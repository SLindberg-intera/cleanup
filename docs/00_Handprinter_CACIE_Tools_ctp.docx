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3FD6F3CE"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804EC5">
        <w:rPr>
          <w:rFonts w:ascii="Arial" w:hAnsi="Arial" w:cs="Arial"/>
          <w:b/>
        </w:rPr>
        <w:t>00</w:t>
      </w:r>
      <w:r w:rsidR="00804EC5" w:rsidRPr="004046BB">
        <w:rPr>
          <w:rFonts w:ascii="Arial" w:hAnsi="Arial" w:cs="Arial"/>
        </w:rPr>
        <w:t xml:space="preserve"> </w:t>
      </w:r>
      <w:r w:rsidRPr="004046BB">
        <w:rPr>
          <w:rFonts w:ascii="Arial" w:hAnsi="Arial" w:cs="Arial"/>
        </w:rPr>
        <w:t xml:space="preserve">– </w:t>
      </w:r>
      <w:r w:rsidR="00FA03A1">
        <w:rPr>
          <w:rFonts w:ascii="Arial" w:hAnsi="Arial" w:cs="Arial"/>
          <w:b/>
          <w:i/>
        </w:rPr>
        <w:t xml:space="preserve">Handprinter </w:t>
      </w:r>
      <w:r w:rsidR="00804EC5">
        <w:rPr>
          <w:rFonts w:ascii="Arial" w:hAnsi="Arial" w:cs="Arial"/>
          <w:b/>
          <w:i/>
        </w:rPr>
        <w:t>Tool</w:t>
      </w:r>
      <w:r w:rsidR="00E406DB">
        <w:rPr>
          <w:rFonts w:ascii="Arial" w:hAnsi="Arial" w:cs="Arial"/>
          <w:b/>
          <w:i/>
        </w:rPr>
        <w:t xml:space="preserve"> (handprint.py)</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4EF8C669"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bookmarkStart w:id="0" w:name="_GoBack"/>
      <w:bookmarkEnd w:id="0"/>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06CF6E8F" w14:textId="41CF7458" w:rsidR="00736C02" w:rsidRPr="00F279D9" w:rsidRDefault="00736C02" w:rsidP="00E62A15">
      <w:pPr>
        <w:pStyle w:val="H1bodytext"/>
        <w:spacing w:after="120"/>
        <w:rPr>
          <w:rFonts w:ascii="Arial" w:hAnsi="Arial"/>
          <w:highlight w:val="yellow"/>
        </w:rPr>
      </w:pPr>
      <w:bookmarkStart w:id="1" w:name="_Hlk8896263"/>
      <w:r w:rsidRPr="00736C02">
        <w:rPr>
          <w:rFonts w:ascii="Arial" w:hAnsi="Arial"/>
        </w:rPr>
        <w:t>The</w:t>
      </w:r>
      <w:r>
        <w:rPr>
          <w:rFonts w:ascii="Arial" w:hAnsi="Arial"/>
        </w:rPr>
        <w:t xml:space="preserve"> </w:t>
      </w:r>
      <w:r w:rsidR="00FA03A1">
        <w:rPr>
          <w:rFonts w:ascii="Arial" w:hAnsi="Arial"/>
        </w:rPr>
        <w:t xml:space="preserve">Handprinter </w:t>
      </w:r>
      <w:r>
        <w:rPr>
          <w:rFonts w:ascii="Arial" w:hAnsi="Arial"/>
        </w:rPr>
        <w:t xml:space="preserve">tool is a </w:t>
      </w:r>
      <w:r w:rsidR="00FA03A1">
        <w:rPr>
          <w:rFonts w:ascii="Arial" w:hAnsi="Arial"/>
        </w:rPr>
        <w:t>batch processor</w:t>
      </w:r>
      <w:r>
        <w:rPr>
          <w:rFonts w:ascii="Arial" w:hAnsi="Arial"/>
        </w:rPr>
        <w:t xml:space="preserve"> that </w:t>
      </w:r>
      <w:r w:rsidR="00FA03A1">
        <w:rPr>
          <w:rFonts w:ascii="Arial" w:hAnsi="Arial"/>
        </w:rPr>
        <w:t>processes a collection of files and folders by invoking the Fingerprinter tool on each one. An input file lists the collection of files and folders to fingerprint</w:t>
      </w:r>
      <w:r w:rsidR="00672DBD">
        <w:rPr>
          <w:rFonts w:ascii="Arial" w:hAnsi="Arial"/>
        </w:rPr>
        <w:t xml:space="preserve"> and optional filenames for the fingerprint</w:t>
      </w:r>
      <w:r w:rsidR="00FA03A1">
        <w:rPr>
          <w:rFonts w:ascii="Arial" w:hAnsi="Arial"/>
        </w:rPr>
        <w:t>. The Handprinter tool creates one fingerprint file for each item in the input file and stores the results in the target directory</w:t>
      </w:r>
      <w:r w:rsidR="00672DBD">
        <w:rPr>
          <w:rFonts w:ascii="Arial" w:hAnsi="Arial"/>
        </w:rPr>
        <w:t xml:space="preserve"> (default is current directory)</w:t>
      </w:r>
      <w:r w:rsidR="00D06B00">
        <w:rPr>
          <w:rFonts w:ascii="Arial" w:hAnsi="Arial"/>
        </w:rPr>
        <w:t>.</w:t>
      </w:r>
    </w:p>
    <w:bookmarkEnd w:id="1"/>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291C6013" w14:textId="5667E5BB" w:rsidR="00D06B00" w:rsidRDefault="00D06B00" w:rsidP="00D06B00">
      <w:pPr>
        <w:pStyle w:val="H1bodytext"/>
        <w:spacing w:after="120"/>
        <w:rPr>
          <w:rFonts w:ascii="Arial" w:hAnsi="Arial" w:cs="Arial"/>
        </w:rPr>
      </w:pPr>
      <w:r>
        <w:rPr>
          <w:rFonts w:ascii="Arial" w:hAnsi="Arial" w:cs="Arial"/>
        </w:rPr>
        <w:t xml:space="preserve">The following are the functional requirements of the </w:t>
      </w:r>
      <w:r w:rsidR="00FA03A1">
        <w:rPr>
          <w:rFonts w:ascii="Arial" w:hAnsi="Arial" w:cs="Arial"/>
        </w:rPr>
        <w:t>Hand</w:t>
      </w:r>
      <w:r>
        <w:rPr>
          <w:rFonts w:ascii="Arial" w:hAnsi="Arial" w:cs="Arial"/>
        </w:rPr>
        <w:t>printer tool.</w:t>
      </w:r>
    </w:p>
    <w:p w14:paraId="08C8A561" w14:textId="328FA53A" w:rsidR="00FA03A1" w:rsidRDefault="00D06B00" w:rsidP="00E62A15">
      <w:pPr>
        <w:pStyle w:val="H1bodytext"/>
        <w:spacing w:after="120"/>
        <w:rPr>
          <w:rFonts w:ascii="Arial" w:hAnsi="Arial" w:cs="Arial"/>
        </w:rPr>
      </w:pPr>
      <w:r w:rsidRPr="00D06B00">
        <w:rPr>
          <w:rFonts w:ascii="Arial" w:hAnsi="Arial" w:cs="Arial"/>
        </w:rPr>
        <w:t>FR-1</w:t>
      </w:r>
      <w:r>
        <w:rPr>
          <w:rFonts w:ascii="Arial" w:hAnsi="Arial" w:cs="Arial"/>
        </w:rPr>
        <w:t xml:space="preserve">: </w:t>
      </w:r>
      <w:r w:rsidR="00FA03A1">
        <w:rPr>
          <w:rFonts w:ascii="Arial" w:hAnsi="Arial" w:cs="Arial"/>
        </w:rPr>
        <w:t>Parse the files and/or folder listed in the input file.</w:t>
      </w:r>
    </w:p>
    <w:p w14:paraId="4B4065A7" w14:textId="34A68817" w:rsidR="00D06B00" w:rsidRDefault="00D06B00" w:rsidP="00E62A15">
      <w:pPr>
        <w:pStyle w:val="H1bodytext"/>
        <w:spacing w:after="120"/>
        <w:rPr>
          <w:rFonts w:ascii="Arial" w:hAnsi="Arial" w:cs="Arial"/>
        </w:rPr>
      </w:pPr>
      <w:r>
        <w:rPr>
          <w:rFonts w:ascii="Arial" w:hAnsi="Arial" w:cs="Arial"/>
        </w:rPr>
        <w:t xml:space="preserve">FR-2: </w:t>
      </w:r>
      <w:r w:rsidR="00FA03A1">
        <w:rPr>
          <w:rFonts w:ascii="Arial" w:hAnsi="Arial" w:cs="Arial"/>
        </w:rPr>
        <w:t xml:space="preserve">Invoke the Fingerprinter tool for each file and/or folder listed </w:t>
      </w:r>
      <w:bookmarkStart w:id="2" w:name="_Hlk26453963"/>
      <w:r w:rsidR="00FA03A1">
        <w:rPr>
          <w:rFonts w:ascii="Arial" w:hAnsi="Arial" w:cs="Arial"/>
        </w:rPr>
        <w:t>in the input file</w:t>
      </w:r>
      <w:bookmarkEnd w:id="2"/>
      <w:r>
        <w:rPr>
          <w:rFonts w:ascii="Arial" w:hAnsi="Arial" w:cs="Arial"/>
        </w:rPr>
        <w:t>.</w:t>
      </w:r>
    </w:p>
    <w:p w14:paraId="73BF9C11" w14:textId="1134A237" w:rsidR="00C11624" w:rsidRDefault="00C11624" w:rsidP="00E62A15">
      <w:pPr>
        <w:pStyle w:val="H1bodytext"/>
        <w:spacing w:after="120"/>
        <w:rPr>
          <w:rFonts w:ascii="Arial" w:hAnsi="Arial" w:cs="Arial"/>
        </w:rPr>
      </w:pPr>
      <w:r>
        <w:rPr>
          <w:rFonts w:ascii="Arial" w:hAnsi="Arial" w:cs="Arial"/>
        </w:rPr>
        <w:t xml:space="preserve">FR-3: Save fingerprint file to an optional filename </w:t>
      </w:r>
      <w:r w:rsidR="00672DBD">
        <w:rPr>
          <w:rFonts w:ascii="Arial" w:hAnsi="Arial" w:cs="Arial"/>
        </w:rPr>
        <w:t xml:space="preserve">as </w:t>
      </w:r>
      <w:r>
        <w:rPr>
          <w:rFonts w:ascii="Arial" w:hAnsi="Arial" w:cs="Arial"/>
        </w:rPr>
        <w:t xml:space="preserve">specified </w:t>
      </w:r>
      <w:r w:rsidR="00672DBD">
        <w:rPr>
          <w:rFonts w:ascii="Arial" w:hAnsi="Arial" w:cs="Arial"/>
        </w:rPr>
        <w:t>in the input file</w:t>
      </w:r>
      <w:r>
        <w:rPr>
          <w:rFonts w:ascii="Arial" w:hAnsi="Arial" w:cs="Arial"/>
        </w:rPr>
        <w:t>.</w:t>
      </w: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516C880C" w14:textId="7C042A84" w:rsidR="0086478B" w:rsidRDefault="0086478B" w:rsidP="00E62A15">
      <w:pPr>
        <w:pStyle w:val="H1bodytext"/>
        <w:spacing w:after="120"/>
        <w:rPr>
          <w:rFonts w:ascii="Arial" w:hAnsi="Arial" w:cs="Arial"/>
        </w:rPr>
      </w:pPr>
      <w:r>
        <w:rPr>
          <w:rFonts w:ascii="Arial" w:hAnsi="Arial" w:cs="Arial"/>
        </w:rPr>
        <w:t xml:space="preserve">The following documents the software requirements for the </w:t>
      </w:r>
      <w:r w:rsidR="00FA03A1">
        <w:rPr>
          <w:rFonts w:ascii="Arial" w:hAnsi="Arial" w:cs="Arial"/>
        </w:rPr>
        <w:t>Hand</w:t>
      </w:r>
      <w:r>
        <w:rPr>
          <w:rFonts w:ascii="Arial" w:hAnsi="Arial" w:cs="Arial"/>
        </w:rPr>
        <w:t>printer tool.</w:t>
      </w:r>
    </w:p>
    <w:p w14:paraId="1CE9F14F" w14:textId="567E96D0" w:rsidR="00D06B00" w:rsidRDefault="00D06B00" w:rsidP="00E62A15">
      <w:pPr>
        <w:pStyle w:val="H1bodytext"/>
        <w:spacing w:after="120"/>
        <w:rPr>
          <w:rFonts w:ascii="Arial" w:hAnsi="Arial" w:cs="Arial"/>
        </w:rPr>
      </w:pPr>
      <w:r w:rsidRPr="00D06B00">
        <w:rPr>
          <w:rFonts w:ascii="Arial" w:hAnsi="Arial" w:cs="Arial"/>
        </w:rPr>
        <w:t>Python 3.</w:t>
      </w:r>
      <w:r w:rsidR="00785E61">
        <w:rPr>
          <w:rFonts w:ascii="Arial" w:hAnsi="Arial" w:cs="Arial"/>
        </w:rPr>
        <w:t>5</w:t>
      </w:r>
    </w:p>
    <w:p w14:paraId="0B0902E6" w14:textId="6FC9B9BC" w:rsidR="00994086" w:rsidRDefault="00D06B00" w:rsidP="007F1B4A">
      <w:pPr>
        <w:pStyle w:val="H1bodytext"/>
        <w:spacing w:after="120"/>
        <w:rPr>
          <w:rFonts w:ascii="Arial" w:hAnsi="Arial" w:cs="Arial"/>
        </w:rPr>
      </w:pPr>
      <w:r>
        <w:rPr>
          <w:rFonts w:ascii="Arial" w:hAnsi="Arial" w:cs="Arial"/>
        </w:rPr>
        <w:t>Python Standard Libraries:</w:t>
      </w:r>
      <w:r w:rsidR="004E2EC0">
        <w:rPr>
          <w:rFonts w:ascii="Arial" w:hAnsi="Arial" w:cs="Arial"/>
        </w:rPr>
        <w:br/>
      </w:r>
      <w:r>
        <w:rPr>
          <w:rFonts w:ascii="Arial" w:hAnsi="Arial" w:cs="Arial"/>
        </w:rPr>
        <w:t>os</w:t>
      </w:r>
      <w:r w:rsidR="007F1B4A">
        <w:rPr>
          <w:rFonts w:ascii="Arial" w:hAnsi="Arial" w:cs="Arial"/>
        </w:rPr>
        <w:br/>
        <w:t>sys</w:t>
      </w:r>
      <w:r>
        <w:rPr>
          <w:rFonts w:ascii="Arial" w:hAnsi="Arial" w:cs="Arial"/>
        </w:rPr>
        <w:br/>
        <w:t>argparse</w:t>
      </w:r>
      <w:r>
        <w:rPr>
          <w:rFonts w:ascii="Arial" w:hAnsi="Arial" w:cs="Arial"/>
        </w:rPr>
        <w:br/>
      </w:r>
    </w:p>
    <w:p w14:paraId="414125CE" w14:textId="1E24F649" w:rsidR="007F1B4A" w:rsidRPr="00D06B00" w:rsidRDefault="007F1B4A" w:rsidP="007F1B4A">
      <w:pPr>
        <w:pStyle w:val="H1bodytext"/>
        <w:spacing w:after="120"/>
        <w:rPr>
          <w:rFonts w:ascii="Arial" w:hAnsi="Arial" w:cs="Arial"/>
        </w:rPr>
      </w:pPr>
      <w:r>
        <w:rPr>
          <w:rFonts w:ascii="Arial" w:hAnsi="Arial" w:cs="Arial"/>
        </w:rPr>
        <w:t>Modules:</w:t>
      </w:r>
      <w:r>
        <w:rPr>
          <w:rFonts w:ascii="Arial" w:hAnsi="Arial" w:cs="Arial"/>
        </w:rPr>
        <w:br/>
        <w:t>.\fingerprint.py</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7A53F353" w14:textId="022F7E77" w:rsidR="001F2F7B" w:rsidRDefault="001F2F7B" w:rsidP="00E62A15">
      <w:pPr>
        <w:pStyle w:val="H1bodytext"/>
        <w:spacing w:after="120"/>
        <w:rPr>
          <w:rFonts w:ascii="Arial" w:hAnsi="Arial"/>
        </w:rPr>
      </w:pPr>
      <w:r>
        <w:rPr>
          <w:rFonts w:ascii="Arial" w:hAnsi="Arial"/>
        </w:rPr>
        <w:t>The following is a brie</w:t>
      </w:r>
      <w:r w:rsidR="008812FC">
        <w:rPr>
          <w:rFonts w:ascii="Arial" w:hAnsi="Arial"/>
        </w:rPr>
        <w:t xml:space="preserve">f </w:t>
      </w:r>
      <w:r>
        <w:rPr>
          <w:rFonts w:ascii="Arial" w:hAnsi="Arial"/>
        </w:rPr>
        <w:t>descripti</w:t>
      </w:r>
      <w:r w:rsidR="008812FC">
        <w:rPr>
          <w:rFonts w:ascii="Arial" w:hAnsi="Arial"/>
        </w:rPr>
        <w:t>o</w:t>
      </w:r>
      <w:r>
        <w:rPr>
          <w:rFonts w:ascii="Arial" w:hAnsi="Arial"/>
        </w:rPr>
        <w:t xml:space="preserve">n of the required arguments and the output generated by the </w:t>
      </w:r>
      <w:r w:rsidR="00FA03A1">
        <w:rPr>
          <w:rFonts w:ascii="Arial" w:hAnsi="Arial"/>
        </w:rPr>
        <w:t>Hand</w:t>
      </w:r>
      <w:r>
        <w:rPr>
          <w:rFonts w:ascii="Arial" w:hAnsi="Arial"/>
        </w:rPr>
        <w:t>printer tool:</w:t>
      </w:r>
    </w:p>
    <w:p w14:paraId="4CEF17A4" w14:textId="77777777" w:rsidR="001F2F7B" w:rsidRDefault="001F2F7B" w:rsidP="00E62A15">
      <w:pPr>
        <w:pStyle w:val="H1bodytext"/>
        <w:spacing w:after="120"/>
        <w:rPr>
          <w:rFonts w:ascii="Arial" w:hAnsi="Arial"/>
        </w:rPr>
      </w:pPr>
      <w:r>
        <w:rPr>
          <w:rFonts w:ascii="Arial" w:hAnsi="Arial"/>
        </w:rPr>
        <w:t>Positional Arguments:</w:t>
      </w:r>
    </w:p>
    <w:p w14:paraId="14D8CB0A" w14:textId="4122AADF" w:rsidR="001F2F7B" w:rsidRPr="007F1B4A" w:rsidRDefault="007F1B4A" w:rsidP="009D373E">
      <w:pPr>
        <w:pStyle w:val="H1bodytext"/>
        <w:numPr>
          <w:ilvl w:val="0"/>
          <w:numId w:val="2"/>
        </w:numPr>
        <w:spacing w:after="120"/>
        <w:rPr>
          <w:rFonts w:ascii="Arial" w:hAnsi="Arial"/>
        </w:rPr>
      </w:pPr>
      <w:r w:rsidRPr="007F1B4A">
        <w:rPr>
          <w:rFonts w:ascii="Arial" w:hAnsi="Arial"/>
        </w:rPr>
        <w:t>inputfile</w:t>
      </w:r>
      <w:r w:rsidR="001F2F7B" w:rsidRPr="007F1B4A">
        <w:rPr>
          <w:rFonts w:ascii="Arial" w:hAnsi="Arial"/>
        </w:rPr>
        <w:t xml:space="preserve">: </w:t>
      </w:r>
      <w:r w:rsidRPr="007F1B4A">
        <w:rPr>
          <w:rFonts w:ascii="Arial" w:hAnsi="Arial"/>
        </w:rPr>
        <w:t xml:space="preserve">Path to a file containing the items </w:t>
      </w:r>
      <w:r w:rsidR="009D373E" w:rsidRPr="007F1B4A">
        <w:rPr>
          <w:rFonts w:ascii="Arial" w:hAnsi="Arial"/>
        </w:rPr>
        <w:t>to</w:t>
      </w:r>
      <w:r w:rsidR="009D373E">
        <w:rPr>
          <w:rFonts w:ascii="Arial" w:hAnsi="Arial"/>
        </w:rPr>
        <w:t xml:space="preserve"> </w:t>
      </w:r>
      <w:r w:rsidR="00994086">
        <w:rPr>
          <w:rFonts w:ascii="Arial" w:hAnsi="Arial"/>
        </w:rPr>
        <w:t>process through the Fingerprinter tool</w:t>
      </w:r>
      <w:r w:rsidRPr="007F1B4A">
        <w:rPr>
          <w:rFonts w:ascii="Arial" w:hAnsi="Arial"/>
        </w:rPr>
        <w:t>. Each line should contain at least a path, and</w:t>
      </w:r>
      <w:r w:rsidRPr="009D373E">
        <w:rPr>
          <w:rFonts w:ascii="Arial" w:hAnsi="Arial"/>
        </w:rPr>
        <w:t xml:space="preserve"> optionally a filename. Blank lines or those starting with a '#' are ignored. The path </w:t>
      </w:r>
      <w:r w:rsidR="008C35C1">
        <w:rPr>
          <w:rFonts w:ascii="Arial" w:hAnsi="Arial"/>
        </w:rPr>
        <w:t>(separated by forward slashes)</w:t>
      </w:r>
      <w:r w:rsidR="008C35C1" w:rsidRPr="009D373E">
        <w:rPr>
          <w:rFonts w:ascii="Arial" w:hAnsi="Arial"/>
        </w:rPr>
        <w:t xml:space="preserve"> </w:t>
      </w:r>
      <w:r w:rsidRPr="009D373E">
        <w:rPr>
          <w:rFonts w:ascii="Arial" w:hAnsi="Arial"/>
        </w:rPr>
        <w:t>specifies the path to a file or folder to fingerprint. The optional filename specifies the name of the fingerprint file that is generated for the specified path</w:t>
      </w:r>
      <w:r w:rsidRPr="007F1B4A">
        <w:rPr>
          <w:rFonts w:ascii="Arial" w:hAnsi="Arial"/>
        </w:rPr>
        <w:t>.</w:t>
      </w:r>
    </w:p>
    <w:p w14:paraId="37AC28E1" w14:textId="27752284" w:rsidR="001F2F7B" w:rsidRDefault="001F2F7B" w:rsidP="001F2F7B">
      <w:pPr>
        <w:pStyle w:val="H1bodytext"/>
        <w:spacing w:after="120"/>
        <w:rPr>
          <w:rFonts w:ascii="Arial" w:hAnsi="Arial"/>
        </w:rPr>
      </w:pPr>
      <w:r>
        <w:rPr>
          <w:rFonts w:ascii="Arial" w:hAnsi="Arial"/>
        </w:rPr>
        <w:t>Optional Arguments:</w:t>
      </w:r>
    </w:p>
    <w:p w14:paraId="7EA5234B" w14:textId="1AF3BC38" w:rsidR="001F2F7B" w:rsidRDefault="001F2F7B" w:rsidP="001F2F7B">
      <w:pPr>
        <w:pStyle w:val="H1bodytext"/>
        <w:numPr>
          <w:ilvl w:val="0"/>
          <w:numId w:val="2"/>
        </w:numPr>
        <w:spacing w:after="120"/>
        <w:rPr>
          <w:rFonts w:ascii="Arial" w:hAnsi="Arial"/>
        </w:rPr>
      </w:pPr>
      <w:r>
        <w:rPr>
          <w:rFonts w:ascii="Arial" w:hAnsi="Arial"/>
        </w:rPr>
        <w:t>-h, --help</w:t>
      </w:r>
    </w:p>
    <w:p w14:paraId="62A90F89" w14:textId="067966E2" w:rsidR="001F2F7B" w:rsidRDefault="00672DBD" w:rsidP="007F1B4A">
      <w:pPr>
        <w:pStyle w:val="H1bodytext"/>
        <w:numPr>
          <w:ilvl w:val="0"/>
          <w:numId w:val="2"/>
        </w:numPr>
        <w:spacing w:after="120"/>
        <w:rPr>
          <w:rFonts w:ascii="Arial" w:hAnsi="Arial"/>
        </w:rPr>
      </w:pPr>
      <w:r>
        <w:rPr>
          <w:rFonts w:ascii="Arial" w:hAnsi="Arial"/>
        </w:rPr>
        <w:t>--</w:t>
      </w:r>
      <w:r w:rsidR="007F1B4A" w:rsidRPr="007F1B4A">
        <w:rPr>
          <w:rFonts w:ascii="Arial" w:hAnsi="Arial"/>
        </w:rPr>
        <w:t xml:space="preserve">outdir </w:t>
      </w:r>
      <w:r w:rsidR="001F2F7B" w:rsidRPr="007F1B4A">
        <w:rPr>
          <w:rFonts w:ascii="Arial" w:hAnsi="Arial"/>
        </w:rPr>
        <w:t>OUT</w:t>
      </w:r>
      <w:r w:rsidR="007F1B4A" w:rsidRPr="007F1B4A">
        <w:rPr>
          <w:rFonts w:ascii="Arial" w:hAnsi="Arial"/>
        </w:rPr>
        <w:t>DIR</w:t>
      </w:r>
      <w:r w:rsidR="007F1B4A" w:rsidRPr="009D373E">
        <w:rPr>
          <w:rFonts w:ascii="Arial" w:hAnsi="Arial"/>
        </w:rPr>
        <w:t>:</w:t>
      </w:r>
      <w:r w:rsidR="001F2F7B" w:rsidRPr="009D373E">
        <w:rPr>
          <w:rFonts w:ascii="Arial" w:hAnsi="Arial"/>
        </w:rPr>
        <w:t xml:space="preserve"> </w:t>
      </w:r>
      <w:r w:rsidR="007F1B4A" w:rsidRPr="009D373E">
        <w:rPr>
          <w:rFonts w:ascii="Arial" w:hAnsi="Arial"/>
        </w:rPr>
        <w:t xml:space="preserve">Path to the folder where you want to store the </w:t>
      </w:r>
      <w:r w:rsidR="00994086">
        <w:rPr>
          <w:rFonts w:ascii="Arial" w:hAnsi="Arial"/>
        </w:rPr>
        <w:t xml:space="preserve">Fingerprinter tool </w:t>
      </w:r>
      <w:r w:rsidR="007F1B4A" w:rsidRPr="009D373E">
        <w:rPr>
          <w:rFonts w:ascii="Arial" w:hAnsi="Arial"/>
        </w:rPr>
        <w:t>output</w:t>
      </w:r>
      <w:r w:rsidR="00A13382">
        <w:rPr>
          <w:rFonts w:ascii="Arial" w:hAnsi="Arial"/>
        </w:rPr>
        <w:t xml:space="preserve">. </w:t>
      </w:r>
      <w:r w:rsidR="007F1B4A">
        <w:rPr>
          <w:rFonts w:ascii="Arial" w:hAnsi="Arial"/>
        </w:rPr>
        <w:t>D</w:t>
      </w:r>
      <w:r w:rsidR="007F1B4A" w:rsidRPr="007F1B4A">
        <w:rPr>
          <w:rFonts w:ascii="Arial" w:hAnsi="Arial"/>
        </w:rPr>
        <w:t>efaults to the current directory.</w:t>
      </w:r>
    </w:p>
    <w:p w14:paraId="6E794D0A" w14:textId="15792E06" w:rsidR="009D373E" w:rsidRPr="009D373E" w:rsidRDefault="009D373E" w:rsidP="007F1B4A">
      <w:pPr>
        <w:pStyle w:val="H1bodytext"/>
        <w:numPr>
          <w:ilvl w:val="0"/>
          <w:numId w:val="2"/>
        </w:numPr>
        <w:spacing w:after="120"/>
        <w:rPr>
          <w:rFonts w:ascii="Arial" w:hAnsi="Arial"/>
        </w:rPr>
      </w:pPr>
      <w:r>
        <w:rPr>
          <w:rFonts w:ascii="Arial" w:hAnsi="Arial"/>
        </w:rPr>
        <w:t xml:space="preserve">--sep, SEP: the type of character that separates columns in the input file. Defaults to a comma (,); specify a tab or a space </w:t>
      </w:r>
      <w:r w:rsidR="00994086">
        <w:rPr>
          <w:rFonts w:ascii="Arial" w:hAnsi="Arial"/>
        </w:rPr>
        <w:t xml:space="preserve">delimiter </w:t>
      </w:r>
      <w:r>
        <w:rPr>
          <w:rFonts w:ascii="Arial" w:hAnsi="Arial"/>
        </w:rPr>
        <w:t>as ‘s’</w:t>
      </w:r>
    </w:p>
    <w:p w14:paraId="1A7F2632" w14:textId="77777777" w:rsidR="0026564F" w:rsidRDefault="0026564F" w:rsidP="009D373E">
      <w:pPr>
        <w:pStyle w:val="H1bodytext"/>
        <w:spacing w:after="120"/>
        <w:rPr>
          <w:rFonts w:ascii="Arial" w:hAnsi="Arial" w:cs="Arial"/>
        </w:rPr>
      </w:pPr>
      <w:r>
        <w:rPr>
          <w:rFonts w:ascii="Arial" w:hAnsi="Arial" w:cs="Arial"/>
        </w:rPr>
        <w:t>Shell file configuration:</w:t>
      </w:r>
    </w:p>
    <w:p w14:paraId="1AE917C5" w14:textId="79DD31B7" w:rsidR="0026564F" w:rsidRDefault="0026564F" w:rsidP="0026564F">
      <w:pPr>
        <w:pStyle w:val="H1bodytext"/>
        <w:spacing w:after="120"/>
        <w:ind w:left="2160"/>
        <w:rPr>
          <w:rFonts w:ascii="Arial" w:hAnsi="Arial" w:cs="Arial"/>
        </w:rPr>
      </w:pPr>
      <w:r>
        <w:rPr>
          <w:rFonts w:ascii="Arial" w:hAnsi="Arial" w:cs="Arial"/>
        </w:rPr>
        <w:t>python [directory path]/pylib/</w:t>
      </w:r>
      <w:r w:rsidR="00FA03A1">
        <w:rPr>
          <w:rFonts w:ascii="Arial" w:hAnsi="Arial" w:cs="Arial"/>
        </w:rPr>
        <w:t>hand</w:t>
      </w:r>
      <w:r>
        <w:rPr>
          <w:rFonts w:ascii="Arial" w:hAnsi="Arial" w:cs="Arial"/>
        </w:rPr>
        <w:t>print/</w:t>
      </w:r>
      <w:r w:rsidR="00FA03A1">
        <w:rPr>
          <w:rFonts w:ascii="Arial" w:hAnsi="Arial" w:cs="Arial"/>
        </w:rPr>
        <w:t>hand</w:t>
      </w:r>
      <w:r>
        <w:rPr>
          <w:rFonts w:ascii="Arial" w:hAnsi="Arial" w:cs="Arial"/>
        </w:rPr>
        <w:t xml:space="preserve">print.py [optional arguments—see above] </w:t>
      </w:r>
      <w:r w:rsidR="007F1B4A">
        <w:rPr>
          <w:rFonts w:ascii="Arial" w:hAnsi="Arial" w:cs="Arial"/>
        </w:rPr>
        <w:t>inputfile</w:t>
      </w:r>
    </w:p>
    <w:p w14:paraId="35C941A0" w14:textId="3E38369A" w:rsidR="00D4600B" w:rsidRDefault="00D4600B" w:rsidP="00D4600B">
      <w:pPr>
        <w:pStyle w:val="H1bodytext"/>
        <w:spacing w:after="120"/>
        <w:rPr>
          <w:rFonts w:ascii="Arial" w:hAnsi="Arial" w:cs="Arial"/>
        </w:rPr>
      </w:pPr>
      <w:r>
        <w:rPr>
          <w:rFonts w:ascii="Arial" w:hAnsi="Arial"/>
        </w:rPr>
        <w:lastRenderedPageBreak/>
        <w:t>An independent code walkthrough was performed by Neil Powers on 11/22/2019. A summary and resolution of the comments is presented in Appendix A, table A-1.</w:t>
      </w:r>
    </w:p>
    <w:p w14:paraId="0749B2CC" w14:textId="03BC67EA" w:rsidR="001F2F7B" w:rsidRPr="001F2F7B" w:rsidRDefault="001F2F7B" w:rsidP="001F2F7B">
      <w:pPr>
        <w:pStyle w:val="H1bodytext"/>
        <w:spacing w:after="120"/>
        <w:rPr>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65672800" w14:textId="1A7DB193" w:rsidR="0026564F" w:rsidRDefault="0086478B" w:rsidP="0026564F">
      <w:pPr>
        <w:pStyle w:val="H1bodytext"/>
        <w:spacing w:after="120"/>
        <w:rPr>
          <w:rFonts w:ascii="Arial" w:hAnsi="Arial"/>
        </w:rPr>
      </w:pPr>
      <w:r>
        <w:rPr>
          <w:rFonts w:ascii="Arial" w:hAnsi="Arial"/>
        </w:rPr>
        <w:t xml:space="preserve">The requirements traceability matrix for the </w:t>
      </w:r>
      <w:r w:rsidR="00FA03A1">
        <w:rPr>
          <w:rFonts w:ascii="Arial" w:hAnsi="Arial"/>
        </w:rPr>
        <w:t>Hand</w:t>
      </w:r>
      <w:r>
        <w:rPr>
          <w:rFonts w:ascii="Arial" w:hAnsi="Arial"/>
        </w:rPr>
        <w:t xml:space="preserve">printer </w:t>
      </w:r>
      <w:r w:rsidR="00804EC5">
        <w:rPr>
          <w:rFonts w:ascii="Arial" w:hAnsi="Arial"/>
        </w:rPr>
        <w:t xml:space="preserve">tool </w:t>
      </w:r>
      <w:r>
        <w:rPr>
          <w:rFonts w:ascii="Arial" w:hAnsi="Arial"/>
        </w:rPr>
        <w:t>is presented in Table 1.</w:t>
      </w:r>
    </w:p>
    <w:tbl>
      <w:tblPr>
        <w:tblStyle w:val="TableGrid"/>
        <w:tblW w:w="0" w:type="auto"/>
        <w:tblInd w:w="720" w:type="dxa"/>
        <w:tblLook w:val="04A0" w:firstRow="1" w:lastRow="0" w:firstColumn="1" w:lastColumn="0" w:noHBand="0" w:noVBand="1"/>
      </w:tblPr>
      <w:tblGrid>
        <w:gridCol w:w="1890"/>
        <w:gridCol w:w="1501"/>
        <w:gridCol w:w="5940"/>
      </w:tblGrid>
      <w:tr w:rsidR="0026564F" w:rsidRPr="00572F5F" w14:paraId="7C0A39E8" w14:textId="77777777" w:rsidTr="00FD5739">
        <w:trPr>
          <w:cantSplit/>
          <w:trHeight w:val="314"/>
          <w:tblHeader/>
        </w:trPr>
        <w:tc>
          <w:tcPr>
            <w:tcW w:w="9282" w:type="dxa"/>
            <w:gridSpan w:val="3"/>
            <w:tcBorders>
              <w:top w:val="nil"/>
              <w:left w:val="nil"/>
              <w:right w:val="nil"/>
            </w:tcBorders>
            <w:vAlign w:val="bottom"/>
          </w:tcPr>
          <w:p w14:paraId="2768D6EE" w14:textId="631208C7" w:rsidR="0026564F" w:rsidRDefault="0026564F" w:rsidP="00FD5739">
            <w:pPr>
              <w:pStyle w:val="H1bodytext"/>
              <w:spacing w:after="0"/>
              <w:ind w:left="0"/>
              <w:jc w:val="center"/>
              <w:rPr>
                <w:rFonts w:ascii="Arial" w:hAnsi="Arial"/>
                <w:b/>
              </w:rPr>
            </w:pPr>
            <w:r>
              <w:rPr>
                <w:rFonts w:ascii="Arial" w:hAnsi="Arial"/>
                <w:b/>
              </w:rPr>
              <w:t xml:space="preserve">Table 1. </w:t>
            </w:r>
            <w:r w:rsidR="00FA03A1">
              <w:rPr>
                <w:rFonts w:ascii="Arial" w:hAnsi="Arial"/>
                <w:b/>
              </w:rPr>
              <w:t>Hand</w:t>
            </w:r>
            <w:r w:rsidR="00785E61">
              <w:rPr>
                <w:rFonts w:ascii="Arial" w:hAnsi="Arial"/>
                <w:b/>
              </w:rPr>
              <w:t>printer</w:t>
            </w:r>
            <w:r w:rsidRPr="00AE0D4D">
              <w:rPr>
                <w:rFonts w:ascii="Arial" w:hAnsi="Arial"/>
                <w:b/>
              </w:rPr>
              <w:t xml:space="preserve"> </w:t>
            </w:r>
            <w:r>
              <w:rPr>
                <w:rFonts w:ascii="Arial" w:hAnsi="Arial"/>
                <w:b/>
              </w:rPr>
              <w:t>Tool</w:t>
            </w:r>
            <w:r>
              <w:rPr>
                <w:rFonts w:ascii="Arial" w:hAnsi="Arial"/>
                <w:b/>
              </w:rPr>
              <w:br/>
              <w:t xml:space="preserve">Requirements Traceability Matrix </w:t>
            </w:r>
          </w:p>
        </w:tc>
      </w:tr>
      <w:tr w:rsidR="0026564F" w:rsidRPr="00572F5F" w14:paraId="23B00504" w14:textId="77777777" w:rsidTr="00FD5739">
        <w:trPr>
          <w:cantSplit/>
          <w:trHeight w:val="314"/>
          <w:tblHeader/>
        </w:trPr>
        <w:tc>
          <w:tcPr>
            <w:tcW w:w="1890" w:type="dxa"/>
            <w:shd w:val="clear" w:color="auto" w:fill="D9D9D9" w:themeFill="background1" w:themeFillShade="D9"/>
            <w:vAlign w:val="bottom"/>
          </w:tcPr>
          <w:p w14:paraId="2F5C6421" w14:textId="77777777" w:rsidR="0026564F" w:rsidRPr="00572F5F" w:rsidRDefault="0026564F" w:rsidP="00FD5739">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452" w:type="dxa"/>
            <w:shd w:val="clear" w:color="auto" w:fill="D9D9D9" w:themeFill="background1" w:themeFillShade="D9"/>
            <w:vAlign w:val="bottom"/>
          </w:tcPr>
          <w:p w14:paraId="067A20BB" w14:textId="77777777" w:rsidR="0026564F" w:rsidRPr="00572F5F" w:rsidRDefault="0026564F" w:rsidP="00FD5739">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940" w:type="dxa"/>
            <w:shd w:val="clear" w:color="auto" w:fill="D9D9D9" w:themeFill="background1" w:themeFillShade="D9"/>
            <w:vAlign w:val="bottom"/>
          </w:tcPr>
          <w:p w14:paraId="16465823" w14:textId="77777777" w:rsidR="0026564F" w:rsidRPr="00572F5F" w:rsidRDefault="0026564F" w:rsidP="00FD5739">
            <w:pPr>
              <w:pStyle w:val="H1bodytext"/>
              <w:spacing w:after="0"/>
              <w:ind w:left="0"/>
              <w:jc w:val="center"/>
              <w:rPr>
                <w:rFonts w:ascii="Arial" w:hAnsi="Arial"/>
                <w:b/>
              </w:rPr>
            </w:pPr>
            <w:r>
              <w:rPr>
                <w:rFonts w:ascii="Arial" w:hAnsi="Arial"/>
                <w:b/>
              </w:rPr>
              <w:t>Test Case</w:t>
            </w:r>
          </w:p>
        </w:tc>
      </w:tr>
      <w:tr w:rsidR="0026564F" w:rsidRPr="00572F5F" w14:paraId="45B965CD" w14:textId="77777777" w:rsidTr="004E2EC0">
        <w:trPr>
          <w:cantSplit/>
          <w:trHeight w:val="422"/>
          <w:tblHeader/>
        </w:trPr>
        <w:tc>
          <w:tcPr>
            <w:tcW w:w="1890" w:type="dxa"/>
            <w:shd w:val="clear" w:color="auto" w:fill="auto"/>
            <w:vAlign w:val="bottom"/>
          </w:tcPr>
          <w:p w14:paraId="32BD3D2D" w14:textId="4C635D31" w:rsidR="0026564F" w:rsidRPr="008F4D05" w:rsidRDefault="0026564F" w:rsidP="00FD5739">
            <w:pPr>
              <w:pStyle w:val="H1bodytext"/>
              <w:spacing w:after="0"/>
              <w:ind w:left="0"/>
              <w:jc w:val="center"/>
              <w:rPr>
                <w:rFonts w:ascii="Arial" w:hAnsi="Arial"/>
                <w:bCs/>
              </w:rPr>
            </w:pPr>
            <w:r>
              <w:rPr>
                <w:rFonts w:ascii="Arial" w:hAnsi="Arial"/>
                <w:bCs/>
              </w:rPr>
              <w:t>QA Level</w:t>
            </w:r>
            <w:r>
              <w:rPr>
                <w:rFonts w:ascii="Arial" w:hAnsi="Arial"/>
              </w:rPr>
              <w:t xml:space="preserve"> </w:t>
            </w:r>
          </w:p>
        </w:tc>
        <w:tc>
          <w:tcPr>
            <w:tcW w:w="1452" w:type="dxa"/>
            <w:shd w:val="clear" w:color="auto" w:fill="auto"/>
            <w:vAlign w:val="center"/>
          </w:tcPr>
          <w:p w14:paraId="20E0AF35" w14:textId="7FD18F10" w:rsidR="0026564F" w:rsidRPr="008F4D05" w:rsidRDefault="00313F5B" w:rsidP="00FD5739">
            <w:pPr>
              <w:pStyle w:val="H1bodytext"/>
              <w:spacing w:after="0"/>
              <w:ind w:left="0"/>
              <w:jc w:val="center"/>
              <w:rPr>
                <w:rFonts w:ascii="Arial" w:hAnsi="Arial"/>
                <w:bCs/>
              </w:rPr>
            </w:pPr>
            <w:r>
              <w:rPr>
                <w:rFonts w:ascii="Arial" w:hAnsi="Arial"/>
              </w:rPr>
              <w:t>CACIE-handprint.py</w:t>
            </w:r>
            <w:r>
              <w:rPr>
                <w:rFonts w:ascii="Arial" w:hAnsi="Arial"/>
                <w:bCs/>
              </w:rPr>
              <w:t>-</w:t>
            </w:r>
            <w:r w:rsidRPr="000916B2">
              <w:rPr>
                <w:rFonts w:ascii="Arial" w:hAnsi="Arial"/>
                <w:bCs/>
              </w:rPr>
              <w:t>IT</w:t>
            </w:r>
            <w:r w:rsidDel="00313F5B">
              <w:rPr>
                <w:rFonts w:ascii="Arial" w:hAnsi="Arial"/>
                <w:bCs/>
              </w:rPr>
              <w:t xml:space="preserve"> </w:t>
            </w:r>
            <w:r w:rsidR="0026564F">
              <w:rPr>
                <w:rFonts w:ascii="Arial" w:hAnsi="Arial"/>
                <w:bCs/>
              </w:rPr>
              <w:t>-1</w:t>
            </w:r>
          </w:p>
        </w:tc>
        <w:tc>
          <w:tcPr>
            <w:tcW w:w="5940" w:type="dxa"/>
            <w:shd w:val="clear" w:color="auto" w:fill="auto"/>
            <w:vAlign w:val="center"/>
          </w:tcPr>
          <w:p w14:paraId="66AE3F25" w14:textId="77777777" w:rsidR="0026564F" w:rsidRDefault="0026564F" w:rsidP="00FD5739">
            <w:pPr>
              <w:pStyle w:val="H1bodytext"/>
              <w:spacing w:after="0"/>
              <w:ind w:left="0"/>
              <w:jc w:val="center"/>
              <w:rPr>
                <w:rStyle w:val="CommentReference"/>
              </w:rPr>
            </w:pPr>
            <w:r w:rsidRPr="00E03477">
              <w:rPr>
                <w:rFonts w:ascii="Arial" w:hAnsi="Arial"/>
              </w:rPr>
              <w:t>Installation Test</w:t>
            </w:r>
          </w:p>
        </w:tc>
      </w:tr>
      <w:tr w:rsidR="0026564F" w14:paraId="393BA0CF" w14:textId="77777777" w:rsidTr="00FD5739">
        <w:trPr>
          <w:trHeight w:val="647"/>
        </w:trPr>
        <w:tc>
          <w:tcPr>
            <w:tcW w:w="1890" w:type="dxa"/>
            <w:vAlign w:val="center"/>
          </w:tcPr>
          <w:p w14:paraId="748350DF" w14:textId="45E792DC" w:rsidR="0026564F" w:rsidRDefault="0026564F" w:rsidP="0026564F">
            <w:pPr>
              <w:pStyle w:val="H1bodytext"/>
              <w:spacing w:after="0"/>
              <w:ind w:left="0"/>
              <w:jc w:val="center"/>
              <w:rPr>
                <w:rFonts w:ascii="Arial" w:hAnsi="Arial"/>
              </w:rPr>
            </w:pPr>
            <w:r>
              <w:rPr>
                <w:rFonts w:ascii="Arial" w:hAnsi="Arial"/>
              </w:rPr>
              <w:t>FR-1</w:t>
            </w:r>
            <w:r>
              <w:rPr>
                <w:rFonts w:ascii="Arial" w:hAnsi="Arial"/>
              </w:rPr>
              <w:br/>
              <w:t>FR-</w:t>
            </w:r>
            <w:r w:rsidR="00A13382">
              <w:rPr>
                <w:rFonts w:ascii="Arial" w:hAnsi="Arial"/>
              </w:rPr>
              <w:t>2</w:t>
            </w:r>
          </w:p>
        </w:tc>
        <w:tc>
          <w:tcPr>
            <w:tcW w:w="1452" w:type="dxa"/>
            <w:vAlign w:val="center"/>
          </w:tcPr>
          <w:p w14:paraId="6CC26E53" w14:textId="256A4F80" w:rsidR="0026564F" w:rsidRDefault="00313F5B" w:rsidP="00FD5739">
            <w:pPr>
              <w:pStyle w:val="H1bodytext"/>
              <w:spacing w:after="0"/>
              <w:ind w:left="0"/>
              <w:jc w:val="center"/>
              <w:rPr>
                <w:rFonts w:ascii="Arial" w:hAnsi="Arial"/>
              </w:rPr>
            </w:pPr>
            <w:r>
              <w:rPr>
                <w:rFonts w:ascii="Arial" w:hAnsi="Arial"/>
              </w:rPr>
              <w:t>CACIE-handprint.py</w:t>
            </w:r>
            <w:r>
              <w:rPr>
                <w:rFonts w:ascii="Arial" w:hAnsi="Arial"/>
                <w:bCs/>
              </w:rPr>
              <w:t>-</w:t>
            </w:r>
            <w:r w:rsidR="0026564F">
              <w:rPr>
                <w:rFonts w:ascii="Arial" w:hAnsi="Arial"/>
              </w:rPr>
              <w:t>TC-1</w:t>
            </w:r>
          </w:p>
        </w:tc>
        <w:tc>
          <w:tcPr>
            <w:tcW w:w="5940" w:type="dxa"/>
            <w:vAlign w:val="center"/>
          </w:tcPr>
          <w:p w14:paraId="7A0F54F8" w14:textId="376803F6" w:rsidR="0026564F" w:rsidRDefault="006E44EC" w:rsidP="00FD5739">
            <w:pPr>
              <w:pStyle w:val="H1bodytext"/>
              <w:spacing w:after="0"/>
              <w:ind w:left="0"/>
              <w:jc w:val="center"/>
              <w:rPr>
                <w:rFonts w:ascii="Arial" w:hAnsi="Arial"/>
              </w:rPr>
            </w:pPr>
            <w:r>
              <w:rPr>
                <w:rFonts w:ascii="Arial" w:hAnsi="Arial"/>
              </w:rPr>
              <w:t xml:space="preserve">Fingerprint </w:t>
            </w:r>
            <w:r w:rsidR="00A13382">
              <w:rPr>
                <w:rFonts w:ascii="Arial" w:hAnsi="Arial"/>
              </w:rPr>
              <w:t>files and/or directories listed in an input file</w:t>
            </w:r>
          </w:p>
        </w:tc>
      </w:tr>
      <w:tr w:rsidR="00C11624" w14:paraId="4FDB8C69" w14:textId="77777777" w:rsidTr="00FD5739">
        <w:trPr>
          <w:trHeight w:val="647"/>
        </w:trPr>
        <w:tc>
          <w:tcPr>
            <w:tcW w:w="1890" w:type="dxa"/>
            <w:vAlign w:val="center"/>
          </w:tcPr>
          <w:p w14:paraId="674C3CEA" w14:textId="32B710D2" w:rsidR="00C11624" w:rsidRDefault="00A82B81" w:rsidP="0026564F">
            <w:pPr>
              <w:pStyle w:val="H1bodytext"/>
              <w:spacing w:after="0"/>
              <w:ind w:left="0"/>
              <w:jc w:val="center"/>
              <w:rPr>
                <w:rFonts w:ascii="Arial" w:hAnsi="Arial"/>
              </w:rPr>
            </w:pPr>
            <w:r>
              <w:rPr>
                <w:rFonts w:ascii="Arial" w:hAnsi="Arial"/>
              </w:rPr>
              <w:t>FR-3</w:t>
            </w:r>
          </w:p>
        </w:tc>
        <w:tc>
          <w:tcPr>
            <w:tcW w:w="1452" w:type="dxa"/>
            <w:vAlign w:val="center"/>
          </w:tcPr>
          <w:p w14:paraId="72C9BD96" w14:textId="7A78B08C" w:rsidR="00C11624" w:rsidRDefault="00313F5B" w:rsidP="00FD5739">
            <w:pPr>
              <w:pStyle w:val="H1bodytext"/>
              <w:spacing w:after="0"/>
              <w:ind w:left="0"/>
              <w:jc w:val="center"/>
              <w:rPr>
                <w:rFonts w:ascii="Arial" w:hAnsi="Arial"/>
              </w:rPr>
            </w:pPr>
            <w:r>
              <w:rPr>
                <w:rFonts w:ascii="Arial" w:hAnsi="Arial"/>
              </w:rPr>
              <w:t>CACIE-handprint.py</w:t>
            </w:r>
            <w:r>
              <w:rPr>
                <w:rFonts w:ascii="Arial" w:hAnsi="Arial"/>
                <w:bCs/>
              </w:rPr>
              <w:t>-</w:t>
            </w:r>
            <w:r w:rsidR="00A82B81">
              <w:rPr>
                <w:rFonts w:ascii="Arial" w:hAnsi="Arial"/>
              </w:rPr>
              <w:t>TC-2</w:t>
            </w:r>
          </w:p>
        </w:tc>
        <w:tc>
          <w:tcPr>
            <w:tcW w:w="5940" w:type="dxa"/>
            <w:vAlign w:val="center"/>
          </w:tcPr>
          <w:p w14:paraId="407B28DD" w14:textId="64B8A0AC" w:rsidR="00C11624" w:rsidRDefault="00A82B81" w:rsidP="00FD5739">
            <w:pPr>
              <w:pStyle w:val="H1bodytext"/>
              <w:spacing w:after="0"/>
              <w:ind w:left="0"/>
              <w:jc w:val="center"/>
              <w:rPr>
                <w:rFonts w:ascii="Arial" w:hAnsi="Arial"/>
              </w:rPr>
            </w:pPr>
            <w:r>
              <w:rPr>
                <w:rFonts w:ascii="Arial" w:hAnsi="Arial"/>
              </w:rPr>
              <w:t xml:space="preserve">Save </w:t>
            </w:r>
            <w:r w:rsidR="0069440B">
              <w:rPr>
                <w:rFonts w:ascii="Arial" w:hAnsi="Arial"/>
              </w:rPr>
              <w:t>fingerprint</w:t>
            </w:r>
            <w:r>
              <w:rPr>
                <w:rFonts w:ascii="Arial" w:hAnsi="Arial"/>
              </w:rPr>
              <w:t xml:space="preserve"> file</w:t>
            </w:r>
            <w:r w:rsidR="00672DBD">
              <w:rPr>
                <w:rFonts w:ascii="Arial" w:hAnsi="Arial"/>
              </w:rPr>
              <w:t>(</w:t>
            </w:r>
            <w:r>
              <w:rPr>
                <w:rFonts w:ascii="Arial" w:hAnsi="Arial"/>
              </w:rPr>
              <w:t>s</w:t>
            </w:r>
            <w:r w:rsidR="00672DBD">
              <w:rPr>
                <w:rFonts w:ascii="Arial" w:hAnsi="Arial"/>
              </w:rPr>
              <w:t>)</w:t>
            </w:r>
            <w:r>
              <w:rPr>
                <w:rFonts w:ascii="Arial" w:hAnsi="Arial"/>
              </w:rPr>
              <w:t xml:space="preserve"> to </w:t>
            </w:r>
            <w:r w:rsidR="00890380">
              <w:rPr>
                <w:rFonts w:ascii="Arial" w:hAnsi="Arial"/>
              </w:rPr>
              <w:t>fingerprint-optional_filename.txt (NOTE: optional_filename is specified in input file)</w:t>
            </w:r>
          </w:p>
        </w:tc>
      </w:tr>
    </w:tbl>
    <w:p w14:paraId="3080871B" w14:textId="77777777" w:rsidR="0026564F" w:rsidRDefault="0026564F" w:rsidP="0026564F">
      <w:pPr>
        <w:pStyle w:val="H1bodytext"/>
        <w:spacing w:after="120"/>
        <w:rPr>
          <w:rFonts w:ascii="Arial" w:hAnsi="Arial"/>
          <w:highlight w:val="yellow"/>
        </w:rPr>
      </w:pPr>
    </w:p>
    <w:p w14:paraId="12F3587B" w14:textId="77777777" w:rsidR="0026564F" w:rsidRPr="0026564F" w:rsidRDefault="0026564F"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297D2268" w14:textId="14324225" w:rsidR="0086478B" w:rsidRDefault="0086478B" w:rsidP="0086478B">
      <w:pPr>
        <w:pStyle w:val="H1bodytext"/>
        <w:spacing w:after="120"/>
        <w:rPr>
          <w:rFonts w:ascii="Arial" w:hAnsi="Arial"/>
        </w:rPr>
      </w:pPr>
      <w:r>
        <w:rPr>
          <w:rFonts w:ascii="Arial" w:hAnsi="Arial"/>
        </w:rPr>
        <w:t xml:space="preserve">The test plan for the </w:t>
      </w:r>
      <w:r w:rsidR="00FA03A1">
        <w:rPr>
          <w:rFonts w:ascii="Arial" w:hAnsi="Arial"/>
        </w:rPr>
        <w:t>Hand</w:t>
      </w:r>
      <w:r>
        <w:rPr>
          <w:rFonts w:ascii="Arial" w:hAnsi="Arial"/>
        </w:rPr>
        <w:t xml:space="preserve">printer </w:t>
      </w:r>
      <w:r w:rsidR="00804EC5">
        <w:rPr>
          <w:rFonts w:ascii="Arial" w:hAnsi="Arial"/>
        </w:rPr>
        <w:t xml:space="preserve">tool </w:t>
      </w:r>
      <w:r>
        <w:rPr>
          <w:rFonts w:ascii="Arial" w:hAnsi="Arial"/>
        </w:rPr>
        <w:t>is presented in Table 2.</w:t>
      </w:r>
    </w:p>
    <w:tbl>
      <w:tblPr>
        <w:tblStyle w:val="TableGrid"/>
        <w:tblW w:w="0" w:type="auto"/>
        <w:tblInd w:w="720" w:type="dxa"/>
        <w:tblLook w:val="04A0" w:firstRow="1" w:lastRow="0" w:firstColumn="1" w:lastColumn="0" w:noHBand="0" w:noVBand="1"/>
      </w:tblPr>
      <w:tblGrid>
        <w:gridCol w:w="1501"/>
        <w:gridCol w:w="5969"/>
        <w:gridCol w:w="61"/>
        <w:gridCol w:w="1520"/>
      </w:tblGrid>
      <w:tr w:rsidR="00A354FE" w:rsidRPr="00932809" w14:paraId="1C896EF4" w14:textId="77777777" w:rsidTr="00313F5B">
        <w:trPr>
          <w:cantSplit/>
          <w:trHeight w:val="314"/>
          <w:tblHeader/>
        </w:trPr>
        <w:tc>
          <w:tcPr>
            <w:tcW w:w="9051" w:type="dxa"/>
            <w:gridSpan w:val="4"/>
            <w:tcBorders>
              <w:top w:val="nil"/>
              <w:left w:val="nil"/>
              <w:bottom w:val="single" w:sz="4" w:space="0" w:color="auto"/>
              <w:right w:val="nil"/>
            </w:tcBorders>
            <w:vAlign w:val="bottom"/>
          </w:tcPr>
          <w:p w14:paraId="3381FB10" w14:textId="35492486" w:rsidR="00A354FE" w:rsidRPr="00932809" w:rsidRDefault="00A354FE" w:rsidP="00177F96">
            <w:pPr>
              <w:pStyle w:val="H1bodytext"/>
              <w:spacing w:after="0"/>
              <w:ind w:left="0"/>
              <w:jc w:val="center"/>
              <w:rPr>
                <w:rFonts w:ascii="Arial" w:hAnsi="Arial"/>
                <w:b/>
              </w:rPr>
            </w:pPr>
            <w:r w:rsidRPr="00932809">
              <w:rPr>
                <w:rFonts w:ascii="Arial" w:hAnsi="Arial"/>
                <w:b/>
              </w:rPr>
              <w:t xml:space="preserve">Table 2. </w:t>
            </w:r>
            <w:r w:rsidR="00FA03A1">
              <w:rPr>
                <w:rFonts w:ascii="Arial" w:hAnsi="Arial" w:cs="Arial"/>
                <w:b/>
              </w:rPr>
              <w:t>Hand</w:t>
            </w:r>
            <w:r>
              <w:rPr>
                <w:rFonts w:ascii="Arial" w:hAnsi="Arial" w:cs="Arial"/>
                <w:b/>
              </w:rPr>
              <w:t>print</w:t>
            </w:r>
            <w:r w:rsidR="00CD0B71">
              <w:rPr>
                <w:rFonts w:ascii="Arial" w:hAnsi="Arial" w:cs="Arial"/>
                <w:b/>
              </w:rPr>
              <w:t>er Tool</w:t>
            </w:r>
            <w:r>
              <w:rPr>
                <w:rFonts w:ascii="Arial" w:hAnsi="Arial" w:cs="Arial"/>
                <w:b/>
              </w:rPr>
              <w:t xml:space="preserve"> </w:t>
            </w:r>
            <w:r w:rsidRPr="00932809">
              <w:rPr>
                <w:rFonts w:ascii="Arial" w:hAnsi="Arial"/>
                <w:b/>
              </w:rPr>
              <w:t>Test Plan</w:t>
            </w:r>
          </w:p>
        </w:tc>
      </w:tr>
      <w:tr w:rsidR="00A354FE" w:rsidRPr="00572F5F" w14:paraId="22F03384" w14:textId="77777777" w:rsidTr="00313F5B">
        <w:trPr>
          <w:cantSplit/>
          <w:trHeight w:val="602"/>
          <w:tblHeader/>
        </w:trPr>
        <w:tc>
          <w:tcPr>
            <w:tcW w:w="1501" w:type="dxa"/>
            <w:tcBorders>
              <w:top w:val="single" w:sz="4" w:space="0" w:color="auto"/>
            </w:tcBorders>
            <w:shd w:val="clear" w:color="auto" w:fill="D9D9D9" w:themeFill="background1" w:themeFillShade="D9"/>
            <w:vAlign w:val="bottom"/>
          </w:tcPr>
          <w:p w14:paraId="5F724DD2" w14:textId="77777777" w:rsidR="00A354FE" w:rsidRPr="00572F5F" w:rsidRDefault="00A354FE" w:rsidP="00177F96">
            <w:pPr>
              <w:pStyle w:val="H1bodytext"/>
              <w:spacing w:after="0"/>
              <w:ind w:left="0"/>
              <w:jc w:val="center"/>
              <w:rPr>
                <w:rFonts w:ascii="Arial" w:hAnsi="Arial"/>
                <w:b/>
              </w:rPr>
            </w:pPr>
            <w:r>
              <w:rPr>
                <w:rFonts w:ascii="Arial" w:hAnsi="Arial"/>
                <w:b/>
              </w:rPr>
              <w:t>TEST ID</w:t>
            </w:r>
          </w:p>
        </w:tc>
        <w:tc>
          <w:tcPr>
            <w:tcW w:w="6030" w:type="dxa"/>
            <w:gridSpan w:val="2"/>
            <w:tcBorders>
              <w:top w:val="single" w:sz="4" w:space="0" w:color="auto"/>
            </w:tcBorders>
            <w:shd w:val="clear" w:color="auto" w:fill="D9D9D9" w:themeFill="background1" w:themeFillShade="D9"/>
            <w:vAlign w:val="bottom"/>
          </w:tcPr>
          <w:p w14:paraId="3F20608F" w14:textId="77777777" w:rsidR="00A354FE" w:rsidRPr="00572F5F" w:rsidRDefault="00A354FE" w:rsidP="00177F96">
            <w:pPr>
              <w:pStyle w:val="H1bodytext"/>
              <w:spacing w:after="0"/>
              <w:ind w:left="0"/>
              <w:jc w:val="center"/>
              <w:rPr>
                <w:rFonts w:ascii="Arial" w:hAnsi="Arial"/>
                <w:b/>
              </w:rPr>
            </w:pPr>
            <w:r>
              <w:rPr>
                <w:rFonts w:ascii="Arial" w:hAnsi="Arial"/>
                <w:b/>
              </w:rPr>
              <w:t>Test Case</w:t>
            </w:r>
          </w:p>
        </w:tc>
        <w:tc>
          <w:tcPr>
            <w:tcW w:w="1520" w:type="dxa"/>
            <w:tcBorders>
              <w:top w:val="single" w:sz="4" w:space="0" w:color="auto"/>
            </w:tcBorders>
            <w:shd w:val="clear" w:color="auto" w:fill="D9D9D9" w:themeFill="background1" w:themeFillShade="D9"/>
            <w:vAlign w:val="bottom"/>
          </w:tcPr>
          <w:p w14:paraId="58251DAC" w14:textId="77777777" w:rsidR="00A354FE" w:rsidRPr="00572F5F" w:rsidRDefault="00A354FE" w:rsidP="00177F96">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p>
        </w:tc>
      </w:tr>
      <w:tr w:rsidR="00515CC8" w14:paraId="00BA3CC4" w14:textId="77777777" w:rsidTr="00631F72">
        <w:trPr>
          <w:trHeight w:val="800"/>
        </w:trPr>
        <w:tc>
          <w:tcPr>
            <w:tcW w:w="9051" w:type="dxa"/>
            <w:gridSpan w:val="4"/>
            <w:vAlign w:val="center"/>
          </w:tcPr>
          <w:p w14:paraId="3E69ED1D" w14:textId="718CC82C" w:rsidR="00515CC8" w:rsidRPr="008E7CB2" w:rsidRDefault="007332A6" w:rsidP="00631F72">
            <w:pPr>
              <w:pStyle w:val="H1bodytext"/>
              <w:spacing w:after="0"/>
              <w:ind w:left="0"/>
              <w:rPr>
                <w:rFonts w:ascii="Arial" w:hAnsi="Arial"/>
                <w:i/>
                <w:iCs/>
              </w:rPr>
            </w:pPr>
            <w:r>
              <w:rPr>
                <w:rFonts w:ascii="Arial" w:hAnsi="Arial"/>
                <w:i/>
                <w:iCs/>
              </w:rPr>
              <w:t>Note  [Testing_Directory]  in acceptance test report</w:t>
            </w:r>
          </w:p>
        </w:tc>
      </w:tr>
      <w:tr w:rsidR="00313F5B" w14:paraId="2BCFD29A" w14:textId="77777777" w:rsidTr="00313F5B">
        <w:trPr>
          <w:trHeight w:val="1160"/>
        </w:trPr>
        <w:tc>
          <w:tcPr>
            <w:tcW w:w="9051" w:type="dxa"/>
            <w:gridSpan w:val="4"/>
            <w:vAlign w:val="center"/>
          </w:tcPr>
          <w:p w14:paraId="36A67B2A" w14:textId="49BF43B0" w:rsidR="00313F5B" w:rsidRPr="00E03477" w:rsidRDefault="00313F5B" w:rsidP="00631F72">
            <w:pPr>
              <w:pStyle w:val="H1bodytext"/>
              <w:spacing w:after="0"/>
              <w:ind w:left="0"/>
              <w:rPr>
                <w:rFonts w:ascii="Arial" w:hAnsi="Arial"/>
              </w:rPr>
            </w:pPr>
            <w:r>
              <w:rPr>
                <w:rFonts w:ascii="Arial" w:hAnsi="Arial"/>
                <w:i/>
                <w:iCs/>
              </w:rPr>
              <w:t>Navigate to [Testing Directory]\CA-CIE-Tools-Testing (code repository)</w:t>
            </w:r>
          </w:p>
        </w:tc>
      </w:tr>
      <w:tr w:rsidR="00313F5B" w14:paraId="44B6C7FF" w14:textId="77777777" w:rsidTr="00631F72">
        <w:trPr>
          <w:trHeight w:val="2330"/>
        </w:trPr>
        <w:tc>
          <w:tcPr>
            <w:tcW w:w="9051" w:type="dxa"/>
            <w:gridSpan w:val="4"/>
            <w:vAlign w:val="center"/>
          </w:tcPr>
          <w:p w14:paraId="43AA8EB2" w14:textId="77777777" w:rsidR="00313F5B" w:rsidRDefault="00313F5B" w:rsidP="00313F5B">
            <w:pPr>
              <w:pStyle w:val="H1bodytext"/>
              <w:spacing w:after="0"/>
              <w:ind w:left="0"/>
              <w:rPr>
                <w:rFonts w:ascii="Arial" w:hAnsi="Arial"/>
                <w:i/>
                <w:iCs/>
              </w:rPr>
            </w:pPr>
            <w:r>
              <w:rPr>
                <w:rFonts w:ascii="Arial" w:hAnsi="Arial"/>
                <w:i/>
                <w:iCs/>
              </w:rPr>
              <w:t>Verify git branch and repository status by entering the following at the command line:</w:t>
            </w:r>
          </w:p>
          <w:p w14:paraId="013114CA" w14:textId="77777777" w:rsidR="00313F5B" w:rsidRDefault="00313F5B" w:rsidP="00313F5B">
            <w:pPr>
              <w:pStyle w:val="H1bodytext"/>
              <w:spacing w:after="0"/>
              <w:rPr>
                <w:rFonts w:ascii="Arial" w:hAnsi="Arial"/>
                <w:i/>
                <w:iCs/>
              </w:rPr>
            </w:pPr>
          </w:p>
          <w:p w14:paraId="52F73FDB" w14:textId="77777777" w:rsidR="00313F5B" w:rsidRDefault="00313F5B" w:rsidP="00313F5B">
            <w:pPr>
              <w:pStyle w:val="H1bodytext"/>
              <w:spacing w:after="0"/>
              <w:rPr>
                <w:rFonts w:ascii="Arial" w:hAnsi="Arial"/>
                <w:i/>
                <w:iCs/>
              </w:rPr>
            </w:pPr>
            <w:r>
              <w:rPr>
                <w:rFonts w:ascii="Arial" w:hAnsi="Arial"/>
                <w:i/>
                <w:iCs/>
              </w:rPr>
              <w:t>git branch (verify branch is “development”)</w:t>
            </w:r>
          </w:p>
          <w:p w14:paraId="7259906B" w14:textId="77777777" w:rsidR="00313F5B" w:rsidRDefault="00313F5B" w:rsidP="00313F5B">
            <w:pPr>
              <w:pStyle w:val="H1bodytext"/>
              <w:spacing w:after="0"/>
              <w:rPr>
                <w:rFonts w:ascii="Arial" w:hAnsi="Arial"/>
                <w:i/>
                <w:iCs/>
              </w:rPr>
            </w:pPr>
            <w:r>
              <w:rPr>
                <w:rFonts w:ascii="Arial" w:hAnsi="Arial"/>
                <w:i/>
                <w:iCs/>
              </w:rPr>
              <w:t xml:space="preserve">git pull </w:t>
            </w:r>
          </w:p>
          <w:p w14:paraId="710658B2" w14:textId="77777777" w:rsidR="00313F5B" w:rsidRDefault="00313F5B" w:rsidP="00313F5B">
            <w:pPr>
              <w:pStyle w:val="H1bodytext"/>
              <w:spacing w:after="0"/>
              <w:rPr>
                <w:rFonts w:ascii="Arial" w:hAnsi="Arial"/>
                <w:i/>
                <w:iCs/>
              </w:rPr>
            </w:pPr>
            <w:r>
              <w:rPr>
                <w:rFonts w:ascii="Arial" w:hAnsi="Arial"/>
                <w:i/>
                <w:iCs/>
              </w:rPr>
              <w:t>git status</w:t>
            </w:r>
          </w:p>
          <w:p w14:paraId="1B85A060" w14:textId="77777777" w:rsidR="00313F5B" w:rsidRDefault="00313F5B" w:rsidP="00313F5B">
            <w:pPr>
              <w:pStyle w:val="H1bodytext"/>
              <w:spacing w:after="0"/>
              <w:rPr>
                <w:rFonts w:ascii="Arial" w:hAnsi="Arial"/>
                <w:i/>
                <w:iCs/>
              </w:rPr>
            </w:pPr>
            <w:r>
              <w:rPr>
                <w:rFonts w:ascii="Arial" w:hAnsi="Arial"/>
                <w:i/>
                <w:iCs/>
              </w:rPr>
              <w:t xml:space="preserve">git log -1 </w:t>
            </w:r>
          </w:p>
          <w:p w14:paraId="70663227" w14:textId="77777777" w:rsidR="00313F5B" w:rsidRDefault="00313F5B" w:rsidP="00313F5B">
            <w:pPr>
              <w:pStyle w:val="H1bodytext"/>
              <w:spacing w:after="0"/>
              <w:rPr>
                <w:rFonts w:ascii="Arial" w:hAnsi="Arial"/>
                <w:i/>
                <w:iCs/>
              </w:rPr>
            </w:pPr>
          </w:p>
          <w:p w14:paraId="4ED10B99" w14:textId="6A464C48" w:rsidR="00313F5B" w:rsidRDefault="00313F5B" w:rsidP="00313F5B">
            <w:pPr>
              <w:pStyle w:val="H1bodytext"/>
              <w:spacing w:after="0"/>
              <w:ind w:left="0"/>
              <w:rPr>
                <w:rFonts w:ascii="Arial" w:hAnsi="Arial"/>
                <w:i/>
                <w:iCs/>
              </w:rPr>
            </w:pPr>
            <w:r>
              <w:rPr>
                <w:rFonts w:ascii="Arial" w:hAnsi="Arial"/>
                <w:i/>
                <w:iCs/>
              </w:rPr>
              <w:t>Note first 6 characters of git SHA-1 hash tag in acceptance test report</w:t>
            </w:r>
          </w:p>
        </w:tc>
      </w:tr>
      <w:tr w:rsidR="007332A6" w14:paraId="36B85DEB" w14:textId="77777777" w:rsidTr="00313F5B">
        <w:trPr>
          <w:trHeight w:val="1160"/>
        </w:trPr>
        <w:tc>
          <w:tcPr>
            <w:tcW w:w="1501" w:type="dxa"/>
            <w:vMerge w:val="restart"/>
            <w:vAlign w:val="center"/>
          </w:tcPr>
          <w:p w14:paraId="292D37FB" w14:textId="0319DCE7" w:rsidR="007332A6" w:rsidRPr="00E03477" w:rsidRDefault="00313F5B" w:rsidP="00177F96">
            <w:pPr>
              <w:pStyle w:val="H1bodytext"/>
              <w:spacing w:after="0"/>
              <w:ind w:left="0"/>
              <w:jc w:val="center"/>
              <w:rPr>
                <w:rFonts w:ascii="Arial" w:hAnsi="Arial"/>
              </w:rPr>
            </w:pPr>
            <w:r>
              <w:rPr>
                <w:rFonts w:ascii="Arial" w:hAnsi="Arial"/>
              </w:rPr>
              <w:t>CACIE-handprint.py</w:t>
            </w:r>
            <w:r>
              <w:rPr>
                <w:rFonts w:ascii="Arial" w:hAnsi="Arial"/>
                <w:bCs/>
              </w:rPr>
              <w:t>-I</w:t>
            </w:r>
            <w:r w:rsidR="007332A6" w:rsidRPr="00E03477">
              <w:rPr>
                <w:rFonts w:ascii="Arial" w:hAnsi="Arial"/>
              </w:rPr>
              <w:t>T-1</w:t>
            </w:r>
          </w:p>
        </w:tc>
        <w:tc>
          <w:tcPr>
            <w:tcW w:w="7550" w:type="dxa"/>
            <w:gridSpan w:val="3"/>
            <w:vAlign w:val="center"/>
          </w:tcPr>
          <w:p w14:paraId="4952FE87" w14:textId="77777777" w:rsidR="00313F5B" w:rsidRDefault="00313F5B" w:rsidP="00313F5B">
            <w:pPr>
              <w:pStyle w:val="H1bodytext"/>
              <w:spacing w:after="0"/>
              <w:ind w:left="0"/>
              <w:rPr>
                <w:rFonts w:ascii="Arial" w:hAnsi="Arial"/>
                <w:i/>
                <w:iCs/>
              </w:rPr>
            </w:pPr>
            <w:r>
              <w:rPr>
                <w:rFonts w:ascii="Arial" w:hAnsi="Arial"/>
                <w:i/>
                <w:iCs/>
              </w:rPr>
              <w:t>Linux platform:</w:t>
            </w:r>
          </w:p>
          <w:p w14:paraId="0FFB57BD" w14:textId="77777777" w:rsidR="00313F5B" w:rsidRDefault="00313F5B" w:rsidP="00313F5B">
            <w:pPr>
              <w:pStyle w:val="H1bodytext"/>
              <w:spacing w:after="0"/>
              <w:ind w:left="0"/>
              <w:rPr>
                <w:rFonts w:ascii="Arial" w:hAnsi="Arial"/>
                <w:i/>
                <w:iCs/>
              </w:rPr>
            </w:pPr>
          </w:p>
          <w:p w14:paraId="3861A735" w14:textId="77777777" w:rsidR="00313F5B" w:rsidRDefault="00313F5B" w:rsidP="00313F5B">
            <w:pPr>
              <w:pStyle w:val="H1bodytext"/>
              <w:spacing w:after="0"/>
              <w:ind w:left="0"/>
              <w:rPr>
                <w:rFonts w:ascii="Arial" w:hAnsi="Arial"/>
                <w:i/>
                <w:iCs/>
              </w:rPr>
            </w:pPr>
            <w:r>
              <w:rPr>
                <w:rFonts w:ascii="Arial" w:hAnsi="Arial"/>
                <w:i/>
                <w:iCs/>
              </w:rPr>
              <w:t>In a Linux command window:</w:t>
            </w:r>
          </w:p>
          <w:p w14:paraId="46C961C3" w14:textId="1FE97BE1" w:rsidR="007332A6" w:rsidRPr="008E7CB2" w:rsidRDefault="007332A6" w:rsidP="00994086">
            <w:pPr>
              <w:pStyle w:val="H1bodytext"/>
              <w:spacing w:after="0"/>
              <w:ind w:left="0"/>
              <w:rPr>
                <w:rFonts w:ascii="Arial" w:hAnsi="Arial"/>
                <w:i/>
                <w:iCs/>
              </w:rPr>
            </w:pPr>
            <w:r>
              <w:rPr>
                <w:rFonts w:ascii="Arial" w:hAnsi="Arial"/>
                <w:i/>
                <w:iCs/>
              </w:rPr>
              <w:t>Navigate to [Testing_Directory]</w:t>
            </w:r>
            <w:r w:rsidRPr="00BD73B8">
              <w:rPr>
                <w:rFonts w:ascii="Arial" w:hAnsi="Arial"/>
                <w:i/>
                <w:iCs/>
              </w:rPr>
              <w:t>\</w:t>
            </w:r>
            <w:r w:rsidR="00FA03A1">
              <w:rPr>
                <w:rFonts w:ascii="Arial" w:hAnsi="Arial"/>
                <w:i/>
                <w:iCs/>
              </w:rPr>
              <w:t>hand</w:t>
            </w:r>
            <w:r>
              <w:rPr>
                <w:rFonts w:ascii="Arial" w:hAnsi="Arial"/>
                <w:i/>
                <w:iCs/>
              </w:rPr>
              <w:t>print_test</w:t>
            </w:r>
          </w:p>
        </w:tc>
      </w:tr>
      <w:tr w:rsidR="007332A6" w14:paraId="591A7DDF" w14:textId="77777777" w:rsidTr="00631F72">
        <w:trPr>
          <w:trHeight w:val="1430"/>
        </w:trPr>
        <w:tc>
          <w:tcPr>
            <w:tcW w:w="1501" w:type="dxa"/>
            <w:vMerge/>
            <w:vAlign w:val="center"/>
          </w:tcPr>
          <w:p w14:paraId="32401531" w14:textId="2B5CCD96" w:rsidR="007332A6" w:rsidRDefault="007332A6" w:rsidP="00177F96">
            <w:pPr>
              <w:pStyle w:val="H1bodytext"/>
              <w:spacing w:after="0"/>
              <w:ind w:left="0"/>
              <w:jc w:val="center"/>
              <w:rPr>
                <w:rFonts w:ascii="Arial" w:hAnsi="Arial"/>
                <w:i/>
                <w:iCs/>
              </w:rPr>
            </w:pPr>
          </w:p>
        </w:tc>
        <w:tc>
          <w:tcPr>
            <w:tcW w:w="7550" w:type="dxa"/>
            <w:gridSpan w:val="3"/>
            <w:vAlign w:val="center"/>
          </w:tcPr>
          <w:p w14:paraId="1C3C872D" w14:textId="10B90761" w:rsidR="007332A6" w:rsidRPr="008E7CB2" w:rsidRDefault="007332A6" w:rsidP="00631F72">
            <w:pPr>
              <w:pStyle w:val="H1bodytext"/>
              <w:spacing w:after="0"/>
              <w:ind w:left="0"/>
              <w:rPr>
                <w:rFonts w:ascii="Arial" w:hAnsi="Arial"/>
                <w:i/>
                <w:iCs/>
              </w:rPr>
            </w:pPr>
            <w:r w:rsidRPr="008E7CB2">
              <w:rPr>
                <w:rFonts w:ascii="Arial" w:hAnsi="Arial"/>
                <w:i/>
                <w:iCs/>
              </w:rPr>
              <w:t xml:space="preserve">Invoke </w:t>
            </w:r>
            <w:r>
              <w:rPr>
                <w:rFonts w:ascii="Arial" w:hAnsi="Arial"/>
                <w:i/>
                <w:iCs/>
              </w:rPr>
              <w:t>Tool Runner</w:t>
            </w:r>
            <w:r w:rsidRPr="008E7CB2">
              <w:rPr>
                <w:rFonts w:ascii="Arial" w:hAnsi="Arial"/>
                <w:i/>
                <w:iCs/>
              </w:rPr>
              <w:t xml:space="preserve"> and </w:t>
            </w:r>
            <w:r w:rsidR="00FA03A1">
              <w:rPr>
                <w:rFonts w:ascii="Arial" w:hAnsi="Arial"/>
                <w:i/>
                <w:iCs/>
              </w:rPr>
              <w:t>Hand</w:t>
            </w:r>
            <w:r>
              <w:rPr>
                <w:rFonts w:ascii="Arial" w:hAnsi="Arial"/>
                <w:i/>
                <w:iCs/>
              </w:rPr>
              <w:t>print tool</w:t>
            </w:r>
            <w:r w:rsidRPr="008E7CB2">
              <w:rPr>
                <w:rFonts w:ascii="Arial" w:hAnsi="Arial"/>
                <w:i/>
                <w:iCs/>
              </w:rPr>
              <w:t xml:space="preserve"> using </w:t>
            </w:r>
            <w:r w:rsidR="00313F5B">
              <w:rPr>
                <w:rFonts w:ascii="Arial" w:hAnsi="Arial"/>
                <w:i/>
                <w:iCs/>
              </w:rPr>
              <w:t>handprint.py</w:t>
            </w:r>
            <w:r w:rsidR="00313F5B" w:rsidRPr="000916B2">
              <w:rPr>
                <w:rFonts w:ascii="Arial" w:hAnsi="Arial"/>
                <w:i/>
                <w:iCs/>
              </w:rPr>
              <w:t>_IT-1</w:t>
            </w:r>
            <w:r w:rsidR="00313F5B">
              <w:rPr>
                <w:rFonts w:ascii="Arial" w:hAnsi="Arial"/>
                <w:i/>
                <w:iCs/>
              </w:rPr>
              <w:t>_windows</w:t>
            </w:r>
            <w:r w:rsidR="00313F5B" w:rsidRPr="000916B2">
              <w:rPr>
                <w:rFonts w:ascii="Arial" w:hAnsi="Arial"/>
                <w:i/>
                <w:iCs/>
              </w:rPr>
              <w:t>.sh</w:t>
            </w:r>
            <w:r w:rsidR="00313F5B" w:rsidRPr="008E7CB2" w:rsidDel="00313F5B">
              <w:rPr>
                <w:rFonts w:ascii="Arial" w:hAnsi="Arial"/>
                <w:i/>
                <w:iCs/>
              </w:rPr>
              <w:t xml:space="preserve"> </w:t>
            </w:r>
            <w:r>
              <w:rPr>
                <w:rFonts w:ascii="Arial" w:hAnsi="Arial"/>
                <w:i/>
                <w:iCs/>
              </w:rPr>
              <w:t>by entering the following at the command line:./</w:t>
            </w:r>
            <w:r w:rsidR="00313F5B">
              <w:rPr>
                <w:rFonts w:ascii="Arial" w:hAnsi="Arial"/>
                <w:i/>
                <w:iCs/>
              </w:rPr>
              <w:t>handprint</w:t>
            </w:r>
            <w:r>
              <w:rPr>
                <w:rFonts w:ascii="Arial" w:hAnsi="Arial"/>
                <w:i/>
                <w:iCs/>
              </w:rPr>
              <w:t>_ITC-1</w:t>
            </w:r>
            <w:r w:rsidR="00313F5B">
              <w:rPr>
                <w:rFonts w:ascii="Arial" w:hAnsi="Arial"/>
                <w:i/>
                <w:iCs/>
              </w:rPr>
              <w:t>_linux</w:t>
            </w:r>
            <w:r>
              <w:rPr>
                <w:rFonts w:ascii="Arial" w:hAnsi="Arial"/>
                <w:i/>
                <w:iCs/>
              </w:rPr>
              <w:t>.sh</w:t>
            </w:r>
          </w:p>
        </w:tc>
      </w:tr>
      <w:tr w:rsidR="00313F5B" w14:paraId="4D758576" w14:textId="77777777" w:rsidTr="00631F72">
        <w:trPr>
          <w:trHeight w:val="818"/>
        </w:trPr>
        <w:tc>
          <w:tcPr>
            <w:tcW w:w="1501" w:type="dxa"/>
            <w:vMerge/>
            <w:vAlign w:val="center"/>
          </w:tcPr>
          <w:p w14:paraId="58EC5642" w14:textId="77777777" w:rsidR="00313F5B" w:rsidRDefault="00313F5B" w:rsidP="00313F5B">
            <w:pPr>
              <w:pStyle w:val="H1bodytext"/>
              <w:spacing w:after="0"/>
              <w:ind w:left="0"/>
              <w:jc w:val="center"/>
              <w:rPr>
                <w:rFonts w:ascii="Arial" w:hAnsi="Arial"/>
                <w:i/>
                <w:iCs/>
              </w:rPr>
            </w:pPr>
          </w:p>
        </w:tc>
        <w:tc>
          <w:tcPr>
            <w:tcW w:w="5969" w:type="dxa"/>
            <w:vAlign w:val="center"/>
          </w:tcPr>
          <w:p w14:paraId="784364BC" w14:textId="3767FF1C" w:rsidR="00313F5B" w:rsidRPr="00631F72" w:rsidRDefault="00313F5B" w:rsidP="00313F5B">
            <w:pPr>
              <w:pStyle w:val="H1bodytext"/>
              <w:spacing w:after="0"/>
              <w:ind w:left="0"/>
              <w:rPr>
                <w:rFonts w:ascii="Arial" w:hAnsi="Arial"/>
              </w:rPr>
            </w:pPr>
            <w:r>
              <w:rPr>
                <w:rFonts w:ascii="Arial" w:hAnsi="Arial"/>
              </w:rPr>
              <w:t>Verify Tool Runner is invoked and executes</w:t>
            </w:r>
          </w:p>
        </w:tc>
        <w:tc>
          <w:tcPr>
            <w:tcW w:w="1581" w:type="dxa"/>
            <w:gridSpan w:val="2"/>
            <w:vAlign w:val="center"/>
          </w:tcPr>
          <w:p w14:paraId="7DB615F6" w14:textId="2C4899DC" w:rsidR="00313F5B" w:rsidRPr="00631F72" w:rsidRDefault="00313F5B" w:rsidP="00313F5B">
            <w:pPr>
              <w:pStyle w:val="H1bodytext"/>
              <w:spacing w:after="0"/>
              <w:ind w:left="0"/>
              <w:rPr>
                <w:rFonts w:ascii="Arial" w:hAnsi="Arial"/>
              </w:rPr>
            </w:pPr>
          </w:p>
        </w:tc>
      </w:tr>
      <w:tr w:rsidR="00313F5B" w14:paraId="7A60F1DC" w14:textId="77777777" w:rsidTr="00631F72">
        <w:trPr>
          <w:trHeight w:val="800"/>
        </w:trPr>
        <w:tc>
          <w:tcPr>
            <w:tcW w:w="1501" w:type="dxa"/>
            <w:vMerge/>
            <w:vAlign w:val="center"/>
          </w:tcPr>
          <w:p w14:paraId="43D1F8EE" w14:textId="77777777" w:rsidR="00313F5B" w:rsidRDefault="00313F5B" w:rsidP="00313F5B">
            <w:pPr>
              <w:pStyle w:val="H1bodytext"/>
              <w:spacing w:after="0"/>
              <w:ind w:left="0"/>
              <w:jc w:val="center"/>
              <w:rPr>
                <w:rFonts w:ascii="Arial" w:hAnsi="Arial"/>
                <w:i/>
                <w:iCs/>
              </w:rPr>
            </w:pPr>
          </w:p>
        </w:tc>
        <w:tc>
          <w:tcPr>
            <w:tcW w:w="5969" w:type="dxa"/>
            <w:vAlign w:val="center"/>
          </w:tcPr>
          <w:p w14:paraId="44D3DB68" w14:textId="3FD27065" w:rsidR="00313F5B" w:rsidRPr="00631F72" w:rsidRDefault="00313F5B" w:rsidP="00313F5B">
            <w:pPr>
              <w:pStyle w:val="H1bodytext"/>
              <w:spacing w:after="0"/>
              <w:ind w:left="0"/>
              <w:rPr>
                <w:rFonts w:ascii="Arial" w:hAnsi="Arial"/>
              </w:rPr>
            </w:pPr>
            <w:r>
              <w:rPr>
                <w:rFonts w:ascii="Arial" w:hAnsi="Arial"/>
              </w:rPr>
              <w:t>Verify Handprint</w:t>
            </w:r>
            <w:r w:rsidR="002D1FD6">
              <w:rPr>
                <w:rFonts w:ascii="Arial" w:hAnsi="Arial"/>
              </w:rPr>
              <w:t>er</w:t>
            </w:r>
            <w:r>
              <w:rPr>
                <w:rFonts w:ascii="Arial" w:hAnsi="Arial"/>
              </w:rPr>
              <w:t xml:space="preserve"> tool executes </w:t>
            </w:r>
          </w:p>
        </w:tc>
        <w:tc>
          <w:tcPr>
            <w:tcW w:w="1581" w:type="dxa"/>
            <w:gridSpan w:val="2"/>
            <w:vAlign w:val="center"/>
          </w:tcPr>
          <w:p w14:paraId="69479661" w14:textId="2F39508C" w:rsidR="00313F5B" w:rsidRPr="00631F72" w:rsidRDefault="00313F5B" w:rsidP="00313F5B">
            <w:pPr>
              <w:pStyle w:val="H1bodytext"/>
              <w:spacing w:after="0"/>
              <w:ind w:left="0"/>
              <w:rPr>
                <w:rFonts w:ascii="Arial" w:hAnsi="Arial"/>
              </w:rPr>
            </w:pPr>
          </w:p>
        </w:tc>
      </w:tr>
      <w:tr w:rsidR="00313F5B" w14:paraId="00B23CEF" w14:textId="77777777" w:rsidTr="00313F5B">
        <w:trPr>
          <w:trHeight w:val="1430"/>
        </w:trPr>
        <w:tc>
          <w:tcPr>
            <w:tcW w:w="1501" w:type="dxa"/>
            <w:vMerge/>
            <w:vAlign w:val="center"/>
          </w:tcPr>
          <w:p w14:paraId="6C6400FF" w14:textId="77777777" w:rsidR="00313F5B" w:rsidRDefault="00313F5B" w:rsidP="00313F5B">
            <w:pPr>
              <w:pStyle w:val="H1bodytext"/>
              <w:spacing w:after="0"/>
              <w:ind w:left="0"/>
              <w:jc w:val="center"/>
              <w:rPr>
                <w:rFonts w:ascii="Arial" w:hAnsi="Arial"/>
                <w:i/>
                <w:iCs/>
              </w:rPr>
            </w:pPr>
          </w:p>
        </w:tc>
        <w:tc>
          <w:tcPr>
            <w:tcW w:w="7550" w:type="dxa"/>
            <w:gridSpan w:val="3"/>
            <w:vAlign w:val="center"/>
          </w:tcPr>
          <w:p w14:paraId="74DC7194" w14:textId="0DB87CE1" w:rsidR="00313F5B" w:rsidRDefault="00313F5B" w:rsidP="00313F5B">
            <w:pPr>
              <w:pStyle w:val="H1bodytext"/>
              <w:spacing w:after="0"/>
              <w:ind w:left="0"/>
              <w:rPr>
                <w:rFonts w:ascii="Arial" w:hAnsi="Arial"/>
                <w:i/>
                <w:iCs/>
              </w:rPr>
            </w:pPr>
            <w:r>
              <w:rPr>
                <w:rFonts w:ascii="Arial" w:hAnsi="Arial"/>
                <w:i/>
                <w:iCs/>
              </w:rPr>
              <w:t>Windows platform:</w:t>
            </w:r>
          </w:p>
          <w:p w14:paraId="47FE3652" w14:textId="77777777" w:rsidR="00313F5B" w:rsidRDefault="00313F5B" w:rsidP="00313F5B">
            <w:pPr>
              <w:pStyle w:val="H1bodytext"/>
              <w:spacing w:after="0"/>
              <w:ind w:left="0"/>
              <w:rPr>
                <w:rFonts w:ascii="Arial" w:hAnsi="Arial"/>
                <w:i/>
                <w:iCs/>
              </w:rPr>
            </w:pPr>
          </w:p>
          <w:p w14:paraId="7E76D5DB" w14:textId="11BCBD6F" w:rsidR="00313F5B" w:rsidRDefault="00313F5B" w:rsidP="00313F5B">
            <w:pPr>
              <w:pStyle w:val="H1bodytext"/>
              <w:spacing w:after="0"/>
              <w:ind w:left="0"/>
              <w:rPr>
                <w:rFonts w:ascii="Arial" w:hAnsi="Arial"/>
                <w:i/>
                <w:iCs/>
              </w:rPr>
            </w:pPr>
            <w:r>
              <w:rPr>
                <w:rFonts w:ascii="Arial" w:hAnsi="Arial"/>
                <w:i/>
                <w:iCs/>
              </w:rPr>
              <w:t>In a Windows command window:</w:t>
            </w:r>
          </w:p>
          <w:p w14:paraId="5387180B" w14:textId="2FF72C3E" w:rsidR="00313F5B" w:rsidRPr="008E7CB2" w:rsidRDefault="00313F5B" w:rsidP="00313F5B">
            <w:pPr>
              <w:pStyle w:val="H1bodytext"/>
              <w:spacing w:after="0"/>
              <w:ind w:left="0"/>
              <w:rPr>
                <w:rFonts w:ascii="Arial" w:hAnsi="Arial"/>
                <w:i/>
                <w:iCs/>
              </w:rPr>
            </w:pPr>
            <w:r>
              <w:rPr>
                <w:rFonts w:ascii="Arial" w:hAnsi="Arial"/>
                <w:i/>
                <w:iCs/>
              </w:rPr>
              <w:t>Navigate to [Testing_Directory]</w:t>
            </w:r>
            <w:r w:rsidRPr="00BD73B8">
              <w:rPr>
                <w:rFonts w:ascii="Arial" w:hAnsi="Arial"/>
                <w:i/>
                <w:iCs/>
              </w:rPr>
              <w:t>\</w:t>
            </w:r>
            <w:r>
              <w:rPr>
                <w:rFonts w:ascii="Arial" w:hAnsi="Arial"/>
                <w:i/>
                <w:iCs/>
              </w:rPr>
              <w:t>handprint_test</w:t>
            </w:r>
          </w:p>
        </w:tc>
      </w:tr>
      <w:tr w:rsidR="00313F5B" w14:paraId="500DDD08" w14:textId="77777777" w:rsidTr="00313F5B">
        <w:trPr>
          <w:trHeight w:val="1430"/>
        </w:trPr>
        <w:tc>
          <w:tcPr>
            <w:tcW w:w="1501" w:type="dxa"/>
            <w:vMerge/>
            <w:vAlign w:val="center"/>
          </w:tcPr>
          <w:p w14:paraId="02EEDC09" w14:textId="77777777" w:rsidR="00313F5B" w:rsidRDefault="00313F5B" w:rsidP="00313F5B">
            <w:pPr>
              <w:pStyle w:val="H1bodytext"/>
              <w:spacing w:after="0"/>
              <w:ind w:left="0"/>
              <w:jc w:val="center"/>
              <w:rPr>
                <w:rFonts w:ascii="Arial" w:hAnsi="Arial"/>
                <w:i/>
                <w:iCs/>
              </w:rPr>
            </w:pPr>
          </w:p>
        </w:tc>
        <w:tc>
          <w:tcPr>
            <w:tcW w:w="7550" w:type="dxa"/>
            <w:gridSpan w:val="3"/>
            <w:vAlign w:val="center"/>
          </w:tcPr>
          <w:p w14:paraId="207BFFB7" w14:textId="64FA27EF" w:rsidR="00313F5B" w:rsidRPr="008E7CB2" w:rsidRDefault="00313F5B" w:rsidP="00313F5B">
            <w:pPr>
              <w:pStyle w:val="H1bodytext"/>
              <w:spacing w:after="0"/>
              <w:ind w:left="0"/>
              <w:rPr>
                <w:rFonts w:ascii="Arial" w:hAnsi="Arial"/>
                <w:i/>
                <w:iCs/>
              </w:rPr>
            </w:pPr>
            <w:r w:rsidRPr="008E7CB2">
              <w:rPr>
                <w:rFonts w:ascii="Arial" w:hAnsi="Arial"/>
                <w:i/>
                <w:iCs/>
              </w:rPr>
              <w:t xml:space="preserve">Invoke </w:t>
            </w:r>
            <w:r>
              <w:rPr>
                <w:rFonts w:ascii="Arial" w:hAnsi="Arial"/>
                <w:i/>
                <w:iCs/>
              </w:rPr>
              <w:t>Tool Runner</w:t>
            </w:r>
            <w:r w:rsidRPr="008E7CB2">
              <w:rPr>
                <w:rFonts w:ascii="Arial" w:hAnsi="Arial"/>
                <w:i/>
                <w:iCs/>
              </w:rPr>
              <w:t xml:space="preserve"> and </w:t>
            </w:r>
            <w:r>
              <w:rPr>
                <w:rFonts w:ascii="Arial" w:hAnsi="Arial"/>
                <w:i/>
                <w:iCs/>
              </w:rPr>
              <w:t>Handprint tool</w:t>
            </w:r>
            <w:r w:rsidRPr="008E7CB2">
              <w:rPr>
                <w:rFonts w:ascii="Arial" w:hAnsi="Arial"/>
                <w:i/>
                <w:iCs/>
              </w:rPr>
              <w:t xml:space="preserve"> using </w:t>
            </w:r>
            <w:r>
              <w:rPr>
                <w:rFonts w:ascii="Arial" w:hAnsi="Arial"/>
                <w:i/>
                <w:iCs/>
              </w:rPr>
              <w:t>handprint.py</w:t>
            </w:r>
            <w:r w:rsidRPr="000916B2">
              <w:rPr>
                <w:rFonts w:ascii="Arial" w:hAnsi="Arial"/>
                <w:i/>
                <w:iCs/>
              </w:rPr>
              <w:t>_IT-1</w:t>
            </w:r>
            <w:r>
              <w:rPr>
                <w:rFonts w:ascii="Arial" w:hAnsi="Arial"/>
                <w:i/>
                <w:iCs/>
              </w:rPr>
              <w:t>_windows</w:t>
            </w:r>
            <w:r w:rsidRPr="000916B2">
              <w:rPr>
                <w:rFonts w:ascii="Arial" w:hAnsi="Arial"/>
                <w:i/>
                <w:iCs/>
              </w:rPr>
              <w:t>.sh</w:t>
            </w:r>
            <w:r w:rsidRPr="008E7CB2" w:rsidDel="00313F5B">
              <w:rPr>
                <w:rFonts w:ascii="Arial" w:hAnsi="Arial"/>
                <w:i/>
                <w:iCs/>
              </w:rPr>
              <w:t xml:space="preserve"> </w:t>
            </w:r>
            <w:r>
              <w:rPr>
                <w:rFonts w:ascii="Arial" w:hAnsi="Arial"/>
                <w:i/>
                <w:iCs/>
              </w:rPr>
              <w:t>by entering the following at the command line:./handprint_ITC-1_windows.sh</w:t>
            </w:r>
          </w:p>
        </w:tc>
      </w:tr>
      <w:tr w:rsidR="00313F5B" w14:paraId="2FD8E320" w14:textId="77777777" w:rsidTr="00313F5B">
        <w:trPr>
          <w:trHeight w:val="530"/>
        </w:trPr>
        <w:tc>
          <w:tcPr>
            <w:tcW w:w="1501" w:type="dxa"/>
            <w:vMerge/>
            <w:vAlign w:val="center"/>
          </w:tcPr>
          <w:p w14:paraId="685BBA83" w14:textId="1BC275EA" w:rsidR="00313F5B" w:rsidRPr="00E03477" w:rsidRDefault="00313F5B" w:rsidP="00313F5B">
            <w:pPr>
              <w:pStyle w:val="H1bodytext"/>
              <w:spacing w:after="0"/>
              <w:ind w:left="0"/>
              <w:jc w:val="center"/>
              <w:rPr>
                <w:rFonts w:ascii="Arial" w:hAnsi="Arial"/>
              </w:rPr>
            </w:pPr>
          </w:p>
        </w:tc>
        <w:tc>
          <w:tcPr>
            <w:tcW w:w="6030" w:type="dxa"/>
            <w:gridSpan w:val="2"/>
            <w:vAlign w:val="center"/>
          </w:tcPr>
          <w:p w14:paraId="220F2003" w14:textId="77777777" w:rsidR="00313F5B" w:rsidRPr="00E03477" w:rsidRDefault="00313F5B" w:rsidP="00313F5B">
            <w:pPr>
              <w:pStyle w:val="H1bodytext"/>
              <w:spacing w:after="0"/>
              <w:ind w:left="0"/>
              <w:rPr>
                <w:rFonts w:ascii="Arial" w:hAnsi="Arial"/>
              </w:rPr>
            </w:pPr>
            <w:r>
              <w:rPr>
                <w:rFonts w:ascii="Arial" w:hAnsi="Arial"/>
              </w:rPr>
              <w:t>Verify Tool Runner is invoked and executes</w:t>
            </w:r>
          </w:p>
        </w:tc>
        <w:tc>
          <w:tcPr>
            <w:tcW w:w="1520" w:type="dxa"/>
            <w:vAlign w:val="center"/>
          </w:tcPr>
          <w:p w14:paraId="394BE690" w14:textId="77777777" w:rsidR="00313F5B" w:rsidRDefault="00313F5B" w:rsidP="00313F5B">
            <w:pPr>
              <w:pStyle w:val="H1bodytext"/>
              <w:spacing w:after="0"/>
              <w:ind w:left="0"/>
              <w:jc w:val="center"/>
              <w:rPr>
                <w:rFonts w:ascii="Arial" w:hAnsi="Arial"/>
              </w:rPr>
            </w:pPr>
          </w:p>
        </w:tc>
      </w:tr>
      <w:tr w:rsidR="00313F5B" w14:paraId="1874DE4C" w14:textId="77777777" w:rsidTr="00313F5B">
        <w:trPr>
          <w:trHeight w:val="512"/>
        </w:trPr>
        <w:tc>
          <w:tcPr>
            <w:tcW w:w="1501" w:type="dxa"/>
            <w:vMerge/>
            <w:vAlign w:val="center"/>
          </w:tcPr>
          <w:p w14:paraId="2E8E2109" w14:textId="77777777" w:rsidR="00313F5B" w:rsidRPr="00E03477" w:rsidRDefault="00313F5B" w:rsidP="00313F5B">
            <w:pPr>
              <w:pStyle w:val="H1bodytext"/>
              <w:spacing w:after="0"/>
              <w:ind w:left="0"/>
              <w:jc w:val="center"/>
              <w:rPr>
                <w:rFonts w:ascii="Arial" w:hAnsi="Arial"/>
              </w:rPr>
            </w:pPr>
          </w:p>
        </w:tc>
        <w:tc>
          <w:tcPr>
            <w:tcW w:w="6030" w:type="dxa"/>
            <w:gridSpan w:val="2"/>
            <w:vAlign w:val="center"/>
          </w:tcPr>
          <w:p w14:paraId="1D962B04" w14:textId="3A6ABC85" w:rsidR="00313F5B" w:rsidRDefault="00313F5B" w:rsidP="00313F5B">
            <w:pPr>
              <w:pStyle w:val="H1bodytext"/>
              <w:spacing w:after="0"/>
              <w:ind w:left="0"/>
              <w:rPr>
                <w:rFonts w:ascii="Arial" w:hAnsi="Arial"/>
              </w:rPr>
            </w:pPr>
            <w:r>
              <w:rPr>
                <w:rFonts w:ascii="Arial" w:hAnsi="Arial"/>
              </w:rPr>
              <w:t>Verify Handprint</w:t>
            </w:r>
            <w:r w:rsidR="002D1FD6">
              <w:rPr>
                <w:rFonts w:ascii="Arial" w:hAnsi="Arial"/>
              </w:rPr>
              <w:t>er</w:t>
            </w:r>
            <w:r>
              <w:rPr>
                <w:rFonts w:ascii="Arial" w:hAnsi="Arial"/>
              </w:rPr>
              <w:t xml:space="preserve"> tool executes </w:t>
            </w:r>
          </w:p>
        </w:tc>
        <w:tc>
          <w:tcPr>
            <w:tcW w:w="1520" w:type="dxa"/>
            <w:vAlign w:val="center"/>
          </w:tcPr>
          <w:p w14:paraId="24FCFCA4" w14:textId="77777777" w:rsidR="00313F5B" w:rsidRDefault="00313F5B" w:rsidP="00313F5B">
            <w:pPr>
              <w:pStyle w:val="H1bodytext"/>
              <w:spacing w:after="0"/>
              <w:ind w:left="0"/>
              <w:jc w:val="center"/>
              <w:rPr>
                <w:rFonts w:ascii="Arial" w:hAnsi="Arial"/>
              </w:rPr>
            </w:pPr>
          </w:p>
        </w:tc>
      </w:tr>
      <w:tr w:rsidR="00313F5B" w14:paraId="7B416902" w14:textId="77777777" w:rsidTr="00313F5B">
        <w:trPr>
          <w:trHeight w:val="917"/>
        </w:trPr>
        <w:tc>
          <w:tcPr>
            <w:tcW w:w="1501" w:type="dxa"/>
            <w:vMerge w:val="restart"/>
            <w:vAlign w:val="center"/>
          </w:tcPr>
          <w:p w14:paraId="14B9D8F6" w14:textId="255CBEB9" w:rsidR="00313F5B" w:rsidRDefault="00313F5B" w:rsidP="00313F5B">
            <w:pPr>
              <w:pStyle w:val="H1bodytext"/>
              <w:spacing w:after="0"/>
              <w:ind w:left="0"/>
              <w:jc w:val="center"/>
              <w:rPr>
                <w:rFonts w:ascii="Arial" w:hAnsi="Arial"/>
              </w:rPr>
            </w:pPr>
            <w:bookmarkStart w:id="3" w:name="_Hlk26446455"/>
            <w:r>
              <w:rPr>
                <w:rFonts w:ascii="Arial" w:hAnsi="Arial"/>
              </w:rPr>
              <w:t>CACIE-handprint.py</w:t>
            </w:r>
            <w:r>
              <w:rPr>
                <w:rFonts w:ascii="Arial" w:hAnsi="Arial"/>
                <w:bCs/>
              </w:rPr>
              <w:t>-</w:t>
            </w:r>
            <w:r>
              <w:rPr>
                <w:rFonts w:ascii="Arial" w:hAnsi="Arial"/>
              </w:rPr>
              <w:t>TC-1</w:t>
            </w:r>
          </w:p>
        </w:tc>
        <w:tc>
          <w:tcPr>
            <w:tcW w:w="7550" w:type="dxa"/>
            <w:gridSpan w:val="3"/>
            <w:vAlign w:val="center"/>
          </w:tcPr>
          <w:p w14:paraId="38C5119C" w14:textId="6F5F4902" w:rsidR="00313F5B" w:rsidRDefault="00313F5B" w:rsidP="00313F5B">
            <w:pPr>
              <w:pStyle w:val="H1bodytext"/>
              <w:spacing w:after="0"/>
              <w:ind w:left="0"/>
              <w:rPr>
                <w:rFonts w:ascii="Arial" w:hAnsi="Arial"/>
                <w:i/>
                <w:iCs/>
              </w:rPr>
            </w:pPr>
            <w:r>
              <w:rPr>
                <w:rFonts w:ascii="Arial" w:hAnsi="Arial"/>
                <w:i/>
                <w:iCs/>
              </w:rPr>
              <w:t>Navigate to the [Testing_Directory]</w:t>
            </w:r>
            <w:r w:rsidRPr="00BD73B8">
              <w:rPr>
                <w:rFonts w:ascii="Arial" w:hAnsi="Arial"/>
                <w:i/>
                <w:iCs/>
              </w:rPr>
              <w:t>\</w:t>
            </w:r>
            <w:r>
              <w:rPr>
                <w:rFonts w:ascii="Arial" w:hAnsi="Arial"/>
                <w:i/>
                <w:iCs/>
              </w:rPr>
              <w:t>handprint_test</w:t>
            </w:r>
          </w:p>
        </w:tc>
      </w:tr>
      <w:tr w:rsidR="00313F5B" w14:paraId="2099494A" w14:textId="77777777" w:rsidTr="00313F5B">
        <w:trPr>
          <w:trHeight w:val="917"/>
        </w:trPr>
        <w:tc>
          <w:tcPr>
            <w:tcW w:w="1501" w:type="dxa"/>
            <w:vMerge/>
            <w:vAlign w:val="center"/>
          </w:tcPr>
          <w:p w14:paraId="5680BE5C" w14:textId="2F4045DE" w:rsidR="00313F5B" w:rsidRDefault="00313F5B" w:rsidP="00313F5B">
            <w:pPr>
              <w:pStyle w:val="H1bodytext"/>
              <w:spacing w:after="0"/>
              <w:ind w:left="0"/>
              <w:jc w:val="center"/>
              <w:rPr>
                <w:rFonts w:ascii="Arial" w:hAnsi="Arial"/>
              </w:rPr>
            </w:pPr>
            <w:bookmarkStart w:id="4" w:name="_Hlk24371554"/>
          </w:p>
        </w:tc>
        <w:tc>
          <w:tcPr>
            <w:tcW w:w="7550" w:type="dxa"/>
            <w:gridSpan w:val="3"/>
            <w:vAlign w:val="center"/>
          </w:tcPr>
          <w:p w14:paraId="4A82F285" w14:textId="71B1DD05" w:rsidR="00313F5B" w:rsidRDefault="00313F5B" w:rsidP="00313F5B">
            <w:pPr>
              <w:pStyle w:val="H1bodytext"/>
              <w:spacing w:after="0"/>
              <w:ind w:left="0"/>
              <w:rPr>
                <w:rFonts w:ascii="Arial" w:hAnsi="Arial"/>
                <w:i/>
                <w:iCs/>
              </w:rPr>
            </w:pPr>
            <w:r>
              <w:rPr>
                <w:rFonts w:ascii="Arial" w:hAnsi="Arial"/>
                <w:i/>
                <w:iCs/>
              </w:rPr>
              <w:t>Enter the following command</w:t>
            </w:r>
            <w:r w:rsidRPr="008E7CB2">
              <w:rPr>
                <w:rFonts w:ascii="Arial" w:hAnsi="Arial"/>
                <w:i/>
                <w:iCs/>
              </w:rPr>
              <w:t xml:space="preserve">: </w:t>
            </w:r>
          </w:p>
          <w:p w14:paraId="2413A478" w14:textId="0DF5D104" w:rsidR="00313F5B" w:rsidRPr="008E7CB2" w:rsidRDefault="000B0FF8" w:rsidP="00313F5B">
            <w:pPr>
              <w:pStyle w:val="H1bodytext"/>
              <w:spacing w:after="0"/>
              <w:ind w:left="436" w:hanging="90"/>
              <w:rPr>
                <w:rFonts w:ascii="Arial" w:hAnsi="Arial"/>
                <w:i/>
                <w:iCs/>
              </w:rPr>
            </w:pPr>
            <w:r>
              <w:rPr>
                <w:rFonts w:ascii="Arial" w:hAnsi="Arial"/>
                <w:i/>
                <w:iCs/>
              </w:rPr>
              <w:t>./handprint.py-TC-1.sh</w:t>
            </w:r>
          </w:p>
        </w:tc>
      </w:tr>
      <w:tr w:rsidR="00313F5B" w14:paraId="5CADF1FF" w14:textId="77777777" w:rsidTr="00313F5B">
        <w:trPr>
          <w:trHeight w:val="1628"/>
        </w:trPr>
        <w:tc>
          <w:tcPr>
            <w:tcW w:w="1501" w:type="dxa"/>
            <w:vMerge/>
            <w:vAlign w:val="center"/>
          </w:tcPr>
          <w:p w14:paraId="0AC628A0" w14:textId="77777777" w:rsidR="00313F5B" w:rsidRDefault="00313F5B" w:rsidP="00313F5B">
            <w:pPr>
              <w:pStyle w:val="H1bodytext"/>
              <w:spacing w:after="0"/>
              <w:ind w:left="0"/>
              <w:jc w:val="center"/>
              <w:rPr>
                <w:rFonts w:ascii="Arial" w:hAnsi="Arial"/>
              </w:rPr>
            </w:pPr>
          </w:p>
        </w:tc>
        <w:tc>
          <w:tcPr>
            <w:tcW w:w="6030" w:type="dxa"/>
            <w:gridSpan w:val="2"/>
            <w:vAlign w:val="center"/>
          </w:tcPr>
          <w:p w14:paraId="6F11287C" w14:textId="3AC7ABF3" w:rsidR="00313F5B" w:rsidRDefault="00313F5B" w:rsidP="00313F5B">
            <w:pPr>
              <w:pStyle w:val="H1bodytext"/>
              <w:spacing w:after="0"/>
              <w:ind w:left="0"/>
              <w:rPr>
                <w:rFonts w:ascii="Arial" w:hAnsi="Arial"/>
              </w:rPr>
            </w:pPr>
            <w:r>
              <w:rPr>
                <w:rFonts w:ascii="Arial" w:hAnsi="Arial"/>
              </w:rPr>
              <w:t xml:space="preserve">Verify that the fingerprints outputted to </w:t>
            </w:r>
            <w:r>
              <w:rPr>
                <w:rFonts w:ascii="Arial" w:hAnsi="Arial"/>
                <w:i/>
                <w:iCs/>
              </w:rPr>
              <w:t>[Testing_Directory]\ATC-1 correspond to the collection of files and directories listed in the input file ATC-1_input.txt</w:t>
            </w:r>
            <w:r>
              <w:rPr>
                <w:rFonts w:ascii="Arial" w:hAnsi="Arial"/>
              </w:rPr>
              <w:t xml:space="preserve"> </w:t>
            </w:r>
          </w:p>
        </w:tc>
        <w:tc>
          <w:tcPr>
            <w:tcW w:w="1520" w:type="dxa"/>
            <w:vAlign w:val="center"/>
          </w:tcPr>
          <w:p w14:paraId="004B1D41" w14:textId="77777777" w:rsidR="00313F5B" w:rsidRDefault="00313F5B" w:rsidP="00313F5B">
            <w:pPr>
              <w:pStyle w:val="H1bodytext"/>
              <w:spacing w:after="0"/>
              <w:ind w:left="0"/>
              <w:jc w:val="center"/>
              <w:rPr>
                <w:rFonts w:ascii="Arial" w:hAnsi="Arial"/>
              </w:rPr>
            </w:pPr>
          </w:p>
        </w:tc>
      </w:tr>
      <w:bookmarkEnd w:id="3"/>
      <w:bookmarkEnd w:id="4"/>
      <w:tr w:rsidR="00313F5B" w14:paraId="5140802B" w14:textId="77777777" w:rsidTr="00313F5B">
        <w:trPr>
          <w:trHeight w:val="917"/>
        </w:trPr>
        <w:tc>
          <w:tcPr>
            <w:tcW w:w="1501" w:type="dxa"/>
            <w:vMerge w:val="restart"/>
            <w:vAlign w:val="center"/>
          </w:tcPr>
          <w:p w14:paraId="7E89A832" w14:textId="53F99D86" w:rsidR="00313F5B" w:rsidRDefault="00313F5B" w:rsidP="00313F5B">
            <w:pPr>
              <w:pStyle w:val="H1bodytext"/>
              <w:spacing w:after="0"/>
              <w:ind w:left="0"/>
              <w:jc w:val="center"/>
              <w:rPr>
                <w:rFonts w:ascii="Arial" w:hAnsi="Arial"/>
              </w:rPr>
            </w:pPr>
            <w:r>
              <w:rPr>
                <w:rFonts w:ascii="Arial" w:hAnsi="Arial"/>
              </w:rPr>
              <w:t>CACIE-handprint.py</w:t>
            </w:r>
            <w:r>
              <w:rPr>
                <w:rFonts w:ascii="Arial" w:hAnsi="Arial"/>
                <w:bCs/>
              </w:rPr>
              <w:t>-</w:t>
            </w:r>
            <w:r>
              <w:rPr>
                <w:rFonts w:ascii="Arial" w:hAnsi="Arial"/>
              </w:rPr>
              <w:t>TC-2</w:t>
            </w:r>
          </w:p>
        </w:tc>
        <w:tc>
          <w:tcPr>
            <w:tcW w:w="7550" w:type="dxa"/>
            <w:gridSpan w:val="3"/>
            <w:vAlign w:val="center"/>
          </w:tcPr>
          <w:p w14:paraId="020692F5" w14:textId="77777777" w:rsidR="00313F5B" w:rsidRDefault="00313F5B" w:rsidP="00313F5B">
            <w:pPr>
              <w:pStyle w:val="H1bodytext"/>
              <w:spacing w:after="0"/>
              <w:ind w:left="0"/>
              <w:rPr>
                <w:rFonts w:ascii="Arial" w:hAnsi="Arial"/>
                <w:i/>
                <w:iCs/>
              </w:rPr>
            </w:pPr>
            <w:r>
              <w:rPr>
                <w:rFonts w:ascii="Arial" w:hAnsi="Arial"/>
                <w:i/>
                <w:iCs/>
              </w:rPr>
              <w:t>Navigate to the [Testing_Directory]</w:t>
            </w:r>
            <w:r w:rsidRPr="00BD73B8">
              <w:rPr>
                <w:rFonts w:ascii="Arial" w:hAnsi="Arial"/>
                <w:i/>
                <w:iCs/>
              </w:rPr>
              <w:t>\</w:t>
            </w:r>
            <w:r>
              <w:rPr>
                <w:rFonts w:ascii="Arial" w:hAnsi="Arial"/>
                <w:i/>
                <w:iCs/>
              </w:rPr>
              <w:t>handprint_test</w:t>
            </w:r>
          </w:p>
        </w:tc>
      </w:tr>
      <w:tr w:rsidR="00313F5B" w14:paraId="02251E1E" w14:textId="77777777" w:rsidTr="00313F5B">
        <w:trPr>
          <w:trHeight w:val="917"/>
        </w:trPr>
        <w:tc>
          <w:tcPr>
            <w:tcW w:w="1501" w:type="dxa"/>
            <w:vMerge/>
            <w:vAlign w:val="center"/>
          </w:tcPr>
          <w:p w14:paraId="3281D02F" w14:textId="77777777" w:rsidR="00313F5B" w:rsidRDefault="00313F5B" w:rsidP="00313F5B">
            <w:pPr>
              <w:pStyle w:val="H1bodytext"/>
              <w:spacing w:after="0"/>
              <w:ind w:left="0"/>
              <w:jc w:val="center"/>
              <w:rPr>
                <w:rFonts w:ascii="Arial" w:hAnsi="Arial"/>
              </w:rPr>
            </w:pPr>
          </w:p>
        </w:tc>
        <w:tc>
          <w:tcPr>
            <w:tcW w:w="7550" w:type="dxa"/>
            <w:gridSpan w:val="3"/>
            <w:vAlign w:val="center"/>
          </w:tcPr>
          <w:p w14:paraId="391C6E65" w14:textId="77777777" w:rsidR="00313F5B" w:rsidRDefault="00313F5B" w:rsidP="00313F5B">
            <w:pPr>
              <w:pStyle w:val="H1bodytext"/>
              <w:spacing w:after="0"/>
              <w:ind w:left="0"/>
              <w:rPr>
                <w:rFonts w:ascii="Arial" w:hAnsi="Arial"/>
                <w:i/>
                <w:iCs/>
              </w:rPr>
            </w:pPr>
            <w:r>
              <w:rPr>
                <w:rFonts w:ascii="Arial" w:hAnsi="Arial"/>
                <w:i/>
                <w:iCs/>
              </w:rPr>
              <w:t>Enter the following command</w:t>
            </w:r>
            <w:r w:rsidRPr="008E7CB2">
              <w:rPr>
                <w:rFonts w:ascii="Arial" w:hAnsi="Arial"/>
                <w:i/>
                <w:iCs/>
              </w:rPr>
              <w:t xml:space="preserve">: </w:t>
            </w:r>
          </w:p>
          <w:p w14:paraId="12C3F1EF" w14:textId="27A20174" w:rsidR="00313F5B" w:rsidRPr="008E7CB2" w:rsidRDefault="000B0FF8" w:rsidP="00313F5B">
            <w:pPr>
              <w:pStyle w:val="H1bodytext"/>
              <w:spacing w:after="0"/>
              <w:ind w:left="436" w:hanging="90"/>
              <w:rPr>
                <w:rFonts w:ascii="Arial" w:hAnsi="Arial"/>
                <w:i/>
                <w:iCs/>
              </w:rPr>
            </w:pPr>
            <w:r>
              <w:rPr>
                <w:rFonts w:ascii="Arial" w:hAnsi="Arial"/>
                <w:i/>
                <w:iCs/>
              </w:rPr>
              <w:t>./handprint.py-TC-2.sh</w:t>
            </w:r>
          </w:p>
        </w:tc>
      </w:tr>
      <w:tr w:rsidR="00313F5B" w14:paraId="438FBE1B" w14:textId="77777777" w:rsidTr="00313F5B">
        <w:trPr>
          <w:trHeight w:val="1628"/>
        </w:trPr>
        <w:tc>
          <w:tcPr>
            <w:tcW w:w="1501" w:type="dxa"/>
            <w:vMerge/>
            <w:vAlign w:val="center"/>
          </w:tcPr>
          <w:p w14:paraId="65011287" w14:textId="77777777" w:rsidR="00313F5B" w:rsidRDefault="00313F5B" w:rsidP="00313F5B">
            <w:pPr>
              <w:pStyle w:val="H1bodytext"/>
              <w:spacing w:after="0"/>
              <w:ind w:left="0"/>
              <w:jc w:val="center"/>
              <w:rPr>
                <w:rFonts w:ascii="Arial" w:hAnsi="Arial"/>
              </w:rPr>
            </w:pPr>
          </w:p>
        </w:tc>
        <w:tc>
          <w:tcPr>
            <w:tcW w:w="6030" w:type="dxa"/>
            <w:gridSpan w:val="2"/>
            <w:vAlign w:val="center"/>
          </w:tcPr>
          <w:p w14:paraId="7530B6A2" w14:textId="3E337C86" w:rsidR="00313F5B" w:rsidRPr="00890380" w:rsidRDefault="00313F5B" w:rsidP="00313F5B">
            <w:pPr>
              <w:pStyle w:val="H1bodytext"/>
              <w:spacing w:after="0"/>
              <w:ind w:left="0"/>
              <w:rPr>
                <w:rFonts w:ascii="Arial" w:hAnsi="Arial"/>
              </w:rPr>
            </w:pPr>
            <w:r w:rsidRPr="00890380">
              <w:rPr>
                <w:rFonts w:ascii="Arial" w:hAnsi="Arial"/>
              </w:rPr>
              <w:t>Verify that the fingerprints outputted to [Testing_Directory]\ATC-</w:t>
            </w:r>
            <w:r>
              <w:rPr>
                <w:rFonts w:ascii="Arial" w:hAnsi="Arial"/>
              </w:rPr>
              <w:t>2</w:t>
            </w:r>
            <w:r w:rsidRPr="00890380">
              <w:rPr>
                <w:rFonts w:ascii="Arial" w:hAnsi="Arial"/>
              </w:rPr>
              <w:t xml:space="preserve"> correspond to the collection of files and directories and the optional filenames listed in the input file ATC-</w:t>
            </w:r>
            <w:r>
              <w:rPr>
                <w:rFonts w:ascii="Arial" w:hAnsi="Arial"/>
              </w:rPr>
              <w:t>2</w:t>
            </w:r>
            <w:r w:rsidRPr="00890380">
              <w:rPr>
                <w:rFonts w:ascii="Arial" w:hAnsi="Arial"/>
              </w:rPr>
              <w:t xml:space="preserve">_input.txt </w:t>
            </w:r>
          </w:p>
        </w:tc>
        <w:tc>
          <w:tcPr>
            <w:tcW w:w="1520" w:type="dxa"/>
            <w:vAlign w:val="center"/>
          </w:tcPr>
          <w:p w14:paraId="68DB63C7" w14:textId="77777777" w:rsidR="00313F5B" w:rsidRDefault="00313F5B" w:rsidP="00313F5B">
            <w:pPr>
              <w:pStyle w:val="H1bodytext"/>
              <w:spacing w:after="0"/>
              <w:ind w:left="0"/>
              <w:jc w:val="center"/>
              <w:rPr>
                <w:rFonts w:ascii="Arial" w:hAnsi="Arial"/>
              </w:rPr>
            </w:pPr>
          </w:p>
        </w:tc>
      </w:tr>
    </w:tbl>
    <w:p w14:paraId="7A45C644" w14:textId="77777777" w:rsidR="00A354FE" w:rsidRDefault="00A354FE" w:rsidP="00A354FE">
      <w:pPr>
        <w:pStyle w:val="H1bodytext"/>
        <w:spacing w:after="120"/>
        <w:rPr>
          <w:rFonts w:ascii="Arial" w:hAnsi="Arial"/>
        </w:rPr>
      </w:pPr>
    </w:p>
    <w:p w14:paraId="71853219" w14:textId="6B136669" w:rsidR="00A354FE" w:rsidRPr="00A354FE" w:rsidRDefault="00A354FE" w:rsidP="00E62A15">
      <w:pPr>
        <w:pStyle w:val="H1bodytext"/>
        <w:spacing w:after="120"/>
        <w:rPr>
          <w:rFonts w:ascii="Arial" w:hAnsi="Arial"/>
        </w:rPr>
      </w:pPr>
    </w:p>
    <w:p w14:paraId="624CCD7E" w14:textId="77777777" w:rsidR="00A354FE" w:rsidRPr="00A354FE" w:rsidRDefault="00A354FE" w:rsidP="00E62A15">
      <w:pPr>
        <w:pStyle w:val="H1bodytext"/>
        <w:spacing w:after="120"/>
        <w:rPr>
          <w:rFonts w:ascii="Arial" w:hAnsi="Arial"/>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2C8AA227" w14:textId="5F87B434" w:rsidR="006C0A13" w:rsidRPr="00D2102B" w:rsidRDefault="006C0A13" w:rsidP="00E62A15">
      <w:pPr>
        <w:pStyle w:val="H1bodytext"/>
        <w:spacing w:after="120"/>
        <w:rPr>
          <w:rFonts w:ascii="Arial" w:hAnsi="Arial"/>
        </w:rPr>
      </w:pPr>
      <w:r w:rsidRPr="00D2102B">
        <w:rPr>
          <w:rFonts w:ascii="Arial" w:hAnsi="Arial"/>
        </w:rPr>
        <w:t>Acceptance testing of the Handprinter tool was performed by Neira Mondragon</w:t>
      </w:r>
      <w:r w:rsidR="00D2102B" w:rsidRPr="00D2102B">
        <w:rPr>
          <w:rFonts w:ascii="Arial" w:hAnsi="Arial"/>
        </w:rPr>
        <w:t xml:space="preserve"> and</w:t>
      </w:r>
      <w:r w:rsidRPr="00D2102B">
        <w:rPr>
          <w:rFonts w:ascii="Arial" w:hAnsi="Arial"/>
        </w:rPr>
        <w:t xml:space="preserve"> in accordance with the test plan documented in Section 6. The acceptance testing was performed in the following directory:</w:t>
      </w:r>
    </w:p>
    <w:p w14:paraId="5F82C7B6" w14:textId="2F120FC8" w:rsidR="006C0A13" w:rsidRPr="00D2102B" w:rsidRDefault="005758EC" w:rsidP="00E62A15">
      <w:pPr>
        <w:pStyle w:val="H1bodytext"/>
        <w:spacing w:after="120"/>
        <w:rPr>
          <w:rFonts w:ascii="Arial" w:hAnsi="Arial"/>
        </w:rPr>
      </w:pPr>
      <w:r w:rsidRPr="005758EC">
        <w:rPr>
          <w:rFonts w:ascii="Arial" w:hAnsi="Arial"/>
        </w:rPr>
        <w:t>\\olive\backups\CAVE\CA-CIE-Tools-TestEnv</w:t>
      </w:r>
      <w:r w:rsidRPr="00D2102B">
        <w:rPr>
          <w:rFonts w:ascii="Arial" w:hAnsi="Arial"/>
        </w:rPr>
        <w:t xml:space="preserve"> </w:t>
      </w:r>
      <w:r w:rsidR="00CD0B71" w:rsidRPr="00D2102B">
        <w:rPr>
          <w:rFonts w:ascii="Arial" w:hAnsi="Arial"/>
        </w:rPr>
        <w:t>\handprint_test</w:t>
      </w:r>
    </w:p>
    <w:p w14:paraId="635C70B8" w14:textId="0D0FBCD8" w:rsidR="006C0A13" w:rsidRDefault="006C0A13" w:rsidP="00E62A15">
      <w:pPr>
        <w:pStyle w:val="H1bodytext"/>
        <w:spacing w:after="120"/>
        <w:rPr>
          <w:rFonts w:ascii="Arial" w:hAnsi="Arial"/>
        </w:rPr>
      </w:pPr>
      <w:r w:rsidRPr="00D2102B">
        <w:rPr>
          <w:rFonts w:ascii="Arial" w:hAnsi="Arial"/>
        </w:rPr>
        <w:t>The Handprinter tool met the functional requirements documented in Section 2. Verification of the tool’s functionality is documented in Table A-2 and the test logs are included in Appendix A. There were no incidents requiring resolution and accordingly, there are no unresolved incidents.</w:t>
      </w:r>
    </w:p>
    <w:p w14:paraId="2EDEFE17" w14:textId="49CF91C3" w:rsidR="006C0A13" w:rsidRPr="006C0A13" w:rsidRDefault="006C0A13" w:rsidP="00E62A15">
      <w:pPr>
        <w:pStyle w:val="H1bodytext"/>
        <w:spacing w:after="120"/>
        <w:rPr>
          <w:rFonts w:ascii="Arial" w:hAnsi="Arial"/>
        </w:rPr>
      </w:pP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515C50CF" w14:textId="58AB7D71" w:rsidR="006C0A13" w:rsidRDefault="00AD2583" w:rsidP="00AD2583">
      <w:pPr>
        <w:pStyle w:val="H1bodytext"/>
        <w:rPr>
          <w:rFonts w:ascii="Arial" w:hAnsi="Arial"/>
        </w:rPr>
      </w:pPr>
      <w:r w:rsidRPr="004E7DD7">
        <w:rPr>
          <w:rFonts w:ascii="Arial" w:hAnsi="Arial"/>
        </w:rPr>
        <w:t>The</w:t>
      </w:r>
      <w:r>
        <w:rPr>
          <w:rFonts w:ascii="Arial" w:hAnsi="Arial"/>
        </w:rPr>
        <w:t xml:space="preserve"> </w:t>
      </w:r>
      <w:r w:rsidR="00FA03A1">
        <w:rPr>
          <w:rFonts w:ascii="Arial" w:hAnsi="Arial"/>
        </w:rPr>
        <w:t>Hand</w:t>
      </w:r>
      <w:r>
        <w:rPr>
          <w:rFonts w:ascii="Arial" w:hAnsi="Arial"/>
        </w:rPr>
        <w:t xml:space="preserve">printer tool can be invoked from the command line using the arguments as specified in Section 4 (Software Design) and the arguments for the invoked tool. The </w:t>
      </w:r>
      <w:r w:rsidR="00FA03A1">
        <w:rPr>
          <w:rFonts w:ascii="Arial" w:hAnsi="Arial"/>
        </w:rPr>
        <w:t>Hand</w:t>
      </w:r>
      <w:r>
        <w:rPr>
          <w:rFonts w:ascii="Arial" w:hAnsi="Arial"/>
        </w:rPr>
        <w:t xml:space="preserve">printer tool can also be invoked using the Tool Runner tool. </w:t>
      </w:r>
    </w:p>
    <w:p w14:paraId="45F83603" w14:textId="77777777" w:rsidR="006C0A13" w:rsidRDefault="006C0A13">
      <w:pPr>
        <w:spacing w:after="160" w:line="259" w:lineRule="auto"/>
        <w:rPr>
          <w:rFonts w:ascii="Arial" w:hAnsi="Arial"/>
          <w:sz w:val="22"/>
          <w:szCs w:val="20"/>
        </w:rPr>
      </w:pPr>
      <w:r>
        <w:rPr>
          <w:rFonts w:ascii="Arial" w:hAnsi="Arial"/>
        </w:rPr>
        <w:br w:type="page"/>
      </w:r>
    </w:p>
    <w:p w14:paraId="2B46DD7B" w14:textId="77777777" w:rsidR="00AD2583" w:rsidRPr="004E7DD7" w:rsidRDefault="00AD2583" w:rsidP="00AD2583">
      <w:pPr>
        <w:pStyle w:val="H1bodytext"/>
        <w:rPr>
          <w:rFonts w:ascii="Arial" w:hAnsi="Arial" w:cs="Arial"/>
        </w:rPr>
      </w:pPr>
    </w:p>
    <w:p w14:paraId="17160B23" w14:textId="77777777" w:rsidR="006C0A13" w:rsidRDefault="006C0A13" w:rsidP="006C0A13">
      <w:pPr>
        <w:pStyle w:val="H1bodytext"/>
        <w:spacing w:after="120"/>
        <w:ind w:left="0"/>
        <w:jc w:val="center"/>
        <w:rPr>
          <w:rFonts w:ascii="Arial" w:hAnsi="Arial" w:cs="Arial"/>
          <w:b/>
          <w:bCs/>
        </w:rPr>
      </w:pPr>
      <w:r>
        <w:rPr>
          <w:rFonts w:ascii="Arial" w:hAnsi="Arial" w:cs="Arial"/>
          <w:b/>
          <w:bCs/>
        </w:rPr>
        <w:t>Appendix A</w:t>
      </w:r>
    </w:p>
    <w:p w14:paraId="43B5F4F0" w14:textId="77777777" w:rsidR="006C0A13" w:rsidRDefault="006C0A13" w:rsidP="006C0A13">
      <w:pPr>
        <w:pStyle w:val="H1bodytext"/>
        <w:spacing w:after="120"/>
        <w:ind w:left="0"/>
        <w:jc w:val="center"/>
      </w:pPr>
      <w:r>
        <w:rPr>
          <w:rFonts w:ascii="Arial" w:hAnsi="Arial" w:cs="Arial"/>
          <w:b/>
          <w:bCs/>
        </w:rPr>
        <w:br/>
        <w:t xml:space="preserve">Code Review Summary </w:t>
      </w:r>
      <w:r>
        <w:rPr>
          <w:rFonts w:ascii="Arial" w:hAnsi="Arial" w:cs="Arial"/>
          <w:b/>
          <w:bCs/>
        </w:rPr>
        <w:br/>
        <w:t xml:space="preserve">and </w:t>
      </w:r>
      <w:r>
        <w:rPr>
          <w:rFonts w:ascii="Arial" w:hAnsi="Arial" w:cs="Arial"/>
          <w:b/>
          <w:bCs/>
        </w:rPr>
        <w:br/>
        <w:t>Acceptance Testing Logs</w:t>
      </w:r>
      <w:r>
        <w:rPr>
          <w:rFonts w:ascii="Arial" w:hAnsi="Arial" w:cs="Arial"/>
          <w:b/>
          <w:bCs/>
        </w:rPr>
        <w:br/>
      </w:r>
    </w:p>
    <w:p w14:paraId="36827002" w14:textId="726D6F75" w:rsidR="006C0A13" w:rsidRDefault="006C0A13">
      <w:pPr>
        <w:spacing w:after="160" w:line="259" w:lineRule="auto"/>
      </w:pPr>
    </w:p>
    <w:p w14:paraId="2E334CB1" w14:textId="77777777" w:rsidR="006C0A13" w:rsidRDefault="006C0A13" w:rsidP="006C0A13"/>
    <w:p w14:paraId="1B6F91EB" w14:textId="77777777" w:rsidR="00AD2583" w:rsidRPr="00F279D9" w:rsidRDefault="00AD2583" w:rsidP="00E62A15">
      <w:pPr>
        <w:pStyle w:val="H1bodytext"/>
        <w:spacing w:after="120"/>
        <w:rPr>
          <w:rFonts w:ascii="Arial" w:hAnsi="Arial" w:cs="Arial"/>
          <w:highlight w:val="yellow"/>
        </w:rPr>
      </w:pPr>
    </w:p>
    <w:p w14:paraId="79B3E249" w14:textId="77777777" w:rsidR="0012316E" w:rsidRDefault="0012316E" w:rsidP="005E71EF">
      <w:pPr>
        <w:pStyle w:val="H1bodytext"/>
        <w:spacing w:after="0"/>
        <w:ind w:left="0"/>
        <w:jc w:val="center"/>
        <w:rPr>
          <w:rFonts w:ascii="Arial" w:hAnsi="Arial"/>
          <w:b/>
        </w:rPr>
        <w:sectPr w:rsidR="0012316E" w:rsidSect="00736C02">
          <w:headerReference w:type="default" r:id="rId7"/>
          <w:footerReference w:type="default" r:id="rId8"/>
          <w:headerReference w:type="first" r:id="rId9"/>
          <w:pgSz w:w="12240" w:h="15840" w:code="1"/>
          <w:pgMar w:top="1080" w:right="1080" w:bottom="720" w:left="1080" w:header="720" w:footer="720" w:gutter="0"/>
          <w:cols w:space="720"/>
          <w:titlePg/>
          <w:docGrid w:linePitch="360"/>
        </w:sectPr>
      </w:pPr>
      <w:bookmarkStart w:id="5" w:name="_Hlk26869577"/>
    </w:p>
    <w:tbl>
      <w:tblPr>
        <w:tblStyle w:val="TableGrid"/>
        <w:tblW w:w="0" w:type="auto"/>
        <w:jc w:val="center"/>
        <w:tblLook w:val="04A0" w:firstRow="1" w:lastRow="0" w:firstColumn="1" w:lastColumn="0" w:noHBand="0" w:noVBand="1"/>
      </w:tblPr>
      <w:tblGrid>
        <w:gridCol w:w="988"/>
        <w:gridCol w:w="3512"/>
        <w:gridCol w:w="2610"/>
        <w:gridCol w:w="2880"/>
        <w:gridCol w:w="3330"/>
      </w:tblGrid>
      <w:tr w:rsidR="0012316E" w14:paraId="4C347C1F" w14:textId="77777777" w:rsidTr="005E71EF">
        <w:trPr>
          <w:cantSplit/>
          <w:trHeight w:val="314"/>
          <w:tblHeader/>
          <w:jc w:val="center"/>
        </w:trPr>
        <w:tc>
          <w:tcPr>
            <w:tcW w:w="13320" w:type="dxa"/>
            <w:gridSpan w:val="5"/>
            <w:tcBorders>
              <w:top w:val="nil"/>
              <w:left w:val="nil"/>
              <w:bottom w:val="single" w:sz="4" w:space="0" w:color="auto"/>
              <w:right w:val="nil"/>
            </w:tcBorders>
            <w:hideMark/>
          </w:tcPr>
          <w:p w14:paraId="2A4FA332" w14:textId="2F82EA38" w:rsidR="0012316E" w:rsidRDefault="0012316E" w:rsidP="003668BF">
            <w:pPr>
              <w:pStyle w:val="H1bodytext"/>
              <w:spacing w:after="0"/>
              <w:ind w:left="0"/>
              <w:jc w:val="center"/>
              <w:rPr>
                <w:rFonts w:ascii="Arial" w:hAnsi="Arial"/>
                <w:b/>
              </w:rPr>
            </w:pPr>
            <w:r>
              <w:rPr>
                <w:rFonts w:ascii="Arial" w:hAnsi="Arial"/>
                <w:b/>
              </w:rPr>
              <w:lastRenderedPageBreak/>
              <w:t>Table A-1. Hand</w:t>
            </w:r>
            <w:r>
              <w:rPr>
                <w:rFonts w:ascii="Arial" w:hAnsi="Arial" w:cs="Arial"/>
                <w:b/>
              </w:rPr>
              <w:t xml:space="preserve">printer </w:t>
            </w:r>
            <w:r>
              <w:rPr>
                <w:rFonts w:ascii="Arial" w:hAnsi="Arial"/>
                <w:b/>
              </w:rPr>
              <w:t>Tool</w:t>
            </w:r>
            <w:r>
              <w:rPr>
                <w:rFonts w:ascii="Arial" w:hAnsi="Arial"/>
                <w:b/>
              </w:rPr>
              <w:br/>
              <w:t>Code Review Summary</w:t>
            </w:r>
          </w:p>
        </w:tc>
      </w:tr>
      <w:tr w:rsidR="0012316E" w14:paraId="403DA892" w14:textId="77777777" w:rsidTr="003668BF">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8A8BA1" w14:textId="77777777" w:rsidR="0012316E" w:rsidRDefault="0012316E" w:rsidP="005E71EF">
            <w:pPr>
              <w:pStyle w:val="H1bodytext"/>
              <w:spacing w:after="0"/>
              <w:ind w:left="0"/>
              <w:jc w:val="center"/>
              <w:rPr>
                <w:rFonts w:ascii="Arial" w:hAnsi="Arial"/>
                <w:b/>
              </w:rPr>
            </w:pPr>
            <w:r>
              <w:rPr>
                <w:rFonts w:ascii="Arial" w:hAnsi="Arial"/>
                <w:b/>
              </w:rPr>
              <w:t>Code Line</w:t>
            </w:r>
          </w:p>
        </w:tc>
        <w:tc>
          <w:tcPr>
            <w:tcW w:w="35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21B5537" w14:textId="77777777" w:rsidR="0012316E" w:rsidRDefault="0012316E" w:rsidP="005E71EF">
            <w:pPr>
              <w:pStyle w:val="H1bodytext"/>
              <w:spacing w:after="0"/>
              <w:ind w:left="0"/>
              <w:jc w:val="center"/>
              <w:rPr>
                <w:rFonts w:ascii="Arial" w:hAnsi="Arial"/>
                <w:b/>
              </w:rPr>
            </w:pPr>
            <w:r>
              <w:rPr>
                <w:rFonts w:ascii="Arial" w:hAnsi="Arial"/>
                <w:b/>
              </w:rPr>
              <w:t>Comment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DA0DB87" w14:textId="77777777" w:rsidR="0012316E" w:rsidRDefault="0012316E" w:rsidP="005E71EF">
            <w:pPr>
              <w:pStyle w:val="H1bodytext"/>
              <w:spacing w:after="0"/>
              <w:ind w:left="0"/>
              <w:jc w:val="center"/>
              <w:rPr>
                <w:rFonts w:ascii="Arial" w:hAnsi="Arial"/>
                <w:b/>
              </w:rPr>
            </w:pPr>
            <w:r>
              <w:rPr>
                <w:rFonts w:ascii="Arial" w:hAnsi="Arial"/>
                <w:b/>
              </w:rPr>
              <w:t>Function Impact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F127486" w14:textId="77777777" w:rsidR="0012316E" w:rsidRDefault="0012316E" w:rsidP="005E71EF">
            <w:pPr>
              <w:pStyle w:val="H1bodytext"/>
              <w:spacing w:after="0"/>
              <w:ind w:left="0"/>
              <w:jc w:val="center"/>
              <w:rPr>
                <w:rFonts w:ascii="Arial" w:hAnsi="Arial"/>
                <w:b/>
              </w:rPr>
            </w:pPr>
            <w:r>
              <w:rPr>
                <w:rFonts w:ascii="Arial" w:hAnsi="Arial"/>
                <w:b/>
              </w:rPr>
              <w:t>Suggested Change</w:t>
            </w:r>
          </w:p>
        </w:tc>
        <w:tc>
          <w:tcPr>
            <w:tcW w:w="3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20D3882" w14:textId="77777777" w:rsidR="0012316E" w:rsidRDefault="0012316E" w:rsidP="005E71EF">
            <w:pPr>
              <w:pStyle w:val="H1bodytext"/>
              <w:spacing w:after="0"/>
              <w:ind w:left="0"/>
              <w:jc w:val="center"/>
              <w:rPr>
                <w:rFonts w:ascii="Arial" w:hAnsi="Arial"/>
                <w:b/>
              </w:rPr>
            </w:pPr>
            <w:r>
              <w:rPr>
                <w:rFonts w:ascii="Arial" w:hAnsi="Arial"/>
                <w:b/>
              </w:rPr>
              <w:t>Resolution</w:t>
            </w:r>
          </w:p>
        </w:tc>
      </w:tr>
      <w:tr w:rsidR="0012316E" w14:paraId="664A6872" w14:textId="77777777" w:rsidTr="003668BF">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1878BE9C" w14:textId="2951F328" w:rsidR="0012316E" w:rsidRDefault="0012316E" w:rsidP="0012316E">
            <w:pPr>
              <w:pStyle w:val="H1bodytext"/>
              <w:spacing w:after="0"/>
              <w:ind w:left="0"/>
              <w:jc w:val="center"/>
              <w:rPr>
                <w:rFonts w:ascii="Arial" w:hAnsi="Arial"/>
                <w:b/>
              </w:rPr>
            </w:pPr>
            <w:r w:rsidRPr="006C0A13">
              <w:rPr>
                <w:rFonts w:ascii="Arial" w:eastAsiaTheme="minorHAnsi" w:hAnsi="Arial" w:cs="Arial"/>
                <w:color w:val="201F1E"/>
                <w:sz w:val="20"/>
              </w:rPr>
              <w:t>55,62</w:t>
            </w:r>
          </w:p>
        </w:tc>
        <w:tc>
          <w:tcPr>
            <w:tcW w:w="3512" w:type="dxa"/>
            <w:tcBorders>
              <w:top w:val="single" w:sz="4" w:space="0" w:color="auto"/>
              <w:left w:val="single" w:sz="4" w:space="0" w:color="auto"/>
              <w:bottom w:val="single" w:sz="4" w:space="0" w:color="auto"/>
              <w:right w:val="single" w:sz="4" w:space="0" w:color="auto"/>
            </w:tcBorders>
            <w:shd w:val="clear" w:color="auto" w:fill="auto"/>
            <w:vAlign w:val="center"/>
          </w:tcPr>
          <w:p w14:paraId="6B352AC8" w14:textId="68704CCA" w:rsidR="0012316E" w:rsidRDefault="00CD0B71" w:rsidP="003668BF">
            <w:pPr>
              <w:kinsoku w:val="0"/>
              <w:overflowPunct w:val="0"/>
              <w:autoSpaceDE w:val="0"/>
              <w:autoSpaceDN w:val="0"/>
              <w:adjustRightInd w:val="0"/>
              <w:spacing w:before="5" w:line="266" w:lineRule="auto"/>
              <w:ind w:left="112" w:right="472"/>
              <w:rPr>
                <w:rFonts w:ascii="Arial" w:hAnsi="Arial"/>
                <w:b/>
              </w:rPr>
            </w:pPr>
            <w:r>
              <w:rPr>
                <w:rFonts w:ascii="Arial" w:eastAsiaTheme="minorHAnsi" w:hAnsi="Arial" w:cs="Arial"/>
                <w:color w:val="201F1E"/>
                <w:sz w:val="20"/>
                <w:szCs w:val="20"/>
              </w:rPr>
              <w:t>V</w:t>
            </w:r>
            <w:r w:rsidRPr="006C0A13">
              <w:rPr>
                <w:rFonts w:ascii="Arial" w:eastAsiaTheme="minorHAnsi" w:hAnsi="Arial" w:cs="Arial"/>
                <w:color w:val="201F1E"/>
                <w:sz w:val="20"/>
                <w:szCs w:val="20"/>
              </w:rPr>
              <w:t xml:space="preserve">ariable </w:t>
            </w:r>
            <w:r w:rsidR="0012316E" w:rsidRPr="006C0A13">
              <w:rPr>
                <w:rFonts w:ascii="Arial" w:eastAsiaTheme="minorHAnsi" w:hAnsi="Arial" w:cs="Arial"/>
                <w:color w:val="201F1E"/>
                <w:sz w:val="20"/>
                <w:szCs w:val="20"/>
              </w:rPr>
              <w:t>sep is treated like a global value for this sub function but as a passed as value to another subfunction</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71B718C3" w14:textId="4F003280" w:rsidR="0012316E" w:rsidRDefault="0012316E" w:rsidP="0012316E">
            <w:pPr>
              <w:pStyle w:val="H1bodytext"/>
              <w:spacing w:after="0"/>
              <w:ind w:left="0"/>
              <w:rPr>
                <w:rFonts w:ascii="Arial" w:hAnsi="Arial"/>
                <w:b/>
              </w:rPr>
            </w:pPr>
            <w:r w:rsidRPr="006C0A13">
              <w:rPr>
                <w:rFonts w:ascii="Arial" w:eastAsiaTheme="minorHAnsi" w:hAnsi="Arial" w:cs="Arial"/>
                <w:color w:val="201F1E"/>
                <w:sz w:val="20"/>
              </w:rPr>
              <w:t>Readability issue</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183DF671" w14:textId="71DD2738" w:rsidR="0012316E" w:rsidRDefault="003668BF" w:rsidP="003668BF">
            <w:pPr>
              <w:kinsoku w:val="0"/>
              <w:overflowPunct w:val="0"/>
              <w:autoSpaceDE w:val="0"/>
              <w:autoSpaceDN w:val="0"/>
              <w:adjustRightInd w:val="0"/>
              <w:spacing w:before="5" w:line="266" w:lineRule="auto"/>
              <w:ind w:right="125"/>
              <w:rPr>
                <w:rFonts w:ascii="Arial" w:hAnsi="Arial"/>
                <w:b/>
              </w:rPr>
            </w:pPr>
            <w:r>
              <w:rPr>
                <w:rFonts w:ascii="Arial" w:eastAsiaTheme="minorHAnsi" w:hAnsi="Arial" w:cs="Arial"/>
                <w:color w:val="201F1E"/>
                <w:sz w:val="20"/>
                <w:szCs w:val="20"/>
              </w:rPr>
              <w:t>I</w:t>
            </w:r>
            <w:r w:rsidR="0012316E" w:rsidRPr="006C0A13">
              <w:rPr>
                <w:rFonts w:ascii="Arial" w:eastAsiaTheme="minorHAnsi" w:hAnsi="Arial" w:cs="Arial"/>
                <w:color w:val="201F1E"/>
                <w:sz w:val="20"/>
                <w:szCs w:val="20"/>
              </w:rPr>
              <w:t>f treating as global value do it for both functions</w:t>
            </w:r>
            <w:r w:rsidR="0012316E" w:rsidRPr="006C0A13">
              <w:rPr>
                <w:rFonts w:ascii="Arial" w:eastAsiaTheme="minorHAnsi" w:hAnsi="Arial" w:cs="Arial"/>
                <w:color w:val="201F1E"/>
                <w:spacing w:val="-5"/>
                <w:sz w:val="20"/>
                <w:szCs w:val="20"/>
              </w:rPr>
              <w:t xml:space="preserve"> </w:t>
            </w:r>
            <w:r w:rsidR="0012316E" w:rsidRPr="006C0A13">
              <w:rPr>
                <w:rFonts w:ascii="Arial" w:eastAsiaTheme="minorHAnsi" w:hAnsi="Arial" w:cs="Arial"/>
                <w:color w:val="201F1E"/>
                <w:spacing w:val="-7"/>
                <w:sz w:val="20"/>
                <w:szCs w:val="20"/>
              </w:rPr>
              <w:t>or</w:t>
            </w:r>
            <w:r w:rsidR="0012316E">
              <w:rPr>
                <w:rFonts w:ascii="Arial" w:eastAsiaTheme="minorHAnsi" w:hAnsi="Arial" w:cs="Arial"/>
                <w:color w:val="201F1E"/>
                <w:spacing w:val="-7"/>
                <w:sz w:val="20"/>
                <w:szCs w:val="20"/>
              </w:rPr>
              <w:t xml:space="preserve"> </w:t>
            </w:r>
            <w:r w:rsidR="0012316E" w:rsidRPr="006C0A13">
              <w:rPr>
                <w:rFonts w:ascii="Arial" w:eastAsiaTheme="minorHAnsi" w:hAnsi="Arial" w:cs="Arial"/>
                <w:color w:val="201F1E"/>
                <w:sz w:val="20"/>
                <w:szCs w:val="20"/>
              </w:rPr>
              <w:t>pass it to both</w:t>
            </w:r>
            <w:r w:rsidR="0012316E" w:rsidRPr="006C0A13">
              <w:rPr>
                <w:rFonts w:ascii="Arial" w:eastAsiaTheme="minorHAnsi" w:hAnsi="Arial" w:cs="Arial"/>
                <w:color w:val="201F1E"/>
                <w:spacing w:val="-4"/>
                <w:sz w:val="20"/>
                <w:szCs w:val="20"/>
              </w:rPr>
              <w:t xml:space="preserve"> </w:t>
            </w:r>
            <w:r w:rsidR="0012316E" w:rsidRPr="006C0A13">
              <w:rPr>
                <w:rFonts w:ascii="Arial" w:eastAsiaTheme="minorHAnsi" w:hAnsi="Arial" w:cs="Arial"/>
                <w:color w:val="201F1E"/>
                <w:sz w:val="20"/>
                <w:szCs w:val="20"/>
              </w:rPr>
              <w:t>functions</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1814E" w14:textId="20A30760" w:rsidR="0012316E" w:rsidRPr="003668BF" w:rsidRDefault="003668BF" w:rsidP="0012316E">
            <w:pPr>
              <w:pStyle w:val="H1bodytext"/>
              <w:spacing w:after="0"/>
              <w:ind w:left="0"/>
              <w:rPr>
                <w:rFonts w:ascii="Arial" w:hAnsi="Arial"/>
                <w:bCs/>
              </w:rPr>
            </w:pPr>
            <w:r>
              <w:rPr>
                <w:rFonts w:ascii="Arial" w:eastAsiaTheme="minorHAnsi" w:hAnsi="Arial" w:cs="Arial"/>
                <w:sz w:val="20"/>
              </w:rPr>
              <w:t>S</w:t>
            </w:r>
            <w:r w:rsidR="0012316E" w:rsidRPr="003668BF">
              <w:rPr>
                <w:rFonts w:ascii="Arial" w:eastAsiaTheme="minorHAnsi" w:hAnsi="Arial" w:cs="Arial"/>
                <w:sz w:val="20"/>
              </w:rPr>
              <w:t>ep now treated as global in body of parse_file()</w:t>
            </w:r>
          </w:p>
        </w:tc>
      </w:tr>
      <w:tr w:rsidR="0012316E" w14:paraId="23D01BAC" w14:textId="77777777" w:rsidTr="003668BF">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3F2B1767" w14:textId="39371A96" w:rsidR="0012316E" w:rsidRDefault="0012316E" w:rsidP="0012316E">
            <w:pPr>
              <w:pStyle w:val="H1bodytext"/>
              <w:spacing w:after="0"/>
              <w:ind w:left="0"/>
              <w:jc w:val="center"/>
              <w:rPr>
                <w:rFonts w:ascii="Arial" w:hAnsi="Arial" w:cs="Arial"/>
              </w:rPr>
            </w:pPr>
            <w:r w:rsidRPr="006C0A13">
              <w:rPr>
                <w:rFonts w:ascii="Arial" w:eastAsiaTheme="minorHAnsi" w:hAnsi="Arial" w:cs="Arial"/>
                <w:color w:val="201F1E"/>
                <w:sz w:val="20"/>
              </w:rPr>
              <w:t>51</w:t>
            </w:r>
          </w:p>
        </w:tc>
        <w:tc>
          <w:tcPr>
            <w:tcW w:w="3512" w:type="dxa"/>
            <w:tcBorders>
              <w:top w:val="single" w:sz="4" w:space="0" w:color="auto"/>
              <w:left w:val="single" w:sz="4" w:space="0" w:color="auto"/>
              <w:bottom w:val="single" w:sz="4" w:space="0" w:color="auto"/>
              <w:right w:val="single" w:sz="4" w:space="0" w:color="auto"/>
            </w:tcBorders>
            <w:shd w:val="clear" w:color="auto" w:fill="auto"/>
            <w:vAlign w:val="center"/>
          </w:tcPr>
          <w:p w14:paraId="732DA993" w14:textId="7FA0C8D8" w:rsidR="0012316E" w:rsidRDefault="0012316E" w:rsidP="003668BF">
            <w:pPr>
              <w:kinsoku w:val="0"/>
              <w:overflowPunct w:val="0"/>
              <w:autoSpaceDE w:val="0"/>
              <w:autoSpaceDN w:val="0"/>
              <w:adjustRightInd w:val="0"/>
              <w:spacing w:before="5" w:line="266" w:lineRule="auto"/>
              <w:ind w:left="112" w:right="321"/>
              <w:rPr>
                <w:rFonts w:ascii="Arial" w:hAnsi="Arial" w:cs="Arial"/>
              </w:rPr>
            </w:pPr>
            <w:r w:rsidRPr="006C0A13">
              <w:rPr>
                <w:rFonts w:ascii="Arial" w:eastAsiaTheme="minorHAnsi" w:hAnsi="Arial" w:cs="Arial"/>
                <w:color w:val="201F1E"/>
                <w:sz w:val="20"/>
                <w:szCs w:val="20"/>
              </w:rPr>
              <w:t>Apply lower function to variable sep will eliminate issue with capitalized</w:t>
            </w:r>
            <w:r>
              <w:rPr>
                <w:rFonts w:ascii="Arial" w:eastAsiaTheme="minorHAnsi" w:hAnsi="Arial" w:cs="Arial"/>
                <w:color w:val="201F1E"/>
                <w:sz w:val="20"/>
                <w:szCs w:val="20"/>
              </w:rPr>
              <w:t xml:space="preserve"> </w:t>
            </w:r>
            <w:r w:rsidRPr="006C0A13">
              <w:rPr>
                <w:rFonts w:ascii="Arial" w:eastAsiaTheme="minorHAnsi" w:hAnsi="Arial" w:cs="Arial"/>
                <w:color w:val="201F1E"/>
                <w:sz w:val="20"/>
                <w:szCs w:val="20"/>
              </w:rPr>
              <w:t>user inputs</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39CF6078" w14:textId="45F5F09E" w:rsidR="0012316E" w:rsidRDefault="003668BF" w:rsidP="0012316E">
            <w:pPr>
              <w:pStyle w:val="H1bodytext"/>
              <w:spacing w:after="0"/>
              <w:ind w:left="0"/>
              <w:rPr>
                <w:rFonts w:ascii="Arial" w:hAnsi="Arial" w:cs="Arial"/>
              </w:rPr>
            </w:pPr>
            <w:r>
              <w:rPr>
                <w:rFonts w:ascii="Arial" w:eastAsiaTheme="minorHAnsi" w:hAnsi="Arial" w:cs="Arial"/>
                <w:color w:val="201F1E"/>
                <w:sz w:val="20"/>
              </w:rPr>
              <w:t>I</w:t>
            </w:r>
            <w:r w:rsidR="0012316E" w:rsidRPr="006C0A13">
              <w:rPr>
                <w:rFonts w:ascii="Arial" w:eastAsiaTheme="minorHAnsi" w:hAnsi="Arial" w:cs="Arial"/>
                <w:color w:val="201F1E"/>
                <w:sz w:val="20"/>
              </w:rPr>
              <w:t>ssue with capitalized</w:t>
            </w:r>
            <w:r w:rsidR="0012316E">
              <w:rPr>
                <w:rFonts w:ascii="Arial" w:eastAsiaTheme="minorHAnsi" w:hAnsi="Arial" w:cs="Arial"/>
                <w:color w:val="201F1E"/>
                <w:sz w:val="20"/>
              </w:rPr>
              <w:t xml:space="preserve"> </w:t>
            </w:r>
            <w:r w:rsidR="0012316E" w:rsidRPr="006C0A13">
              <w:rPr>
                <w:rFonts w:ascii="Arial" w:eastAsiaTheme="minorHAnsi" w:hAnsi="Arial" w:cs="Arial"/>
                <w:color w:val="201F1E"/>
                <w:sz w:val="20"/>
              </w:rPr>
              <w:t>user inputs</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63B49D01" w14:textId="6B1F7856" w:rsidR="0012316E" w:rsidRDefault="0012316E" w:rsidP="003668BF">
            <w:pPr>
              <w:kinsoku w:val="0"/>
              <w:overflowPunct w:val="0"/>
              <w:autoSpaceDE w:val="0"/>
              <w:autoSpaceDN w:val="0"/>
              <w:adjustRightInd w:val="0"/>
              <w:spacing w:before="5"/>
              <w:rPr>
                <w:rFonts w:ascii="Arial" w:hAnsi="Arial" w:cs="Arial"/>
              </w:rPr>
            </w:pPr>
            <w:r w:rsidRPr="006C0A13">
              <w:rPr>
                <w:rFonts w:ascii="Arial" w:eastAsiaTheme="minorHAnsi" w:hAnsi="Arial" w:cs="Arial"/>
                <w:color w:val="201F1E"/>
                <w:sz w:val="20"/>
                <w:szCs w:val="20"/>
              </w:rPr>
              <w:t>If lower(sep) = ‘s’:</w:t>
            </w:r>
            <w:r>
              <w:rPr>
                <w:rFonts w:ascii="Arial" w:eastAsiaTheme="minorHAnsi" w:hAnsi="Arial" w:cs="Arial"/>
                <w:color w:val="201F1E"/>
                <w:sz w:val="20"/>
                <w:szCs w:val="20"/>
              </w:rPr>
              <w:t xml:space="preserve"> </w:t>
            </w:r>
            <w:r w:rsidRPr="006C0A13">
              <w:rPr>
                <w:rFonts w:ascii="Arial" w:eastAsiaTheme="minorHAnsi" w:hAnsi="Arial" w:cs="Arial"/>
                <w:color w:val="201F1E"/>
                <w:sz w:val="20"/>
                <w:szCs w:val="20"/>
              </w:rPr>
              <w:t>Or check user inputs at start of application.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2F81F29" w14:textId="07141C5A" w:rsidR="0012316E" w:rsidRPr="003668BF" w:rsidRDefault="003668BF" w:rsidP="0012316E">
            <w:pPr>
              <w:pStyle w:val="H1bodytext"/>
              <w:spacing w:after="0"/>
              <w:ind w:left="0"/>
              <w:rPr>
                <w:rFonts w:ascii="Arial" w:hAnsi="Arial"/>
                <w:bCs/>
              </w:rPr>
            </w:pPr>
            <w:r>
              <w:rPr>
                <w:rFonts w:ascii="Arial" w:eastAsiaTheme="minorHAnsi" w:hAnsi="Arial" w:cs="Arial"/>
                <w:sz w:val="20"/>
              </w:rPr>
              <w:t>A</w:t>
            </w:r>
            <w:r w:rsidR="0012316E" w:rsidRPr="003668BF">
              <w:rPr>
                <w:rFonts w:ascii="Arial" w:eastAsiaTheme="minorHAnsi" w:hAnsi="Arial" w:cs="Arial"/>
                <w:sz w:val="20"/>
              </w:rPr>
              <w:t>pplied lower()</w:t>
            </w:r>
          </w:p>
        </w:tc>
      </w:tr>
      <w:tr w:rsidR="0012316E" w14:paraId="2BA72223" w14:textId="77777777" w:rsidTr="003668BF">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369BDDFA" w14:textId="23F31767" w:rsidR="0012316E" w:rsidRDefault="0012316E" w:rsidP="0012316E">
            <w:pPr>
              <w:pStyle w:val="H1bodytext"/>
              <w:spacing w:after="0"/>
              <w:ind w:left="0"/>
              <w:jc w:val="center"/>
              <w:rPr>
                <w:rFonts w:ascii="Arial" w:hAnsi="Arial" w:cs="Arial"/>
              </w:rPr>
            </w:pPr>
            <w:r w:rsidRPr="006C0A13">
              <w:rPr>
                <w:rFonts w:ascii="Arial" w:eastAsiaTheme="minorHAnsi" w:hAnsi="Arial" w:cs="Arial"/>
                <w:color w:val="201F1E"/>
                <w:sz w:val="20"/>
              </w:rPr>
              <w:t>57</w:t>
            </w:r>
          </w:p>
        </w:tc>
        <w:tc>
          <w:tcPr>
            <w:tcW w:w="3512" w:type="dxa"/>
            <w:tcBorders>
              <w:top w:val="single" w:sz="4" w:space="0" w:color="auto"/>
              <w:left w:val="single" w:sz="4" w:space="0" w:color="auto"/>
              <w:bottom w:val="single" w:sz="4" w:space="0" w:color="auto"/>
              <w:right w:val="single" w:sz="4" w:space="0" w:color="auto"/>
            </w:tcBorders>
            <w:shd w:val="clear" w:color="auto" w:fill="auto"/>
            <w:vAlign w:val="center"/>
          </w:tcPr>
          <w:p w14:paraId="149F988A" w14:textId="77F15F1C" w:rsidR="0012316E" w:rsidRDefault="0012316E" w:rsidP="0012316E">
            <w:pPr>
              <w:pStyle w:val="H1bodytext"/>
              <w:spacing w:after="0"/>
              <w:ind w:left="0"/>
              <w:rPr>
                <w:rFonts w:ascii="Arial" w:hAnsi="Arial" w:cs="Arial"/>
              </w:rPr>
            </w:pPr>
            <w:r w:rsidRPr="006C0A13">
              <w:rPr>
                <w:rFonts w:ascii="Arial" w:eastAsiaTheme="minorHAnsi" w:hAnsi="Arial" w:cs="Arial"/>
                <w:color w:val="201F1E"/>
                <w:sz w:val="20"/>
              </w:rPr>
              <w:t>Consider adding a</w:t>
            </w:r>
            <w:r>
              <w:rPr>
                <w:rFonts w:ascii="Arial" w:eastAsiaTheme="minorHAnsi" w:hAnsi="Arial" w:cs="Arial"/>
                <w:color w:val="201F1E"/>
                <w:sz w:val="20"/>
              </w:rPr>
              <w:t xml:space="preserve"> </w:t>
            </w:r>
            <w:r w:rsidRPr="006C0A13">
              <w:rPr>
                <w:rFonts w:ascii="Arial" w:eastAsiaTheme="minorHAnsi" w:hAnsi="Arial" w:cs="Arial"/>
                <w:color w:val="201F1E"/>
                <w:sz w:val="20"/>
              </w:rPr>
              <w:t>rstrip(separator)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49AB9C02" w14:textId="79CC566D" w:rsidR="0012316E" w:rsidRDefault="0012316E" w:rsidP="003668BF">
            <w:pPr>
              <w:kinsoku w:val="0"/>
              <w:overflowPunct w:val="0"/>
              <w:autoSpaceDE w:val="0"/>
              <w:autoSpaceDN w:val="0"/>
              <w:adjustRightInd w:val="0"/>
              <w:spacing w:before="5" w:line="266" w:lineRule="auto"/>
              <w:ind w:left="-14" w:right="472" w:firstLine="14"/>
              <w:rPr>
                <w:rFonts w:ascii="Arial" w:hAnsi="Arial" w:cs="Arial"/>
              </w:rPr>
            </w:pPr>
            <w:r w:rsidRPr="006C0A13">
              <w:rPr>
                <w:rFonts w:ascii="Arial" w:eastAsiaTheme="minorHAnsi" w:hAnsi="Arial" w:cs="Arial"/>
                <w:color w:val="201F1E"/>
                <w:sz w:val="20"/>
                <w:szCs w:val="20"/>
              </w:rPr>
              <w:t>If the file contains a separator at the end of a line you could wind u</w:t>
            </w:r>
            <w:r>
              <w:rPr>
                <w:rFonts w:ascii="Arial" w:eastAsiaTheme="minorHAnsi" w:hAnsi="Arial" w:cs="Arial"/>
                <w:color w:val="201F1E"/>
                <w:sz w:val="20"/>
                <w:szCs w:val="20"/>
              </w:rPr>
              <w:t xml:space="preserve">p </w:t>
            </w:r>
            <w:r w:rsidRPr="006C0A13">
              <w:rPr>
                <w:rFonts w:ascii="Arial" w:eastAsiaTheme="minorHAnsi" w:hAnsi="Arial" w:cs="Arial"/>
                <w:color w:val="201F1E"/>
                <w:sz w:val="20"/>
                <w:szCs w:val="20"/>
              </w:rPr>
              <w:t>with an extra blank field</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578CC334" w14:textId="51884BAB" w:rsidR="0012316E" w:rsidRDefault="0012316E" w:rsidP="0012316E">
            <w:pPr>
              <w:pStyle w:val="H1bodytext"/>
              <w:spacing w:after="0"/>
              <w:ind w:left="0"/>
              <w:rPr>
                <w:rFonts w:ascii="Arial" w:hAnsi="Arial" w:cs="Arial"/>
              </w:rPr>
            </w:pPr>
            <w:r w:rsidRPr="006C0A13">
              <w:rPr>
                <w:rFonts w:ascii="Arial" w:eastAsiaTheme="minorHAnsi" w:hAnsi="Arial" w:cs="Arial"/>
                <w:color w:val="201F1E"/>
                <w:sz w:val="20"/>
              </w:rPr>
              <w:t>Consider adding a</w:t>
            </w:r>
            <w:r>
              <w:rPr>
                <w:rFonts w:ascii="Arial" w:eastAsiaTheme="minorHAnsi" w:hAnsi="Arial" w:cs="Arial"/>
                <w:color w:val="201F1E"/>
                <w:sz w:val="20"/>
              </w:rPr>
              <w:t xml:space="preserve"> </w:t>
            </w:r>
            <w:r w:rsidRPr="006C0A13">
              <w:rPr>
                <w:rFonts w:ascii="Arial" w:eastAsiaTheme="minorHAnsi" w:hAnsi="Arial" w:cs="Arial"/>
                <w:color w:val="201F1E"/>
                <w:sz w:val="20"/>
              </w:rPr>
              <w:t>rstrip(separator)</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2990DC" w14:textId="71446CA2" w:rsidR="0012316E" w:rsidRPr="003668BF" w:rsidRDefault="003668BF" w:rsidP="003668BF">
            <w:pPr>
              <w:pStyle w:val="H1bodytext"/>
              <w:spacing w:after="0"/>
              <w:ind w:left="0"/>
              <w:rPr>
                <w:rFonts w:ascii="Arial" w:hAnsi="Arial"/>
                <w:bCs/>
              </w:rPr>
            </w:pPr>
            <w:r>
              <w:rPr>
                <w:rFonts w:ascii="ArialMT" w:eastAsiaTheme="minorHAnsi" w:hAnsi="ArialMT" w:cs="ArialMT"/>
                <w:sz w:val="20"/>
              </w:rPr>
              <w:t>A</w:t>
            </w:r>
            <w:r w:rsidR="0012316E" w:rsidRPr="003668BF">
              <w:rPr>
                <w:rFonts w:ascii="ArialMT" w:eastAsiaTheme="minorHAnsi" w:hAnsi="ArialMT" w:cs="ArialMT"/>
                <w:sz w:val="20"/>
              </w:rPr>
              <w:t>pplied rstrip()</w:t>
            </w:r>
          </w:p>
        </w:tc>
      </w:tr>
      <w:tr w:rsidR="0012316E" w:rsidRPr="003668BF" w14:paraId="3FF1D41F" w14:textId="77777777" w:rsidTr="003668BF">
        <w:trPr>
          <w:cantSplit/>
          <w:trHeight w:val="314"/>
          <w:tblHeader/>
          <w:jc w:val="center"/>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104A8510" w14:textId="0E68D15B" w:rsidR="0012316E" w:rsidRPr="003668BF" w:rsidRDefault="0012316E" w:rsidP="003668BF">
            <w:pPr>
              <w:autoSpaceDE w:val="0"/>
              <w:autoSpaceDN w:val="0"/>
              <w:adjustRightInd w:val="0"/>
              <w:jc w:val="center"/>
              <w:rPr>
                <w:rFonts w:ascii="ArialMT" w:eastAsiaTheme="minorHAnsi" w:hAnsi="ArialMT" w:cs="ArialMT"/>
                <w:color w:val="201F1E"/>
                <w:sz w:val="20"/>
                <w:szCs w:val="20"/>
              </w:rPr>
            </w:pPr>
            <w:r w:rsidRPr="003668BF">
              <w:rPr>
                <w:rFonts w:ascii="ArialMT" w:eastAsiaTheme="minorHAnsi" w:hAnsi="ArialMT" w:cs="ArialMT"/>
                <w:color w:val="201F1E"/>
                <w:sz w:val="20"/>
                <w:szCs w:val="20"/>
              </w:rPr>
              <w:t>100</w:t>
            </w:r>
          </w:p>
        </w:tc>
        <w:tc>
          <w:tcPr>
            <w:tcW w:w="3512" w:type="dxa"/>
            <w:tcBorders>
              <w:top w:val="single" w:sz="4" w:space="0" w:color="auto"/>
              <w:left w:val="single" w:sz="4" w:space="0" w:color="auto"/>
              <w:bottom w:val="single" w:sz="4" w:space="0" w:color="auto"/>
              <w:right w:val="single" w:sz="4" w:space="0" w:color="auto"/>
            </w:tcBorders>
            <w:shd w:val="clear" w:color="auto" w:fill="auto"/>
            <w:vAlign w:val="center"/>
          </w:tcPr>
          <w:p w14:paraId="15DF8005" w14:textId="7E322EE3" w:rsidR="0012316E" w:rsidRPr="003668BF" w:rsidRDefault="0012316E" w:rsidP="003668BF">
            <w:pPr>
              <w:autoSpaceDE w:val="0"/>
              <w:autoSpaceDN w:val="0"/>
              <w:adjustRightInd w:val="0"/>
              <w:rPr>
                <w:rFonts w:ascii="ArialMT" w:eastAsiaTheme="minorHAnsi" w:hAnsi="ArialMT" w:cs="ArialMT"/>
                <w:color w:val="201F1E"/>
                <w:sz w:val="20"/>
                <w:szCs w:val="20"/>
              </w:rPr>
            </w:pPr>
            <w:r>
              <w:rPr>
                <w:rFonts w:ascii="ArialMT" w:eastAsiaTheme="minorHAnsi" w:hAnsi="ArialMT" w:cs="ArialMT"/>
                <w:color w:val="201F1E"/>
                <w:sz w:val="20"/>
                <w:szCs w:val="20"/>
              </w:rPr>
              <w:t>If a user uses the same output name, they will overwrite each other</w:t>
            </w:r>
          </w:p>
        </w:tc>
        <w:tc>
          <w:tcPr>
            <w:tcW w:w="2610" w:type="dxa"/>
            <w:tcBorders>
              <w:top w:val="single" w:sz="4" w:space="0" w:color="auto"/>
              <w:left w:val="single" w:sz="4" w:space="0" w:color="auto"/>
              <w:bottom w:val="single" w:sz="4" w:space="0" w:color="auto"/>
              <w:right w:val="single" w:sz="4" w:space="0" w:color="auto"/>
            </w:tcBorders>
            <w:shd w:val="clear" w:color="auto" w:fill="auto"/>
            <w:vAlign w:val="center"/>
          </w:tcPr>
          <w:p w14:paraId="3A3F050D" w14:textId="2DF74E6C" w:rsidR="0012316E" w:rsidRPr="003668BF" w:rsidRDefault="0012316E" w:rsidP="003668BF">
            <w:pPr>
              <w:autoSpaceDE w:val="0"/>
              <w:autoSpaceDN w:val="0"/>
              <w:adjustRightInd w:val="0"/>
              <w:rPr>
                <w:rFonts w:ascii="ArialMT" w:eastAsiaTheme="minorHAnsi" w:hAnsi="ArialMT" w:cs="ArialMT"/>
                <w:color w:val="201F1E"/>
                <w:sz w:val="20"/>
                <w:szCs w:val="20"/>
              </w:rPr>
            </w:pPr>
            <w:r>
              <w:rPr>
                <w:rFonts w:ascii="ArialMT" w:eastAsiaTheme="minorHAnsi" w:hAnsi="ArialMT" w:cs="ArialMT"/>
                <w:color w:val="201F1E"/>
                <w:sz w:val="20"/>
                <w:szCs w:val="20"/>
              </w:rPr>
              <w:t>As this is basically a batch process, I can see the user trying to have all of the fingerprints added to the same file. the way its currently written though each file in the batch would overwrite each other.</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1EB19745" w14:textId="0A10CF29" w:rsidR="0012316E" w:rsidRPr="003668BF" w:rsidRDefault="0012316E" w:rsidP="003668BF">
            <w:pPr>
              <w:autoSpaceDE w:val="0"/>
              <w:autoSpaceDN w:val="0"/>
              <w:adjustRightInd w:val="0"/>
              <w:rPr>
                <w:rFonts w:ascii="ArialMT" w:eastAsiaTheme="minorHAnsi" w:hAnsi="ArialMT" w:cs="ArialMT"/>
                <w:color w:val="201F1E"/>
                <w:sz w:val="20"/>
                <w:szCs w:val="20"/>
              </w:rPr>
            </w:pPr>
            <w:r w:rsidRPr="003668BF">
              <w:rPr>
                <w:rFonts w:ascii="ArialMT" w:eastAsiaTheme="minorHAnsi" w:hAnsi="ArialMT" w:cs="ArialMT"/>
                <w:color w:val="201F1E"/>
                <w:sz w:val="20"/>
                <w:szCs w:val="20"/>
              </w:rPr>
              <w:t>Add logic to prevent overwriting</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E04F9DA" w14:textId="326E7CAF" w:rsidR="0012316E" w:rsidRPr="003668BF" w:rsidRDefault="003668BF" w:rsidP="003668BF">
            <w:pPr>
              <w:autoSpaceDE w:val="0"/>
              <w:autoSpaceDN w:val="0"/>
              <w:adjustRightInd w:val="0"/>
              <w:rPr>
                <w:rFonts w:ascii="ArialMT" w:eastAsiaTheme="minorHAnsi" w:hAnsi="ArialMT" w:cs="ArialMT"/>
                <w:color w:val="201F1E"/>
                <w:sz w:val="20"/>
                <w:szCs w:val="20"/>
              </w:rPr>
            </w:pPr>
            <w:r>
              <w:rPr>
                <w:rFonts w:ascii="ArialMT" w:eastAsiaTheme="minorHAnsi" w:hAnsi="ArialMT" w:cs="ArialMT"/>
                <w:color w:val="201F1E"/>
                <w:sz w:val="20"/>
                <w:szCs w:val="20"/>
              </w:rPr>
              <w:t>A</w:t>
            </w:r>
            <w:r w:rsidR="0012316E" w:rsidRPr="003668BF">
              <w:rPr>
                <w:rFonts w:ascii="ArialMT" w:eastAsiaTheme="minorHAnsi" w:hAnsi="ArialMT" w:cs="ArialMT"/>
                <w:color w:val="201F1E"/>
                <w:sz w:val="20"/>
                <w:szCs w:val="20"/>
              </w:rPr>
              <w:t>dded logic in make_handprint() to notify user when this happens</w:t>
            </w:r>
          </w:p>
        </w:tc>
      </w:tr>
      <w:bookmarkEnd w:id="5"/>
    </w:tbl>
    <w:p w14:paraId="1869D507" w14:textId="77777777" w:rsidR="0012316E" w:rsidRDefault="0012316E" w:rsidP="006C0A13">
      <w:pPr>
        <w:kinsoku w:val="0"/>
        <w:overflowPunct w:val="0"/>
        <w:autoSpaceDE w:val="0"/>
        <w:autoSpaceDN w:val="0"/>
        <w:adjustRightInd w:val="0"/>
        <w:spacing w:before="2"/>
        <w:rPr>
          <w:rFonts w:eastAsiaTheme="minorHAnsi"/>
          <w:sz w:val="29"/>
          <w:szCs w:val="29"/>
        </w:rPr>
      </w:pPr>
    </w:p>
    <w:p w14:paraId="362154BC" w14:textId="77777777" w:rsidR="0012316E" w:rsidRDefault="0012316E" w:rsidP="006C0A13">
      <w:pPr>
        <w:kinsoku w:val="0"/>
        <w:overflowPunct w:val="0"/>
        <w:autoSpaceDE w:val="0"/>
        <w:autoSpaceDN w:val="0"/>
        <w:adjustRightInd w:val="0"/>
        <w:spacing w:before="2"/>
        <w:rPr>
          <w:rFonts w:eastAsiaTheme="minorHAnsi"/>
          <w:sz w:val="29"/>
          <w:szCs w:val="29"/>
        </w:rPr>
      </w:pPr>
    </w:p>
    <w:p w14:paraId="5881E193" w14:textId="77777777" w:rsidR="0012316E" w:rsidRDefault="0012316E" w:rsidP="006C0A13">
      <w:pPr>
        <w:kinsoku w:val="0"/>
        <w:overflowPunct w:val="0"/>
        <w:autoSpaceDE w:val="0"/>
        <w:autoSpaceDN w:val="0"/>
        <w:adjustRightInd w:val="0"/>
        <w:spacing w:before="2"/>
        <w:rPr>
          <w:rFonts w:eastAsiaTheme="minorHAnsi"/>
          <w:sz w:val="29"/>
          <w:szCs w:val="29"/>
        </w:rPr>
      </w:pPr>
    </w:p>
    <w:p w14:paraId="646100A4" w14:textId="77777777" w:rsidR="0012316E" w:rsidRDefault="0012316E" w:rsidP="006C0A13">
      <w:pPr>
        <w:kinsoku w:val="0"/>
        <w:overflowPunct w:val="0"/>
        <w:autoSpaceDE w:val="0"/>
        <w:autoSpaceDN w:val="0"/>
        <w:adjustRightInd w:val="0"/>
        <w:spacing w:before="2"/>
        <w:rPr>
          <w:rFonts w:eastAsiaTheme="minorHAnsi"/>
          <w:sz w:val="29"/>
          <w:szCs w:val="29"/>
        </w:rPr>
      </w:pPr>
    </w:p>
    <w:p w14:paraId="7711853E" w14:textId="77777777" w:rsidR="0012316E" w:rsidRDefault="0012316E" w:rsidP="006C0A13">
      <w:pPr>
        <w:kinsoku w:val="0"/>
        <w:overflowPunct w:val="0"/>
        <w:autoSpaceDE w:val="0"/>
        <w:autoSpaceDN w:val="0"/>
        <w:adjustRightInd w:val="0"/>
        <w:spacing w:before="2"/>
        <w:rPr>
          <w:rFonts w:eastAsiaTheme="minorHAnsi"/>
          <w:sz w:val="29"/>
          <w:szCs w:val="29"/>
        </w:rPr>
      </w:pPr>
    </w:p>
    <w:p w14:paraId="79383C78" w14:textId="7862883D" w:rsidR="0012316E" w:rsidRDefault="0012316E" w:rsidP="006C0A13">
      <w:pPr>
        <w:kinsoku w:val="0"/>
        <w:overflowPunct w:val="0"/>
        <w:autoSpaceDE w:val="0"/>
        <w:autoSpaceDN w:val="0"/>
        <w:adjustRightInd w:val="0"/>
        <w:spacing w:before="2"/>
        <w:rPr>
          <w:rFonts w:eastAsiaTheme="minorHAnsi"/>
          <w:sz w:val="29"/>
          <w:szCs w:val="29"/>
        </w:rPr>
        <w:sectPr w:rsidR="0012316E" w:rsidSect="003668BF">
          <w:pgSz w:w="15840" w:h="12240" w:orient="landscape" w:code="1"/>
          <w:pgMar w:top="1080" w:right="1080" w:bottom="1080" w:left="720" w:header="720" w:footer="720" w:gutter="0"/>
          <w:cols w:space="720"/>
          <w:titlePg/>
          <w:docGrid w:linePitch="360"/>
        </w:sectPr>
      </w:pPr>
    </w:p>
    <w:p w14:paraId="41BF65D0" w14:textId="04FD01BC" w:rsidR="006C0A13" w:rsidRDefault="006C0A13" w:rsidP="006C0A13">
      <w:pPr>
        <w:kinsoku w:val="0"/>
        <w:overflowPunct w:val="0"/>
        <w:autoSpaceDE w:val="0"/>
        <w:autoSpaceDN w:val="0"/>
        <w:adjustRightInd w:val="0"/>
        <w:spacing w:before="2"/>
        <w:rPr>
          <w:rFonts w:eastAsiaTheme="minorHAnsi"/>
          <w:sz w:val="29"/>
          <w:szCs w:val="29"/>
        </w:rPr>
      </w:pPr>
    </w:p>
    <w:p w14:paraId="514E1522" w14:textId="7E68B5DF" w:rsidR="0012316E" w:rsidRDefault="0012316E" w:rsidP="004E13B0">
      <w:pPr>
        <w:kinsoku w:val="0"/>
        <w:overflowPunct w:val="0"/>
        <w:autoSpaceDE w:val="0"/>
        <w:autoSpaceDN w:val="0"/>
        <w:adjustRightInd w:val="0"/>
        <w:spacing w:before="2"/>
        <w:jc w:val="center"/>
        <w:rPr>
          <w:rFonts w:eastAsiaTheme="minorHAnsi"/>
          <w:sz w:val="29"/>
          <w:szCs w:val="29"/>
        </w:rPr>
      </w:pPr>
    </w:p>
    <w:tbl>
      <w:tblPr>
        <w:tblStyle w:val="TableGrid"/>
        <w:tblW w:w="0" w:type="auto"/>
        <w:tblInd w:w="720" w:type="dxa"/>
        <w:tblLook w:val="04A0" w:firstRow="1" w:lastRow="0" w:firstColumn="1" w:lastColumn="0" w:noHBand="0" w:noVBand="1"/>
      </w:tblPr>
      <w:tblGrid>
        <w:gridCol w:w="2056"/>
        <w:gridCol w:w="5310"/>
        <w:gridCol w:w="52"/>
        <w:gridCol w:w="1942"/>
      </w:tblGrid>
      <w:tr w:rsidR="00D2102B" w:rsidRPr="00932809" w14:paraId="1F05F4F1" w14:textId="77777777" w:rsidTr="007B2F11">
        <w:trPr>
          <w:cantSplit/>
          <w:trHeight w:val="314"/>
          <w:tblHeader/>
        </w:trPr>
        <w:tc>
          <w:tcPr>
            <w:tcW w:w="9051" w:type="dxa"/>
            <w:gridSpan w:val="4"/>
            <w:tcBorders>
              <w:top w:val="nil"/>
              <w:left w:val="nil"/>
              <w:bottom w:val="single" w:sz="4" w:space="0" w:color="auto"/>
              <w:right w:val="nil"/>
            </w:tcBorders>
            <w:vAlign w:val="bottom"/>
          </w:tcPr>
          <w:p w14:paraId="58ED348D" w14:textId="3DFEFAEA" w:rsidR="00D2102B" w:rsidRPr="00932809" w:rsidRDefault="00D2102B" w:rsidP="00CF147C">
            <w:pPr>
              <w:pStyle w:val="H1bodytext"/>
              <w:spacing w:after="0"/>
              <w:ind w:left="0"/>
              <w:jc w:val="center"/>
              <w:rPr>
                <w:rFonts w:ascii="Arial" w:hAnsi="Arial"/>
                <w:b/>
              </w:rPr>
            </w:pPr>
            <w:r w:rsidRPr="00932809">
              <w:rPr>
                <w:rFonts w:ascii="Arial" w:hAnsi="Arial"/>
                <w:b/>
              </w:rPr>
              <w:t xml:space="preserve">Table </w:t>
            </w:r>
            <w:r>
              <w:rPr>
                <w:rFonts w:ascii="Arial" w:hAnsi="Arial"/>
                <w:b/>
              </w:rPr>
              <w:t>A-</w:t>
            </w:r>
            <w:r w:rsidRPr="00932809">
              <w:rPr>
                <w:rFonts w:ascii="Arial" w:hAnsi="Arial"/>
                <w:b/>
              </w:rPr>
              <w:t xml:space="preserve">2. </w:t>
            </w:r>
            <w:r>
              <w:rPr>
                <w:rFonts w:ascii="Arial" w:hAnsi="Arial" w:cs="Arial"/>
                <w:b/>
              </w:rPr>
              <w:t xml:space="preserve">Handprinter Tool Acceptance </w:t>
            </w:r>
            <w:r w:rsidRPr="00932809">
              <w:rPr>
                <w:rFonts w:ascii="Arial" w:hAnsi="Arial"/>
                <w:b/>
              </w:rPr>
              <w:t>Test</w:t>
            </w:r>
            <w:r>
              <w:rPr>
                <w:rFonts w:ascii="Arial" w:hAnsi="Arial"/>
                <w:b/>
              </w:rPr>
              <w:t>ing</w:t>
            </w:r>
          </w:p>
        </w:tc>
      </w:tr>
      <w:tr w:rsidR="00D2102B" w:rsidRPr="00572F5F" w14:paraId="4A548282" w14:textId="77777777" w:rsidTr="007B2F11">
        <w:trPr>
          <w:cantSplit/>
          <w:trHeight w:val="602"/>
          <w:tblHeader/>
        </w:trPr>
        <w:tc>
          <w:tcPr>
            <w:tcW w:w="1501" w:type="dxa"/>
            <w:tcBorders>
              <w:top w:val="single" w:sz="4" w:space="0" w:color="auto"/>
            </w:tcBorders>
            <w:shd w:val="clear" w:color="auto" w:fill="D9D9D9" w:themeFill="background1" w:themeFillShade="D9"/>
            <w:vAlign w:val="bottom"/>
          </w:tcPr>
          <w:p w14:paraId="429294B9" w14:textId="77777777" w:rsidR="00D2102B" w:rsidRPr="00572F5F" w:rsidRDefault="00D2102B" w:rsidP="00CF147C">
            <w:pPr>
              <w:pStyle w:val="H1bodytext"/>
              <w:spacing w:after="0"/>
              <w:ind w:left="0"/>
              <w:jc w:val="center"/>
              <w:rPr>
                <w:rFonts w:ascii="Arial" w:hAnsi="Arial"/>
                <w:b/>
              </w:rPr>
            </w:pPr>
            <w:r>
              <w:rPr>
                <w:rFonts w:ascii="Arial" w:hAnsi="Arial"/>
                <w:b/>
              </w:rPr>
              <w:t>TEST ID</w:t>
            </w:r>
          </w:p>
        </w:tc>
        <w:tc>
          <w:tcPr>
            <w:tcW w:w="6030" w:type="dxa"/>
            <w:gridSpan w:val="2"/>
            <w:tcBorders>
              <w:top w:val="single" w:sz="4" w:space="0" w:color="auto"/>
            </w:tcBorders>
            <w:shd w:val="clear" w:color="auto" w:fill="D9D9D9" w:themeFill="background1" w:themeFillShade="D9"/>
            <w:vAlign w:val="bottom"/>
          </w:tcPr>
          <w:p w14:paraId="0C604883" w14:textId="77777777" w:rsidR="00D2102B" w:rsidRPr="00572F5F" w:rsidRDefault="00D2102B" w:rsidP="00CF147C">
            <w:pPr>
              <w:pStyle w:val="H1bodytext"/>
              <w:spacing w:after="0"/>
              <w:ind w:left="0"/>
              <w:jc w:val="center"/>
              <w:rPr>
                <w:rFonts w:ascii="Arial" w:hAnsi="Arial"/>
                <w:b/>
              </w:rPr>
            </w:pPr>
            <w:r>
              <w:rPr>
                <w:rFonts w:ascii="Arial" w:hAnsi="Arial"/>
                <w:b/>
              </w:rPr>
              <w:t>Test Case</w:t>
            </w:r>
          </w:p>
        </w:tc>
        <w:tc>
          <w:tcPr>
            <w:tcW w:w="1520" w:type="dxa"/>
            <w:tcBorders>
              <w:top w:val="single" w:sz="4" w:space="0" w:color="auto"/>
            </w:tcBorders>
            <w:shd w:val="clear" w:color="auto" w:fill="D9D9D9" w:themeFill="background1" w:themeFillShade="D9"/>
            <w:vAlign w:val="bottom"/>
          </w:tcPr>
          <w:p w14:paraId="64CA921E" w14:textId="77777777" w:rsidR="00D2102B" w:rsidRPr="00572F5F" w:rsidRDefault="00D2102B" w:rsidP="00CF147C">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p>
        </w:tc>
      </w:tr>
      <w:tr w:rsidR="00D2102B" w14:paraId="6B22A743" w14:textId="77777777" w:rsidTr="007B2F11">
        <w:trPr>
          <w:cantSplit/>
          <w:trHeight w:val="800"/>
        </w:trPr>
        <w:tc>
          <w:tcPr>
            <w:tcW w:w="9051" w:type="dxa"/>
            <w:gridSpan w:val="4"/>
            <w:vAlign w:val="center"/>
          </w:tcPr>
          <w:p w14:paraId="271F8780" w14:textId="77777777" w:rsidR="00D2102B" w:rsidRDefault="00D2102B" w:rsidP="00CF147C">
            <w:pPr>
              <w:rPr>
                <w:sz w:val="22"/>
                <w:szCs w:val="22"/>
              </w:rPr>
            </w:pPr>
            <w:r>
              <w:rPr>
                <w:rFonts w:ascii="Arial" w:hAnsi="Arial"/>
                <w:i/>
                <w:iCs/>
              </w:rPr>
              <w:t xml:space="preserve">Note  [Testing_Directory] </w:t>
            </w:r>
            <w:hyperlink r:id="rId10" w:history="1">
              <w:r>
                <w:rPr>
                  <w:rStyle w:val="Hyperlink"/>
                </w:rPr>
                <w:t>\\olive\backups\CAVE\CA-CIE-Tools-TestEnv\handprint_test</w:t>
              </w:r>
            </w:hyperlink>
          </w:p>
          <w:p w14:paraId="7F9DFDE8" w14:textId="77777777" w:rsidR="00D2102B" w:rsidRPr="008E7CB2" w:rsidRDefault="00D2102B" w:rsidP="00CF147C">
            <w:pPr>
              <w:pStyle w:val="H1bodytext"/>
              <w:spacing w:after="0"/>
              <w:ind w:left="0"/>
              <w:rPr>
                <w:rFonts w:ascii="Arial" w:hAnsi="Arial"/>
                <w:i/>
                <w:iCs/>
              </w:rPr>
            </w:pPr>
            <w:r>
              <w:rPr>
                <w:rFonts w:ascii="Arial" w:hAnsi="Arial"/>
                <w:i/>
                <w:iCs/>
              </w:rPr>
              <w:t xml:space="preserve"> in acceptance test report</w:t>
            </w:r>
          </w:p>
        </w:tc>
      </w:tr>
      <w:tr w:rsidR="00D2102B" w14:paraId="28D2FA63" w14:textId="77777777" w:rsidTr="007B2F11">
        <w:trPr>
          <w:cantSplit/>
          <w:trHeight w:val="1160"/>
        </w:trPr>
        <w:tc>
          <w:tcPr>
            <w:tcW w:w="9051" w:type="dxa"/>
            <w:gridSpan w:val="4"/>
            <w:vAlign w:val="center"/>
          </w:tcPr>
          <w:p w14:paraId="2B77AA74" w14:textId="77777777" w:rsidR="00D2102B" w:rsidRPr="00E03477" w:rsidRDefault="00D2102B" w:rsidP="00CF147C">
            <w:pPr>
              <w:pStyle w:val="H1bodytext"/>
              <w:spacing w:after="0"/>
              <w:ind w:left="0"/>
              <w:rPr>
                <w:rFonts w:ascii="Arial" w:hAnsi="Arial"/>
              </w:rPr>
            </w:pPr>
            <w:r>
              <w:rPr>
                <w:rFonts w:ascii="Arial" w:hAnsi="Arial"/>
                <w:i/>
                <w:iCs/>
              </w:rPr>
              <w:t>Navigate to [Testing Directory]\CA-CIE-Tools-Testing (code repository)</w:t>
            </w:r>
          </w:p>
        </w:tc>
      </w:tr>
      <w:tr w:rsidR="00D2102B" w14:paraId="53527A57" w14:textId="77777777" w:rsidTr="007B2F11">
        <w:trPr>
          <w:cantSplit/>
          <w:trHeight w:val="2330"/>
        </w:trPr>
        <w:tc>
          <w:tcPr>
            <w:tcW w:w="9051" w:type="dxa"/>
            <w:gridSpan w:val="4"/>
            <w:vAlign w:val="center"/>
          </w:tcPr>
          <w:p w14:paraId="40DC5E10" w14:textId="77777777" w:rsidR="00D2102B" w:rsidRDefault="00D2102B" w:rsidP="00CF147C">
            <w:pPr>
              <w:pStyle w:val="H1bodytext"/>
              <w:spacing w:after="0"/>
              <w:ind w:left="0"/>
              <w:rPr>
                <w:rFonts w:ascii="Arial" w:hAnsi="Arial"/>
                <w:i/>
                <w:iCs/>
              </w:rPr>
            </w:pPr>
            <w:r>
              <w:rPr>
                <w:rFonts w:ascii="Arial" w:hAnsi="Arial"/>
                <w:i/>
                <w:iCs/>
              </w:rPr>
              <w:lastRenderedPageBreak/>
              <w:t>Verify git branch and repository status by entering the following at the command line:</w:t>
            </w:r>
          </w:p>
          <w:p w14:paraId="61116B32" w14:textId="77777777" w:rsidR="00D2102B" w:rsidRDefault="00D2102B" w:rsidP="00CF147C">
            <w:pPr>
              <w:pStyle w:val="H1bodytext"/>
              <w:spacing w:after="0"/>
              <w:rPr>
                <w:rFonts w:ascii="Arial" w:hAnsi="Arial"/>
                <w:i/>
                <w:iCs/>
              </w:rPr>
            </w:pPr>
          </w:p>
          <w:p w14:paraId="744A3FC4" w14:textId="77777777" w:rsidR="00D2102B" w:rsidRDefault="00D2102B" w:rsidP="00CF147C">
            <w:pPr>
              <w:pStyle w:val="H1bodytext"/>
              <w:spacing w:after="0"/>
              <w:rPr>
                <w:rFonts w:ascii="Arial" w:hAnsi="Arial"/>
                <w:i/>
                <w:iCs/>
              </w:rPr>
            </w:pPr>
            <w:r>
              <w:rPr>
                <w:rFonts w:ascii="Arial" w:hAnsi="Arial"/>
                <w:i/>
                <w:iCs/>
              </w:rPr>
              <w:t>git branch (verify branch is “development”)</w:t>
            </w:r>
          </w:p>
          <w:p w14:paraId="5F7D43E7" w14:textId="77777777" w:rsidR="00D2102B" w:rsidRDefault="00D2102B" w:rsidP="00CF147C">
            <w:pPr>
              <w:pStyle w:val="H1bodytext"/>
              <w:spacing w:after="0"/>
              <w:rPr>
                <w:rFonts w:ascii="Arial" w:hAnsi="Arial"/>
                <w:i/>
                <w:iCs/>
              </w:rPr>
            </w:pPr>
            <w:r>
              <w:rPr>
                <w:rFonts w:ascii="Arial" w:hAnsi="Arial"/>
                <w:i/>
                <w:iCs/>
                <w:noProof/>
              </w:rPr>
              <w:drawing>
                <wp:inline distT="0" distB="0" distL="0" distR="0" wp14:anchorId="77E06E4A" wp14:editId="77F3F4E1">
                  <wp:extent cx="5105400" cy="347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68E7E8.tmp"/>
                          <pic:cNvPicPr/>
                        </pic:nvPicPr>
                        <pic:blipFill>
                          <a:blip r:embed="rId11">
                            <a:extLst>
                              <a:ext uri="{28A0092B-C50C-407E-A947-70E740481C1C}">
                                <a14:useLocalDpi xmlns:a14="http://schemas.microsoft.com/office/drawing/2010/main" val="0"/>
                              </a:ext>
                            </a:extLst>
                          </a:blip>
                          <a:stretch>
                            <a:fillRect/>
                          </a:stretch>
                        </pic:blipFill>
                        <pic:spPr>
                          <a:xfrm>
                            <a:off x="0" y="0"/>
                            <a:ext cx="5105400" cy="347980"/>
                          </a:xfrm>
                          <a:prstGeom prst="rect">
                            <a:avLst/>
                          </a:prstGeom>
                        </pic:spPr>
                      </pic:pic>
                    </a:graphicData>
                  </a:graphic>
                </wp:inline>
              </w:drawing>
            </w:r>
          </w:p>
          <w:p w14:paraId="63A2DEF1" w14:textId="77777777" w:rsidR="00D2102B" w:rsidRDefault="00D2102B" w:rsidP="00CF147C">
            <w:pPr>
              <w:pStyle w:val="H1bodytext"/>
              <w:spacing w:after="0"/>
              <w:rPr>
                <w:rFonts w:ascii="Arial" w:hAnsi="Arial"/>
                <w:i/>
                <w:iCs/>
              </w:rPr>
            </w:pPr>
            <w:r>
              <w:rPr>
                <w:rFonts w:ascii="Arial" w:hAnsi="Arial"/>
                <w:i/>
                <w:iCs/>
              </w:rPr>
              <w:t xml:space="preserve">git pull </w:t>
            </w:r>
          </w:p>
          <w:p w14:paraId="7A4F9E36" w14:textId="77777777" w:rsidR="00D2102B" w:rsidRDefault="00D2102B" w:rsidP="00CF147C">
            <w:pPr>
              <w:pStyle w:val="H1bodytext"/>
              <w:spacing w:after="0"/>
              <w:rPr>
                <w:rFonts w:ascii="Arial" w:hAnsi="Arial"/>
                <w:i/>
                <w:iCs/>
              </w:rPr>
            </w:pPr>
            <w:r>
              <w:rPr>
                <w:rFonts w:ascii="Arial" w:hAnsi="Arial"/>
                <w:i/>
                <w:iCs/>
                <w:noProof/>
              </w:rPr>
              <w:drawing>
                <wp:inline distT="0" distB="0" distL="0" distR="0" wp14:anchorId="6506606F" wp14:editId="40AE768A">
                  <wp:extent cx="5267325" cy="495935"/>
                  <wp:effectExtent l="0" t="0" r="9525" b="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684953.tmp"/>
                          <pic:cNvPicPr/>
                        </pic:nvPicPr>
                        <pic:blipFill>
                          <a:blip r:embed="rId12">
                            <a:extLst>
                              <a:ext uri="{28A0092B-C50C-407E-A947-70E740481C1C}">
                                <a14:useLocalDpi xmlns:a14="http://schemas.microsoft.com/office/drawing/2010/main" val="0"/>
                              </a:ext>
                            </a:extLst>
                          </a:blip>
                          <a:stretch>
                            <a:fillRect/>
                          </a:stretch>
                        </pic:blipFill>
                        <pic:spPr>
                          <a:xfrm>
                            <a:off x="0" y="0"/>
                            <a:ext cx="5267325" cy="495935"/>
                          </a:xfrm>
                          <a:prstGeom prst="rect">
                            <a:avLst/>
                          </a:prstGeom>
                        </pic:spPr>
                      </pic:pic>
                    </a:graphicData>
                  </a:graphic>
                </wp:inline>
              </w:drawing>
            </w:r>
          </w:p>
          <w:p w14:paraId="5B757593" w14:textId="77777777" w:rsidR="00D2102B" w:rsidRDefault="00D2102B" w:rsidP="00CF147C">
            <w:pPr>
              <w:pStyle w:val="H1bodytext"/>
              <w:spacing w:after="0"/>
              <w:rPr>
                <w:rFonts w:ascii="Arial" w:hAnsi="Arial"/>
                <w:i/>
                <w:iCs/>
              </w:rPr>
            </w:pPr>
            <w:r>
              <w:rPr>
                <w:rFonts w:ascii="Arial" w:hAnsi="Arial"/>
                <w:i/>
                <w:iCs/>
              </w:rPr>
              <w:t>git status</w:t>
            </w:r>
          </w:p>
          <w:p w14:paraId="442C8143" w14:textId="77777777" w:rsidR="00D2102B" w:rsidRDefault="00D2102B" w:rsidP="00CF147C">
            <w:pPr>
              <w:pStyle w:val="H1bodytext"/>
              <w:spacing w:after="0"/>
              <w:rPr>
                <w:rFonts w:ascii="Arial" w:hAnsi="Arial"/>
                <w:i/>
                <w:iCs/>
              </w:rPr>
            </w:pPr>
            <w:r>
              <w:rPr>
                <w:rFonts w:ascii="Arial" w:hAnsi="Arial"/>
                <w:i/>
                <w:iCs/>
                <w:noProof/>
              </w:rPr>
              <w:drawing>
                <wp:inline distT="0" distB="0" distL="0" distR="0" wp14:anchorId="00065B69" wp14:editId="0EED855E">
                  <wp:extent cx="5238750" cy="348678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688F94.tmp"/>
                          <pic:cNvPicPr/>
                        </pic:nvPicPr>
                        <pic:blipFill>
                          <a:blip r:embed="rId13">
                            <a:extLst>
                              <a:ext uri="{28A0092B-C50C-407E-A947-70E740481C1C}">
                                <a14:useLocalDpi xmlns:a14="http://schemas.microsoft.com/office/drawing/2010/main" val="0"/>
                              </a:ext>
                            </a:extLst>
                          </a:blip>
                          <a:stretch>
                            <a:fillRect/>
                          </a:stretch>
                        </pic:blipFill>
                        <pic:spPr>
                          <a:xfrm>
                            <a:off x="0" y="0"/>
                            <a:ext cx="5238750" cy="3486785"/>
                          </a:xfrm>
                          <a:prstGeom prst="rect">
                            <a:avLst/>
                          </a:prstGeom>
                        </pic:spPr>
                      </pic:pic>
                    </a:graphicData>
                  </a:graphic>
                </wp:inline>
              </w:drawing>
            </w:r>
          </w:p>
          <w:p w14:paraId="7A67C0A7" w14:textId="77777777" w:rsidR="00D2102B" w:rsidRDefault="00D2102B" w:rsidP="00CF147C">
            <w:pPr>
              <w:pStyle w:val="H1bodytext"/>
              <w:spacing w:after="0"/>
              <w:rPr>
                <w:rFonts w:ascii="Arial" w:hAnsi="Arial"/>
                <w:i/>
                <w:iCs/>
              </w:rPr>
            </w:pPr>
            <w:r>
              <w:rPr>
                <w:rFonts w:ascii="Arial" w:hAnsi="Arial"/>
                <w:i/>
                <w:iCs/>
              </w:rPr>
              <w:t xml:space="preserve">git log -1 </w:t>
            </w:r>
          </w:p>
          <w:p w14:paraId="7956B449" w14:textId="77777777" w:rsidR="00D2102B" w:rsidRDefault="00D2102B" w:rsidP="00CF147C">
            <w:pPr>
              <w:pStyle w:val="H1bodytext"/>
              <w:spacing w:after="0"/>
              <w:rPr>
                <w:rFonts w:ascii="Arial" w:hAnsi="Arial"/>
                <w:i/>
                <w:iCs/>
              </w:rPr>
            </w:pPr>
            <w:r>
              <w:rPr>
                <w:rFonts w:ascii="Arial" w:hAnsi="Arial"/>
                <w:i/>
                <w:iCs/>
                <w:noProof/>
              </w:rPr>
              <w:drawing>
                <wp:inline distT="0" distB="0" distL="0" distR="0" wp14:anchorId="49221FCC" wp14:editId="3D2AA288">
                  <wp:extent cx="5229225" cy="849630"/>
                  <wp:effectExtent l="0" t="0" r="9525" b="7620"/>
                  <wp:docPr id="4" name="Picture 4"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68FDC0.tmp"/>
                          <pic:cNvPicPr/>
                        </pic:nvPicPr>
                        <pic:blipFill>
                          <a:blip r:embed="rId14">
                            <a:extLst>
                              <a:ext uri="{28A0092B-C50C-407E-A947-70E740481C1C}">
                                <a14:useLocalDpi xmlns:a14="http://schemas.microsoft.com/office/drawing/2010/main" val="0"/>
                              </a:ext>
                            </a:extLst>
                          </a:blip>
                          <a:stretch>
                            <a:fillRect/>
                          </a:stretch>
                        </pic:blipFill>
                        <pic:spPr>
                          <a:xfrm>
                            <a:off x="0" y="0"/>
                            <a:ext cx="5229225" cy="849630"/>
                          </a:xfrm>
                          <a:prstGeom prst="rect">
                            <a:avLst/>
                          </a:prstGeom>
                        </pic:spPr>
                      </pic:pic>
                    </a:graphicData>
                  </a:graphic>
                </wp:inline>
              </w:drawing>
            </w:r>
          </w:p>
          <w:p w14:paraId="0E4F4AD6" w14:textId="77777777" w:rsidR="00D2102B" w:rsidRDefault="00D2102B" w:rsidP="00CF147C">
            <w:pPr>
              <w:pStyle w:val="H1bodytext"/>
              <w:spacing w:after="0"/>
              <w:rPr>
                <w:rFonts w:ascii="Arial" w:hAnsi="Arial"/>
                <w:i/>
                <w:iCs/>
              </w:rPr>
            </w:pPr>
          </w:p>
          <w:p w14:paraId="12F6A007" w14:textId="77777777" w:rsidR="00D2102B" w:rsidRDefault="00D2102B" w:rsidP="00CF147C">
            <w:pPr>
              <w:pStyle w:val="H1bodytext"/>
              <w:spacing w:after="0"/>
              <w:ind w:left="0"/>
              <w:rPr>
                <w:rFonts w:ascii="Arial" w:hAnsi="Arial"/>
                <w:i/>
                <w:iCs/>
              </w:rPr>
            </w:pPr>
            <w:r>
              <w:rPr>
                <w:rFonts w:ascii="Arial" w:hAnsi="Arial"/>
                <w:i/>
                <w:iCs/>
              </w:rPr>
              <w:t>Note first 6 characters of git SHA-1 hash tag in acceptance test report</w:t>
            </w:r>
          </w:p>
          <w:p w14:paraId="1A65ED6F" w14:textId="77777777" w:rsidR="00D2102B" w:rsidRDefault="00D2102B" w:rsidP="00CF147C">
            <w:pPr>
              <w:pStyle w:val="H1bodytext"/>
              <w:spacing w:after="0"/>
              <w:ind w:left="0"/>
              <w:rPr>
                <w:rFonts w:ascii="Arial" w:hAnsi="Arial"/>
                <w:i/>
                <w:iCs/>
              </w:rPr>
            </w:pPr>
            <w:r>
              <w:rPr>
                <w:rFonts w:ascii="Arial" w:hAnsi="Arial"/>
                <w:i/>
                <w:iCs/>
              </w:rPr>
              <w:t>8b4218</w:t>
            </w:r>
          </w:p>
        </w:tc>
      </w:tr>
      <w:tr w:rsidR="00D2102B" w14:paraId="3FE3020D" w14:textId="77777777" w:rsidTr="007B2F11">
        <w:trPr>
          <w:cantSplit/>
          <w:trHeight w:val="1160"/>
        </w:trPr>
        <w:tc>
          <w:tcPr>
            <w:tcW w:w="1501" w:type="dxa"/>
            <w:vMerge w:val="restart"/>
            <w:vAlign w:val="center"/>
          </w:tcPr>
          <w:p w14:paraId="1E2C2C3B" w14:textId="77777777" w:rsidR="00D2102B" w:rsidRPr="00E03477" w:rsidRDefault="00D2102B" w:rsidP="00CF147C">
            <w:pPr>
              <w:pStyle w:val="H1bodytext"/>
              <w:spacing w:after="0"/>
              <w:ind w:left="0"/>
              <w:jc w:val="center"/>
              <w:rPr>
                <w:rFonts w:ascii="Arial" w:hAnsi="Arial"/>
              </w:rPr>
            </w:pPr>
            <w:r>
              <w:rPr>
                <w:rFonts w:ascii="Arial" w:hAnsi="Arial"/>
              </w:rPr>
              <w:t>CACIE-handprint.py</w:t>
            </w:r>
            <w:r>
              <w:rPr>
                <w:rFonts w:ascii="Arial" w:hAnsi="Arial"/>
                <w:bCs/>
              </w:rPr>
              <w:t>-I</w:t>
            </w:r>
            <w:r w:rsidRPr="00E03477">
              <w:rPr>
                <w:rFonts w:ascii="Arial" w:hAnsi="Arial"/>
              </w:rPr>
              <w:t>T-1</w:t>
            </w:r>
          </w:p>
        </w:tc>
        <w:tc>
          <w:tcPr>
            <w:tcW w:w="7550" w:type="dxa"/>
            <w:gridSpan w:val="3"/>
            <w:vAlign w:val="center"/>
          </w:tcPr>
          <w:p w14:paraId="1FA997FF" w14:textId="77777777" w:rsidR="00D2102B" w:rsidRDefault="00D2102B" w:rsidP="00CF147C">
            <w:pPr>
              <w:pStyle w:val="H1bodytext"/>
              <w:spacing w:after="0"/>
              <w:ind w:left="0"/>
              <w:rPr>
                <w:rFonts w:ascii="Arial" w:hAnsi="Arial"/>
                <w:i/>
                <w:iCs/>
              </w:rPr>
            </w:pPr>
            <w:r>
              <w:rPr>
                <w:rFonts w:ascii="Arial" w:hAnsi="Arial"/>
                <w:i/>
                <w:iCs/>
              </w:rPr>
              <w:t>Linux platform:</w:t>
            </w:r>
          </w:p>
          <w:p w14:paraId="4838CCD4" w14:textId="77777777" w:rsidR="00D2102B" w:rsidRDefault="00D2102B" w:rsidP="00CF147C">
            <w:pPr>
              <w:pStyle w:val="H1bodytext"/>
              <w:spacing w:after="0"/>
              <w:ind w:left="0"/>
              <w:rPr>
                <w:rFonts w:ascii="Arial" w:hAnsi="Arial"/>
                <w:i/>
                <w:iCs/>
              </w:rPr>
            </w:pPr>
          </w:p>
          <w:p w14:paraId="4616CDE3" w14:textId="77777777" w:rsidR="00D2102B" w:rsidRDefault="00D2102B" w:rsidP="00CF147C">
            <w:pPr>
              <w:pStyle w:val="H1bodytext"/>
              <w:spacing w:after="0"/>
              <w:ind w:left="0"/>
              <w:rPr>
                <w:rFonts w:ascii="Arial" w:hAnsi="Arial"/>
                <w:i/>
                <w:iCs/>
              </w:rPr>
            </w:pPr>
            <w:r>
              <w:rPr>
                <w:rFonts w:ascii="Arial" w:hAnsi="Arial"/>
                <w:i/>
                <w:iCs/>
              </w:rPr>
              <w:t>In a Linux command window:</w:t>
            </w:r>
          </w:p>
          <w:p w14:paraId="73E55461" w14:textId="77777777" w:rsidR="00D2102B" w:rsidRPr="008E7CB2" w:rsidRDefault="00D2102B" w:rsidP="00CF147C">
            <w:pPr>
              <w:pStyle w:val="H1bodytext"/>
              <w:spacing w:after="0"/>
              <w:ind w:left="0"/>
              <w:rPr>
                <w:rFonts w:ascii="Arial" w:hAnsi="Arial"/>
                <w:i/>
                <w:iCs/>
              </w:rPr>
            </w:pPr>
            <w:r>
              <w:rPr>
                <w:rFonts w:ascii="Arial" w:hAnsi="Arial"/>
                <w:i/>
                <w:iCs/>
              </w:rPr>
              <w:t>Navigate to [Testing_Directory]</w:t>
            </w:r>
            <w:r w:rsidRPr="00BD73B8">
              <w:rPr>
                <w:rFonts w:ascii="Arial" w:hAnsi="Arial"/>
                <w:i/>
                <w:iCs/>
              </w:rPr>
              <w:t>\</w:t>
            </w:r>
            <w:r>
              <w:rPr>
                <w:rFonts w:ascii="Arial" w:hAnsi="Arial"/>
                <w:i/>
                <w:iCs/>
              </w:rPr>
              <w:t>handprint_test</w:t>
            </w:r>
          </w:p>
        </w:tc>
      </w:tr>
      <w:tr w:rsidR="00D2102B" w14:paraId="513691E1" w14:textId="77777777" w:rsidTr="007B2F11">
        <w:trPr>
          <w:cantSplit/>
          <w:trHeight w:val="1430"/>
        </w:trPr>
        <w:tc>
          <w:tcPr>
            <w:tcW w:w="1501" w:type="dxa"/>
            <w:vMerge/>
            <w:vAlign w:val="center"/>
          </w:tcPr>
          <w:p w14:paraId="02D28D76" w14:textId="77777777" w:rsidR="00D2102B" w:rsidRDefault="00D2102B" w:rsidP="00CF147C">
            <w:pPr>
              <w:pStyle w:val="H1bodytext"/>
              <w:spacing w:after="0"/>
              <w:ind w:left="0"/>
              <w:jc w:val="center"/>
              <w:rPr>
                <w:rFonts w:ascii="Arial" w:hAnsi="Arial"/>
                <w:i/>
                <w:iCs/>
              </w:rPr>
            </w:pPr>
          </w:p>
        </w:tc>
        <w:tc>
          <w:tcPr>
            <w:tcW w:w="7550" w:type="dxa"/>
            <w:gridSpan w:val="3"/>
            <w:vAlign w:val="center"/>
          </w:tcPr>
          <w:p w14:paraId="62898816" w14:textId="77777777" w:rsidR="00D2102B" w:rsidRPr="008E7CB2" w:rsidRDefault="00D2102B" w:rsidP="00CF147C">
            <w:pPr>
              <w:pStyle w:val="H1bodytext"/>
              <w:spacing w:after="0"/>
              <w:ind w:left="0"/>
              <w:rPr>
                <w:rFonts w:ascii="Arial" w:hAnsi="Arial"/>
                <w:i/>
                <w:iCs/>
              </w:rPr>
            </w:pPr>
            <w:r w:rsidRPr="008E7CB2">
              <w:rPr>
                <w:rFonts w:ascii="Arial" w:hAnsi="Arial"/>
                <w:i/>
                <w:iCs/>
              </w:rPr>
              <w:t xml:space="preserve">Invoke </w:t>
            </w:r>
            <w:r>
              <w:rPr>
                <w:rFonts w:ascii="Arial" w:hAnsi="Arial"/>
                <w:i/>
                <w:iCs/>
              </w:rPr>
              <w:t>Tool Runner</w:t>
            </w:r>
            <w:r w:rsidRPr="008E7CB2">
              <w:rPr>
                <w:rFonts w:ascii="Arial" w:hAnsi="Arial"/>
                <w:i/>
                <w:iCs/>
              </w:rPr>
              <w:t xml:space="preserve"> and </w:t>
            </w:r>
            <w:r>
              <w:rPr>
                <w:rFonts w:ascii="Arial" w:hAnsi="Arial"/>
                <w:i/>
                <w:iCs/>
              </w:rPr>
              <w:t>Handprint tool</w:t>
            </w:r>
            <w:r w:rsidRPr="008E7CB2">
              <w:rPr>
                <w:rFonts w:ascii="Arial" w:hAnsi="Arial"/>
                <w:i/>
                <w:iCs/>
              </w:rPr>
              <w:t xml:space="preserve"> using </w:t>
            </w:r>
            <w:r>
              <w:rPr>
                <w:rFonts w:ascii="Arial" w:hAnsi="Arial"/>
                <w:i/>
                <w:iCs/>
              </w:rPr>
              <w:t>handprint.py</w:t>
            </w:r>
            <w:r w:rsidRPr="000916B2">
              <w:rPr>
                <w:rFonts w:ascii="Arial" w:hAnsi="Arial"/>
                <w:i/>
                <w:iCs/>
              </w:rPr>
              <w:t>_IT-1</w:t>
            </w:r>
            <w:r>
              <w:rPr>
                <w:rFonts w:ascii="Arial" w:hAnsi="Arial"/>
                <w:i/>
                <w:iCs/>
              </w:rPr>
              <w:t>_windows</w:t>
            </w:r>
            <w:r w:rsidRPr="000916B2">
              <w:rPr>
                <w:rFonts w:ascii="Arial" w:hAnsi="Arial"/>
                <w:i/>
                <w:iCs/>
              </w:rPr>
              <w:t>.sh</w:t>
            </w:r>
            <w:r w:rsidRPr="008E7CB2" w:rsidDel="00313F5B">
              <w:rPr>
                <w:rFonts w:ascii="Arial" w:hAnsi="Arial"/>
                <w:i/>
                <w:iCs/>
              </w:rPr>
              <w:t xml:space="preserve"> </w:t>
            </w:r>
            <w:r>
              <w:rPr>
                <w:rFonts w:ascii="Arial" w:hAnsi="Arial"/>
                <w:i/>
                <w:iCs/>
              </w:rPr>
              <w:t>by entering the following at the command line:./handprint_IT-1_linux.sh</w:t>
            </w:r>
          </w:p>
        </w:tc>
      </w:tr>
      <w:tr w:rsidR="00D2102B" w14:paraId="588068C4" w14:textId="77777777" w:rsidTr="007B2F11">
        <w:trPr>
          <w:cantSplit/>
          <w:trHeight w:val="818"/>
        </w:trPr>
        <w:tc>
          <w:tcPr>
            <w:tcW w:w="1501" w:type="dxa"/>
            <w:vMerge/>
            <w:vAlign w:val="center"/>
          </w:tcPr>
          <w:p w14:paraId="35874612" w14:textId="77777777" w:rsidR="00D2102B" w:rsidRDefault="00D2102B" w:rsidP="00CF147C">
            <w:pPr>
              <w:pStyle w:val="H1bodytext"/>
              <w:spacing w:after="0"/>
              <w:ind w:left="0"/>
              <w:jc w:val="center"/>
              <w:rPr>
                <w:rFonts w:ascii="Arial" w:hAnsi="Arial"/>
                <w:i/>
                <w:iCs/>
              </w:rPr>
            </w:pPr>
          </w:p>
        </w:tc>
        <w:tc>
          <w:tcPr>
            <w:tcW w:w="5969" w:type="dxa"/>
            <w:vAlign w:val="center"/>
          </w:tcPr>
          <w:p w14:paraId="2197F882" w14:textId="77777777" w:rsidR="00D2102B" w:rsidRPr="00631F72" w:rsidRDefault="00D2102B" w:rsidP="00CF147C">
            <w:pPr>
              <w:pStyle w:val="H1bodytext"/>
              <w:spacing w:after="0"/>
              <w:ind w:left="0"/>
              <w:rPr>
                <w:rFonts w:ascii="Arial" w:hAnsi="Arial"/>
              </w:rPr>
            </w:pPr>
            <w:r>
              <w:rPr>
                <w:rFonts w:ascii="Arial" w:hAnsi="Arial"/>
              </w:rPr>
              <w:t>Verify Tool Runner is invoked and executes</w:t>
            </w:r>
          </w:p>
        </w:tc>
        <w:tc>
          <w:tcPr>
            <w:tcW w:w="1581" w:type="dxa"/>
            <w:gridSpan w:val="2"/>
            <w:vAlign w:val="center"/>
          </w:tcPr>
          <w:p w14:paraId="5E255024" w14:textId="77777777" w:rsidR="00D2102B" w:rsidRPr="00631F72" w:rsidRDefault="00D2102B" w:rsidP="00CF147C">
            <w:pPr>
              <w:pStyle w:val="H1bodytext"/>
              <w:spacing w:after="0"/>
              <w:ind w:left="0"/>
              <w:rPr>
                <w:rFonts w:ascii="Arial" w:hAnsi="Arial"/>
              </w:rPr>
            </w:pPr>
            <w:r>
              <w:rPr>
                <w:rFonts w:ascii="Arial" w:hAnsi="Arial"/>
              </w:rPr>
              <w:t>Pass</w:t>
            </w:r>
          </w:p>
        </w:tc>
      </w:tr>
      <w:tr w:rsidR="00D2102B" w14:paraId="4A7787DB" w14:textId="77777777" w:rsidTr="007B2F11">
        <w:trPr>
          <w:cantSplit/>
          <w:trHeight w:val="800"/>
        </w:trPr>
        <w:tc>
          <w:tcPr>
            <w:tcW w:w="1501" w:type="dxa"/>
            <w:vMerge/>
            <w:vAlign w:val="center"/>
          </w:tcPr>
          <w:p w14:paraId="5140126D" w14:textId="77777777" w:rsidR="00D2102B" w:rsidRDefault="00D2102B" w:rsidP="00CF147C">
            <w:pPr>
              <w:pStyle w:val="H1bodytext"/>
              <w:spacing w:after="0"/>
              <w:ind w:left="0"/>
              <w:jc w:val="center"/>
              <w:rPr>
                <w:rFonts w:ascii="Arial" w:hAnsi="Arial"/>
                <w:i/>
                <w:iCs/>
              </w:rPr>
            </w:pPr>
          </w:p>
        </w:tc>
        <w:tc>
          <w:tcPr>
            <w:tcW w:w="5969" w:type="dxa"/>
            <w:vAlign w:val="center"/>
          </w:tcPr>
          <w:p w14:paraId="220FB6AB" w14:textId="77777777" w:rsidR="00D2102B" w:rsidRPr="00631F72" w:rsidRDefault="00D2102B" w:rsidP="00CF147C">
            <w:pPr>
              <w:pStyle w:val="H1bodytext"/>
              <w:spacing w:after="0"/>
              <w:ind w:left="0"/>
              <w:rPr>
                <w:rFonts w:ascii="Arial" w:hAnsi="Arial"/>
              </w:rPr>
            </w:pPr>
            <w:r>
              <w:rPr>
                <w:rFonts w:ascii="Arial" w:hAnsi="Arial"/>
              </w:rPr>
              <w:t xml:space="preserve">Verify Handprinter tool executes </w:t>
            </w:r>
          </w:p>
        </w:tc>
        <w:tc>
          <w:tcPr>
            <w:tcW w:w="1581" w:type="dxa"/>
            <w:gridSpan w:val="2"/>
            <w:vAlign w:val="center"/>
          </w:tcPr>
          <w:p w14:paraId="4FDF7425" w14:textId="77777777" w:rsidR="00D2102B" w:rsidRPr="00631F72" w:rsidRDefault="00D2102B" w:rsidP="00CF147C">
            <w:pPr>
              <w:pStyle w:val="H1bodytext"/>
              <w:spacing w:after="0"/>
              <w:ind w:left="0"/>
              <w:rPr>
                <w:rFonts w:ascii="Arial" w:hAnsi="Arial"/>
              </w:rPr>
            </w:pPr>
            <w:r>
              <w:rPr>
                <w:rFonts w:ascii="Arial" w:hAnsi="Arial"/>
              </w:rPr>
              <w:t>Pass</w:t>
            </w:r>
          </w:p>
        </w:tc>
      </w:tr>
      <w:tr w:rsidR="00D2102B" w14:paraId="3EC6EFCD" w14:textId="77777777" w:rsidTr="007B2F11">
        <w:trPr>
          <w:cantSplit/>
          <w:trHeight w:val="1430"/>
        </w:trPr>
        <w:tc>
          <w:tcPr>
            <w:tcW w:w="1501" w:type="dxa"/>
            <w:vMerge/>
            <w:vAlign w:val="center"/>
          </w:tcPr>
          <w:p w14:paraId="66A3C349" w14:textId="77777777" w:rsidR="00D2102B" w:rsidRDefault="00D2102B" w:rsidP="00CF147C">
            <w:pPr>
              <w:pStyle w:val="H1bodytext"/>
              <w:spacing w:after="0"/>
              <w:ind w:left="0"/>
              <w:jc w:val="center"/>
              <w:rPr>
                <w:rFonts w:ascii="Arial" w:hAnsi="Arial"/>
                <w:i/>
                <w:iCs/>
              </w:rPr>
            </w:pPr>
          </w:p>
        </w:tc>
        <w:tc>
          <w:tcPr>
            <w:tcW w:w="7550" w:type="dxa"/>
            <w:gridSpan w:val="3"/>
            <w:vAlign w:val="center"/>
          </w:tcPr>
          <w:p w14:paraId="3387A27C" w14:textId="77777777" w:rsidR="00D2102B" w:rsidRDefault="00D2102B" w:rsidP="00CF147C">
            <w:pPr>
              <w:pStyle w:val="H1bodytext"/>
              <w:spacing w:after="0"/>
              <w:ind w:left="0"/>
              <w:rPr>
                <w:rFonts w:ascii="Arial" w:hAnsi="Arial"/>
                <w:i/>
                <w:iCs/>
              </w:rPr>
            </w:pPr>
            <w:r>
              <w:rPr>
                <w:rFonts w:ascii="Arial" w:hAnsi="Arial"/>
                <w:i/>
                <w:iCs/>
              </w:rPr>
              <w:t>Windows platform:</w:t>
            </w:r>
          </w:p>
          <w:p w14:paraId="75713627" w14:textId="77777777" w:rsidR="00D2102B" w:rsidRDefault="00D2102B" w:rsidP="00CF147C">
            <w:pPr>
              <w:pStyle w:val="H1bodytext"/>
              <w:spacing w:after="0"/>
              <w:ind w:left="0"/>
              <w:rPr>
                <w:rFonts w:ascii="Arial" w:hAnsi="Arial"/>
                <w:i/>
                <w:iCs/>
              </w:rPr>
            </w:pPr>
            <w:r>
              <w:rPr>
                <w:rFonts w:ascii="Arial" w:hAnsi="Arial"/>
                <w:i/>
                <w:iCs/>
              </w:rPr>
              <w:t xml:space="preserve">Opened Anaconda Powershell Prompt </w:t>
            </w:r>
            <w:r w:rsidRPr="00A065D4">
              <w:rPr>
                <w:rFonts w:ascii="Arial" w:hAnsi="Arial"/>
                <w:i/>
                <w:iCs/>
              </w:rPr>
              <w:sym w:font="Wingdings" w:char="F0E0"/>
            </w:r>
            <w:r>
              <w:rPr>
                <w:rFonts w:ascii="Arial" w:hAnsi="Arial"/>
                <w:i/>
                <w:iCs/>
              </w:rPr>
              <w:t xml:space="preserve"> since on my computer has Y drive mapped  to olive/backups, I entered:</w:t>
            </w:r>
          </w:p>
          <w:p w14:paraId="13375E79" w14:textId="77777777" w:rsidR="00D2102B" w:rsidRDefault="00D2102B" w:rsidP="00CF147C">
            <w:pPr>
              <w:pStyle w:val="H1bodytext"/>
              <w:spacing w:after="0"/>
              <w:ind w:left="0"/>
              <w:rPr>
                <w:rFonts w:ascii="Arial" w:hAnsi="Arial"/>
                <w:i/>
                <w:iCs/>
              </w:rPr>
            </w:pPr>
            <w:r>
              <w:rPr>
                <w:rFonts w:ascii="Arial" w:hAnsi="Arial"/>
                <w:i/>
                <w:iCs/>
              </w:rPr>
              <w:t>Y:</w:t>
            </w:r>
          </w:p>
          <w:p w14:paraId="4E2FF570" w14:textId="77777777" w:rsidR="00D2102B" w:rsidRDefault="00D2102B" w:rsidP="00CF147C">
            <w:pPr>
              <w:pStyle w:val="H1bodytext"/>
              <w:spacing w:after="0"/>
              <w:ind w:left="0"/>
              <w:rPr>
                <w:rFonts w:ascii="Arial" w:hAnsi="Arial"/>
                <w:i/>
                <w:iCs/>
              </w:rPr>
            </w:pPr>
            <w:r>
              <w:rPr>
                <w:rFonts w:ascii="Arial" w:hAnsi="Arial"/>
                <w:i/>
                <w:iCs/>
              </w:rPr>
              <w:t>Cd .\CAVE\CA-CIE-Tools-TestEnv\handprint_test</w:t>
            </w:r>
          </w:p>
          <w:p w14:paraId="20E7AD58" w14:textId="77777777" w:rsidR="00D2102B" w:rsidRDefault="00D2102B" w:rsidP="00CF147C">
            <w:pPr>
              <w:pStyle w:val="H1bodytext"/>
              <w:spacing w:after="0"/>
              <w:ind w:left="0"/>
              <w:rPr>
                <w:rFonts w:ascii="Arial" w:hAnsi="Arial"/>
                <w:i/>
                <w:iCs/>
              </w:rPr>
            </w:pPr>
          </w:p>
          <w:p w14:paraId="72F1D2C5" w14:textId="77777777" w:rsidR="00D2102B" w:rsidRDefault="00D2102B" w:rsidP="00CF147C">
            <w:pPr>
              <w:pStyle w:val="H1bodytext"/>
              <w:spacing w:after="0"/>
              <w:ind w:left="0"/>
              <w:rPr>
                <w:rFonts w:ascii="Arial" w:hAnsi="Arial"/>
                <w:i/>
                <w:iCs/>
              </w:rPr>
            </w:pPr>
            <w:r>
              <w:rPr>
                <w:rFonts w:ascii="Arial" w:hAnsi="Arial"/>
                <w:i/>
                <w:iCs/>
              </w:rPr>
              <w:t>In a Windows command window:</w:t>
            </w:r>
          </w:p>
          <w:p w14:paraId="422FCC8C" w14:textId="77777777" w:rsidR="00D2102B" w:rsidRPr="008E7CB2" w:rsidRDefault="00D2102B" w:rsidP="00CF147C">
            <w:pPr>
              <w:pStyle w:val="H1bodytext"/>
              <w:spacing w:after="0"/>
              <w:ind w:left="0"/>
              <w:rPr>
                <w:rFonts w:ascii="Arial" w:hAnsi="Arial"/>
                <w:i/>
                <w:iCs/>
              </w:rPr>
            </w:pPr>
            <w:r>
              <w:rPr>
                <w:rFonts w:ascii="Arial" w:hAnsi="Arial"/>
                <w:i/>
                <w:iCs/>
              </w:rPr>
              <w:t>Navigate to [Testing_Directory]</w:t>
            </w:r>
            <w:r w:rsidRPr="00BD73B8">
              <w:rPr>
                <w:rFonts w:ascii="Arial" w:hAnsi="Arial"/>
                <w:i/>
                <w:iCs/>
              </w:rPr>
              <w:t>\</w:t>
            </w:r>
            <w:r>
              <w:rPr>
                <w:rFonts w:ascii="Arial" w:hAnsi="Arial"/>
                <w:i/>
                <w:iCs/>
              </w:rPr>
              <w:t>handprint_test</w:t>
            </w:r>
          </w:p>
        </w:tc>
      </w:tr>
      <w:tr w:rsidR="00D2102B" w14:paraId="2A7185BC" w14:textId="77777777" w:rsidTr="007B2F11">
        <w:trPr>
          <w:cantSplit/>
          <w:trHeight w:val="1430"/>
        </w:trPr>
        <w:tc>
          <w:tcPr>
            <w:tcW w:w="1501" w:type="dxa"/>
            <w:vMerge/>
            <w:vAlign w:val="center"/>
          </w:tcPr>
          <w:p w14:paraId="70EA5640" w14:textId="77777777" w:rsidR="00D2102B" w:rsidRDefault="00D2102B" w:rsidP="00CF147C">
            <w:pPr>
              <w:pStyle w:val="H1bodytext"/>
              <w:spacing w:after="0"/>
              <w:ind w:left="0"/>
              <w:jc w:val="center"/>
              <w:rPr>
                <w:rFonts w:ascii="Arial" w:hAnsi="Arial"/>
                <w:i/>
                <w:iCs/>
              </w:rPr>
            </w:pPr>
          </w:p>
        </w:tc>
        <w:tc>
          <w:tcPr>
            <w:tcW w:w="7550" w:type="dxa"/>
            <w:gridSpan w:val="3"/>
            <w:vAlign w:val="center"/>
          </w:tcPr>
          <w:p w14:paraId="68FBB9BA" w14:textId="77777777" w:rsidR="00D2102B" w:rsidRDefault="00D2102B" w:rsidP="00CF147C">
            <w:pPr>
              <w:pStyle w:val="H1bodytext"/>
              <w:spacing w:after="0"/>
              <w:ind w:left="0"/>
              <w:rPr>
                <w:rFonts w:ascii="Arial" w:hAnsi="Arial"/>
                <w:i/>
                <w:iCs/>
              </w:rPr>
            </w:pPr>
            <w:r w:rsidRPr="008E7CB2">
              <w:rPr>
                <w:rFonts w:ascii="Arial" w:hAnsi="Arial"/>
                <w:i/>
                <w:iCs/>
              </w:rPr>
              <w:t xml:space="preserve">Invoke </w:t>
            </w:r>
            <w:r>
              <w:rPr>
                <w:rFonts w:ascii="Arial" w:hAnsi="Arial"/>
                <w:i/>
                <w:iCs/>
              </w:rPr>
              <w:t>Tool Runner</w:t>
            </w:r>
            <w:r w:rsidRPr="008E7CB2">
              <w:rPr>
                <w:rFonts w:ascii="Arial" w:hAnsi="Arial"/>
                <w:i/>
                <w:iCs/>
              </w:rPr>
              <w:t xml:space="preserve"> and </w:t>
            </w:r>
            <w:r>
              <w:rPr>
                <w:rFonts w:ascii="Arial" w:hAnsi="Arial"/>
                <w:i/>
                <w:iCs/>
              </w:rPr>
              <w:t>Handprint tool</w:t>
            </w:r>
            <w:r w:rsidRPr="008E7CB2">
              <w:rPr>
                <w:rFonts w:ascii="Arial" w:hAnsi="Arial"/>
                <w:i/>
                <w:iCs/>
              </w:rPr>
              <w:t xml:space="preserve"> using </w:t>
            </w:r>
            <w:r>
              <w:rPr>
                <w:rFonts w:ascii="Arial" w:hAnsi="Arial"/>
                <w:i/>
                <w:iCs/>
              </w:rPr>
              <w:t>handprint.py</w:t>
            </w:r>
            <w:r w:rsidRPr="000916B2">
              <w:rPr>
                <w:rFonts w:ascii="Arial" w:hAnsi="Arial"/>
                <w:i/>
                <w:iCs/>
              </w:rPr>
              <w:t>_IT-1</w:t>
            </w:r>
            <w:r>
              <w:rPr>
                <w:rFonts w:ascii="Arial" w:hAnsi="Arial"/>
                <w:i/>
                <w:iCs/>
              </w:rPr>
              <w:t>_windows</w:t>
            </w:r>
            <w:r w:rsidRPr="000916B2">
              <w:rPr>
                <w:rFonts w:ascii="Arial" w:hAnsi="Arial"/>
                <w:i/>
                <w:iCs/>
              </w:rPr>
              <w:t>.</w:t>
            </w:r>
            <w:r>
              <w:rPr>
                <w:rFonts w:ascii="Arial" w:hAnsi="Arial"/>
                <w:i/>
                <w:iCs/>
              </w:rPr>
              <w:t>bat</w:t>
            </w:r>
            <w:r w:rsidRPr="008E7CB2" w:rsidDel="00313F5B">
              <w:rPr>
                <w:rFonts w:ascii="Arial" w:hAnsi="Arial"/>
                <w:i/>
                <w:iCs/>
              </w:rPr>
              <w:t xml:space="preserve"> </w:t>
            </w:r>
            <w:r>
              <w:rPr>
                <w:rFonts w:ascii="Arial" w:hAnsi="Arial"/>
                <w:i/>
                <w:iCs/>
              </w:rPr>
              <w:t>by entering the following at the command line:.\handprint_IT-1_windows.bat</w:t>
            </w:r>
          </w:p>
          <w:p w14:paraId="1C1104BE" w14:textId="77777777" w:rsidR="00D2102B" w:rsidRDefault="00D2102B" w:rsidP="00CF147C">
            <w:pPr>
              <w:pStyle w:val="H1bodytext"/>
              <w:spacing w:after="0"/>
              <w:ind w:left="0"/>
              <w:rPr>
                <w:rFonts w:ascii="Arial" w:hAnsi="Arial"/>
                <w:i/>
                <w:iCs/>
              </w:rPr>
            </w:pPr>
          </w:p>
          <w:p w14:paraId="53EF9D47" w14:textId="77777777" w:rsidR="00D2102B" w:rsidRPr="008E7CB2" w:rsidRDefault="00D2102B" w:rsidP="00CF147C">
            <w:pPr>
              <w:pStyle w:val="H1bodytext"/>
              <w:spacing w:after="0"/>
              <w:ind w:left="0"/>
              <w:rPr>
                <w:rFonts w:ascii="Arial" w:hAnsi="Arial"/>
                <w:i/>
                <w:iCs/>
              </w:rPr>
            </w:pPr>
            <w:r>
              <w:rPr>
                <w:rFonts w:ascii="Arial" w:hAnsi="Arial"/>
                <w:i/>
                <w:iCs/>
              </w:rPr>
              <w:t>Originally received an error when I entered “.\handprint_IT-1_windows.sh” (the file just opened in notepad). I changed the type of file in the directory and then ran the following “.\handprint.py_IT-1_windows.bat”</w:t>
            </w:r>
          </w:p>
        </w:tc>
      </w:tr>
      <w:tr w:rsidR="00D2102B" w14:paraId="79E44E86" w14:textId="77777777" w:rsidTr="007B2F11">
        <w:trPr>
          <w:cantSplit/>
          <w:trHeight w:val="530"/>
        </w:trPr>
        <w:tc>
          <w:tcPr>
            <w:tcW w:w="1501" w:type="dxa"/>
            <w:vMerge/>
            <w:vAlign w:val="center"/>
          </w:tcPr>
          <w:p w14:paraId="60244813" w14:textId="77777777" w:rsidR="00D2102B" w:rsidRPr="00E03477" w:rsidRDefault="00D2102B" w:rsidP="00CF147C">
            <w:pPr>
              <w:pStyle w:val="H1bodytext"/>
              <w:spacing w:after="0"/>
              <w:ind w:left="0"/>
              <w:jc w:val="center"/>
              <w:rPr>
                <w:rFonts w:ascii="Arial" w:hAnsi="Arial"/>
              </w:rPr>
            </w:pPr>
          </w:p>
        </w:tc>
        <w:tc>
          <w:tcPr>
            <w:tcW w:w="6030" w:type="dxa"/>
            <w:gridSpan w:val="2"/>
            <w:vAlign w:val="center"/>
          </w:tcPr>
          <w:p w14:paraId="6AEDE561" w14:textId="77777777" w:rsidR="00D2102B" w:rsidRPr="00E03477" w:rsidRDefault="00D2102B" w:rsidP="00CF147C">
            <w:pPr>
              <w:pStyle w:val="H1bodytext"/>
              <w:spacing w:after="0"/>
              <w:ind w:left="0"/>
              <w:rPr>
                <w:rFonts w:ascii="Arial" w:hAnsi="Arial"/>
              </w:rPr>
            </w:pPr>
            <w:r>
              <w:rPr>
                <w:rFonts w:ascii="Arial" w:hAnsi="Arial"/>
              </w:rPr>
              <w:t>Verify Tool Runner is invoked and executes</w:t>
            </w:r>
          </w:p>
        </w:tc>
        <w:tc>
          <w:tcPr>
            <w:tcW w:w="1520" w:type="dxa"/>
            <w:vAlign w:val="center"/>
          </w:tcPr>
          <w:p w14:paraId="4385AA55" w14:textId="77777777" w:rsidR="00D2102B" w:rsidRDefault="00D2102B" w:rsidP="00CF147C">
            <w:pPr>
              <w:pStyle w:val="H1bodytext"/>
              <w:spacing w:after="0"/>
              <w:ind w:left="0"/>
              <w:jc w:val="center"/>
              <w:rPr>
                <w:rFonts w:ascii="Arial" w:hAnsi="Arial"/>
              </w:rPr>
            </w:pPr>
            <w:r>
              <w:rPr>
                <w:rFonts w:ascii="Arial" w:hAnsi="Arial"/>
              </w:rPr>
              <w:t>Pass</w:t>
            </w:r>
          </w:p>
        </w:tc>
      </w:tr>
      <w:tr w:rsidR="00D2102B" w14:paraId="0D8D2E85" w14:textId="77777777" w:rsidTr="007B2F11">
        <w:trPr>
          <w:cantSplit/>
          <w:trHeight w:val="512"/>
        </w:trPr>
        <w:tc>
          <w:tcPr>
            <w:tcW w:w="1501" w:type="dxa"/>
            <w:vMerge/>
            <w:vAlign w:val="center"/>
          </w:tcPr>
          <w:p w14:paraId="46A56E1B" w14:textId="77777777" w:rsidR="00D2102B" w:rsidRPr="00E03477" w:rsidRDefault="00D2102B" w:rsidP="00CF147C">
            <w:pPr>
              <w:pStyle w:val="H1bodytext"/>
              <w:spacing w:after="0"/>
              <w:ind w:left="0"/>
              <w:jc w:val="center"/>
              <w:rPr>
                <w:rFonts w:ascii="Arial" w:hAnsi="Arial"/>
              </w:rPr>
            </w:pPr>
          </w:p>
        </w:tc>
        <w:tc>
          <w:tcPr>
            <w:tcW w:w="6030" w:type="dxa"/>
            <w:gridSpan w:val="2"/>
            <w:vAlign w:val="center"/>
          </w:tcPr>
          <w:p w14:paraId="537DCC5D" w14:textId="77777777" w:rsidR="00D2102B" w:rsidRDefault="00D2102B" w:rsidP="00CF147C">
            <w:pPr>
              <w:pStyle w:val="H1bodytext"/>
              <w:spacing w:after="0"/>
              <w:ind w:left="0"/>
              <w:rPr>
                <w:rFonts w:ascii="Arial" w:hAnsi="Arial"/>
              </w:rPr>
            </w:pPr>
            <w:r>
              <w:rPr>
                <w:rFonts w:ascii="Arial" w:hAnsi="Arial"/>
              </w:rPr>
              <w:t xml:space="preserve">Verify Handprinter tool executes </w:t>
            </w:r>
          </w:p>
        </w:tc>
        <w:tc>
          <w:tcPr>
            <w:tcW w:w="1520" w:type="dxa"/>
            <w:vAlign w:val="center"/>
          </w:tcPr>
          <w:p w14:paraId="1C15DB5D" w14:textId="77777777" w:rsidR="00D2102B" w:rsidRDefault="00D2102B" w:rsidP="00CF147C">
            <w:pPr>
              <w:pStyle w:val="H1bodytext"/>
              <w:spacing w:after="0"/>
              <w:ind w:left="0"/>
              <w:jc w:val="center"/>
              <w:rPr>
                <w:rFonts w:ascii="Arial" w:hAnsi="Arial"/>
              </w:rPr>
            </w:pPr>
            <w:r>
              <w:rPr>
                <w:rFonts w:ascii="Arial" w:hAnsi="Arial"/>
              </w:rPr>
              <w:t>Pass</w:t>
            </w:r>
          </w:p>
        </w:tc>
      </w:tr>
      <w:tr w:rsidR="00D2102B" w14:paraId="5584E4D8" w14:textId="77777777" w:rsidTr="007B2F11">
        <w:trPr>
          <w:cantSplit/>
          <w:trHeight w:val="917"/>
        </w:trPr>
        <w:tc>
          <w:tcPr>
            <w:tcW w:w="1501" w:type="dxa"/>
            <w:vMerge w:val="restart"/>
            <w:vAlign w:val="center"/>
          </w:tcPr>
          <w:p w14:paraId="7C3E4C7A" w14:textId="77777777" w:rsidR="00D2102B" w:rsidRDefault="00D2102B" w:rsidP="00CF147C">
            <w:pPr>
              <w:pStyle w:val="H1bodytext"/>
              <w:spacing w:after="0"/>
              <w:ind w:left="0"/>
              <w:jc w:val="center"/>
              <w:rPr>
                <w:rFonts w:ascii="Arial" w:hAnsi="Arial"/>
              </w:rPr>
            </w:pPr>
            <w:r>
              <w:rPr>
                <w:rFonts w:ascii="Arial" w:hAnsi="Arial"/>
              </w:rPr>
              <w:t>CACIE-handprint.py</w:t>
            </w:r>
            <w:r>
              <w:rPr>
                <w:rFonts w:ascii="Arial" w:hAnsi="Arial"/>
                <w:bCs/>
              </w:rPr>
              <w:t>-</w:t>
            </w:r>
            <w:r>
              <w:rPr>
                <w:rFonts w:ascii="Arial" w:hAnsi="Arial"/>
              </w:rPr>
              <w:t>TC-1</w:t>
            </w:r>
          </w:p>
        </w:tc>
        <w:tc>
          <w:tcPr>
            <w:tcW w:w="7550" w:type="dxa"/>
            <w:gridSpan w:val="3"/>
            <w:vAlign w:val="center"/>
          </w:tcPr>
          <w:p w14:paraId="7D08CBF1" w14:textId="77777777" w:rsidR="00D2102B" w:rsidRDefault="00D2102B" w:rsidP="00CF147C">
            <w:pPr>
              <w:pStyle w:val="H1bodytext"/>
              <w:spacing w:after="0"/>
              <w:ind w:left="0"/>
              <w:rPr>
                <w:rFonts w:ascii="Arial" w:hAnsi="Arial"/>
                <w:i/>
                <w:iCs/>
              </w:rPr>
            </w:pPr>
            <w:r>
              <w:rPr>
                <w:rFonts w:ascii="Arial" w:hAnsi="Arial"/>
                <w:i/>
                <w:iCs/>
              </w:rPr>
              <w:t>Navigate to the [Testing_Directory]</w:t>
            </w:r>
            <w:r w:rsidRPr="00BD73B8">
              <w:rPr>
                <w:rFonts w:ascii="Arial" w:hAnsi="Arial"/>
                <w:i/>
                <w:iCs/>
              </w:rPr>
              <w:t>\</w:t>
            </w:r>
            <w:r>
              <w:rPr>
                <w:rFonts w:ascii="Arial" w:hAnsi="Arial"/>
                <w:i/>
                <w:iCs/>
              </w:rPr>
              <w:t>handprint_test</w:t>
            </w:r>
          </w:p>
        </w:tc>
      </w:tr>
      <w:tr w:rsidR="00D2102B" w14:paraId="46655B52" w14:textId="77777777" w:rsidTr="007B2F11">
        <w:trPr>
          <w:cantSplit/>
          <w:trHeight w:val="917"/>
        </w:trPr>
        <w:tc>
          <w:tcPr>
            <w:tcW w:w="1501" w:type="dxa"/>
            <w:vMerge/>
            <w:vAlign w:val="center"/>
          </w:tcPr>
          <w:p w14:paraId="664C1BE4" w14:textId="77777777" w:rsidR="00D2102B" w:rsidRDefault="00D2102B" w:rsidP="00CF147C">
            <w:pPr>
              <w:pStyle w:val="H1bodytext"/>
              <w:spacing w:after="0"/>
              <w:ind w:left="0"/>
              <w:jc w:val="center"/>
              <w:rPr>
                <w:rFonts w:ascii="Arial" w:hAnsi="Arial"/>
              </w:rPr>
            </w:pPr>
          </w:p>
        </w:tc>
        <w:tc>
          <w:tcPr>
            <w:tcW w:w="7550" w:type="dxa"/>
            <w:gridSpan w:val="3"/>
            <w:vAlign w:val="center"/>
          </w:tcPr>
          <w:p w14:paraId="10D6E979" w14:textId="77777777" w:rsidR="00D2102B" w:rsidRDefault="00D2102B" w:rsidP="00CF147C">
            <w:pPr>
              <w:pStyle w:val="H1bodytext"/>
              <w:spacing w:after="0"/>
              <w:ind w:left="0"/>
              <w:rPr>
                <w:rFonts w:ascii="Arial" w:hAnsi="Arial"/>
                <w:i/>
                <w:iCs/>
              </w:rPr>
            </w:pPr>
            <w:r>
              <w:rPr>
                <w:rFonts w:ascii="Arial" w:hAnsi="Arial"/>
                <w:i/>
                <w:iCs/>
              </w:rPr>
              <w:t>Enter the following command</w:t>
            </w:r>
            <w:r w:rsidRPr="008E7CB2">
              <w:rPr>
                <w:rFonts w:ascii="Arial" w:hAnsi="Arial"/>
                <w:i/>
                <w:iCs/>
              </w:rPr>
              <w:t xml:space="preserve">: </w:t>
            </w:r>
          </w:p>
          <w:p w14:paraId="1FC79329" w14:textId="77777777" w:rsidR="00D2102B" w:rsidRPr="008E7CB2" w:rsidRDefault="00D2102B" w:rsidP="00CF147C">
            <w:pPr>
              <w:pStyle w:val="H1bodytext"/>
              <w:spacing w:after="0"/>
              <w:ind w:left="436" w:hanging="90"/>
              <w:rPr>
                <w:rFonts w:ascii="Arial" w:hAnsi="Arial"/>
                <w:i/>
                <w:iCs/>
              </w:rPr>
            </w:pPr>
            <w:r>
              <w:rPr>
                <w:rFonts w:ascii="Arial" w:hAnsi="Arial"/>
                <w:i/>
                <w:iCs/>
              </w:rPr>
              <w:t>./handprint.py_TC-1.sh</w:t>
            </w:r>
          </w:p>
        </w:tc>
      </w:tr>
      <w:tr w:rsidR="00D2102B" w14:paraId="44CA6223" w14:textId="77777777" w:rsidTr="007B2F11">
        <w:trPr>
          <w:cantSplit/>
          <w:trHeight w:val="1628"/>
        </w:trPr>
        <w:tc>
          <w:tcPr>
            <w:tcW w:w="1501" w:type="dxa"/>
            <w:vMerge/>
            <w:vAlign w:val="center"/>
          </w:tcPr>
          <w:p w14:paraId="396D20F2" w14:textId="77777777" w:rsidR="00D2102B" w:rsidRDefault="00D2102B" w:rsidP="00CF147C">
            <w:pPr>
              <w:pStyle w:val="H1bodytext"/>
              <w:spacing w:after="0"/>
              <w:ind w:left="0"/>
              <w:jc w:val="center"/>
              <w:rPr>
                <w:rFonts w:ascii="Arial" w:hAnsi="Arial"/>
              </w:rPr>
            </w:pPr>
          </w:p>
        </w:tc>
        <w:tc>
          <w:tcPr>
            <w:tcW w:w="6030" w:type="dxa"/>
            <w:gridSpan w:val="2"/>
            <w:vAlign w:val="center"/>
          </w:tcPr>
          <w:p w14:paraId="2A95BAAF" w14:textId="77777777" w:rsidR="00D2102B" w:rsidRDefault="00D2102B" w:rsidP="00CF147C">
            <w:pPr>
              <w:pStyle w:val="H1bodytext"/>
              <w:spacing w:after="0"/>
              <w:ind w:left="0"/>
              <w:rPr>
                <w:rFonts w:ascii="Arial" w:hAnsi="Arial"/>
              </w:rPr>
            </w:pPr>
            <w:r>
              <w:rPr>
                <w:rFonts w:ascii="Arial" w:hAnsi="Arial"/>
              </w:rPr>
              <w:t xml:space="preserve">Verify that the fingerprints outputted to </w:t>
            </w:r>
            <w:r>
              <w:rPr>
                <w:rFonts w:ascii="Arial" w:hAnsi="Arial"/>
                <w:i/>
                <w:iCs/>
              </w:rPr>
              <w:t>[Testing_Directory]\ATC-1 folder correspond to the collection of files and directories listed in the input file ATC-1_input.txt</w:t>
            </w:r>
            <w:r>
              <w:rPr>
                <w:rFonts w:ascii="Arial" w:hAnsi="Arial"/>
              </w:rPr>
              <w:t xml:space="preserve">  in [Testing_Directory]</w:t>
            </w:r>
          </w:p>
          <w:p w14:paraId="4D278C16" w14:textId="77777777" w:rsidR="00D2102B" w:rsidRDefault="00D2102B" w:rsidP="00CF147C">
            <w:pPr>
              <w:pStyle w:val="H1bodytext"/>
              <w:spacing w:after="0"/>
              <w:ind w:left="0"/>
              <w:rPr>
                <w:rFonts w:ascii="Arial" w:hAnsi="Arial"/>
              </w:rPr>
            </w:pPr>
          </w:p>
          <w:p w14:paraId="013610E5" w14:textId="77777777" w:rsidR="00D2102B" w:rsidRDefault="00D2102B" w:rsidP="00CF147C">
            <w:pPr>
              <w:pStyle w:val="H1bodytext"/>
              <w:spacing w:after="0"/>
              <w:ind w:left="0"/>
              <w:rPr>
                <w:rFonts w:ascii="Arial" w:hAnsi="Arial"/>
              </w:rPr>
            </w:pPr>
            <w:r>
              <w:rPr>
                <w:rFonts w:ascii="Arial" w:hAnsi="Arial"/>
                <w:noProof/>
              </w:rPr>
              <w:drawing>
                <wp:inline distT="0" distB="0" distL="0" distR="0" wp14:anchorId="27A9FF5E" wp14:editId="3FB68952">
                  <wp:extent cx="2819400" cy="287909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68848B.tmp"/>
                          <pic:cNvPicPr/>
                        </pic:nvPicPr>
                        <pic:blipFill>
                          <a:blip r:embed="rId15">
                            <a:extLst>
                              <a:ext uri="{28A0092B-C50C-407E-A947-70E740481C1C}">
                                <a14:useLocalDpi xmlns:a14="http://schemas.microsoft.com/office/drawing/2010/main" val="0"/>
                              </a:ext>
                            </a:extLst>
                          </a:blip>
                          <a:stretch>
                            <a:fillRect/>
                          </a:stretch>
                        </pic:blipFill>
                        <pic:spPr>
                          <a:xfrm>
                            <a:off x="0" y="0"/>
                            <a:ext cx="2841553" cy="2901712"/>
                          </a:xfrm>
                          <a:prstGeom prst="rect">
                            <a:avLst/>
                          </a:prstGeom>
                        </pic:spPr>
                      </pic:pic>
                    </a:graphicData>
                  </a:graphic>
                </wp:inline>
              </w:drawing>
            </w:r>
          </w:p>
        </w:tc>
        <w:tc>
          <w:tcPr>
            <w:tcW w:w="1520" w:type="dxa"/>
            <w:vAlign w:val="center"/>
          </w:tcPr>
          <w:p w14:paraId="1232E00F" w14:textId="77777777" w:rsidR="00D2102B" w:rsidRDefault="00D2102B" w:rsidP="00CF147C">
            <w:pPr>
              <w:pStyle w:val="H1bodytext"/>
              <w:spacing w:after="0"/>
              <w:ind w:left="0"/>
              <w:jc w:val="center"/>
              <w:rPr>
                <w:rFonts w:ascii="Arial" w:hAnsi="Arial"/>
              </w:rPr>
            </w:pPr>
            <w:r>
              <w:rPr>
                <w:rFonts w:ascii="Arial" w:hAnsi="Arial"/>
              </w:rPr>
              <w:t>Pass</w:t>
            </w:r>
          </w:p>
        </w:tc>
      </w:tr>
      <w:tr w:rsidR="00D2102B" w14:paraId="70FE898A" w14:textId="77777777" w:rsidTr="007B2F11">
        <w:trPr>
          <w:cantSplit/>
          <w:trHeight w:val="917"/>
        </w:trPr>
        <w:tc>
          <w:tcPr>
            <w:tcW w:w="1501" w:type="dxa"/>
            <w:vMerge w:val="restart"/>
            <w:vAlign w:val="center"/>
          </w:tcPr>
          <w:p w14:paraId="2323B105" w14:textId="77777777" w:rsidR="00D2102B" w:rsidRDefault="00D2102B" w:rsidP="00CF147C">
            <w:pPr>
              <w:pStyle w:val="H1bodytext"/>
              <w:spacing w:after="0"/>
              <w:ind w:left="0"/>
              <w:jc w:val="center"/>
              <w:rPr>
                <w:rFonts w:ascii="Arial" w:hAnsi="Arial"/>
              </w:rPr>
            </w:pPr>
            <w:r>
              <w:rPr>
                <w:rFonts w:ascii="Arial" w:hAnsi="Arial"/>
              </w:rPr>
              <w:t>CACIE-handprint.py</w:t>
            </w:r>
            <w:r>
              <w:rPr>
                <w:rFonts w:ascii="Arial" w:hAnsi="Arial"/>
                <w:bCs/>
              </w:rPr>
              <w:t>-</w:t>
            </w:r>
            <w:r>
              <w:rPr>
                <w:rFonts w:ascii="Arial" w:hAnsi="Arial"/>
              </w:rPr>
              <w:t>TC-2</w:t>
            </w:r>
          </w:p>
        </w:tc>
        <w:tc>
          <w:tcPr>
            <w:tcW w:w="7550" w:type="dxa"/>
            <w:gridSpan w:val="3"/>
            <w:vAlign w:val="center"/>
          </w:tcPr>
          <w:p w14:paraId="2B4AD5F3" w14:textId="77777777" w:rsidR="00D2102B" w:rsidRDefault="00D2102B" w:rsidP="00CF147C">
            <w:pPr>
              <w:pStyle w:val="H1bodytext"/>
              <w:spacing w:after="0"/>
              <w:ind w:left="0"/>
              <w:rPr>
                <w:rFonts w:ascii="Arial" w:hAnsi="Arial"/>
                <w:i/>
                <w:iCs/>
              </w:rPr>
            </w:pPr>
            <w:r>
              <w:rPr>
                <w:rFonts w:ascii="Arial" w:hAnsi="Arial"/>
                <w:i/>
                <w:iCs/>
              </w:rPr>
              <w:t>Navigate to the [Testing_Directory]</w:t>
            </w:r>
            <w:r w:rsidRPr="00BD73B8">
              <w:rPr>
                <w:rFonts w:ascii="Arial" w:hAnsi="Arial"/>
                <w:i/>
                <w:iCs/>
              </w:rPr>
              <w:t>\</w:t>
            </w:r>
            <w:r>
              <w:rPr>
                <w:rFonts w:ascii="Arial" w:hAnsi="Arial"/>
                <w:i/>
                <w:iCs/>
              </w:rPr>
              <w:t>handprint_test</w:t>
            </w:r>
          </w:p>
        </w:tc>
      </w:tr>
      <w:tr w:rsidR="00D2102B" w14:paraId="2CC24A0E" w14:textId="77777777" w:rsidTr="007B2F11">
        <w:trPr>
          <w:cantSplit/>
          <w:trHeight w:val="917"/>
        </w:trPr>
        <w:tc>
          <w:tcPr>
            <w:tcW w:w="1501" w:type="dxa"/>
            <w:vMerge/>
            <w:vAlign w:val="center"/>
          </w:tcPr>
          <w:p w14:paraId="6FEF7129" w14:textId="77777777" w:rsidR="00D2102B" w:rsidRDefault="00D2102B" w:rsidP="00CF147C">
            <w:pPr>
              <w:pStyle w:val="H1bodytext"/>
              <w:spacing w:after="0"/>
              <w:ind w:left="0"/>
              <w:jc w:val="center"/>
              <w:rPr>
                <w:rFonts w:ascii="Arial" w:hAnsi="Arial"/>
              </w:rPr>
            </w:pPr>
          </w:p>
        </w:tc>
        <w:tc>
          <w:tcPr>
            <w:tcW w:w="7550" w:type="dxa"/>
            <w:gridSpan w:val="3"/>
            <w:vAlign w:val="center"/>
          </w:tcPr>
          <w:p w14:paraId="4FD51FD0" w14:textId="77777777" w:rsidR="00D2102B" w:rsidRDefault="00D2102B" w:rsidP="00CF147C">
            <w:pPr>
              <w:pStyle w:val="H1bodytext"/>
              <w:spacing w:after="0"/>
              <w:ind w:left="0"/>
              <w:rPr>
                <w:rFonts w:ascii="Arial" w:hAnsi="Arial"/>
                <w:i/>
                <w:iCs/>
              </w:rPr>
            </w:pPr>
            <w:r>
              <w:rPr>
                <w:rFonts w:ascii="Arial" w:hAnsi="Arial"/>
                <w:i/>
                <w:iCs/>
              </w:rPr>
              <w:t>Enter the following command</w:t>
            </w:r>
            <w:r w:rsidRPr="008E7CB2">
              <w:rPr>
                <w:rFonts w:ascii="Arial" w:hAnsi="Arial"/>
                <w:i/>
                <w:iCs/>
              </w:rPr>
              <w:t xml:space="preserve">: </w:t>
            </w:r>
          </w:p>
          <w:p w14:paraId="3E325A62" w14:textId="77777777" w:rsidR="00D2102B" w:rsidRPr="008E7CB2" w:rsidRDefault="00D2102B" w:rsidP="00CF147C">
            <w:pPr>
              <w:pStyle w:val="H1bodytext"/>
              <w:spacing w:after="0"/>
              <w:ind w:left="436" w:hanging="90"/>
              <w:rPr>
                <w:rFonts w:ascii="Arial" w:hAnsi="Arial"/>
                <w:i/>
                <w:iCs/>
              </w:rPr>
            </w:pPr>
            <w:r>
              <w:rPr>
                <w:rFonts w:ascii="Arial" w:hAnsi="Arial"/>
                <w:i/>
                <w:iCs/>
              </w:rPr>
              <w:t>./handprint.py_TC-2.sh</w:t>
            </w:r>
          </w:p>
        </w:tc>
      </w:tr>
      <w:tr w:rsidR="00D2102B" w14:paraId="2E89CF3F" w14:textId="77777777" w:rsidTr="007B2F11">
        <w:trPr>
          <w:cantSplit/>
          <w:trHeight w:val="1628"/>
        </w:trPr>
        <w:tc>
          <w:tcPr>
            <w:tcW w:w="1501" w:type="dxa"/>
            <w:vMerge/>
            <w:vAlign w:val="center"/>
          </w:tcPr>
          <w:p w14:paraId="349FB681" w14:textId="77777777" w:rsidR="00D2102B" w:rsidRDefault="00D2102B" w:rsidP="00CF147C">
            <w:pPr>
              <w:pStyle w:val="H1bodytext"/>
              <w:spacing w:after="0"/>
              <w:ind w:left="0"/>
              <w:jc w:val="center"/>
              <w:rPr>
                <w:rFonts w:ascii="Arial" w:hAnsi="Arial"/>
              </w:rPr>
            </w:pPr>
          </w:p>
        </w:tc>
        <w:tc>
          <w:tcPr>
            <w:tcW w:w="6030" w:type="dxa"/>
            <w:gridSpan w:val="2"/>
            <w:vAlign w:val="center"/>
          </w:tcPr>
          <w:p w14:paraId="6E294E46" w14:textId="77777777" w:rsidR="00D2102B" w:rsidRDefault="00D2102B" w:rsidP="00CF147C">
            <w:pPr>
              <w:pStyle w:val="H1bodytext"/>
              <w:spacing w:after="0"/>
              <w:ind w:left="0"/>
              <w:rPr>
                <w:rFonts w:ascii="Arial" w:hAnsi="Arial"/>
              </w:rPr>
            </w:pPr>
            <w:r w:rsidRPr="00890380">
              <w:rPr>
                <w:rFonts w:ascii="Arial" w:hAnsi="Arial"/>
              </w:rPr>
              <w:t>Verify that the fingerprints outputted to [Testing_Directory]\ATC-</w:t>
            </w:r>
            <w:r>
              <w:rPr>
                <w:rFonts w:ascii="Arial" w:hAnsi="Arial"/>
              </w:rPr>
              <w:t>2</w:t>
            </w:r>
            <w:r w:rsidRPr="00890380">
              <w:rPr>
                <w:rFonts w:ascii="Arial" w:hAnsi="Arial"/>
              </w:rPr>
              <w:t xml:space="preserve"> correspond to the collection of files and directories and the optional filenames listed in the input file ATC-</w:t>
            </w:r>
            <w:r>
              <w:rPr>
                <w:rFonts w:ascii="Arial" w:hAnsi="Arial"/>
              </w:rPr>
              <w:t>2</w:t>
            </w:r>
            <w:r w:rsidRPr="00890380">
              <w:rPr>
                <w:rFonts w:ascii="Arial" w:hAnsi="Arial"/>
              </w:rPr>
              <w:t xml:space="preserve">_input.txt </w:t>
            </w:r>
          </w:p>
          <w:p w14:paraId="41ACC459" w14:textId="77777777" w:rsidR="00D2102B" w:rsidRPr="00890380" w:rsidRDefault="00D2102B" w:rsidP="00CF147C">
            <w:pPr>
              <w:pStyle w:val="H1bodytext"/>
              <w:spacing w:after="0"/>
              <w:ind w:left="0"/>
              <w:rPr>
                <w:rFonts w:ascii="Arial" w:hAnsi="Arial"/>
              </w:rPr>
            </w:pPr>
            <w:r>
              <w:rPr>
                <w:rFonts w:ascii="Arial" w:hAnsi="Arial"/>
                <w:noProof/>
              </w:rPr>
              <w:drawing>
                <wp:inline distT="0" distB="0" distL="0" distR="0" wp14:anchorId="58BEF644" wp14:editId="30FA62A0">
                  <wp:extent cx="3338169" cy="2481438"/>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686D53.tmp"/>
                          <pic:cNvPicPr/>
                        </pic:nvPicPr>
                        <pic:blipFill>
                          <a:blip r:embed="rId16">
                            <a:extLst>
                              <a:ext uri="{28A0092B-C50C-407E-A947-70E740481C1C}">
                                <a14:useLocalDpi xmlns:a14="http://schemas.microsoft.com/office/drawing/2010/main" val="0"/>
                              </a:ext>
                            </a:extLst>
                          </a:blip>
                          <a:stretch>
                            <a:fillRect/>
                          </a:stretch>
                        </pic:blipFill>
                        <pic:spPr>
                          <a:xfrm>
                            <a:off x="0" y="0"/>
                            <a:ext cx="3380176" cy="2512664"/>
                          </a:xfrm>
                          <a:prstGeom prst="rect">
                            <a:avLst/>
                          </a:prstGeom>
                        </pic:spPr>
                      </pic:pic>
                    </a:graphicData>
                  </a:graphic>
                </wp:inline>
              </w:drawing>
            </w:r>
          </w:p>
        </w:tc>
        <w:tc>
          <w:tcPr>
            <w:tcW w:w="1520" w:type="dxa"/>
            <w:vAlign w:val="center"/>
          </w:tcPr>
          <w:p w14:paraId="1BF559FC" w14:textId="77777777" w:rsidR="00D2102B" w:rsidRDefault="00D2102B" w:rsidP="00CF147C">
            <w:pPr>
              <w:pStyle w:val="H1bodytext"/>
              <w:spacing w:after="0"/>
              <w:ind w:left="0"/>
              <w:jc w:val="center"/>
              <w:rPr>
                <w:rFonts w:ascii="Arial" w:hAnsi="Arial"/>
              </w:rPr>
            </w:pPr>
            <w:r>
              <w:rPr>
                <w:rFonts w:ascii="Arial" w:hAnsi="Arial"/>
              </w:rPr>
              <w:t>Pass</w:t>
            </w:r>
          </w:p>
        </w:tc>
      </w:tr>
    </w:tbl>
    <w:p w14:paraId="705A72A6" w14:textId="77777777" w:rsidR="00D2102B" w:rsidRDefault="00D2102B">
      <w:pPr>
        <w:spacing w:after="160" w:line="259" w:lineRule="auto"/>
        <w:rPr>
          <w:rFonts w:ascii="Arial" w:hAnsi="Arial" w:cs="Arial"/>
          <w:b/>
          <w:bCs/>
          <w:sz w:val="22"/>
          <w:szCs w:val="20"/>
        </w:rPr>
      </w:pPr>
      <w:r>
        <w:rPr>
          <w:rFonts w:ascii="Arial" w:hAnsi="Arial" w:cs="Arial"/>
          <w:b/>
          <w:bCs/>
        </w:rPr>
        <w:br w:type="page"/>
      </w:r>
    </w:p>
    <w:p w14:paraId="044E2B30" w14:textId="7C697EAE" w:rsidR="00D4600B" w:rsidRDefault="00EE3D43" w:rsidP="00D4600B">
      <w:pPr>
        <w:kinsoku w:val="0"/>
        <w:overflowPunct w:val="0"/>
        <w:autoSpaceDE w:val="0"/>
        <w:autoSpaceDN w:val="0"/>
        <w:adjustRightInd w:val="0"/>
        <w:spacing w:before="2"/>
        <w:jc w:val="center"/>
        <w:rPr>
          <w:rFonts w:ascii="Arial" w:hAnsi="Arial" w:cs="Arial"/>
          <w:b/>
          <w:bCs/>
        </w:rPr>
      </w:pPr>
      <w:r w:rsidRPr="00EE3D43">
        <w:rPr>
          <w:rFonts w:ascii="Arial" w:hAnsi="Arial" w:cs="Arial"/>
          <w:b/>
          <w:bCs/>
          <w:noProof/>
        </w:rPr>
        <w:lastRenderedPageBreak/>
        <w:drawing>
          <wp:inline distT="0" distB="0" distL="0" distR="0" wp14:anchorId="743475FC" wp14:editId="02C40C46">
            <wp:extent cx="6400800" cy="5180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5180330"/>
                    </a:xfrm>
                    <a:prstGeom prst="rect">
                      <a:avLst/>
                    </a:prstGeom>
                    <a:noFill/>
                    <a:ln>
                      <a:noFill/>
                    </a:ln>
                  </pic:spPr>
                </pic:pic>
              </a:graphicData>
            </a:graphic>
          </wp:inline>
        </w:drawing>
      </w:r>
    </w:p>
    <w:p w14:paraId="7F89311C" w14:textId="04C2C495" w:rsidR="002D1FD6" w:rsidRPr="000916B2" w:rsidRDefault="002D1FD6" w:rsidP="002D1FD6">
      <w:pPr>
        <w:pStyle w:val="H1bodytext"/>
        <w:spacing w:after="120"/>
        <w:ind w:left="0"/>
        <w:jc w:val="center"/>
        <w:rPr>
          <w:rFonts w:ascii="Arial" w:hAnsi="Arial" w:cs="Arial"/>
          <w:b/>
          <w:bCs/>
        </w:rPr>
      </w:pPr>
      <w:r>
        <w:rPr>
          <w:rFonts w:ascii="Arial" w:hAnsi="Arial" w:cs="Arial"/>
          <w:b/>
          <w:bCs/>
        </w:rPr>
        <w:t>Test Log</w:t>
      </w:r>
      <w:r w:rsidRPr="000916B2">
        <w:rPr>
          <w:rFonts w:ascii="Arial" w:hAnsi="Arial" w:cs="Arial"/>
          <w:b/>
          <w:bCs/>
        </w:rPr>
        <w:t xml:space="preserve"> A-</w:t>
      </w:r>
      <w:r>
        <w:rPr>
          <w:rFonts w:ascii="Arial" w:hAnsi="Arial" w:cs="Arial"/>
          <w:b/>
          <w:bCs/>
        </w:rPr>
        <w:t>1</w:t>
      </w:r>
      <w:r w:rsidRPr="000916B2">
        <w:rPr>
          <w:rFonts w:ascii="Arial" w:hAnsi="Arial" w:cs="Arial"/>
          <w:b/>
          <w:bCs/>
        </w:rPr>
        <w:t xml:space="preserve">.  </w:t>
      </w:r>
      <w:r>
        <w:rPr>
          <w:rFonts w:ascii="Arial" w:hAnsi="Arial" w:cs="Arial"/>
          <w:b/>
          <w:bCs/>
        </w:rPr>
        <w:t>handprint.py</w:t>
      </w:r>
      <w:r w:rsidRPr="000916B2">
        <w:rPr>
          <w:rFonts w:ascii="Arial" w:hAnsi="Arial" w:cs="Arial"/>
          <w:b/>
          <w:bCs/>
        </w:rPr>
        <w:t>_</w:t>
      </w:r>
      <w:r>
        <w:rPr>
          <w:rFonts w:ascii="Arial" w:hAnsi="Arial" w:cs="Arial"/>
          <w:b/>
          <w:bCs/>
        </w:rPr>
        <w:t>IT</w:t>
      </w:r>
      <w:r w:rsidRPr="000916B2">
        <w:rPr>
          <w:rFonts w:ascii="Arial" w:hAnsi="Arial" w:cs="Arial"/>
          <w:b/>
          <w:bCs/>
        </w:rPr>
        <w:t>-1</w:t>
      </w:r>
      <w:r>
        <w:rPr>
          <w:rFonts w:ascii="Arial" w:hAnsi="Arial" w:cs="Arial"/>
          <w:b/>
          <w:bCs/>
        </w:rPr>
        <w:t>_linux Test Logs</w:t>
      </w:r>
      <w:r w:rsidRPr="000916B2">
        <w:rPr>
          <w:rFonts w:ascii="Arial" w:hAnsi="Arial" w:cs="Arial"/>
          <w:b/>
          <w:bCs/>
        </w:rPr>
        <w:t xml:space="preserve"> </w:t>
      </w:r>
    </w:p>
    <w:p w14:paraId="4D2DF496" w14:textId="5BB6E5A9" w:rsidR="002D1FD6" w:rsidRDefault="00EE3D43" w:rsidP="002D1FD6">
      <w:pPr>
        <w:pStyle w:val="H1bodytext"/>
        <w:spacing w:after="120"/>
        <w:ind w:left="0"/>
        <w:jc w:val="center"/>
        <w:rPr>
          <w:rFonts w:ascii="Arial" w:hAnsi="Arial" w:cs="Arial"/>
          <w:b/>
          <w:bCs/>
        </w:rPr>
      </w:pPr>
      <w:r w:rsidRPr="00EE3D43">
        <w:rPr>
          <w:rFonts w:ascii="Arial" w:hAnsi="Arial" w:cs="Arial"/>
          <w:b/>
          <w:bCs/>
          <w:noProof/>
        </w:rPr>
        <w:lastRenderedPageBreak/>
        <w:drawing>
          <wp:inline distT="0" distB="0" distL="0" distR="0" wp14:anchorId="648C5DBC" wp14:editId="7CF3BEAC">
            <wp:extent cx="6400800" cy="5194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5194300"/>
                    </a:xfrm>
                    <a:prstGeom prst="rect">
                      <a:avLst/>
                    </a:prstGeom>
                    <a:noFill/>
                    <a:ln>
                      <a:noFill/>
                    </a:ln>
                  </pic:spPr>
                </pic:pic>
              </a:graphicData>
            </a:graphic>
          </wp:inline>
        </w:drawing>
      </w:r>
    </w:p>
    <w:p w14:paraId="770CEA3E" w14:textId="4B1ABA84" w:rsidR="002D1FD6" w:rsidRPr="000916B2" w:rsidRDefault="002D1FD6" w:rsidP="002D1FD6">
      <w:pPr>
        <w:pStyle w:val="H1bodytext"/>
        <w:spacing w:after="120"/>
        <w:ind w:left="0"/>
        <w:jc w:val="center"/>
        <w:rPr>
          <w:rFonts w:ascii="Arial" w:hAnsi="Arial" w:cs="Arial"/>
          <w:b/>
          <w:bCs/>
        </w:rPr>
      </w:pPr>
      <w:r>
        <w:rPr>
          <w:rFonts w:ascii="Arial" w:hAnsi="Arial" w:cs="Arial"/>
          <w:b/>
          <w:bCs/>
        </w:rPr>
        <w:t>Test Log</w:t>
      </w:r>
      <w:r w:rsidRPr="000916B2">
        <w:rPr>
          <w:rFonts w:ascii="Arial" w:hAnsi="Arial" w:cs="Arial"/>
          <w:b/>
          <w:bCs/>
        </w:rPr>
        <w:t xml:space="preserve"> A-</w:t>
      </w:r>
      <w:r>
        <w:rPr>
          <w:rFonts w:ascii="Arial" w:hAnsi="Arial" w:cs="Arial"/>
          <w:b/>
          <w:bCs/>
        </w:rPr>
        <w:t>2</w:t>
      </w:r>
      <w:r w:rsidRPr="000916B2">
        <w:rPr>
          <w:rFonts w:ascii="Arial" w:hAnsi="Arial" w:cs="Arial"/>
          <w:b/>
          <w:bCs/>
        </w:rPr>
        <w:t xml:space="preserve">.  </w:t>
      </w:r>
      <w:r>
        <w:rPr>
          <w:rFonts w:ascii="Arial" w:hAnsi="Arial" w:cs="Arial"/>
          <w:b/>
          <w:bCs/>
        </w:rPr>
        <w:t>handprint.py</w:t>
      </w:r>
      <w:r w:rsidRPr="000916B2">
        <w:rPr>
          <w:rFonts w:ascii="Arial" w:hAnsi="Arial" w:cs="Arial"/>
          <w:b/>
          <w:bCs/>
        </w:rPr>
        <w:t>_</w:t>
      </w:r>
      <w:r>
        <w:rPr>
          <w:rFonts w:ascii="Arial" w:hAnsi="Arial" w:cs="Arial"/>
          <w:b/>
          <w:bCs/>
        </w:rPr>
        <w:t>IT</w:t>
      </w:r>
      <w:r w:rsidRPr="000916B2">
        <w:rPr>
          <w:rFonts w:ascii="Arial" w:hAnsi="Arial" w:cs="Arial"/>
          <w:b/>
          <w:bCs/>
        </w:rPr>
        <w:t>-1</w:t>
      </w:r>
      <w:r>
        <w:rPr>
          <w:rFonts w:ascii="Arial" w:hAnsi="Arial" w:cs="Arial"/>
          <w:b/>
          <w:bCs/>
        </w:rPr>
        <w:t>_windows Test Logs</w:t>
      </w:r>
    </w:p>
    <w:p w14:paraId="45833EDD" w14:textId="6CF928B5" w:rsidR="002D1FD6" w:rsidRDefault="00EE3D43" w:rsidP="002D1FD6">
      <w:pPr>
        <w:pStyle w:val="H1bodytext"/>
        <w:spacing w:after="120"/>
        <w:ind w:left="0"/>
        <w:jc w:val="center"/>
        <w:rPr>
          <w:rFonts w:ascii="Arial" w:hAnsi="Arial" w:cs="Arial"/>
          <w:b/>
          <w:bCs/>
        </w:rPr>
      </w:pPr>
      <w:r w:rsidRPr="00EE3D43">
        <w:rPr>
          <w:rFonts w:ascii="Arial" w:hAnsi="Arial" w:cs="Arial"/>
          <w:b/>
          <w:bCs/>
          <w:noProof/>
        </w:rPr>
        <w:lastRenderedPageBreak/>
        <w:drawing>
          <wp:inline distT="0" distB="0" distL="0" distR="0" wp14:anchorId="75C5C995" wp14:editId="7C21C6C8">
            <wp:extent cx="6400800" cy="5429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5429885"/>
                    </a:xfrm>
                    <a:prstGeom prst="rect">
                      <a:avLst/>
                    </a:prstGeom>
                    <a:noFill/>
                    <a:ln>
                      <a:noFill/>
                    </a:ln>
                  </pic:spPr>
                </pic:pic>
              </a:graphicData>
            </a:graphic>
          </wp:inline>
        </w:drawing>
      </w:r>
    </w:p>
    <w:p w14:paraId="570F8551" w14:textId="184F1C1E" w:rsidR="002D1FD6" w:rsidRPr="000916B2" w:rsidRDefault="002D1FD6" w:rsidP="002D1FD6">
      <w:pPr>
        <w:pStyle w:val="H1bodytext"/>
        <w:spacing w:after="120"/>
        <w:ind w:left="0"/>
        <w:jc w:val="center"/>
        <w:rPr>
          <w:rFonts w:ascii="Arial" w:hAnsi="Arial" w:cs="Arial"/>
          <w:b/>
          <w:bCs/>
        </w:rPr>
      </w:pPr>
      <w:r>
        <w:rPr>
          <w:rFonts w:ascii="Arial" w:hAnsi="Arial" w:cs="Arial"/>
          <w:b/>
          <w:bCs/>
        </w:rPr>
        <w:t>Test Log</w:t>
      </w:r>
      <w:r w:rsidRPr="000916B2">
        <w:rPr>
          <w:rFonts w:ascii="Arial" w:hAnsi="Arial" w:cs="Arial"/>
          <w:b/>
          <w:bCs/>
        </w:rPr>
        <w:t xml:space="preserve"> A-</w:t>
      </w:r>
      <w:r>
        <w:rPr>
          <w:rFonts w:ascii="Arial" w:hAnsi="Arial" w:cs="Arial"/>
          <w:b/>
          <w:bCs/>
        </w:rPr>
        <w:t>3</w:t>
      </w:r>
      <w:r w:rsidRPr="000916B2">
        <w:rPr>
          <w:rFonts w:ascii="Arial" w:hAnsi="Arial" w:cs="Arial"/>
          <w:b/>
          <w:bCs/>
        </w:rPr>
        <w:t xml:space="preserve">.  </w:t>
      </w:r>
      <w:r>
        <w:rPr>
          <w:rFonts w:ascii="Arial" w:hAnsi="Arial" w:cs="Arial"/>
          <w:b/>
          <w:bCs/>
        </w:rPr>
        <w:t>handprint.py</w:t>
      </w:r>
      <w:r w:rsidRPr="000916B2">
        <w:rPr>
          <w:rFonts w:ascii="Arial" w:hAnsi="Arial" w:cs="Arial"/>
          <w:b/>
          <w:bCs/>
        </w:rPr>
        <w:t>_</w:t>
      </w:r>
      <w:r>
        <w:rPr>
          <w:rFonts w:ascii="Arial" w:hAnsi="Arial" w:cs="Arial"/>
          <w:b/>
          <w:bCs/>
        </w:rPr>
        <w:t>TC</w:t>
      </w:r>
      <w:r w:rsidRPr="000916B2">
        <w:rPr>
          <w:rFonts w:ascii="Arial" w:hAnsi="Arial" w:cs="Arial"/>
          <w:b/>
          <w:bCs/>
        </w:rPr>
        <w:t>-1</w:t>
      </w:r>
      <w:r>
        <w:rPr>
          <w:rFonts w:ascii="Arial" w:hAnsi="Arial" w:cs="Arial"/>
          <w:b/>
          <w:bCs/>
        </w:rPr>
        <w:t xml:space="preserve"> Test Logs</w:t>
      </w:r>
    </w:p>
    <w:p w14:paraId="097A56E3" w14:textId="4D1289CE" w:rsidR="002D1FD6" w:rsidRPr="000916B2" w:rsidRDefault="00EE3D43" w:rsidP="002D1FD6">
      <w:pPr>
        <w:pStyle w:val="H1bodytext"/>
        <w:spacing w:after="120"/>
        <w:ind w:left="0"/>
        <w:jc w:val="center"/>
        <w:rPr>
          <w:rFonts w:ascii="Arial" w:hAnsi="Arial" w:cs="Arial"/>
          <w:b/>
          <w:bCs/>
        </w:rPr>
      </w:pPr>
      <w:r w:rsidRPr="00EE3D43">
        <w:rPr>
          <w:rFonts w:ascii="Arial" w:hAnsi="Arial" w:cs="Arial"/>
          <w:b/>
          <w:bCs/>
          <w:noProof/>
        </w:rPr>
        <w:lastRenderedPageBreak/>
        <w:drawing>
          <wp:inline distT="0" distB="0" distL="0" distR="0" wp14:anchorId="3C839747" wp14:editId="70385B6C">
            <wp:extent cx="6400800" cy="5281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5281930"/>
                    </a:xfrm>
                    <a:prstGeom prst="rect">
                      <a:avLst/>
                    </a:prstGeom>
                    <a:noFill/>
                    <a:ln>
                      <a:noFill/>
                    </a:ln>
                  </pic:spPr>
                </pic:pic>
              </a:graphicData>
            </a:graphic>
          </wp:inline>
        </w:drawing>
      </w:r>
    </w:p>
    <w:p w14:paraId="3563E981" w14:textId="612D47EC" w:rsidR="002D1FD6" w:rsidRPr="000916B2" w:rsidRDefault="002D1FD6" w:rsidP="002D1FD6">
      <w:pPr>
        <w:pStyle w:val="H1bodytext"/>
        <w:spacing w:after="120"/>
        <w:ind w:left="0"/>
        <w:jc w:val="center"/>
        <w:rPr>
          <w:rFonts w:ascii="Arial" w:hAnsi="Arial" w:cs="Arial"/>
          <w:b/>
          <w:bCs/>
        </w:rPr>
      </w:pPr>
      <w:bookmarkStart w:id="6" w:name="_Hlk26870985"/>
      <w:r>
        <w:rPr>
          <w:rFonts w:ascii="Arial" w:hAnsi="Arial" w:cs="Arial"/>
          <w:b/>
          <w:bCs/>
        </w:rPr>
        <w:t>Test Log</w:t>
      </w:r>
      <w:r w:rsidRPr="000916B2">
        <w:rPr>
          <w:rFonts w:ascii="Arial" w:hAnsi="Arial" w:cs="Arial"/>
          <w:b/>
          <w:bCs/>
        </w:rPr>
        <w:t xml:space="preserve"> A-</w:t>
      </w:r>
      <w:r>
        <w:rPr>
          <w:rFonts w:ascii="Arial" w:hAnsi="Arial" w:cs="Arial"/>
          <w:b/>
          <w:bCs/>
        </w:rPr>
        <w:t>4</w:t>
      </w:r>
      <w:r w:rsidRPr="000916B2">
        <w:rPr>
          <w:rFonts w:ascii="Arial" w:hAnsi="Arial" w:cs="Arial"/>
          <w:b/>
          <w:bCs/>
        </w:rPr>
        <w:t xml:space="preserve">.  </w:t>
      </w:r>
      <w:r>
        <w:rPr>
          <w:rFonts w:ascii="Arial" w:hAnsi="Arial" w:cs="Arial"/>
          <w:b/>
          <w:bCs/>
        </w:rPr>
        <w:t>handprint.py</w:t>
      </w:r>
      <w:r w:rsidRPr="000916B2">
        <w:rPr>
          <w:rFonts w:ascii="Arial" w:hAnsi="Arial" w:cs="Arial"/>
          <w:b/>
          <w:bCs/>
        </w:rPr>
        <w:t>_</w:t>
      </w:r>
      <w:r>
        <w:rPr>
          <w:rFonts w:ascii="Arial" w:hAnsi="Arial" w:cs="Arial"/>
          <w:b/>
          <w:bCs/>
        </w:rPr>
        <w:t>TC</w:t>
      </w:r>
      <w:r w:rsidRPr="000916B2">
        <w:rPr>
          <w:rFonts w:ascii="Arial" w:hAnsi="Arial" w:cs="Arial"/>
          <w:b/>
          <w:bCs/>
        </w:rPr>
        <w:t>-2</w:t>
      </w:r>
      <w:r>
        <w:rPr>
          <w:rFonts w:ascii="Arial" w:hAnsi="Arial" w:cs="Arial"/>
          <w:b/>
          <w:bCs/>
        </w:rPr>
        <w:t xml:space="preserve"> Test Logs</w:t>
      </w:r>
    </w:p>
    <w:bookmarkEnd w:id="6"/>
    <w:p w14:paraId="5501C5B1" w14:textId="77777777" w:rsidR="002D1FD6" w:rsidRPr="000916B2" w:rsidRDefault="002D1FD6" w:rsidP="002D1FD6">
      <w:pPr>
        <w:pStyle w:val="H1bodytext"/>
        <w:spacing w:after="120"/>
        <w:ind w:left="0"/>
        <w:jc w:val="center"/>
        <w:rPr>
          <w:rFonts w:ascii="Arial" w:hAnsi="Arial" w:cs="Arial"/>
          <w:b/>
          <w:bCs/>
        </w:rPr>
      </w:pPr>
    </w:p>
    <w:sectPr w:rsidR="002D1FD6" w:rsidRPr="000916B2" w:rsidSect="00736C02">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83696" w14:textId="77777777" w:rsidR="009C3F0A" w:rsidRDefault="009C3F0A">
      <w:r>
        <w:separator/>
      </w:r>
    </w:p>
  </w:endnote>
  <w:endnote w:type="continuationSeparator" w:id="0">
    <w:p w14:paraId="783E207E" w14:textId="77777777" w:rsidR="009C3F0A" w:rsidRDefault="009C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736C02" w:rsidRPr="00F91BB5" w:rsidRDefault="00736C02" w:rsidP="00736C0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C01DC" w14:textId="77777777" w:rsidR="009C3F0A" w:rsidRDefault="009C3F0A">
      <w:r>
        <w:separator/>
      </w:r>
    </w:p>
  </w:footnote>
  <w:footnote w:type="continuationSeparator" w:id="0">
    <w:p w14:paraId="2B666D85" w14:textId="77777777" w:rsidR="009C3F0A" w:rsidRDefault="009C3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736C02" w:rsidRDefault="00736C02" w:rsidP="00736C02">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736C02" w:rsidRPr="00695DB6" w:rsidRDefault="00736C02" w:rsidP="00736C02">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736C02" w:rsidRPr="00F00772" w:rsidRDefault="00736C02" w:rsidP="00736C02">
    <w:pPr>
      <w:pStyle w:val="Spacer"/>
      <w:rPr>
        <w:rFonts w:ascii="Arial" w:hAnsi="Arial"/>
        <w:sz w:val="2"/>
      </w:rPr>
    </w:pPr>
  </w:p>
  <w:p w14:paraId="2093252F" w14:textId="77777777" w:rsidR="00736C02" w:rsidRPr="00F00772" w:rsidRDefault="00736C0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736C02" w:rsidRDefault="00736C02" w:rsidP="00736C02">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736C02" w:rsidRPr="00105BF0" w:rsidRDefault="00736C02" w:rsidP="00736C02">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1AC8"/>
    <w:multiLevelType w:val="hybridMultilevel"/>
    <w:tmpl w:val="2848D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6A3731"/>
    <w:multiLevelType w:val="hybridMultilevel"/>
    <w:tmpl w:val="2374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93C"/>
    <w:multiLevelType w:val="hybridMultilevel"/>
    <w:tmpl w:val="188ABB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12162B"/>
    <w:multiLevelType w:val="hybridMultilevel"/>
    <w:tmpl w:val="6DFA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4DD9"/>
    <w:multiLevelType w:val="hybridMultilevel"/>
    <w:tmpl w:val="6628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74D8F"/>
    <w:multiLevelType w:val="hybridMultilevel"/>
    <w:tmpl w:val="3B86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449F3"/>
    <w:multiLevelType w:val="hybridMultilevel"/>
    <w:tmpl w:val="CEB2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913782"/>
    <w:multiLevelType w:val="hybridMultilevel"/>
    <w:tmpl w:val="5928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0"/>
  </w:num>
  <w:num w:numId="4">
    <w:abstractNumId w:val="3"/>
  </w:num>
  <w:num w:numId="5">
    <w:abstractNumId w:val="8"/>
  </w:num>
  <w:num w:numId="6">
    <w:abstractNumId w:val="9"/>
  </w:num>
  <w:num w:numId="7">
    <w:abstractNumId w:val="7"/>
  </w:num>
  <w:num w:numId="8">
    <w:abstractNumId w:val="1"/>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958AD"/>
    <w:rsid w:val="000B0FF8"/>
    <w:rsid w:val="000D66CE"/>
    <w:rsid w:val="000F619E"/>
    <w:rsid w:val="0012316E"/>
    <w:rsid w:val="001428A9"/>
    <w:rsid w:val="001536CB"/>
    <w:rsid w:val="00194D12"/>
    <w:rsid w:val="001F2F7B"/>
    <w:rsid w:val="002322E3"/>
    <w:rsid w:val="00242B02"/>
    <w:rsid w:val="0026564F"/>
    <w:rsid w:val="002D1FD6"/>
    <w:rsid w:val="002E2C73"/>
    <w:rsid w:val="00313F5B"/>
    <w:rsid w:val="003602D2"/>
    <w:rsid w:val="003668BF"/>
    <w:rsid w:val="003B4738"/>
    <w:rsid w:val="004A798C"/>
    <w:rsid w:val="004E13B0"/>
    <w:rsid w:val="004E2EC0"/>
    <w:rsid w:val="0050241F"/>
    <w:rsid w:val="00515CC8"/>
    <w:rsid w:val="005758EC"/>
    <w:rsid w:val="00602384"/>
    <w:rsid w:val="00631F72"/>
    <w:rsid w:val="00672DBD"/>
    <w:rsid w:val="0069440B"/>
    <w:rsid w:val="006C0A13"/>
    <w:rsid w:val="006E2E1A"/>
    <w:rsid w:val="006E44EC"/>
    <w:rsid w:val="00706005"/>
    <w:rsid w:val="007332A6"/>
    <w:rsid w:val="00736C02"/>
    <w:rsid w:val="00770453"/>
    <w:rsid w:val="00783F82"/>
    <w:rsid w:val="00785E61"/>
    <w:rsid w:val="00787241"/>
    <w:rsid w:val="007B2F11"/>
    <w:rsid w:val="007D73DF"/>
    <w:rsid w:val="007F1B4A"/>
    <w:rsid w:val="00804EC5"/>
    <w:rsid w:val="008112DA"/>
    <w:rsid w:val="00824492"/>
    <w:rsid w:val="008246C0"/>
    <w:rsid w:val="0086478B"/>
    <w:rsid w:val="0087784B"/>
    <w:rsid w:val="008812FC"/>
    <w:rsid w:val="00890380"/>
    <w:rsid w:val="008C35C1"/>
    <w:rsid w:val="008C67F4"/>
    <w:rsid w:val="00950A83"/>
    <w:rsid w:val="00994086"/>
    <w:rsid w:val="009954A4"/>
    <w:rsid w:val="009B122D"/>
    <w:rsid w:val="009C3F0A"/>
    <w:rsid w:val="009D373E"/>
    <w:rsid w:val="00A13382"/>
    <w:rsid w:val="00A354FE"/>
    <w:rsid w:val="00A666A3"/>
    <w:rsid w:val="00A82B81"/>
    <w:rsid w:val="00A95AFC"/>
    <w:rsid w:val="00AC40C7"/>
    <w:rsid w:val="00AD2583"/>
    <w:rsid w:val="00B707E3"/>
    <w:rsid w:val="00BC78F6"/>
    <w:rsid w:val="00C11624"/>
    <w:rsid w:val="00C16034"/>
    <w:rsid w:val="00C640F1"/>
    <w:rsid w:val="00CD0B71"/>
    <w:rsid w:val="00D06B00"/>
    <w:rsid w:val="00D166C6"/>
    <w:rsid w:val="00D2102B"/>
    <w:rsid w:val="00D4600B"/>
    <w:rsid w:val="00D7446E"/>
    <w:rsid w:val="00D91A6D"/>
    <w:rsid w:val="00DB2768"/>
    <w:rsid w:val="00DF4557"/>
    <w:rsid w:val="00E406DB"/>
    <w:rsid w:val="00E62A15"/>
    <w:rsid w:val="00E71AC2"/>
    <w:rsid w:val="00EE3D43"/>
    <w:rsid w:val="00F279D9"/>
    <w:rsid w:val="00FA03A1"/>
    <w:rsid w:val="00FA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736C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C02"/>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26564F"/>
    <w:rPr>
      <w:sz w:val="16"/>
      <w:szCs w:val="16"/>
    </w:rPr>
  </w:style>
  <w:style w:type="paragraph" w:styleId="CommentText">
    <w:name w:val="annotation text"/>
    <w:basedOn w:val="Normal"/>
    <w:link w:val="CommentTextChar"/>
    <w:uiPriority w:val="99"/>
    <w:unhideWhenUsed/>
    <w:rsid w:val="0026564F"/>
    <w:rPr>
      <w:sz w:val="20"/>
      <w:szCs w:val="20"/>
    </w:rPr>
  </w:style>
  <w:style w:type="character" w:customStyle="1" w:styleId="CommentTextChar">
    <w:name w:val="Comment Text Char"/>
    <w:basedOn w:val="DefaultParagraphFont"/>
    <w:link w:val="CommentText"/>
    <w:uiPriority w:val="99"/>
    <w:rsid w:val="0026564F"/>
    <w:rPr>
      <w:rFonts w:ascii="Times New Roman" w:eastAsia="Times New Roman" w:hAnsi="Times New Roman" w:cs="Times New Roman"/>
      <w:sz w:val="20"/>
      <w:szCs w:val="20"/>
    </w:rPr>
  </w:style>
  <w:style w:type="table" w:styleId="TableGrid">
    <w:name w:val="Table Grid"/>
    <w:basedOn w:val="TableNormal"/>
    <w:uiPriority w:val="39"/>
    <w:rsid w:val="00265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E1A"/>
    <w:rPr>
      <w:color w:val="0563C1" w:themeColor="hyperlink"/>
      <w:u w:val="single"/>
    </w:rPr>
  </w:style>
  <w:style w:type="character" w:styleId="UnresolvedMention">
    <w:name w:val="Unresolved Mention"/>
    <w:basedOn w:val="DefaultParagraphFont"/>
    <w:uiPriority w:val="99"/>
    <w:semiHidden/>
    <w:unhideWhenUsed/>
    <w:rsid w:val="006E2E1A"/>
    <w:rPr>
      <w:color w:val="605E5C"/>
      <w:shd w:val="clear" w:color="auto" w:fill="E1DFDD"/>
    </w:rPr>
  </w:style>
  <w:style w:type="character" w:customStyle="1" w:styleId="pl-c1">
    <w:name w:val="pl-c1"/>
    <w:basedOn w:val="DefaultParagraphFont"/>
    <w:rsid w:val="0012316E"/>
  </w:style>
  <w:style w:type="character" w:customStyle="1" w:styleId="pl-k">
    <w:name w:val="pl-k"/>
    <w:basedOn w:val="DefaultParagraphFont"/>
    <w:rsid w:val="0012316E"/>
  </w:style>
  <w:style w:type="character" w:customStyle="1" w:styleId="pl-s">
    <w:name w:val="pl-s"/>
    <w:basedOn w:val="DefaultParagraphFont"/>
    <w:rsid w:val="0012316E"/>
  </w:style>
  <w:style w:type="character" w:customStyle="1" w:styleId="pl-pds">
    <w:name w:val="pl-pds"/>
    <w:basedOn w:val="DefaultParagraphFont"/>
    <w:rsid w:val="0012316E"/>
  </w:style>
  <w:style w:type="paragraph" w:styleId="Revision">
    <w:name w:val="Revision"/>
    <w:hidden/>
    <w:uiPriority w:val="99"/>
    <w:semiHidden/>
    <w:rsid w:val="003668BF"/>
    <w:pPr>
      <w:spacing w:after="0"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2102B"/>
    <w:rPr>
      <w:b/>
      <w:bCs/>
    </w:rPr>
  </w:style>
  <w:style w:type="character" w:customStyle="1" w:styleId="CommentSubjectChar">
    <w:name w:val="Comment Subject Char"/>
    <w:basedOn w:val="CommentTextChar"/>
    <w:link w:val="CommentSubject"/>
    <w:uiPriority w:val="99"/>
    <w:semiHidden/>
    <w:rsid w:val="00D2102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tmp"/><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tmp"/><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tmp"/><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tmp"/><Relationship Id="rId5" Type="http://schemas.openxmlformats.org/officeDocument/2006/relationships/footnotes" Target="footnotes.xml"/><Relationship Id="rId15" Type="http://schemas.openxmlformats.org/officeDocument/2006/relationships/image" Target="media/image5.tmp"/><Relationship Id="rId10" Type="http://schemas.openxmlformats.org/officeDocument/2006/relationships/hyperlink" Target="file:///\\olive\backups\CAVE\CA-CIE-Tools-TestEnv\fingerprint_test" TargetMode="External"/><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15</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24</cp:revision>
  <cp:lastPrinted>2020-01-11T23:23:00Z</cp:lastPrinted>
  <dcterms:created xsi:type="dcterms:W3CDTF">2019-11-21T21:49:00Z</dcterms:created>
  <dcterms:modified xsi:type="dcterms:W3CDTF">2020-01-15T00:04:00Z</dcterms:modified>
</cp:coreProperties>
</file>