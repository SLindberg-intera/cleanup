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250D" w14:textId="46053CC6" w:rsidR="00E62A15" w:rsidRPr="004B6B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 xml:space="preserve">CACIE Tool </w:t>
      </w:r>
      <w:r w:rsidRPr="004B6BBB">
        <w:rPr>
          <w:rFonts w:ascii="Arial" w:hAnsi="Arial" w:cs="Arial"/>
        </w:rPr>
        <w:t>–</w:t>
      </w:r>
      <w:r w:rsidR="00FB76D4" w:rsidRPr="004B6BBB">
        <w:rPr>
          <w:rFonts w:ascii="Arial" w:hAnsi="Arial" w:cs="Arial"/>
        </w:rPr>
        <w:t xml:space="preserve"> </w:t>
      </w:r>
      <w:sdt>
        <w:sdtPr>
          <w:rPr>
            <w:rFonts w:ascii="Arial" w:hAnsi="Arial"/>
            <w:b/>
            <w:bCs/>
          </w:rPr>
          <w:alias w:val="Keywords"/>
          <w:tag w:val=""/>
          <w:id w:val="1885604937"/>
          <w:placeholder>
            <w:docPart w:val="3D10D809EDEC481CA41467E87E5B566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795A97" w:rsidRPr="00740FB5">
            <w:rPr>
              <w:rFonts w:ascii="Arial" w:hAnsi="Arial"/>
              <w:b/>
              <w:bCs/>
            </w:rPr>
            <w:t>ca-</w:t>
          </w:r>
          <w:proofErr w:type="spellStart"/>
          <w:r w:rsidR="00795A97" w:rsidRPr="00740FB5">
            <w:rPr>
              <w:rFonts w:ascii="Arial" w:hAnsi="Arial"/>
              <w:b/>
              <w:bCs/>
            </w:rPr>
            <w:t>sumdose</w:t>
          </w:r>
          <w:proofErr w:type="spellEnd"/>
        </w:sdtContent>
      </w:sdt>
    </w:p>
    <w:p w14:paraId="344A4E46" w14:textId="77777777" w:rsidR="00E62A15" w:rsidRPr="004046BB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740FB5">
        <w:rPr>
          <w:rFonts w:ascii="Arial" w:hAnsi="Arial" w:cs="Arial"/>
          <w:b/>
        </w:rPr>
        <w:t>Version</w:t>
      </w:r>
      <w:r w:rsidRPr="00740FB5">
        <w:rPr>
          <w:rFonts w:ascii="Arial" w:hAnsi="Arial" w:cs="Arial"/>
        </w:rPr>
        <w:t xml:space="preserve"> </w:t>
      </w:r>
      <w:r w:rsidRPr="00740FB5">
        <w:rPr>
          <w:rFonts w:ascii="Arial" w:hAnsi="Arial" w:cs="Arial"/>
          <w:b/>
        </w:rPr>
        <w:t>1.0</w:t>
      </w:r>
    </w:p>
    <w:p w14:paraId="21A99226" w14:textId="3DFCD01E" w:rsidR="00E62A15" w:rsidRDefault="00E62A15" w:rsidP="00E62A15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del w:id="0" w:author="Sara Lindberg" w:date="2020-08-18T07:10:00Z">
        <w:r w:rsidRPr="004046BB" w:rsidDel="004B6BBB">
          <w:rPr>
            <w:rFonts w:ascii="Arial" w:hAnsi="Arial" w:cs="Arial"/>
            <w:b/>
          </w:rPr>
          <w:delText>TEST</w:delText>
        </w:r>
        <w:r w:rsidRPr="004046BB" w:rsidDel="004B6BBB">
          <w:rPr>
            <w:rFonts w:ascii="Arial" w:hAnsi="Arial" w:cs="Arial"/>
          </w:rPr>
          <w:delText xml:space="preserve"> or </w:delText>
        </w:r>
        <w:r w:rsidRPr="004046BB" w:rsidDel="004B6BBB">
          <w:rPr>
            <w:rFonts w:ascii="Arial" w:hAnsi="Arial" w:cs="Arial"/>
            <w:b/>
          </w:rPr>
          <w:delText>NA</w:delText>
        </w:r>
        <w:r w:rsidRPr="004046BB" w:rsidDel="004B6BBB">
          <w:rPr>
            <w:rFonts w:ascii="Arial" w:hAnsi="Arial" w:cs="Arial"/>
          </w:rPr>
          <w:delText xml:space="preserve"> or </w:delText>
        </w:r>
      </w:del>
      <w:r w:rsidRPr="004046BB">
        <w:rPr>
          <w:rFonts w:ascii="Arial" w:hAnsi="Arial" w:cs="Arial"/>
          <w:b/>
        </w:rPr>
        <w:t>QA</w:t>
      </w:r>
    </w:p>
    <w:p w14:paraId="0158708F" w14:textId="77777777" w:rsidR="00E62A15" w:rsidRDefault="00E62A15" w:rsidP="00784174">
      <w:pPr>
        <w:pStyle w:val="H1bodytext"/>
        <w:spacing w:after="0"/>
        <w:ind w:left="0"/>
        <w:rPr>
          <w:rFonts w:ascii="Arial" w:hAnsi="Arial" w:cs="Arial"/>
          <w:b/>
        </w:rPr>
      </w:pPr>
    </w:p>
    <w:p w14:paraId="38E2CCA1" w14:textId="77777777" w:rsidR="00E62A15" w:rsidRPr="00914C4E" w:rsidRDefault="00E62A15" w:rsidP="001170D7">
      <w:pPr>
        <w:pStyle w:val="Heading1"/>
        <w:rPr>
          <w:b w:val="0"/>
        </w:rPr>
      </w:pPr>
      <w:r w:rsidRPr="00914C4E">
        <w:t>Description and Purpose</w:t>
      </w:r>
    </w:p>
    <w:p w14:paraId="0D82791A" w14:textId="52E626B2" w:rsidR="00686D5E" w:rsidRDefault="00BE23B7" w:rsidP="00E62A15">
      <w:pPr>
        <w:pStyle w:val="H1bodytext"/>
        <w:spacing w:after="120"/>
        <w:rPr>
          <w:rFonts w:ascii="Arial" w:hAnsi="Arial"/>
        </w:rPr>
      </w:pPr>
      <w:bookmarkStart w:id="1" w:name="_Hlk8896263"/>
      <w:r>
        <w:rPr>
          <w:rFonts w:ascii="Arial" w:hAnsi="Arial"/>
        </w:rPr>
        <w:t>Th</w:t>
      </w:r>
      <w:del w:id="2" w:author="Sara Lindberg" w:date="2020-08-17T21:56:00Z">
        <w:r w:rsidR="003C7BB6" w:rsidDel="00DC7CC0">
          <w:rPr>
            <w:rFonts w:ascii="Arial" w:hAnsi="Arial"/>
          </w:rPr>
          <w:delText>is</w:delText>
        </w:r>
      </w:del>
      <w:ins w:id="3" w:author="Sara Lindberg" w:date="2020-08-17T21:56:00Z">
        <w:r w:rsidR="00DC7CC0">
          <w:rPr>
            <w:rFonts w:ascii="Arial" w:hAnsi="Arial"/>
          </w:rPr>
          <w:t>e ca-</w:t>
        </w:r>
        <w:proofErr w:type="spellStart"/>
        <w:r w:rsidR="00DC7CC0">
          <w:rPr>
            <w:rFonts w:ascii="Arial" w:hAnsi="Arial"/>
          </w:rPr>
          <w:t>sumdose</w:t>
        </w:r>
      </w:ins>
      <w:proofErr w:type="spellEnd"/>
      <w:r w:rsidR="003C7BB6">
        <w:rPr>
          <w:rFonts w:ascii="Arial" w:hAnsi="Arial"/>
        </w:rPr>
        <w:t xml:space="preserve"> tool </w:t>
      </w:r>
      <w:r w:rsidR="00795A97">
        <w:rPr>
          <w:rFonts w:ascii="Arial" w:hAnsi="Arial"/>
        </w:rPr>
        <w:t xml:space="preserve">aggregates </w:t>
      </w:r>
      <w:r w:rsidR="003C7BB6">
        <w:rPr>
          <w:rFonts w:ascii="Arial" w:hAnsi="Arial"/>
        </w:rPr>
        <w:t xml:space="preserve">the dose </w:t>
      </w:r>
      <w:del w:id="4" w:author="Sara Lindberg" w:date="2020-08-17T21:50:00Z">
        <w:r w:rsidR="00795A97" w:rsidDel="00FA2184">
          <w:rPr>
            <w:rFonts w:ascii="Arial" w:hAnsi="Arial"/>
          </w:rPr>
          <w:delText xml:space="preserve">over </w:delText>
        </w:r>
      </w:del>
      <w:ins w:id="5" w:author="Sara Lindberg" w:date="2020-08-17T21:50:00Z">
        <w:r w:rsidR="00FA2184">
          <w:rPr>
            <w:rFonts w:ascii="Arial" w:hAnsi="Arial"/>
          </w:rPr>
          <w:t xml:space="preserve">from </w:t>
        </w:r>
      </w:ins>
      <w:r w:rsidR="00795A97">
        <w:rPr>
          <w:rFonts w:ascii="Arial" w:hAnsi="Arial"/>
        </w:rPr>
        <w:t xml:space="preserve">various contaminants of potential concern (COPC) </w:t>
      </w:r>
      <w:del w:id="6" w:author="Sara Lindberg" w:date="2020-08-17T21:50:00Z">
        <w:r w:rsidR="00686D5E" w:rsidDel="00FA2184">
          <w:rPr>
            <w:rFonts w:ascii="Arial" w:hAnsi="Arial"/>
          </w:rPr>
          <w:delText xml:space="preserve">for </w:delText>
        </w:r>
      </w:del>
      <w:ins w:id="7" w:author="Sara Lindberg" w:date="2020-08-17T22:05:00Z">
        <w:r w:rsidR="008F6CF7">
          <w:rPr>
            <w:rFonts w:ascii="Arial" w:hAnsi="Arial"/>
          </w:rPr>
          <w:t>for an</w:t>
        </w:r>
      </w:ins>
      <w:del w:id="8" w:author="Sara Lindberg" w:date="2020-08-17T22:05:00Z">
        <w:r w:rsidR="00686D5E" w:rsidDel="008F6CF7">
          <w:rPr>
            <w:rFonts w:ascii="Arial" w:hAnsi="Arial"/>
          </w:rPr>
          <w:delText>various</w:delText>
        </w:r>
      </w:del>
      <w:r w:rsidR="00686D5E">
        <w:rPr>
          <w:rFonts w:ascii="Arial" w:hAnsi="Arial"/>
        </w:rPr>
        <w:t xml:space="preserve"> exposure pathway</w:t>
      </w:r>
      <w:del w:id="9" w:author="Sara Lindberg" w:date="2020-08-17T22:05:00Z">
        <w:r w:rsidR="00686D5E" w:rsidDel="008F6CF7">
          <w:rPr>
            <w:rFonts w:ascii="Arial" w:hAnsi="Arial"/>
          </w:rPr>
          <w:delText>s</w:delText>
        </w:r>
      </w:del>
      <w:r w:rsidR="00686D5E">
        <w:rPr>
          <w:rFonts w:ascii="Arial" w:hAnsi="Arial"/>
        </w:rPr>
        <w:t xml:space="preserve"> </w:t>
      </w:r>
      <w:r w:rsidR="003C7BB6">
        <w:rPr>
          <w:rFonts w:ascii="Arial" w:hAnsi="Arial"/>
        </w:rPr>
        <w:t xml:space="preserve">at </w:t>
      </w:r>
      <w:r w:rsidR="00686D5E">
        <w:rPr>
          <w:rFonts w:ascii="Arial" w:hAnsi="Arial"/>
        </w:rPr>
        <w:t xml:space="preserve">each </w:t>
      </w:r>
      <w:r w:rsidR="003C7BB6">
        <w:rPr>
          <w:rFonts w:ascii="Arial" w:hAnsi="Arial"/>
        </w:rPr>
        <w:t xml:space="preserve">point </w:t>
      </w:r>
      <w:del w:id="10" w:author="Sara Lindberg" w:date="2020-08-17T21:51:00Z">
        <w:r w:rsidR="00795A97" w:rsidDel="00FA2184">
          <w:rPr>
            <w:rFonts w:ascii="Arial" w:hAnsi="Arial"/>
          </w:rPr>
          <w:delText xml:space="preserve">and </w:delText>
        </w:r>
      </w:del>
      <w:ins w:id="11" w:author="Sara Lindberg" w:date="2020-08-17T21:51:00Z">
        <w:r w:rsidR="00FA2184">
          <w:rPr>
            <w:rFonts w:ascii="Arial" w:hAnsi="Arial"/>
          </w:rPr>
          <w:t xml:space="preserve">in </w:t>
        </w:r>
      </w:ins>
      <w:r w:rsidR="00795A97">
        <w:rPr>
          <w:rFonts w:ascii="Arial" w:hAnsi="Arial"/>
        </w:rPr>
        <w:t>space</w:t>
      </w:r>
      <w:ins w:id="12" w:author="Sara Lindberg" w:date="2020-08-17T21:51:00Z">
        <w:r w:rsidR="00FA2184">
          <w:rPr>
            <w:rFonts w:ascii="Arial" w:hAnsi="Arial"/>
          </w:rPr>
          <w:t xml:space="preserve"> and time</w:t>
        </w:r>
      </w:ins>
      <w:r w:rsidR="00795A97">
        <w:rPr>
          <w:rFonts w:ascii="Arial" w:hAnsi="Arial"/>
        </w:rPr>
        <w:t xml:space="preserve"> </w:t>
      </w:r>
      <w:r w:rsidR="003C7BB6">
        <w:rPr>
          <w:rFonts w:ascii="Arial" w:hAnsi="Arial"/>
        </w:rPr>
        <w:t xml:space="preserve">in the </w:t>
      </w:r>
      <w:r w:rsidR="004D1C02">
        <w:rPr>
          <w:rFonts w:ascii="Arial" w:hAnsi="Arial"/>
        </w:rPr>
        <w:t xml:space="preserve">a </w:t>
      </w:r>
      <w:r w:rsidR="003C7BB6">
        <w:rPr>
          <w:rFonts w:ascii="Arial" w:hAnsi="Arial"/>
        </w:rPr>
        <w:t>MODFLOW</w:t>
      </w:r>
      <w:r w:rsidR="00C9542D">
        <w:rPr>
          <w:rFonts w:ascii="Arial" w:hAnsi="Arial"/>
        </w:rPr>
        <w:t>/</w:t>
      </w:r>
      <w:r w:rsidR="003C7BB6">
        <w:rPr>
          <w:rFonts w:ascii="Arial" w:hAnsi="Arial"/>
        </w:rPr>
        <w:t>MT3D model</w:t>
      </w:r>
      <w:ins w:id="13" w:author="Sara Lindberg" w:date="2020-08-17T21:55:00Z">
        <w:r w:rsidR="00DC7CC0">
          <w:rPr>
            <w:rFonts w:ascii="Arial" w:hAnsi="Arial"/>
          </w:rPr>
          <w:t>.</w:t>
        </w:r>
      </w:ins>
      <w:del w:id="14" w:author="Sara Lindberg" w:date="2020-08-17T21:55:00Z">
        <w:r w:rsidR="00C9542D" w:rsidDel="00DC7CC0">
          <w:rPr>
            <w:rFonts w:ascii="Arial" w:hAnsi="Arial"/>
          </w:rPr>
          <w:delText>:</w:delText>
        </w:r>
      </w:del>
    </w:p>
    <w:p w14:paraId="23A0729F" w14:textId="6CEA9862" w:rsidR="00686D5E" w:rsidRDefault="003C7BB6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Given</w:t>
      </w:r>
      <w:ins w:id="15" w:author="Sara Lindberg" w:date="2020-08-17T21:55:00Z">
        <w:r w:rsidR="00DC7CC0">
          <w:rPr>
            <w:rFonts w:ascii="Arial" w:hAnsi="Arial"/>
          </w:rPr>
          <w:t>:</w:t>
        </w:r>
      </w:ins>
    </w:p>
    <w:p w14:paraId="4ED7E809" w14:textId="6491A128" w:rsidR="00795A97" w:rsidRDefault="00795A97" w:rsidP="00686D5E">
      <w:pPr>
        <w:pStyle w:val="H1bodytext"/>
        <w:spacing w:after="120"/>
        <w:ind w:left="780"/>
        <w:rPr>
          <w:rFonts w:ascii="Arial" w:hAnsi="Arial"/>
        </w:rPr>
      </w:pPr>
      <w:r>
        <w:rPr>
          <w:rFonts w:ascii="Arial" w:hAnsi="Arial"/>
        </w:rPr>
        <w:t>1.  A control file specifying paths to input files (each of these are assumed to be outputs of a ca-</w:t>
      </w:r>
      <w:proofErr w:type="spellStart"/>
      <w:r>
        <w:rPr>
          <w:rFonts w:ascii="Arial" w:hAnsi="Arial"/>
        </w:rPr>
        <w:t>dosecalc</w:t>
      </w:r>
      <w:proofErr w:type="spellEnd"/>
      <w:r>
        <w:rPr>
          <w:rFonts w:ascii="Arial" w:hAnsi="Arial"/>
        </w:rPr>
        <w:t xml:space="preserve"> for a COPC)</w:t>
      </w:r>
    </w:p>
    <w:p w14:paraId="5D5F535E" w14:textId="3B5AEFF4" w:rsidR="00795A97" w:rsidRDefault="00686D5E" w:rsidP="00B16BD3">
      <w:pPr>
        <w:pStyle w:val="H1bodytext"/>
        <w:spacing w:after="120"/>
        <w:ind w:left="780"/>
        <w:rPr>
          <w:rFonts w:ascii="Arial" w:hAnsi="Arial"/>
        </w:rPr>
      </w:pPr>
      <w:r>
        <w:rPr>
          <w:rFonts w:ascii="Arial" w:hAnsi="Arial"/>
        </w:rPr>
        <w:t>T</w:t>
      </w:r>
      <w:r w:rsidR="003C7BB6">
        <w:rPr>
          <w:rFonts w:ascii="Arial" w:hAnsi="Arial"/>
        </w:rPr>
        <w:t>his utility</w:t>
      </w:r>
      <w:r w:rsidR="00C23C45">
        <w:rPr>
          <w:rFonts w:ascii="Arial" w:hAnsi="Arial"/>
        </w:rPr>
        <w:t xml:space="preserve"> </w:t>
      </w:r>
      <w:r w:rsidR="00795A97">
        <w:rPr>
          <w:rFonts w:ascii="Arial" w:hAnsi="Arial"/>
        </w:rPr>
        <w:t>loads each of the input</w:t>
      </w:r>
      <w:ins w:id="16" w:author="Sara Lindberg" w:date="2020-08-17T21:54:00Z">
        <w:r w:rsidR="00FA2184">
          <w:rPr>
            <w:rFonts w:ascii="Arial" w:hAnsi="Arial"/>
          </w:rPr>
          <w:t xml:space="preserve"> file</w:t>
        </w:r>
      </w:ins>
      <w:r w:rsidR="00795A97">
        <w:rPr>
          <w:rFonts w:ascii="Arial" w:hAnsi="Arial"/>
        </w:rPr>
        <w:t>s and computes the total</w:t>
      </w:r>
      <w:ins w:id="17" w:author="Sara Lindberg" w:date="2020-08-17T22:04:00Z">
        <w:r w:rsidR="008F6CF7">
          <w:rPr>
            <w:rFonts w:ascii="Arial" w:hAnsi="Arial"/>
          </w:rPr>
          <w:t xml:space="preserve"> </w:t>
        </w:r>
      </w:ins>
      <w:del w:id="18" w:author="Sara Lindberg" w:date="2020-08-17T22:07:00Z">
        <w:r w:rsidR="00795A97" w:rsidDel="008F6CF7">
          <w:rPr>
            <w:rFonts w:ascii="Arial" w:hAnsi="Arial"/>
          </w:rPr>
          <w:delText xml:space="preserve"> </w:delText>
        </w:r>
      </w:del>
      <w:r w:rsidR="00795A97">
        <w:rPr>
          <w:rFonts w:ascii="Arial" w:hAnsi="Arial"/>
        </w:rPr>
        <w:t xml:space="preserve">dose </w:t>
      </w:r>
      <w:ins w:id="19" w:author="Sara Lindberg" w:date="2020-08-17T22:07:00Z">
        <w:r w:rsidR="008F6CF7">
          <w:rPr>
            <w:rFonts w:ascii="Arial" w:hAnsi="Arial"/>
          </w:rPr>
          <w:t xml:space="preserve">for each exposure pathway </w:t>
        </w:r>
      </w:ins>
      <w:ins w:id="20" w:author="Sara Lindberg" w:date="2020-08-17T21:51:00Z">
        <w:r w:rsidR="00FA2184">
          <w:rPr>
            <w:rFonts w:ascii="Arial" w:hAnsi="Arial"/>
          </w:rPr>
          <w:t xml:space="preserve">by summing dose contributions </w:t>
        </w:r>
      </w:ins>
      <w:ins w:id="21" w:author="Sara Lindberg" w:date="2020-08-17T22:06:00Z">
        <w:r w:rsidR="008F6CF7">
          <w:rPr>
            <w:rFonts w:ascii="Arial" w:hAnsi="Arial"/>
          </w:rPr>
          <w:t xml:space="preserve">from </w:t>
        </w:r>
      </w:ins>
      <w:ins w:id="22" w:author="Sara Lindberg" w:date="2020-08-17T22:07:00Z">
        <w:r w:rsidR="008F6CF7">
          <w:rPr>
            <w:rFonts w:ascii="Arial" w:hAnsi="Arial"/>
          </w:rPr>
          <w:t>all</w:t>
        </w:r>
      </w:ins>
      <w:ins w:id="23" w:author="Sara Lindberg" w:date="2020-08-17T22:04:00Z">
        <w:r w:rsidR="008F6CF7">
          <w:rPr>
            <w:rFonts w:ascii="Arial" w:hAnsi="Arial"/>
          </w:rPr>
          <w:t xml:space="preserve"> </w:t>
        </w:r>
      </w:ins>
      <w:ins w:id="24" w:author="Sara Lindberg" w:date="2020-08-17T22:06:00Z">
        <w:r w:rsidR="008F6CF7">
          <w:rPr>
            <w:rFonts w:ascii="Arial" w:hAnsi="Arial"/>
          </w:rPr>
          <w:t>COPC</w:t>
        </w:r>
      </w:ins>
      <w:ins w:id="25" w:author="Sara Lindberg" w:date="2020-08-17T22:08:00Z">
        <w:r w:rsidR="008F6CF7">
          <w:rPr>
            <w:rFonts w:ascii="Arial" w:hAnsi="Arial"/>
          </w:rPr>
          <w:t>s</w:t>
        </w:r>
      </w:ins>
      <w:ins w:id="26" w:author="Sara Lindberg" w:date="2020-08-17T22:04:00Z">
        <w:r w:rsidR="008F6CF7">
          <w:rPr>
            <w:rFonts w:ascii="Arial" w:hAnsi="Arial"/>
          </w:rPr>
          <w:t xml:space="preserve"> </w:t>
        </w:r>
      </w:ins>
      <w:r w:rsidR="00795A97">
        <w:rPr>
          <w:rFonts w:ascii="Arial" w:hAnsi="Arial"/>
        </w:rPr>
        <w:t>at</w:t>
      </w:r>
      <w:ins w:id="27" w:author="Sara Lindberg" w:date="2020-08-17T21:54:00Z">
        <w:r w:rsidR="00DC7CC0">
          <w:rPr>
            <w:rFonts w:ascii="Arial" w:hAnsi="Arial"/>
          </w:rPr>
          <w:t xml:space="preserve"> </w:t>
        </w:r>
      </w:ins>
      <w:del w:id="28" w:author="Sara Lindberg" w:date="2020-08-17T21:53:00Z">
        <w:r w:rsidR="00795A97" w:rsidDel="00FA2184">
          <w:rPr>
            <w:rFonts w:ascii="Arial" w:hAnsi="Arial"/>
          </w:rPr>
          <w:delText xml:space="preserve"> for every timestep,</w:delText>
        </w:r>
      </w:del>
      <w:ins w:id="29" w:author="Sara Lindberg" w:date="2020-08-17T21:54:00Z">
        <w:r w:rsidR="00DC7CC0">
          <w:rPr>
            <w:rFonts w:ascii="Arial" w:hAnsi="Arial"/>
          </w:rPr>
          <w:t>each</w:t>
        </w:r>
      </w:ins>
      <w:r w:rsidR="00795A97">
        <w:rPr>
          <w:rFonts w:ascii="Arial" w:hAnsi="Arial"/>
        </w:rPr>
        <w:t xml:space="preserve"> row, layer, </w:t>
      </w:r>
      <w:ins w:id="30" w:author="Sara Lindberg" w:date="2020-08-17T21:53:00Z">
        <w:r w:rsidR="00FA2184">
          <w:rPr>
            <w:rFonts w:ascii="Arial" w:hAnsi="Arial"/>
          </w:rPr>
          <w:t xml:space="preserve">and </w:t>
        </w:r>
      </w:ins>
      <w:r w:rsidR="00795A97">
        <w:rPr>
          <w:rFonts w:ascii="Arial" w:hAnsi="Arial"/>
        </w:rPr>
        <w:t>column</w:t>
      </w:r>
      <w:del w:id="31" w:author="Sara Lindberg" w:date="2020-08-17T21:54:00Z">
        <w:r w:rsidR="00795A97" w:rsidDel="00DC7CC0">
          <w:rPr>
            <w:rFonts w:ascii="Arial" w:hAnsi="Arial"/>
          </w:rPr>
          <w:delText>,</w:delText>
        </w:r>
      </w:del>
      <w:r w:rsidR="00795A97">
        <w:rPr>
          <w:rFonts w:ascii="Arial" w:hAnsi="Arial"/>
        </w:rPr>
        <w:t xml:space="preserve"> </w:t>
      </w:r>
      <w:del w:id="32" w:author="Sara Lindberg" w:date="2020-08-17T21:53:00Z">
        <w:r w:rsidR="00795A97" w:rsidDel="00FA2184">
          <w:rPr>
            <w:rFonts w:ascii="Arial" w:hAnsi="Arial"/>
          </w:rPr>
          <w:delText xml:space="preserve">and </w:delText>
        </w:r>
      </w:del>
      <w:ins w:id="33" w:author="Sara Lindberg" w:date="2020-08-17T21:53:00Z">
        <w:r w:rsidR="00FA2184">
          <w:rPr>
            <w:rFonts w:ascii="Arial" w:hAnsi="Arial"/>
          </w:rPr>
          <w:t>for every timestep</w:t>
        </w:r>
      </w:ins>
      <w:del w:id="34" w:author="Sara Lindberg" w:date="2020-08-17T21:52:00Z">
        <w:r w:rsidR="00795A97" w:rsidDel="00FA2184">
          <w:rPr>
            <w:rFonts w:ascii="Arial" w:hAnsi="Arial"/>
          </w:rPr>
          <w:delText xml:space="preserve">exposure </w:delText>
        </w:r>
      </w:del>
      <w:del w:id="35" w:author="Sara Lindberg" w:date="2020-08-17T21:53:00Z">
        <w:r w:rsidR="00795A97" w:rsidDel="00FA2184">
          <w:rPr>
            <w:rFonts w:ascii="Arial" w:hAnsi="Arial"/>
          </w:rPr>
          <w:delText>route</w:delText>
        </w:r>
      </w:del>
      <w:del w:id="36" w:author="Sara Lindberg" w:date="2020-08-17T21:51:00Z">
        <w:r w:rsidR="00795A97" w:rsidDel="00FA2184">
          <w:rPr>
            <w:rFonts w:ascii="Arial" w:hAnsi="Arial"/>
          </w:rPr>
          <w:delText xml:space="preserve"> by summing the dose contribution for each COPC</w:delText>
        </w:r>
      </w:del>
      <w:r w:rsidR="00795A97">
        <w:rPr>
          <w:rFonts w:ascii="Arial" w:hAnsi="Arial"/>
        </w:rPr>
        <w:t xml:space="preserve">. </w:t>
      </w:r>
    </w:p>
    <w:bookmarkEnd w:id="1"/>
    <w:p w14:paraId="444106EB" w14:textId="6DB34A5E" w:rsidR="00E62A15" w:rsidRPr="00914C4E" w:rsidRDefault="00E62A15" w:rsidP="006973AE">
      <w:pPr>
        <w:pStyle w:val="Heading1"/>
      </w:pPr>
      <w:r w:rsidRPr="00914C4E">
        <w:t>Functional Requirements</w:t>
      </w:r>
    </w:p>
    <w:p w14:paraId="3EE87092" w14:textId="43D697C9" w:rsidR="006504D7" w:rsidRDefault="008557AE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Ca-</w:t>
      </w:r>
      <w:proofErr w:type="spellStart"/>
      <w:r>
        <w:rPr>
          <w:rFonts w:ascii="Arial" w:hAnsi="Arial" w:cs="Arial"/>
        </w:rPr>
        <w:t>dosecalc</w:t>
      </w:r>
      <w:proofErr w:type="spellEnd"/>
      <w:r>
        <w:rPr>
          <w:rFonts w:ascii="Arial" w:hAnsi="Arial" w:cs="Arial"/>
        </w:rPr>
        <w:t xml:space="preserve"> has t</w:t>
      </w:r>
      <w:r w:rsidR="006504D7">
        <w:rPr>
          <w:rFonts w:ascii="Arial" w:hAnsi="Arial" w:cs="Arial"/>
        </w:rPr>
        <w:t>he following functional requirements</w:t>
      </w:r>
      <w:r w:rsidR="004E7152">
        <w:rPr>
          <w:rFonts w:ascii="Arial" w:hAnsi="Arial" w:cs="Arial"/>
        </w:rPr>
        <w:t xml:space="preserve"> (FR)</w:t>
      </w:r>
      <w:r>
        <w:rPr>
          <w:rFonts w:ascii="Arial" w:hAnsi="Arial" w:cs="Arial"/>
        </w:rPr>
        <w:t>:</w:t>
      </w:r>
      <w:r w:rsidR="006504D7">
        <w:rPr>
          <w:rFonts w:ascii="Arial" w:hAnsi="Arial" w:cs="Arial"/>
        </w:rPr>
        <w:t xml:space="preserve"> </w:t>
      </w:r>
    </w:p>
    <w:p w14:paraId="76335525" w14:textId="536892E1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FR-1: </w:t>
      </w:r>
      <w:r w:rsidR="00D6066F">
        <w:rPr>
          <w:rFonts w:ascii="Arial" w:hAnsi="Arial" w:cs="Arial"/>
        </w:rPr>
        <w:t xml:space="preserve">Consume the </w:t>
      </w:r>
      <w:r w:rsidR="00795A97">
        <w:rPr>
          <w:rFonts w:ascii="Arial" w:hAnsi="Arial" w:cs="Arial"/>
        </w:rPr>
        <w:t>output of ca-</w:t>
      </w:r>
      <w:proofErr w:type="spellStart"/>
      <w:r w:rsidR="00795A97">
        <w:rPr>
          <w:rFonts w:ascii="Arial" w:hAnsi="Arial" w:cs="Arial"/>
        </w:rPr>
        <w:t>dosecalc</w:t>
      </w:r>
      <w:proofErr w:type="spellEnd"/>
    </w:p>
    <w:p w14:paraId="2A5670EB" w14:textId="689FD413" w:rsidR="006504D7" w:rsidRDefault="006504D7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FR-2: </w:t>
      </w:r>
      <w:r w:rsidR="005B4DD2">
        <w:rPr>
          <w:rFonts w:ascii="Arial" w:hAnsi="Arial" w:cs="Arial"/>
        </w:rPr>
        <w:t>C</w:t>
      </w:r>
      <w:r w:rsidR="00795A97">
        <w:rPr>
          <w:rFonts w:ascii="Arial" w:hAnsi="Arial" w:cs="Arial"/>
        </w:rPr>
        <w:t xml:space="preserve">onsume </w:t>
      </w:r>
      <w:r w:rsidR="005B4DD2">
        <w:rPr>
          <w:rFonts w:ascii="Arial" w:hAnsi="Arial" w:cs="Arial"/>
        </w:rPr>
        <w:t>an input control file that specifies dose outputs for each COPC of interest</w:t>
      </w:r>
    </w:p>
    <w:p w14:paraId="2457DE09" w14:textId="62662CD1" w:rsidR="0035285F" w:rsidRDefault="0035285F" w:rsidP="006504D7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 xml:space="preserve">FR-3: </w:t>
      </w:r>
      <w:r w:rsidR="005B4DD2">
        <w:rPr>
          <w:rFonts w:ascii="Arial" w:hAnsi="Arial" w:cs="Arial"/>
        </w:rPr>
        <w:t xml:space="preserve">Compute the total dose </w:t>
      </w:r>
      <w:ins w:id="37" w:author="Sara Lindberg" w:date="2020-08-17T22:09:00Z">
        <w:r w:rsidR="008F6CF7">
          <w:rPr>
            <w:rFonts w:ascii="Arial" w:hAnsi="Arial" w:cs="Arial"/>
          </w:rPr>
          <w:t xml:space="preserve">for an exposure pathway </w:t>
        </w:r>
      </w:ins>
      <w:r w:rsidR="005B4DD2">
        <w:rPr>
          <w:rFonts w:ascii="Arial" w:hAnsi="Arial" w:cs="Arial"/>
        </w:rPr>
        <w:t xml:space="preserve">by summing the </w:t>
      </w:r>
      <w:ins w:id="38" w:author="Sara Lindberg" w:date="2020-08-17T22:09:00Z">
        <w:r w:rsidR="008F6CF7">
          <w:rPr>
            <w:rFonts w:ascii="Arial" w:hAnsi="Arial" w:cs="Arial"/>
          </w:rPr>
          <w:t xml:space="preserve">pathway </w:t>
        </w:r>
      </w:ins>
      <w:r w:rsidR="005B4DD2">
        <w:rPr>
          <w:rFonts w:ascii="Arial" w:hAnsi="Arial" w:cs="Arial"/>
        </w:rPr>
        <w:t xml:space="preserve">dose for each COPC </w:t>
      </w:r>
      <w:ins w:id="39" w:author="Sara Lindberg" w:date="2020-08-17T22:09:00Z">
        <w:r w:rsidR="008F6CF7">
          <w:rPr>
            <w:rFonts w:ascii="Arial" w:hAnsi="Arial" w:cs="Arial"/>
          </w:rPr>
          <w:t xml:space="preserve">specified </w:t>
        </w:r>
      </w:ins>
      <w:r w:rsidR="005B4DD2">
        <w:rPr>
          <w:rFonts w:ascii="Arial" w:hAnsi="Arial" w:cs="Arial"/>
        </w:rPr>
        <w:t xml:space="preserve">in the input control file.  This sum should be computed for every row, layer, column, timestep, and exposure pathway. </w:t>
      </w:r>
    </w:p>
    <w:p w14:paraId="34DA9462" w14:textId="3431268F" w:rsidR="00D6066F" w:rsidRDefault="006504D7" w:rsidP="00D6066F">
      <w:pPr>
        <w:pStyle w:val="H1bodytext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5B4DD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</w:t>
      </w:r>
      <w:r w:rsidR="00D6066F">
        <w:rPr>
          <w:rFonts w:ascii="Arial" w:hAnsi="Arial" w:cs="Arial"/>
        </w:rPr>
        <w:t xml:space="preserve">Output results to a </w:t>
      </w:r>
      <w:r w:rsidR="005B4DD2">
        <w:rPr>
          <w:rFonts w:ascii="Arial" w:hAnsi="Arial" w:cs="Arial"/>
        </w:rPr>
        <w:t>comma-separated value (</w:t>
      </w:r>
      <w:r w:rsidR="00D6066F">
        <w:rPr>
          <w:rFonts w:ascii="Arial" w:hAnsi="Arial" w:cs="Arial"/>
        </w:rPr>
        <w:t>CSV</w:t>
      </w:r>
      <w:r w:rsidR="005B4DD2">
        <w:rPr>
          <w:rFonts w:ascii="Arial" w:hAnsi="Arial" w:cs="Arial"/>
        </w:rPr>
        <w:t xml:space="preserve">) </w:t>
      </w:r>
      <w:r w:rsidR="00D6066F">
        <w:rPr>
          <w:rFonts w:ascii="Arial" w:hAnsi="Arial" w:cs="Arial"/>
        </w:rPr>
        <w:t>file</w:t>
      </w:r>
    </w:p>
    <w:p w14:paraId="2FC95516" w14:textId="77777777" w:rsidR="00E62A15" w:rsidRPr="00914C4E" w:rsidRDefault="00E62A15" w:rsidP="006973AE">
      <w:pPr>
        <w:pStyle w:val="Heading1"/>
      </w:pPr>
      <w:r w:rsidRPr="00914C4E">
        <w:t>Software Requirements Specifications</w:t>
      </w:r>
    </w:p>
    <w:p w14:paraId="4E94F030" w14:textId="1896DFA1" w:rsidR="006504D7" w:rsidRDefault="00BF0706" w:rsidP="007F2CE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Where there are no explicit restrictions on Windows provided dependencies are installed, i</w:t>
      </w:r>
      <w:r w:rsidR="007F2CED">
        <w:rPr>
          <w:rFonts w:ascii="Arial" w:hAnsi="Arial"/>
        </w:rPr>
        <w:t>t is assumed that the tool will operate on a Linux (Ubuntu) machine</w:t>
      </w:r>
      <w:r>
        <w:rPr>
          <w:rFonts w:ascii="Arial" w:hAnsi="Arial"/>
        </w:rPr>
        <w:t xml:space="preserve">.  The following </w:t>
      </w:r>
      <w:r w:rsidR="006504D7">
        <w:rPr>
          <w:rFonts w:ascii="Arial" w:hAnsi="Arial"/>
        </w:rPr>
        <w:t>modules/librari</w:t>
      </w:r>
      <w:r w:rsidR="007F2CED">
        <w:rPr>
          <w:rFonts w:ascii="Arial" w:hAnsi="Arial"/>
        </w:rPr>
        <w:t xml:space="preserve">es </w:t>
      </w:r>
      <w:r>
        <w:rPr>
          <w:rFonts w:ascii="Arial" w:hAnsi="Arial"/>
        </w:rPr>
        <w:t xml:space="preserve">must be </w:t>
      </w:r>
      <w:r w:rsidR="007F2CED">
        <w:rPr>
          <w:rFonts w:ascii="Arial" w:hAnsi="Arial"/>
        </w:rPr>
        <w:t>installed:</w:t>
      </w:r>
      <w:r w:rsidR="006504D7">
        <w:rPr>
          <w:rFonts w:ascii="Arial" w:hAnsi="Arial"/>
        </w:rPr>
        <w:t xml:space="preserve"> </w:t>
      </w:r>
    </w:p>
    <w:p w14:paraId="316301EE" w14:textId="1161073B" w:rsidR="00920360" w:rsidRDefault="003839F0" w:rsidP="00C33E86">
      <w:pPr>
        <w:pStyle w:val="H1bodytext"/>
        <w:numPr>
          <w:ilvl w:val="0"/>
          <w:numId w:val="23"/>
        </w:numPr>
        <w:spacing w:after="120"/>
        <w:rPr>
          <w:rFonts w:ascii="Arial" w:hAnsi="Arial"/>
        </w:rPr>
      </w:pPr>
      <w:r>
        <w:rPr>
          <w:rFonts w:ascii="Arial" w:hAnsi="Arial"/>
        </w:rPr>
        <w:t>P</w:t>
      </w:r>
      <w:r w:rsidR="00920360">
        <w:rPr>
          <w:rFonts w:ascii="Arial" w:hAnsi="Arial"/>
        </w:rPr>
        <w:t>ython</w:t>
      </w:r>
      <w:r w:rsidR="00C33E86">
        <w:rPr>
          <w:rFonts w:ascii="Arial" w:hAnsi="Arial"/>
        </w:rPr>
        <w:t xml:space="preserve"> </w:t>
      </w:r>
      <w:r w:rsidR="00920360">
        <w:rPr>
          <w:rFonts w:ascii="Arial" w:hAnsi="Arial"/>
        </w:rPr>
        <w:t>3.</w:t>
      </w:r>
      <w:r>
        <w:rPr>
          <w:rFonts w:ascii="Arial" w:hAnsi="Arial"/>
        </w:rPr>
        <w:t>6</w:t>
      </w:r>
      <w:r w:rsidR="00920360">
        <w:rPr>
          <w:rFonts w:ascii="Arial" w:hAnsi="Arial"/>
        </w:rPr>
        <w:t xml:space="preserve">+ </w:t>
      </w:r>
    </w:p>
    <w:p w14:paraId="0DDB7329" w14:textId="44D7CE61" w:rsidR="00BF4F6F" w:rsidRDefault="00BF4F6F" w:rsidP="00BF4F6F">
      <w:pPr>
        <w:pStyle w:val="H1bodytext"/>
        <w:numPr>
          <w:ilvl w:val="1"/>
          <w:numId w:val="23"/>
        </w:numPr>
        <w:spacing w:after="120"/>
        <w:rPr>
          <w:rFonts w:ascii="Arial" w:hAnsi="Arial"/>
        </w:rPr>
      </w:pPr>
      <w:proofErr w:type="spellStart"/>
      <w:r>
        <w:rPr>
          <w:rFonts w:ascii="Arial" w:hAnsi="Arial"/>
        </w:rPr>
        <w:t>numpy</w:t>
      </w:r>
      <w:proofErr w:type="spellEnd"/>
      <w:r>
        <w:rPr>
          <w:rFonts w:ascii="Arial" w:hAnsi="Arial"/>
        </w:rPr>
        <w:t xml:space="preserve"> 1.19.0 +</w:t>
      </w:r>
    </w:p>
    <w:p w14:paraId="24A3A607" w14:textId="08456AB3" w:rsidR="00BF4F6F" w:rsidRPr="00B16BD3" w:rsidRDefault="00BF4F6F" w:rsidP="00B16BD3">
      <w:pPr>
        <w:pStyle w:val="H1bodytext"/>
        <w:numPr>
          <w:ilvl w:val="1"/>
          <w:numId w:val="23"/>
        </w:numPr>
        <w:spacing w:after="120"/>
        <w:rPr>
          <w:rFonts w:ascii="Arial" w:hAnsi="Arial"/>
        </w:rPr>
      </w:pPr>
      <w:r>
        <w:rPr>
          <w:rFonts w:ascii="Arial" w:hAnsi="Arial"/>
        </w:rPr>
        <w:t>pandas 1.0.5 +</w:t>
      </w:r>
    </w:p>
    <w:p w14:paraId="241B33E4" w14:textId="66707510" w:rsidR="008F180A" w:rsidRPr="008F180A" w:rsidRDefault="00E62A15" w:rsidP="008F180A">
      <w:pPr>
        <w:pStyle w:val="Heading1"/>
      </w:pPr>
      <w:r w:rsidRPr="00914C4E">
        <w:t>Software Design Description</w:t>
      </w:r>
    </w:p>
    <w:p w14:paraId="2C9E2B21" w14:textId="5C0E8FD5" w:rsidR="00F42358" w:rsidRDefault="00F42358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is intended to be invoked by the CA/CIE Tool Runner on a Linux machine.  The</w:t>
      </w:r>
      <w:r w:rsidR="00612528">
        <w:rPr>
          <w:rFonts w:ascii="Arial" w:hAnsi="Arial"/>
        </w:rPr>
        <w:t xml:space="preserve"> </w:t>
      </w:r>
      <w:r>
        <w:rPr>
          <w:rFonts w:ascii="Arial" w:hAnsi="Arial"/>
        </w:rPr>
        <w:t xml:space="preserve">command </w:t>
      </w:r>
      <w:r w:rsidR="00612528">
        <w:rPr>
          <w:rFonts w:ascii="Arial" w:hAnsi="Arial"/>
        </w:rPr>
        <w:t xml:space="preserve">signature </w:t>
      </w:r>
      <w:r>
        <w:rPr>
          <w:rFonts w:ascii="Arial" w:hAnsi="Arial"/>
        </w:rPr>
        <w:t>looks like:</w:t>
      </w:r>
    </w:p>
    <w:p w14:paraId="73F2CA1C" w14:textId="2E424241" w:rsidR="008F180A" w:rsidRPr="00612528" w:rsidRDefault="00F42358" w:rsidP="00E62A15">
      <w:pPr>
        <w:pStyle w:val="H1bodytext"/>
        <w:spacing w:after="120"/>
        <w:rPr>
          <w:rFonts w:ascii="Consolas" w:hAnsi="Consolas"/>
          <w:szCs w:val="22"/>
        </w:rPr>
      </w:pPr>
      <w:r w:rsidRPr="00612528">
        <w:rPr>
          <w:rFonts w:ascii="Consolas" w:hAnsi="Consolas"/>
          <w:szCs w:val="22"/>
        </w:rPr>
        <w:t>$</w:t>
      </w:r>
      <w:r w:rsidR="00DC4FE9">
        <w:rPr>
          <w:rFonts w:ascii="Consolas" w:hAnsi="Consolas"/>
          <w:szCs w:val="22"/>
        </w:rPr>
        <w:t xml:space="preserve"> python3 </w:t>
      </w:r>
      <w:r w:rsidR="00612528" w:rsidRPr="00612528">
        <w:rPr>
          <w:rFonts w:ascii="Consolas" w:hAnsi="Consolas"/>
          <w:i/>
          <w:iCs/>
          <w:szCs w:val="22"/>
        </w:rPr>
        <w:t xml:space="preserve">[path to </w:t>
      </w:r>
      <w:del w:id="40" w:author="Sara Lindberg" w:date="2020-08-17T21:59:00Z">
        <w:r w:rsidR="00612528" w:rsidRPr="00612528" w:rsidDel="00DC7CC0">
          <w:rPr>
            <w:rFonts w:ascii="Consolas" w:hAnsi="Consolas"/>
            <w:i/>
            <w:iCs/>
            <w:szCs w:val="22"/>
          </w:rPr>
          <w:delText>tools</w:delText>
        </w:r>
      </w:del>
      <w:ins w:id="41" w:author="Sara Lindberg" w:date="2020-08-17T21:59:00Z">
        <w:r w:rsidR="00DC7CC0">
          <w:rPr>
            <w:rFonts w:ascii="Consolas" w:hAnsi="Consolas"/>
            <w:i/>
            <w:iCs/>
            <w:szCs w:val="22"/>
          </w:rPr>
          <w:t>repository</w:t>
        </w:r>
      </w:ins>
      <w:r w:rsidR="00612528" w:rsidRPr="00612528">
        <w:rPr>
          <w:rFonts w:ascii="Consolas" w:hAnsi="Consolas"/>
          <w:i/>
          <w:iCs/>
          <w:szCs w:val="22"/>
        </w:rPr>
        <w:t>]</w:t>
      </w:r>
      <w:r w:rsidR="00612528">
        <w:rPr>
          <w:rFonts w:ascii="Consolas" w:hAnsi="Consolas"/>
          <w:szCs w:val="22"/>
        </w:rPr>
        <w:t>/</w:t>
      </w:r>
      <w:del w:id="42" w:author="Sara Lindberg" w:date="2020-08-17T21:59:00Z">
        <w:r w:rsidR="00612528" w:rsidDel="00DC7CC0">
          <w:rPr>
            <w:rFonts w:ascii="Consolas" w:hAnsi="Consolas"/>
            <w:szCs w:val="22"/>
          </w:rPr>
          <w:delText>tools</w:delText>
        </w:r>
      </w:del>
      <w:ins w:id="43" w:author="Sara Lindberg" w:date="2020-08-17T21:59:00Z">
        <w:r w:rsidR="00DC7CC0">
          <w:rPr>
            <w:rFonts w:ascii="Consolas" w:hAnsi="Consolas"/>
            <w:szCs w:val="22"/>
          </w:rPr>
          <w:t>p</w:t>
        </w:r>
      </w:ins>
      <w:ins w:id="44" w:author="Sara Lindberg" w:date="2020-08-17T22:00:00Z">
        <w:r w:rsidR="00DC7CC0">
          <w:rPr>
            <w:rFonts w:ascii="Consolas" w:hAnsi="Consolas"/>
            <w:szCs w:val="22"/>
          </w:rPr>
          <w:t>ylib</w:t>
        </w:r>
      </w:ins>
      <w:r w:rsidR="00612528">
        <w:rPr>
          <w:rFonts w:ascii="Consolas" w:hAnsi="Consolas"/>
          <w:szCs w:val="22"/>
        </w:rPr>
        <w:t>/ca</w:t>
      </w:r>
      <w:r w:rsidR="008432EC">
        <w:rPr>
          <w:rFonts w:ascii="Consolas" w:hAnsi="Consolas"/>
          <w:szCs w:val="22"/>
        </w:rPr>
        <w:t>sum</w:t>
      </w:r>
      <w:r w:rsidR="00612528">
        <w:rPr>
          <w:rFonts w:ascii="Consolas" w:hAnsi="Consolas"/>
          <w:szCs w:val="22"/>
        </w:rPr>
        <w:t>dose</w:t>
      </w:r>
      <w:r w:rsidRPr="00612528">
        <w:rPr>
          <w:rFonts w:ascii="Consolas" w:hAnsi="Consolas"/>
          <w:szCs w:val="22"/>
        </w:rPr>
        <w:t>/</w:t>
      </w:r>
      <w:r w:rsidR="008432EC">
        <w:rPr>
          <w:rFonts w:ascii="Consolas" w:hAnsi="Consolas"/>
          <w:szCs w:val="22"/>
        </w:rPr>
        <w:t>sumDose</w:t>
      </w:r>
      <w:r w:rsidRPr="00612528">
        <w:rPr>
          <w:rFonts w:ascii="Consolas" w:hAnsi="Consolas"/>
          <w:szCs w:val="22"/>
        </w:rPr>
        <w:t>.</w:t>
      </w:r>
      <w:r w:rsidR="00DC4FE9">
        <w:rPr>
          <w:rFonts w:ascii="Consolas" w:hAnsi="Consolas"/>
          <w:szCs w:val="22"/>
        </w:rPr>
        <w:t>py</w:t>
      </w:r>
      <w:r w:rsidR="00DC4FE9" w:rsidRPr="00612528">
        <w:rPr>
          <w:rFonts w:ascii="Consolas" w:hAnsi="Consolas"/>
          <w:szCs w:val="22"/>
        </w:rPr>
        <w:t xml:space="preserve"> </w:t>
      </w:r>
      <w:proofErr w:type="spellStart"/>
      <w:r w:rsidR="008432EC">
        <w:rPr>
          <w:rFonts w:ascii="Consolas" w:hAnsi="Consolas"/>
          <w:szCs w:val="22"/>
        </w:rPr>
        <w:t>inputControlFile.json</w:t>
      </w:r>
      <w:proofErr w:type="spellEnd"/>
    </w:p>
    <w:p w14:paraId="4C48256F" w14:textId="0347C8E6" w:rsidR="006504D7" w:rsidRDefault="008F1127" w:rsidP="00E62A15">
      <w:pPr>
        <w:pStyle w:val="H1bodytext"/>
        <w:spacing w:after="120"/>
        <w:rPr>
          <w:rFonts w:ascii="Arial" w:hAnsi="Arial"/>
        </w:rPr>
      </w:pPr>
      <w:r w:rsidRPr="008F1127">
        <w:rPr>
          <w:rFonts w:ascii="Arial" w:hAnsi="Arial"/>
          <w:u w:val="single"/>
        </w:rPr>
        <w:t>Arguments</w:t>
      </w:r>
      <w:r>
        <w:rPr>
          <w:rFonts w:ascii="Arial" w:hAnsi="Arial"/>
        </w:rPr>
        <w:t>:</w:t>
      </w:r>
    </w:p>
    <w:p w14:paraId="0456E6CA" w14:textId="424FBB61" w:rsidR="00F42358" w:rsidRPr="00F42358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accepts one input argument: a string indicating the path to the input control file.</w:t>
      </w:r>
    </w:p>
    <w:p w14:paraId="5AA55CA8" w14:textId="07D453A8" w:rsidR="00B76BAA" w:rsidRDefault="00C358F5" w:rsidP="00B76BA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Input Files</w:t>
      </w:r>
      <w:r>
        <w:rPr>
          <w:rFonts w:ascii="Arial" w:hAnsi="Arial"/>
        </w:rPr>
        <w:t>:</w:t>
      </w:r>
    </w:p>
    <w:p w14:paraId="1E37818E" w14:textId="77777777" w:rsidR="0003043D" w:rsidRDefault="0003043D" w:rsidP="0003043D">
      <w:pPr>
        <w:pStyle w:val="H1bodytext"/>
        <w:spacing w:after="120"/>
        <w:rPr>
          <w:rFonts w:ascii="Arial" w:hAnsi="Arial"/>
        </w:rPr>
      </w:pPr>
    </w:p>
    <w:p w14:paraId="5271DCEE" w14:textId="77777777" w:rsidR="0003043D" w:rsidRPr="004B3413" w:rsidRDefault="0003043D" w:rsidP="0003043D">
      <w:pPr>
        <w:pStyle w:val="H1bodytext"/>
        <w:spacing w:after="120"/>
        <w:rPr>
          <w:rFonts w:ascii="Arial" w:hAnsi="Arial"/>
          <w:b/>
          <w:bCs/>
        </w:rPr>
      </w:pPr>
      <w:r w:rsidRPr="004B3413">
        <w:rPr>
          <w:rFonts w:ascii="Arial" w:hAnsi="Arial"/>
          <w:b/>
          <w:bCs/>
        </w:rPr>
        <w:t>Input control file</w:t>
      </w:r>
    </w:p>
    <w:p w14:paraId="75358713" w14:textId="5D69EF8B" w:rsidR="0003043D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>This file provides the tool with important input, such as where to find the dose data.  It must be in JavaScript Object Notation (JSON) format and have the following structure:</w:t>
      </w:r>
    </w:p>
    <w:p w14:paraId="218BE455" w14:textId="77777777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>{</w:t>
      </w:r>
    </w:p>
    <w:p w14:paraId="0EC3513F" w14:textId="2E9AB7B1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"</w:t>
      </w:r>
      <w:proofErr w:type="spellStart"/>
      <w:r>
        <w:rPr>
          <w:rFonts w:ascii="Consolas" w:hAnsi="Consolas"/>
        </w:rPr>
        <w:t>outputFile</w:t>
      </w:r>
      <w:proofErr w:type="spellEnd"/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path/to/output/outputFile.csv</w:t>
      </w:r>
      <w:r w:rsidRPr="00ED7283">
        <w:rPr>
          <w:rFonts w:ascii="Consolas" w:hAnsi="Consolas"/>
        </w:rPr>
        <w:t>",</w:t>
      </w:r>
    </w:p>
    <w:p w14:paraId="74D08C84" w14:textId="55A8473E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"</w:t>
      </w:r>
      <w:proofErr w:type="spellStart"/>
      <w:r w:rsidRPr="00ED7283">
        <w:rPr>
          <w:rFonts w:ascii="Consolas" w:hAnsi="Consolas"/>
        </w:rPr>
        <w:t>do</w:t>
      </w:r>
      <w:r>
        <w:rPr>
          <w:rFonts w:ascii="Consolas" w:hAnsi="Consolas"/>
        </w:rPr>
        <w:t>seFiles</w:t>
      </w:r>
      <w:proofErr w:type="spellEnd"/>
      <w:proofErr w:type="gramStart"/>
      <w:r w:rsidRPr="00ED7283">
        <w:rPr>
          <w:rFonts w:ascii="Consolas" w:hAnsi="Consolas"/>
        </w:rPr>
        <w:t>":[</w:t>
      </w:r>
      <w:proofErr w:type="gramEnd"/>
    </w:p>
    <w:p w14:paraId="7FAB8C53" w14:textId="7A449B29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proofErr w:type="spellStart"/>
      <w:r>
        <w:rPr>
          <w:rFonts w:ascii="Consolas" w:hAnsi="Consolas"/>
        </w:rPr>
        <w:t>copc</w:t>
      </w:r>
      <w:proofErr w:type="spellEnd"/>
      <w:r w:rsidRPr="00ED7283">
        <w:rPr>
          <w:rFonts w:ascii="Consolas" w:hAnsi="Consolas"/>
        </w:rPr>
        <w:t>":"</w:t>
      </w:r>
      <w:proofErr w:type="spellStart"/>
      <w:r>
        <w:rPr>
          <w:rFonts w:ascii="Consolas" w:hAnsi="Consolas"/>
        </w:rPr>
        <w:t>trit</w:t>
      </w:r>
      <w:proofErr w:type="spellEnd"/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path/to/dose/</w:t>
      </w:r>
      <w:proofErr w:type="spellStart"/>
      <w:r>
        <w:rPr>
          <w:rFonts w:ascii="Consolas" w:hAnsi="Consolas"/>
        </w:rPr>
        <w:t>trit</w:t>
      </w:r>
      <w:proofErr w:type="spellEnd"/>
      <w:r>
        <w:rPr>
          <w:rFonts w:ascii="Consolas" w:hAnsi="Consolas"/>
        </w:rPr>
        <w:t>/dose.csv</w:t>
      </w:r>
      <w:r w:rsidRPr="00ED7283">
        <w:rPr>
          <w:rFonts w:ascii="Consolas" w:hAnsi="Consolas"/>
        </w:rPr>
        <w:t>"},</w:t>
      </w:r>
    </w:p>
    <w:p w14:paraId="73334D67" w14:textId="150E42DA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U235</w:t>
      </w:r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path/to/dose/u235/dose.csv</w:t>
      </w:r>
      <w:r w:rsidRPr="00ED7283">
        <w:rPr>
          <w:rFonts w:ascii="Consolas" w:hAnsi="Consolas"/>
        </w:rPr>
        <w:t>"},</w:t>
      </w:r>
    </w:p>
    <w:p w14:paraId="122D4EFF" w14:textId="727B01C5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    {"</w:t>
      </w:r>
      <w:r>
        <w:rPr>
          <w:rFonts w:ascii="Consolas" w:hAnsi="Consolas"/>
        </w:rPr>
        <w:t>copc</w:t>
      </w:r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U238</w:t>
      </w:r>
      <w:r w:rsidRPr="00ED7283">
        <w:rPr>
          <w:rFonts w:ascii="Consolas" w:hAnsi="Consolas"/>
        </w:rPr>
        <w:t>", "</w:t>
      </w:r>
      <w:proofErr w:type="spellStart"/>
      <w:r w:rsidRPr="00ED7283">
        <w:rPr>
          <w:rFonts w:ascii="Consolas" w:hAnsi="Consolas"/>
        </w:rPr>
        <w:t>fpath</w:t>
      </w:r>
      <w:proofErr w:type="spellEnd"/>
      <w:r w:rsidRPr="00ED7283">
        <w:rPr>
          <w:rFonts w:ascii="Consolas" w:hAnsi="Consolas"/>
        </w:rPr>
        <w:t>":"</w:t>
      </w:r>
      <w:r>
        <w:rPr>
          <w:rFonts w:ascii="Consolas" w:hAnsi="Consolas"/>
        </w:rPr>
        <w:t>path/to/dose/u238/dose.csv</w:t>
      </w:r>
      <w:r w:rsidRPr="00ED7283">
        <w:rPr>
          <w:rFonts w:ascii="Consolas" w:hAnsi="Consolas"/>
        </w:rPr>
        <w:t>"}</w:t>
      </w:r>
    </w:p>
    <w:p w14:paraId="6F3C59BC" w14:textId="73FFDB46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 xml:space="preserve">    ]</w:t>
      </w:r>
    </w:p>
    <w:p w14:paraId="58E2E01A" w14:textId="77777777" w:rsidR="0003043D" w:rsidRPr="00ED7283" w:rsidRDefault="0003043D" w:rsidP="0003043D">
      <w:pPr>
        <w:pStyle w:val="H1bodytext"/>
        <w:spacing w:after="120"/>
        <w:rPr>
          <w:rFonts w:ascii="Consolas" w:hAnsi="Consolas"/>
        </w:rPr>
      </w:pPr>
      <w:r w:rsidRPr="00ED7283">
        <w:rPr>
          <w:rFonts w:ascii="Consolas" w:hAnsi="Consolas"/>
        </w:rPr>
        <w:t>}</w:t>
      </w:r>
    </w:p>
    <w:p w14:paraId="12BC3DDC" w14:textId="77777777" w:rsidR="0003043D" w:rsidRDefault="0003043D" w:rsidP="0003043D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field names are required and must be lower case.   Users may specify additional fields, such as comments, but they are ignored by this tool.</w:t>
      </w:r>
    </w:p>
    <w:p w14:paraId="5A9DD06D" w14:textId="14DDC9F4" w:rsidR="0003043D" w:rsidRPr="006B78AA" w:rsidRDefault="004352D0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outputFile</w:t>
      </w:r>
      <w:proofErr w:type="spellEnd"/>
    </w:p>
    <w:p w14:paraId="127776D9" w14:textId="48B76AF7" w:rsidR="0003043D" w:rsidRDefault="004352D0" w:rsidP="004352D0">
      <w:pPr>
        <w:pStyle w:val="H1bodytext"/>
        <w:numPr>
          <w:ilvl w:val="1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desired path to the file produced by this tool </w:t>
      </w:r>
    </w:p>
    <w:p w14:paraId="0C17296B" w14:textId="0573E7B2" w:rsidR="0003043D" w:rsidRPr="006B78AA" w:rsidRDefault="004352D0" w:rsidP="0003043D">
      <w:pPr>
        <w:pStyle w:val="H1bodytext"/>
        <w:numPr>
          <w:ilvl w:val="0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doseFiles</w:t>
      </w:r>
      <w:proofErr w:type="spellEnd"/>
    </w:p>
    <w:p w14:paraId="6F9CA564" w14:textId="44D3DA4C" w:rsidR="0003043D" w:rsidRDefault="0003043D" w:rsidP="0003043D">
      <w:pPr>
        <w:pStyle w:val="H1bodytext"/>
        <w:numPr>
          <w:ilvl w:val="1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A list of objects that define the </w:t>
      </w:r>
      <w:r w:rsidR="004352D0">
        <w:rPr>
          <w:rFonts w:ascii="Arial" w:hAnsi="Arial"/>
        </w:rPr>
        <w:t>COPC</w:t>
      </w:r>
      <w:r>
        <w:rPr>
          <w:rFonts w:ascii="Arial" w:hAnsi="Arial"/>
        </w:rPr>
        <w:t xml:space="preserve"> and location of the input</w:t>
      </w:r>
      <w:r w:rsidR="004352D0">
        <w:rPr>
          <w:rFonts w:ascii="Arial" w:hAnsi="Arial"/>
        </w:rPr>
        <w:t xml:space="preserve"> dose</w:t>
      </w:r>
      <w:r>
        <w:rPr>
          <w:rFonts w:ascii="Arial" w:hAnsi="Arial"/>
        </w:rPr>
        <w:t xml:space="preserve"> file(s).  Each entry in the list must be an object with the following fields (additional fields are ignored):</w:t>
      </w:r>
    </w:p>
    <w:p w14:paraId="6781DE05" w14:textId="5B423302" w:rsidR="0003043D" w:rsidRPr="006B78AA" w:rsidRDefault="004352D0" w:rsidP="0003043D">
      <w:pPr>
        <w:pStyle w:val="H1bodytext"/>
        <w:numPr>
          <w:ilvl w:val="2"/>
          <w:numId w:val="26"/>
        </w:numPr>
        <w:spacing w:after="120"/>
        <w:rPr>
          <w:rFonts w:ascii="Consolas" w:hAnsi="Consolas"/>
        </w:rPr>
      </w:pPr>
      <w:proofErr w:type="spellStart"/>
      <w:r>
        <w:rPr>
          <w:rFonts w:ascii="Consolas" w:hAnsi="Consolas"/>
        </w:rPr>
        <w:t>copc</w:t>
      </w:r>
      <w:proofErr w:type="spellEnd"/>
    </w:p>
    <w:p w14:paraId="7C2F46D8" w14:textId="3213E29D" w:rsidR="0003043D" w:rsidRDefault="0003043D" w:rsidP="0003043D">
      <w:pPr>
        <w:pStyle w:val="H1bodytext"/>
        <w:numPr>
          <w:ilvl w:val="3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>A</w:t>
      </w:r>
      <w:r w:rsidR="004352D0">
        <w:rPr>
          <w:rFonts w:ascii="Arial" w:hAnsi="Arial"/>
        </w:rPr>
        <w:t xml:space="preserve"> label used to identify the dose data</w:t>
      </w:r>
    </w:p>
    <w:p w14:paraId="3CBDD54A" w14:textId="77777777" w:rsidR="0003043D" w:rsidRPr="006B78AA" w:rsidRDefault="0003043D" w:rsidP="0003043D">
      <w:pPr>
        <w:pStyle w:val="H1bodytext"/>
        <w:numPr>
          <w:ilvl w:val="2"/>
          <w:numId w:val="26"/>
        </w:numPr>
        <w:spacing w:after="120"/>
        <w:rPr>
          <w:rFonts w:ascii="Consolas" w:hAnsi="Consolas"/>
        </w:rPr>
      </w:pPr>
      <w:proofErr w:type="spellStart"/>
      <w:r w:rsidRPr="006B78AA">
        <w:rPr>
          <w:rFonts w:ascii="Consolas" w:hAnsi="Consolas"/>
        </w:rPr>
        <w:t>fpath</w:t>
      </w:r>
      <w:proofErr w:type="spellEnd"/>
    </w:p>
    <w:p w14:paraId="59AC456F" w14:textId="52C225DB" w:rsidR="0003043D" w:rsidRDefault="0003043D" w:rsidP="0003043D">
      <w:pPr>
        <w:pStyle w:val="H1bodytext"/>
        <w:numPr>
          <w:ilvl w:val="3"/>
          <w:numId w:val="26"/>
        </w:numPr>
        <w:spacing w:after="120"/>
        <w:rPr>
          <w:rFonts w:ascii="Arial" w:hAnsi="Arial"/>
        </w:rPr>
      </w:pPr>
      <w:r>
        <w:rPr>
          <w:rFonts w:ascii="Arial" w:hAnsi="Arial"/>
        </w:rPr>
        <w:t xml:space="preserve">A path to the </w:t>
      </w:r>
      <w:r w:rsidR="004352D0">
        <w:rPr>
          <w:rFonts w:ascii="Arial" w:hAnsi="Arial"/>
        </w:rPr>
        <w:t>dose data.  This is expected to be the output of ca-</w:t>
      </w:r>
      <w:proofErr w:type="spellStart"/>
      <w:r w:rsidR="004352D0">
        <w:rPr>
          <w:rFonts w:ascii="Arial" w:hAnsi="Arial"/>
        </w:rPr>
        <w:t>dosecalc</w:t>
      </w:r>
      <w:proofErr w:type="spellEnd"/>
      <w:r w:rsidR="004352D0">
        <w:rPr>
          <w:rFonts w:ascii="Arial" w:hAnsi="Arial"/>
        </w:rPr>
        <w:t>; there is generally one dose file per COPC.</w:t>
      </w:r>
    </w:p>
    <w:p w14:paraId="7799F838" w14:textId="77777777" w:rsidR="0003043D" w:rsidRDefault="0003043D" w:rsidP="00B76BAA">
      <w:pPr>
        <w:pStyle w:val="H1bodytext"/>
        <w:spacing w:after="120"/>
        <w:rPr>
          <w:rFonts w:ascii="Arial" w:hAnsi="Arial"/>
        </w:rPr>
      </w:pPr>
    </w:p>
    <w:p w14:paraId="555E8A58" w14:textId="4F07BF9D" w:rsidR="00AB0D20" w:rsidRDefault="00AB0D2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Output Files</w:t>
      </w:r>
      <w:r>
        <w:rPr>
          <w:rFonts w:ascii="Arial" w:hAnsi="Arial"/>
        </w:rPr>
        <w:t>:</w:t>
      </w:r>
    </w:p>
    <w:p w14:paraId="0041BFC4" w14:textId="0B4DF93A" w:rsidR="00D40FBE" w:rsidRDefault="009407AA" w:rsidP="00D40FB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produces</w:t>
      </w:r>
      <w:r w:rsidR="006C2544">
        <w:rPr>
          <w:rFonts w:ascii="Arial" w:hAnsi="Arial"/>
        </w:rPr>
        <w:t xml:space="preserve"> </w:t>
      </w:r>
      <w:r w:rsidR="004352D0">
        <w:rPr>
          <w:rFonts w:ascii="Arial" w:hAnsi="Arial"/>
        </w:rPr>
        <w:t xml:space="preserve">a single </w:t>
      </w:r>
      <w:r w:rsidR="006C2544">
        <w:rPr>
          <w:rFonts w:ascii="Arial" w:hAnsi="Arial"/>
        </w:rPr>
        <w:t xml:space="preserve">output </w:t>
      </w:r>
      <w:r w:rsidR="004352D0">
        <w:rPr>
          <w:rFonts w:ascii="Arial" w:hAnsi="Arial"/>
        </w:rPr>
        <w:t xml:space="preserve">CSV </w:t>
      </w:r>
      <w:r w:rsidR="006C2544">
        <w:rPr>
          <w:rFonts w:ascii="Arial" w:hAnsi="Arial"/>
        </w:rPr>
        <w:t>file</w:t>
      </w:r>
      <w:r w:rsidR="004352D0">
        <w:rPr>
          <w:rFonts w:ascii="Arial" w:hAnsi="Arial"/>
        </w:rPr>
        <w:t xml:space="preserve"> as defined in the </w:t>
      </w:r>
      <w:proofErr w:type="spellStart"/>
      <w:r w:rsidR="004352D0">
        <w:rPr>
          <w:rFonts w:ascii="Arial" w:hAnsi="Arial"/>
        </w:rPr>
        <w:t>outputFile</w:t>
      </w:r>
      <w:proofErr w:type="spellEnd"/>
      <w:r w:rsidR="004352D0">
        <w:rPr>
          <w:rFonts w:ascii="Arial" w:hAnsi="Arial"/>
        </w:rPr>
        <w:t xml:space="preserve"> parameter in the input control file.  The structure of the file is like the output of ca-</w:t>
      </w:r>
      <w:proofErr w:type="spellStart"/>
      <w:r w:rsidR="004352D0">
        <w:rPr>
          <w:rFonts w:ascii="Arial" w:hAnsi="Arial"/>
        </w:rPr>
        <w:t>dosecalc</w:t>
      </w:r>
      <w:proofErr w:type="spellEnd"/>
      <w:r w:rsidR="004352D0">
        <w:rPr>
          <w:rFonts w:ascii="Arial" w:hAnsi="Arial"/>
        </w:rPr>
        <w:t xml:space="preserve"> except that there is an additional column containing the </w:t>
      </w:r>
      <w:ins w:id="45" w:author="Sara Lindberg" w:date="2020-08-18T07:11:00Z">
        <w:r w:rsidR="004B6BBB">
          <w:rPr>
            <w:rFonts w:ascii="Arial" w:hAnsi="Arial"/>
          </w:rPr>
          <w:t xml:space="preserve">pathway </w:t>
        </w:r>
      </w:ins>
      <w:r w:rsidR="004352D0">
        <w:rPr>
          <w:rFonts w:ascii="Arial" w:hAnsi="Arial"/>
        </w:rPr>
        <w:t>dose</w:t>
      </w:r>
      <w:ins w:id="46" w:author="Sara Lindberg" w:date="2020-08-17T22:02:00Z">
        <w:r w:rsidR="00DC7CC0">
          <w:rPr>
            <w:rFonts w:ascii="Arial" w:hAnsi="Arial"/>
          </w:rPr>
          <w:t xml:space="preserve"> </w:t>
        </w:r>
      </w:ins>
      <w:del w:id="47" w:author="Sara Lindberg" w:date="2020-08-17T22:03:00Z">
        <w:r w:rsidR="004352D0" w:rsidDel="00DC7CC0">
          <w:rPr>
            <w:rFonts w:ascii="Arial" w:hAnsi="Arial"/>
          </w:rPr>
          <w:delText xml:space="preserve"> </w:delText>
        </w:r>
      </w:del>
      <w:r w:rsidR="004352D0">
        <w:rPr>
          <w:rFonts w:ascii="Arial" w:hAnsi="Arial"/>
        </w:rPr>
        <w:t xml:space="preserve">for </w:t>
      </w:r>
      <w:del w:id="48" w:author="Sara Lindberg" w:date="2020-08-18T07:12:00Z">
        <w:r w:rsidR="004352D0" w:rsidDel="004B6BBB">
          <w:rPr>
            <w:rFonts w:ascii="Arial" w:hAnsi="Arial"/>
          </w:rPr>
          <w:delText xml:space="preserve">every </w:delText>
        </w:r>
      </w:del>
      <w:ins w:id="49" w:author="Sara Lindberg" w:date="2020-08-18T07:12:00Z">
        <w:r w:rsidR="004B6BBB">
          <w:rPr>
            <w:rFonts w:ascii="Arial" w:hAnsi="Arial"/>
          </w:rPr>
          <w:t xml:space="preserve">each </w:t>
        </w:r>
      </w:ins>
      <w:r w:rsidR="004352D0">
        <w:rPr>
          <w:rFonts w:ascii="Arial" w:hAnsi="Arial"/>
        </w:rPr>
        <w:t xml:space="preserve">COPC and a final column denoting the </w:t>
      </w:r>
      <w:del w:id="50" w:author="Sara Lindberg" w:date="2020-08-18T07:11:00Z">
        <w:r w:rsidR="004352D0" w:rsidDel="004B6BBB">
          <w:rPr>
            <w:rFonts w:ascii="Arial" w:hAnsi="Arial"/>
          </w:rPr>
          <w:delText xml:space="preserve">sum of the </w:delText>
        </w:r>
      </w:del>
      <w:ins w:id="51" w:author="Sara Lindberg" w:date="2020-08-17T22:02:00Z">
        <w:r w:rsidR="00DC7CC0">
          <w:rPr>
            <w:rFonts w:ascii="Arial" w:hAnsi="Arial"/>
          </w:rPr>
          <w:t xml:space="preserve">total </w:t>
        </w:r>
      </w:ins>
      <w:ins w:id="52" w:author="Sara Lindberg" w:date="2020-08-18T07:12:00Z">
        <w:r w:rsidR="004B6BBB">
          <w:rPr>
            <w:rFonts w:ascii="Arial" w:hAnsi="Arial"/>
          </w:rPr>
          <w:t xml:space="preserve">pathway </w:t>
        </w:r>
      </w:ins>
      <w:r w:rsidR="004352D0">
        <w:rPr>
          <w:rFonts w:ascii="Arial" w:hAnsi="Arial"/>
        </w:rPr>
        <w:t>dose</w:t>
      </w:r>
      <w:del w:id="53" w:author="Sara Lindberg" w:date="2020-08-18T07:12:00Z">
        <w:r w:rsidR="004352D0" w:rsidDel="004B6BBB">
          <w:rPr>
            <w:rFonts w:ascii="Arial" w:hAnsi="Arial"/>
          </w:rPr>
          <w:delText>s</w:delText>
        </w:r>
      </w:del>
      <w:ins w:id="54" w:author="Sara Lindberg" w:date="2020-08-17T22:02:00Z">
        <w:r w:rsidR="00DC7CC0">
          <w:rPr>
            <w:rFonts w:ascii="Arial" w:hAnsi="Arial"/>
          </w:rPr>
          <w:t xml:space="preserve"> from all COPCs</w:t>
        </w:r>
      </w:ins>
      <w:r w:rsidR="004352D0">
        <w:rPr>
          <w:rFonts w:ascii="Arial" w:hAnsi="Arial"/>
        </w:rPr>
        <w:t xml:space="preserve">.  Each row in the file corresponds to a unique timestep, row, layer, </w:t>
      </w:r>
      <w:proofErr w:type="gramStart"/>
      <w:r w:rsidR="004352D0">
        <w:rPr>
          <w:rFonts w:ascii="Arial" w:hAnsi="Arial"/>
        </w:rPr>
        <w:t>column</w:t>
      </w:r>
      <w:proofErr w:type="gramEnd"/>
      <w:r w:rsidR="004352D0">
        <w:rPr>
          <w:rFonts w:ascii="Arial" w:hAnsi="Arial"/>
        </w:rPr>
        <w:t xml:space="preserve"> and exposure route.</w:t>
      </w:r>
    </w:p>
    <w:p w14:paraId="5039349F" w14:textId="499A348F" w:rsidR="006A6985" w:rsidRDefault="006A6985" w:rsidP="006A698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first row is header text with column names.  </w:t>
      </w:r>
      <w:r w:rsidR="00D40FBE">
        <w:rPr>
          <w:rFonts w:ascii="Arial" w:hAnsi="Arial"/>
        </w:rPr>
        <w:t>The number of c</w:t>
      </w:r>
      <w:r>
        <w:rPr>
          <w:rFonts w:ascii="Arial" w:hAnsi="Arial"/>
        </w:rPr>
        <w:t xml:space="preserve">olumns </w:t>
      </w:r>
      <w:r w:rsidR="00D40FBE">
        <w:rPr>
          <w:rFonts w:ascii="Arial" w:hAnsi="Arial"/>
        </w:rPr>
        <w:t xml:space="preserve">depends on the number of COPCs specified in the input control file.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PrChange w:id="55" w:author="Kevin Smith" w:date="2020-08-18T09:35:00Z">
          <w:tblPr>
            <w:tblStyle w:val="TableGrid"/>
            <w:tblW w:w="0" w:type="auto"/>
            <w:tblInd w:w="72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170"/>
        <w:gridCol w:w="1786"/>
        <w:gridCol w:w="981"/>
        <w:gridCol w:w="5423"/>
        <w:tblGridChange w:id="56">
          <w:tblGrid>
            <w:gridCol w:w="1262"/>
            <w:gridCol w:w="1694"/>
            <w:gridCol w:w="981"/>
            <w:gridCol w:w="5423"/>
          </w:tblGrid>
        </w:tblGridChange>
      </w:tblGrid>
      <w:tr w:rsidR="006A6985" w14:paraId="3D307597" w14:textId="77777777" w:rsidTr="00323660">
        <w:tc>
          <w:tcPr>
            <w:tcW w:w="1170" w:type="dxa"/>
            <w:tcPrChange w:id="57" w:author="Kevin Smith" w:date="2020-08-18T09:35:00Z">
              <w:tcPr>
                <w:tcW w:w="791" w:type="dxa"/>
              </w:tcPr>
            </w:tcPrChange>
          </w:tcPr>
          <w:p w14:paraId="16D7C6B9" w14:textId="33CA0DA1" w:rsidR="006A6985" w:rsidRPr="00894BB4" w:rsidRDefault="00276B76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Index</w:t>
            </w:r>
          </w:p>
        </w:tc>
        <w:tc>
          <w:tcPr>
            <w:tcW w:w="1786" w:type="dxa"/>
            <w:tcPrChange w:id="58" w:author="Kevin Smith" w:date="2020-08-18T09:35:00Z">
              <w:tcPr>
                <w:tcW w:w="1729" w:type="dxa"/>
              </w:tcPr>
            </w:tcPrChange>
          </w:tcPr>
          <w:p w14:paraId="6EEF597B" w14:textId="5877A5F2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Column name</w:t>
            </w:r>
          </w:p>
        </w:tc>
        <w:tc>
          <w:tcPr>
            <w:tcW w:w="981" w:type="dxa"/>
            <w:tcPrChange w:id="59" w:author="Kevin Smith" w:date="2020-08-18T09:35:00Z">
              <w:tcPr>
                <w:tcW w:w="990" w:type="dxa"/>
              </w:tcPr>
            </w:tcPrChange>
          </w:tcPr>
          <w:p w14:paraId="6F48BF50" w14:textId="55855949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>Type</w:t>
            </w:r>
          </w:p>
        </w:tc>
        <w:tc>
          <w:tcPr>
            <w:tcW w:w="5423" w:type="dxa"/>
            <w:tcPrChange w:id="60" w:author="Kevin Smith" w:date="2020-08-18T09:35:00Z">
              <w:tcPr>
                <w:tcW w:w="5850" w:type="dxa"/>
              </w:tcPr>
            </w:tcPrChange>
          </w:tcPr>
          <w:p w14:paraId="54E0552D" w14:textId="02177549" w:rsidR="006A6985" w:rsidRPr="00894BB4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  <w:b/>
                <w:bCs/>
              </w:rPr>
            </w:pPr>
            <w:r w:rsidRPr="00894BB4">
              <w:rPr>
                <w:rFonts w:ascii="Arial" w:hAnsi="Arial"/>
                <w:b/>
                <w:bCs/>
              </w:rPr>
              <w:t xml:space="preserve">Description </w:t>
            </w:r>
          </w:p>
        </w:tc>
      </w:tr>
      <w:tr w:rsidR="00FC155C" w14:paraId="424F033B" w14:textId="77777777" w:rsidTr="00323660">
        <w:tc>
          <w:tcPr>
            <w:tcW w:w="1170" w:type="dxa"/>
            <w:tcPrChange w:id="61" w:author="Kevin Smith" w:date="2020-08-18T09:35:00Z">
              <w:tcPr>
                <w:tcW w:w="791" w:type="dxa"/>
              </w:tcPr>
            </w:tcPrChange>
          </w:tcPr>
          <w:p w14:paraId="08740C4B" w14:textId="3D7D2297" w:rsidR="00FC155C" w:rsidRPr="006C2544" w:rsidRDefault="00FC155C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 w:rsidRPr="006C2544">
              <w:rPr>
                <w:rFonts w:ascii="Arial" w:hAnsi="Arial"/>
              </w:rPr>
              <w:t>1</w:t>
            </w:r>
          </w:p>
        </w:tc>
        <w:tc>
          <w:tcPr>
            <w:tcW w:w="1786" w:type="dxa"/>
            <w:tcPrChange w:id="62" w:author="Kevin Smith" w:date="2020-08-18T09:35:00Z">
              <w:tcPr>
                <w:tcW w:w="1729" w:type="dxa"/>
              </w:tcPr>
            </w:tcPrChange>
          </w:tcPr>
          <w:p w14:paraId="670852A4" w14:textId="27D8E05A" w:rsidR="00FC155C" w:rsidRPr="006C2544" w:rsidRDefault="004352D0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Pathway</w:t>
            </w:r>
          </w:p>
        </w:tc>
        <w:tc>
          <w:tcPr>
            <w:tcW w:w="981" w:type="dxa"/>
            <w:tcPrChange w:id="63" w:author="Kevin Smith" w:date="2020-08-18T09:35:00Z">
              <w:tcPr>
                <w:tcW w:w="990" w:type="dxa"/>
              </w:tcPr>
            </w:tcPrChange>
          </w:tcPr>
          <w:p w14:paraId="45573CAA" w14:textId="3CBE09F0" w:rsidR="00FC155C" w:rsidRPr="006C2544" w:rsidRDefault="004352D0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</w:tc>
        <w:tc>
          <w:tcPr>
            <w:tcW w:w="5423" w:type="dxa"/>
            <w:tcPrChange w:id="64" w:author="Kevin Smith" w:date="2020-08-18T09:35:00Z">
              <w:tcPr>
                <w:tcW w:w="5850" w:type="dxa"/>
              </w:tcPr>
            </w:tcPrChange>
          </w:tcPr>
          <w:p w14:paraId="3EBF0C7E" w14:textId="6C9081D3" w:rsidR="00FC155C" w:rsidRPr="006C2544" w:rsidRDefault="00FC155C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r w:rsidR="004352D0">
              <w:rPr>
                <w:rFonts w:ascii="Arial" w:hAnsi="Arial"/>
              </w:rPr>
              <w:t>exposure pathway</w:t>
            </w:r>
          </w:p>
        </w:tc>
      </w:tr>
      <w:tr w:rsidR="0071698A" w14:paraId="3C29BCB6" w14:textId="77777777" w:rsidTr="00323660">
        <w:tc>
          <w:tcPr>
            <w:tcW w:w="1170" w:type="dxa"/>
            <w:tcPrChange w:id="65" w:author="Kevin Smith" w:date="2020-08-18T09:35:00Z">
              <w:tcPr>
                <w:tcW w:w="791" w:type="dxa"/>
              </w:tcPr>
            </w:tcPrChange>
          </w:tcPr>
          <w:p w14:paraId="4F4E081C" w14:textId="283959D3" w:rsidR="0071698A" w:rsidRPr="006C2544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786" w:type="dxa"/>
            <w:tcPrChange w:id="66" w:author="Kevin Smith" w:date="2020-08-18T09:35:00Z">
              <w:tcPr>
                <w:tcW w:w="1729" w:type="dxa"/>
              </w:tcPr>
            </w:tcPrChange>
          </w:tcPr>
          <w:p w14:paraId="7F9A01CB" w14:textId="39D7FF40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elapsed_tm</w:t>
            </w:r>
            <w:proofErr w:type="spellEnd"/>
          </w:p>
        </w:tc>
        <w:tc>
          <w:tcPr>
            <w:tcW w:w="981" w:type="dxa"/>
            <w:tcPrChange w:id="67" w:author="Kevin Smith" w:date="2020-08-18T09:35:00Z">
              <w:tcPr>
                <w:tcW w:w="990" w:type="dxa"/>
              </w:tcPr>
            </w:tcPrChange>
          </w:tcPr>
          <w:p w14:paraId="5243D0F7" w14:textId="07AEEBA4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  <w:tcPrChange w:id="68" w:author="Kevin Smith" w:date="2020-08-18T09:35:00Z">
              <w:tcPr>
                <w:tcW w:w="5850" w:type="dxa"/>
              </w:tcPr>
            </w:tcPrChange>
          </w:tcPr>
          <w:p w14:paraId="0EB47644" w14:textId="2DBBDD17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elapsed time in days</w:t>
            </w:r>
          </w:p>
        </w:tc>
      </w:tr>
      <w:tr w:rsidR="0071698A" w14:paraId="6B4A61A6" w14:textId="77777777" w:rsidTr="00323660">
        <w:tc>
          <w:tcPr>
            <w:tcW w:w="1170" w:type="dxa"/>
            <w:tcPrChange w:id="69" w:author="Kevin Smith" w:date="2020-08-18T09:35:00Z">
              <w:tcPr>
                <w:tcW w:w="791" w:type="dxa"/>
              </w:tcPr>
            </w:tcPrChange>
          </w:tcPr>
          <w:p w14:paraId="22692E8F" w14:textId="1F910DED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786" w:type="dxa"/>
            <w:tcPrChange w:id="70" w:author="Kevin Smith" w:date="2020-08-18T09:35:00Z">
              <w:tcPr>
                <w:tcW w:w="1729" w:type="dxa"/>
              </w:tcPr>
            </w:tcPrChange>
          </w:tcPr>
          <w:p w14:paraId="382BDAB9" w14:textId="7D8E1FCF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ell_layer</w:t>
            </w:r>
            <w:proofErr w:type="spellEnd"/>
          </w:p>
        </w:tc>
        <w:tc>
          <w:tcPr>
            <w:tcW w:w="981" w:type="dxa"/>
            <w:tcPrChange w:id="71" w:author="Kevin Smith" w:date="2020-08-18T09:35:00Z">
              <w:tcPr>
                <w:tcW w:w="990" w:type="dxa"/>
              </w:tcPr>
            </w:tcPrChange>
          </w:tcPr>
          <w:p w14:paraId="0572BC95" w14:textId="5A98A305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  <w:tcPrChange w:id="72" w:author="Kevin Smith" w:date="2020-08-18T09:35:00Z">
              <w:tcPr>
                <w:tcW w:w="5850" w:type="dxa"/>
              </w:tcPr>
            </w:tcPrChange>
          </w:tcPr>
          <w:p w14:paraId="1DB95DA6" w14:textId="4DD9222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71698A" w14:paraId="4B096313" w14:textId="77777777" w:rsidTr="00323660">
        <w:tc>
          <w:tcPr>
            <w:tcW w:w="1170" w:type="dxa"/>
            <w:tcPrChange w:id="73" w:author="Kevin Smith" w:date="2020-08-18T09:35:00Z">
              <w:tcPr>
                <w:tcW w:w="791" w:type="dxa"/>
              </w:tcPr>
            </w:tcPrChange>
          </w:tcPr>
          <w:p w14:paraId="3472FCD2" w14:textId="422AA41F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786" w:type="dxa"/>
            <w:tcPrChange w:id="74" w:author="Kevin Smith" w:date="2020-08-18T09:35:00Z">
              <w:tcPr>
                <w:tcW w:w="1729" w:type="dxa"/>
              </w:tcPr>
            </w:tcPrChange>
          </w:tcPr>
          <w:p w14:paraId="3A59C3D4" w14:textId="2282C980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ell_row</w:t>
            </w:r>
            <w:proofErr w:type="spellEnd"/>
          </w:p>
        </w:tc>
        <w:tc>
          <w:tcPr>
            <w:tcW w:w="981" w:type="dxa"/>
            <w:tcPrChange w:id="75" w:author="Kevin Smith" w:date="2020-08-18T09:35:00Z">
              <w:tcPr>
                <w:tcW w:w="990" w:type="dxa"/>
              </w:tcPr>
            </w:tcPrChange>
          </w:tcPr>
          <w:p w14:paraId="20BA770E" w14:textId="56DC06E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  <w:tcPrChange w:id="76" w:author="Kevin Smith" w:date="2020-08-18T09:35:00Z">
              <w:tcPr>
                <w:tcW w:w="5850" w:type="dxa"/>
              </w:tcPr>
            </w:tcPrChange>
          </w:tcPr>
          <w:p w14:paraId="2C76222A" w14:textId="14DE07AC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71698A" w14:paraId="0084C38A" w14:textId="77777777" w:rsidTr="00323660">
        <w:tc>
          <w:tcPr>
            <w:tcW w:w="1170" w:type="dxa"/>
            <w:tcPrChange w:id="77" w:author="Kevin Smith" w:date="2020-08-18T09:35:00Z">
              <w:tcPr>
                <w:tcW w:w="791" w:type="dxa"/>
              </w:tcPr>
            </w:tcPrChange>
          </w:tcPr>
          <w:p w14:paraId="7DA5EE2B" w14:textId="742D4282" w:rsidR="0071698A" w:rsidRDefault="0071698A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786" w:type="dxa"/>
            <w:tcPrChange w:id="78" w:author="Kevin Smith" w:date="2020-08-18T09:35:00Z">
              <w:tcPr>
                <w:tcW w:w="1729" w:type="dxa"/>
              </w:tcPr>
            </w:tcPrChange>
          </w:tcPr>
          <w:p w14:paraId="61AEDDDB" w14:textId="4F6734CF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</w:t>
            </w:r>
            <w:r w:rsidR="0071698A">
              <w:rPr>
                <w:rFonts w:ascii="Arial" w:hAnsi="Arial"/>
              </w:rPr>
              <w:t>ell_column</w:t>
            </w:r>
            <w:proofErr w:type="spellEnd"/>
          </w:p>
        </w:tc>
        <w:tc>
          <w:tcPr>
            <w:tcW w:w="981" w:type="dxa"/>
            <w:tcPrChange w:id="79" w:author="Kevin Smith" w:date="2020-08-18T09:35:00Z">
              <w:tcPr>
                <w:tcW w:w="990" w:type="dxa"/>
              </w:tcPr>
            </w:tcPrChange>
          </w:tcPr>
          <w:p w14:paraId="0C820CAE" w14:textId="5969FD3D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Integer</w:t>
            </w:r>
          </w:p>
        </w:tc>
        <w:tc>
          <w:tcPr>
            <w:tcW w:w="5423" w:type="dxa"/>
            <w:tcPrChange w:id="80" w:author="Kevin Smith" w:date="2020-08-18T09:35:00Z">
              <w:tcPr>
                <w:tcW w:w="5850" w:type="dxa"/>
              </w:tcPr>
            </w:tcPrChange>
          </w:tcPr>
          <w:p w14:paraId="742D14D2" w14:textId="3D7B8FC6" w:rsidR="0071698A" w:rsidRDefault="00D40FBE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Grid index (1-based)</w:t>
            </w:r>
          </w:p>
        </w:tc>
      </w:tr>
      <w:tr w:rsidR="006A6985" w14:paraId="31EE5F24" w14:textId="77777777" w:rsidTr="00323660">
        <w:tc>
          <w:tcPr>
            <w:tcW w:w="1170" w:type="dxa"/>
            <w:tcPrChange w:id="81" w:author="Kevin Smith" w:date="2020-08-18T09:35:00Z">
              <w:tcPr>
                <w:tcW w:w="791" w:type="dxa"/>
              </w:tcPr>
            </w:tcPrChange>
          </w:tcPr>
          <w:p w14:paraId="4AD36B06" w14:textId="2B768D95" w:rsidR="006A6985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6</w:t>
            </w:r>
          </w:p>
        </w:tc>
        <w:tc>
          <w:tcPr>
            <w:tcW w:w="1786" w:type="dxa"/>
            <w:tcPrChange w:id="82" w:author="Kevin Smith" w:date="2020-08-18T09:35:00Z">
              <w:tcPr>
                <w:tcW w:w="1729" w:type="dxa"/>
              </w:tcPr>
            </w:tcPrChange>
          </w:tcPr>
          <w:p w14:paraId="2BBDAB02" w14:textId="547FE555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model_date</w:t>
            </w:r>
            <w:proofErr w:type="spellEnd"/>
          </w:p>
        </w:tc>
        <w:tc>
          <w:tcPr>
            <w:tcW w:w="981" w:type="dxa"/>
            <w:tcPrChange w:id="83" w:author="Kevin Smith" w:date="2020-08-18T09:35:00Z">
              <w:tcPr>
                <w:tcW w:w="990" w:type="dxa"/>
              </w:tcPr>
            </w:tcPrChange>
          </w:tcPr>
          <w:p w14:paraId="26563FCC" w14:textId="0C712E46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Text</w:t>
            </w:r>
          </w:p>
        </w:tc>
        <w:tc>
          <w:tcPr>
            <w:tcW w:w="5423" w:type="dxa"/>
            <w:tcPrChange w:id="84" w:author="Kevin Smith" w:date="2020-08-18T09:35:00Z">
              <w:tcPr>
                <w:tcW w:w="5850" w:type="dxa"/>
              </w:tcPr>
            </w:tcPrChange>
          </w:tcPr>
          <w:p w14:paraId="55DA474E" w14:textId="762AE6F2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The calendar date</w:t>
            </w:r>
            <w:r w:rsidR="00894BB4">
              <w:rPr>
                <w:rFonts w:ascii="Arial" w:hAnsi="Arial"/>
              </w:rPr>
              <w:t xml:space="preserve"> in YYYY-MM-DD format</w:t>
            </w:r>
            <w:r w:rsidR="00FC155C">
              <w:rPr>
                <w:rFonts w:ascii="Arial" w:hAnsi="Arial"/>
              </w:rPr>
              <w:t xml:space="preserve"> corresponding to </w:t>
            </w:r>
            <w:proofErr w:type="spellStart"/>
            <w:r w:rsidR="00FC155C">
              <w:rPr>
                <w:rFonts w:ascii="Arial" w:hAnsi="Arial"/>
              </w:rPr>
              <w:t>elapsed_tm</w:t>
            </w:r>
            <w:proofErr w:type="spellEnd"/>
            <w:r w:rsidR="00E558C3">
              <w:rPr>
                <w:rFonts w:ascii="Arial" w:hAnsi="Arial"/>
              </w:rPr>
              <w:t>.  The calendar date is calculated as the model start date (</w:t>
            </w:r>
            <w:r w:rsidR="00EA6E85">
              <w:rPr>
                <w:rFonts w:ascii="Arial" w:hAnsi="Arial"/>
              </w:rPr>
              <w:t xml:space="preserve">determined by the </w:t>
            </w:r>
            <w:proofErr w:type="spellStart"/>
            <w:r w:rsidR="00EA6E85">
              <w:rPr>
                <w:rFonts w:ascii="Arial" w:hAnsi="Arial"/>
              </w:rPr>
              <w:t>modeldate</w:t>
            </w:r>
            <w:proofErr w:type="spellEnd"/>
            <w:r w:rsidR="00EA6E85">
              <w:rPr>
                <w:rFonts w:ascii="Arial" w:hAnsi="Arial"/>
              </w:rPr>
              <w:t xml:space="preserve"> input parameter</w:t>
            </w:r>
            <w:r w:rsidR="00E558C3">
              <w:rPr>
                <w:rFonts w:ascii="Arial" w:hAnsi="Arial"/>
              </w:rPr>
              <w:t xml:space="preserve">) plus </w:t>
            </w:r>
            <w:proofErr w:type="spellStart"/>
            <w:r w:rsidR="00E558C3">
              <w:rPr>
                <w:rFonts w:ascii="Arial" w:hAnsi="Arial"/>
              </w:rPr>
              <w:t>elapsed_tm</w:t>
            </w:r>
            <w:proofErr w:type="spellEnd"/>
            <w:r w:rsidR="00E558C3">
              <w:rPr>
                <w:rFonts w:ascii="Arial" w:hAnsi="Arial"/>
              </w:rPr>
              <w:t xml:space="preserve"> calendar days.  Leap years are observed.</w:t>
            </w:r>
          </w:p>
        </w:tc>
      </w:tr>
      <w:tr w:rsidR="005D5014" w14:paraId="6EFD5FD5" w14:textId="77777777" w:rsidTr="00323660">
        <w:tc>
          <w:tcPr>
            <w:tcW w:w="1170" w:type="dxa"/>
            <w:tcPrChange w:id="85" w:author="Kevin Smith" w:date="2020-08-18T09:35:00Z">
              <w:tcPr>
                <w:tcW w:w="791" w:type="dxa"/>
              </w:tcPr>
            </w:tcPrChange>
          </w:tcPr>
          <w:p w14:paraId="5AE86BDD" w14:textId="20A3112C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7 </w:t>
            </w:r>
            <w:r w:rsidR="00877616">
              <w:rPr>
                <w:rFonts w:ascii="Arial" w:hAnsi="Arial"/>
              </w:rPr>
              <w:t xml:space="preserve">through </w:t>
            </w:r>
            <w:ins w:id="86" w:author="Sara Lindberg" w:date="2020-08-17T22:12:00Z">
              <w:r w:rsidR="008F6CF7">
                <w:rPr>
                  <w:rFonts w:ascii="Arial" w:hAnsi="Arial"/>
                </w:rPr>
                <w:t xml:space="preserve">(6 + </w:t>
              </w:r>
            </w:ins>
            <w:r>
              <w:rPr>
                <w:rFonts w:ascii="Arial" w:hAnsi="Arial"/>
              </w:rPr>
              <w:t>NCOPC</w:t>
            </w:r>
            <w:ins w:id="87" w:author="Sara Lindberg" w:date="2020-08-17T22:12:00Z">
              <w:r w:rsidR="008F6CF7">
                <w:rPr>
                  <w:rFonts w:ascii="Arial" w:hAnsi="Arial"/>
                </w:rPr>
                <w:t>)</w:t>
              </w:r>
            </w:ins>
          </w:p>
        </w:tc>
        <w:tc>
          <w:tcPr>
            <w:tcW w:w="1786" w:type="dxa"/>
            <w:tcPrChange w:id="88" w:author="Kevin Smith" w:date="2020-08-18T09:35:00Z">
              <w:tcPr>
                <w:tcW w:w="1729" w:type="dxa"/>
              </w:tcPr>
            </w:tcPrChange>
          </w:tcPr>
          <w:p w14:paraId="217ED75A" w14:textId="5B503B65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[COPC name]</w:t>
            </w:r>
          </w:p>
        </w:tc>
        <w:tc>
          <w:tcPr>
            <w:tcW w:w="981" w:type="dxa"/>
            <w:tcPrChange w:id="89" w:author="Kevin Smith" w:date="2020-08-18T09:35:00Z">
              <w:tcPr>
                <w:tcW w:w="990" w:type="dxa"/>
              </w:tcPr>
            </w:tcPrChange>
          </w:tcPr>
          <w:p w14:paraId="1A1857E9" w14:textId="785DB48E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Float</w:t>
            </w:r>
          </w:p>
        </w:tc>
        <w:tc>
          <w:tcPr>
            <w:tcW w:w="5423" w:type="dxa"/>
            <w:tcPrChange w:id="90" w:author="Kevin Smith" w:date="2020-08-18T09:35:00Z">
              <w:tcPr>
                <w:tcW w:w="5850" w:type="dxa"/>
              </w:tcPr>
            </w:tcPrChange>
          </w:tcPr>
          <w:p w14:paraId="32F152AC" w14:textId="1714E47C" w:rsidR="005D5014" w:rsidRDefault="005D5014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</w:t>
            </w:r>
            <w:ins w:id="91" w:author="Sara Lindberg" w:date="2020-08-18T07:12:00Z">
              <w:r w:rsidR="004B6BBB">
                <w:rPr>
                  <w:rFonts w:ascii="Arial" w:hAnsi="Arial"/>
                </w:rPr>
                <w:t xml:space="preserve">pathway </w:t>
              </w:r>
            </w:ins>
            <w:r>
              <w:rPr>
                <w:rFonts w:ascii="Arial" w:hAnsi="Arial"/>
              </w:rPr>
              <w:t xml:space="preserve">dose for each COPC specified in the input control file.  Units are identical to the units in input dose files. </w:t>
            </w:r>
            <w:r w:rsidR="007049F6">
              <w:rPr>
                <w:rFonts w:ascii="Arial" w:hAnsi="Arial"/>
              </w:rPr>
              <w:t xml:space="preserve"> There is one column for every COPC up to the total number of input files (NCOPC) specified in the input control file </w:t>
            </w:r>
          </w:p>
        </w:tc>
      </w:tr>
      <w:tr w:rsidR="006A6985" w14:paraId="22A66C84" w14:textId="77777777" w:rsidTr="00323660">
        <w:tc>
          <w:tcPr>
            <w:tcW w:w="1170" w:type="dxa"/>
            <w:tcPrChange w:id="92" w:author="Kevin Smith" w:date="2020-08-18T09:35:00Z">
              <w:tcPr>
                <w:tcW w:w="791" w:type="dxa"/>
              </w:tcPr>
            </w:tcPrChange>
          </w:tcPr>
          <w:p w14:paraId="356676F6" w14:textId="2012C79D" w:rsidR="006A6985" w:rsidRDefault="00877616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6+</w:t>
            </w:r>
            <w:r w:rsidR="005D5014">
              <w:rPr>
                <w:rFonts w:ascii="Arial" w:hAnsi="Arial"/>
              </w:rPr>
              <w:t>NCOPC + 1</w:t>
            </w:r>
          </w:p>
        </w:tc>
        <w:tc>
          <w:tcPr>
            <w:tcW w:w="1786" w:type="dxa"/>
            <w:tcPrChange w:id="93" w:author="Kevin Smith" w:date="2020-08-18T09:35:00Z">
              <w:tcPr>
                <w:tcW w:w="1729" w:type="dxa"/>
              </w:tcPr>
            </w:tcPrChange>
          </w:tcPr>
          <w:p w14:paraId="36EE8300" w14:textId="694847B3" w:rsidR="006A6985" w:rsidRDefault="007049F6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  <w:r w:rsidR="006A6985">
              <w:rPr>
                <w:rFonts w:ascii="Arial" w:hAnsi="Arial"/>
              </w:rPr>
              <w:t>ose</w:t>
            </w:r>
          </w:p>
        </w:tc>
        <w:tc>
          <w:tcPr>
            <w:tcW w:w="981" w:type="dxa"/>
            <w:tcPrChange w:id="94" w:author="Kevin Smith" w:date="2020-08-18T09:35:00Z">
              <w:tcPr>
                <w:tcW w:w="990" w:type="dxa"/>
              </w:tcPr>
            </w:tcPrChange>
          </w:tcPr>
          <w:p w14:paraId="77246359" w14:textId="3C692F6C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>Float</w:t>
            </w:r>
          </w:p>
        </w:tc>
        <w:tc>
          <w:tcPr>
            <w:tcW w:w="5423" w:type="dxa"/>
            <w:tcPrChange w:id="95" w:author="Kevin Smith" w:date="2020-08-18T09:35:00Z">
              <w:tcPr>
                <w:tcW w:w="5850" w:type="dxa"/>
              </w:tcPr>
            </w:tcPrChange>
          </w:tcPr>
          <w:p w14:paraId="4A04510E" w14:textId="7CEC86C8" w:rsidR="006A6985" w:rsidRDefault="006A6985" w:rsidP="00E62A15">
            <w:pPr>
              <w:pStyle w:val="H1bodytext"/>
              <w:spacing w:after="120"/>
              <w:ind w:left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The calculated </w:t>
            </w:r>
            <w:r w:rsidR="00D40FBE">
              <w:rPr>
                <w:rFonts w:ascii="Arial" w:hAnsi="Arial"/>
              </w:rPr>
              <w:t xml:space="preserve">total </w:t>
            </w:r>
            <w:r>
              <w:rPr>
                <w:rFonts w:ascii="Arial" w:hAnsi="Arial"/>
              </w:rPr>
              <w:t>dose</w:t>
            </w:r>
            <w:ins w:id="96" w:author="Sara Lindberg" w:date="2020-08-17T22:12:00Z">
              <w:r w:rsidR="008F6CF7">
                <w:rPr>
                  <w:rFonts w:ascii="Arial" w:hAnsi="Arial"/>
                </w:rPr>
                <w:t xml:space="preserve"> for a pathway</w:t>
              </w:r>
            </w:ins>
            <w:r w:rsidR="005D5014">
              <w:rPr>
                <w:rFonts w:ascii="Arial" w:hAnsi="Arial"/>
              </w:rPr>
              <w:t>.  Units are identical to the units in the input dose file.  The value of this column equals the sum of the previous N</w:t>
            </w:r>
            <w:r w:rsidR="007049F6">
              <w:rPr>
                <w:rFonts w:ascii="Arial" w:hAnsi="Arial"/>
              </w:rPr>
              <w:t>COPC</w:t>
            </w:r>
            <w:r w:rsidR="005D5014">
              <w:rPr>
                <w:rFonts w:ascii="Arial" w:hAnsi="Arial"/>
              </w:rPr>
              <w:t xml:space="preserve"> columns</w:t>
            </w:r>
          </w:p>
        </w:tc>
      </w:tr>
    </w:tbl>
    <w:p w14:paraId="6B076F05" w14:textId="782F78C6" w:rsidR="00674400" w:rsidRDefault="00674400" w:rsidP="00EE2397">
      <w:pPr>
        <w:pStyle w:val="H1bodytext"/>
        <w:spacing w:after="120"/>
        <w:ind w:left="0"/>
        <w:rPr>
          <w:rFonts w:ascii="Arial" w:hAnsi="Arial"/>
        </w:rPr>
      </w:pPr>
    </w:p>
    <w:p w14:paraId="4D925860" w14:textId="1BAF4866" w:rsidR="00674400" w:rsidRDefault="00674400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File size depends strongly on the number of grid cells, timesteps, and exposure pathways; for the output produced by saturated zone model, output is typically on the order of 8GB.</w:t>
      </w:r>
    </w:p>
    <w:p w14:paraId="4273C4EF" w14:textId="52587E57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  <w:u w:val="single"/>
        </w:rPr>
        <w:t>Tool Runner</w:t>
      </w:r>
      <w:r>
        <w:rPr>
          <w:rFonts w:ascii="Arial" w:hAnsi="Arial"/>
        </w:rPr>
        <w:t>:</w:t>
      </w:r>
    </w:p>
    <w:p w14:paraId="27F3A0AE" w14:textId="760B41A6" w:rsidR="006B5A03" w:rsidRDefault="006B5A03" w:rsidP="00E62A15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following is the shell script configuration</w:t>
      </w:r>
      <w:r w:rsidR="008B7F47">
        <w:rPr>
          <w:rFonts w:ascii="Arial" w:hAnsi="Arial"/>
        </w:rPr>
        <w:t xml:space="preserve"> that will be passed as an argument to the Tool Runner for qualified runs:</w:t>
      </w:r>
    </w:p>
    <w:p w14:paraId="40AA85AF" w14:textId="77777777" w:rsidR="00A020B7" w:rsidRDefault="00E1186D" w:rsidP="00E62A15">
      <w:pPr>
        <w:pStyle w:val="H1bodytext"/>
        <w:spacing w:after="120"/>
        <w:rPr>
          <w:rFonts w:ascii="Consolas" w:hAnsi="Consolas"/>
          <w:szCs w:val="22"/>
        </w:rPr>
      </w:pPr>
      <w:r w:rsidRPr="00612528">
        <w:rPr>
          <w:rFonts w:ascii="Consolas" w:hAnsi="Consolas"/>
          <w:szCs w:val="22"/>
        </w:rPr>
        <w:t>$</w:t>
      </w:r>
      <w:r w:rsidR="00DC4FE9">
        <w:rPr>
          <w:rFonts w:ascii="Consolas" w:hAnsi="Consolas"/>
          <w:szCs w:val="22"/>
        </w:rPr>
        <w:t xml:space="preserve"> python3</w:t>
      </w:r>
      <w:r w:rsidRPr="00612528">
        <w:rPr>
          <w:rFonts w:ascii="Consolas" w:hAnsi="Consolas"/>
          <w:szCs w:val="22"/>
        </w:rPr>
        <w:t xml:space="preserve"> </w:t>
      </w:r>
      <w:r w:rsidRPr="00612528">
        <w:rPr>
          <w:rFonts w:ascii="Consolas" w:hAnsi="Consolas"/>
          <w:i/>
          <w:iCs/>
          <w:szCs w:val="22"/>
        </w:rPr>
        <w:t>[path to tools]</w:t>
      </w:r>
      <w:r>
        <w:rPr>
          <w:rFonts w:ascii="Consolas" w:hAnsi="Consolas"/>
          <w:szCs w:val="22"/>
        </w:rPr>
        <w:t>/</w:t>
      </w:r>
      <w:r w:rsidR="00A020B7">
        <w:rPr>
          <w:rFonts w:ascii="Consolas" w:hAnsi="Consolas"/>
          <w:szCs w:val="22"/>
        </w:rPr>
        <w:t>pylib</w:t>
      </w:r>
      <w:r>
        <w:rPr>
          <w:rFonts w:ascii="Consolas" w:hAnsi="Consolas"/>
          <w:szCs w:val="22"/>
        </w:rPr>
        <w:t>/ca</w:t>
      </w:r>
      <w:r w:rsidR="00A020B7">
        <w:rPr>
          <w:rFonts w:ascii="Consolas" w:hAnsi="Consolas"/>
          <w:szCs w:val="22"/>
        </w:rPr>
        <w:t>sumdose</w:t>
      </w:r>
      <w:r w:rsidRPr="00612528">
        <w:rPr>
          <w:rFonts w:ascii="Consolas" w:hAnsi="Consolas"/>
          <w:szCs w:val="22"/>
        </w:rPr>
        <w:t>/</w:t>
      </w:r>
      <w:r w:rsidR="00A020B7">
        <w:rPr>
          <w:rFonts w:ascii="Consolas" w:hAnsi="Consolas"/>
          <w:szCs w:val="22"/>
        </w:rPr>
        <w:t>sumDose</w:t>
      </w:r>
      <w:r w:rsidRPr="00612528">
        <w:rPr>
          <w:rFonts w:ascii="Consolas" w:hAnsi="Consolas"/>
          <w:szCs w:val="22"/>
        </w:rPr>
        <w:t>.</w:t>
      </w:r>
      <w:r w:rsidR="00DC4FE9">
        <w:rPr>
          <w:rFonts w:ascii="Consolas" w:hAnsi="Consolas"/>
          <w:szCs w:val="22"/>
        </w:rPr>
        <w:t>py</w:t>
      </w:r>
      <w:r w:rsidRPr="00612528">
        <w:rPr>
          <w:rFonts w:ascii="Consolas" w:hAnsi="Consolas"/>
          <w:szCs w:val="22"/>
        </w:rPr>
        <w:t xml:space="preserve"> </w:t>
      </w:r>
      <w:proofErr w:type="spellStart"/>
      <w:r w:rsidR="00A020B7">
        <w:rPr>
          <w:rFonts w:ascii="Consolas" w:hAnsi="Consolas"/>
          <w:szCs w:val="22"/>
        </w:rPr>
        <w:t>inputControlFile.json</w:t>
      </w:r>
      <w:proofErr w:type="spellEnd"/>
    </w:p>
    <w:p w14:paraId="29F2A121" w14:textId="540E38EC" w:rsidR="008C124D" w:rsidRDefault="008C124D" w:rsidP="00E62A15">
      <w:pPr>
        <w:pStyle w:val="H1bodytext"/>
        <w:spacing w:after="120"/>
        <w:rPr>
          <w:rFonts w:ascii="Arial" w:hAnsi="Arial"/>
        </w:rPr>
      </w:pPr>
      <w:r w:rsidRPr="000D5185">
        <w:rPr>
          <w:rFonts w:ascii="Arial" w:hAnsi="Arial"/>
          <w:u w:val="single"/>
        </w:rPr>
        <w:t>Code Review</w:t>
      </w:r>
      <w:r w:rsidR="000D5185">
        <w:rPr>
          <w:rFonts w:ascii="Arial" w:hAnsi="Arial"/>
        </w:rPr>
        <w:t>:</w:t>
      </w:r>
    </w:p>
    <w:p w14:paraId="35894574" w14:textId="530B9000" w:rsidR="000D5185" w:rsidRPr="006B5A03" w:rsidRDefault="000D5185" w:rsidP="00E62A15">
      <w:pPr>
        <w:pStyle w:val="H1bodytext"/>
        <w:spacing w:after="120"/>
        <w:rPr>
          <w:rFonts w:ascii="Arial" w:hAnsi="Arial"/>
        </w:rPr>
      </w:pPr>
      <w:r w:rsidRPr="000D5185">
        <w:rPr>
          <w:rFonts w:ascii="Arial" w:hAnsi="Arial"/>
          <w:highlight w:val="yellow"/>
        </w:rPr>
        <w:t>Details of the Code Review here.</w:t>
      </w:r>
    </w:p>
    <w:p w14:paraId="65E8B803" w14:textId="77777777" w:rsidR="008F1127" w:rsidRPr="006504D7" w:rsidRDefault="008F1127" w:rsidP="00E62A15">
      <w:pPr>
        <w:pStyle w:val="H1bodytext"/>
        <w:spacing w:after="120"/>
        <w:rPr>
          <w:rFonts w:ascii="Arial" w:hAnsi="Arial"/>
        </w:rPr>
      </w:pPr>
    </w:p>
    <w:p w14:paraId="20435C5C" w14:textId="77777777" w:rsidR="00E62A15" w:rsidRPr="00E9368E" w:rsidRDefault="00E62A15" w:rsidP="006973AE">
      <w:pPr>
        <w:pStyle w:val="Heading1"/>
      </w:pPr>
      <w:r w:rsidRPr="00E9368E">
        <w:t>Requirements Traceability Matrix</w:t>
      </w:r>
    </w:p>
    <w:p w14:paraId="1179DFB7" w14:textId="46519F92" w:rsidR="006973AE" w:rsidRPr="00DA11B3" w:rsidRDefault="006504D7" w:rsidP="00DA11B3">
      <w:pPr>
        <w:pStyle w:val="H1bodytext"/>
        <w:spacing w:after="120"/>
        <w:rPr>
          <w:rFonts w:ascii="Arial" w:hAnsi="Arial"/>
        </w:rPr>
      </w:pPr>
      <w:bookmarkStart w:id="97" w:name="_Hlk24021851"/>
      <w:r>
        <w:rPr>
          <w:rFonts w:ascii="Arial" w:hAnsi="Arial" w:cs="Arial"/>
        </w:rPr>
        <w:t xml:space="preserve">The requirements traceability matrix for the </w:t>
      </w:r>
      <w:sdt>
        <w:sdtPr>
          <w:rPr>
            <w:rFonts w:ascii="Arial" w:hAnsi="Arial"/>
          </w:rPr>
          <w:alias w:val="Keywords"/>
          <w:tag w:val=""/>
          <w:id w:val="-1666852433"/>
          <w:placeholder>
            <w:docPart w:val="6CE018576B6448288B641548CB62204D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795A97">
            <w:rPr>
              <w:rFonts w:ascii="Arial" w:hAnsi="Arial"/>
            </w:rPr>
            <w:t>ca-</w:t>
          </w:r>
          <w:proofErr w:type="spellStart"/>
          <w:r w:rsidR="00795A97">
            <w:rPr>
              <w:rFonts w:ascii="Arial" w:hAnsi="Arial"/>
            </w:rPr>
            <w:t>sumdose</w:t>
          </w:r>
          <w:proofErr w:type="spellEnd"/>
        </w:sdtContent>
      </w:sdt>
      <w:r>
        <w:rPr>
          <w:rFonts w:ascii="Arial" w:hAnsi="Arial" w:cs="Arial"/>
        </w:rPr>
        <w:t xml:space="preserve"> </w:t>
      </w:r>
      <w:r w:rsidR="006245F0">
        <w:rPr>
          <w:rFonts w:ascii="Arial" w:hAnsi="Arial" w:cs="Arial"/>
        </w:rPr>
        <w:t xml:space="preserve">tool </w:t>
      </w:r>
      <w:r>
        <w:rPr>
          <w:rFonts w:ascii="Arial" w:hAnsi="Arial" w:cs="Arial"/>
        </w:rPr>
        <w:t xml:space="preserve">is presented </w:t>
      </w:r>
      <w:r w:rsidRPr="00DA11B3">
        <w:rPr>
          <w:rFonts w:ascii="Arial" w:hAnsi="Arial" w:cs="Arial"/>
        </w:rPr>
        <w:t xml:space="preserve">in </w:t>
      </w:r>
      <w:r w:rsidR="00DA11B3" w:rsidRPr="00DA11B3">
        <w:rPr>
          <w:rFonts w:ascii="Arial" w:hAnsi="Arial" w:cs="Arial"/>
        </w:rPr>
        <w:fldChar w:fldCharType="begin"/>
      </w:r>
      <w:r w:rsidR="00DA11B3" w:rsidRPr="00DA11B3">
        <w:rPr>
          <w:rFonts w:ascii="Arial" w:hAnsi="Arial" w:cs="Arial"/>
        </w:rPr>
        <w:instrText xml:space="preserve"> REF _Ref33083555 \h </w:instrText>
      </w:r>
      <w:r w:rsidR="00DA11B3">
        <w:rPr>
          <w:rFonts w:ascii="Arial" w:hAnsi="Arial" w:cs="Arial"/>
        </w:rPr>
        <w:instrText xml:space="preserve"> \* MERGEFORMAT </w:instrText>
      </w:r>
      <w:r w:rsidR="00DA11B3" w:rsidRPr="00DA11B3">
        <w:rPr>
          <w:rFonts w:ascii="Arial" w:hAnsi="Arial" w:cs="Arial"/>
        </w:rPr>
      </w:r>
      <w:r w:rsidR="00DA11B3" w:rsidRPr="00DA11B3">
        <w:rPr>
          <w:rFonts w:ascii="Arial" w:hAnsi="Arial" w:cs="Arial"/>
        </w:rPr>
        <w:fldChar w:fldCharType="separate"/>
      </w:r>
      <w:r w:rsidR="00DA11B3" w:rsidRPr="00DA11B3">
        <w:rPr>
          <w:rFonts w:ascii="Arial" w:hAnsi="Arial" w:cs="Arial"/>
        </w:rPr>
        <w:t xml:space="preserve">Table </w:t>
      </w:r>
      <w:r w:rsidR="00DA11B3" w:rsidRPr="00DA11B3">
        <w:rPr>
          <w:rFonts w:ascii="Arial" w:hAnsi="Arial" w:cs="Arial"/>
          <w:noProof/>
        </w:rPr>
        <w:t>1</w:t>
      </w:r>
      <w:r w:rsidR="00DA11B3" w:rsidRPr="00DA11B3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980"/>
        <w:gridCol w:w="5490"/>
      </w:tblGrid>
      <w:tr w:rsidR="006504D7" w:rsidRPr="00572F5F" w14:paraId="59921F69" w14:textId="77777777" w:rsidTr="006504D7">
        <w:trPr>
          <w:cantSplit/>
          <w:trHeight w:val="314"/>
          <w:tblHeader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5C3E880A" w14:textId="409FB243" w:rsidR="00DA11B3" w:rsidRDefault="00DA11B3" w:rsidP="00DA11B3">
            <w:pPr>
              <w:pStyle w:val="Table"/>
            </w:pPr>
            <w:bookmarkStart w:id="98" w:name="_Ref33083555"/>
            <w:bookmarkEnd w:id="97"/>
            <w:r>
              <w:t xml:space="preserve">Table </w:t>
            </w:r>
            <w:r w:rsidR="002B7E58">
              <w:fldChar w:fldCharType="begin"/>
            </w:r>
            <w:r w:rsidR="002B7E58">
              <w:instrText xml:space="preserve"> SEQ Table \* ARABIC </w:instrText>
            </w:r>
            <w:r w:rsidR="002B7E58">
              <w:fldChar w:fldCharType="separate"/>
            </w:r>
            <w:r w:rsidR="009B35A1">
              <w:rPr>
                <w:noProof/>
              </w:rPr>
              <w:t>1</w:t>
            </w:r>
            <w:r w:rsidR="002B7E58">
              <w:rPr>
                <w:noProof/>
              </w:rPr>
              <w:fldChar w:fldCharType="end"/>
            </w:r>
            <w:bookmarkEnd w:id="98"/>
          </w:p>
          <w:p w14:paraId="63128C02" w14:textId="746F2E37" w:rsidR="006504D7" w:rsidRPr="007D0AAC" w:rsidRDefault="006504D7" w:rsidP="00DA11B3">
            <w:pPr>
              <w:pStyle w:val="Table"/>
            </w:pPr>
            <w:r w:rsidRPr="007D0AAC">
              <w:t xml:space="preserve">Requirements Traceability Matrix </w:t>
            </w:r>
          </w:p>
        </w:tc>
      </w:tr>
      <w:tr w:rsidR="006504D7" w:rsidRPr="00572F5F" w14:paraId="2A14A324" w14:textId="77777777" w:rsidTr="003314D1">
        <w:trPr>
          <w:cantSplit/>
          <w:trHeight w:val="314"/>
          <w:tblHeader/>
        </w:trPr>
        <w:tc>
          <w:tcPr>
            <w:tcW w:w="1890" w:type="dxa"/>
            <w:shd w:val="clear" w:color="auto" w:fill="D9D9D9" w:themeFill="background1" w:themeFillShade="D9"/>
            <w:vAlign w:val="bottom"/>
          </w:tcPr>
          <w:p w14:paraId="55CBF48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Functional Requirement ID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bottom"/>
          </w:tcPr>
          <w:p w14:paraId="0C71DDA1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Acceptance Test ID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bottom"/>
          </w:tcPr>
          <w:p w14:paraId="07502E80" w14:textId="5F47AE18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Case</w:t>
            </w:r>
            <w:r w:rsidR="00F629BB">
              <w:rPr>
                <w:rFonts w:ascii="Arial" w:hAnsi="Arial"/>
                <w:b/>
                <w:sz w:val="20"/>
              </w:rPr>
              <w:t xml:space="preserve"> – step</w:t>
            </w:r>
          </w:p>
        </w:tc>
      </w:tr>
      <w:tr w:rsidR="006504D7" w:rsidRPr="00572F5F" w14:paraId="0C2D1186" w14:textId="77777777" w:rsidTr="003314D1">
        <w:trPr>
          <w:cantSplit/>
          <w:trHeight w:val="665"/>
        </w:trPr>
        <w:tc>
          <w:tcPr>
            <w:tcW w:w="1890" w:type="dxa"/>
            <w:shd w:val="clear" w:color="auto" w:fill="auto"/>
            <w:vAlign w:val="center"/>
          </w:tcPr>
          <w:p w14:paraId="74C37038" w14:textId="017DD38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QA Level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8B513E0" w14:textId="4ECCEF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CACIE-</w:t>
            </w:r>
            <w:r w:rsidR="005A22C3">
              <w:rPr>
                <w:rFonts w:ascii="Arial" w:hAnsi="Arial"/>
                <w:sz w:val="20"/>
              </w:rPr>
              <w:t>ca-dosecalc</w:t>
            </w:r>
            <w:r w:rsidRPr="007D0AAC">
              <w:rPr>
                <w:rFonts w:ascii="Arial" w:hAnsi="Arial"/>
                <w:sz w:val="20"/>
              </w:rPr>
              <w:t>-IT-1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5C831D9" w14:textId="446384EC" w:rsidR="006504D7" w:rsidRPr="007D0AAC" w:rsidRDefault="005F7E22" w:rsidP="003314D1">
            <w:pPr>
              <w:pStyle w:val="H1bodytext"/>
              <w:spacing w:after="0"/>
              <w:ind w:left="0"/>
              <w:jc w:val="center"/>
              <w:rPr>
                <w:rStyle w:val="CommentReference"/>
                <w:sz w:val="20"/>
                <w:szCs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F629BB">
              <w:rPr>
                <w:rFonts w:ascii="Arial" w:hAnsi="Arial"/>
                <w:sz w:val="20"/>
              </w:rPr>
              <w:t>-1</w:t>
            </w:r>
            <w:r w:rsidR="00670159">
              <w:rPr>
                <w:rFonts w:ascii="Arial" w:hAnsi="Arial"/>
                <w:sz w:val="20"/>
              </w:rPr>
              <w:t>: Tool was invoked and executed</w:t>
            </w:r>
          </w:p>
        </w:tc>
      </w:tr>
      <w:tr w:rsidR="006504D7" w14:paraId="20018E58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3806044B" w14:textId="149977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>FR-</w:t>
            </w:r>
            <w:r w:rsidR="00CD3653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980" w:type="dxa"/>
            <w:vAlign w:val="center"/>
          </w:tcPr>
          <w:p w14:paraId="59DF7714" w14:textId="315C137C" w:rsidR="006504D7" w:rsidRPr="007D0AAC" w:rsidRDefault="006504D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t xml:space="preserve">CACIE- </w:t>
            </w:r>
            <w:r w:rsidR="005A22C3">
              <w:rPr>
                <w:rFonts w:ascii="Arial" w:hAnsi="Arial"/>
                <w:sz w:val="20"/>
              </w:rPr>
              <w:t>ca-dosecalc-AT</w:t>
            </w:r>
            <w:r w:rsidRPr="007D0AAC"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5490" w:type="dxa"/>
            <w:vAlign w:val="center"/>
          </w:tcPr>
          <w:p w14:paraId="6CE81F31" w14:textId="071229E1" w:rsidR="006504D7" w:rsidRPr="007D0AAC" w:rsidRDefault="007E66C7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1-1, </w:t>
            </w:r>
            <w:r w:rsidR="005F7E22"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-3</w:t>
            </w:r>
            <w:r>
              <w:rPr>
                <w:rFonts w:ascii="Arial" w:hAnsi="Arial"/>
                <w:sz w:val="20"/>
              </w:rPr>
              <w:t>: Consume as inputs files in the format produced by ca-</w:t>
            </w:r>
            <w:proofErr w:type="spellStart"/>
            <w:r>
              <w:rPr>
                <w:rFonts w:ascii="Arial" w:hAnsi="Arial"/>
                <w:sz w:val="20"/>
              </w:rPr>
              <w:t>calcDose</w:t>
            </w:r>
            <w:proofErr w:type="spellEnd"/>
          </w:p>
        </w:tc>
      </w:tr>
      <w:tr w:rsidR="00B96B88" w:rsidRPr="007D0AAC" w14:paraId="6A2FC433" w14:textId="77777777" w:rsidTr="003314D1">
        <w:trPr>
          <w:trHeight w:val="1430"/>
        </w:trPr>
        <w:tc>
          <w:tcPr>
            <w:tcW w:w="1890" w:type="dxa"/>
            <w:vAlign w:val="center"/>
          </w:tcPr>
          <w:p w14:paraId="02A26959" w14:textId="2309CDDF" w:rsidR="00B96B88" w:rsidRPr="007D0AAC" w:rsidRDefault="00CD3653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FR-2</w:t>
            </w:r>
          </w:p>
        </w:tc>
        <w:tc>
          <w:tcPr>
            <w:tcW w:w="1980" w:type="dxa"/>
            <w:vAlign w:val="center"/>
          </w:tcPr>
          <w:p w14:paraId="2BB02FA2" w14:textId="38EF2641" w:rsidR="00B96B88" w:rsidRPr="007D0AAC" w:rsidRDefault="005A22C3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21202B74" w14:textId="19AB5B27" w:rsidR="00B96B88" w:rsidRPr="007D0AAC" w:rsidRDefault="005F7E22" w:rsidP="003314D1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4</w:t>
            </w:r>
            <w:r w:rsidR="007E66C7">
              <w:rPr>
                <w:rFonts w:ascii="Arial" w:hAnsi="Arial"/>
                <w:sz w:val="20"/>
              </w:rPr>
              <w:t>: Verify the input control file works as expected</w:t>
            </w:r>
          </w:p>
        </w:tc>
      </w:tr>
      <w:tr w:rsidR="005A22C3" w14:paraId="0611744E" w14:textId="77777777" w:rsidTr="003314D1">
        <w:trPr>
          <w:trHeight w:val="890"/>
        </w:trPr>
        <w:tc>
          <w:tcPr>
            <w:tcW w:w="1890" w:type="dxa"/>
            <w:vAlign w:val="center"/>
          </w:tcPr>
          <w:p w14:paraId="76BE7D0A" w14:textId="66C71168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 w:rsidRPr="007D0AAC">
              <w:rPr>
                <w:rFonts w:ascii="Arial" w:hAnsi="Arial"/>
                <w:sz w:val="20"/>
              </w:rPr>
              <w:lastRenderedPageBreak/>
              <w:t>FR-</w:t>
            </w: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980" w:type="dxa"/>
            <w:vAlign w:val="center"/>
          </w:tcPr>
          <w:p w14:paraId="04CFD5E2" w14:textId="68EEEC0D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344CEC49" w14:textId="55E056B3" w:rsidR="005A22C3" w:rsidRPr="007D0AAC" w:rsidRDefault="005F7E22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5, 1-6</w:t>
            </w:r>
            <w:r w:rsidR="00670159">
              <w:rPr>
                <w:rFonts w:ascii="Arial" w:hAnsi="Arial"/>
                <w:sz w:val="20"/>
              </w:rPr>
              <w:t>:</w:t>
            </w:r>
            <w:r w:rsidR="007E66C7">
              <w:rPr>
                <w:rFonts w:ascii="Arial" w:hAnsi="Arial"/>
                <w:sz w:val="20"/>
              </w:rPr>
              <w:t xml:space="preserve"> verify the total </w:t>
            </w:r>
            <w:ins w:id="99" w:author="Sara Lindberg" w:date="2020-08-17T22:13:00Z">
              <w:r w:rsidR="008F6CF7">
                <w:rPr>
                  <w:rFonts w:ascii="Arial" w:hAnsi="Arial"/>
                  <w:sz w:val="20"/>
                </w:rPr>
                <w:t xml:space="preserve">pathway </w:t>
              </w:r>
            </w:ins>
            <w:r w:rsidR="007E66C7">
              <w:rPr>
                <w:rFonts w:ascii="Arial" w:hAnsi="Arial"/>
                <w:sz w:val="20"/>
              </w:rPr>
              <w:t>dose is computed for each row, layer, column, timestep and exposure pathway</w:t>
            </w:r>
          </w:p>
        </w:tc>
      </w:tr>
      <w:tr w:rsidR="005A22C3" w14:paraId="7DC743E0" w14:textId="77777777" w:rsidTr="003314D1">
        <w:trPr>
          <w:trHeight w:val="935"/>
        </w:trPr>
        <w:tc>
          <w:tcPr>
            <w:tcW w:w="1890" w:type="dxa"/>
            <w:vAlign w:val="center"/>
          </w:tcPr>
          <w:p w14:paraId="66A78842" w14:textId="7219F518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FR-4</w:t>
            </w:r>
          </w:p>
        </w:tc>
        <w:tc>
          <w:tcPr>
            <w:tcW w:w="1980" w:type="dxa"/>
            <w:vAlign w:val="center"/>
          </w:tcPr>
          <w:p w14:paraId="44234775" w14:textId="30E2AF13" w:rsidR="005A22C3" w:rsidRPr="007D0AAC" w:rsidRDefault="005A22C3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CACIE-ca-dosecalc-AT-</w:t>
            </w:r>
            <w:r w:rsidR="005E32FB">
              <w:rPr>
                <w:rFonts w:ascii="Arial" w:hAnsi="Arial"/>
                <w:sz w:val="20"/>
              </w:rPr>
              <w:t>1</w:t>
            </w:r>
          </w:p>
        </w:tc>
        <w:tc>
          <w:tcPr>
            <w:tcW w:w="5490" w:type="dxa"/>
            <w:vAlign w:val="center"/>
          </w:tcPr>
          <w:p w14:paraId="18793A88" w14:textId="70B04D22" w:rsidR="005A22C3" w:rsidRPr="007D0AAC" w:rsidRDefault="005F7E22" w:rsidP="005A22C3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  <w:r w:rsidR="00410AEF">
              <w:rPr>
                <w:rFonts w:ascii="Arial" w:hAnsi="Arial"/>
                <w:sz w:val="20"/>
              </w:rPr>
              <w:t>-</w:t>
            </w:r>
            <w:r w:rsidR="00427F3D">
              <w:rPr>
                <w:rFonts w:ascii="Arial" w:hAnsi="Arial"/>
                <w:sz w:val="20"/>
              </w:rPr>
              <w:t>5</w:t>
            </w:r>
            <w:r w:rsidR="007E66C7">
              <w:rPr>
                <w:rFonts w:ascii="Arial" w:hAnsi="Arial"/>
                <w:sz w:val="20"/>
              </w:rPr>
              <w:t>: Verify output is CSV</w:t>
            </w:r>
          </w:p>
        </w:tc>
      </w:tr>
    </w:tbl>
    <w:p w14:paraId="1CDB5C21" w14:textId="77777777" w:rsidR="006504D7" w:rsidRPr="006504D7" w:rsidRDefault="006504D7" w:rsidP="00E62A15">
      <w:pPr>
        <w:pStyle w:val="H1bodytext"/>
        <w:spacing w:after="120"/>
        <w:rPr>
          <w:rFonts w:ascii="Arial" w:hAnsi="Arial"/>
        </w:rPr>
      </w:pPr>
    </w:p>
    <w:p w14:paraId="1AFC1811" w14:textId="15AAF8CA" w:rsidR="00E62A15" w:rsidRPr="00E9368E" w:rsidRDefault="00645AC0" w:rsidP="006973AE">
      <w:pPr>
        <w:pStyle w:val="Heading1"/>
      </w:pPr>
      <w:r>
        <w:t xml:space="preserve">Installation </w:t>
      </w:r>
      <w:r w:rsidR="00E62A15" w:rsidRPr="00E9368E">
        <w:t xml:space="preserve">Test Plan and </w:t>
      </w:r>
      <w:r w:rsidR="00215CB2">
        <w:t xml:space="preserve">Acceptance Test Plan </w:t>
      </w:r>
      <w:r w:rsidR="00E62A15" w:rsidRPr="00E9368E">
        <w:t>Cases</w:t>
      </w:r>
    </w:p>
    <w:p w14:paraId="0BE05061" w14:textId="1111BA56" w:rsidR="008912C9" w:rsidRDefault="00A1437E" w:rsidP="008807CE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This tool will be tested on the machine that it will be used on.  The installation test and the acceptance tests are therefore the same test and presented in Table </w:t>
      </w:r>
      <w:r w:rsidR="007116B8">
        <w:rPr>
          <w:rFonts w:ascii="Arial" w:hAnsi="Arial"/>
        </w:rPr>
        <w:t>2</w:t>
      </w:r>
      <w:r>
        <w:rPr>
          <w:rFonts w:ascii="Arial" w:hAnsi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"/>
        <w:gridCol w:w="3659"/>
        <w:gridCol w:w="3823"/>
        <w:gridCol w:w="1217"/>
        <w:tblGridChange w:id="100">
          <w:tblGrid>
            <w:gridCol w:w="5"/>
            <w:gridCol w:w="656"/>
            <w:gridCol w:w="5"/>
            <w:gridCol w:w="3654"/>
            <w:gridCol w:w="5"/>
            <w:gridCol w:w="3818"/>
            <w:gridCol w:w="5"/>
            <w:gridCol w:w="1212"/>
            <w:gridCol w:w="5"/>
          </w:tblGrid>
        </w:tblGridChange>
      </w:tblGrid>
      <w:tr w:rsidR="006504D7" w:rsidRPr="00932809" w14:paraId="411380D4" w14:textId="77777777" w:rsidTr="00B84619">
        <w:trPr>
          <w:cantSplit/>
          <w:trHeight w:val="360"/>
          <w:tblHeader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226045" w14:textId="194EAD55" w:rsidR="00DA11B3" w:rsidRDefault="00DA11B3" w:rsidP="00DA11B3">
            <w:pPr>
              <w:pStyle w:val="Table"/>
            </w:pPr>
            <w:r>
              <w:t xml:space="preserve">Table </w:t>
            </w:r>
            <w:r w:rsidR="000A14C5">
              <w:t>2</w:t>
            </w:r>
          </w:p>
          <w:p w14:paraId="17D4281C" w14:textId="10120E05" w:rsidR="006504D7" w:rsidRPr="00DA11B3" w:rsidRDefault="002B7E58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Cs w:val="22"/>
              </w:rPr>
            </w:pPr>
            <w:sdt>
              <w:sdtPr>
                <w:rPr>
                  <w:rFonts w:ascii="Arial" w:hAnsi="Arial"/>
                  <w:b/>
                  <w:bCs/>
                  <w:szCs w:val="22"/>
                </w:rPr>
                <w:alias w:val="Keywords"/>
                <w:tag w:val=""/>
                <w:id w:val="-1889800834"/>
                <w:placeholder>
                  <w:docPart w:val="52462BF7040B4539B7FBFB5307577E29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795A97">
                  <w:rPr>
                    <w:rFonts w:ascii="Arial" w:hAnsi="Arial"/>
                    <w:b/>
                    <w:bCs/>
                    <w:szCs w:val="22"/>
                  </w:rPr>
                  <w:t>ca-</w:t>
                </w:r>
                <w:proofErr w:type="spellStart"/>
                <w:r w:rsidR="00795A97">
                  <w:rPr>
                    <w:rFonts w:ascii="Arial" w:hAnsi="Arial"/>
                    <w:b/>
                    <w:bCs/>
                    <w:szCs w:val="22"/>
                  </w:rPr>
                  <w:t>sumdose</w:t>
                </w:r>
                <w:proofErr w:type="spellEnd"/>
              </w:sdtContent>
            </w:sdt>
            <w:r w:rsidR="00451655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DD0438" w:rsidRPr="00DA11B3">
              <w:rPr>
                <w:rFonts w:ascii="Arial" w:hAnsi="Arial" w:cs="Arial"/>
                <w:b/>
                <w:szCs w:val="22"/>
              </w:rPr>
              <w:t>Acceptance</w:t>
            </w:r>
            <w:r w:rsidR="006504D7" w:rsidRPr="00DA11B3">
              <w:rPr>
                <w:rFonts w:ascii="Arial" w:hAnsi="Arial" w:cs="Arial"/>
                <w:b/>
                <w:szCs w:val="22"/>
              </w:rPr>
              <w:t xml:space="preserve"> </w:t>
            </w:r>
            <w:r w:rsidR="006504D7" w:rsidRPr="00DA11B3">
              <w:rPr>
                <w:rFonts w:ascii="Arial" w:hAnsi="Arial"/>
                <w:b/>
                <w:szCs w:val="22"/>
              </w:rPr>
              <w:t>Test Plan</w:t>
            </w:r>
            <w:r w:rsidR="00C517CC" w:rsidRPr="00DA11B3">
              <w:rPr>
                <w:rFonts w:ascii="Arial" w:hAnsi="Arial"/>
                <w:b/>
                <w:szCs w:val="22"/>
              </w:rPr>
              <w:t xml:space="preserve"> Case 1</w:t>
            </w:r>
          </w:p>
        </w:tc>
      </w:tr>
      <w:tr w:rsidR="00D73084" w:rsidRPr="007D0AAC" w14:paraId="482D9F7B" w14:textId="77777777" w:rsidTr="004B6BBB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60B2BDB" w14:textId="661F3849" w:rsidR="00AA419E" w:rsidRPr="007D0AAC" w:rsidRDefault="002B7E58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330677545"/>
                <w:placeholder>
                  <w:docPart w:val="08FC932B8CF648B783F1EEA1D8285EF0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795A97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795A97">
                  <w:rPr>
                    <w:rFonts w:ascii="Arial" w:hAnsi="Arial"/>
                    <w:b/>
                    <w:bCs/>
                    <w:sz w:val="20"/>
                  </w:rPr>
                  <w:t>sumdose</w:t>
                </w:r>
                <w:proofErr w:type="spellEnd"/>
              </w:sdtContent>
            </w:sdt>
            <w:r w:rsidR="00451655" w:rsidRPr="007D0AAC">
              <w:rPr>
                <w:rFonts w:ascii="Arial" w:hAnsi="Arial" w:cs="Arial"/>
                <w:b/>
                <w:sz w:val="20"/>
              </w:rPr>
              <w:t xml:space="preserve"> </w:t>
            </w:r>
            <w:r w:rsidR="00467804" w:rsidRPr="007D0AAC">
              <w:rPr>
                <w:rFonts w:ascii="Arial" w:hAnsi="Arial"/>
                <w:b/>
                <w:sz w:val="20"/>
              </w:rPr>
              <w:t>Acceptance Testing</w:t>
            </w:r>
          </w:p>
          <w:p w14:paraId="3AB83026" w14:textId="6824484F" w:rsidR="00467804" w:rsidRPr="007D0AAC" w:rsidRDefault="00467804" w:rsidP="00A8039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CACIE</w:t>
            </w:r>
            <w:r w:rsidR="00451655">
              <w:rPr>
                <w:rFonts w:ascii="Arial" w:hAnsi="Arial"/>
                <w:b/>
                <w:sz w:val="20"/>
              </w:rPr>
              <w:t>-</w:t>
            </w:r>
            <w:sdt>
              <w:sdtPr>
                <w:rPr>
                  <w:rFonts w:ascii="Arial" w:hAnsi="Arial"/>
                  <w:b/>
                  <w:bCs/>
                  <w:sz w:val="20"/>
                </w:rPr>
                <w:alias w:val="Keywords"/>
                <w:tag w:val=""/>
                <w:id w:val="-1886556807"/>
                <w:placeholder>
                  <w:docPart w:val="C1C92FA3FAD34504BDAE3F12656806E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795A97">
                  <w:rPr>
                    <w:rFonts w:ascii="Arial" w:hAnsi="Arial"/>
                    <w:b/>
                    <w:bCs/>
                    <w:sz w:val="20"/>
                  </w:rPr>
                  <w:t>ca-</w:t>
                </w:r>
                <w:proofErr w:type="spellStart"/>
                <w:r w:rsidR="00795A97">
                  <w:rPr>
                    <w:rFonts w:ascii="Arial" w:hAnsi="Arial"/>
                    <w:b/>
                    <w:bCs/>
                    <w:sz w:val="20"/>
                  </w:rPr>
                  <w:t>sumdose</w:t>
                </w:r>
                <w:proofErr w:type="spellEnd"/>
              </w:sdtContent>
            </w:sdt>
            <w:r w:rsidR="00DA0373" w:rsidRPr="007D0AAC">
              <w:rPr>
                <w:rFonts w:ascii="Arial" w:hAnsi="Arial"/>
                <w:b/>
                <w:sz w:val="20"/>
              </w:rPr>
              <w:t xml:space="preserve"> – AT</w:t>
            </w:r>
            <w:r w:rsidR="007D0AAC" w:rsidRPr="007D0AAC">
              <w:rPr>
                <w:rFonts w:ascii="Arial" w:hAnsi="Arial"/>
                <w:b/>
                <w:sz w:val="20"/>
              </w:rPr>
              <w:t>-</w:t>
            </w:r>
            <w:r w:rsidR="00123CE9"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70D87B" w14:textId="746D18E5" w:rsidR="00AA419E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Date:</w:t>
            </w:r>
          </w:p>
        </w:tc>
      </w:tr>
      <w:tr w:rsidR="00D73084" w:rsidRPr="007D0AAC" w14:paraId="75EEA53B" w14:textId="77777777" w:rsidTr="004B6BBB">
        <w:trPr>
          <w:cantSplit/>
          <w:trHeight w:val="530"/>
          <w:tblHeader/>
        </w:trPr>
        <w:tc>
          <w:tcPr>
            <w:tcW w:w="432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C4C450A" w14:textId="50BB79F5" w:rsidR="00AA419E" w:rsidRPr="007D0AAC" w:rsidRDefault="007D0AAC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Tool Runner </w:t>
            </w:r>
            <w:r w:rsidR="00A34AAC">
              <w:rPr>
                <w:rFonts w:ascii="Arial" w:hAnsi="Arial"/>
                <w:b/>
                <w:sz w:val="20"/>
              </w:rPr>
              <w:t xml:space="preserve">Log </w:t>
            </w:r>
            <w:r w:rsidRPr="007D0AAC">
              <w:rPr>
                <w:rFonts w:ascii="Arial" w:hAnsi="Arial"/>
                <w:b/>
                <w:sz w:val="20"/>
              </w:rPr>
              <w:t>File Location for this test:</w:t>
            </w:r>
          </w:p>
          <w:p w14:paraId="49807FB5" w14:textId="365F3655" w:rsidR="007D0AAC" w:rsidRPr="007D0AAC" w:rsidRDefault="00A31F02" w:rsidP="007D0AAC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~/dose/test</w:t>
            </w:r>
            <w:r w:rsidR="008807CE">
              <w:rPr>
                <w:rFonts w:ascii="Arial" w:hAnsi="Arial"/>
                <w:b/>
                <w:sz w:val="20"/>
              </w:rPr>
              <w:t>-</w:t>
            </w:r>
            <w:proofErr w:type="spellStart"/>
            <w:r w:rsidR="008807CE">
              <w:rPr>
                <w:rFonts w:ascii="Arial" w:hAnsi="Arial"/>
                <w:b/>
                <w:sz w:val="20"/>
              </w:rPr>
              <w:t>sumDose</w:t>
            </w:r>
            <w:proofErr w:type="spellEnd"/>
            <w:r w:rsidR="008807CE">
              <w:rPr>
                <w:rFonts w:ascii="Arial" w:hAnsi="Arial"/>
                <w:b/>
                <w:sz w:val="20"/>
              </w:rPr>
              <w:t>/test</w:t>
            </w:r>
            <w:r>
              <w:rPr>
                <w:rFonts w:ascii="Arial" w:hAnsi="Arial"/>
                <w:b/>
                <w:sz w:val="20"/>
              </w:rPr>
              <w:t>/output</w:t>
            </w:r>
            <w:r w:rsidR="008807CE">
              <w:rPr>
                <w:rFonts w:ascii="Arial" w:hAnsi="Arial"/>
                <w:b/>
                <w:sz w:val="20"/>
              </w:rPr>
              <w:t>s</w:t>
            </w:r>
            <w:r>
              <w:rPr>
                <w:rFonts w:ascii="Arial" w:hAnsi="Arial"/>
                <w:b/>
                <w:sz w:val="20"/>
              </w:rPr>
              <w:t>/runlog.txt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A7D6F7" w14:textId="50302512" w:rsidR="00AA419E" w:rsidRPr="007D0AAC" w:rsidRDefault="00B849FF" w:rsidP="00B849FF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Test Performed By:</w:t>
            </w:r>
          </w:p>
        </w:tc>
      </w:tr>
      <w:tr w:rsidR="00A80399" w:rsidRPr="007D0AAC" w14:paraId="26415B5A" w14:textId="77777777" w:rsidTr="00AA419E">
        <w:trPr>
          <w:cantSplit/>
          <w:trHeight w:val="530"/>
          <w:tblHeader/>
        </w:trPr>
        <w:tc>
          <w:tcPr>
            <w:tcW w:w="936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33B5539" w14:textId="5FE94812" w:rsidR="00A80399" w:rsidRPr="007D0AAC" w:rsidRDefault="00AA419E" w:rsidP="00AA419E">
            <w:pPr>
              <w:pStyle w:val="H1bodytext"/>
              <w:spacing w:after="0"/>
              <w:ind w:left="0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Testing Directory: </w:t>
            </w:r>
            <w:r w:rsidR="00EE62A8">
              <w:rPr>
                <w:rFonts w:ascii="Arial" w:hAnsi="Arial"/>
                <w:b/>
                <w:sz w:val="20"/>
              </w:rPr>
              <w:t>~/dose/test</w:t>
            </w:r>
            <w:r w:rsidR="008807CE">
              <w:rPr>
                <w:rFonts w:ascii="Arial" w:hAnsi="Arial"/>
                <w:b/>
                <w:sz w:val="20"/>
              </w:rPr>
              <w:t>-</w:t>
            </w:r>
            <w:proofErr w:type="spellStart"/>
            <w:r w:rsidR="008807CE">
              <w:rPr>
                <w:rFonts w:ascii="Arial" w:hAnsi="Arial"/>
                <w:b/>
                <w:sz w:val="20"/>
              </w:rPr>
              <w:t>sumDose</w:t>
            </w:r>
            <w:proofErr w:type="spellEnd"/>
            <w:r w:rsidR="008807CE">
              <w:rPr>
                <w:rFonts w:ascii="Arial" w:hAnsi="Arial"/>
                <w:b/>
                <w:sz w:val="20"/>
              </w:rPr>
              <w:t>/test</w:t>
            </w:r>
          </w:p>
        </w:tc>
      </w:tr>
      <w:tr w:rsidR="004E07DA" w:rsidRPr="00572F5F" w14:paraId="4AE5FBAF" w14:textId="77777777" w:rsidTr="004B6BBB">
        <w:trPr>
          <w:cantSplit/>
          <w:trHeight w:val="530"/>
          <w:tblHeader/>
        </w:trPr>
        <w:tc>
          <w:tcPr>
            <w:tcW w:w="661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4229DF" w14:textId="448E1AFA" w:rsidR="006504D7" w:rsidRPr="007D0AAC" w:rsidRDefault="007E0E6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</w:t>
            </w:r>
            <w:r w:rsidR="00B849FF">
              <w:rPr>
                <w:rFonts w:ascii="Arial" w:hAnsi="Arial"/>
                <w:b/>
                <w:sz w:val="20"/>
              </w:rPr>
              <w:t>est Step</w:t>
            </w:r>
          </w:p>
        </w:tc>
        <w:tc>
          <w:tcPr>
            <w:tcW w:w="365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06FFDE" w14:textId="227FE1B4" w:rsidR="007E0E67" w:rsidRPr="007D0AAC" w:rsidRDefault="007E0E67" w:rsidP="007E0E67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Test Instruction</w:t>
            </w:r>
          </w:p>
        </w:tc>
        <w:tc>
          <w:tcPr>
            <w:tcW w:w="382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4D1639" w14:textId="5C7D09A7" w:rsidR="006504D7" w:rsidRPr="007D0AAC" w:rsidRDefault="00CA03CE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>Expected Result</w:t>
            </w: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5A43C0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7D0AAC">
              <w:rPr>
                <w:rFonts w:ascii="Arial" w:hAnsi="Arial"/>
                <w:b/>
                <w:sz w:val="20"/>
              </w:rPr>
              <w:t xml:space="preserve">Test Result </w:t>
            </w:r>
            <w:r w:rsidRPr="007D0AAC">
              <w:rPr>
                <w:rFonts w:ascii="Arial" w:hAnsi="Arial"/>
                <w:b/>
                <w:sz w:val="20"/>
              </w:rPr>
              <w:br/>
              <w:t>(Pass/Fail)</w:t>
            </w:r>
          </w:p>
        </w:tc>
      </w:tr>
      <w:tr w:rsidR="006B7E8B" w:rsidRPr="007D0AAC" w14:paraId="7725ED61" w14:textId="77777777" w:rsidTr="00793BEF">
        <w:trPr>
          <w:trHeight w:val="440"/>
        </w:trPr>
        <w:tc>
          <w:tcPr>
            <w:tcW w:w="9360" w:type="dxa"/>
            <w:gridSpan w:val="4"/>
            <w:vAlign w:val="center"/>
          </w:tcPr>
          <w:p w14:paraId="4D15DF0F" w14:textId="0542D121" w:rsidR="00EE62A8" w:rsidRDefault="00EE62A8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Remote into the machine </w:t>
            </w:r>
            <w:r w:rsidR="00697F1E">
              <w:rPr>
                <w:rFonts w:ascii="Arial" w:hAnsi="Arial"/>
                <w:sz w:val="20"/>
              </w:rPr>
              <w:t xml:space="preserve">holding the tool </w:t>
            </w:r>
            <w:r>
              <w:rPr>
                <w:rFonts w:ascii="Arial" w:hAnsi="Arial"/>
                <w:sz w:val="20"/>
              </w:rPr>
              <w:t>as the “ca” user</w:t>
            </w:r>
            <w:r w:rsidR="00697F1E">
              <w:rPr>
                <w:rFonts w:ascii="Arial" w:hAnsi="Arial"/>
                <w:sz w:val="20"/>
              </w:rPr>
              <w:t xml:space="preserve"> using the password provided by the developer</w:t>
            </w:r>
          </w:p>
          <w:p w14:paraId="346386CB" w14:textId="77777777" w:rsidR="00697F1E" w:rsidRDefault="00697F1E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005BC1CD" w14:textId="77777777" w:rsidR="006B7E8B" w:rsidRDefault="00B61D50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Navigate to </w:t>
            </w:r>
            <w:r w:rsidR="004C36A2">
              <w:rPr>
                <w:rFonts w:ascii="Arial" w:hAnsi="Arial"/>
                <w:sz w:val="20"/>
              </w:rPr>
              <w:t>the Testing Directory</w:t>
            </w:r>
          </w:p>
          <w:p w14:paraId="705B3C51" w14:textId="14EDC2ED" w:rsidR="00A31F02" w:rsidRPr="007D0AAC" w:rsidRDefault="00A31F02" w:rsidP="006B7E8B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4E07DA" w14:paraId="58021A89" w14:textId="77777777" w:rsidTr="004B6BBB">
        <w:trPr>
          <w:trHeight w:val="1538"/>
        </w:trPr>
        <w:tc>
          <w:tcPr>
            <w:tcW w:w="661" w:type="dxa"/>
            <w:vAlign w:val="center"/>
          </w:tcPr>
          <w:p w14:paraId="10F657BC" w14:textId="3A999E0F" w:rsidR="006504D7" w:rsidRPr="007D0AAC" w:rsidRDefault="00A4786F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659" w:type="dxa"/>
            <w:vAlign w:val="center"/>
          </w:tcPr>
          <w:p w14:paraId="6154B499" w14:textId="2B54FB25" w:rsidR="00E22CA5" w:rsidRPr="002047EA" w:rsidRDefault="00BA65D3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 the script</w:t>
            </w:r>
            <w:r w:rsidR="00EE62A8">
              <w:rPr>
                <w:rFonts w:ascii="Arial" w:hAnsi="Arial"/>
                <w:sz w:val="20"/>
              </w:rPr>
              <w:t xml:space="preserve"> by typing ‘./runAT1.sh’ into the command shell</w:t>
            </w:r>
            <w:r w:rsidR="00FF3735">
              <w:rPr>
                <w:rFonts w:ascii="Arial" w:hAnsi="Arial"/>
                <w:sz w:val="20"/>
              </w:rPr>
              <w:t xml:space="preserve"> and let the program run to completion.</w:t>
            </w:r>
          </w:p>
        </w:tc>
        <w:tc>
          <w:tcPr>
            <w:tcW w:w="3823" w:type="dxa"/>
            <w:vAlign w:val="center"/>
          </w:tcPr>
          <w:p w14:paraId="55907527" w14:textId="34C75690" w:rsidR="00E22CA5" w:rsidRPr="007D0AAC" w:rsidRDefault="00EE62A8" w:rsidP="002047EA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program </w:t>
            </w:r>
            <w:r w:rsidR="002047EA">
              <w:rPr>
                <w:rFonts w:ascii="Arial" w:hAnsi="Arial"/>
                <w:sz w:val="20"/>
              </w:rPr>
              <w:t>runs to completion without an error</w:t>
            </w:r>
          </w:p>
        </w:tc>
        <w:tc>
          <w:tcPr>
            <w:tcW w:w="1217" w:type="dxa"/>
            <w:vAlign w:val="center"/>
          </w:tcPr>
          <w:p w14:paraId="21EB394E" w14:textId="77777777" w:rsidR="006504D7" w:rsidRPr="007D0AAC" w:rsidRDefault="006504D7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</w:tr>
      <w:tr w:rsidR="004E07DA" w:rsidRPr="007D0AAC" w14:paraId="57C57466" w14:textId="77777777" w:rsidTr="004B6BBB">
        <w:trPr>
          <w:trHeight w:val="476"/>
        </w:trPr>
        <w:tc>
          <w:tcPr>
            <w:tcW w:w="661" w:type="dxa"/>
            <w:vAlign w:val="center"/>
          </w:tcPr>
          <w:p w14:paraId="059A3CB8" w14:textId="0739A44C" w:rsidR="00702160" w:rsidRDefault="00FF373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659" w:type="dxa"/>
            <w:vAlign w:val="center"/>
          </w:tcPr>
          <w:p w14:paraId="7A35C721" w14:textId="7C252FA0" w:rsidR="008B77B6" w:rsidRDefault="008B77B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0742BF5" w14:textId="2E841D5B" w:rsidR="00FF3735" w:rsidRDefault="008B77B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  <w:r w:rsidRPr="006C2544">
              <w:rPr>
                <w:rFonts w:ascii="Consolas" w:hAnsi="Consolas"/>
                <w:sz w:val="20"/>
              </w:rPr>
              <w:t>ls</w:t>
            </w:r>
            <w:r w:rsidR="002047EA">
              <w:rPr>
                <w:rFonts w:ascii="Consolas" w:hAnsi="Consolas"/>
                <w:sz w:val="20"/>
              </w:rPr>
              <w:t xml:space="preserve"> outputs</w:t>
            </w:r>
            <w:r w:rsidRPr="006C2544">
              <w:rPr>
                <w:rFonts w:ascii="Consolas" w:hAnsi="Consolas"/>
                <w:sz w:val="20"/>
              </w:rPr>
              <w:t xml:space="preserve"> -</w:t>
            </w:r>
            <w:proofErr w:type="spellStart"/>
            <w:r w:rsidRPr="006C2544">
              <w:rPr>
                <w:rFonts w:ascii="Consolas" w:hAnsi="Consolas"/>
                <w:sz w:val="20"/>
              </w:rPr>
              <w:t>alh</w:t>
            </w:r>
            <w:proofErr w:type="spellEnd"/>
            <w:r>
              <w:rPr>
                <w:rFonts w:ascii="Arial" w:hAnsi="Arial"/>
                <w:sz w:val="20"/>
              </w:rPr>
              <w:t xml:space="preserve"> and press enter</w:t>
            </w:r>
          </w:p>
          <w:p w14:paraId="0918177F" w14:textId="33F671B0" w:rsidR="00FF3735" w:rsidRDefault="00FF373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ED5FF52" w14:textId="1BAEC8B6" w:rsidR="008B77B6" w:rsidRDefault="00FF373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The output directory </w:t>
            </w:r>
            <w:r w:rsidR="008B77B6">
              <w:rPr>
                <w:rFonts w:ascii="Arial" w:hAnsi="Arial"/>
                <w:sz w:val="20"/>
              </w:rPr>
              <w:t xml:space="preserve">contains </w:t>
            </w:r>
            <w:r w:rsidR="002047EA">
              <w:rPr>
                <w:rFonts w:ascii="Arial" w:hAnsi="Arial"/>
                <w:sz w:val="20"/>
              </w:rPr>
              <w:t>two</w:t>
            </w:r>
            <w:r w:rsidR="008B77B6">
              <w:rPr>
                <w:rFonts w:ascii="Arial" w:hAnsi="Arial"/>
                <w:sz w:val="20"/>
              </w:rPr>
              <w:t xml:space="preserve"> files:</w:t>
            </w:r>
          </w:p>
          <w:p w14:paraId="5E588A93" w14:textId="1A596935" w:rsidR="00702160" w:rsidRDefault="008B77B6" w:rsidP="006C2544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runlog.txt</w:t>
            </w:r>
          </w:p>
          <w:p w14:paraId="7C4A1387" w14:textId="15DB7AB1" w:rsidR="008B77B6" w:rsidRPr="008B77B6" w:rsidRDefault="002047EA" w:rsidP="006C2544">
            <w:pPr>
              <w:pStyle w:val="H1bodytext"/>
              <w:numPr>
                <w:ilvl w:val="0"/>
                <w:numId w:val="23"/>
              </w:numPr>
              <w:tabs>
                <w:tab w:val="left" w:pos="604"/>
              </w:tabs>
              <w:spacing w:after="0"/>
              <w:ind w:left="196" w:hanging="155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dose</w:t>
            </w:r>
            <w:r w:rsidR="008B77B6">
              <w:rPr>
                <w:rFonts w:ascii="Arial" w:hAnsi="Arial"/>
                <w:sz w:val="20"/>
              </w:rPr>
              <w:t>.csv</w:t>
            </w:r>
          </w:p>
        </w:tc>
        <w:tc>
          <w:tcPr>
            <w:tcW w:w="1217" w:type="dxa"/>
            <w:vAlign w:val="center"/>
          </w:tcPr>
          <w:p w14:paraId="40DC2007" w14:textId="77777777" w:rsidR="00702160" w:rsidRPr="00702160" w:rsidRDefault="00702160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2047EA" w:rsidRPr="007D0AAC" w14:paraId="0A43B560" w14:textId="77777777" w:rsidTr="004B6BBB">
        <w:trPr>
          <w:trHeight w:val="476"/>
        </w:trPr>
        <w:tc>
          <w:tcPr>
            <w:tcW w:w="661" w:type="dxa"/>
            <w:vAlign w:val="center"/>
          </w:tcPr>
          <w:p w14:paraId="29B50D72" w14:textId="6291C91A" w:rsidR="002047EA" w:rsidRDefault="002047EA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659" w:type="dxa"/>
            <w:vAlign w:val="center"/>
          </w:tcPr>
          <w:p w14:paraId="29FFFDCB" w14:textId="77777777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1F8FB14C" w14:textId="77777777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75ECACCE" w14:textId="789181D6" w:rsidR="002047EA" w:rsidRPr="002047EA" w:rsidRDefault="00C431CA" w:rsidP="00B84619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cat</w:t>
            </w:r>
            <w:r w:rsidR="002047EA" w:rsidRPr="002047EA">
              <w:rPr>
                <w:rFonts w:ascii="Consolas" w:hAnsi="Consolas"/>
                <w:sz w:val="20"/>
              </w:rPr>
              <w:t xml:space="preserve"> inputs/</w:t>
            </w:r>
            <w:proofErr w:type="spellStart"/>
            <w:r w:rsidR="002047EA" w:rsidRPr="002047EA">
              <w:rPr>
                <w:rFonts w:ascii="Consolas" w:hAnsi="Consolas"/>
                <w:sz w:val="20"/>
              </w:rPr>
              <w:t>testControl.json</w:t>
            </w:r>
            <w:proofErr w:type="spellEnd"/>
            <w:r w:rsidR="002047EA" w:rsidRPr="002047EA">
              <w:rPr>
                <w:rFonts w:ascii="Consolas" w:hAnsi="Consolas"/>
                <w:sz w:val="20"/>
              </w:rPr>
              <w:t xml:space="preserve"> </w:t>
            </w:r>
          </w:p>
          <w:p w14:paraId="1F4CA9F8" w14:textId="77777777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21D1A57C" w14:textId="13AE42FD" w:rsidR="002047EA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and press enter</w:t>
            </w:r>
          </w:p>
        </w:tc>
        <w:tc>
          <w:tcPr>
            <w:tcW w:w="3823" w:type="dxa"/>
            <w:vAlign w:val="center"/>
          </w:tcPr>
          <w:p w14:paraId="02C63C13" w14:textId="50A7243A" w:rsidR="002047EA" w:rsidRDefault="00C431C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Text is displayed.  The field “</w:t>
            </w:r>
            <w:proofErr w:type="spellStart"/>
            <w:r>
              <w:rPr>
                <w:rFonts w:ascii="Arial" w:hAnsi="Arial"/>
                <w:sz w:val="20"/>
              </w:rPr>
              <w:t>outputFile</w:t>
            </w:r>
            <w:proofErr w:type="spellEnd"/>
            <w:r>
              <w:rPr>
                <w:rFonts w:ascii="Arial" w:hAnsi="Arial"/>
                <w:sz w:val="20"/>
              </w:rPr>
              <w:t>” contains the path to the dose.csv reported in the previous test step</w:t>
            </w:r>
          </w:p>
        </w:tc>
        <w:tc>
          <w:tcPr>
            <w:tcW w:w="1217" w:type="dxa"/>
            <w:vAlign w:val="center"/>
          </w:tcPr>
          <w:p w14:paraId="09FB56F5" w14:textId="77777777" w:rsidR="002047EA" w:rsidRPr="00702160" w:rsidRDefault="002047EA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263DB2" w:rsidRPr="007D0AAC" w14:paraId="41863B72" w14:textId="77777777" w:rsidTr="004B6BBB">
        <w:trPr>
          <w:trHeight w:val="476"/>
        </w:trPr>
        <w:tc>
          <w:tcPr>
            <w:tcW w:w="661" w:type="dxa"/>
            <w:vAlign w:val="center"/>
          </w:tcPr>
          <w:p w14:paraId="0502E5EB" w14:textId="32620298" w:rsidR="00263DB2" w:rsidRDefault="00350BA0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3659" w:type="dxa"/>
            <w:vAlign w:val="center"/>
          </w:tcPr>
          <w:p w14:paraId="2F573BBF" w14:textId="77777777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Type </w:t>
            </w:r>
          </w:p>
          <w:p w14:paraId="36209927" w14:textId="77777777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1B631EE" w14:textId="409BDAAB" w:rsidR="00263DB2" w:rsidRPr="00F34CF8" w:rsidRDefault="00263DB2" w:rsidP="00B84619">
            <w:pPr>
              <w:pStyle w:val="H1bodytext"/>
              <w:spacing w:after="0"/>
              <w:ind w:left="0"/>
              <w:rPr>
                <w:rFonts w:ascii="Consolas" w:hAnsi="Consolas"/>
                <w:sz w:val="20"/>
              </w:rPr>
            </w:pPr>
            <w:r w:rsidRPr="00F34CF8">
              <w:rPr>
                <w:rFonts w:ascii="Consolas" w:hAnsi="Consolas"/>
                <w:sz w:val="20"/>
              </w:rPr>
              <w:t>cat inputs/</w:t>
            </w:r>
            <w:proofErr w:type="spellStart"/>
            <w:r w:rsidRPr="00F34CF8">
              <w:rPr>
                <w:rFonts w:ascii="Consolas" w:hAnsi="Consolas"/>
                <w:sz w:val="20"/>
              </w:rPr>
              <w:t>testControl.json</w:t>
            </w:r>
            <w:proofErr w:type="spellEnd"/>
          </w:p>
          <w:p w14:paraId="6983DD64" w14:textId="77777777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5B3B2C54" w14:textId="61E59605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and press enter</w:t>
            </w:r>
          </w:p>
        </w:tc>
        <w:tc>
          <w:tcPr>
            <w:tcW w:w="3823" w:type="dxa"/>
            <w:vAlign w:val="center"/>
          </w:tcPr>
          <w:p w14:paraId="0820890E" w14:textId="22FC7DDC" w:rsidR="00263DB2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There are three “</w:t>
            </w:r>
            <w:proofErr w:type="spellStart"/>
            <w:r>
              <w:rPr>
                <w:rFonts w:ascii="Arial" w:hAnsi="Arial"/>
                <w:sz w:val="20"/>
              </w:rPr>
              <w:t>copc</w:t>
            </w:r>
            <w:proofErr w:type="spellEnd"/>
            <w:r>
              <w:rPr>
                <w:rFonts w:ascii="Arial" w:hAnsi="Arial"/>
                <w:sz w:val="20"/>
              </w:rPr>
              <w:t>” entries: d1, d2, and d3</w:t>
            </w:r>
          </w:p>
        </w:tc>
        <w:tc>
          <w:tcPr>
            <w:tcW w:w="1217" w:type="dxa"/>
            <w:vAlign w:val="center"/>
          </w:tcPr>
          <w:p w14:paraId="63369F32" w14:textId="77777777" w:rsidR="00263DB2" w:rsidRPr="00702160" w:rsidRDefault="00263DB2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447898F2" w14:textId="77777777" w:rsidTr="004B6BBB">
        <w:trPr>
          <w:trHeight w:val="1104"/>
        </w:trPr>
        <w:tc>
          <w:tcPr>
            <w:tcW w:w="661" w:type="dxa"/>
            <w:vMerge w:val="restart"/>
            <w:vAlign w:val="center"/>
          </w:tcPr>
          <w:p w14:paraId="3903E44C" w14:textId="750A3E6F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3659" w:type="dxa"/>
            <w:vMerge w:val="restart"/>
            <w:vAlign w:val="center"/>
          </w:tcPr>
          <w:p w14:paraId="6559F918" w14:textId="2F2DDD24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</w:t>
            </w:r>
            <w:ins w:id="101" w:author="Sara Lindberg" w:date="2020-08-17T22:59:00Z">
              <w:r>
                <w:rPr>
                  <w:rFonts w:ascii="Arial" w:hAnsi="Arial"/>
                  <w:sz w:val="20"/>
                </w:rPr>
                <w:t xml:space="preserve"> the following</w:t>
              </w:r>
            </w:ins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823" w:type="dxa"/>
            <w:vAlign w:val="center"/>
          </w:tcPr>
          <w:p w14:paraId="55E8FDFA" w14:textId="492B12D6" w:rsidR="00664AA6" w:rsidDel="00664AA6" w:rsidRDefault="00664AA6" w:rsidP="00B84619">
            <w:pPr>
              <w:pStyle w:val="H1bodytext"/>
              <w:spacing w:after="0"/>
              <w:ind w:left="0"/>
              <w:rPr>
                <w:del w:id="102" w:author="Sara Lindberg" w:date="2020-08-17T22:59:00Z"/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first line contains “d</w:t>
            </w:r>
            <w:proofErr w:type="gramStart"/>
            <w:r>
              <w:rPr>
                <w:rFonts w:ascii="Arial" w:hAnsi="Arial"/>
                <w:sz w:val="20"/>
              </w:rPr>
              <w:t>1,d</w:t>
            </w:r>
            <w:proofErr w:type="gramEnd"/>
            <w:r>
              <w:rPr>
                <w:rFonts w:ascii="Arial" w:hAnsi="Arial"/>
                <w:sz w:val="20"/>
              </w:rPr>
              <w:t>2,d3,dose” as the last four column headers in the first line of the output</w:t>
            </w:r>
          </w:p>
          <w:p w14:paraId="302141C1" w14:textId="147E6639" w:rsidR="00664AA6" w:rsidDel="00664AA6" w:rsidRDefault="00664AA6" w:rsidP="00B84619">
            <w:pPr>
              <w:pStyle w:val="H1bodytext"/>
              <w:spacing w:after="0"/>
              <w:ind w:left="0"/>
              <w:rPr>
                <w:del w:id="103" w:author="Sara Lindberg" w:date="2020-08-17T22:59:00Z"/>
                <w:rFonts w:ascii="Arial" w:hAnsi="Arial"/>
                <w:sz w:val="20"/>
              </w:rPr>
            </w:pPr>
          </w:p>
          <w:p w14:paraId="748E0548" w14:textId="50246150" w:rsidR="00664AA6" w:rsidDel="00664AA6" w:rsidRDefault="00664AA6" w:rsidP="00B84619">
            <w:pPr>
              <w:pStyle w:val="H1bodytext"/>
              <w:spacing w:after="0"/>
              <w:ind w:left="0"/>
              <w:rPr>
                <w:del w:id="104" w:author="Sara Lindberg" w:date="2020-08-17T22:59:00Z"/>
                <w:rFonts w:ascii="Arial" w:hAnsi="Arial"/>
                <w:sz w:val="20"/>
              </w:rPr>
            </w:pPr>
            <w:del w:id="105" w:author="Sara Lindberg" w:date="2020-08-17T22:59:00Z">
              <w:r w:rsidDel="00664AA6">
                <w:rPr>
                  <w:rFonts w:ascii="Arial" w:hAnsi="Arial"/>
                  <w:sz w:val="20"/>
                </w:rPr>
                <w:delText>Every entry in the last column is equal to the sum of the previous three columns; assume zero if there is a blank entry in a previous column</w:delText>
              </w:r>
            </w:del>
          </w:p>
          <w:p w14:paraId="1366A4BD" w14:textId="1EB61447" w:rsidR="00664AA6" w:rsidDel="00664AA6" w:rsidRDefault="00664AA6" w:rsidP="00B84619">
            <w:pPr>
              <w:pStyle w:val="H1bodytext"/>
              <w:spacing w:after="0"/>
              <w:ind w:left="0"/>
              <w:rPr>
                <w:del w:id="106" w:author="Sara Lindberg" w:date="2020-08-17T22:59:00Z"/>
                <w:rFonts w:ascii="Arial" w:hAnsi="Arial"/>
                <w:sz w:val="20"/>
              </w:rPr>
            </w:pPr>
          </w:p>
          <w:p w14:paraId="353435A6" w14:textId="09897A58" w:rsidR="00664AA6" w:rsidDel="00664AA6" w:rsidRDefault="00664AA6" w:rsidP="00B84619">
            <w:pPr>
              <w:pStyle w:val="H1bodytext"/>
              <w:spacing w:after="0"/>
              <w:ind w:left="0"/>
              <w:rPr>
                <w:del w:id="107" w:author="Sara Lindberg" w:date="2020-08-17T22:59:00Z"/>
                <w:rFonts w:ascii="Arial" w:hAnsi="Arial"/>
                <w:sz w:val="20"/>
              </w:rPr>
            </w:pPr>
            <w:del w:id="108" w:author="Sara Lindberg" w:date="2020-08-17T22:59:00Z">
              <w:r w:rsidDel="00664AA6">
                <w:rPr>
                  <w:rFonts w:ascii="Arial" w:hAnsi="Arial"/>
                  <w:sz w:val="20"/>
                </w:rPr>
                <w:delText>The file is a CSV</w:delText>
              </w:r>
            </w:del>
          </w:p>
          <w:p w14:paraId="47B6047B" w14:textId="076D9E82" w:rsidR="00664AA6" w:rsidRDefault="00664AA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1217" w:type="dxa"/>
            <w:vAlign w:val="center"/>
          </w:tcPr>
          <w:p w14:paraId="2CD6B8B4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7641B79F" w14:textId="77777777" w:rsidTr="004B6BBB">
        <w:trPr>
          <w:trHeight w:val="1313"/>
        </w:trPr>
        <w:tc>
          <w:tcPr>
            <w:tcW w:w="661" w:type="dxa"/>
            <w:vMerge/>
            <w:vAlign w:val="center"/>
          </w:tcPr>
          <w:p w14:paraId="774D779E" w14:textId="77777777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71F2E7A0" w14:textId="77777777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</w:tcPr>
          <w:p w14:paraId="0EACCF74" w14:textId="57C4C490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ins w:id="109" w:author="Sara Lindberg" w:date="2020-08-17T22:59:00Z">
              <w:r>
                <w:rPr>
                  <w:rFonts w:ascii="Arial" w:hAnsi="Arial"/>
                  <w:sz w:val="20"/>
                </w:rPr>
                <w:t>Every entry in the last column is equal to the sum of the previous three columns; assume zero if there is a blank entry in a previous column</w:t>
              </w:r>
            </w:ins>
          </w:p>
        </w:tc>
        <w:tc>
          <w:tcPr>
            <w:tcW w:w="1217" w:type="dxa"/>
            <w:vAlign w:val="center"/>
          </w:tcPr>
          <w:p w14:paraId="169F3F07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6763BC1B" w14:textId="77777777" w:rsidTr="004B6BBB">
        <w:tblPrEx>
          <w:tblW w:w="0" w:type="auto"/>
          <w:tblInd w:w="720" w:type="dxa"/>
          <w:tblPrExChange w:id="110" w:author="Sara Lindberg" w:date="2020-08-18T07:15:00Z">
            <w:tblPrEx>
              <w:tblW w:w="0" w:type="auto"/>
              <w:tblInd w:w="720" w:type="dxa"/>
            </w:tblPrEx>
          </w:tblPrExChange>
        </w:tblPrEx>
        <w:trPr>
          <w:trHeight w:val="872"/>
          <w:trPrChange w:id="111" w:author="Sara Lindberg" w:date="2020-08-18T07:15:00Z">
            <w:trPr>
              <w:gridBefore w:val="1"/>
              <w:trHeight w:val="1097"/>
            </w:trPr>
          </w:trPrChange>
        </w:trPr>
        <w:tc>
          <w:tcPr>
            <w:tcW w:w="661" w:type="dxa"/>
            <w:vMerge/>
            <w:vAlign w:val="center"/>
            <w:tcPrChange w:id="112" w:author="Sara Lindberg" w:date="2020-08-18T07:15:00Z">
              <w:tcPr>
                <w:tcW w:w="661" w:type="dxa"/>
                <w:gridSpan w:val="2"/>
                <w:vMerge/>
                <w:vAlign w:val="center"/>
              </w:tcPr>
            </w:tcPrChange>
          </w:tcPr>
          <w:p w14:paraId="522E44EC" w14:textId="77777777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  <w:tcPrChange w:id="113" w:author="Sara Lindberg" w:date="2020-08-18T07:15:00Z">
              <w:tcPr>
                <w:tcW w:w="3659" w:type="dxa"/>
                <w:gridSpan w:val="2"/>
                <w:vMerge/>
                <w:vAlign w:val="center"/>
              </w:tcPr>
            </w:tcPrChange>
          </w:tcPr>
          <w:p w14:paraId="5416FCCE" w14:textId="77777777" w:rsidR="00664AA6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  <w:tcPrChange w:id="114" w:author="Sara Lindberg" w:date="2020-08-18T07:15:00Z">
              <w:tcPr>
                <w:tcW w:w="3823" w:type="dxa"/>
                <w:gridSpan w:val="2"/>
                <w:vAlign w:val="center"/>
              </w:tcPr>
            </w:tcPrChange>
          </w:tcPr>
          <w:p w14:paraId="10ED5A55" w14:textId="28D778CF" w:rsidR="00664AA6" w:rsidRDefault="00664AA6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ins w:id="115" w:author="Sara Lindberg" w:date="2020-08-17T22:59:00Z">
              <w:r>
                <w:rPr>
                  <w:rFonts w:ascii="Arial" w:hAnsi="Arial"/>
                  <w:sz w:val="20"/>
                </w:rPr>
                <w:t>The file is a CSV</w:t>
              </w:r>
            </w:ins>
          </w:p>
        </w:tc>
        <w:tc>
          <w:tcPr>
            <w:tcW w:w="1217" w:type="dxa"/>
            <w:vAlign w:val="center"/>
            <w:tcPrChange w:id="116" w:author="Sara Lindberg" w:date="2020-08-18T07:15:00Z">
              <w:tcPr>
                <w:tcW w:w="1217" w:type="dxa"/>
                <w:gridSpan w:val="2"/>
                <w:vAlign w:val="center"/>
              </w:tcPr>
            </w:tcPrChange>
          </w:tcPr>
          <w:p w14:paraId="7CAF2D24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5AEF11FA" w14:textId="77777777" w:rsidTr="004B6BBB">
        <w:trPr>
          <w:trHeight w:val="1313"/>
          <w:ins w:id="117" w:author="Sara Lindberg" w:date="2020-08-17T23:05:00Z"/>
        </w:trPr>
        <w:tc>
          <w:tcPr>
            <w:tcW w:w="661" w:type="dxa"/>
            <w:vMerge w:val="restart"/>
            <w:vAlign w:val="center"/>
          </w:tcPr>
          <w:p w14:paraId="7B9A9CC3" w14:textId="223B14CB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ins w:id="118" w:author="Sara Lindberg" w:date="2020-08-17T23:05:00Z"/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6</w:t>
            </w:r>
          </w:p>
        </w:tc>
        <w:tc>
          <w:tcPr>
            <w:tcW w:w="3659" w:type="dxa"/>
            <w:vMerge w:val="restart"/>
            <w:vAlign w:val="center"/>
          </w:tcPr>
          <w:p w14:paraId="1732E8F0" w14:textId="3519DE65" w:rsidR="00880DC5" w:rsidRDefault="00880DC5" w:rsidP="00AC5858">
            <w:pPr>
              <w:pStyle w:val="H1bodytext"/>
              <w:spacing w:after="0"/>
              <w:ind w:left="0"/>
              <w:rPr>
                <w:ins w:id="119" w:author="Sara Lindberg" w:date="2020-08-17T23:38:00Z"/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Open outputs/dose.csv and verify</w:t>
            </w:r>
            <w:ins w:id="120" w:author="Sara Lindberg" w:date="2020-08-17T23:11:00Z">
              <w:r>
                <w:rPr>
                  <w:rFonts w:ascii="Arial" w:hAnsi="Arial"/>
                  <w:sz w:val="20"/>
                </w:rPr>
                <w:t xml:space="preserve"> </w:t>
              </w:r>
            </w:ins>
            <w:ins w:id="121" w:author="Sara Lindberg" w:date="2020-08-17T23:09:00Z">
              <w:r>
                <w:rPr>
                  <w:rFonts w:ascii="Arial" w:hAnsi="Arial"/>
                  <w:sz w:val="20"/>
                </w:rPr>
                <w:t>the following for model date 1/1/2019</w:t>
              </w:r>
            </w:ins>
            <w:r>
              <w:rPr>
                <w:rFonts w:ascii="Arial" w:hAnsi="Arial"/>
                <w:sz w:val="20"/>
              </w:rPr>
              <w:t>:</w:t>
            </w:r>
          </w:p>
          <w:p w14:paraId="3C7594E5" w14:textId="77777777" w:rsidR="00414114" w:rsidRDefault="00414114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  <w:p w14:paraId="171EF8BC" w14:textId="77777777" w:rsidR="00880DC5" w:rsidDel="00664AA6" w:rsidRDefault="00880DC5" w:rsidP="004B6BBB">
            <w:pPr>
              <w:pStyle w:val="H1bodytext"/>
              <w:spacing w:after="0"/>
              <w:ind w:left="1080"/>
              <w:rPr>
                <w:del w:id="122" w:author="Sara Lindberg" w:date="2020-08-17T23:01:00Z"/>
                <w:rFonts w:ascii="Arial" w:hAnsi="Arial"/>
                <w:sz w:val="20"/>
              </w:rPr>
            </w:pPr>
            <w:del w:id="123" w:author="Sara Lindberg" w:date="2020-08-17T23:01:00Z">
              <w:r w:rsidDel="00664AA6">
                <w:rPr>
                  <w:rFonts w:ascii="Arial" w:hAnsi="Arial"/>
                  <w:sz w:val="20"/>
                </w:rPr>
                <w:delText>There is only one row with the text “B Route” in the first column</w:delText>
              </w:r>
            </w:del>
          </w:p>
          <w:p w14:paraId="757CECE8" w14:textId="1A390AF5" w:rsidR="00880DC5" w:rsidRDefault="00880DC5" w:rsidP="00664AA6">
            <w:pPr>
              <w:pStyle w:val="H1bodytext"/>
              <w:spacing w:after="0"/>
              <w:ind w:left="1080"/>
              <w:rPr>
                <w:ins w:id="124" w:author="Sara Lindberg" w:date="2020-08-17T23:05:00Z"/>
                <w:rFonts w:ascii="Arial" w:hAnsi="Arial"/>
                <w:sz w:val="20"/>
              </w:rPr>
            </w:pPr>
            <w:del w:id="125" w:author="Sara Lindberg" w:date="2020-08-17T23:01:00Z">
              <w:r w:rsidDel="00664AA6">
                <w:rPr>
                  <w:rFonts w:ascii="Arial" w:hAnsi="Arial"/>
                  <w:sz w:val="20"/>
                </w:rPr>
                <w:delText>There is only one row with layer=</w:delText>
              </w:r>
              <w:r w:rsidRPr="00AC5858" w:rsidDel="00664AA6">
                <w:rPr>
                  <w:rFonts w:ascii="Arial" w:hAnsi="Arial"/>
                  <w:sz w:val="20"/>
                </w:rPr>
                <w:delText>1, row=1, and column=2.  The calculated dose for this row is 1.0</w:delText>
              </w:r>
            </w:del>
          </w:p>
        </w:tc>
        <w:tc>
          <w:tcPr>
            <w:tcW w:w="3823" w:type="dxa"/>
            <w:vAlign w:val="center"/>
          </w:tcPr>
          <w:p w14:paraId="54997B16" w14:textId="42CC9CE3" w:rsidR="00880DC5" w:rsidRDefault="00880DC5" w:rsidP="00664AA6">
            <w:pPr>
              <w:pStyle w:val="H1bodytext"/>
              <w:spacing w:after="0"/>
              <w:ind w:left="0"/>
              <w:rPr>
                <w:ins w:id="126" w:author="Sara Lindberg" w:date="2020-08-17T23:05:00Z"/>
                <w:rFonts w:ascii="Arial" w:hAnsi="Arial"/>
                <w:sz w:val="20"/>
              </w:rPr>
            </w:pPr>
            <w:ins w:id="127" w:author="Sara Lindberg" w:date="2020-08-17T23:10:00Z">
              <w:r>
                <w:rPr>
                  <w:rFonts w:ascii="Arial" w:hAnsi="Arial"/>
                  <w:sz w:val="20"/>
                </w:rPr>
                <w:t>There is one row for pathway “A Route”</w:t>
              </w:r>
            </w:ins>
            <w:ins w:id="128" w:author="Sara Lindberg" w:date="2020-08-17T23:11:00Z">
              <w:r>
                <w:rPr>
                  <w:rFonts w:ascii="Arial" w:hAnsi="Arial"/>
                  <w:sz w:val="20"/>
                </w:rPr>
                <w:t xml:space="preserve"> (column 1)</w:t>
              </w:r>
            </w:ins>
            <w:ins w:id="129" w:author="Sara Lindberg" w:date="2020-08-17T23:15:00Z">
              <w:r>
                <w:rPr>
                  <w:rFonts w:ascii="Arial" w:hAnsi="Arial"/>
                  <w:sz w:val="20"/>
                </w:rPr>
                <w:t xml:space="preserve"> at </w:t>
              </w:r>
            </w:ins>
            <w:ins w:id="130" w:author="Sara Lindberg" w:date="2020-08-17T23:25:00Z">
              <w:r>
                <w:rPr>
                  <w:rFonts w:ascii="Arial" w:hAnsi="Arial"/>
                  <w:sz w:val="20"/>
                </w:rPr>
                <w:t xml:space="preserve">layer=1, </w:t>
              </w:r>
            </w:ins>
            <w:ins w:id="131" w:author="Sara Lindberg" w:date="2020-08-17T23:15:00Z">
              <w:r>
                <w:rPr>
                  <w:rFonts w:ascii="Arial" w:hAnsi="Arial"/>
                  <w:sz w:val="20"/>
                </w:rPr>
                <w:t>row</w:t>
              </w:r>
            </w:ins>
            <w:ins w:id="132" w:author="Sara Lindberg" w:date="2020-08-17T23:25:00Z">
              <w:r>
                <w:rPr>
                  <w:rFonts w:ascii="Arial" w:hAnsi="Arial"/>
                  <w:sz w:val="20"/>
                </w:rPr>
                <w:t>=</w:t>
              </w:r>
            </w:ins>
            <w:ins w:id="133" w:author="Sara Lindberg" w:date="2020-08-17T23:15:00Z">
              <w:r>
                <w:rPr>
                  <w:rFonts w:ascii="Arial" w:hAnsi="Arial"/>
                  <w:sz w:val="20"/>
                </w:rPr>
                <w:t>1, column</w:t>
              </w:r>
            </w:ins>
            <w:ins w:id="134" w:author="Sara Lindberg" w:date="2020-08-17T23:25:00Z">
              <w:r>
                <w:rPr>
                  <w:rFonts w:ascii="Arial" w:hAnsi="Arial"/>
                  <w:sz w:val="20"/>
                </w:rPr>
                <w:t>=</w:t>
              </w:r>
            </w:ins>
            <w:ins w:id="135" w:author="Sara Lindberg" w:date="2020-08-17T23:15:00Z">
              <w:r>
                <w:rPr>
                  <w:rFonts w:ascii="Arial" w:hAnsi="Arial"/>
                  <w:sz w:val="20"/>
                </w:rPr>
                <w:t xml:space="preserve">1, with doses </w:t>
              </w:r>
            </w:ins>
            <w:ins w:id="136" w:author="Sara Lindberg" w:date="2020-08-17T23:16:00Z">
              <w:r>
                <w:rPr>
                  <w:rFonts w:ascii="Arial" w:hAnsi="Arial"/>
                  <w:sz w:val="20"/>
                </w:rPr>
                <w:t>of 6,80</w:t>
              </w:r>
            </w:ins>
            <w:ins w:id="137" w:author="Sara Lindberg" w:date="2020-08-17T23:17:00Z">
              <w:r>
                <w:rPr>
                  <w:rFonts w:ascii="Arial" w:hAnsi="Arial"/>
                  <w:sz w:val="20"/>
                </w:rPr>
                <w:t>,5</w:t>
              </w:r>
            </w:ins>
            <w:ins w:id="138" w:author="Sara Lindberg" w:date="2020-08-17T23:16:00Z">
              <w:r>
                <w:rPr>
                  <w:rFonts w:ascii="Arial" w:hAnsi="Arial"/>
                  <w:sz w:val="20"/>
                </w:rPr>
                <w:t xml:space="preserve"> </w:t>
              </w:r>
            </w:ins>
            <w:ins w:id="139" w:author="Sara Lindberg" w:date="2020-08-17T23:15:00Z">
              <w:r>
                <w:rPr>
                  <w:rFonts w:ascii="Arial" w:hAnsi="Arial"/>
                  <w:sz w:val="20"/>
                </w:rPr>
                <w:t>for d</w:t>
              </w:r>
              <w:proofErr w:type="gramStart"/>
              <w:r>
                <w:rPr>
                  <w:rFonts w:ascii="Arial" w:hAnsi="Arial"/>
                  <w:sz w:val="20"/>
                </w:rPr>
                <w:t>1,d</w:t>
              </w:r>
              <w:proofErr w:type="gramEnd"/>
              <w:r>
                <w:rPr>
                  <w:rFonts w:ascii="Arial" w:hAnsi="Arial"/>
                  <w:sz w:val="20"/>
                </w:rPr>
                <w:t>2,d3</w:t>
              </w:r>
            </w:ins>
          </w:p>
        </w:tc>
        <w:tc>
          <w:tcPr>
            <w:tcW w:w="1217" w:type="dxa"/>
            <w:vAlign w:val="center"/>
          </w:tcPr>
          <w:p w14:paraId="1F13F01C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ins w:id="140" w:author="Sara Lindberg" w:date="2020-08-17T23:05:00Z"/>
                <w:rFonts w:ascii="Arial" w:hAnsi="Arial"/>
                <w:sz w:val="20"/>
              </w:rPr>
            </w:pPr>
          </w:p>
        </w:tc>
      </w:tr>
      <w:tr w:rsidR="00880DC5" w:rsidRPr="007D0AAC" w14:paraId="36F3136E" w14:textId="77777777" w:rsidTr="004B6BBB">
        <w:trPr>
          <w:trHeight w:val="910"/>
        </w:trPr>
        <w:tc>
          <w:tcPr>
            <w:tcW w:w="661" w:type="dxa"/>
            <w:vMerge/>
            <w:vAlign w:val="center"/>
          </w:tcPr>
          <w:p w14:paraId="0E9D434A" w14:textId="47083DE3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</w:tcPr>
          <w:p w14:paraId="422B27A7" w14:textId="50ACFB56" w:rsidR="00880DC5" w:rsidRPr="00AC5858" w:rsidRDefault="00880DC5">
            <w:pPr>
              <w:pStyle w:val="H1bodytext"/>
              <w:spacing w:after="0"/>
              <w:ind w:left="1080"/>
              <w:rPr>
                <w:rFonts w:ascii="Arial" w:hAnsi="Arial"/>
                <w:sz w:val="20"/>
              </w:rPr>
              <w:pPrChange w:id="141" w:author="Sara Lindberg" w:date="2020-08-17T23:04:00Z">
                <w:pPr>
                  <w:pStyle w:val="H1bodytext"/>
                  <w:numPr>
                    <w:numId w:val="23"/>
                  </w:numPr>
                  <w:spacing w:after="0"/>
                  <w:ind w:left="1080" w:hanging="360"/>
                </w:pPr>
              </w:pPrChange>
            </w:pPr>
          </w:p>
        </w:tc>
        <w:tc>
          <w:tcPr>
            <w:tcW w:w="3823" w:type="dxa"/>
            <w:vAlign w:val="center"/>
          </w:tcPr>
          <w:p w14:paraId="0C9D0D3C" w14:textId="5591349D" w:rsidR="00880DC5" w:rsidDel="00FF3735" w:rsidRDefault="00880DC5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ins w:id="142" w:author="Sara Lindberg" w:date="2020-08-17T23:01:00Z">
              <w:r>
                <w:rPr>
                  <w:rFonts w:ascii="Arial" w:hAnsi="Arial"/>
                  <w:sz w:val="20"/>
                </w:rPr>
                <w:t xml:space="preserve">There is one row </w:t>
              </w:r>
            </w:ins>
            <w:ins w:id="143" w:author="Sara Lindberg" w:date="2020-08-17T23:11:00Z">
              <w:r>
                <w:rPr>
                  <w:rFonts w:ascii="Arial" w:hAnsi="Arial"/>
                  <w:sz w:val="20"/>
                </w:rPr>
                <w:t>for pathway</w:t>
              </w:r>
            </w:ins>
            <w:ins w:id="144" w:author="Sara Lindberg" w:date="2020-08-17T23:01:00Z">
              <w:r>
                <w:rPr>
                  <w:rFonts w:ascii="Arial" w:hAnsi="Arial"/>
                  <w:sz w:val="20"/>
                </w:rPr>
                <w:t xml:space="preserve"> “B Route” </w:t>
              </w:r>
            </w:ins>
            <w:ins w:id="145" w:author="Sara Lindberg" w:date="2020-08-17T23:11:00Z">
              <w:r>
                <w:rPr>
                  <w:rFonts w:ascii="Arial" w:hAnsi="Arial"/>
                  <w:sz w:val="20"/>
                </w:rPr>
                <w:t>(column</w:t>
              </w:r>
            </w:ins>
            <w:ins w:id="146" w:author="Sara Lindberg" w:date="2020-08-17T23:12:00Z">
              <w:r>
                <w:rPr>
                  <w:rFonts w:ascii="Arial" w:hAnsi="Arial"/>
                  <w:sz w:val="20"/>
                </w:rPr>
                <w:t xml:space="preserve"> 1)</w:t>
              </w:r>
            </w:ins>
            <w:ins w:id="147" w:author="Sara Lindberg" w:date="2020-08-17T23:14:00Z">
              <w:r>
                <w:rPr>
                  <w:rFonts w:ascii="Arial" w:hAnsi="Arial"/>
                  <w:sz w:val="20"/>
                </w:rPr>
                <w:t xml:space="preserve"> at </w:t>
              </w:r>
            </w:ins>
            <w:ins w:id="148" w:author="Sara Lindberg" w:date="2020-08-17T23:25:00Z">
              <w:r>
                <w:rPr>
                  <w:rFonts w:ascii="Arial" w:hAnsi="Arial"/>
                  <w:sz w:val="20"/>
                </w:rPr>
                <w:t xml:space="preserve">layer=1, </w:t>
              </w:r>
            </w:ins>
            <w:ins w:id="149" w:author="Sara Lindberg" w:date="2020-08-17T23:14:00Z">
              <w:r>
                <w:rPr>
                  <w:rFonts w:ascii="Arial" w:hAnsi="Arial"/>
                  <w:sz w:val="20"/>
                </w:rPr>
                <w:t>row</w:t>
              </w:r>
            </w:ins>
            <w:ins w:id="150" w:author="Sara Lindberg" w:date="2020-08-17T23:25:00Z">
              <w:r>
                <w:rPr>
                  <w:rFonts w:ascii="Arial" w:hAnsi="Arial"/>
                  <w:sz w:val="20"/>
                </w:rPr>
                <w:t>=</w:t>
              </w:r>
            </w:ins>
            <w:ins w:id="151" w:author="Sara Lindberg" w:date="2020-08-17T23:14:00Z">
              <w:r>
                <w:rPr>
                  <w:rFonts w:ascii="Arial" w:hAnsi="Arial"/>
                  <w:sz w:val="20"/>
                </w:rPr>
                <w:t>1, column</w:t>
              </w:r>
            </w:ins>
            <w:ins w:id="152" w:author="Sara Lindberg" w:date="2020-08-17T23:25:00Z">
              <w:r>
                <w:rPr>
                  <w:rFonts w:ascii="Arial" w:hAnsi="Arial"/>
                  <w:sz w:val="20"/>
                </w:rPr>
                <w:t>=</w:t>
              </w:r>
            </w:ins>
            <w:ins w:id="153" w:author="Sara Lindberg" w:date="2020-08-17T23:14:00Z">
              <w:r>
                <w:rPr>
                  <w:rFonts w:ascii="Arial" w:hAnsi="Arial"/>
                  <w:sz w:val="20"/>
                </w:rPr>
                <w:t xml:space="preserve">1, </w:t>
              </w:r>
            </w:ins>
            <w:ins w:id="154" w:author="Sara Lindberg" w:date="2020-08-17T23:16:00Z">
              <w:r>
                <w:rPr>
                  <w:rFonts w:ascii="Arial" w:hAnsi="Arial"/>
                  <w:sz w:val="20"/>
                </w:rPr>
                <w:t>with a dose of 7 for d1</w:t>
              </w:r>
            </w:ins>
          </w:p>
        </w:tc>
        <w:tc>
          <w:tcPr>
            <w:tcW w:w="1217" w:type="dxa"/>
            <w:vAlign w:val="center"/>
          </w:tcPr>
          <w:p w14:paraId="001168EE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482D8764" w14:textId="77777777" w:rsidTr="004B6BBB">
        <w:tblPrEx>
          <w:tblW w:w="0" w:type="auto"/>
          <w:tblInd w:w="720" w:type="dxa"/>
          <w:tblPrExChange w:id="155" w:author="Sara Lindberg" w:date="2020-08-18T07:14:00Z">
            <w:tblPrEx>
              <w:tblW w:w="0" w:type="auto"/>
              <w:tblInd w:w="720" w:type="dxa"/>
            </w:tblPrEx>
          </w:tblPrExChange>
        </w:tblPrEx>
        <w:trPr>
          <w:trHeight w:val="1223"/>
          <w:trPrChange w:id="156" w:author="Sara Lindberg" w:date="2020-08-18T07:14:00Z">
            <w:trPr>
              <w:gridBefore w:val="1"/>
              <w:trHeight w:val="1322"/>
            </w:trPr>
          </w:trPrChange>
        </w:trPr>
        <w:tc>
          <w:tcPr>
            <w:tcW w:w="661" w:type="dxa"/>
            <w:vMerge/>
            <w:vAlign w:val="center"/>
            <w:tcPrChange w:id="157" w:author="Sara Lindberg" w:date="2020-08-18T07:14:00Z">
              <w:tcPr>
                <w:tcW w:w="661" w:type="dxa"/>
                <w:gridSpan w:val="2"/>
                <w:vMerge/>
                <w:vAlign w:val="center"/>
              </w:tcPr>
            </w:tcPrChange>
          </w:tcPr>
          <w:p w14:paraId="143DFE36" w14:textId="77777777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  <w:tcPrChange w:id="158" w:author="Sara Lindberg" w:date="2020-08-18T07:14:00Z">
              <w:tcPr>
                <w:tcW w:w="3659" w:type="dxa"/>
                <w:gridSpan w:val="2"/>
                <w:vMerge/>
                <w:vAlign w:val="center"/>
              </w:tcPr>
            </w:tcPrChange>
          </w:tcPr>
          <w:p w14:paraId="294E1F42" w14:textId="77777777" w:rsidR="00880DC5" w:rsidRDefault="00880DC5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  <w:tcPrChange w:id="159" w:author="Sara Lindberg" w:date="2020-08-18T07:14:00Z">
              <w:tcPr>
                <w:tcW w:w="3823" w:type="dxa"/>
                <w:gridSpan w:val="2"/>
                <w:vAlign w:val="center"/>
              </w:tcPr>
            </w:tcPrChange>
          </w:tcPr>
          <w:p w14:paraId="3511DEF3" w14:textId="04883082" w:rsidR="00880DC5" w:rsidDel="00FF3735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ins w:id="160" w:author="Sara Lindberg" w:date="2020-08-17T23:01:00Z">
              <w:r>
                <w:rPr>
                  <w:rFonts w:ascii="Arial" w:hAnsi="Arial"/>
                  <w:sz w:val="20"/>
                </w:rPr>
                <w:t xml:space="preserve">There is one row </w:t>
              </w:r>
            </w:ins>
            <w:ins w:id="161" w:author="Sara Lindberg" w:date="2020-08-17T23:24:00Z">
              <w:r>
                <w:rPr>
                  <w:rFonts w:ascii="Arial" w:hAnsi="Arial"/>
                  <w:sz w:val="20"/>
                </w:rPr>
                <w:t>for pathway “A Route</w:t>
              </w:r>
            </w:ins>
            <w:ins w:id="162" w:author="Sara Lindberg" w:date="2020-08-17T23:28:00Z">
              <w:r w:rsidR="00414114">
                <w:rPr>
                  <w:rFonts w:ascii="Arial" w:hAnsi="Arial"/>
                  <w:sz w:val="20"/>
                </w:rPr>
                <w:t>” (column 1)</w:t>
              </w:r>
            </w:ins>
            <w:ins w:id="163" w:author="Sara Lindberg" w:date="2020-08-17T23:29:00Z">
              <w:r w:rsidR="00414114">
                <w:rPr>
                  <w:rFonts w:ascii="Arial" w:hAnsi="Arial"/>
                  <w:sz w:val="20"/>
                </w:rPr>
                <w:t xml:space="preserve"> </w:t>
              </w:r>
            </w:ins>
            <w:ins w:id="164" w:author="Sara Lindberg" w:date="2020-08-17T23:24:00Z">
              <w:r>
                <w:rPr>
                  <w:rFonts w:ascii="Arial" w:hAnsi="Arial"/>
                  <w:sz w:val="20"/>
                </w:rPr>
                <w:t xml:space="preserve">at </w:t>
              </w:r>
            </w:ins>
            <w:ins w:id="165" w:author="Sara Lindberg" w:date="2020-08-17T23:01:00Z">
              <w:r>
                <w:rPr>
                  <w:rFonts w:ascii="Arial" w:hAnsi="Arial"/>
                  <w:sz w:val="20"/>
                </w:rPr>
                <w:t>layer=</w:t>
              </w:r>
            </w:ins>
            <w:ins w:id="166" w:author="Sara Lindberg" w:date="2020-08-17T23:26:00Z">
              <w:r>
                <w:rPr>
                  <w:rFonts w:ascii="Arial" w:hAnsi="Arial"/>
                  <w:sz w:val="20"/>
                </w:rPr>
                <w:t>2</w:t>
              </w:r>
            </w:ins>
            <w:ins w:id="167" w:author="Sara Lindberg" w:date="2020-08-17T23:01:00Z">
              <w:r w:rsidRPr="00AC5858">
                <w:rPr>
                  <w:rFonts w:ascii="Arial" w:hAnsi="Arial"/>
                  <w:sz w:val="20"/>
                </w:rPr>
                <w:t>, row=1, and column=</w:t>
              </w:r>
            </w:ins>
            <w:ins w:id="168" w:author="Sara Lindberg" w:date="2020-08-17T23:26:00Z">
              <w:r>
                <w:rPr>
                  <w:rFonts w:ascii="Arial" w:hAnsi="Arial"/>
                  <w:sz w:val="20"/>
                </w:rPr>
                <w:t>1</w:t>
              </w:r>
            </w:ins>
            <w:ins w:id="169" w:author="Sara Lindberg" w:date="2020-08-17T23:27:00Z">
              <w:r>
                <w:rPr>
                  <w:rFonts w:ascii="Arial" w:hAnsi="Arial"/>
                  <w:sz w:val="20"/>
                </w:rPr>
                <w:t>, with doses of 16,99,12 for d</w:t>
              </w:r>
              <w:proofErr w:type="gramStart"/>
              <w:r>
                <w:rPr>
                  <w:rFonts w:ascii="Arial" w:hAnsi="Arial"/>
                  <w:sz w:val="20"/>
                </w:rPr>
                <w:t>1,d</w:t>
              </w:r>
              <w:proofErr w:type="gramEnd"/>
              <w:r>
                <w:rPr>
                  <w:rFonts w:ascii="Arial" w:hAnsi="Arial"/>
                  <w:sz w:val="20"/>
                </w:rPr>
                <w:t>2,d3</w:t>
              </w:r>
            </w:ins>
          </w:p>
        </w:tc>
        <w:tc>
          <w:tcPr>
            <w:tcW w:w="1217" w:type="dxa"/>
            <w:vAlign w:val="center"/>
            <w:tcPrChange w:id="170" w:author="Sara Lindberg" w:date="2020-08-18T07:14:00Z">
              <w:tcPr>
                <w:tcW w:w="1217" w:type="dxa"/>
                <w:gridSpan w:val="2"/>
                <w:vAlign w:val="center"/>
              </w:tcPr>
            </w:tcPrChange>
          </w:tcPr>
          <w:p w14:paraId="09A2DE0E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880DC5" w:rsidRPr="007D0AAC" w14:paraId="1C7D6C50" w14:textId="77777777" w:rsidTr="004B6BBB">
        <w:tblPrEx>
          <w:tblW w:w="0" w:type="auto"/>
          <w:tblInd w:w="720" w:type="dxa"/>
          <w:tblPrExChange w:id="171" w:author="Sara Lindberg" w:date="2020-08-18T07:14:00Z">
            <w:tblPrEx>
              <w:tblW w:w="0" w:type="auto"/>
              <w:tblInd w:w="720" w:type="dxa"/>
            </w:tblPrEx>
          </w:tblPrExChange>
        </w:tblPrEx>
        <w:trPr>
          <w:trHeight w:val="1178"/>
          <w:trPrChange w:id="172" w:author="Sara Lindberg" w:date="2020-08-18T07:14:00Z">
            <w:trPr>
              <w:gridBefore w:val="1"/>
              <w:trHeight w:val="1448"/>
            </w:trPr>
          </w:trPrChange>
        </w:trPr>
        <w:tc>
          <w:tcPr>
            <w:tcW w:w="661" w:type="dxa"/>
            <w:vMerge/>
            <w:vAlign w:val="center"/>
            <w:tcPrChange w:id="173" w:author="Sara Lindberg" w:date="2020-08-18T07:14:00Z">
              <w:tcPr>
                <w:tcW w:w="661" w:type="dxa"/>
                <w:gridSpan w:val="2"/>
                <w:vMerge/>
                <w:vAlign w:val="center"/>
              </w:tcPr>
            </w:tcPrChange>
          </w:tcPr>
          <w:p w14:paraId="15AFEC09" w14:textId="77777777" w:rsidR="00880DC5" w:rsidRDefault="00880DC5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Merge/>
            <w:vAlign w:val="center"/>
            <w:tcPrChange w:id="174" w:author="Sara Lindberg" w:date="2020-08-18T07:14:00Z">
              <w:tcPr>
                <w:tcW w:w="3659" w:type="dxa"/>
                <w:gridSpan w:val="2"/>
                <w:vMerge/>
                <w:vAlign w:val="center"/>
              </w:tcPr>
            </w:tcPrChange>
          </w:tcPr>
          <w:p w14:paraId="18FECD8B" w14:textId="77777777" w:rsidR="00880DC5" w:rsidRDefault="00880DC5" w:rsidP="00AC5858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  <w:tc>
          <w:tcPr>
            <w:tcW w:w="3823" w:type="dxa"/>
            <w:vAlign w:val="center"/>
            <w:tcPrChange w:id="175" w:author="Sara Lindberg" w:date="2020-08-18T07:14:00Z">
              <w:tcPr>
                <w:tcW w:w="3823" w:type="dxa"/>
                <w:gridSpan w:val="2"/>
                <w:vAlign w:val="center"/>
              </w:tcPr>
            </w:tcPrChange>
          </w:tcPr>
          <w:p w14:paraId="022010C9" w14:textId="1C09B2E9" w:rsidR="00880DC5" w:rsidDel="00FF3735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ins w:id="176" w:author="Sara Lindberg" w:date="2020-08-17T23:28:00Z">
              <w:r>
                <w:rPr>
                  <w:rFonts w:ascii="Arial" w:hAnsi="Arial"/>
                  <w:sz w:val="20"/>
                </w:rPr>
                <w:t>There is one row for pathway “A Route”</w:t>
              </w:r>
              <w:r w:rsidR="00414114">
                <w:rPr>
                  <w:rFonts w:ascii="Arial" w:hAnsi="Arial"/>
                  <w:sz w:val="20"/>
                </w:rPr>
                <w:t xml:space="preserve"> (column 1)</w:t>
              </w:r>
            </w:ins>
            <w:ins w:id="177" w:author="Sara Lindberg" w:date="2020-08-17T23:29:00Z">
              <w:r w:rsidR="00414114">
                <w:rPr>
                  <w:rFonts w:ascii="Arial" w:hAnsi="Arial"/>
                  <w:sz w:val="20"/>
                </w:rPr>
                <w:t xml:space="preserve"> at layer=1, row1, column=2, with a dose </w:t>
              </w:r>
            </w:ins>
            <w:ins w:id="178" w:author="Sara Lindberg" w:date="2020-08-17T23:32:00Z">
              <w:r w:rsidR="00414114">
                <w:rPr>
                  <w:rFonts w:ascii="Arial" w:hAnsi="Arial"/>
                  <w:sz w:val="20"/>
                </w:rPr>
                <w:t>of</w:t>
              </w:r>
            </w:ins>
            <w:ins w:id="179" w:author="Sara Lindberg" w:date="2020-08-17T23:29:00Z">
              <w:r w:rsidR="00414114">
                <w:rPr>
                  <w:rFonts w:ascii="Arial" w:hAnsi="Arial"/>
                  <w:sz w:val="20"/>
                </w:rPr>
                <w:t xml:space="preserve"> 24 for d1</w:t>
              </w:r>
            </w:ins>
          </w:p>
        </w:tc>
        <w:tc>
          <w:tcPr>
            <w:tcW w:w="1217" w:type="dxa"/>
            <w:vAlign w:val="center"/>
            <w:tcPrChange w:id="180" w:author="Sara Lindberg" w:date="2020-08-18T07:14:00Z">
              <w:tcPr>
                <w:tcW w:w="1217" w:type="dxa"/>
                <w:gridSpan w:val="2"/>
                <w:vAlign w:val="center"/>
              </w:tcPr>
            </w:tcPrChange>
          </w:tcPr>
          <w:p w14:paraId="2330A6D8" w14:textId="77777777" w:rsidR="00880DC5" w:rsidRPr="00702160" w:rsidRDefault="00880DC5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664AA6" w:rsidRPr="007D0AAC" w14:paraId="427618B6" w14:textId="77777777" w:rsidTr="004B6BBB">
        <w:tblPrEx>
          <w:tblW w:w="0" w:type="auto"/>
          <w:tblInd w:w="720" w:type="dxa"/>
          <w:tblPrExChange w:id="181" w:author="Sara Lindberg" w:date="2020-08-18T07:14:00Z">
            <w:tblPrEx>
              <w:tblW w:w="0" w:type="auto"/>
              <w:tblInd w:w="720" w:type="dxa"/>
            </w:tblPrEx>
          </w:tblPrExChange>
        </w:tblPrEx>
        <w:trPr>
          <w:trHeight w:val="1160"/>
          <w:trPrChange w:id="182" w:author="Sara Lindberg" w:date="2020-08-18T07:14:00Z">
            <w:trPr>
              <w:gridBefore w:val="1"/>
              <w:trHeight w:val="1250"/>
            </w:trPr>
          </w:trPrChange>
        </w:trPr>
        <w:tc>
          <w:tcPr>
            <w:tcW w:w="661" w:type="dxa"/>
            <w:vMerge/>
            <w:vAlign w:val="center"/>
            <w:tcPrChange w:id="183" w:author="Sara Lindberg" w:date="2020-08-18T07:14:00Z">
              <w:tcPr>
                <w:tcW w:w="661" w:type="dxa"/>
                <w:gridSpan w:val="2"/>
                <w:vMerge/>
                <w:vAlign w:val="center"/>
              </w:tcPr>
            </w:tcPrChange>
          </w:tcPr>
          <w:p w14:paraId="08BD86A6" w14:textId="77777777" w:rsidR="00664AA6" w:rsidRDefault="00664AA6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  <w:tcPrChange w:id="184" w:author="Sara Lindberg" w:date="2020-08-18T07:14:00Z">
              <w:tcPr>
                <w:tcW w:w="3659" w:type="dxa"/>
                <w:gridSpan w:val="2"/>
                <w:vAlign w:val="center"/>
              </w:tcPr>
            </w:tcPrChange>
          </w:tcPr>
          <w:p w14:paraId="69E33198" w14:textId="55FEA7E6" w:rsidR="00664AA6" w:rsidRDefault="00414114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ins w:id="185" w:author="Sara Lindberg" w:date="2020-08-17T23:30:00Z">
              <w:r>
                <w:rPr>
                  <w:rFonts w:ascii="Arial" w:hAnsi="Arial"/>
                  <w:sz w:val="20"/>
                </w:rPr>
                <w:t>Open outputs/dose.csv and verify the following for model date 1/2/2019:</w:t>
              </w:r>
            </w:ins>
          </w:p>
        </w:tc>
        <w:tc>
          <w:tcPr>
            <w:tcW w:w="3823" w:type="dxa"/>
            <w:vAlign w:val="center"/>
            <w:tcPrChange w:id="186" w:author="Sara Lindberg" w:date="2020-08-18T07:14:00Z">
              <w:tcPr>
                <w:tcW w:w="3823" w:type="dxa"/>
                <w:gridSpan w:val="2"/>
                <w:vAlign w:val="center"/>
              </w:tcPr>
            </w:tcPrChange>
          </w:tcPr>
          <w:p w14:paraId="4BF28343" w14:textId="5AA46D14" w:rsidR="00664AA6" w:rsidDel="00FF3735" w:rsidRDefault="00414114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ins w:id="187" w:author="Sara Lindberg" w:date="2020-08-17T23:30:00Z">
              <w:r>
                <w:rPr>
                  <w:rFonts w:ascii="Arial" w:hAnsi="Arial"/>
                  <w:sz w:val="20"/>
                </w:rPr>
                <w:t>There is one row for pathway “A Route”</w:t>
              </w:r>
            </w:ins>
            <w:ins w:id="188" w:author="Sara Lindberg" w:date="2020-08-17T23:31:00Z">
              <w:r>
                <w:rPr>
                  <w:rFonts w:ascii="Arial" w:hAnsi="Arial"/>
                  <w:sz w:val="20"/>
                </w:rPr>
                <w:t xml:space="preserve"> (column 1) at layer =1, row=2, column=1, with doses of 24,110,15 for d</w:t>
              </w:r>
              <w:proofErr w:type="gramStart"/>
              <w:r>
                <w:rPr>
                  <w:rFonts w:ascii="Arial" w:hAnsi="Arial"/>
                  <w:sz w:val="20"/>
                </w:rPr>
                <w:t>1,d</w:t>
              </w:r>
              <w:proofErr w:type="gramEnd"/>
              <w:r>
                <w:rPr>
                  <w:rFonts w:ascii="Arial" w:hAnsi="Arial"/>
                  <w:sz w:val="20"/>
                </w:rPr>
                <w:t>2,d3</w:t>
              </w:r>
            </w:ins>
          </w:p>
        </w:tc>
        <w:tc>
          <w:tcPr>
            <w:tcW w:w="1217" w:type="dxa"/>
            <w:vAlign w:val="center"/>
            <w:tcPrChange w:id="189" w:author="Sara Lindberg" w:date="2020-08-18T07:14:00Z">
              <w:tcPr>
                <w:tcW w:w="1217" w:type="dxa"/>
                <w:gridSpan w:val="2"/>
                <w:vAlign w:val="center"/>
              </w:tcPr>
            </w:tcPrChange>
          </w:tcPr>
          <w:p w14:paraId="31A28286" w14:textId="77777777" w:rsidR="00664AA6" w:rsidRPr="00702160" w:rsidRDefault="00664AA6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  <w:tr w:rsidR="00414114" w:rsidRPr="007D0AAC" w14:paraId="4D9DFEE0" w14:textId="77777777" w:rsidTr="004B6BBB">
        <w:tblPrEx>
          <w:tblW w:w="0" w:type="auto"/>
          <w:tblInd w:w="720" w:type="dxa"/>
          <w:tblPrExChange w:id="190" w:author="Sara Lindberg" w:date="2020-08-18T07:14:00Z">
            <w:tblPrEx>
              <w:tblW w:w="0" w:type="auto"/>
              <w:tblInd w:w="720" w:type="dxa"/>
            </w:tblPrEx>
          </w:tblPrExChange>
        </w:tblPrEx>
        <w:trPr>
          <w:trHeight w:val="1070"/>
          <w:trPrChange w:id="191" w:author="Sara Lindberg" w:date="2020-08-18T07:14:00Z">
            <w:trPr>
              <w:gridBefore w:val="1"/>
              <w:trHeight w:val="1250"/>
            </w:trPr>
          </w:trPrChange>
        </w:trPr>
        <w:tc>
          <w:tcPr>
            <w:tcW w:w="661" w:type="dxa"/>
            <w:vMerge/>
            <w:vAlign w:val="center"/>
            <w:tcPrChange w:id="192" w:author="Sara Lindberg" w:date="2020-08-18T07:14:00Z">
              <w:tcPr>
                <w:tcW w:w="661" w:type="dxa"/>
                <w:gridSpan w:val="2"/>
                <w:vMerge/>
                <w:vAlign w:val="center"/>
              </w:tcPr>
            </w:tcPrChange>
          </w:tcPr>
          <w:p w14:paraId="479EC347" w14:textId="77777777" w:rsidR="00414114" w:rsidRDefault="00414114" w:rsidP="00B84619">
            <w:pPr>
              <w:pStyle w:val="H1bodytext"/>
              <w:spacing w:after="0"/>
              <w:ind w:left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3659" w:type="dxa"/>
            <w:vAlign w:val="center"/>
            <w:tcPrChange w:id="193" w:author="Sara Lindberg" w:date="2020-08-18T07:14:00Z">
              <w:tcPr>
                <w:tcW w:w="3659" w:type="dxa"/>
                <w:gridSpan w:val="2"/>
                <w:vAlign w:val="center"/>
              </w:tcPr>
            </w:tcPrChange>
          </w:tcPr>
          <w:p w14:paraId="30B6475F" w14:textId="7BC880B5" w:rsidR="00414114" w:rsidRDefault="00414114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ins w:id="194" w:author="Sara Lindberg" w:date="2020-08-17T23:32:00Z">
              <w:r>
                <w:rPr>
                  <w:rFonts w:ascii="Arial" w:hAnsi="Arial"/>
                  <w:sz w:val="20"/>
                </w:rPr>
                <w:t>Open outputs/dose.csv and verify the following for model date 1/3/2019:</w:t>
              </w:r>
            </w:ins>
          </w:p>
        </w:tc>
        <w:tc>
          <w:tcPr>
            <w:tcW w:w="3823" w:type="dxa"/>
            <w:vAlign w:val="center"/>
            <w:tcPrChange w:id="195" w:author="Sara Lindberg" w:date="2020-08-18T07:14:00Z">
              <w:tcPr>
                <w:tcW w:w="3823" w:type="dxa"/>
                <w:gridSpan w:val="2"/>
                <w:vAlign w:val="center"/>
              </w:tcPr>
            </w:tcPrChange>
          </w:tcPr>
          <w:p w14:paraId="5BDCD36A" w14:textId="2F81EF84" w:rsidR="00414114" w:rsidDel="00FF3735" w:rsidRDefault="00414114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  <w:ins w:id="196" w:author="Sara Lindberg" w:date="2020-08-17T23:32:00Z">
              <w:r>
                <w:rPr>
                  <w:rFonts w:ascii="Arial" w:hAnsi="Arial"/>
                  <w:sz w:val="20"/>
                </w:rPr>
                <w:t>There is one row for pathway “A Route” (column 1) at layer=1, row1, column=</w:t>
              </w:r>
            </w:ins>
            <w:ins w:id="197" w:author="Sara Lindberg" w:date="2020-08-17T23:33:00Z">
              <w:r>
                <w:rPr>
                  <w:rFonts w:ascii="Arial" w:hAnsi="Arial"/>
                  <w:sz w:val="20"/>
                </w:rPr>
                <w:t>1</w:t>
              </w:r>
            </w:ins>
            <w:ins w:id="198" w:author="Sara Lindberg" w:date="2020-08-17T23:32:00Z">
              <w:r>
                <w:rPr>
                  <w:rFonts w:ascii="Arial" w:hAnsi="Arial"/>
                  <w:sz w:val="20"/>
                </w:rPr>
                <w:t xml:space="preserve">, with a dose of </w:t>
              </w:r>
            </w:ins>
            <w:ins w:id="199" w:author="Sara Lindberg" w:date="2020-08-17T23:33:00Z">
              <w:r>
                <w:rPr>
                  <w:rFonts w:ascii="Arial" w:hAnsi="Arial"/>
                  <w:sz w:val="20"/>
                </w:rPr>
                <w:t>30</w:t>
              </w:r>
            </w:ins>
            <w:ins w:id="200" w:author="Sara Lindberg" w:date="2020-08-17T23:32:00Z">
              <w:r>
                <w:rPr>
                  <w:rFonts w:ascii="Arial" w:hAnsi="Arial"/>
                  <w:sz w:val="20"/>
                </w:rPr>
                <w:t xml:space="preserve"> for d1</w:t>
              </w:r>
            </w:ins>
          </w:p>
        </w:tc>
        <w:tc>
          <w:tcPr>
            <w:tcW w:w="1217" w:type="dxa"/>
            <w:vAlign w:val="center"/>
            <w:tcPrChange w:id="201" w:author="Sara Lindberg" w:date="2020-08-18T07:14:00Z">
              <w:tcPr>
                <w:tcW w:w="1217" w:type="dxa"/>
                <w:gridSpan w:val="2"/>
                <w:vAlign w:val="center"/>
              </w:tcPr>
            </w:tcPrChange>
          </w:tcPr>
          <w:p w14:paraId="41A7636C" w14:textId="77777777" w:rsidR="00414114" w:rsidRPr="00702160" w:rsidRDefault="00414114" w:rsidP="00B84619">
            <w:pPr>
              <w:pStyle w:val="H1bodytext"/>
              <w:spacing w:after="0"/>
              <w:ind w:left="0"/>
              <w:rPr>
                <w:rFonts w:ascii="Arial" w:hAnsi="Arial"/>
                <w:sz w:val="20"/>
              </w:rPr>
            </w:pPr>
          </w:p>
        </w:tc>
      </w:tr>
    </w:tbl>
    <w:p w14:paraId="5894D591" w14:textId="77777777" w:rsidR="00E62A15" w:rsidRPr="00E9368E" w:rsidRDefault="00E62A15" w:rsidP="006973AE">
      <w:pPr>
        <w:pStyle w:val="Heading1"/>
      </w:pPr>
      <w:r w:rsidRPr="00E9368E">
        <w:t>Acceptance Test Report</w:t>
      </w:r>
    </w:p>
    <w:p w14:paraId="5FE6A449" w14:textId="31387D9C" w:rsidR="009367D6" w:rsidRDefault="00E22D36" w:rsidP="009367D6">
      <w:pPr>
        <w:pStyle w:val="paragraph"/>
        <w:ind w:left="720"/>
        <w:textAlignment w:val="baseline"/>
      </w:pPr>
      <w:r>
        <w:rPr>
          <w:rStyle w:val="normaltextrun"/>
        </w:rPr>
        <w:t xml:space="preserve">To complete the Acceptance Testing use </w:t>
      </w:r>
      <w:r w:rsidR="00322DE9" w:rsidRPr="00475CE7">
        <w:rPr>
          <w:rStyle w:val="normaltextrun"/>
        </w:rPr>
        <w:fldChar w:fldCharType="begin"/>
      </w:r>
      <w:r w:rsidR="00322DE9" w:rsidRPr="00475CE7">
        <w:rPr>
          <w:rStyle w:val="normaltextrun"/>
        </w:rPr>
        <w:instrText xml:space="preserve"> REF  _Ref33082828 \h  \* MERGEFORMAT </w:instrText>
      </w:r>
      <w:r w:rsidR="00322DE9" w:rsidRPr="00475CE7">
        <w:rPr>
          <w:rStyle w:val="normaltextrun"/>
        </w:rPr>
      </w:r>
      <w:r w:rsidR="00322DE9" w:rsidRPr="00475CE7">
        <w:rPr>
          <w:rStyle w:val="normaltextrun"/>
        </w:rPr>
        <w:fldChar w:fldCharType="separate"/>
      </w:r>
      <w:r w:rsidR="00475CE7" w:rsidRPr="00475CE7">
        <w:t xml:space="preserve">Appendix </w:t>
      </w:r>
      <w:r w:rsidR="00475CE7" w:rsidRPr="00475CE7">
        <w:rPr>
          <w:noProof/>
        </w:rPr>
        <w:t>A</w:t>
      </w:r>
      <w:r w:rsidR="00322DE9" w:rsidRPr="00475CE7">
        <w:rPr>
          <w:rStyle w:val="normaltextrun"/>
        </w:rPr>
        <w:fldChar w:fldCharType="end"/>
      </w:r>
      <w:r>
        <w:rPr>
          <w:rStyle w:val="normaltextrun"/>
        </w:rPr>
        <w:t xml:space="preserve">. </w:t>
      </w:r>
      <w:r w:rsidR="001B7065">
        <w:t>Acceptance Test 1 is in Table A-</w:t>
      </w:r>
      <w:r w:rsidR="0073587B">
        <w:t>1</w:t>
      </w:r>
      <w:r w:rsidR="001B7065">
        <w:t xml:space="preserve">. </w:t>
      </w:r>
    </w:p>
    <w:p w14:paraId="68E6D991" w14:textId="21B961B8" w:rsidR="001B7065" w:rsidRPr="00F279D9" w:rsidRDefault="003F53AB" w:rsidP="006C2544">
      <w:pPr>
        <w:pStyle w:val="paragraph"/>
        <w:ind w:left="720"/>
        <w:textAlignment w:val="baseline"/>
        <w:rPr>
          <w:highlight w:val="yellow"/>
        </w:rPr>
      </w:pPr>
      <w:r w:rsidRPr="003E3848">
        <w:t>Details of these tests, when they were conducted, by whom, and if they Passed or Failed</w:t>
      </w:r>
      <w:r w:rsidR="00BF5BD7" w:rsidRPr="003E3848">
        <w:t xml:space="preserve"> are </w:t>
      </w:r>
      <w:r w:rsidR="00BB598D" w:rsidRPr="003E3848">
        <w:t xml:space="preserve">in each table </w:t>
      </w:r>
      <w:r w:rsidR="00EB6ECB">
        <w:t>of</w:t>
      </w:r>
      <w:r w:rsidR="00BB598D" w:rsidRPr="003E3848">
        <w:t xml:space="preserve"> </w:t>
      </w:r>
      <w:r w:rsidR="00354AE5" w:rsidRPr="00354AE5">
        <w:fldChar w:fldCharType="begin"/>
      </w:r>
      <w:r w:rsidR="00354AE5" w:rsidRPr="00354AE5">
        <w:instrText xml:space="preserve"> REF _Ref33082828 \h </w:instrText>
      </w:r>
      <w:r w:rsidR="00354AE5">
        <w:instrText xml:space="preserve"> \* MERGEFORMAT </w:instrText>
      </w:r>
      <w:r w:rsidR="00354AE5" w:rsidRPr="00354AE5">
        <w:fldChar w:fldCharType="separate"/>
      </w:r>
      <w:r w:rsidR="00354AE5" w:rsidRPr="00354AE5">
        <w:t xml:space="preserve">Appendix </w:t>
      </w:r>
      <w:r w:rsidR="00354AE5" w:rsidRPr="00354AE5">
        <w:rPr>
          <w:noProof/>
        </w:rPr>
        <w:t>A</w:t>
      </w:r>
      <w:r w:rsidR="00354AE5" w:rsidRPr="00354AE5">
        <w:fldChar w:fldCharType="end"/>
      </w:r>
      <w:r w:rsidR="00BB598D" w:rsidRPr="00354AE5">
        <w:t>.</w:t>
      </w:r>
    </w:p>
    <w:p w14:paraId="0EA5BAC1" w14:textId="6AE42A49" w:rsidR="00E33760" w:rsidRPr="00295664" w:rsidRDefault="00E62A15" w:rsidP="00295664">
      <w:pPr>
        <w:pStyle w:val="Heading1"/>
      </w:pPr>
      <w:r w:rsidRPr="00E9368E">
        <w:t>User Guide</w:t>
      </w:r>
    </w:p>
    <w:p w14:paraId="25512503" w14:textId="0B2BCE37" w:rsidR="00B96626" w:rsidRDefault="00295664" w:rsidP="00B96626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C</w:t>
      </w:r>
      <w:r w:rsidR="00947274">
        <w:rPr>
          <w:rFonts w:ascii="Arial" w:hAnsi="Arial"/>
        </w:rPr>
        <w:t>a</w:t>
      </w:r>
      <w:r w:rsidR="006A25B3">
        <w:rPr>
          <w:rFonts w:ascii="Arial" w:hAnsi="Arial"/>
        </w:rPr>
        <w:t>-</w:t>
      </w:r>
      <w:proofErr w:type="spellStart"/>
      <w:r w:rsidR="00947274">
        <w:rPr>
          <w:rFonts w:ascii="Arial" w:hAnsi="Arial"/>
        </w:rPr>
        <w:t>sumdose</w:t>
      </w:r>
      <w:proofErr w:type="spellEnd"/>
      <w:r w:rsidR="00947274">
        <w:rPr>
          <w:rFonts w:ascii="Arial" w:hAnsi="Arial"/>
        </w:rPr>
        <w:t xml:space="preserve"> </w:t>
      </w:r>
      <w:r w:rsidR="00E33760" w:rsidRPr="00B67BAF">
        <w:rPr>
          <w:rFonts w:ascii="Arial" w:hAnsi="Arial"/>
        </w:rPr>
        <w:t>is intended to be invoked on the command line by the CA/CIE tool runner</w:t>
      </w:r>
      <w:r>
        <w:rPr>
          <w:rFonts w:ascii="Arial" w:hAnsi="Arial"/>
        </w:rPr>
        <w:t>.  It aggregates (sums) multiple</w:t>
      </w:r>
      <w:r w:rsidR="00B96626">
        <w:rPr>
          <w:rFonts w:ascii="Arial" w:hAnsi="Arial"/>
        </w:rPr>
        <w:t xml:space="preserve"> files produced by </w:t>
      </w:r>
      <w:r>
        <w:rPr>
          <w:rFonts w:ascii="Arial" w:hAnsi="Arial"/>
        </w:rPr>
        <w:t xml:space="preserve">runs of ca-dose. </w:t>
      </w:r>
      <w:r w:rsidR="00B96626">
        <w:rPr>
          <w:rFonts w:ascii="Arial" w:hAnsi="Arial"/>
        </w:rPr>
        <w:t xml:space="preserve"> Depending on the size of files involved this tool may require significant resources to run efficiently.</w:t>
      </w:r>
    </w:p>
    <w:p w14:paraId="2A639565" w14:textId="4BAFA55C" w:rsidR="00295664" w:rsidRDefault="00295664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In general, the size of the output file will roughly equal the largest dose input file; typically, these are on the order of 8GB.</w:t>
      </w:r>
    </w:p>
    <w:p w14:paraId="2A29DA0C" w14:textId="0E270D09" w:rsidR="00295664" w:rsidRPr="00B67BAF" w:rsidRDefault="00295664" w:rsidP="00295664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sorting operations </w:t>
      </w:r>
      <w:r w:rsidR="00B96626">
        <w:rPr>
          <w:rFonts w:ascii="Arial" w:hAnsi="Arial"/>
        </w:rPr>
        <w:t xml:space="preserve">used by this tool </w:t>
      </w:r>
      <w:r>
        <w:rPr>
          <w:rFonts w:ascii="Arial" w:hAnsi="Arial"/>
        </w:rPr>
        <w:t>are more efficient when data is loaded into RAM, so we recommend allocating as much RAM as possible; at least 8GB, but 32GB or more is preferred.</w:t>
      </w:r>
      <w:r w:rsidR="00B96626">
        <w:rPr>
          <w:rFonts w:ascii="Arial" w:hAnsi="Arial"/>
        </w:rPr>
        <w:t xml:space="preserve">  Ca</w:t>
      </w:r>
      <w:r w:rsidR="006A25B3">
        <w:rPr>
          <w:rFonts w:ascii="Arial" w:hAnsi="Arial"/>
        </w:rPr>
        <w:t>-</w:t>
      </w:r>
      <w:proofErr w:type="spellStart"/>
      <w:r w:rsidR="00B96626">
        <w:rPr>
          <w:rFonts w:ascii="Arial" w:hAnsi="Arial"/>
        </w:rPr>
        <w:t>sumdose</w:t>
      </w:r>
      <w:proofErr w:type="spellEnd"/>
      <w:r w:rsidR="00B96626">
        <w:rPr>
          <w:rFonts w:ascii="Arial" w:hAnsi="Arial"/>
        </w:rPr>
        <w:t xml:space="preserve"> does not leverage parallel processing; a single faster chip is preferred over many slower chips.</w:t>
      </w:r>
    </w:p>
    <w:p w14:paraId="662C1B2B" w14:textId="75AE86FB" w:rsidR="00B554BF" w:rsidRDefault="008B5A1F" w:rsidP="00B554BF">
      <w:pPr>
        <w:pStyle w:val="Heading1"/>
      </w:pPr>
      <w:r>
        <w:t xml:space="preserve">Tool </w:t>
      </w:r>
      <w:r w:rsidR="00CE63EA">
        <w:t>Version</w:t>
      </w:r>
      <w:r w:rsidR="004556EC">
        <w:t>s</w:t>
      </w:r>
    </w:p>
    <w:p w14:paraId="107EAB92" w14:textId="1E7EF250" w:rsidR="00117D2C" w:rsidRDefault="00E54EEB" w:rsidP="00E20031">
      <w:pPr>
        <w:ind w:left="720"/>
      </w:pPr>
      <w:r>
        <w:t xml:space="preserve">This section details </w:t>
      </w:r>
      <w:r w:rsidR="009624EB">
        <w:t xml:space="preserve">changes incorporated into each version of the </w:t>
      </w:r>
      <w:sdt>
        <w:sdtPr>
          <w:rPr>
            <w:b/>
            <w:bCs/>
            <w:sz w:val="20"/>
          </w:rPr>
          <w:alias w:val="Keywords"/>
          <w:tag w:val=""/>
          <w:id w:val="-696780657"/>
          <w:placeholder>
            <w:docPart w:val="8A34BD2B0B1D463DA40EFD1532E26FC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795A97">
            <w:rPr>
              <w:b/>
              <w:bCs/>
              <w:sz w:val="20"/>
            </w:rPr>
            <w:t>ca-</w:t>
          </w:r>
          <w:proofErr w:type="spellStart"/>
          <w:r w:rsidR="00795A97">
            <w:rPr>
              <w:b/>
              <w:bCs/>
              <w:sz w:val="20"/>
            </w:rPr>
            <w:t>sumdose</w:t>
          </w:r>
          <w:proofErr w:type="spellEnd"/>
        </w:sdtContent>
      </w:sdt>
      <w:r w:rsidR="003D1C68">
        <w:t xml:space="preserve"> </w:t>
      </w:r>
      <w:r w:rsidR="00D60993">
        <w:t>tool.</w:t>
      </w:r>
    </w:p>
    <w:p w14:paraId="3A03D83A" w14:textId="5D650232" w:rsidR="006E43E1" w:rsidRDefault="00FC4746" w:rsidP="004556EC">
      <w:pPr>
        <w:pStyle w:val="ListParagraph"/>
        <w:numPr>
          <w:ilvl w:val="0"/>
          <w:numId w:val="15"/>
        </w:numPr>
        <w:rPr>
          <w:ins w:id="202" w:author="Sara Lindberg" w:date="2020-08-17T22:46:00Z"/>
        </w:rPr>
      </w:pPr>
      <w:r>
        <w:t xml:space="preserve">1.0 </w:t>
      </w:r>
      <w:r w:rsidR="009F6764">
        <w:t>–</w:t>
      </w:r>
      <w:r>
        <w:t xml:space="preserve"> </w:t>
      </w:r>
      <w:r w:rsidR="009F6764">
        <w:t>Tool was developed.</w:t>
      </w:r>
    </w:p>
    <w:p w14:paraId="07122663" w14:textId="77777777" w:rsidR="006E43E1" w:rsidRDefault="006E43E1">
      <w:pPr>
        <w:spacing w:after="160" w:line="259" w:lineRule="auto"/>
        <w:rPr>
          <w:ins w:id="203" w:author="Sara Lindberg" w:date="2020-08-17T22:46:00Z"/>
        </w:rPr>
      </w:pPr>
      <w:ins w:id="204" w:author="Sara Lindberg" w:date="2020-08-17T22:46:00Z">
        <w:r>
          <w:br w:type="page"/>
        </w:r>
      </w:ins>
    </w:p>
    <w:p w14:paraId="205A8A20" w14:textId="77777777" w:rsidR="00F34CF8" w:rsidRDefault="00F34CF8" w:rsidP="0036278B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11255FB9" w14:textId="6FA23333" w:rsidR="00093579" w:rsidRDefault="007E22A1" w:rsidP="004B6BBB">
      <w:pPr>
        <w:pStyle w:val="Heading1"/>
        <w:numPr>
          <w:ilvl w:val="0"/>
          <w:numId w:val="0"/>
        </w:numPr>
        <w:spacing w:before="3000"/>
        <w:jc w:val="center"/>
        <w:rPr>
          <w:rFonts w:cs="Arial"/>
          <w:bCs/>
        </w:rPr>
      </w:pPr>
      <w:bookmarkStart w:id="205" w:name="_Ref33082828"/>
      <w:r>
        <w:t xml:space="preserve">Appendix </w:t>
      </w:r>
      <w:r w:rsidR="002B7E58">
        <w:fldChar w:fldCharType="begin"/>
      </w:r>
      <w:r w:rsidR="002B7E58">
        <w:instrText xml:space="preserve"> SEQ Appendix \* ALPHABETIC </w:instrText>
      </w:r>
      <w:r w:rsidR="002B7E58">
        <w:fldChar w:fldCharType="separate"/>
      </w:r>
      <w:r w:rsidR="00E70C1D">
        <w:rPr>
          <w:noProof/>
        </w:rPr>
        <w:t>A</w:t>
      </w:r>
      <w:r w:rsidR="002B7E58">
        <w:rPr>
          <w:noProof/>
        </w:rPr>
        <w:fldChar w:fldCharType="end"/>
      </w:r>
      <w:bookmarkEnd w:id="205"/>
    </w:p>
    <w:p w14:paraId="24BF2A39" w14:textId="77777777" w:rsidR="00B04094" w:rsidRDefault="00B04094" w:rsidP="00B04094">
      <w:pPr>
        <w:pStyle w:val="H1bodytext"/>
        <w:spacing w:after="120"/>
        <w:ind w:left="0"/>
        <w:rPr>
          <w:rFonts w:ascii="Arial" w:hAnsi="Arial" w:cs="Arial"/>
          <w:b/>
          <w:bCs/>
        </w:rPr>
      </w:pPr>
    </w:p>
    <w:p w14:paraId="383A201E" w14:textId="6BC5DEEF" w:rsidR="00D57686" w:rsidRPr="00007DB9" w:rsidRDefault="00B04094" w:rsidP="00B04094">
      <w:pPr>
        <w:pStyle w:val="H1bodytext"/>
        <w:spacing w:after="120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007DB9">
        <w:rPr>
          <w:rFonts w:ascii="Arial" w:hAnsi="Arial" w:cs="Arial"/>
          <w:b/>
          <w:bCs/>
          <w:sz w:val="24"/>
          <w:szCs w:val="24"/>
        </w:rPr>
        <w:t xml:space="preserve">Completed </w:t>
      </w:r>
      <w:r w:rsidR="00021040" w:rsidRPr="00007DB9">
        <w:rPr>
          <w:rFonts w:ascii="Arial" w:hAnsi="Arial" w:cs="Arial"/>
          <w:b/>
          <w:bCs/>
          <w:sz w:val="24"/>
          <w:szCs w:val="24"/>
        </w:rPr>
        <w:t>Acceptance Test</w:t>
      </w:r>
      <w:r w:rsidRPr="00007DB9">
        <w:rPr>
          <w:rFonts w:ascii="Arial" w:hAnsi="Arial" w:cs="Arial"/>
          <w:b/>
          <w:bCs/>
          <w:sz w:val="24"/>
          <w:szCs w:val="24"/>
        </w:rPr>
        <w:t xml:space="preserve"> Cases</w:t>
      </w:r>
    </w:p>
    <w:p w14:paraId="25BAE097" w14:textId="22F9D1C0" w:rsidR="000D6080" w:rsidRDefault="000D6080">
      <w:pPr>
        <w:spacing w:after="160" w:line="259" w:lineRule="auto"/>
      </w:pPr>
    </w:p>
    <w:p w14:paraId="5F58EF6F" w14:textId="77777777" w:rsidR="006E43E1" w:rsidRDefault="006E43E1">
      <w:pPr>
        <w:spacing w:after="160" w:line="259" w:lineRule="auto"/>
        <w:rPr>
          <w:ins w:id="206" w:author="Sara Lindberg" w:date="2020-08-17T22:47:00Z"/>
          <w:b/>
          <w:bCs/>
        </w:rPr>
      </w:pPr>
      <w:ins w:id="207" w:author="Sara Lindberg" w:date="2020-08-17T22:47:00Z">
        <w:r>
          <w:rPr>
            <w:b/>
            <w:bCs/>
          </w:rPr>
          <w:br w:type="page"/>
        </w:r>
      </w:ins>
    </w:p>
    <w:p w14:paraId="6A00817B" w14:textId="43BDB1C0" w:rsidR="00666777" w:rsidRDefault="00192EF0">
      <w:r>
        <w:rPr>
          <w:b/>
          <w:bCs/>
        </w:rPr>
        <w:lastRenderedPageBreak/>
        <w:t>Testing Process Description</w:t>
      </w:r>
    </w:p>
    <w:p w14:paraId="67079DF9" w14:textId="15B1E6D1" w:rsidR="00192EF0" w:rsidRPr="00376001" w:rsidRDefault="006414D2">
      <w:r>
        <w:t>[</w:t>
      </w:r>
      <w:r w:rsidRPr="005C1656">
        <w:rPr>
          <w:highlight w:val="yellow"/>
        </w:rPr>
        <w:t xml:space="preserve">OPTIONAL </w:t>
      </w:r>
      <w:r w:rsidR="008850E9" w:rsidRPr="005C1656">
        <w:rPr>
          <w:highlight w:val="yellow"/>
        </w:rPr>
        <w:t>SECTION IF THE</w:t>
      </w:r>
      <w:r w:rsidR="009C5E97" w:rsidRPr="005C1656">
        <w:rPr>
          <w:highlight w:val="yellow"/>
        </w:rPr>
        <w:t xml:space="preserve"> TESTING USES A SCRIPT OR ANOTHER PROGRAM. IF </w:t>
      </w:r>
      <w:r w:rsidR="00376001" w:rsidRPr="005C1656">
        <w:rPr>
          <w:highlight w:val="yellow"/>
        </w:rPr>
        <w:t xml:space="preserve">NO DETAILS ARE REQUIRED BEYOND THE BASIC ACCEPTANCE TEST PLAN CASE 1 BELOW THEN DELET THIS SECTION AND MOVE THE </w:t>
      </w:r>
      <w:r w:rsidR="00376001" w:rsidRPr="005C1656">
        <w:rPr>
          <w:b/>
          <w:bCs/>
          <w:highlight w:val="yellow"/>
        </w:rPr>
        <w:t>Tool Runner Log</w:t>
      </w:r>
      <w:r w:rsidR="00376001" w:rsidRPr="005C1656">
        <w:rPr>
          <w:highlight w:val="yellow"/>
        </w:rPr>
        <w:t xml:space="preserve"> SECTION UP IN THIS SECTION’S PLACE</w:t>
      </w:r>
      <w:r w:rsidR="00376001">
        <w:t>]</w:t>
      </w:r>
    </w:p>
    <w:p w14:paraId="76D0BDE1" w14:textId="39981BB9" w:rsidR="00192EF0" w:rsidRDefault="00192EF0"/>
    <w:p w14:paraId="1B6C4DBE" w14:textId="77777777" w:rsidR="00192EF0" w:rsidRDefault="00192EF0"/>
    <w:p w14:paraId="17734522" w14:textId="45D174A0" w:rsidR="00192EF0" w:rsidRDefault="00192EF0">
      <w:pPr>
        <w:rPr>
          <w:b/>
          <w:bCs/>
        </w:rPr>
      </w:pPr>
      <w:r>
        <w:rPr>
          <w:b/>
          <w:bCs/>
        </w:rPr>
        <w:t>Tool Runner Log</w:t>
      </w:r>
    </w:p>
    <w:p w14:paraId="603DB00F" w14:textId="64F0895D" w:rsidR="00192EF0" w:rsidRPr="00192EF0" w:rsidRDefault="00991E56">
      <w:r>
        <w:t>[</w:t>
      </w:r>
      <w:r w:rsidRPr="005C1656">
        <w:rPr>
          <w:highlight w:val="yellow"/>
        </w:rPr>
        <w:t>COPY AND PASTE THE TOOL RUNNER LOG IN THIS AREA</w:t>
      </w:r>
      <w:r w:rsidR="00654DD8" w:rsidRPr="005C1656">
        <w:rPr>
          <w:highlight w:val="yellow"/>
        </w:rPr>
        <w:t xml:space="preserve"> FOR ACCEPTANCE TEST PLAN CASE 1</w:t>
      </w:r>
      <w:r w:rsidR="00654DD8">
        <w:t>]</w:t>
      </w:r>
    </w:p>
    <w:p w14:paraId="49C01E3C" w14:textId="7AD2B416" w:rsidR="00074FBE" w:rsidRDefault="00074FBE">
      <w:pPr>
        <w:spacing w:after="160" w:line="259" w:lineRule="auto"/>
      </w:pPr>
    </w:p>
    <w:p w14:paraId="3126BBCF" w14:textId="77777777" w:rsidR="00EB6A36" w:rsidRDefault="00EB6A36" w:rsidP="00EB6A36">
      <w:r>
        <w:rPr>
          <w:b/>
          <w:bCs/>
        </w:rPr>
        <w:t>Testing Process Description</w:t>
      </w:r>
    </w:p>
    <w:p w14:paraId="35FFC832" w14:textId="77777777" w:rsidR="00EB6A36" w:rsidRPr="00376001" w:rsidRDefault="00EB6A36" w:rsidP="00EB6A36">
      <w:r>
        <w:t>[</w:t>
      </w:r>
      <w:r w:rsidRPr="005C1656">
        <w:rPr>
          <w:highlight w:val="yellow"/>
        </w:rPr>
        <w:t xml:space="preserve">OPTIONAL SECTION IF THE TESTING USES A SCRIPT OR ANOTHER PROGRAM. IF NO DETAILS ARE REQUIRED BEYOND THE BASIC ACCEPTANCE TEST PLAN CASE 1 BELOW THEN DELET THIS SECTION AND MOVE THE </w:t>
      </w:r>
      <w:r w:rsidRPr="005C1656">
        <w:rPr>
          <w:b/>
          <w:bCs/>
          <w:highlight w:val="yellow"/>
        </w:rPr>
        <w:t>Tool Runner Log</w:t>
      </w:r>
      <w:r w:rsidRPr="005C1656">
        <w:rPr>
          <w:highlight w:val="yellow"/>
        </w:rPr>
        <w:t xml:space="preserve"> SECTION UP IN THIS SECTION’S PLACE</w:t>
      </w:r>
      <w:r>
        <w:t>]</w:t>
      </w:r>
    </w:p>
    <w:p w14:paraId="30AFF165" w14:textId="77777777" w:rsidR="00EB6A36" w:rsidRDefault="00EB6A36" w:rsidP="00EB6A36"/>
    <w:p w14:paraId="68CC7140" w14:textId="77777777" w:rsidR="00EB6A36" w:rsidRDefault="00EB6A36" w:rsidP="00EB6A36"/>
    <w:p w14:paraId="0621A1FC" w14:textId="77777777" w:rsidR="00EB6A36" w:rsidRDefault="00EB6A36" w:rsidP="00EB6A36">
      <w:pPr>
        <w:rPr>
          <w:b/>
          <w:bCs/>
        </w:rPr>
      </w:pPr>
      <w:r>
        <w:rPr>
          <w:b/>
          <w:bCs/>
        </w:rPr>
        <w:t>Tool Runner Log</w:t>
      </w:r>
    </w:p>
    <w:p w14:paraId="214D01EF" w14:textId="534FEC14" w:rsidR="00D84DDA" w:rsidRDefault="00EB6A36" w:rsidP="00EB6A36">
      <w:r>
        <w:t>[</w:t>
      </w:r>
      <w:r w:rsidRPr="005C1656">
        <w:rPr>
          <w:highlight w:val="yellow"/>
        </w:rPr>
        <w:t>COPY AND PASTE THE TOOL RUNNER LOG IN THIS AREA FOR ACCEPTANCE TEST PLAN CASE 1</w:t>
      </w:r>
      <w:r>
        <w:t>]</w:t>
      </w:r>
    </w:p>
    <w:p w14:paraId="5C8BD4CF" w14:textId="7B6FEDF9" w:rsidR="00EB6A36" w:rsidRDefault="00EB6A36"/>
    <w:p w14:paraId="1E38C022" w14:textId="22D224A1" w:rsidR="009954A4" w:rsidRPr="00AD2534" w:rsidRDefault="009954A4" w:rsidP="00AD2534">
      <w:pPr>
        <w:spacing w:after="160" w:line="259" w:lineRule="auto"/>
      </w:pPr>
    </w:p>
    <w:sectPr w:rsidR="009954A4" w:rsidRPr="00AD2534" w:rsidSect="00B84619">
      <w:headerReference w:type="default" r:id="rId11"/>
      <w:footerReference w:type="default" r:id="rId12"/>
      <w:headerReference w:type="first" r:id="rId13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C0848" w14:textId="77777777" w:rsidR="002B7E58" w:rsidRDefault="002B7E58">
      <w:r>
        <w:separator/>
      </w:r>
    </w:p>
  </w:endnote>
  <w:endnote w:type="continuationSeparator" w:id="0">
    <w:p w14:paraId="333DB505" w14:textId="77777777" w:rsidR="002B7E58" w:rsidRDefault="002B7E58">
      <w:r>
        <w:continuationSeparator/>
      </w:r>
    </w:p>
  </w:endnote>
  <w:endnote w:type="continuationNotice" w:id="1">
    <w:p w14:paraId="4867F622" w14:textId="77777777" w:rsidR="002B7E58" w:rsidRDefault="002B7E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D69AF" w14:textId="77777777" w:rsidR="004352D0" w:rsidRPr="00F91BB5" w:rsidRDefault="004352D0" w:rsidP="00B84619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941C0" w14:textId="77777777" w:rsidR="002B7E58" w:rsidRDefault="002B7E58">
      <w:r>
        <w:separator/>
      </w:r>
    </w:p>
  </w:footnote>
  <w:footnote w:type="continuationSeparator" w:id="0">
    <w:p w14:paraId="5B9748DF" w14:textId="77777777" w:rsidR="002B7E58" w:rsidRDefault="002B7E58">
      <w:r>
        <w:continuationSeparator/>
      </w:r>
    </w:p>
  </w:footnote>
  <w:footnote w:type="continuationNotice" w:id="1">
    <w:p w14:paraId="2E5C5254" w14:textId="77777777" w:rsidR="002B7E58" w:rsidRDefault="002B7E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05FFD" w14:textId="77777777" w:rsidR="004352D0" w:rsidRDefault="004352D0" w:rsidP="00B84619">
    <w:pPr>
      <w:pStyle w:val="BodyText3"/>
      <w:tabs>
        <w:tab w:val="right" w:pos="10080"/>
      </w:tabs>
      <w:spacing w:after="0" w:line="240" w:lineRule="auto"/>
      <w:rPr>
        <w:b/>
        <w:sz w:val="20"/>
        <w:szCs w:val="20"/>
      </w:rPr>
    </w:pPr>
    <w:r w:rsidRPr="00695DB6">
      <w:rPr>
        <w:b/>
        <w:sz w:val="20"/>
        <w:szCs w:val="20"/>
      </w:rPr>
      <w:t>S</w:t>
    </w:r>
    <w:r>
      <w:rPr>
        <w:b/>
        <w:sz w:val="20"/>
        <w:szCs w:val="20"/>
      </w:rPr>
      <w:t>oftware Management Plan for CA</w:t>
    </w:r>
    <w:r w:rsidRPr="00695DB6">
      <w:rPr>
        <w:b/>
        <w:sz w:val="20"/>
        <w:szCs w:val="20"/>
      </w:rPr>
      <w:t xml:space="preserve">CIE </w:t>
    </w:r>
    <w:r>
      <w:rPr>
        <w:b/>
        <w:sz w:val="20"/>
        <w:szCs w:val="20"/>
      </w:rPr>
      <w:t>Utility Codes</w:t>
    </w:r>
    <w:r>
      <w:rPr>
        <w:b/>
        <w:sz w:val="20"/>
        <w:szCs w:val="20"/>
      </w:rPr>
      <w:tab/>
    </w:r>
    <w:r w:rsidRPr="00554509">
      <w:rPr>
        <w:sz w:val="20"/>
        <w:szCs w:val="20"/>
      </w:rPr>
      <w:t>CHPRC-0000</w:t>
    </w:r>
  </w:p>
  <w:p w14:paraId="20AF5E5B" w14:textId="77777777" w:rsidR="004352D0" w:rsidRPr="00695DB6" w:rsidRDefault="004352D0" w:rsidP="00B84619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sz w:val="20"/>
        <w:szCs w:val="20"/>
      </w:rPr>
    </w:pPr>
    <w:r w:rsidRPr="00695DB6">
      <w:rPr>
        <w:b/>
        <w:sz w:val="20"/>
        <w:szCs w:val="20"/>
      </w:rPr>
      <w:tab/>
    </w:r>
    <w:r>
      <w:rPr>
        <w:b/>
        <w:sz w:val="20"/>
        <w:szCs w:val="20"/>
      </w:rPr>
      <w:t xml:space="preserve">Rev </w:t>
    </w:r>
    <w:r w:rsidRPr="00695DB6">
      <w:rPr>
        <w:sz w:val="20"/>
        <w:szCs w:val="20"/>
      </w:rPr>
      <w:t>0</w:t>
    </w:r>
  </w:p>
  <w:p w14:paraId="02C37CB0" w14:textId="77777777" w:rsidR="004352D0" w:rsidRPr="00F00772" w:rsidRDefault="004352D0" w:rsidP="00B84619">
    <w:pPr>
      <w:pStyle w:val="Spacer"/>
      <w:rPr>
        <w:rFonts w:ascii="Arial" w:hAnsi="Arial"/>
        <w:sz w:val="2"/>
      </w:rPr>
    </w:pPr>
  </w:p>
  <w:p w14:paraId="2093252F" w14:textId="77777777" w:rsidR="004352D0" w:rsidRPr="00F00772" w:rsidRDefault="004352D0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65E15" w14:textId="77777777" w:rsidR="004352D0" w:rsidRDefault="004352D0" w:rsidP="00B84619">
    <w:pPr>
      <w:pStyle w:val="BodyText3"/>
      <w:spacing w:after="0" w:line="240" w:lineRule="auto"/>
      <w:jc w:val="right"/>
      <w:rPr>
        <w:b/>
        <w:sz w:val="20"/>
        <w:szCs w:val="20"/>
      </w:rPr>
    </w:pPr>
    <w:r>
      <w:rPr>
        <w:szCs w:val="22"/>
      </w:rPr>
      <w:tab/>
    </w:r>
    <w:r>
      <w:rPr>
        <w:b/>
        <w:sz w:val="20"/>
        <w:szCs w:val="20"/>
      </w:rPr>
      <w:t>CHPRC-00000</w:t>
    </w:r>
  </w:p>
  <w:p w14:paraId="0FF43030" w14:textId="77777777" w:rsidR="004352D0" w:rsidRPr="00105BF0" w:rsidRDefault="004352D0" w:rsidP="00B8461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686B1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552068"/>
    <w:multiLevelType w:val="hybridMultilevel"/>
    <w:tmpl w:val="DB34DF5E"/>
    <w:lvl w:ilvl="0" w:tplc="90AECA0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A7261"/>
    <w:multiLevelType w:val="hybridMultilevel"/>
    <w:tmpl w:val="8700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265B6"/>
    <w:multiLevelType w:val="multilevel"/>
    <w:tmpl w:val="6B7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E59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AE6216"/>
    <w:multiLevelType w:val="hybridMultilevel"/>
    <w:tmpl w:val="6A8AB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92F5A"/>
    <w:multiLevelType w:val="hybridMultilevel"/>
    <w:tmpl w:val="8DD23C7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3AF507A3"/>
    <w:multiLevelType w:val="hybridMultilevel"/>
    <w:tmpl w:val="4324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A30C7"/>
    <w:multiLevelType w:val="hybridMultilevel"/>
    <w:tmpl w:val="E4FAD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E56D1"/>
    <w:multiLevelType w:val="multilevel"/>
    <w:tmpl w:val="963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B70C1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F1B0A6D"/>
    <w:multiLevelType w:val="hybridMultilevel"/>
    <w:tmpl w:val="2CC86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C1D25"/>
    <w:multiLevelType w:val="hybridMultilevel"/>
    <w:tmpl w:val="1BBAEFD2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5B1153B0"/>
    <w:multiLevelType w:val="multilevel"/>
    <w:tmpl w:val="B0B45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5BBB547D"/>
    <w:multiLevelType w:val="hybridMultilevel"/>
    <w:tmpl w:val="9F04CA90"/>
    <w:lvl w:ilvl="0" w:tplc="683651BA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C4628B3"/>
    <w:multiLevelType w:val="hybridMultilevel"/>
    <w:tmpl w:val="9D206998"/>
    <w:lvl w:ilvl="0" w:tplc="759436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449F3"/>
    <w:multiLevelType w:val="hybridMultilevel"/>
    <w:tmpl w:val="FBE6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15E8F"/>
    <w:multiLevelType w:val="hybridMultilevel"/>
    <w:tmpl w:val="DFC8A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A0B1C"/>
    <w:multiLevelType w:val="hybridMultilevel"/>
    <w:tmpl w:val="E436662E"/>
    <w:lvl w:ilvl="0" w:tplc="FD0C8356">
      <w:start w:val="1"/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6C1A6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26022BC"/>
    <w:multiLevelType w:val="hybridMultilevel"/>
    <w:tmpl w:val="95AC7A4C"/>
    <w:lvl w:ilvl="0" w:tplc="04B2A176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4B4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CA3526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EF42820"/>
    <w:multiLevelType w:val="hybridMultilevel"/>
    <w:tmpl w:val="F6F6D49A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11"/>
  </w:num>
  <w:num w:numId="8">
    <w:abstractNumId w:val="23"/>
  </w:num>
  <w:num w:numId="9">
    <w:abstractNumId w:val="22"/>
  </w:num>
  <w:num w:numId="10">
    <w:abstractNumId w:val="4"/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"/>
  </w:num>
  <w:num w:numId="15">
    <w:abstractNumId w:val="8"/>
  </w:num>
  <w:num w:numId="16">
    <w:abstractNumId w:val="13"/>
  </w:num>
  <w:num w:numId="17">
    <w:abstractNumId w:val="24"/>
  </w:num>
  <w:num w:numId="18">
    <w:abstractNumId w:val="0"/>
  </w:num>
  <w:num w:numId="19">
    <w:abstractNumId w:val="18"/>
  </w:num>
  <w:num w:numId="20">
    <w:abstractNumId w:val="5"/>
  </w:num>
  <w:num w:numId="21">
    <w:abstractNumId w:val="21"/>
  </w:num>
  <w:num w:numId="22">
    <w:abstractNumId w:val="12"/>
  </w:num>
  <w:num w:numId="23">
    <w:abstractNumId w:val="15"/>
  </w:num>
  <w:num w:numId="24">
    <w:abstractNumId w:val="6"/>
  </w:num>
  <w:num w:numId="25">
    <w:abstractNumId w:val="19"/>
  </w:num>
  <w:num w:numId="26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ra Lindberg">
    <w15:presenceInfo w15:providerId="AD" w15:userId="S::SLindberg@intera.com::ab96775d-ae92-42ee-bbcc-9d83de09aff5"/>
  </w15:person>
  <w15:person w15:author="Kevin Smith">
    <w15:presenceInfo w15:providerId="AD" w15:userId="S::KSmith@intera.com::e0ac122a-a1c6-47ef-908f-b53f852e3c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15"/>
    <w:rsid w:val="000023A5"/>
    <w:rsid w:val="00005272"/>
    <w:rsid w:val="000060E6"/>
    <w:rsid w:val="00007DB9"/>
    <w:rsid w:val="000135CC"/>
    <w:rsid w:val="000149A4"/>
    <w:rsid w:val="00014B31"/>
    <w:rsid w:val="00015030"/>
    <w:rsid w:val="00015868"/>
    <w:rsid w:val="00015E92"/>
    <w:rsid w:val="00021040"/>
    <w:rsid w:val="0003043D"/>
    <w:rsid w:val="00030F31"/>
    <w:rsid w:val="00035E77"/>
    <w:rsid w:val="00036632"/>
    <w:rsid w:val="0003724A"/>
    <w:rsid w:val="0003751B"/>
    <w:rsid w:val="0004308D"/>
    <w:rsid w:val="00050A67"/>
    <w:rsid w:val="00064374"/>
    <w:rsid w:val="00064B98"/>
    <w:rsid w:val="000741FB"/>
    <w:rsid w:val="00074FBE"/>
    <w:rsid w:val="00076131"/>
    <w:rsid w:val="00080B3B"/>
    <w:rsid w:val="0009068A"/>
    <w:rsid w:val="00092B1C"/>
    <w:rsid w:val="00093579"/>
    <w:rsid w:val="00096E7C"/>
    <w:rsid w:val="000A14C5"/>
    <w:rsid w:val="000A2C5C"/>
    <w:rsid w:val="000C089B"/>
    <w:rsid w:val="000C2FB0"/>
    <w:rsid w:val="000C3325"/>
    <w:rsid w:val="000C3ED4"/>
    <w:rsid w:val="000D102C"/>
    <w:rsid w:val="000D18D0"/>
    <w:rsid w:val="000D5185"/>
    <w:rsid w:val="000D6080"/>
    <w:rsid w:val="00102456"/>
    <w:rsid w:val="00105309"/>
    <w:rsid w:val="00106671"/>
    <w:rsid w:val="001170D7"/>
    <w:rsid w:val="00117D2C"/>
    <w:rsid w:val="00123939"/>
    <w:rsid w:val="00123CE9"/>
    <w:rsid w:val="00125603"/>
    <w:rsid w:val="00125975"/>
    <w:rsid w:val="00132AD6"/>
    <w:rsid w:val="0013432C"/>
    <w:rsid w:val="0013596E"/>
    <w:rsid w:val="00141D38"/>
    <w:rsid w:val="0014565F"/>
    <w:rsid w:val="00150657"/>
    <w:rsid w:val="00154462"/>
    <w:rsid w:val="001705F3"/>
    <w:rsid w:val="00172812"/>
    <w:rsid w:val="00192EF0"/>
    <w:rsid w:val="00197584"/>
    <w:rsid w:val="001A185F"/>
    <w:rsid w:val="001A4FEA"/>
    <w:rsid w:val="001B4864"/>
    <w:rsid w:val="001B7065"/>
    <w:rsid w:val="001C058D"/>
    <w:rsid w:val="001C4462"/>
    <w:rsid w:val="001D0FF5"/>
    <w:rsid w:val="001D2ECC"/>
    <w:rsid w:val="001E104F"/>
    <w:rsid w:val="001E1D9C"/>
    <w:rsid w:val="001E5DE2"/>
    <w:rsid w:val="001E5DFF"/>
    <w:rsid w:val="001F2688"/>
    <w:rsid w:val="001F5747"/>
    <w:rsid w:val="0020390A"/>
    <w:rsid w:val="002047EA"/>
    <w:rsid w:val="00210F62"/>
    <w:rsid w:val="0021429E"/>
    <w:rsid w:val="00215CB2"/>
    <w:rsid w:val="00234E5C"/>
    <w:rsid w:val="00240BD6"/>
    <w:rsid w:val="002614C5"/>
    <w:rsid w:val="00261917"/>
    <w:rsid w:val="00263DB2"/>
    <w:rsid w:val="00276B76"/>
    <w:rsid w:val="002816F5"/>
    <w:rsid w:val="00294DEA"/>
    <w:rsid w:val="00295664"/>
    <w:rsid w:val="002A307D"/>
    <w:rsid w:val="002A5736"/>
    <w:rsid w:val="002A79E5"/>
    <w:rsid w:val="002A7AD0"/>
    <w:rsid w:val="002B135B"/>
    <w:rsid w:val="002B3269"/>
    <w:rsid w:val="002B74A4"/>
    <w:rsid w:val="002B7E58"/>
    <w:rsid w:val="002C3BDD"/>
    <w:rsid w:val="002C6189"/>
    <w:rsid w:val="002C6627"/>
    <w:rsid w:val="002C7600"/>
    <w:rsid w:val="002D7EC5"/>
    <w:rsid w:val="002E2FC4"/>
    <w:rsid w:val="002E473F"/>
    <w:rsid w:val="002E5D84"/>
    <w:rsid w:val="002E6C34"/>
    <w:rsid w:val="002F5893"/>
    <w:rsid w:val="002F7709"/>
    <w:rsid w:val="0030000A"/>
    <w:rsid w:val="00301A8A"/>
    <w:rsid w:val="00307A68"/>
    <w:rsid w:val="00316B90"/>
    <w:rsid w:val="00321BF6"/>
    <w:rsid w:val="00322DE9"/>
    <w:rsid w:val="00323660"/>
    <w:rsid w:val="0032413A"/>
    <w:rsid w:val="003314D1"/>
    <w:rsid w:val="003324BA"/>
    <w:rsid w:val="003341C0"/>
    <w:rsid w:val="003431F5"/>
    <w:rsid w:val="0034358F"/>
    <w:rsid w:val="0035007B"/>
    <w:rsid w:val="00350BA0"/>
    <w:rsid w:val="0035156A"/>
    <w:rsid w:val="0035285F"/>
    <w:rsid w:val="00353280"/>
    <w:rsid w:val="00354AE5"/>
    <w:rsid w:val="003611AA"/>
    <w:rsid w:val="00361939"/>
    <w:rsid w:val="0036278B"/>
    <w:rsid w:val="00364C75"/>
    <w:rsid w:val="0036516B"/>
    <w:rsid w:val="00370811"/>
    <w:rsid w:val="00376001"/>
    <w:rsid w:val="0037636D"/>
    <w:rsid w:val="00376608"/>
    <w:rsid w:val="00376FD7"/>
    <w:rsid w:val="00377B4F"/>
    <w:rsid w:val="00380962"/>
    <w:rsid w:val="003839F0"/>
    <w:rsid w:val="00386E0C"/>
    <w:rsid w:val="003A114E"/>
    <w:rsid w:val="003A2185"/>
    <w:rsid w:val="003A26D6"/>
    <w:rsid w:val="003A7882"/>
    <w:rsid w:val="003B5FA6"/>
    <w:rsid w:val="003C0AA4"/>
    <w:rsid w:val="003C7BB6"/>
    <w:rsid w:val="003D1C68"/>
    <w:rsid w:val="003D487A"/>
    <w:rsid w:val="003D4C50"/>
    <w:rsid w:val="003D718B"/>
    <w:rsid w:val="003E3848"/>
    <w:rsid w:val="003F0CF4"/>
    <w:rsid w:val="003F14D6"/>
    <w:rsid w:val="003F27C3"/>
    <w:rsid w:val="003F53AB"/>
    <w:rsid w:val="00410AEF"/>
    <w:rsid w:val="00414114"/>
    <w:rsid w:val="00427B21"/>
    <w:rsid w:val="00427F3D"/>
    <w:rsid w:val="004352D0"/>
    <w:rsid w:val="004440A4"/>
    <w:rsid w:val="00444F7D"/>
    <w:rsid w:val="004474AB"/>
    <w:rsid w:val="00451655"/>
    <w:rsid w:val="004528E7"/>
    <w:rsid w:val="004556EC"/>
    <w:rsid w:val="0046354D"/>
    <w:rsid w:val="00467804"/>
    <w:rsid w:val="00470DA5"/>
    <w:rsid w:val="00471B5A"/>
    <w:rsid w:val="00473C7F"/>
    <w:rsid w:val="00474146"/>
    <w:rsid w:val="00474F2A"/>
    <w:rsid w:val="00475CE7"/>
    <w:rsid w:val="004762FE"/>
    <w:rsid w:val="00477354"/>
    <w:rsid w:val="00490995"/>
    <w:rsid w:val="004915F2"/>
    <w:rsid w:val="004A0F0A"/>
    <w:rsid w:val="004A1E64"/>
    <w:rsid w:val="004B0DF0"/>
    <w:rsid w:val="004B2B3E"/>
    <w:rsid w:val="004B6BBB"/>
    <w:rsid w:val="004B705B"/>
    <w:rsid w:val="004B7F6A"/>
    <w:rsid w:val="004C2E1F"/>
    <w:rsid w:val="004C36A2"/>
    <w:rsid w:val="004C3A9C"/>
    <w:rsid w:val="004C7959"/>
    <w:rsid w:val="004D1C02"/>
    <w:rsid w:val="004E07DA"/>
    <w:rsid w:val="004E7152"/>
    <w:rsid w:val="005050CD"/>
    <w:rsid w:val="00505BCC"/>
    <w:rsid w:val="00514303"/>
    <w:rsid w:val="0051523D"/>
    <w:rsid w:val="00515D6F"/>
    <w:rsid w:val="00520858"/>
    <w:rsid w:val="0053113F"/>
    <w:rsid w:val="005335A2"/>
    <w:rsid w:val="00542CC1"/>
    <w:rsid w:val="00546D2A"/>
    <w:rsid w:val="005504CE"/>
    <w:rsid w:val="00563412"/>
    <w:rsid w:val="005638D0"/>
    <w:rsid w:val="00565051"/>
    <w:rsid w:val="00566619"/>
    <w:rsid w:val="005703E5"/>
    <w:rsid w:val="00581B08"/>
    <w:rsid w:val="00582D9C"/>
    <w:rsid w:val="00583F63"/>
    <w:rsid w:val="005A22C3"/>
    <w:rsid w:val="005A762D"/>
    <w:rsid w:val="005B00E2"/>
    <w:rsid w:val="005B01C4"/>
    <w:rsid w:val="005B32BE"/>
    <w:rsid w:val="005B4DD2"/>
    <w:rsid w:val="005B6800"/>
    <w:rsid w:val="005B7744"/>
    <w:rsid w:val="005B7D3D"/>
    <w:rsid w:val="005C1656"/>
    <w:rsid w:val="005C755F"/>
    <w:rsid w:val="005D5014"/>
    <w:rsid w:val="005E32FB"/>
    <w:rsid w:val="005E33F3"/>
    <w:rsid w:val="005E594C"/>
    <w:rsid w:val="005F6614"/>
    <w:rsid w:val="005F7E22"/>
    <w:rsid w:val="00600EE5"/>
    <w:rsid w:val="00602ADA"/>
    <w:rsid w:val="00606A19"/>
    <w:rsid w:val="00612528"/>
    <w:rsid w:val="00622317"/>
    <w:rsid w:val="006245F0"/>
    <w:rsid w:val="006247DB"/>
    <w:rsid w:val="00640172"/>
    <w:rsid w:val="006414D2"/>
    <w:rsid w:val="006456B7"/>
    <w:rsid w:val="00645AC0"/>
    <w:rsid w:val="006504D7"/>
    <w:rsid w:val="006535B2"/>
    <w:rsid w:val="00654DD8"/>
    <w:rsid w:val="00654F97"/>
    <w:rsid w:val="00661C9F"/>
    <w:rsid w:val="00662B39"/>
    <w:rsid w:val="00664AA6"/>
    <w:rsid w:val="00664D89"/>
    <w:rsid w:val="00664F7E"/>
    <w:rsid w:val="00666777"/>
    <w:rsid w:val="00670159"/>
    <w:rsid w:val="00671893"/>
    <w:rsid w:val="00674400"/>
    <w:rsid w:val="00676160"/>
    <w:rsid w:val="00676A37"/>
    <w:rsid w:val="00676EDF"/>
    <w:rsid w:val="00685261"/>
    <w:rsid w:val="00685F6B"/>
    <w:rsid w:val="00686A9A"/>
    <w:rsid w:val="00686D5E"/>
    <w:rsid w:val="00687789"/>
    <w:rsid w:val="006973AE"/>
    <w:rsid w:val="00697F1E"/>
    <w:rsid w:val="006A25B3"/>
    <w:rsid w:val="006A2B71"/>
    <w:rsid w:val="006A6985"/>
    <w:rsid w:val="006B32E9"/>
    <w:rsid w:val="006B5A03"/>
    <w:rsid w:val="006B70D2"/>
    <w:rsid w:val="006B7E8B"/>
    <w:rsid w:val="006C2544"/>
    <w:rsid w:val="006C26C5"/>
    <w:rsid w:val="006C5316"/>
    <w:rsid w:val="006C720B"/>
    <w:rsid w:val="006E43E1"/>
    <w:rsid w:val="006E552D"/>
    <w:rsid w:val="006E5DC6"/>
    <w:rsid w:val="006E7761"/>
    <w:rsid w:val="006F15E4"/>
    <w:rsid w:val="006F2B00"/>
    <w:rsid w:val="00702160"/>
    <w:rsid w:val="007049F6"/>
    <w:rsid w:val="00706005"/>
    <w:rsid w:val="007116B8"/>
    <w:rsid w:val="007119C5"/>
    <w:rsid w:val="007145BA"/>
    <w:rsid w:val="0071698A"/>
    <w:rsid w:val="00720546"/>
    <w:rsid w:val="0073402F"/>
    <w:rsid w:val="0073587B"/>
    <w:rsid w:val="00735A51"/>
    <w:rsid w:val="00737D19"/>
    <w:rsid w:val="00740FB5"/>
    <w:rsid w:val="0074512E"/>
    <w:rsid w:val="0074666A"/>
    <w:rsid w:val="00751E0C"/>
    <w:rsid w:val="0076453A"/>
    <w:rsid w:val="0076717B"/>
    <w:rsid w:val="007674FC"/>
    <w:rsid w:val="00773510"/>
    <w:rsid w:val="00782A1A"/>
    <w:rsid w:val="00782D5D"/>
    <w:rsid w:val="00784107"/>
    <w:rsid w:val="00784174"/>
    <w:rsid w:val="00787241"/>
    <w:rsid w:val="00793BEF"/>
    <w:rsid w:val="007947A1"/>
    <w:rsid w:val="00795A97"/>
    <w:rsid w:val="007A0B52"/>
    <w:rsid w:val="007A4E7C"/>
    <w:rsid w:val="007B537E"/>
    <w:rsid w:val="007B718E"/>
    <w:rsid w:val="007D0AAC"/>
    <w:rsid w:val="007D0ADE"/>
    <w:rsid w:val="007D427F"/>
    <w:rsid w:val="007D518A"/>
    <w:rsid w:val="007D5EDC"/>
    <w:rsid w:val="007D6E9B"/>
    <w:rsid w:val="007DE4C0"/>
    <w:rsid w:val="007E0334"/>
    <w:rsid w:val="007E0E67"/>
    <w:rsid w:val="007E22A1"/>
    <w:rsid w:val="007E66C7"/>
    <w:rsid w:val="007F0A1D"/>
    <w:rsid w:val="007F1858"/>
    <w:rsid w:val="007F2CED"/>
    <w:rsid w:val="007F364A"/>
    <w:rsid w:val="00801644"/>
    <w:rsid w:val="00803EED"/>
    <w:rsid w:val="00832CF9"/>
    <w:rsid w:val="00833D2C"/>
    <w:rsid w:val="00837221"/>
    <w:rsid w:val="00837328"/>
    <w:rsid w:val="008432EC"/>
    <w:rsid w:val="008463EB"/>
    <w:rsid w:val="00850E5B"/>
    <w:rsid w:val="008557AE"/>
    <w:rsid w:val="00855B9B"/>
    <w:rsid w:val="0085634C"/>
    <w:rsid w:val="00857975"/>
    <w:rsid w:val="00877616"/>
    <w:rsid w:val="008807CE"/>
    <w:rsid w:val="00880DC5"/>
    <w:rsid w:val="00882F0F"/>
    <w:rsid w:val="00883D04"/>
    <w:rsid w:val="008850E9"/>
    <w:rsid w:val="008912C9"/>
    <w:rsid w:val="00894BB4"/>
    <w:rsid w:val="008A03E0"/>
    <w:rsid w:val="008B5A1F"/>
    <w:rsid w:val="008B77B6"/>
    <w:rsid w:val="008B7F47"/>
    <w:rsid w:val="008C124D"/>
    <w:rsid w:val="008C408A"/>
    <w:rsid w:val="008C66E9"/>
    <w:rsid w:val="008E2C72"/>
    <w:rsid w:val="008E2F80"/>
    <w:rsid w:val="008E7E8E"/>
    <w:rsid w:val="008F1127"/>
    <w:rsid w:val="008F180A"/>
    <w:rsid w:val="008F3178"/>
    <w:rsid w:val="008F4440"/>
    <w:rsid w:val="008F4B1C"/>
    <w:rsid w:val="008F6CF7"/>
    <w:rsid w:val="009003C2"/>
    <w:rsid w:val="00905663"/>
    <w:rsid w:val="00920360"/>
    <w:rsid w:val="00925EB8"/>
    <w:rsid w:val="0092675A"/>
    <w:rsid w:val="009367D6"/>
    <w:rsid w:val="00936B42"/>
    <w:rsid w:val="009407AA"/>
    <w:rsid w:val="0094498B"/>
    <w:rsid w:val="00947274"/>
    <w:rsid w:val="00952193"/>
    <w:rsid w:val="009624EB"/>
    <w:rsid w:val="00971370"/>
    <w:rsid w:val="0097323C"/>
    <w:rsid w:val="00984C57"/>
    <w:rsid w:val="00991E56"/>
    <w:rsid w:val="009935DE"/>
    <w:rsid w:val="009954A4"/>
    <w:rsid w:val="009A67B7"/>
    <w:rsid w:val="009A6F03"/>
    <w:rsid w:val="009B35A1"/>
    <w:rsid w:val="009B3C9A"/>
    <w:rsid w:val="009C3E2F"/>
    <w:rsid w:val="009C401D"/>
    <w:rsid w:val="009C5E97"/>
    <w:rsid w:val="009D6671"/>
    <w:rsid w:val="009D71AB"/>
    <w:rsid w:val="009D7C7A"/>
    <w:rsid w:val="009E0989"/>
    <w:rsid w:val="009E42D6"/>
    <w:rsid w:val="009F0D7A"/>
    <w:rsid w:val="009F5AFC"/>
    <w:rsid w:val="009F6764"/>
    <w:rsid w:val="00A020B7"/>
    <w:rsid w:val="00A13C00"/>
    <w:rsid w:val="00A1437E"/>
    <w:rsid w:val="00A16896"/>
    <w:rsid w:val="00A26060"/>
    <w:rsid w:val="00A31F02"/>
    <w:rsid w:val="00A33C25"/>
    <w:rsid w:val="00A34AAC"/>
    <w:rsid w:val="00A46D4C"/>
    <w:rsid w:val="00A4786F"/>
    <w:rsid w:val="00A53E37"/>
    <w:rsid w:val="00A57EB3"/>
    <w:rsid w:val="00A60F55"/>
    <w:rsid w:val="00A64420"/>
    <w:rsid w:val="00A70C0C"/>
    <w:rsid w:val="00A73817"/>
    <w:rsid w:val="00A73DFF"/>
    <w:rsid w:val="00A75D50"/>
    <w:rsid w:val="00A76390"/>
    <w:rsid w:val="00A766E4"/>
    <w:rsid w:val="00A80399"/>
    <w:rsid w:val="00A83723"/>
    <w:rsid w:val="00A84F5C"/>
    <w:rsid w:val="00A907D9"/>
    <w:rsid w:val="00A91669"/>
    <w:rsid w:val="00A92215"/>
    <w:rsid w:val="00AA23CB"/>
    <w:rsid w:val="00AA419E"/>
    <w:rsid w:val="00AB0D20"/>
    <w:rsid w:val="00AC2A17"/>
    <w:rsid w:val="00AC37BC"/>
    <w:rsid w:val="00AC5858"/>
    <w:rsid w:val="00AD2534"/>
    <w:rsid w:val="00AE466F"/>
    <w:rsid w:val="00AE7B2F"/>
    <w:rsid w:val="00B04094"/>
    <w:rsid w:val="00B072F8"/>
    <w:rsid w:val="00B12919"/>
    <w:rsid w:val="00B14CFA"/>
    <w:rsid w:val="00B16043"/>
    <w:rsid w:val="00B16BD3"/>
    <w:rsid w:val="00B24C5C"/>
    <w:rsid w:val="00B24E2B"/>
    <w:rsid w:val="00B355AB"/>
    <w:rsid w:val="00B35F79"/>
    <w:rsid w:val="00B37E5F"/>
    <w:rsid w:val="00B521CF"/>
    <w:rsid w:val="00B53A73"/>
    <w:rsid w:val="00B53C07"/>
    <w:rsid w:val="00B554BF"/>
    <w:rsid w:val="00B61D50"/>
    <w:rsid w:val="00B646C4"/>
    <w:rsid w:val="00B64AF1"/>
    <w:rsid w:val="00B67BAF"/>
    <w:rsid w:val="00B7461D"/>
    <w:rsid w:val="00B76BAA"/>
    <w:rsid w:val="00B84619"/>
    <w:rsid w:val="00B849FF"/>
    <w:rsid w:val="00B94232"/>
    <w:rsid w:val="00B96626"/>
    <w:rsid w:val="00B96B88"/>
    <w:rsid w:val="00BA04F1"/>
    <w:rsid w:val="00BA1565"/>
    <w:rsid w:val="00BA5386"/>
    <w:rsid w:val="00BA62BB"/>
    <w:rsid w:val="00BA65D3"/>
    <w:rsid w:val="00BB598D"/>
    <w:rsid w:val="00BB6B51"/>
    <w:rsid w:val="00BC1A76"/>
    <w:rsid w:val="00BC3596"/>
    <w:rsid w:val="00BC5856"/>
    <w:rsid w:val="00BE23B7"/>
    <w:rsid w:val="00BF0706"/>
    <w:rsid w:val="00BF0A22"/>
    <w:rsid w:val="00BF4F6F"/>
    <w:rsid w:val="00BF5BD7"/>
    <w:rsid w:val="00BF7107"/>
    <w:rsid w:val="00C068F9"/>
    <w:rsid w:val="00C12080"/>
    <w:rsid w:val="00C20BA5"/>
    <w:rsid w:val="00C20FF0"/>
    <w:rsid w:val="00C23130"/>
    <w:rsid w:val="00C23C45"/>
    <w:rsid w:val="00C31FEB"/>
    <w:rsid w:val="00C33E86"/>
    <w:rsid w:val="00C358F5"/>
    <w:rsid w:val="00C40310"/>
    <w:rsid w:val="00C431CA"/>
    <w:rsid w:val="00C458B6"/>
    <w:rsid w:val="00C517CC"/>
    <w:rsid w:val="00C536CD"/>
    <w:rsid w:val="00C763D1"/>
    <w:rsid w:val="00C82622"/>
    <w:rsid w:val="00C91515"/>
    <w:rsid w:val="00C9542D"/>
    <w:rsid w:val="00CA03CE"/>
    <w:rsid w:val="00CA45FC"/>
    <w:rsid w:val="00CC0C01"/>
    <w:rsid w:val="00CD24B4"/>
    <w:rsid w:val="00CD3653"/>
    <w:rsid w:val="00CE0709"/>
    <w:rsid w:val="00CE63EA"/>
    <w:rsid w:val="00CF43A7"/>
    <w:rsid w:val="00D06A8A"/>
    <w:rsid w:val="00D134FA"/>
    <w:rsid w:val="00D24854"/>
    <w:rsid w:val="00D257EE"/>
    <w:rsid w:val="00D25D76"/>
    <w:rsid w:val="00D33006"/>
    <w:rsid w:val="00D33A06"/>
    <w:rsid w:val="00D40027"/>
    <w:rsid w:val="00D40FBE"/>
    <w:rsid w:val="00D42838"/>
    <w:rsid w:val="00D44260"/>
    <w:rsid w:val="00D5095D"/>
    <w:rsid w:val="00D55562"/>
    <w:rsid w:val="00D55B31"/>
    <w:rsid w:val="00D57686"/>
    <w:rsid w:val="00D6066F"/>
    <w:rsid w:val="00D60993"/>
    <w:rsid w:val="00D61326"/>
    <w:rsid w:val="00D6782E"/>
    <w:rsid w:val="00D73084"/>
    <w:rsid w:val="00D76BE4"/>
    <w:rsid w:val="00D8140D"/>
    <w:rsid w:val="00D84DDA"/>
    <w:rsid w:val="00D860FE"/>
    <w:rsid w:val="00D901AD"/>
    <w:rsid w:val="00D938F1"/>
    <w:rsid w:val="00D94B75"/>
    <w:rsid w:val="00DA0373"/>
    <w:rsid w:val="00DA065F"/>
    <w:rsid w:val="00DA11B3"/>
    <w:rsid w:val="00DA42F1"/>
    <w:rsid w:val="00DB02B1"/>
    <w:rsid w:val="00DB30D0"/>
    <w:rsid w:val="00DB54D7"/>
    <w:rsid w:val="00DB6106"/>
    <w:rsid w:val="00DC2C2D"/>
    <w:rsid w:val="00DC4FE9"/>
    <w:rsid w:val="00DC64C3"/>
    <w:rsid w:val="00DC7CC0"/>
    <w:rsid w:val="00DD0438"/>
    <w:rsid w:val="00DD1E26"/>
    <w:rsid w:val="00DD2F48"/>
    <w:rsid w:val="00DE2634"/>
    <w:rsid w:val="00DF08FE"/>
    <w:rsid w:val="00DF348E"/>
    <w:rsid w:val="00DF7467"/>
    <w:rsid w:val="00DF7824"/>
    <w:rsid w:val="00E001E3"/>
    <w:rsid w:val="00E00CDB"/>
    <w:rsid w:val="00E03B4D"/>
    <w:rsid w:val="00E04807"/>
    <w:rsid w:val="00E1186D"/>
    <w:rsid w:val="00E174BE"/>
    <w:rsid w:val="00E20031"/>
    <w:rsid w:val="00E22CA5"/>
    <w:rsid w:val="00E22D36"/>
    <w:rsid w:val="00E27D13"/>
    <w:rsid w:val="00E33760"/>
    <w:rsid w:val="00E4396C"/>
    <w:rsid w:val="00E448E4"/>
    <w:rsid w:val="00E4500F"/>
    <w:rsid w:val="00E46B08"/>
    <w:rsid w:val="00E47ED8"/>
    <w:rsid w:val="00E52261"/>
    <w:rsid w:val="00E54EEB"/>
    <w:rsid w:val="00E5500C"/>
    <w:rsid w:val="00E558C3"/>
    <w:rsid w:val="00E62A15"/>
    <w:rsid w:val="00E6378A"/>
    <w:rsid w:val="00E66939"/>
    <w:rsid w:val="00E66A93"/>
    <w:rsid w:val="00E70C1D"/>
    <w:rsid w:val="00E77779"/>
    <w:rsid w:val="00E80C44"/>
    <w:rsid w:val="00E860E1"/>
    <w:rsid w:val="00EA6E85"/>
    <w:rsid w:val="00EB6A36"/>
    <w:rsid w:val="00EB6ECB"/>
    <w:rsid w:val="00EB7E6B"/>
    <w:rsid w:val="00EC1159"/>
    <w:rsid w:val="00EC5775"/>
    <w:rsid w:val="00EC6C83"/>
    <w:rsid w:val="00EC77EE"/>
    <w:rsid w:val="00EE2397"/>
    <w:rsid w:val="00EE5E56"/>
    <w:rsid w:val="00EE62A8"/>
    <w:rsid w:val="00F07025"/>
    <w:rsid w:val="00F0786C"/>
    <w:rsid w:val="00F105D9"/>
    <w:rsid w:val="00F11689"/>
    <w:rsid w:val="00F14002"/>
    <w:rsid w:val="00F24D29"/>
    <w:rsid w:val="00F279D9"/>
    <w:rsid w:val="00F30A8B"/>
    <w:rsid w:val="00F31776"/>
    <w:rsid w:val="00F34CF8"/>
    <w:rsid w:val="00F36E2D"/>
    <w:rsid w:val="00F40948"/>
    <w:rsid w:val="00F419F4"/>
    <w:rsid w:val="00F42358"/>
    <w:rsid w:val="00F43519"/>
    <w:rsid w:val="00F57E9E"/>
    <w:rsid w:val="00F610DC"/>
    <w:rsid w:val="00F629BB"/>
    <w:rsid w:val="00F669DA"/>
    <w:rsid w:val="00F7001F"/>
    <w:rsid w:val="00F736FE"/>
    <w:rsid w:val="00F77FA8"/>
    <w:rsid w:val="00FA1DA9"/>
    <w:rsid w:val="00FA2184"/>
    <w:rsid w:val="00FA6C14"/>
    <w:rsid w:val="00FB207A"/>
    <w:rsid w:val="00FB4FC3"/>
    <w:rsid w:val="00FB76D4"/>
    <w:rsid w:val="00FC155C"/>
    <w:rsid w:val="00FC4746"/>
    <w:rsid w:val="00FD4851"/>
    <w:rsid w:val="00FD4B1E"/>
    <w:rsid w:val="00FE24A8"/>
    <w:rsid w:val="00FE688C"/>
    <w:rsid w:val="00FF281B"/>
    <w:rsid w:val="00FF2F84"/>
    <w:rsid w:val="00FF3735"/>
    <w:rsid w:val="15B3A152"/>
    <w:rsid w:val="16565503"/>
    <w:rsid w:val="6F06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34FD"/>
  <w15:chartTrackingRefBased/>
  <w15:docId w15:val="{9DF4D505-B685-4962-91A6-ADEC4C45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A1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73AE"/>
    <w:pPr>
      <w:keepNext/>
      <w:keepLines/>
      <w:numPr>
        <w:numId w:val="14"/>
      </w:numPr>
      <w:spacing w:before="240" w:after="12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4D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E8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8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E8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2C2D"/>
    <w:pPr>
      <w:keepNext/>
      <w:keepLines/>
      <w:jc w:val="center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E62A15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E62A15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E62A15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E62A15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62A1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E62A1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E62A15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E62A1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E62A15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04D7"/>
    <w:rPr>
      <w:sz w:val="16"/>
      <w:szCs w:val="16"/>
    </w:rPr>
  </w:style>
  <w:style w:type="table" w:styleId="TableGrid">
    <w:name w:val="Table Grid"/>
    <w:basedOn w:val="TableNormal"/>
    <w:uiPriority w:val="39"/>
    <w:rsid w:val="00650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6504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4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4D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4D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D7"/>
    <w:rPr>
      <w:rFonts w:ascii="Segoe UI" w:eastAsia="Times New Roman" w:hAnsi="Segoe UI" w:cs="Segoe UI"/>
      <w:sz w:val="18"/>
      <w:szCs w:val="18"/>
    </w:rPr>
  </w:style>
  <w:style w:type="paragraph" w:customStyle="1" w:styleId="paragraph">
    <w:name w:val="paragraph"/>
    <w:basedOn w:val="Normal"/>
    <w:rsid w:val="00E174B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E174BE"/>
  </w:style>
  <w:style w:type="character" w:customStyle="1" w:styleId="eop">
    <w:name w:val="eop"/>
    <w:basedOn w:val="DefaultParagraphFont"/>
    <w:rsid w:val="00E174BE"/>
  </w:style>
  <w:style w:type="character" w:styleId="Mention">
    <w:name w:val="Mention"/>
    <w:basedOn w:val="DefaultParagraphFont"/>
    <w:uiPriority w:val="99"/>
    <w:unhideWhenUsed/>
    <w:rsid w:val="00E174BE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unhideWhenUsed/>
    <w:rsid w:val="005F6614"/>
    <w:rPr>
      <w:color w:val="605E5C"/>
      <w:shd w:val="clear" w:color="auto" w:fill="E1DFDD"/>
    </w:rPr>
  </w:style>
  <w:style w:type="paragraph" w:styleId="Caption">
    <w:name w:val="caption"/>
    <w:aliases w:val="Appendix"/>
    <w:basedOn w:val="Normal"/>
    <w:next w:val="Normal"/>
    <w:link w:val="CaptionChar"/>
    <w:uiPriority w:val="35"/>
    <w:unhideWhenUsed/>
    <w:qFormat/>
    <w:rsid w:val="00B04094"/>
    <w:pPr>
      <w:spacing w:before="120" w:after="120" w:line="360" w:lineRule="auto"/>
      <w:jc w:val="center"/>
    </w:pPr>
    <w:rPr>
      <w:b/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240BD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973AE"/>
    <w:rPr>
      <w:rFonts w:eastAsiaTheme="majorEastAsia" w:cstheme="majorBidi"/>
      <w:b/>
      <w:sz w:val="24"/>
      <w:szCs w:val="32"/>
    </w:rPr>
  </w:style>
  <w:style w:type="paragraph" w:customStyle="1" w:styleId="Table">
    <w:name w:val="Table"/>
    <w:basedOn w:val="Caption"/>
    <w:link w:val="TableChar"/>
    <w:qFormat/>
    <w:rsid w:val="00DA11B3"/>
    <w:pPr>
      <w:keepNext/>
      <w:spacing w:before="0"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DC2C2D"/>
    <w:rPr>
      <w:rFonts w:eastAsiaTheme="majorEastAsia" w:cstheme="majorBidi"/>
      <w:b/>
    </w:rPr>
  </w:style>
  <w:style w:type="character" w:customStyle="1" w:styleId="CaptionChar">
    <w:name w:val="Caption Char"/>
    <w:aliases w:val="Appendix Char"/>
    <w:basedOn w:val="DefaultParagraphFont"/>
    <w:link w:val="Caption"/>
    <w:uiPriority w:val="35"/>
    <w:rsid w:val="00DA11B3"/>
    <w:rPr>
      <w:b/>
      <w:iCs/>
      <w:szCs w:val="18"/>
    </w:rPr>
  </w:style>
  <w:style w:type="character" w:customStyle="1" w:styleId="TableChar">
    <w:name w:val="Table Char"/>
    <w:basedOn w:val="CaptionChar"/>
    <w:link w:val="Table"/>
    <w:rsid w:val="00DA11B3"/>
    <w:rPr>
      <w:b/>
      <w:iCs/>
      <w:szCs w:val="18"/>
    </w:rPr>
  </w:style>
  <w:style w:type="paragraph" w:styleId="ListParagraph">
    <w:name w:val="List Paragraph"/>
    <w:basedOn w:val="Normal"/>
    <w:uiPriority w:val="34"/>
    <w:qFormat/>
    <w:rsid w:val="00F419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7E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E7E8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F42358"/>
    <w:pPr>
      <w:numPr>
        <w:numId w:val="18"/>
      </w:numPr>
      <w:contextualSpacing/>
    </w:pPr>
  </w:style>
  <w:style w:type="character" w:customStyle="1" w:styleId="pl-c">
    <w:name w:val="pl-c"/>
    <w:basedOn w:val="DefaultParagraphFont"/>
    <w:rsid w:val="00F42358"/>
  </w:style>
  <w:style w:type="character" w:customStyle="1" w:styleId="pl-s">
    <w:name w:val="pl-s"/>
    <w:basedOn w:val="DefaultParagraphFont"/>
    <w:rsid w:val="00F42358"/>
  </w:style>
  <w:style w:type="character" w:customStyle="1" w:styleId="pl-pds">
    <w:name w:val="pl-pds"/>
    <w:basedOn w:val="DefaultParagraphFont"/>
    <w:rsid w:val="00F42358"/>
  </w:style>
  <w:style w:type="character" w:customStyle="1" w:styleId="pl-smi">
    <w:name w:val="pl-smi"/>
    <w:basedOn w:val="DefaultParagraphFont"/>
    <w:rsid w:val="00F42358"/>
  </w:style>
  <w:style w:type="paragraph" w:styleId="Revision">
    <w:name w:val="Revision"/>
    <w:hidden/>
    <w:uiPriority w:val="99"/>
    <w:semiHidden/>
    <w:rsid w:val="008E2F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D10D809EDEC481CA41467E87E5B5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C8879-838C-4780-881A-AE7A44CC5A9D}"/>
      </w:docPartPr>
      <w:docPartBody>
        <w:p w:rsidR="00E03B4D" w:rsidRDefault="00EE5E56" w:rsidP="00EE5E56">
          <w:pPr>
            <w:pStyle w:val="3D10D809EDEC481CA41467E87E5B5664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6CE018576B6448288B641548CB622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16B0-7EB3-45AB-B8F5-7D80B6F2B543}"/>
      </w:docPartPr>
      <w:docPartBody>
        <w:p w:rsidR="00E03B4D" w:rsidRDefault="00EE5E56" w:rsidP="00EE5E56">
          <w:pPr>
            <w:pStyle w:val="6CE018576B6448288B641548CB62204D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52462BF7040B4539B7FBFB5307577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50FFB-EE41-40F1-A5BC-37DB090053B5}"/>
      </w:docPartPr>
      <w:docPartBody>
        <w:p w:rsidR="00E03B4D" w:rsidRDefault="00EE5E56" w:rsidP="00EE5E56">
          <w:pPr>
            <w:pStyle w:val="52462BF7040B4539B7FBFB5307577E29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08FC932B8CF648B783F1EEA1D8285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F908D-CE13-4203-B51E-9977DDDF6C47}"/>
      </w:docPartPr>
      <w:docPartBody>
        <w:p w:rsidR="00E03B4D" w:rsidRDefault="00EE5E56" w:rsidP="00EE5E56">
          <w:pPr>
            <w:pStyle w:val="08FC932B8CF648B783F1EEA1D8285EF0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C1C92FA3FAD34504BDAE3F1265680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A9B23-F775-4686-B698-289BD306ABBE}"/>
      </w:docPartPr>
      <w:docPartBody>
        <w:p w:rsidR="00E03B4D" w:rsidRDefault="00EE5E56" w:rsidP="00EE5E56">
          <w:pPr>
            <w:pStyle w:val="C1C92FA3FAD34504BDAE3F12656806EA"/>
          </w:pPr>
          <w:r w:rsidRPr="00F879AF">
            <w:rPr>
              <w:rStyle w:val="PlaceholderText"/>
            </w:rPr>
            <w:t>[Keywords]</w:t>
          </w:r>
        </w:p>
      </w:docPartBody>
    </w:docPart>
    <w:docPart>
      <w:docPartPr>
        <w:name w:val="8A34BD2B0B1D463DA40EFD1532E26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5662A-8CA5-4CF0-9580-8981322A3233}"/>
      </w:docPartPr>
      <w:docPartBody>
        <w:p w:rsidR="000B660F" w:rsidRDefault="0072006C" w:rsidP="0072006C">
          <w:pPr>
            <w:pStyle w:val="8A34BD2B0B1D463DA40EFD1532E26FC8"/>
          </w:pPr>
          <w:r w:rsidRPr="00F879AF">
            <w:rPr>
              <w:rStyle w:val="PlaceholderText"/>
            </w:rPr>
            <w:t>[Keywords]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6"/>
    <w:rsid w:val="000B660F"/>
    <w:rsid w:val="00194D42"/>
    <w:rsid w:val="002B0148"/>
    <w:rsid w:val="0039400B"/>
    <w:rsid w:val="003E36B3"/>
    <w:rsid w:val="004013E3"/>
    <w:rsid w:val="00436239"/>
    <w:rsid w:val="00455690"/>
    <w:rsid w:val="005941A2"/>
    <w:rsid w:val="00596652"/>
    <w:rsid w:val="005B5F1C"/>
    <w:rsid w:val="0072006C"/>
    <w:rsid w:val="00750CD9"/>
    <w:rsid w:val="008911A7"/>
    <w:rsid w:val="00A34763"/>
    <w:rsid w:val="00BF6D4E"/>
    <w:rsid w:val="00CD1BFD"/>
    <w:rsid w:val="00CF7F85"/>
    <w:rsid w:val="00E03B4D"/>
    <w:rsid w:val="00EE5E56"/>
    <w:rsid w:val="00F501C0"/>
    <w:rsid w:val="00FE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006C"/>
    <w:rPr>
      <w:color w:val="808080"/>
    </w:rPr>
  </w:style>
  <w:style w:type="paragraph" w:customStyle="1" w:styleId="3D10D809EDEC481CA41467E87E5B5664">
    <w:name w:val="3D10D809EDEC481CA41467E87E5B5664"/>
    <w:rsid w:val="00EE5E56"/>
  </w:style>
  <w:style w:type="paragraph" w:customStyle="1" w:styleId="6CE018576B6448288B641548CB62204D">
    <w:name w:val="6CE018576B6448288B641548CB62204D"/>
    <w:rsid w:val="00EE5E56"/>
  </w:style>
  <w:style w:type="paragraph" w:customStyle="1" w:styleId="35EA08497EF04018AA24FCC0503E55E5">
    <w:name w:val="35EA08497EF04018AA24FCC0503E55E5"/>
    <w:rsid w:val="00EE5E56"/>
  </w:style>
  <w:style w:type="paragraph" w:customStyle="1" w:styleId="AE998C92F17B4389A37F38E4F9BF450B">
    <w:name w:val="AE998C92F17B4389A37F38E4F9BF450B"/>
    <w:rsid w:val="00EE5E56"/>
  </w:style>
  <w:style w:type="paragraph" w:customStyle="1" w:styleId="D5C99FC08D75488E9ADE39329E543C07">
    <w:name w:val="D5C99FC08D75488E9ADE39329E543C07"/>
    <w:rsid w:val="00EE5E56"/>
  </w:style>
  <w:style w:type="paragraph" w:customStyle="1" w:styleId="756917920A81401C91DE3D3E08E14D56">
    <w:name w:val="756917920A81401C91DE3D3E08E14D56"/>
    <w:rsid w:val="00EE5E56"/>
  </w:style>
  <w:style w:type="paragraph" w:customStyle="1" w:styleId="CFD593C49817453694B234740F01624A">
    <w:name w:val="CFD593C49817453694B234740F01624A"/>
    <w:rsid w:val="00EE5E56"/>
  </w:style>
  <w:style w:type="paragraph" w:customStyle="1" w:styleId="6311A25B0E9D4B3C843B16E2171ACCD8">
    <w:name w:val="6311A25B0E9D4B3C843B16E2171ACCD8"/>
    <w:rsid w:val="00EE5E56"/>
  </w:style>
  <w:style w:type="paragraph" w:customStyle="1" w:styleId="3284E9F887694C5ABC6ABE3C71EA3679">
    <w:name w:val="3284E9F887694C5ABC6ABE3C71EA3679"/>
    <w:rsid w:val="00EE5E56"/>
  </w:style>
  <w:style w:type="paragraph" w:customStyle="1" w:styleId="52462BF7040B4539B7FBFB5307577E29">
    <w:name w:val="52462BF7040B4539B7FBFB5307577E29"/>
    <w:rsid w:val="00EE5E56"/>
  </w:style>
  <w:style w:type="paragraph" w:customStyle="1" w:styleId="08FC932B8CF648B783F1EEA1D8285EF0">
    <w:name w:val="08FC932B8CF648B783F1EEA1D8285EF0"/>
    <w:rsid w:val="00EE5E56"/>
  </w:style>
  <w:style w:type="paragraph" w:customStyle="1" w:styleId="C1C92FA3FAD34504BDAE3F12656806EA">
    <w:name w:val="C1C92FA3FAD34504BDAE3F12656806EA"/>
    <w:rsid w:val="00EE5E56"/>
  </w:style>
  <w:style w:type="paragraph" w:customStyle="1" w:styleId="D2D22DF97533481FA5D0C402D2C93EB2">
    <w:name w:val="D2D22DF97533481FA5D0C402D2C93EB2"/>
    <w:rsid w:val="00EE5E56"/>
  </w:style>
  <w:style w:type="paragraph" w:customStyle="1" w:styleId="342975EBDEC4428A9E42B9D059D93167">
    <w:name w:val="342975EBDEC4428A9E42B9D059D93167"/>
    <w:rsid w:val="00EE5E56"/>
  </w:style>
  <w:style w:type="paragraph" w:customStyle="1" w:styleId="6EB5291BD82245EA83EAF20351338250">
    <w:name w:val="6EB5291BD82245EA83EAF20351338250"/>
    <w:rsid w:val="00EE5E56"/>
  </w:style>
  <w:style w:type="paragraph" w:customStyle="1" w:styleId="0794B7308BDA444485A48509C297818C">
    <w:name w:val="0794B7308BDA444485A48509C297818C"/>
    <w:rsid w:val="00EE5E56"/>
  </w:style>
  <w:style w:type="paragraph" w:customStyle="1" w:styleId="E38FB6C0506046DF9EE6C16800D8143D">
    <w:name w:val="E38FB6C0506046DF9EE6C16800D8143D"/>
    <w:rsid w:val="00EE5E56"/>
  </w:style>
  <w:style w:type="paragraph" w:customStyle="1" w:styleId="D05C8D4154204D8BB64496BE15C5FFDD">
    <w:name w:val="D05C8D4154204D8BB64496BE15C5FFDD"/>
    <w:rsid w:val="00EE5E56"/>
  </w:style>
  <w:style w:type="paragraph" w:customStyle="1" w:styleId="545F4315202B4A0FAB838D1B5E54F33A">
    <w:name w:val="545F4315202B4A0FAB838D1B5E54F33A"/>
    <w:rsid w:val="00EE5E56"/>
  </w:style>
  <w:style w:type="paragraph" w:customStyle="1" w:styleId="90C6BB40B7754AA2AE36361572B316C7">
    <w:name w:val="90C6BB40B7754AA2AE36361572B316C7"/>
    <w:rsid w:val="00EE5E56"/>
  </w:style>
  <w:style w:type="paragraph" w:customStyle="1" w:styleId="825E182759C7458B84F8DABDBC6CA666">
    <w:name w:val="825E182759C7458B84F8DABDBC6CA666"/>
    <w:rsid w:val="00EE5E56"/>
  </w:style>
  <w:style w:type="paragraph" w:customStyle="1" w:styleId="18DB4FBE0D35409DA325CB224AA716AE">
    <w:name w:val="18DB4FBE0D35409DA325CB224AA716AE"/>
    <w:rsid w:val="00EE5E56"/>
  </w:style>
  <w:style w:type="paragraph" w:customStyle="1" w:styleId="A96D853847984CC8AC5EA78618DE77C6">
    <w:name w:val="A96D853847984CC8AC5EA78618DE77C6"/>
    <w:rsid w:val="00E03B4D"/>
  </w:style>
  <w:style w:type="paragraph" w:customStyle="1" w:styleId="768A5CCB2DA64327AF20FF43C61DEE4E">
    <w:name w:val="768A5CCB2DA64327AF20FF43C61DEE4E"/>
    <w:rsid w:val="00E03B4D"/>
  </w:style>
  <w:style w:type="paragraph" w:customStyle="1" w:styleId="06303F3B29804855B63BCC0DD8FC7476">
    <w:name w:val="06303F3B29804855B63BCC0DD8FC7476"/>
    <w:rsid w:val="00E03B4D"/>
  </w:style>
  <w:style w:type="paragraph" w:customStyle="1" w:styleId="4EA9C761C4C642D686212CC08B66F792">
    <w:name w:val="4EA9C761C4C642D686212CC08B66F792"/>
    <w:rsid w:val="00E03B4D"/>
  </w:style>
  <w:style w:type="paragraph" w:customStyle="1" w:styleId="2B843C4A27A34402BA53CF6C04C3FBFE">
    <w:name w:val="2B843C4A27A34402BA53CF6C04C3FBFE"/>
    <w:rsid w:val="00E03B4D"/>
  </w:style>
  <w:style w:type="paragraph" w:customStyle="1" w:styleId="D1EE0C3F918E4592941D2E39D0C58C5C">
    <w:name w:val="D1EE0C3F918E4592941D2E39D0C58C5C"/>
    <w:rsid w:val="00E03B4D"/>
  </w:style>
  <w:style w:type="paragraph" w:customStyle="1" w:styleId="02D4F4EBF7194308872A90920415122D">
    <w:name w:val="02D4F4EBF7194308872A90920415122D"/>
    <w:rsid w:val="00E03B4D"/>
  </w:style>
  <w:style w:type="paragraph" w:customStyle="1" w:styleId="8616CCCB3D67418EAA4A14CFB45B9F04">
    <w:name w:val="8616CCCB3D67418EAA4A14CFB45B9F04"/>
    <w:rsid w:val="00E03B4D"/>
  </w:style>
  <w:style w:type="paragraph" w:customStyle="1" w:styleId="E2651D6B5209491E824897C28D5CBCEC">
    <w:name w:val="E2651D6B5209491E824897C28D5CBCEC"/>
    <w:rsid w:val="00E03B4D"/>
  </w:style>
  <w:style w:type="paragraph" w:customStyle="1" w:styleId="198B47BB2CC942838312D462BEFEAC30">
    <w:name w:val="198B47BB2CC942838312D462BEFEAC30"/>
    <w:rsid w:val="00E03B4D"/>
  </w:style>
  <w:style w:type="paragraph" w:customStyle="1" w:styleId="8A34BD2B0B1D463DA40EFD1532E26FC8">
    <w:name w:val="8A34BD2B0B1D463DA40EFD1532E26FC8"/>
    <w:rsid w:val="007200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ED8BFBE6B3A4EA77F2F6C3B7D5F03" ma:contentTypeVersion="8" ma:contentTypeDescription="Create a new document." ma:contentTypeScope="" ma:versionID="796696fc8e9b9101acb13fc7b732803f">
  <xsd:schema xmlns:xsd="http://www.w3.org/2001/XMLSchema" xmlns:xs="http://www.w3.org/2001/XMLSchema" xmlns:p="http://schemas.microsoft.com/office/2006/metadata/properties" xmlns:ns2="786b8faf-106f-4958-a2b4-f779ae144ea5" targetNamespace="http://schemas.microsoft.com/office/2006/metadata/properties" ma:root="true" ma:fieldsID="7e5bcc9bcf80405593e224788f38d223" ns2:_="">
    <xsd:import namespace="786b8faf-106f-4958-a2b4-f779ae144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b8faf-106f-4958-a2b4-f779ae144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646848-98D7-4B12-BE7A-DACC460A86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AACE68-BB26-42D3-BF86-4B60A86698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b8faf-106f-4958-a2b4-f779ae14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42678C-F8F3-49FD-9D71-B1240709B3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6CAFCD-6133-4BF3-A671-56544DC9D5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>ca-sumdose</cp:keywords>
  <dc:description/>
  <cp:lastModifiedBy>Kevin Smith</cp:lastModifiedBy>
  <cp:revision>2</cp:revision>
  <dcterms:created xsi:type="dcterms:W3CDTF">2020-08-18T16:51:00Z</dcterms:created>
  <dcterms:modified xsi:type="dcterms:W3CDTF">2020-08-18T16:51:00Z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0x010100092ED8BFBE6B3A4EA77F2F6C3B7D5F03</vt:lpwstr>
  </property>
</Properties>
</file>