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58169B4B"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w:t>
      </w:r>
      <w:r w:rsidR="009A58FA">
        <w:rPr>
          <w:rFonts w:ascii="Arial" w:hAnsi="Arial" w:cs="Arial"/>
        </w:rPr>
        <w:t xml:space="preserve"> </w:t>
      </w:r>
      <w:r w:rsidR="009A58FA">
        <w:rPr>
          <w:rFonts w:ascii="Arial" w:hAnsi="Arial" w:cs="Arial"/>
          <w:b/>
          <w:bCs/>
        </w:rPr>
        <w:t>Surf</w:t>
      </w:r>
      <w:r w:rsidR="0005219A">
        <w:rPr>
          <w:rFonts w:ascii="Arial" w:hAnsi="Arial" w:cs="Arial"/>
          <w:b/>
          <w:bCs/>
        </w:rPr>
        <w:t>ace Rate Interpolator</w:t>
      </w:r>
      <w:r w:rsidR="007B796D">
        <w:rPr>
          <w:rFonts w:ascii="Arial" w:hAnsi="Arial" w:cs="Arial"/>
          <w:b/>
          <w:bCs/>
        </w:rPr>
        <w:t>(</w:t>
      </w:r>
      <w:r w:rsidR="007B796D" w:rsidRPr="007B796D">
        <w:rPr>
          <w:rFonts w:ascii="Arial" w:hAnsi="Arial" w:cs="Arial"/>
          <w:b/>
          <w:bCs/>
        </w:rPr>
        <w:t>surf_rate_interp_win_intel_64.exe</w:t>
      </w:r>
      <w:r w:rsidR="007B796D">
        <w:rPr>
          <w:rFonts w:ascii="Arial" w:hAnsi="Arial" w:cs="Arial"/>
          <w:b/>
          <w:bCs/>
        </w:rPr>
        <w:t>)</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4423071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48768934" w14:textId="38F1F185" w:rsidR="009A58FA" w:rsidRPr="009A58FA" w:rsidRDefault="009A58FA" w:rsidP="00E62A15">
      <w:pPr>
        <w:pStyle w:val="H1bodytext"/>
        <w:spacing w:after="120"/>
        <w:rPr>
          <w:rFonts w:ascii="Arial" w:hAnsi="Arial"/>
        </w:rPr>
      </w:pPr>
      <w:bookmarkStart w:id="0" w:name="_Hlk8896263"/>
      <w:r w:rsidRPr="00B55F1A">
        <w:rPr>
          <w:rFonts w:ascii="Arial" w:hAnsi="Arial"/>
        </w:rPr>
        <w:t xml:space="preserve">The </w:t>
      </w:r>
      <w:r w:rsidR="0005219A" w:rsidRPr="00B55F1A">
        <w:rPr>
          <w:rFonts w:ascii="Arial" w:hAnsi="Arial" w:cs="Arial"/>
        </w:rPr>
        <w:t>Surface Rate Interpolator</w:t>
      </w:r>
      <w:r w:rsidR="0005219A" w:rsidRPr="00B55F1A" w:rsidDel="0005219A">
        <w:rPr>
          <w:rFonts w:ascii="Arial" w:hAnsi="Arial"/>
        </w:rPr>
        <w:t xml:space="preserve"> </w:t>
      </w:r>
      <w:r w:rsidRPr="00B55F1A">
        <w:rPr>
          <w:rFonts w:ascii="Arial" w:hAnsi="Arial"/>
        </w:rPr>
        <w:t>(</w:t>
      </w:r>
      <w:r w:rsidR="0005219A" w:rsidRPr="00B55F1A">
        <w:rPr>
          <w:rFonts w:ascii="Arial" w:hAnsi="Arial"/>
        </w:rPr>
        <w:t>SRI</w:t>
      </w:r>
      <w:r w:rsidRPr="00B55F1A">
        <w:rPr>
          <w:rFonts w:ascii="Arial" w:hAnsi="Arial"/>
        </w:rPr>
        <w:t>) takes STOMP output or other time series data with similar</w:t>
      </w:r>
      <w:r>
        <w:rPr>
          <w:rFonts w:ascii="Arial" w:hAnsi="Arial"/>
        </w:rPr>
        <w:t xml:space="preserve"> format and extrapolates the time series into a uniform yearly format.  It also has the capability to convert the mass of the time series between various units.  </w:t>
      </w:r>
    </w:p>
    <w:bookmarkEnd w:id="0"/>
    <w:p w14:paraId="444106EB" w14:textId="77777777" w:rsidR="00E62A15" w:rsidRPr="00914C4E" w:rsidRDefault="00E62A15" w:rsidP="006973AE">
      <w:pPr>
        <w:pStyle w:val="Heading1"/>
      </w:pPr>
      <w:r w:rsidRPr="00914C4E">
        <w:t>Functional Requirements</w:t>
      </w:r>
    </w:p>
    <w:p w14:paraId="3EE87092" w14:textId="129FB266"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 </w:t>
      </w:r>
      <w:r w:rsidR="0005219A">
        <w:rPr>
          <w:rFonts w:ascii="Arial" w:hAnsi="Arial" w:cs="Arial"/>
        </w:rPr>
        <w:t>SRI</w:t>
      </w:r>
      <w:r w:rsidR="00C34029">
        <w:rPr>
          <w:rFonts w:ascii="Arial" w:hAnsi="Arial" w:cs="Arial"/>
        </w:rPr>
        <w:t>.</w:t>
      </w:r>
    </w:p>
    <w:p w14:paraId="76335525" w14:textId="2F6408D2" w:rsidR="006504D7" w:rsidRPr="005D7D67" w:rsidRDefault="006504D7" w:rsidP="006504D7">
      <w:pPr>
        <w:pStyle w:val="H1bodytext"/>
        <w:rPr>
          <w:rFonts w:ascii="Arial" w:hAnsi="Arial" w:cs="Arial"/>
        </w:rPr>
      </w:pPr>
      <w:r w:rsidRPr="005D7D67">
        <w:rPr>
          <w:rFonts w:ascii="Arial" w:hAnsi="Arial" w:cs="Arial"/>
        </w:rPr>
        <w:t xml:space="preserve">FR-1: </w:t>
      </w:r>
      <w:r w:rsidR="009A58FA" w:rsidRPr="005D7D67">
        <w:rPr>
          <w:rFonts w:ascii="Arial" w:hAnsi="Arial" w:cs="Arial"/>
        </w:rPr>
        <w:t>Read space delimited files</w:t>
      </w:r>
    </w:p>
    <w:p w14:paraId="53400FF6" w14:textId="2212D974" w:rsidR="003A3179" w:rsidRPr="005D7D67" w:rsidRDefault="006504D7" w:rsidP="005D7D67">
      <w:pPr>
        <w:pStyle w:val="H1bodytext"/>
        <w:rPr>
          <w:rFonts w:ascii="Arial" w:hAnsi="Arial" w:cs="Arial"/>
        </w:rPr>
      </w:pPr>
      <w:r w:rsidRPr="005D7D67">
        <w:rPr>
          <w:rFonts w:ascii="Arial" w:hAnsi="Arial" w:cs="Arial"/>
        </w:rPr>
        <w:t xml:space="preserve">FR-2: </w:t>
      </w:r>
      <w:r w:rsidR="009A58FA" w:rsidRPr="005D7D67">
        <w:rPr>
          <w:rFonts w:ascii="Arial" w:hAnsi="Arial" w:cs="Arial"/>
        </w:rPr>
        <w:t>Read comma delimited files</w:t>
      </w:r>
    </w:p>
    <w:p w14:paraId="39F2C131" w14:textId="3FAFB859" w:rsidR="007C72B4" w:rsidRPr="005D7D67" w:rsidRDefault="007C72B4" w:rsidP="007C72B4">
      <w:pPr>
        <w:pStyle w:val="H1bodytext"/>
        <w:rPr>
          <w:rFonts w:ascii="Arial" w:hAnsi="Arial" w:cs="Arial"/>
        </w:rPr>
      </w:pPr>
      <w:r w:rsidRPr="005D7D67">
        <w:rPr>
          <w:rFonts w:ascii="Arial" w:hAnsi="Arial" w:cs="Arial"/>
        </w:rPr>
        <w:t>FR-3: Read tab delimited files</w:t>
      </w:r>
      <w:r w:rsidR="00E7563F" w:rsidRPr="005D7D67">
        <w:rPr>
          <w:rFonts w:ascii="Arial" w:hAnsi="Arial" w:cs="Arial"/>
        </w:rPr>
        <w:t>.</w:t>
      </w:r>
    </w:p>
    <w:p w14:paraId="52F9E5FD" w14:textId="149AEDC7" w:rsidR="009A58FA" w:rsidRPr="005D7D67" w:rsidRDefault="006504D7" w:rsidP="006504D7">
      <w:pPr>
        <w:pStyle w:val="H1bodytext"/>
        <w:rPr>
          <w:rFonts w:ascii="Arial" w:hAnsi="Arial" w:cs="Arial"/>
        </w:rPr>
      </w:pPr>
      <w:r w:rsidRPr="005D7D67">
        <w:rPr>
          <w:rFonts w:ascii="Arial" w:hAnsi="Arial" w:cs="Arial"/>
        </w:rPr>
        <w:t>FR-</w:t>
      </w:r>
      <w:r w:rsidR="007C72B4" w:rsidRPr="005D7D67">
        <w:rPr>
          <w:rFonts w:ascii="Arial" w:hAnsi="Arial" w:cs="Arial"/>
        </w:rPr>
        <w:t>4</w:t>
      </w:r>
      <w:r w:rsidRPr="005D7D67">
        <w:rPr>
          <w:rFonts w:ascii="Arial" w:hAnsi="Arial" w:cs="Arial"/>
        </w:rPr>
        <w:t xml:space="preserve">: </w:t>
      </w:r>
      <w:r w:rsidR="009A58FA" w:rsidRPr="005D7D67">
        <w:rPr>
          <w:rFonts w:ascii="Arial" w:hAnsi="Arial" w:cs="Arial"/>
        </w:rPr>
        <w:t xml:space="preserve">Allow the user to </w:t>
      </w:r>
      <w:r w:rsidR="007C72B4" w:rsidRPr="005D7D67">
        <w:rPr>
          <w:rFonts w:ascii="Arial" w:hAnsi="Arial" w:cs="Arial"/>
        </w:rPr>
        <w:t>label</w:t>
      </w:r>
      <w:r w:rsidR="00AB5C2E" w:rsidRPr="005D7D67">
        <w:rPr>
          <w:rFonts w:ascii="Arial" w:hAnsi="Arial" w:cs="Arial"/>
        </w:rPr>
        <w:t xml:space="preserve"> what</w:t>
      </w:r>
      <w:r w:rsidR="009A58FA" w:rsidRPr="005D7D67">
        <w:rPr>
          <w:rFonts w:ascii="Arial" w:hAnsi="Arial" w:cs="Arial"/>
        </w:rPr>
        <w:t xml:space="preserve"> each column in the file represents.  </w:t>
      </w:r>
      <w:r w:rsidR="00A215BD">
        <w:rPr>
          <w:rFonts w:ascii="Arial" w:hAnsi="Arial" w:cs="Arial"/>
        </w:rPr>
        <w:t>If</w:t>
      </w:r>
      <w:r w:rsidR="00A215BD" w:rsidRPr="005D7D67">
        <w:rPr>
          <w:rFonts w:ascii="Arial" w:hAnsi="Arial" w:cs="Arial"/>
        </w:rPr>
        <w:t xml:space="preserve"> </w:t>
      </w:r>
      <w:r w:rsidR="007C72B4" w:rsidRPr="005D7D67">
        <w:rPr>
          <w:rFonts w:ascii="Arial" w:hAnsi="Arial" w:cs="Arial"/>
        </w:rPr>
        <w:t>the column does not have a label then</w:t>
      </w:r>
      <w:r w:rsidR="00A215BD">
        <w:rPr>
          <w:rFonts w:ascii="Arial" w:hAnsi="Arial" w:cs="Arial"/>
        </w:rPr>
        <w:t xml:space="preserve">, </w:t>
      </w:r>
      <w:r w:rsidR="007C72B4" w:rsidRPr="00793913">
        <w:rPr>
          <w:rFonts w:ascii="Arial" w:hAnsi="Arial" w:cs="Arial"/>
        </w:rPr>
        <w:t>skip that column</w:t>
      </w:r>
      <w:r w:rsidR="00A215BD">
        <w:rPr>
          <w:rFonts w:ascii="Arial" w:hAnsi="Arial" w:cs="Arial"/>
        </w:rPr>
        <w:t>.</w:t>
      </w:r>
    </w:p>
    <w:p w14:paraId="39B170A5" w14:textId="25AFF00B" w:rsidR="007B796D" w:rsidRDefault="007B796D" w:rsidP="007B796D">
      <w:pPr>
        <w:pStyle w:val="H1bodytext"/>
        <w:rPr>
          <w:rFonts w:ascii="Arial" w:hAnsi="Arial" w:cs="Arial"/>
        </w:rPr>
      </w:pPr>
      <w:r>
        <w:rPr>
          <w:rFonts w:ascii="Arial" w:hAnsi="Arial" w:cs="Arial"/>
        </w:rPr>
        <w:t xml:space="preserve">FR-5: </w:t>
      </w:r>
      <w:r w:rsidR="008B188E">
        <w:rPr>
          <w:rFonts w:ascii="Arial" w:hAnsi="Arial" w:cs="Arial"/>
        </w:rPr>
        <w:t>“</w:t>
      </w:r>
      <w:r>
        <w:rPr>
          <w:rFonts w:ascii="Arial" w:hAnsi="Arial" w:cs="Arial"/>
        </w:rPr>
        <w:t>single file</w:t>
      </w:r>
      <w:r w:rsidR="008B188E">
        <w:rPr>
          <w:rFonts w:ascii="Arial" w:hAnsi="Arial" w:cs="Arial"/>
        </w:rPr>
        <w:t>”</w:t>
      </w:r>
      <w:r>
        <w:rPr>
          <w:rFonts w:ascii="Arial" w:hAnsi="Arial" w:cs="Arial"/>
        </w:rPr>
        <w:t xml:space="preserve"> option will </w:t>
      </w:r>
      <w:r w:rsidR="008B188E">
        <w:rPr>
          <w:rFonts w:ascii="Arial" w:hAnsi="Arial" w:cs="Arial"/>
        </w:rPr>
        <w:t xml:space="preserve">generate an </w:t>
      </w:r>
      <w:r>
        <w:rPr>
          <w:rFonts w:ascii="Arial" w:hAnsi="Arial" w:cs="Arial"/>
        </w:rPr>
        <w:t xml:space="preserve">output file </w:t>
      </w:r>
      <w:r w:rsidR="008B188E">
        <w:rPr>
          <w:rFonts w:ascii="Arial" w:hAnsi="Arial" w:cs="Arial"/>
        </w:rPr>
        <w:t>with</w:t>
      </w:r>
      <w:r>
        <w:rPr>
          <w:rFonts w:ascii="Arial" w:hAnsi="Arial" w:cs="Arial"/>
        </w:rPr>
        <w:t xml:space="preserve"> the same </w:t>
      </w:r>
      <w:r w:rsidR="008B188E">
        <w:rPr>
          <w:rFonts w:ascii="Arial" w:hAnsi="Arial" w:cs="Arial"/>
        </w:rPr>
        <w:t xml:space="preserve">file name </w:t>
      </w:r>
      <w:r>
        <w:rPr>
          <w:rFonts w:ascii="Arial" w:hAnsi="Arial" w:cs="Arial"/>
        </w:rPr>
        <w:t>as the input file but with “_yearly_steps.csv” added to it. If this option is not used it will output each column in a separate file named the definition + “yearly_steps.csv”</w:t>
      </w:r>
    </w:p>
    <w:p w14:paraId="29768D65" w14:textId="60C4DA48" w:rsidR="008C5271" w:rsidRDefault="008C5271" w:rsidP="008C5271">
      <w:pPr>
        <w:pStyle w:val="H1bodytext"/>
        <w:rPr>
          <w:rFonts w:ascii="Arial" w:hAnsi="Arial" w:cs="Arial"/>
        </w:rPr>
      </w:pPr>
      <w:r>
        <w:rPr>
          <w:rFonts w:ascii="Arial" w:hAnsi="Arial" w:cs="Arial"/>
        </w:rPr>
        <w:t>FR-</w:t>
      </w:r>
      <w:r w:rsidR="00AD79F6">
        <w:rPr>
          <w:rFonts w:ascii="Arial" w:hAnsi="Arial" w:cs="Arial"/>
        </w:rPr>
        <w:t>6</w:t>
      </w:r>
      <w:r>
        <w:rPr>
          <w:rFonts w:ascii="Arial" w:hAnsi="Arial" w:cs="Arial"/>
        </w:rPr>
        <w:t>: If multiple columns have the same definition then it will sum the mass of those columns together to create a single timeseries for that data.</w:t>
      </w:r>
    </w:p>
    <w:p w14:paraId="03167FB4" w14:textId="7AF6F490" w:rsidR="000E29EA" w:rsidRDefault="000E29EA" w:rsidP="006504D7">
      <w:pPr>
        <w:pStyle w:val="H1bodytext"/>
        <w:rPr>
          <w:rFonts w:ascii="Arial" w:hAnsi="Arial" w:cs="Arial"/>
        </w:rPr>
      </w:pPr>
      <w:r>
        <w:rPr>
          <w:rFonts w:ascii="Arial" w:hAnsi="Arial" w:cs="Arial"/>
        </w:rPr>
        <w:t>FR-</w:t>
      </w:r>
      <w:r w:rsidR="00AD79F6">
        <w:rPr>
          <w:rFonts w:ascii="Arial" w:hAnsi="Arial" w:cs="Arial"/>
        </w:rPr>
        <w:t>7</w:t>
      </w:r>
      <w:r>
        <w:rPr>
          <w:rFonts w:ascii="Arial" w:hAnsi="Arial" w:cs="Arial"/>
        </w:rPr>
        <w:t>: If the input dataset does not include a column for cumulative mass for the timeseries, calculate the cumulative mass based on the rate data included in the input dataset.</w:t>
      </w:r>
    </w:p>
    <w:p w14:paraId="15E19806" w14:textId="5D30FC5E" w:rsidR="001C4469" w:rsidRDefault="005D5179" w:rsidP="00A728FE">
      <w:pPr>
        <w:jc w:val="center"/>
      </w:pPr>
      <m:oMathPara>
        <m:oMath>
          <m:sSub>
            <m:sSubPr>
              <m:ctrlPr>
                <w:rPr>
                  <w:rFonts w:ascii="Cambria Math" w:hAnsi="Cambria Math"/>
                  <w:i/>
                </w:rPr>
              </m:ctrlPr>
            </m:sSubPr>
            <m:e>
              <m:r>
                <w:rPr>
                  <w:rFonts w:ascii="Cambria Math" w:hAnsi="Cambria Math"/>
                </w:rPr>
                <m:t>cum</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year</m:t>
                  </m:r>
                </m:e>
                <m:sub>
                  <m:r>
                    <w:rPr>
                      <w:rFonts w:ascii="Cambria Math" w:hAnsi="Cambria Math"/>
                    </w:rPr>
                    <m:t>2</m:t>
                  </m:r>
                </m:sub>
              </m:s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 xml:space="preserve"> ×rat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+cu</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6B1F0E1" w14:textId="77777777" w:rsidR="001C4469" w:rsidRDefault="001C4469" w:rsidP="00A728FE">
      <w:pPr>
        <w:jc w:val="center"/>
      </w:pPr>
    </w:p>
    <w:p w14:paraId="0D94F5BC" w14:textId="77777777" w:rsidR="003B191F" w:rsidRDefault="003B191F" w:rsidP="006504D7">
      <w:pPr>
        <w:pStyle w:val="H1bodytext"/>
        <w:rPr>
          <w:rFonts w:ascii="Arial" w:hAnsi="Arial" w:cs="Arial"/>
        </w:rPr>
      </w:pPr>
    </w:p>
    <w:p w14:paraId="3DBE32ED" w14:textId="3911615B" w:rsidR="007C72B4" w:rsidRPr="005D7D67" w:rsidRDefault="007C72B4" w:rsidP="006504D7">
      <w:pPr>
        <w:pStyle w:val="H1bodytext"/>
        <w:rPr>
          <w:rFonts w:ascii="Arial" w:hAnsi="Arial" w:cs="Arial"/>
        </w:rPr>
      </w:pPr>
      <w:r w:rsidRPr="005D7D67">
        <w:rPr>
          <w:rFonts w:ascii="Arial" w:hAnsi="Arial" w:cs="Arial"/>
        </w:rPr>
        <w:t>FR-</w:t>
      </w:r>
      <w:r w:rsidR="00AD79F6">
        <w:rPr>
          <w:rFonts w:ascii="Arial" w:hAnsi="Arial" w:cs="Arial"/>
        </w:rPr>
        <w:t>8</w:t>
      </w:r>
      <w:r w:rsidRPr="005D7D67">
        <w:rPr>
          <w:rFonts w:ascii="Arial" w:hAnsi="Arial" w:cs="Arial"/>
        </w:rPr>
        <w:t xml:space="preserve">: </w:t>
      </w:r>
      <w:r w:rsidR="000A7D68">
        <w:rPr>
          <w:rFonts w:ascii="Arial" w:hAnsi="Arial" w:cs="Arial"/>
        </w:rPr>
        <w:t>I</w:t>
      </w:r>
      <w:r w:rsidRPr="005D7D67">
        <w:rPr>
          <w:rFonts w:ascii="Arial" w:hAnsi="Arial" w:cs="Arial"/>
        </w:rPr>
        <w:t xml:space="preserve">t will have the capability of </w:t>
      </w:r>
      <w:r w:rsidR="0082063D" w:rsidRPr="005D7D67">
        <w:rPr>
          <w:rFonts w:ascii="Arial" w:hAnsi="Arial" w:cs="Arial"/>
        </w:rPr>
        <w:t>applying conversion factors to the data. Built-in conversion factors convert from the base units of grams</w:t>
      </w:r>
      <w:r w:rsidR="000E2D2A" w:rsidRPr="005D7D67">
        <w:rPr>
          <w:rFonts w:ascii="Arial" w:hAnsi="Arial" w:cs="Arial"/>
        </w:rPr>
        <w:t xml:space="preserve"> (g)</w:t>
      </w:r>
      <w:r w:rsidR="0082063D" w:rsidRPr="005D7D67">
        <w:rPr>
          <w:rFonts w:ascii="Arial" w:hAnsi="Arial" w:cs="Arial"/>
        </w:rPr>
        <w:t xml:space="preserve"> </w:t>
      </w:r>
      <w:r w:rsidR="000E2D2A" w:rsidRPr="005D7D67">
        <w:rPr>
          <w:rFonts w:ascii="Arial" w:hAnsi="Arial" w:cs="Arial"/>
        </w:rPr>
        <w:t>to</w:t>
      </w:r>
      <w:r w:rsidR="0082063D" w:rsidRPr="005D7D67">
        <w:rPr>
          <w:rFonts w:ascii="Arial" w:hAnsi="Arial" w:cs="Arial"/>
        </w:rPr>
        <w:t xml:space="preserve"> </w:t>
      </w:r>
      <w:r w:rsidR="000E2D2A" w:rsidRPr="005D7D67">
        <w:rPr>
          <w:rFonts w:ascii="Arial" w:hAnsi="Arial" w:cs="Arial"/>
        </w:rPr>
        <w:t>micrograms (</w:t>
      </w:r>
      <w:r w:rsidR="0082063D" w:rsidRPr="005D7D67">
        <w:rPr>
          <w:rFonts w:ascii="Arial" w:hAnsi="Arial" w:cs="Arial"/>
        </w:rPr>
        <w:t>µg</w:t>
      </w:r>
      <w:r w:rsidR="000E2D2A" w:rsidRPr="005D7D67">
        <w:rPr>
          <w:rFonts w:ascii="Arial" w:hAnsi="Arial" w:cs="Arial"/>
        </w:rPr>
        <w:t>)</w:t>
      </w:r>
      <w:r w:rsidR="0082063D" w:rsidRPr="005D7D67">
        <w:rPr>
          <w:rFonts w:ascii="Arial" w:hAnsi="Arial" w:cs="Arial"/>
        </w:rPr>
        <w:t xml:space="preserve"> and </w:t>
      </w:r>
      <w:r w:rsidR="000E2D2A" w:rsidRPr="005D7D67">
        <w:rPr>
          <w:rFonts w:ascii="Arial" w:hAnsi="Arial" w:cs="Arial"/>
        </w:rPr>
        <w:t>Curies (Ci) to picoCuries (</w:t>
      </w:r>
      <w:r w:rsidR="0082063D" w:rsidRPr="005D7D67">
        <w:rPr>
          <w:rFonts w:ascii="Arial" w:hAnsi="Arial" w:cs="Arial"/>
        </w:rPr>
        <w:t>pCi</w:t>
      </w:r>
      <w:r w:rsidR="000E2D2A" w:rsidRPr="005D7D67">
        <w:rPr>
          <w:rFonts w:ascii="Arial" w:hAnsi="Arial" w:cs="Arial"/>
        </w:rPr>
        <w:t>)</w:t>
      </w:r>
      <w:r w:rsidR="0082063D" w:rsidRPr="005D7D67">
        <w:rPr>
          <w:rFonts w:ascii="Arial" w:hAnsi="Arial" w:cs="Arial"/>
        </w:rPr>
        <w:t xml:space="preserve">, as well as a custom conversion factor, which is user-defined. </w:t>
      </w:r>
      <w:r w:rsidR="00F22CF2" w:rsidRPr="005D7D67">
        <w:rPr>
          <w:rFonts w:ascii="Arial" w:hAnsi="Arial" w:cs="Arial"/>
        </w:rPr>
        <w:t>Default conversion value is 1</w:t>
      </w:r>
      <w:r w:rsidR="00903578" w:rsidRPr="005D7D67">
        <w:rPr>
          <w:rFonts w:ascii="Arial" w:hAnsi="Arial" w:cs="Arial"/>
        </w:rPr>
        <w:t>.</w:t>
      </w:r>
    </w:p>
    <w:p w14:paraId="2B1EBEED" w14:textId="1BB5720B" w:rsidR="00903578" w:rsidRPr="00793913" w:rsidRDefault="00821DEE" w:rsidP="005D7D67">
      <w:pPr>
        <w:pStyle w:val="H1bodytext"/>
        <w:ind w:left="1800"/>
        <w:jc w:val="center"/>
        <w:rPr>
          <w:rFonts w:ascii="Arial" w:hAnsi="Arial" w:cs="Arial"/>
        </w:rPr>
      </w:pPr>
      <w:r>
        <w:rPr>
          <w:rFonts w:ascii="Arial" w:hAnsi="Arial" w:cs="Arial"/>
        </w:rPr>
        <w:t xml:space="preserve">Converted Mass = </w:t>
      </w:r>
      <w:r w:rsidR="00903578" w:rsidRPr="005D7D67">
        <w:rPr>
          <w:rFonts w:ascii="Arial" w:hAnsi="Arial" w:cs="Arial"/>
        </w:rPr>
        <w:t xml:space="preserve">Mass </w:t>
      </w:r>
      <w:r>
        <w:rPr>
          <w:rFonts w:ascii="Arial" w:hAnsi="Arial" w:cs="Arial"/>
        </w:rPr>
        <w:t>×</w:t>
      </w:r>
      <w:r w:rsidR="00903578" w:rsidRPr="00793913">
        <w:rPr>
          <w:rFonts w:ascii="Arial" w:hAnsi="Arial" w:cs="Arial"/>
        </w:rPr>
        <w:t xml:space="preserve"> conversion factor</w:t>
      </w:r>
    </w:p>
    <w:p w14:paraId="20B0F201" w14:textId="24F75732" w:rsidR="007730DA" w:rsidRPr="00500E3B" w:rsidRDefault="00F22CF2" w:rsidP="007730DA">
      <w:pPr>
        <w:pStyle w:val="BodyText"/>
        <w:ind w:left="720"/>
      </w:pPr>
      <w:r>
        <w:t>FR-</w:t>
      </w:r>
      <w:r w:rsidR="00AD79F6">
        <w:t>9</w:t>
      </w:r>
      <w:r>
        <w:t xml:space="preserve">: It will </w:t>
      </w:r>
      <w:r w:rsidR="00903578">
        <w:t>Interpolate</w:t>
      </w:r>
      <w:r>
        <w:t xml:space="preserve"> the</w:t>
      </w:r>
      <w:r w:rsidR="00AD527A">
        <w:t xml:space="preserve"> cumulative</w:t>
      </w:r>
      <w:r>
        <w:t xml:space="preserve"> </w:t>
      </w:r>
      <w:r w:rsidR="00C55704">
        <w:t xml:space="preserve">mass </w:t>
      </w:r>
      <w:r>
        <w:t>time series for each column into integer years i.e. 2018, 2019, 2020 etc.</w:t>
      </w:r>
      <w:r w:rsidR="007730DA" w:rsidRPr="007730DA">
        <w:t xml:space="preserve"> </w:t>
      </w:r>
      <w:r w:rsidR="007730DA" w:rsidRPr="00500E3B">
        <w:t xml:space="preserve">The original data </w:t>
      </w:r>
      <w:r w:rsidR="007730DA">
        <w:t>is</w:t>
      </w:r>
      <w:r w:rsidR="007730DA" w:rsidRPr="00500E3B">
        <w:t xml:space="preserve"> interpolated into a series of integer single year steps using the </w:t>
      </w:r>
      <w:r w:rsidR="007730DA">
        <w:t>formula</w:t>
      </w:r>
      <w:r w:rsidR="007730DA" w:rsidRPr="007730DA">
        <w:t xml:space="preserve"> </w:t>
      </w:r>
      <w:r w:rsidR="007730DA" w:rsidRPr="00500E3B">
        <w:t>below.</w:t>
      </w:r>
    </w:p>
    <w:p w14:paraId="3F40DF1D" w14:textId="77777777" w:rsidR="007730DA" w:rsidRPr="00500E3B" w:rsidRDefault="007730DA" w:rsidP="007730DA">
      <w:pPr>
        <w:pStyle w:val="BodyText"/>
      </w:pPr>
    </w:p>
    <w:p w14:paraId="36BC31B4" w14:textId="4A10B057" w:rsidR="007730DA" w:rsidRDefault="00205B01" w:rsidP="007730DA">
      <w:pPr>
        <w:pStyle w:val="H1bodytext"/>
        <w:rPr>
          <w:rFonts w:ascii="Arial" w:hAnsi="Arial" w:cs="Arial"/>
        </w:rPr>
      </w:pPr>
      <m:oMathPara>
        <m:oMath>
          <m:r>
            <w:rPr>
              <w:rFonts w:ascii="Cambria Math" w:hAnsi="Cambria Math"/>
            </w:rPr>
            <m:t>cum=</m:t>
          </m:r>
          <m:sSub>
            <m:sSubPr>
              <m:ctrlPr>
                <w:rPr>
                  <w:rFonts w:ascii="Cambria Math" w:hAnsi="Cambria Math"/>
                  <w:i/>
                </w:rPr>
              </m:ctrlPr>
            </m:sSubPr>
            <m:e>
              <m:r>
                <w:rPr>
                  <w:rFonts w:ascii="Cambria Math" w:hAnsi="Cambria Math"/>
                </w:rPr>
                <m:t>cum</m:t>
              </m:r>
            </m:e>
            <m:sub>
              <m:r>
                <w:rPr>
                  <w:rFonts w:ascii="Cambria Math" w:hAnsi="Cambria Math"/>
                </w:rPr>
                <m:t>p</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year-yea</m:t>
                  </m:r>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p</m:t>
                      </m:r>
                    </m:sub>
                  </m:sSub>
                </m:den>
              </m:f>
            </m:e>
          </m:d>
          <m:r>
            <w:rPr>
              <w:rFonts w:ascii="Cambria Math" w:hAnsi="Cambria Math"/>
            </w:rPr>
            <m:t>*(cu</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-cu</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oMath>
      </m:oMathPara>
    </w:p>
    <w:p w14:paraId="657A1296" w14:textId="2C2BCC14" w:rsidR="00903578" w:rsidRDefault="007730DA" w:rsidP="00903578">
      <w:pPr>
        <w:pStyle w:val="H1bodytext"/>
        <w:rPr>
          <w:rFonts w:ascii="Arial" w:hAnsi="Arial" w:cs="Arial"/>
        </w:rPr>
      </w:pPr>
      <w:r>
        <w:rPr>
          <w:rFonts w:ascii="Arial" w:hAnsi="Arial" w:cs="Arial"/>
        </w:rPr>
        <w:t>Where:</w:t>
      </w:r>
    </w:p>
    <w:tbl>
      <w:tblPr>
        <w:tblW w:w="8640" w:type="dxa"/>
        <w:jc w:val="center"/>
        <w:tblLayout w:type="fixed"/>
        <w:tblLook w:val="04A0" w:firstRow="1" w:lastRow="0" w:firstColumn="1" w:lastColumn="0" w:noHBand="0" w:noVBand="1"/>
      </w:tblPr>
      <w:tblGrid>
        <w:gridCol w:w="8640"/>
      </w:tblGrid>
      <w:tr w:rsidR="00903578" w:rsidRPr="00500E3B" w14:paraId="275B6C7A" w14:textId="77777777" w:rsidTr="00793913">
        <w:trPr>
          <w:trHeight w:val="207"/>
          <w:tblHeader/>
          <w:jc w:val="center"/>
        </w:trPr>
        <w:tc>
          <w:tcPr>
            <w:tcW w:w="8640" w:type="dxa"/>
            <w:tcBorders>
              <w:bottom w:val="single" w:sz="4" w:space="0" w:color="auto"/>
            </w:tcBorders>
            <w:shd w:val="clear" w:color="auto" w:fill="auto"/>
            <w:vAlign w:val="center"/>
          </w:tcPr>
          <w:p w14:paraId="6043E2AA" w14:textId="2EB2A1CF" w:rsidR="00903578" w:rsidRPr="00500E3B" w:rsidRDefault="00BA64C5" w:rsidP="00793913">
            <w:pPr>
              <w:pStyle w:val="Caption"/>
              <w:keepNext/>
              <w:jc w:val="left"/>
              <w:rPr>
                <w:b w:val="0"/>
                <w:i/>
                <w:szCs w:val="22"/>
              </w:rPr>
            </w:pPr>
            <w:bookmarkStart w:id="1" w:name="_Toc26183766"/>
            <w:r w:rsidRPr="00793913">
              <w:lastRenderedPageBreak/>
              <w:t xml:space="preserve">Cumulative </w:t>
            </w:r>
            <w:r w:rsidR="00903578" w:rsidRPr="00500E3B">
              <w:rPr>
                <w:szCs w:val="22"/>
              </w:rPr>
              <w:t>Interpolation Calculation Variable</w:t>
            </w:r>
            <w:r>
              <w:rPr>
                <w:szCs w:val="22"/>
              </w:rPr>
              <w:t xml:space="preserve"> Definitions</w:t>
            </w:r>
            <w:bookmarkEnd w:id="1"/>
          </w:p>
        </w:tc>
      </w:tr>
      <w:tr w:rsidR="00BA64C5" w:rsidRPr="00690114" w14:paraId="79AB6A59" w14:textId="77777777" w:rsidTr="00793913">
        <w:trPr>
          <w:trHeight w:val="388"/>
          <w:jc w:val="center"/>
        </w:trPr>
        <w:tc>
          <w:tcPr>
            <w:tcW w:w="8640" w:type="dxa"/>
            <w:vAlign w:val="center"/>
          </w:tcPr>
          <w:p w14:paraId="6709AFD5" w14:textId="77534A95" w:rsidR="00BA64C5" w:rsidRPr="00793913" w:rsidRDefault="0077036D" w:rsidP="00C34029">
            <w:pPr>
              <w:pStyle w:val="TableBody"/>
              <w:rPr>
                <w:sz w:val="22"/>
                <w:szCs w:val="22"/>
              </w:rPr>
            </w:pPr>
            <w:r>
              <w:rPr>
                <w:sz w:val="22"/>
                <w:szCs w:val="22"/>
              </w:rPr>
              <w:t>c</w:t>
            </w:r>
            <w:r w:rsidR="00BA64C5" w:rsidRPr="00793913">
              <w:rPr>
                <w:sz w:val="22"/>
                <w:szCs w:val="22"/>
              </w:rPr>
              <w:t xml:space="preserve">um = Interpolated </w:t>
            </w:r>
            <w:r w:rsidR="00C55704">
              <w:rPr>
                <w:sz w:val="22"/>
                <w:szCs w:val="22"/>
              </w:rPr>
              <w:t>cumulative mass value</w:t>
            </w:r>
            <w:r w:rsidR="00C55704" w:rsidRPr="00793913">
              <w:rPr>
                <w:sz w:val="22"/>
                <w:szCs w:val="22"/>
              </w:rPr>
              <w:t xml:space="preserve"> </w:t>
            </w:r>
            <w:r w:rsidR="00BA64C5" w:rsidRPr="00793913">
              <w:rPr>
                <w:sz w:val="22"/>
                <w:szCs w:val="22"/>
              </w:rPr>
              <w:t>being calculated for a given year</w:t>
            </w:r>
          </w:p>
        </w:tc>
      </w:tr>
      <w:tr w:rsidR="00BA64C5" w:rsidRPr="00690114" w14:paraId="47AE65D1" w14:textId="77777777" w:rsidTr="00793913">
        <w:trPr>
          <w:trHeight w:val="388"/>
          <w:jc w:val="center"/>
        </w:trPr>
        <w:tc>
          <w:tcPr>
            <w:tcW w:w="8640" w:type="dxa"/>
          </w:tcPr>
          <w:p w14:paraId="1599C885" w14:textId="51611F41" w:rsidR="00BA64C5" w:rsidRPr="00793913" w:rsidRDefault="00BA64C5" w:rsidP="00C34029">
            <w:pPr>
              <w:pStyle w:val="TableBody"/>
              <w:rPr>
                <w:sz w:val="22"/>
                <w:szCs w:val="22"/>
              </w:rPr>
            </w:pPr>
            <w:r w:rsidRPr="00793913">
              <w:rPr>
                <w:sz w:val="22"/>
                <w:szCs w:val="22"/>
              </w:rPr>
              <w:t xml:space="preserve">year = Given year that the interpolated </w:t>
            </w:r>
            <w:r w:rsidR="00C55704">
              <w:rPr>
                <w:sz w:val="22"/>
                <w:szCs w:val="22"/>
              </w:rPr>
              <w:t>cumulative mass value</w:t>
            </w:r>
            <w:r w:rsidR="00C55704" w:rsidRPr="00793913">
              <w:rPr>
                <w:sz w:val="22"/>
                <w:szCs w:val="22"/>
              </w:rPr>
              <w:t xml:space="preserve"> </w:t>
            </w:r>
            <w:r w:rsidRPr="00793913">
              <w:rPr>
                <w:sz w:val="22"/>
                <w:szCs w:val="22"/>
              </w:rPr>
              <w:t xml:space="preserve">is being calculated </w:t>
            </w:r>
            <w:r w:rsidR="0077036D">
              <w:rPr>
                <w:sz w:val="22"/>
                <w:szCs w:val="22"/>
              </w:rPr>
              <w:t>(i.e., full year timestep)</w:t>
            </w:r>
          </w:p>
        </w:tc>
      </w:tr>
      <w:tr w:rsidR="00BA64C5" w:rsidRPr="00690114" w14:paraId="18604F09" w14:textId="77777777" w:rsidTr="00793913">
        <w:trPr>
          <w:trHeight w:val="388"/>
          <w:jc w:val="center"/>
        </w:trPr>
        <w:tc>
          <w:tcPr>
            <w:tcW w:w="8640" w:type="dxa"/>
          </w:tcPr>
          <w:p w14:paraId="77F8A1B3" w14:textId="5C69DB2A" w:rsidR="00BA64C5" w:rsidRPr="00793913" w:rsidRDefault="00BA64C5" w:rsidP="00C34029">
            <w:pPr>
              <w:pStyle w:val="TableBody"/>
              <w:rPr>
                <w:sz w:val="22"/>
                <w:szCs w:val="22"/>
              </w:rPr>
            </w:pPr>
            <w:r w:rsidRPr="00793913">
              <w:rPr>
                <w:sz w:val="22"/>
                <w:szCs w:val="22"/>
              </w:rPr>
              <w:t>year</w:t>
            </w:r>
            <w:r w:rsidRPr="00793913">
              <w:rPr>
                <w:sz w:val="22"/>
                <w:szCs w:val="22"/>
                <w:vertAlign w:val="subscript"/>
              </w:rPr>
              <w:t xml:space="preserve">p </w:t>
            </w:r>
            <w:r w:rsidRPr="00793913">
              <w:rPr>
                <w:sz w:val="22"/>
                <w:szCs w:val="22"/>
              </w:rPr>
              <w:t xml:space="preserve">= Year prior to the given year </w:t>
            </w:r>
            <w:r w:rsidR="00690114" w:rsidRPr="00793913">
              <w:rPr>
                <w:sz w:val="22"/>
                <w:szCs w:val="22"/>
              </w:rPr>
              <w:t>(</w:t>
            </w:r>
            <w:r w:rsidR="0077036D">
              <w:rPr>
                <w:sz w:val="22"/>
                <w:szCs w:val="22"/>
              </w:rPr>
              <w:t xml:space="preserve">i.e. </w:t>
            </w:r>
            <w:r w:rsidR="00690114" w:rsidRPr="00793913">
              <w:rPr>
                <w:sz w:val="22"/>
                <w:szCs w:val="22"/>
              </w:rPr>
              <w:t>first full year timestep</w:t>
            </w:r>
            <w:r w:rsidR="0077036D">
              <w:rPr>
                <w:sz w:val="22"/>
                <w:szCs w:val="22"/>
              </w:rPr>
              <w:t xml:space="preserve"> prior to given year</w:t>
            </w:r>
            <w:r w:rsidR="00690114" w:rsidRPr="00793913">
              <w:rPr>
                <w:sz w:val="22"/>
                <w:szCs w:val="22"/>
              </w:rPr>
              <w:t>)</w:t>
            </w:r>
          </w:p>
        </w:tc>
      </w:tr>
      <w:tr w:rsidR="00BA64C5" w:rsidRPr="00690114" w14:paraId="311037AC" w14:textId="77777777" w:rsidTr="00793913">
        <w:trPr>
          <w:trHeight w:val="388"/>
          <w:jc w:val="center"/>
        </w:trPr>
        <w:tc>
          <w:tcPr>
            <w:tcW w:w="8640" w:type="dxa"/>
          </w:tcPr>
          <w:p w14:paraId="6F87352F" w14:textId="2F1AD592" w:rsidR="00BA64C5" w:rsidRPr="00793913" w:rsidRDefault="00BA64C5" w:rsidP="008C5271">
            <w:pPr>
              <w:pStyle w:val="TableBody"/>
              <w:rPr>
                <w:sz w:val="22"/>
                <w:szCs w:val="22"/>
              </w:rPr>
            </w:pPr>
            <w:r w:rsidRPr="00793913">
              <w:rPr>
                <w:sz w:val="22"/>
                <w:szCs w:val="22"/>
              </w:rPr>
              <w:t>year</w:t>
            </w:r>
            <w:r w:rsidRPr="00793913">
              <w:rPr>
                <w:sz w:val="22"/>
                <w:szCs w:val="22"/>
                <w:vertAlign w:val="subscript"/>
              </w:rPr>
              <w:t>n</w:t>
            </w:r>
            <w:r w:rsidRPr="00793913">
              <w:rPr>
                <w:sz w:val="22"/>
                <w:szCs w:val="22"/>
              </w:rPr>
              <w:t xml:space="preserve"> = </w:t>
            </w:r>
            <w:r w:rsidR="0077036D">
              <w:rPr>
                <w:sz w:val="22"/>
                <w:szCs w:val="22"/>
              </w:rPr>
              <w:t>Timestep</w:t>
            </w:r>
            <w:r w:rsidRPr="00793913">
              <w:rPr>
                <w:sz w:val="22"/>
                <w:szCs w:val="22"/>
              </w:rPr>
              <w:t xml:space="preserve"> after the given year</w:t>
            </w:r>
            <w:r w:rsidR="0077036D">
              <w:rPr>
                <w:sz w:val="22"/>
                <w:szCs w:val="22"/>
              </w:rPr>
              <w:t xml:space="preserve"> (i.e., not necessarily a full year timestep)</w:t>
            </w:r>
          </w:p>
        </w:tc>
      </w:tr>
      <w:tr w:rsidR="00BA64C5" w:rsidRPr="00690114" w14:paraId="04AAFBAF" w14:textId="77777777" w:rsidTr="00793913">
        <w:trPr>
          <w:trHeight w:val="388"/>
          <w:jc w:val="center"/>
        </w:trPr>
        <w:tc>
          <w:tcPr>
            <w:tcW w:w="8640" w:type="dxa"/>
          </w:tcPr>
          <w:p w14:paraId="293F83AB" w14:textId="0CBB73B4" w:rsidR="00BA64C5" w:rsidRPr="00793913" w:rsidRDefault="00BA64C5" w:rsidP="008C5271">
            <w:pPr>
              <w:pStyle w:val="TableBody"/>
              <w:rPr>
                <w:sz w:val="22"/>
                <w:szCs w:val="22"/>
              </w:rPr>
            </w:pPr>
            <w:r w:rsidRPr="00793913">
              <w:rPr>
                <w:sz w:val="22"/>
                <w:szCs w:val="22"/>
              </w:rPr>
              <w:t>cum</w:t>
            </w:r>
            <w:r w:rsidRPr="00793913">
              <w:rPr>
                <w:sz w:val="22"/>
                <w:szCs w:val="22"/>
                <w:vertAlign w:val="subscript"/>
              </w:rPr>
              <w:t>n</w:t>
            </w:r>
            <w:r w:rsidRPr="00793913">
              <w:rPr>
                <w:sz w:val="22"/>
                <w:szCs w:val="22"/>
              </w:rPr>
              <w:t xml:space="preserve"> = Cumulative </w:t>
            </w:r>
            <w:r w:rsidR="00C55704" w:rsidRPr="00C55704">
              <w:rPr>
                <w:sz w:val="22"/>
                <w:szCs w:val="22"/>
              </w:rPr>
              <w:t xml:space="preserve">mass </w:t>
            </w:r>
            <w:r w:rsidRPr="00793913">
              <w:rPr>
                <w:sz w:val="22"/>
                <w:szCs w:val="22"/>
              </w:rPr>
              <w:t>value after the given year</w:t>
            </w:r>
            <w:r w:rsidR="00CA0CD9">
              <w:rPr>
                <w:sz w:val="22"/>
                <w:szCs w:val="22"/>
              </w:rPr>
              <w:t xml:space="preserve"> </w:t>
            </w:r>
            <w:r w:rsidR="00C55704">
              <w:rPr>
                <w:sz w:val="22"/>
                <w:szCs w:val="22"/>
              </w:rPr>
              <w:t>(corresponding to year</w:t>
            </w:r>
            <w:r w:rsidR="00C55704" w:rsidRPr="00D21EDA">
              <w:rPr>
                <w:sz w:val="22"/>
                <w:szCs w:val="22"/>
                <w:vertAlign w:val="subscript"/>
              </w:rPr>
              <w:t>n</w:t>
            </w:r>
            <w:r w:rsidR="00C55704">
              <w:rPr>
                <w:sz w:val="22"/>
                <w:szCs w:val="22"/>
              </w:rPr>
              <w:t>)</w:t>
            </w:r>
          </w:p>
        </w:tc>
      </w:tr>
      <w:tr w:rsidR="00690114" w:rsidRPr="00690114" w14:paraId="13F1CB19" w14:textId="77777777" w:rsidTr="00793913">
        <w:trPr>
          <w:trHeight w:val="612"/>
          <w:jc w:val="center"/>
        </w:trPr>
        <w:tc>
          <w:tcPr>
            <w:tcW w:w="8640" w:type="dxa"/>
          </w:tcPr>
          <w:p w14:paraId="74810034" w14:textId="412F9929" w:rsidR="00690114" w:rsidRPr="00793913" w:rsidRDefault="00690114" w:rsidP="00587421">
            <w:pPr>
              <w:pStyle w:val="TableBody"/>
              <w:rPr>
                <w:sz w:val="22"/>
                <w:szCs w:val="22"/>
              </w:rPr>
            </w:pPr>
            <w:r w:rsidRPr="00793913">
              <w:rPr>
                <w:sz w:val="22"/>
                <w:szCs w:val="22"/>
              </w:rPr>
              <w:t>cum</w:t>
            </w:r>
            <w:r w:rsidRPr="00793913">
              <w:rPr>
                <w:sz w:val="22"/>
                <w:szCs w:val="22"/>
                <w:vertAlign w:val="subscript"/>
              </w:rPr>
              <w:t>p</w:t>
            </w:r>
            <w:r w:rsidRPr="00793913">
              <w:rPr>
                <w:sz w:val="22"/>
                <w:szCs w:val="22"/>
              </w:rPr>
              <w:t xml:space="preserve"> = Cumulative </w:t>
            </w:r>
            <w:r w:rsidR="00C55704" w:rsidRPr="00C55704">
              <w:rPr>
                <w:sz w:val="22"/>
                <w:szCs w:val="22"/>
              </w:rPr>
              <w:t xml:space="preserve">mass </w:t>
            </w:r>
            <w:r w:rsidRPr="00793913">
              <w:rPr>
                <w:sz w:val="22"/>
                <w:szCs w:val="22"/>
              </w:rPr>
              <w:t>value prior to the given year (corresponding to year</w:t>
            </w:r>
            <w:r w:rsidRPr="00793913">
              <w:rPr>
                <w:sz w:val="22"/>
                <w:szCs w:val="22"/>
                <w:vertAlign w:val="subscript"/>
              </w:rPr>
              <w:t>p</w:t>
            </w:r>
            <w:r w:rsidRPr="00793913">
              <w:rPr>
                <w:sz w:val="22"/>
                <w:szCs w:val="22"/>
              </w:rPr>
              <w:t>)</w:t>
            </w:r>
          </w:p>
        </w:tc>
      </w:tr>
    </w:tbl>
    <w:p w14:paraId="719464B1" w14:textId="77777777" w:rsidR="00291F59" w:rsidRDefault="00291F59" w:rsidP="00903578">
      <w:pPr>
        <w:pStyle w:val="BodyText"/>
        <w:ind w:left="720"/>
      </w:pPr>
    </w:p>
    <w:p w14:paraId="10A2F892" w14:textId="49912934" w:rsidR="00AD527A" w:rsidRDefault="00AD527A" w:rsidP="00903578">
      <w:pPr>
        <w:pStyle w:val="BodyText"/>
        <w:ind w:left="720"/>
      </w:pPr>
      <w:r>
        <w:t>FR-1</w:t>
      </w:r>
      <w:r w:rsidR="00AD79F6">
        <w:t>0</w:t>
      </w:r>
      <w:r>
        <w:t>: Calculate the rate for each integer year using the interpolated cumulative mass</w:t>
      </w:r>
      <w:r w:rsidR="00C55704" w:rsidRPr="00C55704">
        <w:t xml:space="preserve"> time series</w:t>
      </w:r>
      <w:r>
        <w:t>.</w:t>
      </w:r>
    </w:p>
    <w:p w14:paraId="2B1896D2" w14:textId="77777777" w:rsidR="00291F59" w:rsidRDefault="00291F59" w:rsidP="00903578">
      <w:pPr>
        <w:pStyle w:val="BodyText"/>
        <w:ind w:left="720"/>
      </w:pPr>
    </w:p>
    <w:p w14:paraId="052A6DCC" w14:textId="1A30221C" w:rsidR="00AD527A" w:rsidRPr="00AD527A" w:rsidRDefault="00AD527A" w:rsidP="00AD527A">
      <w:pPr>
        <w:pStyle w:val="BodyText"/>
        <w:ind w:left="720" w:firstLine="720"/>
        <w:rPr>
          <w:rFonts w:eastAsiaTheme="minorEastAsia"/>
        </w:rPr>
      </w:pPr>
      <m:oMathPara>
        <m:oMath>
          <m:r>
            <w:rPr>
              <w:rFonts w:ascii="Cambria Math" w:hAnsi="Cambria Math"/>
            </w:rPr>
            <m:t>rate=cum-cu</m:t>
          </m:r>
          <m:sSub>
            <m:sSubPr>
              <m:ctrlPr>
                <w:rPr>
                  <w:rFonts w:ascii="Cambria Math" w:hAnsi="Cambria Math"/>
                  <w:i/>
                </w:rPr>
              </m:ctrlPr>
            </m:sSubPr>
            <m:e>
              <m:r>
                <w:rPr>
                  <w:rFonts w:ascii="Cambria Math" w:hAnsi="Cambria Math"/>
                </w:rPr>
                <m:t>m</m:t>
              </m:r>
            </m:e>
            <m:sub>
              <m:r>
                <w:rPr>
                  <w:rFonts w:ascii="Cambria Math" w:hAnsi="Cambria Math"/>
                </w:rPr>
                <m:t>p</m:t>
              </m:r>
            </m:sub>
          </m:sSub>
        </m:oMath>
      </m:oMathPara>
    </w:p>
    <w:p w14:paraId="6C47D127" w14:textId="3C93F62E" w:rsidR="00AD527A" w:rsidRDefault="00AD527A" w:rsidP="00AD527A">
      <w:pPr>
        <w:pStyle w:val="H1bodytext"/>
        <w:rPr>
          <w:rFonts w:ascii="Arial" w:hAnsi="Arial" w:cs="Arial"/>
        </w:rPr>
      </w:pPr>
      <w:r>
        <w:rPr>
          <w:rFonts w:ascii="Arial" w:hAnsi="Arial" w:cs="Arial"/>
        </w:rPr>
        <w:t>Where:</w:t>
      </w:r>
    </w:p>
    <w:tbl>
      <w:tblPr>
        <w:tblW w:w="7740" w:type="dxa"/>
        <w:jc w:val="center"/>
        <w:tblLayout w:type="fixed"/>
        <w:tblLook w:val="04A0" w:firstRow="1" w:lastRow="0" w:firstColumn="1" w:lastColumn="0" w:noHBand="0" w:noVBand="1"/>
      </w:tblPr>
      <w:tblGrid>
        <w:gridCol w:w="7740"/>
      </w:tblGrid>
      <w:tr w:rsidR="00291F59" w:rsidRPr="00690114" w14:paraId="77DE0A8C" w14:textId="77777777" w:rsidTr="00793913">
        <w:trPr>
          <w:trHeight w:val="405"/>
          <w:tblHeader/>
          <w:jc w:val="center"/>
        </w:trPr>
        <w:tc>
          <w:tcPr>
            <w:tcW w:w="7740" w:type="dxa"/>
            <w:shd w:val="clear" w:color="auto" w:fill="auto"/>
            <w:vAlign w:val="center"/>
          </w:tcPr>
          <w:p w14:paraId="3A3AABD0" w14:textId="5D39AFD0" w:rsidR="00690114" w:rsidRPr="006C636C" w:rsidRDefault="00690114" w:rsidP="000E6B37">
            <w:pPr>
              <w:pStyle w:val="Caption"/>
              <w:keepNext/>
              <w:jc w:val="left"/>
              <w:rPr>
                <w:b w:val="0"/>
                <w:i/>
                <w:szCs w:val="22"/>
              </w:rPr>
            </w:pPr>
            <w:r w:rsidRPr="00C34029">
              <w:rPr>
                <w:szCs w:val="22"/>
              </w:rPr>
              <w:t>Rate Interpolation Calculation Variable Definitions</w:t>
            </w:r>
          </w:p>
        </w:tc>
      </w:tr>
      <w:tr w:rsidR="00291F59" w:rsidRPr="00690114" w14:paraId="0313788C" w14:textId="77777777" w:rsidTr="00291F59">
        <w:trPr>
          <w:trHeight w:val="388"/>
          <w:jc w:val="center"/>
        </w:trPr>
        <w:tc>
          <w:tcPr>
            <w:tcW w:w="7740" w:type="dxa"/>
            <w:vAlign w:val="center"/>
          </w:tcPr>
          <w:p w14:paraId="1C47A1B6" w14:textId="53E0FA3C" w:rsidR="00690114" w:rsidRPr="00793913" w:rsidRDefault="00690114" w:rsidP="000E6B37">
            <w:pPr>
              <w:pStyle w:val="TableBody"/>
              <w:rPr>
                <w:sz w:val="22"/>
                <w:szCs w:val="22"/>
              </w:rPr>
            </w:pPr>
            <w:r w:rsidRPr="00793913">
              <w:rPr>
                <w:sz w:val="22"/>
                <w:szCs w:val="22"/>
              </w:rPr>
              <w:t>rate = Rate being calculated for a given year</w:t>
            </w:r>
          </w:p>
        </w:tc>
      </w:tr>
      <w:tr w:rsidR="00690114" w:rsidRPr="00690114" w14:paraId="38422D1D" w14:textId="77777777" w:rsidTr="00793913">
        <w:trPr>
          <w:trHeight w:val="388"/>
          <w:jc w:val="center"/>
        </w:trPr>
        <w:tc>
          <w:tcPr>
            <w:tcW w:w="7740" w:type="dxa"/>
          </w:tcPr>
          <w:p w14:paraId="529BA628" w14:textId="1788D6D0" w:rsidR="00690114" w:rsidRPr="00793913" w:rsidRDefault="00690114" w:rsidP="000E6B37">
            <w:pPr>
              <w:pStyle w:val="TableBody"/>
              <w:rPr>
                <w:sz w:val="22"/>
                <w:szCs w:val="22"/>
              </w:rPr>
            </w:pPr>
            <w:r w:rsidRPr="00793913">
              <w:rPr>
                <w:sz w:val="22"/>
                <w:szCs w:val="22"/>
              </w:rPr>
              <w:t xml:space="preserve">cum = Cumulative </w:t>
            </w:r>
            <w:r w:rsidR="00C55704" w:rsidRPr="00C55704">
              <w:rPr>
                <w:sz w:val="22"/>
                <w:szCs w:val="22"/>
              </w:rPr>
              <w:t xml:space="preserve">mass </w:t>
            </w:r>
            <w:r w:rsidRPr="00793913">
              <w:rPr>
                <w:sz w:val="22"/>
                <w:szCs w:val="22"/>
              </w:rPr>
              <w:t>value for a given year</w:t>
            </w:r>
          </w:p>
        </w:tc>
      </w:tr>
      <w:tr w:rsidR="00690114" w:rsidRPr="00690114" w14:paraId="18BB0AA0" w14:textId="77777777" w:rsidTr="00793913">
        <w:trPr>
          <w:trHeight w:val="675"/>
          <w:jc w:val="center"/>
        </w:trPr>
        <w:tc>
          <w:tcPr>
            <w:tcW w:w="7740" w:type="dxa"/>
          </w:tcPr>
          <w:p w14:paraId="5DC9908B" w14:textId="77A5AB0C" w:rsidR="00690114" w:rsidRPr="00793913" w:rsidRDefault="00690114" w:rsidP="000E6B37">
            <w:pPr>
              <w:pStyle w:val="TableBody"/>
              <w:rPr>
                <w:sz w:val="22"/>
                <w:szCs w:val="22"/>
              </w:rPr>
            </w:pPr>
            <w:r w:rsidRPr="00793913">
              <w:rPr>
                <w:sz w:val="22"/>
                <w:szCs w:val="22"/>
              </w:rPr>
              <w:t>cum</w:t>
            </w:r>
            <w:r w:rsidRPr="00793913">
              <w:rPr>
                <w:sz w:val="22"/>
                <w:szCs w:val="22"/>
                <w:vertAlign w:val="subscript"/>
              </w:rPr>
              <w:t>p</w:t>
            </w:r>
            <w:r w:rsidRPr="00793913">
              <w:rPr>
                <w:sz w:val="22"/>
                <w:szCs w:val="22"/>
              </w:rPr>
              <w:t xml:space="preserve"> = Cumulative </w:t>
            </w:r>
            <w:r w:rsidR="00C55704" w:rsidRPr="00C55704">
              <w:rPr>
                <w:sz w:val="22"/>
                <w:szCs w:val="22"/>
              </w:rPr>
              <w:t xml:space="preserve">mass </w:t>
            </w:r>
            <w:r w:rsidRPr="00793913">
              <w:rPr>
                <w:sz w:val="22"/>
                <w:szCs w:val="22"/>
              </w:rPr>
              <w:t>value prior to the given year</w:t>
            </w:r>
          </w:p>
        </w:tc>
      </w:tr>
    </w:tbl>
    <w:p w14:paraId="4CF640F8" w14:textId="77777777" w:rsidR="003B5B46" w:rsidRDefault="000A1842" w:rsidP="003B5B46">
      <w:pPr>
        <w:pStyle w:val="BodyText"/>
        <w:ind w:left="720"/>
        <w:rPr>
          <w:ins w:id="2" w:author="Neil Powers" w:date="2020-09-23T11:48:00Z"/>
        </w:rPr>
      </w:pPr>
      <w:r>
        <w:t>FR-1</w:t>
      </w:r>
      <w:r w:rsidR="00AD79F6">
        <w:t>1</w:t>
      </w:r>
      <w:r>
        <w:t xml:space="preserve">: Ability to select and process multiple files from a single directory.  </w:t>
      </w:r>
      <w:r w:rsidR="00690114">
        <w:t>E</w:t>
      </w:r>
      <w:r>
        <w:t xml:space="preserve">ach file selected </w:t>
      </w:r>
      <w:r w:rsidR="00690114">
        <w:t>must have</w:t>
      </w:r>
      <w:r>
        <w:t xml:space="preserve"> identical headers.</w:t>
      </w:r>
    </w:p>
    <w:p w14:paraId="5E1AC250" w14:textId="122C6A4A" w:rsidR="003B5B46" w:rsidRDefault="003B5B46" w:rsidP="003B5B46">
      <w:pPr>
        <w:pStyle w:val="BodyText"/>
        <w:ind w:left="720"/>
        <w:rPr>
          <w:ins w:id="3" w:author="Neil Powers" w:date="2020-09-23T11:44:00Z"/>
        </w:rPr>
        <w:pPrChange w:id="4" w:author="Neil Powers" w:date="2020-09-23T11:48:00Z">
          <w:pPr>
            <w:pStyle w:val="ListParagraph"/>
            <w:numPr>
              <w:numId w:val="15"/>
            </w:numPr>
            <w:ind w:left="1080" w:hanging="360"/>
          </w:pPr>
        </w:pPrChange>
      </w:pPr>
      <w:ins w:id="5" w:author="Neil Powers" w:date="2020-09-23T11:44:00Z">
        <w:r>
          <w:t xml:space="preserve">FR-12: Option to create </w:t>
        </w:r>
        <w:r>
          <w:t xml:space="preserve">stepwise outputs. </w:t>
        </w:r>
      </w:ins>
      <w:ins w:id="6" w:author="Neil Powers" w:date="2020-09-23T11:45:00Z">
        <w:r>
          <w:t>Insert i</w:t>
        </w:r>
      </w:ins>
      <w:ins w:id="7" w:author="Neil Powers" w:date="2020-09-23T11:44:00Z">
        <w:r>
          <w:t>ntermediary steps between the integer years using the same rate as the previous rate.</w:t>
        </w:r>
      </w:ins>
      <w:ins w:id="8" w:author="Neil Powers" w:date="2020-09-23T11:45:00Z">
        <w:r>
          <w:t xml:space="preserve"> The inserted step will be the </w:t>
        </w:r>
      </w:ins>
      <w:ins w:id="9" w:author="Neil Powers" w:date="2020-09-23T11:46:00Z">
        <w:r>
          <w:t>previous step + 0.9999999.</w:t>
        </w:r>
      </w:ins>
      <w:ins w:id="10" w:author="Neil Powers" w:date="2020-09-23T11:44:00Z">
        <w:r>
          <w:t xml:space="preserve"> </w:t>
        </w:r>
      </w:ins>
      <w:ins w:id="11" w:author="Neil Powers" w:date="2020-09-23T11:45:00Z">
        <w:r>
          <w:t>For example:</w:t>
        </w:r>
      </w:ins>
      <w:ins w:id="12" w:author="Neil Powers" w:date="2020-09-23T11:44:00Z">
        <w:r>
          <w:t xml:space="preserve"> </w:t>
        </w:r>
      </w:ins>
    </w:p>
    <w:p w14:paraId="439D5180" w14:textId="77777777" w:rsidR="003B5B46" w:rsidRDefault="003B5B46" w:rsidP="003B5B46">
      <w:pPr>
        <w:pStyle w:val="ListParagraph"/>
        <w:numPr>
          <w:ilvl w:val="1"/>
          <w:numId w:val="15"/>
        </w:numPr>
        <w:rPr>
          <w:ins w:id="13" w:author="Neil Powers" w:date="2020-09-23T11:44:00Z"/>
        </w:rPr>
      </w:pPr>
      <w:ins w:id="14" w:author="Neil Powers" w:date="2020-09-23T11:44:00Z">
        <w:r>
          <w:t xml:space="preserve">2019 = 12, </w:t>
        </w:r>
      </w:ins>
    </w:p>
    <w:p w14:paraId="054C7E8F" w14:textId="77777777" w:rsidR="003B5B46" w:rsidRDefault="003B5B46" w:rsidP="003B5B46">
      <w:pPr>
        <w:pStyle w:val="ListParagraph"/>
        <w:numPr>
          <w:ilvl w:val="1"/>
          <w:numId w:val="15"/>
        </w:numPr>
        <w:rPr>
          <w:ins w:id="15" w:author="Neil Powers" w:date="2020-09-23T11:44:00Z"/>
        </w:rPr>
      </w:pPr>
      <w:ins w:id="16" w:author="Neil Powers" w:date="2020-09-23T11:44:00Z">
        <w:r>
          <w:t xml:space="preserve">2019.9999999 = 12, </w:t>
        </w:r>
      </w:ins>
    </w:p>
    <w:p w14:paraId="629FEC5E" w14:textId="77777777" w:rsidR="003B5B46" w:rsidRDefault="003B5B46" w:rsidP="003B5B46">
      <w:pPr>
        <w:pStyle w:val="ListParagraph"/>
        <w:numPr>
          <w:ilvl w:val="1"/>
          <w:numId w:val="15"/>
        </w:numPr>
        <w:rPr>
          <w:ins w:id="17" w:author="Neil Powers" w:date="2020-09-23T11:44:00Z"/>
        </w:rPr>
      </w:pPr>
      <w:ins w:id="18" w:author="Neil Powers" w:date="2020-09-23T11:44:00Z">
        <w:r>
          <w:t xml:space="preserve">2020 = 15, </w:t>
        </w:r>
      </w:ins>
    </w:p>
    <w:p w14:paraId="2C3BC9BC" w14:textId="77777777" w:rsidR="003B5B46" w:rsidRDefault="003B5B46" w:rsidP="003B5B46">
      <w:pPr>
        <w:pStyle w:val="ListParagraph"/>
        <w:numPr>
          <w:ilvl w:val="1"/>
          <w:numId w:val="15"/>
        </w:numPr>
        <w:rPr>
          <w:ins w:id="19" w:author="Neil Powers" w:date="2020-09-23T11:44:00Z"/>
        </w:rPr>
      </w:pPr>
      <w:ins w:id="20" w:author="Neil Powers" w:date="2020-09-23T11:44:00Z">
        <w:r>
          <w:t xml:space="preserve">2020.9999999 = 15 </w:t>
        </w:r>
      </w:ins>
    </w:p>
    <w:p w14:paraId="0CB7073E" w14:textId="77777777" w:rsidR="003B5B46" w:rsidRPr="004556EC" w:rsidRDefault="003B5B46" w:rsidP="003B5B46">
      <w:pPr>
        <w:pStyle w:val="ListParagraph"/>
        <w:numPr>
          <w:ilvl w:val="1"/>
          <w:numId w:val="15"/>
        </w:numPr>
        <w:rPr>
          <w:ins w:id="21" w:author="Neil Powers" w:date="2020-09-23T11:44:00Z"/>
        </w:rPr>
      </w:pPr>
      <w:ins w:id="22" w:author="Neil Powers" w:date="2020-09-23T11:44:00Z">
        <w:r>
          <w:t>etc.</w:t>
        </w:r>
      </w:ins>
    </w:p>
    <w:p w14:paraId="47030F91" w14:textId="25AEC7CD" w:rsidR="003B5B46" w:rsidRDefault="003B5B46" w:rsidP="00793913">
      <w:pPr>
        <w:pStyle w:val="BodyText"/>
        <w:ind w:left="720"/>
      </w:pPr>
      <w:ins w:id="23" w:author="Neil Powers" w:date="2020-09-23T11:49:00Z">
        <w:r>
          <w:t xml:space="preserve">FR-13: Ability to use the application from a command line, using a </w:t>
        </w:r>
      </w:ins>
      <w:ins w:id="24" w:author="Neil Powers" w:date="2020-09-23T11:52:00Z">
        <w:r w:rsidR="00BA69D3">
          <w:t>XML</w:t>
        </w:r>
      </w:ins>
      <w:ins w:id="25" w:author="Neil Powers" w:date="2020-09-23T11:49:00Z">
        <w:r>
          <w:t xml:space="preserve"> config file that will </w:t>
        </w:r>
      </w:ins>
      <w:ins w:id="26" w:author="Neil Powers" w:date="2020-09-23T11:50:00Z">
        <w:r>
          <w:t xml:space="preserve">configure the application options, input file(s) or </w:t>
        </w:r>
      </w:ins>
      <w:ins w:id="27" w:author="Neil Powers" w:date="2020-09-23T11:51:00Z">
        <w:r w:rsidR="00BA69D3">
          <w:t>whole directory, and output location.</w:t>
        </w:r>
      </w:ins>
    </w:p>
    <w:p w14:paraId="2FC95516" w14:textId="77777777" w:rsidR="00E62A15" w:rsidRPr="00914C4E" w:rsidRDefault="00E62A15" w:rsidP="006973AE">
      <w:pPr>
        <w:pStyle w:val="Heading1"/>
      </w:pPr>
      <w:r w:rsidRPr="00914C4E">
        <w:t>Software Requirements Specifications</w:t>
      </w:r>
    </w:p>
    <w:p w14:paraId="4E94F030" w14:textId="76C510F8" w:rsidR="006504D7" w:rsidRDefault="006504D7" w:rsidP="00E62A15">
      <w:pPr>
        <w:pStyle w:val="H1bodytext"/>
        <w:spacing w:after="120"/>
        <w:rPr>
          <w:rFonts w:ascii="Arial" w:hAnsi="Arial"/>
        </w:rPr>
      </w:pPr>
      <w:r>
        <w:rPr>
          <w:rFonts w:ascii="Arial" w:hAnsi="Arial"/>
        </w:rPr>
        <w:t>Programming Language and required modules/libraries</w:t>
      </w:r>
      <w:r w:rsidR="00F22CF2">
        <w:rPr>
          <w:rFonts w:ascii="Arial" w:hAnsi="Arial"/>
        </w:rPr>
        <w:t>:</w:t>
      </w:r>
    </w:p>
    <w:p w14:paraId="0128E71E" w14:textId="69C89A27" w:rsidR="00F22CF2" w:rsidRDefault="00F22CF2" w:rsidP="00F22CF2">
      <w:pPr>
        <w:pStyle w:val="H1bodytext"/>
        <w:numPr>
          <w:ilvl w:val="0"/>
          <w:numId w:val="16"/>
        </w:numPr>
        <w:spacing w:after="120"/>
        <w:rPr>
          <w:rFonts w:ascii="Arial" w:hAnsi="Arial"/>
        </w:rPr>
      </w:pPr>
      <w:r>
        <w:rPr>
          <w:rFonts w:ascii="Arial" w:hAnsi="Arial"/>
        </w:rPr>
        <w:t>C#</w:t>
      </w:r>
    </w:p>
    <w:p w14:paraId="4FCEAC19" w14:textId="3EF2C3A5" w:rsidR="00F22CF2" w:rsidRDefault="00F22CF2" w:rsidP="00F22CF2">
      <w:pPr>
        <w:pStyle w:val="H1bodytext"/>
        <w:numPr>
          <w:ilvl w:val="0"/>
          <w:numId w:val="16"/>
        </w:numPr>
        <w:spacing w:after="120"/>
        <w:rPr>
          <w:rFonts w:ascii="Arial" w:hAnsi="Arial"/>
        </w:rPr>
      </w:pPr>
      <w:r>
        <w:rPr>
          <w:rFonts w:ascii="Arial" w:hAnsi="Arial"/>
        </w:rPr>
        <w:t>Microsoft Visual Studio</w:t>
      </w:r>
      <w:r w:rsidR="00271C72">
        <w:rPr>
          <w:rFonts w:ascii="Arial" w:hAnsi="Arial"/>
        </w:rPr>
        <w:t xml:space="preserve"> 2015</w:t>
      </w:r>
    </w:p>
    <w:p w14:paraId="18548855" w14:textId="582F17A4" w:rsidR="00F22CF2" w:rsidRDefault="00271C72" w:rsidP="00F22CF2">
      <w:pPr>
        <w:pStyle w:val="H1bodytext"/>
        <w:numPr>
          <w:ilvl w:val="0"/>
          <w:numId w:val="16"/>
        </w:numPr>
        <w:spacing w:after="120"/>
        <w:rPr>
          <w:rFonts w:ascii="Arial" w:hAnsi="Arial"/>
        </w:rPr>
      </w:pPr>
      <w:r>
        <w:rPr>
          <w:rFonts w:ascii="Arial" w:hAnsi="Arial"/>
        </w:rPr>
        <w:lastRenderedPageBreak/>
        <w:t>Microsoft Office Interop Excel v15.0.4785.1</w:t>
      </w:r>
    </w:p>
    <w:p w14:paraId="21AACBA4" w14:textId="591A4889" w:rsidR="00271C72" w:rsidRDefault="00271C72" w:rsidP="00F22CF2">
      <w:pPr>
        <w:pStyle w:val="H1bodytext"/>
        <w:numPr>
          <w:ilvl w:val="0"/>
          <w:numId w:val="16"/>
        </w:numPr>
        <w:spacing w:after="120"/>
        <w:rPr>
          <w:rFonts w:ascii="Arial" w:hAnsi="Arial"/>
        </w:rPr>
      </w:pPr>
      <w:r>
        <w:rPr>
          <w:rFonts w:ascii="Arial" w:hAnsi="Arial"/>
        </w:rPr>
        <w:t>WindowsAPICodePack-Core v1.1.2</w:t>
      </w:r>
    </w:p>
    <w:p w14:paraId="605D98F8" w14:textId="1853A6B0" w:rsidR="00271C72" w:rsidRDefault="00271C72" w:rsidP="00F22CF2">
      <w:pPr>
        <w:pStyle w:val="H1bodytext"/>
        <w:numPr>
          <w:ilvl w:val="0"/>
          <w:numId w:val="16"/>
        </w:numPr>
        <w:spacing w:after="120"/>
        <w:rPr>
          <w:rFonts w:ascii="Arial" w:hAnsi="Arial"/>
        </w:rPr>
      </w:pPr>
      <w:r>
        <w:rPr>
          <w:rFonts w:ascii="Arial" w:hAnsi="Arial"/>
        </w:rPr>
        <w:t>WindowsAPICodePack-Shell V1.1.1</w:t>
      </w:r>
    </w:p>
    <w:p w14:paraId="654C59DD" w14:textId="77777777" w:rsidR="00E62A15" w:rsidRPr="00914C4E" w:rsidRDefault="00E62A15" w:rsidP="006973AE">
      <w:pPr>
        <w:pStyle w:val="Heading1"/>
      </w:pPr>
      <w:r w:rsidRPr="00914C4E">
        <w:t>Software Design Description</w:t>
      </w:r>
    </w:p>
    <w:p w14:paraId="3D206EB1" w14:textId="6E52A097" w:rsidR="00E62A15" w:rsidRPr="00271C72" w:rsidRDefault="00271C72" w:rsidP="00E62A15">
      <w:pPr>
        <w:pStyle w:val="H1bodytext"/>
        <w:spacing w:after="120"/>
        <w:rPr>
          <w:rFonts w:ascii="Arial" w:hAnsi="Arial" w:cs="Arial"/>
        </w:rPr>
      </w:pPr>
      <w:r w:rsidRPr="00271C72">
        <w:rPr>
          <w:rFonts w:ascii="Arial" w:hAnsi="Arial" w:cs="Arial"/>
        </w:rPr>
        <w:t xml:space="preserve">The </w:t>
      </w:r>
      <w:r w:rsidR="0005219A">
        <w:rPr>
          <w:rFonts w:ascii="Arial" w:hAnsi="Arial" w:cs="Arial"/>
        </w:rPr>
        <w:t xml:space="preserve">SRI </w:t>
      </w:r>
      <w:r>
        <w:rPr>
          <w:rFonts w:ascii="Arial" w:hAnsi="Arial" w:cs="Arial"/>
        </w:rPr>
        <w:t>uses a graphical user interface (GUI) to load files and define input parameters.</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63C61E79" w14:textId="468AF78D" w:rsidR="00C358F5" w:rsidRDefault="00271C72" w:rsidP="00E62A15">
      <w:pPr>
        <w:pStyle w:val="H1bodytext"/>
        <w:spacing w:after="120"/>
        <w:rPr>
          <w:rFonts w:ascii="Arial" w:hAnsi="Arial"/>
        </w:rPr>
      </w:pPr>
      <w:r>
        <w:rPr>
          <w:rFonts w:ascii="Arial" w:hAnsi="Arial"/>
        </w:rPr>
        <w:t xml:space="preserve">Input files contain time series data that need to be extrapolated into a uniform yearly format (years will all be integer).  The format of the </w:t>
      </w:r>
      <w:r w:rsidR="00C34029">
        <w:rPr>
          <w:rFonts w:ascii="Arial" w:hAnsi="Arial"/>
        </w:rPr>
        <w:t xml:space="preserve">input </w:t>
      </w:r>
      <w:r>
        <w:rPr>
          <w:rFonts w:ascii="Arial" w:hAnsi="Arial"/>
        </w:rPr>
        <w:t>file needs to be in either comma, tab, or space delimited with the first column being “Time”. All ma</w:t>
      </w:r>
      <w:r w:rsidR="00706CFB">
        <w:rPr>
          <w:rFonts w:ascii="Arial" w:hAnsi="Arial"/>
        </w:rPr>
        <w:t>s</w:t>
      </w:r>
      <w:r>
        <w:rPr>
          <w:rFonts w:ascii="Arial" w:hAnsi="Arial"/>
        </w:rPr>
        <w:t>s related columns after that will use that column as its time reference for its timeseries.  Any comments should have a ‘#’ as the first character of the line.</w:t>
      </w:r>
    </w:p>
    <w:p w14:paraId="5C47C8F1" w14:textId="4A648BCB" w:rsidR="000E50DA" w:rsidRDefault="000E50DA" w:rsidP="00E62A15">
      <w:pPr>
        <w:pStyle w:val="H1bodytext"/>
        <w:spacing w:after="120"/>
        <w:rPr>
          <w:rFonts w:ascii="Arial" w:hAnsi="Arial"/>
        </w:rPr>
      </w:pPr>
      <w:r>
        <w:rPr>
          <w:rFonts w:ascii="Arial" w:hAnsi="Arial"/>
          <w:u w:val="single"/>
        </w:rPr>
        <w:t>Command Line Input</w:t>
      </w:r>
      <w:r>
        <w:rPr>
          <w:rFonts w:ascii="Arial" w:hAnsi="Arial"/>
        </w:rPr>
        <w:t>:</w:t>
      </w:r>
    </w:p>
    <w:p w14:paraId="0E53BE12" w14:textId="5F88A7A6" w:rsidR="000E50DA" w:rsidRDefault="000E50DA" w:rsidP="00E62A15">
      <w:pPr>
        <w:pStyle w:val="H1bodytext"/>
        <w:spacing w:after="120"/>
        <w:rPr>
          <w:rFonts w:ascii="Arial" w:hAnsi="Arial"/>
        </w:rPr>
      </w:pPr>
      <w:r>
        <w:rPr>
          <w:rFonts w:ascii="Arial" w:hAnsi="Arial"/>
        </w:rPr>
        <w:t>If the application is run from a command line with an argument, the application will assume the argument is a XML configuration file.  The XML configuration file will tell the application what files to process and what options to use.  It can specify single or multiple files with separate options or one set of options for an entire directory.</w:t>
      </w:r>
    </w:p>
    <w:p w14:paraId="18947D0C" w14:textId="4547F5B3" w:rsidR="000E50DA" w:rsidRDefault="000E50DA" w:rsidP="00E62A15">
      <w:pPr>
        <w:pStyle w:val="H1bodytext"/>
        <w:spacing w:after="120"/>
        <w:rPr>
          <w:rFonts w:ascii="Arial" w:hAnsi="Arial"/>
        </w:rPr>
      </w:pPr>
      <w:r>
        <w:rPr>
          <w:rFonts w:ascii="Arial" w:hAnsi="Arial"/>
        </w:rPr>
        <w:t>Example 1 configuration file. Specifies 2 files that are in the same directory.  The first file allows the application to determine the header names, the second file explicitly tells the application which columns to use and what to name them.  If an option is left out the application will assume a default value for it.</w:t>
      </w:r>
    </w:p>
    <w:p w14:paraId="70BA804E" w14:textId="77777777" w:rsidR="000E50DA" w:rsidRPr="000E50DA" w:rsidRDefault="000E50DA" w:rsidP="000E50DA">
      <w:pPr>
        <w:pStyle w:val="H1bodytext"/>
        <w:spacing w:after="120"/>
        <w:rPr>
          <w:rFonts w:ascii="Arial" w:hAnsi="Arial"/>
        </w:rPr>
      </w:pPr>
      <w:r w:rsidRPr="000E50DA">
        <w:rPr>
          <w:rFonts w:ascii="Arial" w:hAnsi="Arial"/>
        </w:rPr>
        <w:t xml:space="preserve">&lt;?xml version="1.0" encoding="utf-8"?&gt; </w:t>
      </w:r>
    </w:p>
    <w:p w14:paraId="3DD923CD" w14:textId="77777777" w:rsidR="000E50DA" w:rsidRPr="000E50DA" w:rsidRDefault="000E50DA" w:rsidP="000E50DA">
      <w:pPr>
        <w:pStyle w:val="H1bodytext"/>
        <w:spacing w:after="120"/>
        <w:rPr>
          <w:rFonts w:ascii="Arial" w:hAnsi="Arial"/>
        </w:rPr>
      </w:pPr>
      <w:r w:rsidRPr="000E50DA">
        <w:rPr>
          <w:rFonts w:ascii="Arial" w:hAnsi="Arial"/>
        </w:rPr>
        <w:t>&lt;root&gt;</w:t>
      </w:r>
    </w:p>
    <w:p w14:paraId="4E3F45DD" w14:textId="77777777" w:rsidR="000E50DA" w:rsidRPr="000E50DA" w:rsidRDefault="000E50DA" w:rsidP="000E50DA">
      <w:pPr>
        <w:pStyle w:val="H1bodytext"/>
        <w:spacing w:after="120"/>
        <w:rPr>
          <w:rFonts w:ascii="Arial" w:hAnsi="Arial"/>
        </w:rPr>
      </w:pPr>
      <w:r w:rsidRPr="000E50DA">
        <w:rPr>
          <w:rFonts w:ascii="Arial" w:hAnsi="Arial"/>
        </w:rPr>
        <w:tab/>
        <w:t>&lt;dir name="C:\tools\test\SRI\test4\vz_data"&gt;</w:t>
      </w:r>
    </w:p>
    <w:p w14:paraId="6C6819AE"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t>&lt;file name="rsp-h-3-bot_header.csv"&gt;</w:t>
      </w:r>
    </w:p>
    <w:p w14:paraId="70AE25B7"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&lt;units&gt;pCi/Year&lt;/units&gt;</w:t>
      </w:r>
    </w:p>
    <w:p w14:paraId="63E9C0E9"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&lt;conv_factor&gt;1000000000000&lt;/conv_factor&gt;</w:t>
      </w:r>
    </w:p>
    <w:p w14:paraId="199A85FC"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&lt;first_header&gt;8&lt;/first_header&gt;</w:t>
      </w:r>
    </w:p>
    <w:p w14:paraId="5812D822"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&lt;last_header&gt;10&lt;/last_header&gt;</w:t>
      </w:r>
    </w:p>
    <w:p w14:paraId="65FA640B"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&lt;delim&gt;,&lt;/delim&gt;</w:t>
      </w:r>
    </w:p>
    <w:p w14:paraId="51DCF614"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&lt;use_cumulative&gt;true&lt;/use_cumulative&gt;</w:t>
      </w:r>
    </w:p>
    <w:p w14:paraId="24D92F50"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&lt;consolidate_file&gt;true&lt;/consolidate_file&gt;</w:t>
      </w:r>
    </w:p>
    <w:p w14:paraId="3AF8E5EE"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&lt;path_out&gt;C:\tools\test\SRI\test4\output&lt;/path_out&gt;</w:t>
      </w:r>
    </w:p>
    <w:p w14:paraId="7999BB71"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&lt;step_wise&gt;true&lt;/step_wise&gt;</w:t>
      </w:r>
    </w:p>
    <w:p w14:paraId="19B8D20B" w14:textId="64B99FC4" w:rsidR="000E50DA" w:rsidRDefault="000E50DA" w:rsidP="000E50DA">
      <w:pPr>
        <w:pStyle w:val="H1bodytext"/>
        <w:spacing w:after="120"/>
        <w:rPr>
          <w:rFonts w:ascii="Arial" w:hAnsi="Arial"/>
        </w:rPr>
      </w:pPr>
      <w:r w:rsidRPr="000E50DA">
        <w:rPr>
          <w:rFonts w:ascii="Arial" w:hAnsi="Arial"/>
        </w:rPr>
        <w:tab/>
      </w:r>
      <w:r w:rsidRPr="000E50DA">
        <w:rPr>
          <w:rFonts w:ascii="Arial" w:hAnsi="Arial"/>
        </w:rPr>
        <w:tab/>
        <w:t>&lt;/file&gt;</w:t>
      </w:r>
    </w:p>
    <w:p w14:paraId="625EAA5D"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t>&lt;file name="rsp-h-3-bot.csv"&gt;</w:t>
      </w:r>
    </w:p>
    <w:p w14:paraId="64BA9EBB"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&lt;units&gt;pCi/Year&lt;/units&gt;</w:t>
      </w:r>
    </w:p>
    <w:p w14:paraId="666849D1"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&lt;conv_factor&gt;1000000000000&lt;/conv_factor&gt;</w:t>
      </w:r>
    </w:p>
    <w:p w14:paraId="49E4C79E"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&lt;first_header&gt;8&lt;/first_header&gt;</w:t>
      </w:r>
    </w:p>
    <w:p w14:paraId="68CAD96E" w14:textId="77777777" w:rsidR="000E50DA" w:rsidRPr="000E50DA" w:rsidRDefault="000E50DA" w:rsidP="000E50DA">
      <w:pPr>
        <w:pStyle w:val="H1bodytext"/>
        <w:spacing w:after="120"/>
        <w:rPr>
          <w:rFonts w:ascii="Arial" w:hAnsi="Arial"/>
        </w:rPr>
      </w:pPr>
      <w:r w:rsidRPr="000E50DA">
        <w:rPr>
          <w:rFonts w:ascii="Arial" w:hAnsi="Arial"/>
        </w:rPr>
        <w:lastRenderedPageBreak/>
        <w:tab/>
      </w:r>
      <w:r w:rsidRPr="000E50DA">
        <w:rPr>
          <w:rFonts w:ascii="Arial" w:hAnsi="Arial"/>
        </w:rPr>
        <w:tab/>
      </w:r>
      <w:r w:rsidRPr="000E50DA">
        <w:rPr>
          <w:rFonts w:ascii="Arial" w:hAnsi="Arial"/>
        </w:rPr>
        <w:tab/>
        <w:t>&lt;last_header&gt;10&lt;/last_header&gt;</w:t>
      </w:r>
    </w:p>
    <w:p w14:paraId="4904336B"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&lt;delim&gt;,&lt;/delim&gt;</w:t>
      </w:r>
    </w:p>
    <w:p w14:paraId="41355D46"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&lt;use_cumulative&gt;true&lt;/use_cumulative&gt;</w:t>
      </w:r>
    </w:p>
    <w:p w14:paraId="37481242"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&lt;consolidate_file&gt;true&lt;/consolidate_file&gt;</w:t>
      </w:r>
    </w:p>
    <w:p w14:paraId="62F140EC"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&lt;path_out&gt;C:\tools\test\SRI\test4\output&lt;/path_out&gt;</w:t>
      </w:r>
    </w:p>
    <w:p w14:paraId="5C547A7F"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&lt;step_wise&gt;true&lt;/step_wise&gt;</w:t>
      </w:r>
    </w:p>
    <w:p w14:paraId="2FEC2F08"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&lt;cols&gt;</w:t>
      </w:r>
    </w:p>
    <w:p w14:paraId="12D51808"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index="0"&gt;time&lt;/col&gt;</w:t>
      </w:r>
    </w:p>
    <w:p w14:paraId="1407A162"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index="1"&gt;101-38&lt;/col&gt;</w:t>
      </w:r>
    </w:p>
    <w:p w14:paraId="03C6E21B"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index="11"&gt;101-43&lt;/col&gt;</w:t>
      </w:r>
    </w:p>
    <w:p w14:paraId="7FDCCD71"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index="51"&gt;100-41&lt;/col&gt;</w:t>
      </w:r>
    </w:p>
    <w:p w14:paraId="54C26BA0"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index="71"&gt;100-51&lt;/col&gt;</w:t>
      </w:r>
    </w:p>
    <w:p w14:paraId="41A7B177"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index="79"&gt;100-55&lt;/col&gt;</w:t>
      </w:r>
    </w:p>
    <w:p w14:paraId="595001FD"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index="83"&gt;100-57&lt;/col&gt;</w:t>
      </w:r>
    </w:p>
    <w:p w14:paraId="6D6925FE"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index="87"&gt;100-59&lt;/col&gt;</w:t>
      </w:r>
    </w:p>
    <w:p w14:paraId="75E36E5E"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&lt;/cols&gt;</w:t>
      </w:r>
    </w:p>
    <w:p w14:paraId="310DF7F9"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t>&lt;/file&gt;</w:t>
      </w:r>
    </w:p>
    <w:p w14:paraId="7FEECD9D" w14:textId="7C364EA0" w:rsidR="000E50DA" w:rsidRDefault="000E50DA" w:rsidP="000E50DA">
      <w:pPr>
        <w:pStyle w:val="H1bodytext"/>
        <w:spacing w:after="120"/>
        <w:ind w:firstLine="720"/>
        <w:rPr>
          <w:rFonts w:ascii="Arial" w:hAnsi="Arial"/>
        </w:rPr>
        <w:pPrChange w:id="28" w:author="Neil Powers" w:date="2020-09-24T08:38:00Z">
          <w:pPr>
            <w:pStyle w:val="H1bodytext"/>
            <w:spacing w:after="120"/>
          </w:pPr>
        </w:pPrChange>
      </w:pPr>
      <w:r w:rsidRPr="000E50DA">
        <w:rPr>
          <w:rFonts w:ascii="Arial" w:hAnsi="Arial"/>
        </w:rPr>
        <w:t>&lt;/dir&gt;</w:t>
      </w:r>
    </w:p>
    <w:p w14:paraId="2BEA760C" w14:textId="75F246F2" w:rsidR="000E50DA" w:rsidRDefault="000E50DA" w:rsidP="000E50DA">
      <w:pPr>
        <w:pStyle w:val="H1bodytext"/>
        <w:spacing w:after="120"/>
        <w:rPr>
          <w:rFonts w:ascii="Arial" w:hAnsi="Arial"/>
        </w:rPr>
      </w:pPr>
      <w:r>
        <w:rPr>
          <w:rFonts w:ascii="Arial" w:hAnsi="Arial"/>
        </w:rPr>
        <w:t>&lt;/root&gt;</w:t>
      </w:r>
    </w:p>
    <w:p w14:paraId="6A989E42" w14:textId="55DE2317" w:rsidR="000E50DA" w:rsidRDefault="000E50DA" w:rsidP="000E50DA">
      <w:pPr>
        <w:pStyle w:val="H1bodytext"/>
        <w:spacing w:after="120"/>
        <w:rPr>
          <w:rFonts w:ascii="Arial" w:hAnsi="Arial"/>
        </w:rPr>
      </w:pPr>
    </w:p>
    <w:p w14:paraId="45F50A76" w14:textId="727528B6" w:rsidR="000E50DA" w:rsidRDefault="000E50DA" w:rsidP="000E50DA">
      <w:pPr>
        <w:pStyle w:val="H1bodytext"/>
        <w:spacing w:after="120"/>
        <w:rPr>
          <w:rFonts w:ascii="Arial" w:hAnsi="Arial"/>
        </w:rPr>
      </w:pPr>
      <w:r>
        <w:rPr>
          <w:rFonts w:ascii="Arial" w:hAnsi="Arial"/>
        </w:rPr>
        <w:t xml:space="preserve">Example 2 configuration file.  This example shows how to process an entire directory. It gives the file name of ‘all’ which tells the application to grab all files from the directory.  It will process all of the files with the same settings, and in this example the columns have been specified so it will assume all files have the same </w:t>
      </w:r>
      <w:r w:rsidR="000E1A44">
        <w:rPr>
          <w:rFonts w:ascii="Arial" w:hAnsi="Arial"/>
        </w:rPr>
        <w:t>headers.</w:t>
      </w:r>
    </w:p>
    <w:p w14:paraId="5F97F462" w14:textId="77777777" w:rsidR="000E50DA" w:rsidRPr="000E50DA" w:rsidRDefault="000E50DA" w:rsidP="000E50DA">
      <w:pPr>
        <w:pStyle w:val="H1bodytext"/>
        <w:spacing w:after="120"/>
        <w:rPr>
          <w:rFonts w:ascii="Arial" w:hAnsi="Arial"/>
        </w:rPr>
      </w:pPr>
      <w:r w:rsidRPr="000E50DA">
        <w:rPr>
          <w:rFonts w:ascii="Arial" w:hAnsi="Arial"/>
        </w:rPr>
        <w:t xml:space="preserve">&lt;?xml version="1.0" encoding="utf-8"?&gt; </w:t>
      </w:r>
    </w:p>
    <w:p w14:paraId="63873A8D" w14:textId="77777777" w:rsidR="000E50DA" w:rsidRPr="000E50DA" w:rsidRDefault="000E50DA" w:rsidP="000E50DA">
      <w:pPr>
        <w:pStyle w:val="H1bodytext"/>
        <w:spacing w:after="120"/>
        <w:rPr>
          <w:rFonts w:ascii="Arial" w:hAnsi="Arial"/>
        </w:rPr>
      </w:pPr>
      <w:r w:rsidRPr="000E50DA">
        <w:rPr>
          <w:rFonts w:ascii="Arial" w:hAnsi="Arial"/>
        </w:rPr>
        <w:t>&lt;root&gt;</w:t>
      </w:r>
    </w:p>
    <w:p w14:paraId="07530F27" w14:textId="77777777" w:rsidR="000E50DA" w:rsidRPr="000E50DA" w:rsidRDefault="000E50DA" w:rsidP="000E50DA">
      <w:pPr>
        <w:pStyle w:val="H1bodytext"/>
        <w:spacing w:after="120"/>
        <w:rPr>
          <w:rFonts w:ascii="Arial" w:hAnsi="Arial"/>
        </w:rPr>
      </w:pPr>
      <w:r w:rsidRPr="000E50DA">
        <w:rPr>
          <w:rFonts w:ascii="Arial" w:hAnsi="Arial"/>
        </w:rPr>
        <w:t xml:space="preserve"> </w:t>
      </w:r>
      <w:r w:rsidRPr="000E50DA">
        <w:rPr>
          <w:rFonts w:ascii="Arial" w:hAnsi="Arial"/>
        </w:rPr>
        <w:tab/>
        <w:t>&lt;dir name="C:\tools\test\SRI\test4\vz_data2"&gt;</w:t>
      </w:r>
    </w:p>
    <w:p w14:paraId="1878FC40"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t>&lt;file name="all"&gt;</w:t>
      </w:r>
    </w:p>
    <w:p w14:paraId="7471D5C0"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&lt;units&gt;pCi/Year&lt;/units&gt;</w:t>
      </w:r>
    </w:p>
    <w:p w14:paraId="4E2210EC"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&lt;conv_factor&gt;1000000000000&lt;/conv_factor&gt;</w:t>
      </w:r>
    </w:p>
    <w:p w14:paraId="0BF0166A"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&lt;first_header&gt;8&lt;/first_header&gt;</w:t>
      </w:r>
    </w:p>
    <w:p w14:paraId="14988A78"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&lt;last_header&gt;10&lt;/last_header&gt;</w:t>
      </w:r>
    </w:p>
    <w:p w14:paraId="3B04ECA5"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&lt;delim&gt;,&lt;/delim&gt;</w:t>
      </w:r>
    </w:p>
    <w:p w14:paraId="46F7419E"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&lt;use_cumulative&gt;true&lt;/use_cumulative&gt;</w:t>
      </w:r>
    </w:p>
    <w:p w14:paraId="169D35C6"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&lt;consolidate_file&gt;true&lt;/consolidate_file&gt;</w:t>
      </w:r>
    </w:p>
    <w:p w14:paraId="2824AB92"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&lt;path_out&gt;C:\tools\test\SRI\test4\output&lt;/path_out&gt;</w:t>
      </w:r>
    </w:p>
    <w:p w14:paraId="21D6D430" w14:textId="77777777" w:rsidR="000E50DA" w:rsidRPr="000E50DA" w:rsidRDefault="000E50DA" w:rsidP="000E50DA">
      <w:pPr>
        <w:pStyle w:val="H1bodytext"/>
        <w:spacing w:after="120"/>
        <w:rPr>
          <w:rFonts w:ascii="Arial" w:hAnsi="Arial"/>
        </w:rPr>
      </w:pPr>
      <w:r w:rsidRPr="000E50DA">
        <w:rPr>
          <w:rFonts w:ascii="Arial" w:hAnsi="Arial"/>
        </w:rPr>
        <w:lastRenderedPageBreak/>
        <w:tab/>
      </w:r>
      <w:r w:rsidRPr="000E50DA">
        <w:rPr>
          <w:rFonts w:ascii="Arial" w:hAnsi="Arial"/>
        </w:rPr>
        <w:tab/>
      </w:r>
      <w:r w:rsidRPr="000E50DA">
        <w:rPr>
          <w:rFonts w:ascii="Arial" w:hAnsi="Arial"/>
        </w:rPr>
        <w:tab/>
        <w:t>&lt;cols&gt;</w:t>
      </w:r>
    </w:p>
    <w:p w14:paraId="4996E83D"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index="0"&gt;time&lt;/col&gt;</w:t>
      </w:r>
    </w:p>
    <w:p w14:paraId="3D584BD8"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index="1"&gt;101-38&lt;/col&gt;</w:t>
      </w:r>
    </w:p>
    <w:p w14:paraId="7F627595"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index="11"&gt;101-43&lt;/col&gt;</w:t>
      </w:r>
    </w:p>
    <w:p w14:paraId="7F45C658"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index="51"&gt;100-41&lt;/col&gt;</w:t>
      </w:r>
    </w:p>
    <w:p w14:paraId="32D7097E"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index="71"&gt;100-51&lt;/col&gt;</w:t>
      </w:r>
    </w:p>
    <w:p w14:paraId="7E93F36C"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index="79"&gt;100-55&lt;/col&gt;</w:t>
      </w:r>
    </w:p>
    <w:p w14:paraId="0CEE6F79"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index="83"&gt;100-57&lt;/col&gt;</w:t>
      </w:r>
    </w:p>
    <w:p w14:paraId="3237248A"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index="87"&gt;100-59&lt;/col&gt;</w:t>
      </w:r>
    </w:p>
    <w:p w14:paraId="088182BA"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&lt;/cols&gt;</w:t>
      </w:r>
    </w:p>
    <w:p w14:paraId="6B80BCB6"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t>&lt;/file&gt;</w:t>
      </w:r>
    </w:p>
    <w:p w14:paraId="44D47339" w14:textId="77777777" w:rsidR="000E50DA" w:rsidRPr="000E50DA" w:rsidRDefault="000E50DA" w:rsidP="000E50DA">
      <w:pPr>
        <w:pStyle w:val="H1bodytext"/>
        <w:spacing w:after="120"/>
        <w:rPr>
          <w:rFonts w:ascii="Arial" w:hAnsi="Arial"/>
        </w:rPr>
      </w:pPr>
      <w:r w:rsidRPr="000E50DA">
        <w:rPr>
          <w:rFonts w:ascii="Arial" w:hAnsi="Arial"/>
        </w:rPr>
        <w:tab/>
        <w:t>&lt;/dir&gt;</w:t>
      </w:r>
    </w:p>
    <w:p w14:paraId="36571102" w14:textId="25553B22" w:rsidR="000E50DA" w:rsidRDefault="000E50DA" w:rsidP="000E50DA">
      <w:pPr>
        <w:pStyle w:val="H1bodytext"/>
        <w:spacing w:after="120"/>
        <w:rPr>
          <w:rFonts w:ascii="Arial" w:hAnsi="Arial"/>
        </w:rPr>
      </w:pPr>
      <w:r w:rsidRPr="000E50DA">
        <w:rPr>
          <w:rFonts w:ascii="Arial" w:hAnsi="Arial"/>
        </w:rPr>
        <w:t>&lt;/root&gt;</w:t>
      </w:r>
    </w:p>
    <w:p w14:paraId="353579A6" w14:textId="77777777" w:rsidR="000E50DA" w:rsidRPr="000E50DA" w:rsidRDefault="000E50DA" w:rsidP="00E62A15">
      <w:pPr>
        <w:pStyle w:val="H1bodytext"/>
        <w:spacing w:after="120"/>
        <w:rPr>
          <w:rFonts w:ascii="Arial" w:hAnsi="Arial"/>
        </w:rPr>
      </w:pP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774ED627" w14:textId="2FA39C2B" w:rsidR="00AB0D20" w:rsidRDefault="00723FA2" w:rsidP="00E62A15">
      <w:pPr>
        <w:pStyle w:val="H1bodytext"/>
        <w:spacing w:after="120"/>
        <w:rPr>
          <w:rFonts w:ascii="Arial" w:hAnsi="Arial"/>
        </w:rPr>
      </w:pPr>
      <w:r>
        <w:rPr>
          <w:rFonts w:ascii="Arial" w:hAnsi="Arial"/>
        </w:rPr>
        <w:t>The output file will be named using the original file name plus “_yearly_steps.csv”.  the first line will be location of the original data, second line will be the header with column names, second line will be header with column units. Each line after that will be data.</w:t>
      </w:r>
    </w:p>
    <w:p w14:paraId="5A293DFA" w14:textId="07680B1C" w:rsidR="00AD527A" w:rsidRDefault="00AD527A" w:rsidP="00C34029">
      <w:pPr>
        <w:pStyle w:val="H1bodytext"/>
        <w:spacing w:after="120"/>
        <w:rPr>
          <w:rFonts w:ascii="Arial" w:hAnsi="Arial"/>
        </w:rPr>
      </w:pPr>
      <w:r>
        <w:rPr>
          <w:rFonts w:ascii="Arial" w:hAnsi="Arial"/>
        </w:rPr>
        <w:t>The cumulative output file contains the cumulative data used to calculate the rates for each year in the yearly steps output.  Cumulative</w:t>
      </w:r>
      <w:r w:rsidR="00CA0CD9">
        <w:rPr>
          <w:rFonts w:ascii="Arial" w:hAnsi="Arial"/>
        </w:rPr>
        <w:t xml:space="preserve"> data</w:t>
      </w:r>
      <w:r>
        <w:rPr>
          <w:rFonts w:ascii="Arial" w:hAnsi="Arial"/>
        </w:rPr>
        <w:t xml:space="preserve"> is used as typically it has a higher precision than </w:t>
      </w:r>
      <w:r w:rsidR="00240069">
        <w:rPr>
          <w:rFonts w:ascii="Arial" w:hAnsi="Arial"/>
        </w:rPr>
        <w:t>rate data when coming from STOMP.</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7D4E1658" w:rsidR="008B7F47" w:rsidRPr="00C34029" w:rsidRDefault="008B7F47" w:rsidP="00E62A15">
      <w:pPr>
        <w:pStyle w:val="H1bodytext"/>
        <w:spacing w:after="120"/>
        <w:rPr>
          <w:rFonts w:ascii="Arial" w:hAnsi="Arial"/>
          <w:sz w:val="20"/>
        </w:rPr>
      </w:pPr>
      <w:r w:rsidRPr="00C34029">
        <w:rPr>
          <w:rFonts w:ascii="Arial" w:hAnsi="Arial"/>
          <w:sz w:val="20"/>
        </w:rPr>
        <w:t>{</w:t>
      </w:r>
      <w:r w:rsidR="002A5736" w:rsidRPr="00C34029">
        <w:rPr>
          <w:rFonts w:ascii="Arial" w:hAnsi="Arial"/>
          <w:sz w:val="20"/>
        </w:rPr>
        <w:t>directory path to repository}</w:t>
      </w:r>
      <w:r w:rsidR="00C34029" w:rsidRPr="00C34029">
        <w:rPr>
          <w:rFonts w:ascii="Arial" w:hAnsi="Arial"/>
          <w:sz w:val="20"/>
        </w:rPr>
        <w:t>\tools</w:t>
      </w:r>
      <w:r w:rsidR="008C124D" w:rsidRPr="00C34029">
        <w:rPr>
          <w:rFonts w:ascii="Arial" w:hAnsi="Arial"/>
          <w:sz w:val="20"/>
        </w:rPr>
        <w:t>\</w:t>
      </w:r>
      <w:r w:rsidR="00C34029" w:rsidRPr="00C34029">
        <w:rPr>
          <w:rFonts w:ascii="Arial" w:hAnsi="Arial"/>
          <w:sz w:val="20"/>
        </w:rPr>
        <w:t>surf_rate_interpolation</w:t>
      </w:r>
      <w:r w:rsidR="008C124D" w:rsidRPr="00C34029">
        <w:rPr>
          <w:rFonts w:ascii="Arial" w:hAnsi="Arial"/>
          <w:sz w:val="20"/>
        </w:rPr>
        <w:t>\</w:t>
      </w:r>
      <w:r w:rsidR="00C34029" w:rsidRPr="00C34029">
        <w:rPr>
          <w:rFonts w:ascii="Arial" w:hAnsi="Arial"/>
          <w:sz w:val="20"/>
        </w:rPr>
        <w:t>win64\</w:t>
      </w:r>
      <w:r w:rsidR="00C34029" w:rsidRPr="00C34029">
        <w:rPr>
          <w:sz w:val="20"/>
        </w:rPr>
        <w:t xml:space="preserve"> </w:t>
      </w:r>
      <w:r w:rsidR="00C34029" w:rsidRPr="00C34029">
        <w:rPr>
          <w:rFonts w:ascii="Arial" w:hAnsi="Arial"/>
          <w:sz w:val="20"/>
        </w:rPr>
        <w:t>surf_rate_interp_win_intel_64.exe</w:t>
      </w:r>
      <w:r w:rsidR="00C34029" w:rsidRPr="00C34029" w:rsidDel="00C34029">
        <w:rPr>
          <w:rFonts w:ascii="Arial" w:hAnsi="Arial"/>
          <w:sz w:val="20"/>
        </w:rPr>
        <w:t xml:space="preserve"> </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45E8DF11" w:rsidR="008F1127" w:rsidRPr="006504D7" w:rsidRDefault="00197806" w:rsidP="00E62A15">
      <w:pPr>
        <w:pStyle w:val="H1bodytext"/>
        <w:spacing w:after="120"/>
        <w:rPr>
          <w:rFonts w:ascii="Arial" w:hAnsi="Arial"/>
        </w:rPr>
      </w:pPr>
      <w:r>
        <w:rPr>
          <w:rFonts w:ascii="Arial" w:hAnsi="Arial"/>
        </w:rPr>
        <w:t>Sara Lindberg performed a code review on May 15, 2020. No impacts to other repository tools or library dependencies were identified for the SRI.</w:t>
      </w:r>
    </w:p>
    <w:p w14:paraId="20435C5C" w14:textId="77777777" w:rsidR="00E62A15" w:rsidRPr="00E9368E" w:rsidRDefault="00E62A15" w:rsidP="006973AE">
      <w:pPr>
        <w:pStyle w:val="Heading1"/>
      </w:pPr>
      <w:r w:rsidRPr="00E9368E">
        <w:t>Requirements Traceability Matrix</w:t>
      </w:r>
    </w:p>
    <w:p w14:paraId="1179DFB7" w14:textId="51BA5CE5" w:rsidR="006973AE" w:rsidRPr="00DA11B3" w:rsidRDefault="006504D7" w:rsidP="00DA11B3">
      <w:pPr>
        <w:pStyle w:val="H1bodytext"/>
        <w:spacing w:after="120"/>
        <w:rPr>
          <w:rFonts w:ascii="Arial" w:hAnsi="Arial"/>
        </w:rPr>
      </w:pPr>
      <w:bookmarkStart w:id="29" w:name="_Hlk24021851"/>
      <w:r>
        <w:rPr>
          <w:rFonts w:ascii="Arial" w:hAnsi="Arial" w:cs="Arial"/>
        </w:rPr>
        <w:t xml:space="preserve">The requirements traceability matrix for the </w:t>
      </w:r>
      <w:r w:rsidR="00197806">
        <w:rPr>
          <w:rFonts w:ascii="Arial" w:hAnsi="Arial" w:cs="Arial"/>
        </w:rPr>
        <w:t>SRI</w:t>
      </w:r>
      <w:r>
        <w:rPr>
          <w:rFonts w:ascii="Arial" w:hAnsi="Arial" w:cs="Arial"/>
        </w:rPr>
        <w:t xml:space="preserve"> 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73"/>
        <w:gridCol w:w="3218"/>
        <w:gridCol w:w="4369"/>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30" w:name="_Ref33083555"/>
            <w:bookmarkEnd w:id="29"/>
            <w:r>
              <w:t xml:space="preserve">Table </w:t>
            </w:r>
            <w:fldSimple w:instr=" SEQ Table \* ARABIC ">
              <w:r w:rsidR="009B35A1">
                <w:rPr>
                  <w:noProof/>
                </w:rPr>
                <w:t>1</w:t>
              </w:r>
            </w:fldSimple>
            <w:bookmarkEnd w:id="30"/>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7B796D">
        <w:trPr>
          <w:cantSplit/>
          <w:trHeight w:val="314"/>
          <w:tblHeader/>
        </w:trPr>
        <w:tc>
          <w:tcPr>
            <w:tcW w:w="1773"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3218"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4369"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413E53">
        <w:trPr>
          <w:cantSplit/>
          <w:trHeight w:val="935"/>
        </w:trPr>
        <w:tc>
          <w:tcPr>
            <w:tcW w:w="1773"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3218" w:type="dxa"/>
            <w:shd w:val="clear" w:color="auto" w:fill="auto"/>
            <w:vAlign w:val="center"/>
          </w:tcPr>
          <w:p w14:paraId="08B513E0" w14:textId="6DC11E07"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7B796D" w:rsidRPr="007B796D">
              <w:rPr>
                <w:rFonts w:ascii="Arial" w:hAnsi="Arial"/>
                <w:sz w:val="20"/>
              </w:rPr>
              <w:t>surf_rate_interp_win_intel_64.exe</w:t>
            </w:r>
            <w:r w:rsidR="007B796D" w:rsidRPr="007B796D" w:rsidDel="007B796D">
              <w:rPr>
                <w:rFonts w:ascii="Arial" w:hAnsi="Arial"/>
                <w:sz w:val="20"/>
              </w:rPr>
              <w:t xml:space="preserve"> </w:t>
            </w:r>
            <w:r w:rsidRPr="007D0AAC">
              <w:rPr>
                <w:rFonts w:ascii="Arial" w:hAnsi="Arial"/>
                <w:sz w:val="20"/>
              </w:rPr>
              <w:t>-IT-1</w:t>
            </w:r>
          </w:p>
        </w:tc>
        <w:tc>
          <w:tcPr>
            <w:tcW w:w="4369"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14:paraId="20018E58" w14:textId="77777777" w:rsidTr="007B796D">
        <w:trPr>
          <w:trHeight w:val="1430"/>
        </w:trPr>
        <w:tc>
          <w:tcPr>
            <w:tcW w:w="1773" w:type="dxa"/>
            <w:vAlign w:val="center"/>
          </w:tcPr>
          <w:p w14:paraId="3806044B" w14:textId="4D48AD4C" w:rsidR="006504D7" w:rsidRPr="007D0AAC" w:rsidRDefault="006504D7" w:rsidP="003314D1">
            <w:pPr>
              <w:pStyle w:val="H1bodytext"/>
              <w:spacing w:after="0"/>
              <w:ind w:left="0"/>
              <w:jc w:val="center"/>
              <w:rPr>
                <w:rFonts w:ascii="Arial" w:hAnsi="Arial"/>
                <w:sz w:val="20"/>
              </w:rPr>
            </w:pPr>
            <w:r w:rsidRPr="007D0AAC">
              <w:rPr>
                <w:rFonts w:ascii="Arial" w:hAnsi="Arial"/>
                <w:sz w:val="20"/>
              </w:rPr>
              <w:lastRenderedPageBreak/>
              <w:t>FR-</w:t>
            </w:r>
            <w:r w:rsidR="00593938">
              <w:rPr>
                <w:rFonts w:ascii="Arial" w:hAnsi="Arial"/>
                <w:sz w:val="20"/>
              </w:rPr>
              <w:t>1</w:t>
            </w:r>
          </w:p>
        </w:tc>
        <w:tc>
          <w:tcPr>
            <w:tcW w:w="3218" w:type="dxa"/>
            <w:vAlign w:val="center"/>
          </w:tcPr>
          <w:p w14:paraId="59DF7714" w14:textId="782D2428"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r w:rsidR="007B796D" w:rsidRPr="007B796D">
              <w:rPr>
                <w:rFonts w:ascii="Arial" w:hAnsi="Arial"/>
                <w:sz w:val="20"/>
              </w:rPr>
              <w:t>surf_rate_interp_win_intel_64.exe</w:t>
            </w:r>
            <w:r w:rsidR="007B796D" w:rsidRPr="007B796D" w:rsidDel="007B796D">
              <w:rPr>
                <w:rFonts w:ascii="Arial" w:hAnsi="Arial"/>
                <w:sz w:val="20"/>
              </w:rPr>
              <w:t xml:space="preserve"> </w:t>
            </w:r>
            <w:r w:rsidRPr="007D0AAC">
              <w:rPr>
                <w:rFonts w:ascii="Arial" w:hAnsi="Arial"/>
                <w:sz w:val="20"/>
              </w:rPr>
              <w:t>-</w:t>
            </w:r>
            <w:r w:rsidR="00D61326">
              <w:rPr>
                <w:rFonts w:ascii="Arial" w:hAnsi="Arial"/>
                <w:sz w:val="20"/>
              </w:rPr>
              <w:t>AT</w:t>
            </w:r>
            <w:r w:rsidRPr="007D0AAC">
              <w:rPr>
                <w:rFonts w:ascii="Arial" w:hAnsi="Arial"/>
                <w:sz w:val="20"/>
              </w:rPr>
              <w:t>-1</w:t>
            </w:r>
          </w:p>
        </w:tc>
        <w:tc>
          <w:tcPr>
            <w:tcW w:w="4369" w:type="dxa"/>
            <w:vAlign w:val="center"/>
          </w:tcPr>
          <w:p w14:paraId="6CE81F31" w14:textId="0153F7E0" w:rsidR="006504D7" w:rsidRPr="007D0AAC" w:rsidRDefault="00593938" w:rsidP="003314D1">
            <w:pPr>
              <w:pStyle w:val="H1bodytext"/>
              <w:spacing w:after="0"/>
              <w:ind w:left="0"/>
              <w:jc w:val="center"/>
              <w:rPr>
                <w:rFonts w:ascii="Arial" w:hAnsi="Arial"/>
                <w:sz w:val="20"/>
              </w:rPr>
            </w:pPr>
            <w:r>
              <w:rPr>
                <w:rFonts w:ascii="Arial" w:hAnsi="Arial"/>
                <w:sz w:val="20"/>
              </w:rPr>
              <w:t>Open Space-delimited File</w:t>
            </w:r>
          </w:p>
        </w:tc>
      </w:tr>
      <w:tr w:rsidR="00593938" w14:paraId="22392D8F" w14:textId="77777777" w:rsidTr="007B796D">
        <w:trPr>
          <w:trHeight w:val="1430"/>
        </w:trPr>
        <w:tc>
          <w:tcPr>
            <w:tcW w:w="1773" w:type="dxa"/>
            <w:vAlign w:val="center"/>
          </w:tcPr>
          <w:p w14:paraId="2EA90910" w14:textId="60ECE573" w:rsidR="00593938" w:rsidRPr="007D0AAC" w:rsidRDefault="00593938" w:rsidP="00593938">
            <w:pPr>
              <w:pStyle w:val="H1bodytext"/>
              <w:spacing w:after="0"/>
              <w:ind w:left="0"/>
              <w:jc w:val="center"/>
              <w:rPr>
                <w:rFonts w:ascii="Arial" w:hAnsi="Arial"/>
                <w:sz w:val="20"/>
              </w:rPr>
            </w:pPr>
            <w:r w:rsidRPr="007D0AAC">
              <w:rPr>
                <w:rFonts w:ascii="Arial" w:hAnsi="Arial"/>
                <w:sz w:val="20"/>
              </w:rPr>
              <w:t>FR-</w:t>
            </w:r>
            <w:r>
              <w:rPr>
                <w:rFonts w:ascii="Arial" w:hAnsi="Arial"/>
                <w:sz w:val="20"/>
              </w:rPr>
              <w:t>2</w:t>
            </w:r>
          </w:p>
        </w:tc>
        <w:tc>
          <w:tcPr>
            <w:tcW w:w="3218" w:type="dxa"/>
            <w:vAlign w:val="center"/>
          </w:tcPr>
          <w:p w14:paraId="25CD8028" w14:textId="2E25030C" w:rsidR="00593938" w:rsidRPr="007D0AAC" w:rsidRDefault="00593938" w:rsidP="00593938">
            <w:pPr>
              <w:pStyle w:val="H1bodytext"/>
              <w:spacing w:after="0"/>
              <w:ind w:left="0"/>
              <w:jc w:val="center"/>
              <w:rPr>
                <w:rFonts w:ascii="Arial" w:hAnsi="Arial"/>
                <w:sz w:val="20"/>
              </w:rPr>
            </w:pPr>
            <w:r w:rsidRPr="007D0AAC">
              <w:rPr>
                <w:rFonts w:ascii="Arial" w:hAnsi="Arial"/>
                <w:sz w:val="20"/>
              </w:rPr>
              <w:t xml:space="preserve">CACIE- </w:t>
            </w:r>
            <w:r w:rsidR="007B796D"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4369" w:type="dxa"/>
            <w:vAlign w:val="center"/>
          </w:tcPr>
          <w:p w14:paraId="57BA5419" w14:textId="445A5B69" w:rsidR="00593938" w:rsidRDefault="00593938" w:rsidP="00593938">
            <w:pPr>
              <w:pStyle w:val="H1bodytext"/>
              <w:spacing w:after="0"/>
              <w:ind w:left="0"/>
              <w:jc w:val="center"/>
              <w:rPr>
                <w:rFonts w:ascii="Arial" w:hAnsi="Arial"/>
                <w:sz w:val="20"/>
              </w:rPr>
            </w:pPr>
            <w:r>
              <w:rPr>
                <w:rFonts w:ascii="Arial" w:hAnsi="Arial"/>
                <w:sz w:val="20"/>
              </w:rPr>
              <w:t>Open Comma-delimited File</w:t>
            </w:r>
          </w:p>
        </w:tc>
      </w:tr>
      <w:tr w:rsidR="00593938" w14:paraId="14056820" w14:textId="77777777" w:rsidTr="007B796D">
        <w:trPr>
          <w:trHeight w:val="1430"/>
        </w:trPr>
        <w:tc>
          <w:tcPr>
            <w:tcW w:w="1773" w:type="dxa"/>
            <w:vAlign w:val="center"/>
          </w:tcPr>
          <w:p w14:paraId="13E711F8" w14:textId="26D2B1B0" w:rsidR="00593938" w:rsidRPr="007D0AAC" w:rsidRDefault="00593938" w:rsidP="00593938">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3218" w:type="dxa"/>
            <w:vAlign w:val="center"/>
          </w:tcPr>
          <w:p w14:paraId="22A9167C" w14:textId="566220F6" w:rsidR="00593938" w:rsidRPr="007D0AAC" w:rsidRDefault="00593938" w:rsidP="00593938">
            <w:pPr>
              <w:pStyle w:val="H1bodytext"/>
              <w:spacing w:after="0"/>
              <w:ind w:left="0"/>
              <w:jc w:val="center"/>
              <w:rPr>
                <w:rFonts w:ascii="Arial" w:hAnsi="Arial"/>
                <w:sz w:val="20"/>
              </w:rPr>
            </w:pPr>
            <w:r w:rsidRPr="007D0AAC">
              <w:rPr>
                <w:rFonts w:ascii="Arial" w:hAnsi="Arial"/>
                <w:sz w:val="20"/>
              </w:rPr>
              <w:t xml:space="preserve">CACIE- </w:t>
            </w:r>
            <w:r w:rsidR="007B796D"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3</w:t>
            </w:r>
          </w:p>
        </w:tc>
        <w:tc>
          <w:tcPr>
            <w:tcW w:w="4369" w:type="dxa"/>
            <w:vAlign w:val="center"/>
          </w:tcPr>
          <w:p w14:paraId="4BD06026" w14:textId="55DBF40C" w:rsidR="00593938" w:rsidRDefault="00593938" w:rsidP="00593938">
            <w:pPr>
              <w:pStyle w:val="H1bodytext"/>
              <w:spacing w:after="0"/>
              <w:ind w:left="0"/>
              <w:jc w:val="center"/>
              <w:rPr>
                <w:rFonts w:ascii="Arial" w:hAnsi="Arial"/>
                <w:sz w:val="20"/>
              </w:rPr>
            </w:pPr>
            <w:r>
              <w:rPr>
                <w:rFonts w:ascii="Arial" w:hAnsi="Arial"/>
                <w:sz w:val="20"/>
              </w:rPr>
              <w:t xml:space="preserve">Open </w:t>
            </w:r>
            <w:r w:rsidR="005D7D67">
              <w:rPr>
                <w:rFonts w:ascii="Arial" w:hAnsi="Arial"/>
                <w:sz w:val="20"/>
              </w:rPr>
              <w:t>T</w:t>
            </w:r>
            <w:r>
              <w:rPr>
                <w:rFonts w:ascii="Arial" w:hAnsi="Arial"/>
                <w:sz w:val="20"/>
              </w:rPr>
              <w:t xml:space="preserve">ab-delimited </w:t>
            </w:r>
            <w:r w:rsidR="008B188E">
              <w:rPr>
                <w:rFonts w:ascii="Arial" w:hAnsi="Arial"/>
                <w:sz w:val="20"/>
              </w:rPr>
              <w:t>f</w:t>
            </w:r>
            <w:r>
              <w:rPr>
                <w:rFonts w:ascii="Arial" w:hAnsi="Arial"/>
                <w:sz w:val="20"/>
              </w:rPr>
              <w:t>ile</w:t>
            </w:r>
          </w:p>
        </w:tc>
      </w:tr>
      <w:tr w:rsidR="00593938" w:rsidRPr="007D0AAC" w14:paraId="6A2FC433" w14:textId="77777777" w:rsidTr="007B796D">
        <w:trPr>
          <w:trHeight w:val="1430"/>
        </w:trPr>
        <w:tc>
          <w:tcPr>
            <w:tcW w:w="1773" w:type="dxa"/>
            <w:vAlign w:val="center"/>
          </w:tcPr>
          <w:p w14:paraId="02A26959" w14:textId="76D113C8" w:rsidR="00593938" w:rsidRPr="007D0AAC" w:rsidRDefault="00A215BD" w:rsidP="00593938">
            <w:pPr>
              <w:pStyle w:val="H1bodytext"/>
              <w:spacing w:after="0"/>
              <w:ind w:left="0"/>
              <w:jc w:val="center"/>
              <w:rPr>
                <w:rFonts w:ascii="Arial" w:hAnsi="Arial"/>
                <w:sz w:val="20"/>
              </w:rPr>
            </w:pPr>
            <w:r>
              <w:rPr>
                <w:rFonts w:ascii="Arial" w:hAnsi="Arial"/>
                <w:sz w:val="20"/>
              </w:rPr>
              <w:t>FR-4</w:t>
            </w:r>
            <w:r w:rsidR="008B188E">
              <w:rPr>
                <w:rFonts w:ascii="Arial" w:hAnsi="Arial"/>
                <w:sz w:val="20"/>
              </w:rPr>
              <w:br/>
              <w:t>FR-5</w:t>
            </w:r>
          </w:p>
        </w:tc>
        <w:tc>
          <w:tcPr>
            <w:tcW w:w="3218" w:type="dxa"/>
            <w:vAlign w:val="center"/>
          </w:tcPr>
          <w:p w14:paraId="2BB02FA2" w14:textId="4DF0C63C" w:rsidR="00593938" w:rsidRPr="007D0AAC" w:rsidRDefault="007B796D" w:rsidP="00593938">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4</w:t>
            </w:r>
          </w:p>
        </w:tc>
        <w:tc>
          <w:tcPr>
            <w:tcW w:w="4369" w:type="dxa"/>
            <w:vAlign w:val="center"/>
          </w:tcPr>
          <w:p w14:paraId="21202B74" w14:textId="28F1B8E6" w:rsidR="00593938" w:rsidRPr="007D0AAC" w:rsidRDefault="008B188E" w:rsidP="00593938">
            <w:pPr>
              <w:pStyle w:val="H1bodytext"/>
              <w:spacing w:after="0"/>
              <w:ind w:left="0"/>
              <w:jc w:val="center"/>
              <w:rPr>
                <w:rFonts w:ascii="Arial" w:hAnsi="Arial"/>
                <w:sz w:val="20"/>
              </w:rPr>
            </w:pPr>
            <w:r>
              <w:rPr>
                <w:rFonts w:ascii="Arial" w:hAnsi="Arial"/>
                <w:sz w:val="20"/>
              </w:rPr>
              <w:t xml:space="preserve">User-defined Column Headers </w:t>
            </w:r>
            <w:r>
              <w:rPr>
                <w:rFonts w:ascii="Arial" w:hAnsi="Arial"/>
                <w:sz w:val="20"/>
              </w:rPr>
              <w:br/>
              <w:t>Generate Single Output File</w:t>
            </w:r>
          </w:p>
        </w:tc>
      </w:tr>
      <w:tr w:rsidR="00593938" w14:paraId="0611744E" w14:textId="77777777" w:rsidTr="00413E53">
        <w:trPr>
          <w:trHeight w:val="2645"/>
        </w:trPr>
        <w:tc>
          <w:tcPr>
            <w:tcW w:w="1773" w:type="dxa"/>
            <w:vAlign w:val="center"/>
          </w:tcPr>
          <w:p w14:paraId="04D04D03" w14:textId="6C35A6A2" w:rsidR="00593938" w:rsidRDefault="00044DA5" w:rsidP="00593938">
            <w:pPr>
              <w:pStyle w:val="H1bodytext"/>
              <w:spacing w:after="0"/>
              <w:ind w:left="0"/>
              <w:jc w:val="center"/>
              <w:rPr>
                <w:rFonts w:ascii="Arial" w:hAnsi="Arial"/>
                <w:sz w:val="20"/>
              </w:rPr>
            </w:pPr>
            <w:r>
              <w:rPr>
                <w:rFonts w:ascii="Arial" w:hAnsi="Arial"/>
                <w:sz w:val="20"/>
              </w:rPr>
              <w:t>FR-5</w:t>
            </w:r>
            <w:r w:rsidR="00EA34EC">
              <w:rPr>
                <w:rFonts w:ascii="Arial" w:hAnsi="Arial"/>
                <w:sz w:val="20"/>
              </w:rPr>
              <w:br/>
            </w:r>
            <w:r w:rsidR="004D4C5B">
              <w:rPr>
                <w:rFonts w:ascii="Arial" w:hAnsi="Arial"/>
                <w:sz w:val="20"/>
              </w:rPr>
              <w:t>FR-</w:t>
            </w:r>
            <w:r w:rsidR="00CA10D2">
              <w:rPr>
                <w:rFonts w:ascii="Arial" w:hAnsi="Arial"/>
                <w:sz w:val="20"/>
              </w:rPr>
              <w:t>7</w:t>
            </w:r>
            <w:r w:rsidR="004D4C5B">
              <w:rPr>
                <w:rFonts w:ascii="Arial" w:hAnsi="Arial"/>
                <w:sz w:val="20"/>
              </w:rPr>
              <w:br/>
              <w:t>FR-</w:t>
            </w:r>
            <w:r w:rsidR="00CA10D2">
              <w:rPr>
                <w:rFonts w:ascii="Arial" w:hAnsi="Arial"/>
                <w:sz w:val="20"/>
              </w:rPr>
              <w:t>9</w:t>
            </w:r>
          </w:p>
          <w:p w14:paraId="76BE7D0A" w14:textId="0EC40C12" w:rsidR="00240069" w:rsidRPr="007D0AAC" w:rsidRDefault="00240069" w:rsidP="00593938">
            <w:pPr>
              <w:pStyle w:val="H1bodytext"/>
              <w:spacing w:after="0"/>
              <w:ind w:left="0"/>
              <w:jc w:val="center"/>
              <w:rPr>
                <w:rFonts w:ascii="Arial" w:hAnsi="Arial"/>
                <w:sz w:val="20"/>
              </w:rPr>
            </w:pPr>
            <w:r>
              <w:rPr>
                <w:rFonts w:ascii="Arial" w:hAnsi="Arial"/>
                <w:sz w:val="20"/>
              </w:rPr>
              <w:t>FR-1</w:t>
            </w:r>
            <w:r w:rsidR="00CA10D2">
              <w:rPr>
                <w:rFonts w:ascii="Arial" w:hAnsi="Arial"/>
                <w:sz w:val="20"/>
              </w:rPr>
              <w:t>0</w:t>
            </w:r>
          </w:p>
        </w:tc>
        <w:tc>
          <w:tcPr>
            <w:tcW w:w="3218" w:type="dxa"/>
            <w:vAlign w:val="center"/>
          </w:tcPr>
          <w:p w14:paraId="04CFD5E2" w14:textId="71EB2AE7" w:rsidR="00593938" w:rsidRPr="007D0AAC" w:rsidRDefault="007B796D" w:rsidP="00593938">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5</w:t>
            </w:r>
          </w:p>
        </w:tc>
        <w:tc>
          <w:tcPr>
            <w:tcW w:w="4369" w:type="dxa"/>
            <w:vAlign w:val="center"/>
          </w:tcPr>
          <w:p w14:paraId="344CEC49" w14:textId="43BD2938" w:rsidR="00593938" w:rsidRPr="007D0AAC" w:rsidRDefault="004D4C5B" w:rsidP="00593938">
            <w:pPr>
              <w:pStyle w:val="H1bodytext"/>
              <w:spacing w:after="0"/>
              <w:ind w:left="0"/>
              <w:jc w:val="center"/>
              <w:rPr>
                <w:rFonts w:ascii="Arial" w:hAnsi="Arial"/>
                <w:sz w:val="20"/>
              </w:rPr>
            </w:pPr>
            <w:r>
              <w:rPr>
                <w:rFonts w:ascii="Arial" w:hAnsi="Arial"/>
                <w:sz w:val="20"/>
              </w:rPr>
              <w:t>Calculate cumulative data and generate separate output files for each column with a unique user-defined “definition.”</w:t>
            </w:r>
            <w:r>
              <w:rPr>
                <w:rFonts w:ascii="Arial" w:hAnsi="Arial"/>
                <w:sz w:val="20"/>
              </w:rPr>
              <w:br/>
            </w:r>
            <w:r>
              <w:rPr>
                <w:rFonts w:ascii="Arial" w:hAnsi="Arial"/>
                <w:sz w:val="20"/>
              </w:rPr>
              <w:br/>
            </w:r>
            <w:r w:rsidR="007C1ABD">
              <w:rPr>
                <w:rFonts w:ascii="Arial" w:hAnsi="Arial"/>
                <w:sz w:val="20"/>
              </w:rPr>
              <w:t>Calculate</w:t>
            </w:r>
            <w:r>
              <w:rPr>
                <w:rFonts w:ascii="Arial" w:hAnsi="Arial"/>
                <w:sz w:val="20"/>
              </w:rPr>
              <w:t xml:space="preserve"> cumulative value</w:t>
            </w:r>
            <w:r w:rsidR="007C1ABD">
              <w:rPr>
                <w:rFonts w:ascii="Arial" w:hAnsi="Arial"/>
                <w:sz w:val="20"/>
              </w:rPr>
              <w:t>s</w:t>
            </w:r>
            <w:r>
              <w:rPr>
                <w:rFonts w:ascii="Arial" w:hAnsi="Arial"/>
                <w:sz w:val="20"/>
              </w:rPr>
              <w:t xml:space="preserve"> for integer year timesteps if these timesteps are not included in original dataset.</w:t>
            </w:r>
            <w:r w:rsidR="00346D9F">
              <w:rPr>
                <w:rFonts w:ascii="Arial" w:hAnsi="Arial"/>
                <w:sz w:val="20"/>
              </w:rPr>
              <w:br/>
            </w:r>
            <w:r w:rsidR="00346D9F">
              <w:rPr>
                <w:rFonts w:ascii="Arial" w:hAnsi="Arial"/>
                <w:sz w:val="20"/>
              </w:rPr>
              <w:br/>
              <w:t>Generate output file</w:t>
            </w:r>
            <w:r w:rsidR="00197806">
              <w:rPr>
                <w:rFonts w:ascii="Arial" w:hAnsi="Arial"/>
                <w:sz w:val="20"/>
              </w:rPr>
              <w:t>s</w:t>
            </w:r>
            <w:r w:rsidR="00346D9F">
              <w:rPr>
                <w:rFonts w:ascii="Arial" w:hAnsi="Arial"/>
                <w:sz w:val="20"/>
              </w:rPr>
              <w:t xml:space="preserve"> with </w:t>
            </w:r>
            <w:r w:rsidR="00197806">
              <w:rPr>
                <w:rFonts w:ascii="Arial" w:hAnsi="Arial"/>
                <w:sz w:val="20"/>
              </w:rPr>
              <w:t xml:space="preserve">rate and </w:t>
            </w:r>
            <w:r w:rsidR="00346D9F">
              <w:rPr>
                <w:rFonts w:ascii="Arial" w:hAnsi="Arial"/>
                <w:sz w:val="20"/>
              </w:rPr>
              <w:t>cumulative data for yearly (integer) timesteps.</w:t>
            </w:r>
          </w:p>
        </w:tc>
      </w:tr>
      <w:tr w:rsidR="00593938" w14:paraId="7DC743E0" w14:textId="77777777" w:rsidTr="007B796D">
        <w:trPr>
          <w:trHeight w:val="935"/>
        </w:trPr>
        <w:tc>
          <w:tcPr>
            <w:tcW w:w="1773" w:type="dxa"/>
            <w:vAlign w:val="center"/>
          </w:tcPr>
          <w:p w14:paraId="66A78842" w14:textId="7CEBBCE5" w:rsidR="00593938" w:rsidRPr="007D0AAC" w:rsidRDefault="004D4C5B" w:rsidP="00593938">
            <w:pPr>
              <w:pStyle w:val="H1bodytext"/>
              <w:spacing w:after="0"/>
              <w:ind w:left="0"/>
              <w:jc w:val="center"/>
              <w:rPr>
                <w:rFonts w:ascii="Arial" w:hAnsi="Arial"/>
                <w:sz w:val="20"/>
              </w:rPr>
            </w:pPr>
            <w:r>
              <w:rPr>
                <w:rFonts w:ascii="Arial" w:hAnsi="Arial"/>
                <w:sz w:val="20"/>
              </w:rPr>
              <w:t>FR-</w:t>
            </w:r>
            <w:r w:rsidR="00CA10D2">
              <w:rPr>
                <w:rFonts w:ascii="Arial" w:hAnsi="Arial"/>
                <w:sz w:val="20"/>
              </w:rPr>
              <w:t>6</w:t>
            </w:r>
          </w:p>
        </w:tc>
        <w:tc>
          <w:tcPr>
            <w:tcW w:w="3218" w:type="dxa"/>
            <w:vAlign w:val="center"/>
          </w:tcPr>
          <w:p w14:paraId="44234775" w14:textId="116E0430" w:rsidR="00593938" w:rsidRPr="007D0AAC" w:rsidRDefault="007B796D" w:rsidP="00593938">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sidR="004D4C5B">
              <w:rPr>
                <w:rFonts w:ascii="Arial" w:hAnsi="Arial"/>
                <w:sz w:val="20"/>
              </w:rPr>
              <w:t>6</w:t>
            </w:r>
          </w:p>
        </w:tc>
        <w:tc>
          <w:tcPr>
            <w:tcW w:w="4369" w:type="dxa"/>
            <w:vAlign w:val="center"/>
          </w:tcPr>
          <w:p w14:paraId="18793A88" w14:textId="581DE15C" w:rsidR="00593938" w:rsidRPr="007D0AAC" w:rsidRDefault="004D4C5B" w:rsidP="00593938">
            <w:pPr>
              <w:pStyle w:val="H1bodytext"/>
              <w:spacing w:after="0"/>
              <w:ind w:left="0"/>
              <w:jc w:val="center"/>
              <w:rPr>
                <w:rFonts w:ascii="Arial" w:hAnsi="Arial"/>
                <w:sz w:val="20"/>
              </w:rPr>
            </w:pPr>
            <w:r>
              <w:rPr>
                <w:rFonts w:ascii="Arial" w:hAnsi="Arial"/>
                <w:sz w:val="20"/>
              </w:rPr>
              <w:t>Sum multiple columns with same user-defined “definition”</w:t>
            </w:r>
          </w:p>
        </w:tc>
      </w:tr>
      <w:tr w:rsidR="007B796D" w14:paraId="50B34A9A" w14:textId="77777777" w:rsidTr="007B796D">
        <w:trPr>
          <w:trHeight w:val="935"/>
        </w:trPr>
        <w:tc>
          <w:tcPr>
            <w:tcW w:w="1773" w:type="dxa"/>
            <w:vAlign w:val="center"/>
          </w:tcPr>
          <w:p w14:paraId="5B8E0587" w14:textId="7ABAAB2D" w:rsidR="007B796D" w:rsidRPr="007D0AAC" w:rsidRDefault="007B796D" w:rsidP="008C5271">
            <w:pPr>
              <w:pStyle w:val="H1bodytext"/>
              <w:spacing w:after="0"/>
              <w:ind w:left="0"/>
              <w:jc w:val="center"/>
              <w:rPr>
                <w:rFonts w:ascii="Arial" w:hAnsi="Arial"/>
                <w:sz w:val="20"/>
              </w:rPr>
            </w:pPr>
            <w:r w:rsidRPr="007D0AAC">
              <w:rPr>
                <w:rFonts w:ascii="Arial" w:hAnsi="Arial"/>
                <w:sz w:val="20"/>
              </w:rPr>
              <w:t>FR-</w:t>
            </w:r>
            <w:r w:rsidR="00CA10D2">
              <w:rPr>
                <w:rFonts w:ascii="Arial" w:hAnsi="Arial"/>
                <w:sz w:val="20"/>
              </w:rPr>
              <w:t>8</w:t>
            </w:r>
          </w:p>
        </w:tc>
        <w:tc>
          <w:tcPr>
            <w:tcW w:w="3218" w:type="dxa"/>
            <w:vAlign w:val="center"/>
          </w:tcPr>
          <w:p w14:paraId="7276EEA5" w14:textId="54756D94" w:rsidR="007B796D" w:rsidRPr="007D0AAC" w:rsidRDefault="007B796D" w:rsidP="008C5271">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sidR="003036D5">
              <w:rPr>
                <w:rFonts w:ascii="Arial" w:hAnsi="Arial"/>
                <w:sz w:val="20"/>
              </w:rPr>
              <w:t>7</w:t>
            </w:r>
          </w:p>
        </w:tc>
        <w:tc>
          <w:tcPr>
            <w:tcW w:w="4369" w:type="dxa"/>
            <w:vAlign w:val="center"/>
          </w:tcPr>
          <w:p w14:paraId="57AE31A4" w14:textId="37F9A301" w:rsidR="007B796D" w:rsidRPr="007D0AAC" w:rsidRDefault="00346D9F" w:rsidP="008C5271">
            <w:pPr>
              <w:pStyle w:val="H1bodytext"/>
              <w:spacing w:after="0"/>
              <w:ind w:left="0"/>
              <w:jc w:val="center"/>
              <w:rPr>
                <w:rFonts w:ascii="Arial" w:hAnsi="Arial"/>
                <w:sz w:val="20"/>
              </w:rPr>
            </w:pPr>
            <w:r>
              <w:rPr>
                <w:rFonts w:ascii="Arial" w:hAnsi="Arial"/>
                <w:sz w:val="20"/>
              </w:rPr>
              <w:t>Apply user-selected conversion factor</w:t>
            </w:r>
            <w:r w:rsidR="003036D5">
              <w:rPr>
                <w:rFonts w:ascii="Arial" w:hAnsi="Arial"/>
                <w:sz w:val="20"/>
              </w:rPr>
              <w:t>s</w:t>
            </w:r>
          </w:p>
        </w:tc>
      </w:tr>
      <w:tr w:rsidR="007743D0" w14:paraId="4D8FA044" w14:textId="77777777" w:rsidTr="007B796D">
        <w:trPr>
          <w:trHeight w:val="935"/>
        </w:trPr>
        <w:tc>
          <w:tcPr>
            <w:tcW w:w="1773" w:type="dxa"/>
            <w:vAlign w:val="center"/>
          </w:tcPr>
          <w:p w14:paraId="0A5D43E2" w14:textId="588FA629" w:rsidR="007743D0" w:rsidRPr="007D0AAC" w:rsidRDefault="007743D0" w:rsidP="008C5271">
            <w:pPr>
              <w:pStyle w:val="H1bodytext"/>
              <w:spacing w:after="0"/>
              <w:ind w:left="0"/>
              <w:jc w:val="center"/>
              <w:rPr>
                <w:rFonts w:ascii="Arial" w:hAnsi="Arial"/>
                <w:sz w:val="20"/>
              </w:rPr>
            </w:pPr>
            <w:r>
              <w:rPr>
                <w:rFonts w:ascii="Arial" w:hAnsi="Arial"/>
                <w:sz w:val="20"/>
              </w:rPr>
              <w:t>FR-11</w:t>
            </w:r>
          </w:p>
        </w:tc>
        <w:tc>
          <w:tcPr>
            <w:tcW w:w="3218" w:type="dxa"/>
            <w:vAlign w:val="center"/>
          </w:tcPr>
          <w:p w14:paraId="3701EBE0" w14:textId="0B4536EF" w:rsidR="007743D0" w:rsidRPr="007D0AAC" w:rsidRDefault="007743D0" w:rsidP="008C5271">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8</w:t>
            </w:r>
          </w:p>
        </w:tc>
        <w:tc>
          <w:tcPr>
            <w:tcW w:w="4369" w:type="dxa"/>
            <w:vAlign w:val="center"/>
          </w:tcPr>
          <w:p w14:paraId="5FC2C1BF" w14:textId="6542B97D" w:rsidR="007743D0" w:rsidRDefault="007743D0" w:rsidP="008C5271">
            <w:pPr>
              <w:pStyle w:val="H1bodytext"/>
              <w:spacing w:after="0"/>
              <w:ind w:left="0"/>
              <w:jc w:val="center"/>
              <w:rPr>
                <w:rFonts w:ascii="Arial" w:hAnsi="Arial"/>
                <w:sz w:val="20"/>
              </w:rPr>
            </w:pPr>
            <w:r>
              <w:rPr>
                <w:rFonts w:ascii="Arial" w:hAnsi="Arial"/>
                <w:sz w:val="20"/>
              </w:rPr>
              <w:t>Process multiple files</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lastRenderedPageBreak/>
        <w:t xml:space="preserve">Installation </w:t>
      </w:r>
      <w:r w:rsidR="00E62A15" w:rsidRPr="00E9368E">
        <w:t xml:space="preserve">Test Plan and </w:t>
      </w:r>
      <w:r w:rsidR="00215CB2">
        <w:t xml:space="preserve">Acceptance Test Plan </w:t>
      </w:r>
      <w:r w:rsidR="00E62A15" w:rsidRPr="00E9368E">
        <w:t>Cases</w:t>
      </w:r>
    </w:p>
    <w:p w14:paraId="1FD5A036" w14:textId="13EE9C33"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r w:rsidR="007909AA">
        <w:rPr>
          <w:rFonts w:ascii="Arial" w:hAnsi="Arial"/>
        </w:rPr>
        <w:t xml:space="preserve">the </w:t>
      </w:r>
      <w:r w:rsidR="00197806">
        <w:rPr>
          <w:rFonts w:ascii="Arial" w:hAnsi="Arial"/>
        </w:rPr>
        <w:t>SRI</w:t>
      </w:r>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case</w:t>
      </w:r>
      <w:r w:rsidR="00365165">
        <w:rPr>
          <w:rFonts w:ascii="Arial" w:hAnsi="Arial"/>
        </w:rPr>
        <w:t>s</w:t>
      </w:r>
      <w:r w:rsidR="00123CE9">
        <w:rPr>
          <w:rFonts w:ascii="Arial" w:hAnsi="Arial"/>
        </w:rPr>
        <w:t xml:space="preserve"> </w:t>
      </w:r>
      <w:r w:rsidR="00A91669">
        <w:rPr>
          <w:rFonts w:ascii="Arial" w:hAnsi="Arial"/>
        </w:rPr>
        <w:t xml:space="preserve">for </w:t>
      </w:r>
      <w:r w:rsidR="007909AA">
        <w:rPr>
          <w:rFonts w:ascii="Arial" w:hAnsi="Arial"/>
        </w:rPr>
        <w:t xml:space="preserve">the </w:t>
      </w:r>
      <w:r w:rsidR="00197806">
        <w:rPr>
          <w:rFonts w:ascii="Arial" w:hAnsi="Arial"/>
        </w:rPr>
        <w:t>SRI</w:t>
      </w:r>
      <w:r w:rsidR="00A91669">
        <w:rPr>
          <w:rFonts w:ascii="Arial" w:hAnsi="Arial"/>
        </w:rPr>
        <w:t xml:space="preserve"> </w:t>
      </w:r>
      <w:r>
        <w:rPr>
          <w:rFonts w:ascii="Arial" w:hAnsi="Arial"/>
        </w:rPr>
        <w:t xml:space="preserve">is presented in Table </w:t>
      </w:r>
      <w:r w:rsidR="00123CE9">
        <w:rPr>
          <w:rFonts w:ascii="Arial" w:hAnsi="Arial"/>
        </w:rPr>
        <w:t xml:space="preserve">3 </w:t>
      </w:r>
      <w:r w:rsidR="005D7D67">
        <w:rPr>
          <w:rFonts w:ascii="Arial" w:hAnsi="Arial"/>
        </w:rPr>
        <w:t>through Table</w:t>
      </w:r>
      <w:r w:rsidR="007909AA">
        <w:rPr>
          <w:rFonts w:ascii="Arial" w:hAnsi="Arial"/>
        </w:rPr>
        <w:t xml:space="preserve"> </w:t>
      </w:r>
      <w:r w:rsidR="00770021">
        <w:rPr>
          <w:rFonts w:ascii="Arial" w:hAnsi="Arial"/>
        </w:rPr>
        <w:t>10</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bookmarkStart w:id="31" w:name="_Hlk40727465"/>
            <w:r>
              <w:t xml:space="preserve">Table </w:t>
            </w:r>
            <w:fldSimple w:instr=" SEQ Table \* ARABIC ">
              <w:r w:rsidR="009B35A1">
                <w:rPr>
                  <w:noProof/>
                </w:rPr>
                <w:t>2</w:t>
              </w:r>
            </w:fldSimple>
          </w:p>
          <w:p w14:paraId="497FE0D4" w14:textId="260830F7" w:rsidR="008912C9" w:rsidRPr="00DA11B3" w:rsidRDefault="005D5179"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Cs w:val="22"/>
                  </w:rPr>
                  <w:t>Surface Rate Interpolator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1762028A" w:rsidR="008912C9" w:rsidRPr="007D0AAC" w:rsidRDefault="005D5179"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406C222E"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CACIE- </w:t>
            </w:r>
            <w:r w:rsidR="00EB70F9" w:rsidRPr="00EB70F9">
              <w:rPr>
                <w:rFonts w:ascii="Arial" w:hAnsi="Arial"/>
                <w:b/>
                <w:sz w:val="20"/>
              </w:rPr>
              <w:t xml:space="preserve">surf_rate_interp_win_intel_64.exe </w:t>
            </w:r>
            <w:r w:rsidRPr="007D0AAC">
              <w:rPr>
                <w:rFonts w:ascii="Arial" w:hAnsi="Arial"/>
                <w:b/>
                <w:sz w:val="20"/>
              </w:rPr>
              <w:t>– IT</w:t>
            </w:r>
            <w:r w:rsidR="00EB70F9">
              <w:rPr>
                <w:rFonts w:ascii="Arial" w:hAnsi="Arial"/>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235EE7"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65200734" w:rsidR="008912C9" w:rsidRPr="007909AA" w:rsidRDefault="008912C9" w:rsidP="00B84619">
            <w:pPr>
              <w:pStyle w:val="H1bodytext"/>
              <w:spacing w:after="0"/>
              <w:ind w:left="0"/>
              <w:rPr>
                <w:rFonts w:ascii="Arial" w:hAnsi="Arial"/>
                <w:b/>
                <w:sz w:val="20"/>
              </w:rPr>
            </w:pPr>
            <w:r w:rsidRPr="007909AA">
              <w:rPr>
                <w:rFonts w:ascii="Arial" w:hAnsi="Arial"/>
                <w:b/>
                <w:sz w:val="20"/>
              </w:rPr>
              <w:t>Tool Runner</w:t>
            </w:r>
            <w:r w:rsidR="009935DE" w:rsidRPr="007909AA">
              <w:rPr>
                <w:rFonts w:ascii="Arial" w:hAnsi="Arial"/>
                <w:b/>
                <w:sz w:val="20"/>
              </w:rPr>
              <w:t xml:space="preserve"> Log</w:t>
            </w:r>
            <w:r w:rsidRPr="007909AA">
              <w:rPr>
                <w:rFonts w:ascii="Arial" w:hAnsi="Arial"/>
                <w:b/>
                <w:sz w:val="20"/>
              </w:rPr>
              <w:t xml:space="preserve"> File Location for this test:</w:t>
            </w:r>
          </w:p>
          <w:p w14:paraId="1EFB9EE2" w14:textId="24D4F402" w:rsidR="008912C9" w:rsidRPr="007909AA" w:rsidRDefault="001D2ECC" w:rsidP="00B84619">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360B1673" w14:textId="5802ACCA" w:rsidR="008912C9" w:rsidRPr="007909AA" w:rsidRDefault="008912C9" w:rsidP="00B84619">
            <w:pPr>
              <w:pStyle w:val="H1bodytext"/>
              <w:spacing w:after="0"/>
              <w:ind w:left="0"/>
              <w:rPr>
                <w:rFonts w:ascii="Arial" w:hAnsi="Arial"/>
                <w:b/>
                <w:sz w:val="20"/>
              </w:rPr>
            </w:pPr>
            <w:r w:rsidRPr="007909AA">
              <w:rPr>
                <w:rFonts w:ascii="Arial" w:hAnsi="Arial"/>
                <w:b/>
                <w:sz w:val="20"/>
              </w:rPr>
              <w:t>Test Performed By:</w:t>
            </w:r>
            <w:r w:rsidR="00050A67" w:rsidRPr="007909AA">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[PROVIDE LINK TO TESTING DIRECTORY]</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2D14D6D6" w:rsidR="008912C9" w:rsidRDefault="008912C9" w:rsidP="00B84619">
            <w:pPr>
              <w:pStyle w:val="H1bodytext"/>
              <w:spacing w:after="0"/>
              <w:ind w:left="0"/>
              <w:rPr>
                <w:rFonts w:ascii="Arial" w:hAnsi="Arial"/>
                <w:sz w:val="20"/>
              </w:rPr>
            </w:pPr>
            <w:r>
              <w:rPr>
                <w:rFonts w:ascii="Arial" w:hAnsi="Arial"/>
                <w:sz w:val="20"/>
              </w:rPr>
              <w:t xml:space="preserve">Invoke Tool runner and test </w:t>
            </w:r>
            <w:r w:rsidR="00CA0CD9">
              <w:rPr>
                <w:rFonts w:ascii="Arial" w:hAnsi="Arial"/>
                <w:sz w:val="20"/>
              </w:rPr>
              <w:t xml:space="preserve">installation of </w:t>
            </w:r>
            <w:r>
              <w:rPr>
                <w:rFonts w:ascii="Arial" w:hAnsi="Arial"/>
                <w:sz w:val="20"/>
              </w:rPr>
              <w:t xml:space="preserve">the tool  </w:t>
            </w:r>
            <w:r w:rsidR="00CA0CD9">
              <w:rPr>
                <w:rFonts w:ascii="Arial" w:hAnsi="Arial"/>
                <w:sz w:val="20"/>
              </w:rPr>
              <w:t xml:space="preserve">by entering the following command </w:t>
            </w:r>
            <w:r>
              <w:rPr>
                <w:rFonts w:ascii="Arial" w:hAnsi="Arial"/>
                <w:sz w:val="20"/>
              </w:rPr>
              <w:t>as follows:</w:t>
            </w:r>
          </w:p>
          <w:p w14:paraId="3A882F43" w14:textId="4CEFA833" w:rsidR="008912C9" w:rsidRPr="00DA42F1" w:rsidRDefault="008912C9" w:rsidP="00B84619">
            <w:pPr>
              <w:pStyle w:val="H1bodytext"/>
              <w:spacing w:after="0"/>
              <w:ind w:left="0"/>
              <w:rPr>
                <w:rFonts w:ascii="Arial" w:hAnsi="Arial"/>
                <w:i/>
                <w:sz w:val="20"/>
              </w:rPr>
            </w:pPr>
            <w:r>
              <w:rPr>
                <w:rFonts w:ascii="Arial" w:hAnsi="Arial"/>
                <w:i/>
                <w:iCs/>
                <w:sz w:val="20"/>
              </w:rPr>
              <w:t>./runner_run_IT-1_</w:t>
            </w:r>
            <w:r w:rsidR="00CA0CD9">
              <w:rPr>
                <w:rFonts w:ascii="Arial" w:hAnsi="Arial"/>
                <w:i/>
                <w:iCs/>
                <w:sz w:val="20"/>
              </w:rPr>
              <w:t>SRI</w:t>
            </w:r>
            <w:r>
              <w:rPr>
                <w:rFonts w:ascii="Arial" w:hAnsi="Arial"/>
                <w:i/>
                <w:iCs/>
                <w:sz w:val="20"/>
              </w:rPr>
              <w:t>.bat</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41244524" w14:textId="3B5C4074" w:rsidR="008912C9" w:rsidRPr="00793913" w:rsidRDefault="00263E69" w:rsidP="00B84619">
            <w:pPr>
              <w:pStyle w:val="H1bodytext"/>
              <w:spacing w:after="0"/>
              <w:ind w:left="0"/>
              <w:rPr>
                <w:rFonts w:ascii="Arial" w:hAnsi="Arial"/>
                <w:sz w:val="20"/>
              </w:rPr>
            </w:pPr>
            <w:r>
              <w:rPr>
                <w:rFonts w:ascii="Arial" w:hAnsi="Arial"/>
                <w:sz w:val="20"/>
              </w:rPr>
              <w:t>Tool runner log generated</w:t>
            </w: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B84619">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6A55FF8E" w14:textId="0B561BC0" w:rsidR="007A4E7C" w:rsidRDefault="00C34029" w:rsidP="00B84619">
            <w:pPr>
              <w:pStyle w:val="H1bodytext"/>
              <w:spacing w:after="0"/>
              <w:ind w:left="0"/>
              <w:rPr>
                <w:rFonts w:ascii="Arial" w:hAnsi="Arial"/>
                <w:sz w:val="20"/>
              </w:rPr>
            </w:pPr>
            <w:r>
              <w:rPr>
                <w:rFonts w:ascii="Arial" w:hAnsi="Arial"/>
                <w:sz w:val="20"/>
              </w:rPr>
              <w:t>Verify graphic user interface window for the Surf Conversion tool opens</w:t>
            </w:r>
          </w:p>
        </w:tc>
        <w:tc>
          <w:tcPr>
            <w:tcW w:w="3016" w:type="dxa"/>
            <w:vAlign w:val="center"/>
          </w:tcPr>
          <w:p w14:paraId="0039CCBF" w14:textId="21230B66" w:rsidR="007A4E7C" w:rsidRPr="00C34029" w:rsidRDefault="00C34029" w:rsidP="00B84619">
            <w:pPr>
              <w:pStyle w:val="H1bodytext"/>
              <w:spacing w:after="0"/>
              <w:ind w:left="0"/>
              <w:rPr>
                <w:rFonts w:ascii="Arial" w:hAnsi="Arial"/>
                <w:sz w:val="20"/>
              </w:rPr>
            </w:pPr>
            <w:r>
              <w:rPr>
                <w:rFonts w:ascii="Arial" w:hAnsi="Arial"/>
                <w:sz w:val="20"/>
              </w:rPr>
              <w:t>Graphic user interface window opens</w:t>
            </w:r>
          </w:p>
        </w:tc>
        <w:tc>
          <w:tcPr>
            <w:tcW w:w="1484" w:type="dxa"/>
            <w:vAlign w:val="center"/>
          </w:tcPr>
          <w:p w14:paraId="44706CEA" w14:textId="77777777" w:rsidR="007A4E7C" w:rsidRPr="007D0AAC" w:rsidRDefault="007A4E7C" w:rsidP="00B84619">
            <w:pPr>
              <w:pStyle w:val="H1bodytext"/>
              <w:spacing w:after="0"/>
              <w:ind w:left="0"/>
              <w:rPr>
                <w:rFonts w:ascii="Arial" w:hAnsi="Arial"/>
                <w:i/>
                <w:sz w:val="20"/>
              </w:rPr>
            </w:pPr>
          </w:p>
        </w:tc>
      </w:tr>
      <w:bookmarkEnd w:id="31"/>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4341"/>
        <w:gridCol w:w="2901"/>
        <w:gridCol w:w="1468"/>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3068C20" w:rsidR="00DA11B3" w:rsidRDefault="00DA11B3" w:rsidP="00DA11B3">
            <w:pPr>
              <w:pStyle w:val="Table"/>
            </w:pPr>
            <w:r>
              <w:t xml:space="preserve">Table </w:t>
            </w:r>
            <w:fldSimple w:instr=" SEQ Table \* ARABIC ">
              <w:r w:rsidR="009B35A1">
                <w:rPr>
                  <w:noProof/>
                </w:rPr>
                <w:t>3</w:t>
              </w:r>
            </w:fldSimple>
          </w:p>
          <w:p w14:paraId="17D4281C" w14:textId="0DF6EC75" w:rsidR="006504D7" w:rsidRPr="00DA11B3" w:rsidRDefault="005D5179"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Cs w:val="22"/>
                  </w:rPr>
                  <w:t>Surface Rate Interpolator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EF6797">
        <w:trPr>
          <w:cantSplit/>
          <w:trHeight w:val="530"/>
          <w:tblHeader/>
        </w:trPr>
        <w:tc>
          <w:tcPr>
            <w:tcW w:w="4991" w:type="dxa"/>
            <w:gridSpan w:val="2"/>
            <w:tcBorders>
              <w:top w:val="single" w:sz="4" w:space="0" w:color="auto"/>
            </w:tcBorders>
            <w:shd w:val="clear" w:color="auto" w:fill="auto"/>
            <w:vAlign w:val="center"/>
          </w:tcPr>
          <w:p w14:paraId="660B2BDB" w14:textId="39ECA45F" w:rsidR="00AA419E" w:rsidRPr="007D0AAC" w:rsidRDefault="005D5179"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68E3A2BC"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r w:rsidR="00EB70F9">
              <w:t xml:space="preserve"> </w:t>
            </w:r>
            <w:r w:rsidR="00EB70F9" w:rsidRPr="00EB70F9">
              <w:rPr>
                <w:rFonts w:ascii="Arial" w:hAnsi="Arial"/>
                <w:b/>
                <w:sz w:val="20"/>
              </w:rPr>
              <w:t>surf_rate_interp_win_intel_64.exe</w:t>
            </w:r>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369"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235EE7" w14:paraId="75EEA53B" w14:textId="77777777" w:rsidTr="00EF6797">
        <w:trPr>
          <w:cantSplit/>
          <w:trHeight w:val="530"/>
          <w:tblHeader/>
        </w:trPr>
        <w:tc>
          <w:tcPr>
            <w:tcW w:w="4991" w:type="dxa"/>
            <w:gridSpan w:val="2"/>
            <w:tcBorders>
              <w:top w:val="single" w:sz="4" w:space="0" w:color="auto"/>
            </w:tcBorders>
            <w:shd w:val="clear" w:color="auto" w:fill="auto"/>
            <w:vAlign w:val="center"/>
          </w:tcPr>
          <w:p w14:paraId="4C4C450A" w14:textId="50BB79F5" w:rsidR="00AA419E" w:rsidRPr="007909AA" w:rsidRDefault="007D0AAC" w:rsidP="007D0AAC">
            <w:pPr>
              <w:pStyle w:val="H1bodytext"/>
              <w:spacing w:after="0"/>
              <w:ind w:left="0"/>
              <w:rPr>
                <w:rFonts w:ascii="Arial" w:hAnsi="Arial"/>
                <w:b/>
                <w:sz w:val="20"/>
              </w:rPr>
            </w:pPr>
            <w:r w:rsidRPr="007909AA">
              <w:rPr>
                <w:rFonts w:ascii="Arial" w:hAnsi="Arial"/>
                <w:b/>
                <w:sz w:val="20"/>
              </w:rPr>
              <w:t xml:space="preserve">Tool Runner </w:t>
            </w:r>
            <w:r w:rsidR="00A34AAC" w:rsidRPr="007909AA">
              <w:rPr>
                <w:rFonts w:ascii="Arial" w:hAnsi="Arial"/>
                <w:b/>
                <w:sz w:val="20"/>
              </w:rPr>
              <w:t xml:space="preserve">Log </w:t>
            </w:r>
            <w:r w:rsidRPr="007909AA">
              <w:rPr>
                <w:rFonts w:ascii="Arial" w:hAnsi="Arial"/>
                <w:b/>
                <w:sz w:val="20"/>
              </w:rPr>
              <w:t>File Location for this test:</w:t>
            </w:r>
          </w:p>
          <w:p w14:paraId="49807FB5" w14:textId="1AAA60D6" w:rsidR="007D0AAC" w:rsidRPr="007909AA" w:rsidRDefault="00AE466F" w:rsidP="007D0AAC">
            <w:pPr>
              <w:pStyle w:val="H1bodytext"/>
              <w:spacing w:after="0"/>
              <w:ind w:left="0"/>
              <w:rPr>
                <w:rFonts w:ascii="Arial" w:hAnsi="Arial"/>
                <w:b/>
                <w:sz w:val="20"/>
              </w:rPr>
            </w:pPr>
            <w:r w:rsidRPr="007909AA">
              <w:rPr>
                <w:rFonts w:ascii="Arial" w:hAnsi="Arial"/>
                <w:b/>
                <w:sz w:val="20"/>
              </w:rPr>
              <w:t>[PUT LINK TO THE DIRECTORY HERE]</w:t>
            </w:r>
          </w:p>
        </w:tc>
        <w:tc>
          <w:tcPr>
            <w:tcW w:w="4369" w:type="dxa"/>
            <w:gridSpan w:val="2"/>
            <w:tcBorders>
              <w:top w:val="single" w:sz="4" w:space="0" w:color="auto"/>
            </w:tcBorders>
            <w:shd w:val="clear" w:color="auto" w:fill="auto"/>
            <w:vAlign w:val="center"/>
          </w:tcPr>
          <w:p w14:paraId="44A7D6F7" w14:textId="50302512" w:rsidR="00AA419E" w:rsidRPr="00B34273" w:rsidRDefault="00B849FF" w:rsidP="00B849FF">
            <w:pPr>
              <w:pStyle w:val="H1bodytext"/>
              <w:spacing w:after="0"/>
              <w:ind w:left="0"/>
              <w:rPr>
                <w:rFonts w:ascii="Arial" w:hAnsi="Arial"/>
                <w:b/>
                <w:sz w:val="20"/>
              </w:rPr>
            </w:pPr>
            <w:r w:rsidRPr="00827617">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786314CF" w:rsidR="00A80399" w:rsidRPr="007D0AAC" w:rsidRDefault="00AA419E" w:rsidP="00AA419E">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OLIVE\\CAVE\CA-CIE-Tools-TestEnv\SZ_surf_conv\SRI Test\</w:t>
            </w:r>
            <w:r w:rsidR="00415C01" w:rsidRPr="007D0AAC">
              <w:rPr>
                <w:rFonts w:ascii="Arial" w:hAnsi="Arial"/>
                <w:b/>
                <w:sz w:val="20"/>
              </w:rPr>
              <w:t xml:space="preserve"> AT-</w:t>
            </w:r>
            <w:r w:rsidR="00415C01">
              <w:rPr>
                <w:rFonts w:ascii="Arial" w:hAnsi="Arial"/>
                <w:b/>
                <w:sz w:val="20"/>
              </w:rPr>
              <w:t>1</w:t>
            </w:r>
          </w:p>
        </w:tc>
      </w:tr>
      <w:tr w:rsidR="006504D7" w:rsidRPr="00572F5F" w14:paraId="4AE5FBAF" w14:textId="77777777" w:rsidTr="00EF6797">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341"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901"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68"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71A2F" w14:paraId="58021A89" w14:textId="77777777" w:rsidTr="00413E53">
        <w:trPr>
          <w:trHeight w:val="1394"/>
        </w:trPr>
        <w:tc>
          <w:tcPr>
            <w:tcW w:w="650" w:type="dxa"/>
            <w:vAlign w:val="center"/>
          </w:tcPr>
          <w:p w14:paraId="10F657BC" w14:textId="3A999E0F" w:rsidR="00671A2F" w:rsidRPr="007D0AAC" w:rsidRDefault="00671A2F" w:rsidP="00671A2F">
            <w:pPr>
              <w:pStyle w:val="H1bodytext"/>
              <w:spacing w:after="0"/>
              <w:ind w:left="0"/>
              <w:jc w:val="center"/>
              <w:rPr>
                <w:rFonts w:ascii="Arial" w:hAnsi="Arial"/>
                <w:sz w:val="20"/>
              </w:rPr>
            </w:pPr>
            <w:bookmarkStart w:id="32" w:name="_Hlk39742127"/>
            <w:r>
              <w:rPr>
                <w:rFonts w:ascii="Arial" w:hAnsi="Arial"/>
                <w:sz w:val="20"/>
              </w:rPr>
              <w:t>1</w:t>
            </w:r>
          </w:p>
        </w:tc>
        <w:tc>
          <w:tcPr>
            <w:tcW w:w="8710" w:type="dxa"/>
            <w:gridSpan w:val="3"/>
            <w:vAlign w:val="center"/>
          </w:tcPr>
          <w:p w14:paraId="540C927C" w14:textId="3EA1222B" w:rsidR="00671A2F" w:rsidRDefault="00671A2F" w:rsidP="00671A2F">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052740C9" w14:textId="77777777" w:rsidR="00671A2F" w:rsidRDefault="00671A2F" w:rsidP="00671A2F">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21EB394E" w14:textId="4DED0F46" w:rsidR="00803831" w:rsidRPr="007D0AAC" w:rsidRDefault="00803831" w:rsidP="00671A2F">
            <w:pPr>
              <w:pStyle w:val="H1bodytext"/>
              <w:spacing w:after="0"/>
              <w:ind w:left="0"/>
              <w:rPr>
                <w:rFonts w:ascii="Arial" w:hAnsi="Arial"/>
                <w:sz w:val="20"/>
              </w:rPr>
            </w:pPr>
            <w:r>
              <w:rPr>
                <w:rFonts w:ascii="Arial" w:hAnsi="Arial"/>
                <w:sz w:val="20"/>
              </w:rPr>
              <w:t>Unselect Select ‘Single Output’, ‘Use Cumulative’, and any ‘Conv. Factor’ options</w:t>
            </w:r>
          </w:p>
        </w:tc>
      </w:tr>
      <w:tr w:rsidR="00671A2F" w14:paraId="44C57C41" w14:textId="77777777" w:rsidTr="00205B01">
        <w:trPr>
          <w:trHeight w:val="476"/>
        </w:trPr>
        <w:tc>
          <w:tcPr>
            <w:tcW w:w="650" w:type="dxa"/>
            <w:vAlign w:val="center"/>
          </w:tcPr>
          <w:p w14:paraId="443D9658" w14:textId="77777777" w:rsidR="00671A2F" w:rsidRDefault="00671A2F" w:rsidP="00205B01">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9BD7887" w14:textId="192B64FA" w:rsidR="00671A2F" w:rsidRDefault="00671A2F" w:rsidP="00205B01">
            <w:pPr>
              <w:pStyle w:val="H1bodytext"/>
              <w:spacing w:after="0"/>
              <w:ind w:left="0"/>
              <w:rPr>
                <w:rFonts w:ascii="Arial" w:hAnsi="Arial"/>
                <w:sz w:val="20"/>
              </w:rPr>
            </w:pPr>
            <w:r>
              <w:rPr>
                <w:rFonts w:ascii="Arial" w:hAnsi="Arial"/>
                <w:sz w:val="20"/>
              </w:rPr>
              <w:t>Select “space” delimiter radio button</w:t>
            </w:r>
          </w:p>
        </w:tc>
      </w:tr>
      <w:tr w:rsidR="00671A2F" w14:paraId="6C799A12" w14:textId="77777777" w:rsidTr="00EF6797">
        <w:trPr>
          <w:trHeight w:val="476"/>
        </w:trPr>
        <w:tc>
          <w:tcPr>
            <w:tcW w:w="650" w:type="dxa"/>
            <w:vAlign w:val="center"/>
          </w:tcPr>
          <w:p w14:paraId="63C0D242" w14:textId="71CF70F6" w:rsidR="00671A2F" w:rsidRPr="007D0AAC" w:rsidRDefault="00671A2F" w:rsidP="00671A2F">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30E56C54" w14:textId="6FFA7923" w:rsidR="00671A2F" w:rsidRPr="007D0AAC" w:rsidRDefault="00671A2F" w:rsidP="00671A2F">
            <w:pPr>
              <w:pStyle w:val="H1bodytext"/>
              <w:spacing w:after="0"/>
              <w:ind w:left="0"/>
              <w:rPr>
                <w:rFonts w:ascii="Arial" w:hAnsi="Arial"/>
                <w:sz w:val="20"/>
              </w:rPr>
            </w:pPr>
            <w:r>
              <w:rPr>
                <w:rFonts w:ascii="Arial" w:hAnsi="Arial"/>
                <w:sz w:val="20"/>
              </w:rPr>
              <w:t>Click “Browse”</w:t>
            </w:r>
          </w:p>
        </w:tc>
      </w:tr>
      <w:tr w:rsidR="00671A2F" w14:paraId="05F2AEE0" w14:textId="77777777" w:rsidTr="00EF6797">
        <w:trPr>
          <w:trHeight w:val="476"/>
        </w:trPr>
        <w:tc>
          <w:tcPr>
            <w:tcW w:w="650" w:type="dxa"/>
            <w:vAlign w:val="center"/>
          </w:tcPr>
          <w:p w14:paraId="68D0AD0B" w14:textId="5706895F" w:rsidR="00671A2F" w:rsidRDefault="00671A2F" w:rsidP="00671A2F">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288B601B" w14:textId="53CB30BC" w:rsidR="00671A2F" w:rsidRDefault="00671A2F" w:rsidP="00671A2F">
            <w:pPr>
              <w:pStyle w:val="H1bodytext"/>
              <w:spacing w:after="0"/>
              <w:ind w:left="0"/>
              <w:rPr>
                <w:rFonts w:ascii="Arial" w:hAnsi="Arial"/>
                <w:sz w:val="20"/>
              </w:rPr>
            </w:pPr>
            <w:r>
              <w:rPr>
                <w:rFonts w:ascii="Arial" w:hAnsi="Arial"/>
                <w:sz w:val="20"/>
              </w:rPr>
              <w:t xml:space="preserve">Select </w:t>
            </w:r>
            <w:r w:rsidR="008D335A">
              <w:rPr>
                <w:rFonts w:ascii="Arial" w:hAnsi="Arial"/>
                <w:sz w:val="20"/>
              </w:rPr>
              <w:t>[test_directory]\AT-1\</w:t>
            </w:r>
            <w:r w:rsidRPr="00EF6797">
              <w:rPr>
                <w:rFonts w:ascii="Arial" w:hAnsi="Arial"/>
                <w:sz w:val="20"/>
              </w:rPr>
              <w:t>space_i-129_test_data_</w:t>
            </w:r>
            <w:r w:rsidR="00C154E9">
              <w:rPr>
                <w:rFonts w:ascii="Arial" w:hAnsi="Arial"/>
                <w:sz w:val="20"/>
              </w:rPr>
              <w:t>1</w:t>
            </w:r>
            <w:r w:rsidRPr="00EF6797">
              <w:rPr>
                <w:rFonts w:ascii="Arial" w:hAnsi="Arial"/>
                <w:sz w:val="20"/>
              </w:rPr>
              <w:t>_multi_times_subset.srf</w:t>
            </w:r>
          </w:p>
        </w:tc>
      </w:tr>
      <w:tr w:rsidR="00671A2F" w14:paraId="6C708D45" w14:textId="77777777" w:rsidTr="00EF6797">
        <w:trPr>
          <w:trHeight w:val="476"/>
        </w:trPr>
        <w:tc>
          <w:tcPr>
            <w:tcW w:w="650" w:type="dxa"/>
            <w:vAlign w:val="center"/>
          </w:tcPr>
          <w:p w14:paraId="314B06F6" w14:textId="678E2067" w:rsidR="00671A2F" w:rsidRDefault="00671A2F" w:rsidP="00671A2F">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2656D686" w14:textId="26D90097" w:rsidR="00671A2F" w:rsidRDefault="00671A2F" w:rsidP="00671A2F">
            <w:pPr>
              <w:pStyle w:val="H1bodytext"/>
              <w:spacing w:after="0"/>
              <w:ind w:left="0"/>
              <w:rPr>
                <w:rFonts w:ascii="Arial" w:hAnsi="Arial"/>
                <w:sz w:val="20"/>
              </w:rPr>
            </w:pPr>
            <w:r>
              <w:rPr>
                <w:rFonts w:ascii="Arial" w:hAnsi="Arial"/>
                <w:sz w:val="20"/>
              </w:rPr>
              <w:t>Click “Open”</w:t>
            </w:r>
          </w:p>
        </w:tc>
      </w:tr>
      <w:tr w:rsidR="00671A2F" w:rsidRPr="007D0AAC" w14:paraId="57C57466" w14:textId="77777777" w:rsidTr="006C636C">
        <w:trPr>
          <w:trHeight w:val="944"/>
        </w:trPr>
        <w:tc>
          <w:tcPr>
            <w:tcW w:w="650" w:type="dxa"/>
            <w:shd w:val="clear" w:color="auto" w:fill="auto"/>
            <w:vAlign w:val="center"/>
          </w:tcPr>
          <w:p w14:paraId="059A3CB8" w14:textId="55C1276B" w:rsidR="00671A2F" w:rsidRPr="006C636C" w:rsidRDefault="00671A2F" w:rsidP="00671A2F">
            <w:pPr>
              <w:pStyle w:val="H1bodytext"/>
              <w:spacing w:after="0"/>
              <w:ind w:left="0"/>
              <w:jc w:val="center"/>
              <w:rPr>
                <w:rFonts w:ascii="Arial" w:hAnsi="Arial"/>
                <w:sz w:val="20"/>
              </w:rPr>
            </w:pPr>
            <w:r w:rsidRPr="006C636C">
              <w:rPr>
                <w:rFonts w:ascii="Arial" w:hAnsi="Arial"/>
                <w:sz w:val="20"/>
              </w:rPr>
              <w:lastRenderedPageBreak/>
              <w:t>6</w:t>
            </w:r>
          </w:p>
        </w:tc>
        <w:tc>
          <w:tcPr>
            <w:tcW w:w="4341" w:type="dxa"/>
            <w:shd w:val="clear" w:color="auto" w:fill="auto"/>
            <w:vAlign w:val="center"/>
          </w:tcPr>
          <w:p w14:paraId="0918177F" w14:textId="4DF99310" w:rsidR="00671A2F" w:rsidRPr="006C636C" w:rsidRDefault="00671A2F" w:rsidP="00671A2F">
            <w:pPr>
              <w:pStyle w:val="H1bodytext"/>
              <w:spacing w:after="0"/>
              <w:ind w:left="0"/>
              <w:rPr>
                <w:rFonts w:ascii="Arial" w:hAnsi="Arial"/>
                <w:sz w:val="20"/>
              </w:rPr>
            </w:pPr>
            <w:r w:rsidRPr="006C636C">
              <w:rPr>
                <w:rFonts w:ascii="Arial" w:hAnsi="Arial"/>
                <w:sz w:val="20"/>
              </w:rPr>
              <w:t xml:space="preserve">Verify the “title” fields listed in the application </w:t>
            </w:r>
            <w:r w:rsidR="00C34029" w:rsidRPr="006C636C">
              <w:rPr>
                <w:rFonts w:ascii="Arial" w:hAnsi="Arial"/>
                <w:sz w:val="20"/>
              </w:rPr>
              <w:t xml:space="preserve">GUI </w:t>
            </w:r>
            <w:r w:rsidRPr="006C636C">
              <w:rPr>
                <w:rFonts w:ascii="Arial" w:hAnsi="Arial"/>
                <w:sz w:val="20"/>
              </w:rPr>
              <w:t>window are consistent with the selected input file</w:t>
            </w:r>
          </w:p>
        </w:tc>
        <w:tc>
          <w:tcPr>
            <w:tcW w:w="2901" w:type="dxa"/>
            <w:shd w:val="clear" w:color="auto" w:fill="auto"/>
            <w:vAlign w:val="center"/>
          </w:tcPr>
          <w:p w14:paraId="7C4A1387" w14:textId="45877741" w:rsidR="00671A2F" w:rsidRDefault="00671A2F" w:rsidP="00671A2F">
            <w:pPr>
              <w:pStyle w:val="H1bodytext"/>
              <w:spacing w:after="0"/>
              <w:ind w:left="0"/>
              <w:rPr>
                <w:rFonts w:ascii="Arial" w:hAnsi="Arial"/>
                <w:sz w:val="20"/>
              </w:rPr>
            </w:pPr>
            <w:r w:rsidRPr="006C636C">
              <w:rPr>
                <w:rFonts w:ascii="Arial" w:hAnsi="Arial"/>
                <w:sz w:val="20"/>
              </w:rPr>
              <w:t>“title” text = header row1 + header row2</w:t>
            </w:r>
            <w:r w:rsidR="005D7D67" w:rsidRPr="006C636C">
              <w:rPr>
                <w:rFonts w:ascii="Arial" w:hAnsi="Arial"/>
                <w:sz w:val="20"/>
              </w:rPr>
              <w:t xml:space="preserve"> (input file)</w:t>
            </w:r>
          </w:p>
        </w:tc>
        <w:tc>
          <w:tcPr>
            <w:tcW w:w="1468" w:type="dxa"/>
            <w:shd w:val="clear" w:color="auto" w:fill="auto"/>
            <w:vAlign w:val="center"/>
          </w:tcPr>
          <w:p w14:paraId="40DC2007" w14:textId="470B0464" w:rsidR="00671A2F" w:rsidRPr="00702160" w:rsidRDefault="00671A2F" w:rsidP="00671A2F">
            <w:pPr>
              <w:pStyle w:val="H1bodytext"/>
              <w:spacing w:after="0"/>
              <w:ind w:left="0"/>
              <w:rPr>
                <w:rFonts w:ascii="Arial" w:hAnsi="Arial"/>
                <w:sz w:val="20"/>
              </w:rPr>
            </w:pPr>
          </w:p>
        </w:tc>
      </w:tr>
      <w:bookmarkEnd w:id="32"/>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131"/>
        <w:gridCol w:w="2885"/>
        <w:gridCol w:w="16"/>
        <w:gridCol w:w="1468"/>
      </w:tblGrid>
      <w:tr w:rsidR="00123CE9" w:rsidRPr="00932809" w14:paraId="27157911" w14:textId="77777777" w:rsidTr="00B84619">
        <w:trPr>
          <w:cantSplit/>
          <w:trHeight w:val="360"/>
          <w:tblHeader/>
        </w:trPr>
        <w:tc>
          <w:tcPr>
            <w:tcW w:w="9360" w:type="dxa"/>
            <w:gridSpan w:val="6"/>
            <w:tcBorders>
              <w:top w:val="nil"/>
              <w:left w:val="nil"/>
              <w:bottom w:val="single" w:sz="4" w:space="0" w:color="auto"/>
              <w:right w:val="nil"/>
            </w:tcBorders>
            <w:vAlign w:val="bottom"/>
          </w:tcPr>
          <w:p w14:paraId="58A95FF8" w14:textId="039A54D8" w:rsidR="009B35A1" w:rsidRDefault="009B35A1" w:rsidP="009B35A1">
            <w:pPr>
              <w:pStyle w:val="Table"/>
            </w:pPr>
            <w:r>
              <w:t xml:space="preserve">Table </w:t>
            </w:r>
            <w:fldSimple w:instr=" SEQ Table \* ARABIC ">
              <w:r>
                <w:rPr>
                  <w:noProof/>
                </w:rPr>
                <w:t>4</w:t>
              </w:r>
            </w:fldSimple>
          </w:p>
          <w:p w14:paraId="2211FCA1" w14:textId="7F67902C" w:rsidR="00123CE9" w:rsidRPr="007D0AAC" w:rsidRDefault="005D5179"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B84619">
        <w:trPr>
          <w:cantSplit/>
          <w:trHeight w:val="530"/>
          <w:tblHeader/>
        </w:trPr>
        <w:tc>
          <w:tcPr>
            <w:tcW w:w="4860" w:type="dxa"/>
            <w:gridSpan w:val="2"/>
            <w:tcBorders>
              <w:top w:val="single" w:sz="4" w:space="0" w:color="auto"/>
            </w:tcBorders>
            <w:shd w:val="clear" w:color="auto" w:fill="auto"/>
            <w:vAlign w:val="center"/>
          </w:tcPr>
          <w:p w14:paraId="7DD24D13" w14:textId="232992DC" w:rsidR="00123CE9" w:rsidRPr="007D0AAC" w:rsidRDefault="005D5179"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23CE9" w:rsidRPr="007D0AAC">
              <w:rPr>
                <w:rFonts w:ascii="Arial" w:hAnsi="Arial"/>
                <w:b/>
                <w:sz w:val="20"/>
              </w:rPr>
              <w:t xml:space="preserve"> Acceptance Testing</w:t>
            </w:r>
          </w:p>
          <w:p w14:paraId="07E3D22F" w14:textId="4D55148F"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r w:rsidR="00EB70F9">
              <w:t xml:space="preserve"> </w:t>
            </w:r>
            <w:r w:rsidR="00EB70F9" w:rsidRPr="00EB70F9">
              <w:rPr>
                <w:rFonts w:ascii="Arial" w:hAnsi="Arial"/>
                <w:b/>
                <w:sz w:val="20"/>
              </w:rPr>
              <w:t>surf_rate_interp_win_intel_64.exe</w:t>
            </w:r>
            <w:r w:rsidR="00EB70F9" w:rsidRPr="00EB70F9" w:rsidDel="00EB70F9">
              <w:rPr>
                <w:rFonts w:ascii="Arial" w:hAnsi="Arial"/>
                <w:b/>
                <w:sz w:val="20"/>
              </w:rPr>
              <w:t xml:space="preserve"> </w:t>
            </w:r>
            <w:r w:rsidRPr="007D0AAC">
              <w:rPr>
                <w:rFonts w:ascii="Arial" w:hAnsi="Arial"/>
                <w:b/>
                <w:sz w:val="20"/>
              </w:rPr>
              <w:t xml:space="preserve"> – AT-</w:t>
            </w:r>
            <w:r>
              <w:rPr>
                <w:rFonts w:ascii="Arial" w:hAnsi="Arial"/>
                <w:b/>
                <w:sz w:val="20"/>
              </w:rPr>
              <w:t>2</w:t>
            </w:r>
          </w:p>
        </w:tc>
        <w:tc>
          <w:tcPr>
            <w:tcW w:w="4500" w:type="dxa"/>
            <w:gridSpan w:val="4"/>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909AA" w14:paraId="212D86CD" w14:textId="77777777" w:rsidTr="00B84619">
        <w:trPr>
          <w:cantSplit/>
          <w:trHeight w:val="530"/>
          <w:tblHeader/>
        </w:trPr>
        <w:tc>
          <w:tcPr>
            <w:tcW w:w="4860" w:type="dxa"/>
            <w:gridSpan w:val="2"/>
            <w:tcBorders>
              <w:top w:val="single" w:sz="4" w:space="0" w:color="auto"/>
            </w:tcBorders>
            <w:shd w:val="clear" w:color="auto" w:fill="auto"/>
            <w:vAlign w:val="center"/>
          </w:tcPr>
          <w:p w14:paraId="6D52BE54" w14:textId="3F701450" w:rsidR="00123CE9" w:rsidRPr="007909AA" w:rsidRDefault="00123CE9" w:rsidP="00B84619">
            <w:pPr>
              <w:pStyle w:val="H1bodytext"/>
              <w:spacing w:after="0"/>
              <w:ind w:left="0"/>
              <w:rPr>
                <w:rFonts w:ascii="Arial" w:hAnsi="Arial"/>
                <w:b/>
                <w:sz w:val="20"/>
              </w:rPr>
            </w:pPr>
            <w:r w:rsidRPr="007909AA">
              <w:rPr>
                <w:rFonts w:ascii="Arial" w:hAnsi="Arial"/>
                <w:b/>
                <w:sz w:val="20"/>
              </w:rPr>
              <w:t xml:space="preserve">Tool Runner </w:t>
            </w:r>
            <w:r w:rsidR="00952193" w:rsidRPr="007909AA">
              <w:rPr>
                <w:rFonts w:ascii="Arial" w:hAnsi="Arial"/>
                <w:b/>
                <w:sz w:val="20"/>
              </w:rPr>
              <w:t xml:space="preserve">Log </w:t>
            </w:r>
            <w:r w:rsidRPr="007909AA">
              <w:rPr>
                <w:rFonts w:ascii="Arial" w:hAnsi="Arial"/>
                <w:b/>
                <w:sz w:val="20"/>
              </w:rPr>
              <w:t>File Location for this test:</w:t>
            </w:r>
          </w:p>
          <w:p w14:paraId="1A5C8B30" w14:textId="77777777" w:rsidR="00123CE9" w:rsidRPr="007909AA" w:rsidRDefault="00123CE9" w:rsidP="00B84619">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4"/>
            <w:tcBorders>
              <w:top w:val="single" w:sz="4" w:space="0" w:color="auto"/>
            </w:tcBorders>
            <w:shd w:val="clear" w:color="auto" w:fill="auto"/>
            <w:vAlign w:val="center"/>
          </w:tcPr>
          <w:p w14:paraId="6B546EDA" w14:textId="77777777" w:rsidR="00123CE9" w:rsidRPr="007909AA" w:rsidRDefault="00123CE9" w:rsidP="00B84619">
            <w:pPr>
              <w:pStyle w:val="H1bodytext"/>
              <w:spacing w:after="0"/>
              <w:ind w:left="0"/>
              <w:rPr>
                <w:rFonts w:ascii="Arial" w:hAnsi="Arial"/>
                <w:b/>
                <w:sz w:val="20"/>
              </w:rPr>
            </w:pPr>
            <w:r w:rsidRPr="007909AA">
              <w:rPr>
                <w:rFonts w:ascii="Arial" w:hAnsi="Arial"/>
                <w:b/>
                <w:sz w:val="20"/>
              </w:rPr>
              <w:t>Test Performed By:</w:t>
            </w:r>
          </w:p>
        </w:tc>
      </w:tr>
      <w:tr w:rsidR="00123CE9" w:rsidRPr="007D0AAC" w14:paraId="1045BCC7" w14:textId="77777777" w:rsidTr="00B84619">
        <w:trPr>
          <w:cantSplit/>
          <w:trHeight w:val="530"/>
          <w:tblHeader/>
        </w:trPr>
        <w:tc>
          <w:tcPr>
            <w:tcW w:w="9360" w:type="dxa"/>
            <w:gridSpan w:val="6"/>
            <w:tcBorders>
              <w:top w:val="single" w:sz="4" w:space="0" w:color="auto"/>
            </w:tcBorders>
            <w:shd w:val="clear" w:color="auto" w:fill="auto"/>
            <w:vAlign w:val="center"/>
          </w:tcPr>
          <w:p w14:paraId="6A9925A3" w14:textId="112B4BB2" w:rsidR="00123CE9" w:rsidRPr="007D0AAC" w:rsidRDefault="00123CE9" w:rsidP="00B84619">
            <w:pPr>
              <w:pStyle w:val="H1bodytext"/>
              <w:spacing w:after="0"/>
              <w:ind w:left="0"/>
              <w:rPr>
                <w:rFonts w:ascii="Arial" w:hAnsi="Arial"/>
                <w:b/>
                <w:sz w:val="20"/>
              </w:rPr>
            </w:pPr>
            <w:r w:rsidRPr="007909AA">
              <w:rPr>
                <w:rFonts w:ascii="Arial" w:hAnsi="Arial"/>
                <w:b/>
                <w:sz w:val="20"/>
              </w:rPr>
              <w:t xml:space="preserve">Testing Directory: </w:t>
            </w:r>
            <w:r w:rsidR="000113FE" w:rsidRPr="007909AA">
              <w:rPr>
                <w:rFonts w:ascii="Arial" w:hAnsi="Arial"/>
                <w:b/>
                <w:sz w:val="20"/>
              </w:rPr>
              <w:t>OLIVE\\CAVE\CA-CIE-Tools-TestEnv\SZ_surf_conv\SRI Test\</w:t>
            </w:r>
            <w:r w:rsidR="00415C01" w:rsidRPr="007D0AAC">
              <w:rPr>
                <w:rFonts w:ascii="Arial" w:hAnsi="Arial"/>
                <w:b/>
                <w:sz w:val="20"/>
              </w:rPr>
              <w:t xml:space="preserve"> AT-</w:t>
            </w:r>
            <w:r w:rsidR="00415C01">
              <w:rPr>
                <w:rFonts w:ascii="Arial" w:hAnsi="Arial"/>
                <w:b/>
                <w:sz w:val="20"/>
              </w:rPr>
              <w:t>2</w:t>
            </w:r>
          </w:p>
        </w:tc>
      </w:tr>
      <w:tr w:rsidR="00123CE9" w:rsidRPr="00572F5F" w14:paraId="19C0191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gridSpan w:val="2"/>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gridSpan w:val="2"/>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6"/>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A04486" w14:paraId="1E7E5FFB" w14:textId="77777777" w:rsidTr="005F5167">
        <w:trPr>
          <w:trHeight w:val="1412"/>
        </w:trPr>
        <w:tc>
          <w:tcPr>
            <w:tcW w:w="650" w:type="dxa"/>
            <w:vAlign w:val="center"/>
          </w:tcPr>
          <w:p w14:paraId="047B320F" w14:textId="77777777" w:rsidR="00A04486" w:rsidRPr="007D0AAC" w:rsidRDefault="00A04486" w:rsidP="005F5167">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053C2BFD" w14:textId="2E801B16" w:rsidR="00A04486" w:rsidRDefault="00A04486" w:rsidP="005F51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4D8D0C4A" w14:textId="77777777" w:rsidR="00A04486" w:rsidRDefault="00A04486" w:rsidP="005F51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707047C6" w14:textId="371D575D" w:rsidR="00803831" w:rsidRPr="007D0AAC" w:rsidRDefault="00803831" w:rsidP="005F5167">
            <w:pPr>
              <w:pStyle w:val="H1bodytext"/>
              <w:spacing w:after="0"/>
              <w:ind w:left="0"/>
              <w:rPr>
                <w:rFonts w:ascii="Arial" w:hAnsi="Arial"/>
                <w:i/>
                <w:sz w:val="20"/>
              </w:rPr>
            </w:pPr>
            <w:r>
              <w:rPr>
                <w:rFonts w:ascii="Arial" w:hAnsi="Arial"/>
                <w:sz w:val="20"/>
              </w:rPr>
              <w:t>Unselect Select ‘Single Output’, ‘Use Cumulative’, and any ‘Conv. Factor’ options</w:t>
            </w:r>
          </w:p>
        </w:tc>
      </w:tr>
      <w:tr w:rsidR="005A476C" w14:paraId="3AB0F896" w14:textId="77777777" w:rsidTr="005F5167">
        <w:trPr>
          <w:trHeight w:val="476"/>
        </w:trPr>
        <w:tc>
          <w:tcPr>
            <w:tcW w:w="650" w:type="dxa"/>
            <w:vAlign w:val="center"/>
          </w:tcPr>
          <w:p w14:paraId="689315DF" w14:textId="6CEDAF94" w:rsidR="005A476C" w:rsidRDefault="005A476C" w:rsidP="005F5167">
            <w:pPr>
              <w:pStyle w:val="H1bodytext"/>
              <w:spacing w:after="0"/>
              <w:ind w:left="0"/>
              <w:jc w:val="center"/>
              <w:rPr>
                <w:rFonts w:ascii="Arial" w:hAnsi="Arial"/>
                <w:sz w:val="20"/>
              </w:rPr>
            </w:pPr>
            <w:r>
              <w:rPr>
                <w:rFonts w:ascii="Arial" w:hAnsi="Arial"/>
                <w:sz w:val="20"/>
              </w:rPr>
              <w:t>2</w:t>
            </w:r>
          </w:p>
        </w:tc>
        <w:tc>
          <w:tcPr>
            <w:tcW w:w="8710" w:type="dxa"/>
            <w:gridSpan w:val="5"/>
            <w:vAlign w:val="center"/>
          </w:tcPr>
          <w:p w14:paraId="6DBB04B8" w14:textId="512078D6" w:rsidR="005A476C" w:rsidRDefault="005A476C" w:rsidP="005F5167">
            <w:pPr>
              <w:pStyle w:val="H1bodytext"/>
              <w:spacing w:after="0"/>
              <w:ind w:left="0"/>
              <w:rPr>
                <w:rFonts w:ascii="Arial" w:hAnsi="Arial"/>
                <w:sz w:val="20"/>
              </w:rPr>
            </w:pPr>
            <w:r>
              <w:rPr>
                <w:rFonts w:ascii="Arial" w:hAnsi="Arial"/>
                <w:sz w:val="20"/>
              </w:rPr>
              <w:t>Select “comma” delimiter radio button</w:t>
            </w:r>
          </w:p>
        </w:tc>
      </w:tr>
      <w:tr w:rsidR="005A476C" w14:paraId="411BBAB1" w14:textId="77777777" w:rsidTr="005F5167">
        <w:trPr>
          <w:trHeight w:val="476"/>
        </w:trPr>
        <w:tc>
          <w:tcPr>
            <w:tcW w:w="650" w:type="dxa"/>
            <w:vAlign w:val="center"/>
          </w:tcPr>
          <w:p w14:paraId="51D48423" w14:textId="5921D4A7" w:rsidR="005A476C" w:rsidRPr="007D0AAC" w:rsidRDefault="005A476C" w:rsidP="005F5167">
            <w:pPr>
              <w:pStyle w:val="H1bodytext"/>
              <w:spacing w:after="0"/>
              <w:ind w:left="0"/>
              <w:jc w:val="center"/>
              <w:rPr>
                <w:rFonts w:ascii="Arial" w:hAnsi="Arial"/>
                <w:sz w:val="20"/>
              </w:rPr>
            </w:pPr>
            <w:r>
              <w:rPr>
                <w:rFonts w:ascii="Arial" w:hAnsi="Arial"/>
                <w:sz w:val="20"/>
              </w:rPr>
              <w:t>3</w:t>
            </w:r>
          </w:p>
        </w:tc>
        <w:tc>
          <w:tcPr>
            <w:tcW w:w="8710" w:type="dxa"/>
            <w:gridSpan w:val="5"/>
            <w:vAlign w:val="center"/>
          </w:tcPr>
          <w:p w14:paraId="60DE0968" w14:textId="232CFF0B" w:rsidR="005A476C" w:rsidRPr="007D0AAC" w:rsidRDefault="005A476C" w:rsidP="005F5167">
            <w:pPr>
              <w:pStyle w:val="H1bodytext"/>
              <w:spacing w:after="0"/>
              <w:ind w:left="0"/>
              <w:rPr>
                <w:rFonts w:ascii="Arial" w:hAnsi="Arial"/>
                <w:sz w:val="20"/>
              </w:rPr>
            </w:pPr>
            <w:r>
              <w:rPr>
                <w:rFonts w:ascii="Arial" w:hAnsi="Arial"/>
                <w:sz w:val="20"/>
              </w:rPr>
              <w:t>Click “Browse”</w:t>
            </w:r>
            <w:r w:rsidR="000E6B37">
              <w:rPr>
                <w:rFonts w:ascii="Arial" w:hAnsi="Arial"/>
                <w:sz w:val="20"/>
              </w:rPr>
              <w:t xml:space="preserve"> button next to ‘file(s):’</w:t>
            </w:r>
          </w:p>
        </w:tc>
      </w:tr>
      <w:tr w:rsidR="005A476C" w14:paraId="1F065B22" w14:textId="77777777" w:rsidTr="005F5167">
        <w:trPr>
          <w:trHeight w:val="476"/>
        </w:trPr>
        <w:tc>
          <w:tcPr>
            <w:tcW w:w="650" w:type="dxa"/>
            <w:vAlign w:val="center"/>
          </w:tcPr>
          <w:p w14:paraId="5FD5DEF5" w14:textId="6E0FC00D" w:rsidR="005A476C" w:rsidRDefault="005A476C" w:rsidP="005F5167">
            <w:pPr>
              <w:pStyle w:val="H1bodytext"/>
              <w:spacing w:after="0"/>
              <w:ind w:left="0"/>
              <w:jc w:val="center"/>
              <w:rPr>
                <w:rFonts w:ascii="Arial" w:hAnsi="Arial"/>
                <w:sz w:val="20"/>
              </w:rPr>
            </w:pPr>
            <w:r>
              <w:rPr>
                <w:rFonts w:ascii="Arial" w:hAnsi="Arial"/>
                <w:sz w:val="20"/>
              </w:rPr>
              <w:t>4</w:t>
            </w:r>
          </w:p>
        </w:tc>
        <w:tc>
          <w:tcPr>
            <w:tcW w:w="8710" w:type="dxa"/>
            <w:gridSpan w:val="5"/>
            <w:vAlign w:val="center"/>
          </w:tcPr>
          <w:p w14:paraId="2AD741DC" w14:textId="0D06D443" w:rsidR="005A476C" w:rsidRDefault="005A476C" w:rsidP="005F5167">
            <w:pPr>
              <w:pStyle w:val="H1bodytext"/>
              <w:spacing w:after="0"/>
              <w:ind w:left="0"/>
              <w:rPr>
                <w:rFonts w:ascii="Arial" w:hAnsi="Arial"/>
                <w:sz w:val="20"/>
              </w:rPr>
            </w:pPr>
            <w:r>
              <w:rPr>
                <w:rFonts w:ascii="Arial" w:hAnsi="Arial"/>
                <w:sz w:val="20"/>
              </w:rPr>
              <w:t xml:space="preserve">Select </w:t>
            </w:r>
            <w:r w:rsidR="00C154E9">
              <w:rPr>
                <w:rFonts w:ascii="Arial" w:hAnsi="Arial"/>
                <w:sz w:val="20"/>
              </w:rPr>
              <w:t>[test_directory]\AT-2\</w:t>
            </w:r>
            <w:r w:rsidRPr="005A476C">
              <w:rPr>
                <w:rFonts w:ascii="Arial" w:hAnsi="Arial"/>
                <w:sz w:val="20"/>
              </w:rPr>
              <w:t>comma_i-129_test_data_</w:t>
            </w:r>
            <w:r w:rsidR="00C154E9">
              <w:rPr>
                <w:rFonts w:ascii="Arial" w:hAnsi="Arial"/>
                <w:sz w:val="20"/>
              </w:rPr>
              <w:t>2</w:t>
            </w:r>
            <w:r w:rsidRPr="005A476C">
              <w:rPr>
                <w:rFonts w:ascii="Arial" w:hAnsi="Arial"/>
                <w:sz w:val="20"/>
              </w:rPr>
              <w:t>_multi_times_subset.csv</w:t>
            </w:r>
          </w:p>
        </w:tc>
      </w:tr>
      <w:tr w:rsidR="005A476C" w14:paraId="0674A84A" w14:textId="77777777" w:rsidTr="005F5167">
        <w:trPr>
          <w:trHeight w:val="476"/>
        </w:trPr>
        <w:tc>
          <w:tcPr>
            <w:tcW w:w="650" w:type="dxa"/>
            <w:vAlign w:val="center"/>
          </w:tcPr>
          <w:p w14:paraId="51E2E265" w14:textId="15AB7428" w:rsidR="005A476C" w:rsidRDefault="005A476C" w:rsidP="005F5167">
            <w:pPr>
              <w:pStyle w:val="H1bodytext"/>
              <w:spacing w:after="0"/>
              <w:ind w:left="0"/>
              <w:jc w:val="center"/>
              <w:rPr>
                <w:rFonts w:ascii="Arial" w:hAnsi="Arial"/>
                <w:sz w:val="20"/>
              </w:rPr>
            </w:pPr>
            <w:r>
              <w:rPr>
                <w:rFonts w:ascii="Arial" w:hAnsi="Arial"/>
                <w:sz w:val="20"/>
              </w:rPr>
              <w:t>5</w:t>
            </w:r>
          </w:p>
        </w:tc>
        <w:tc>
          <w:tcPr>
            <w:tcW w:w="8710" w:type="dxa"/>
            <w:gridSpan w:val="5"/>
            <w:vAlign w:val="center"/>
          </w:tcPr>
          <w:p w14:paraId="08141BA1" w14:textId="77777777" w:rsidR="005A476C" w:rsidRDefault="005A476C" w:rsidP="005F5167">
            <w:pPr>
              <w:pStyle w:val="H1bodytext"/>
              <w:spacing w:after="0"/>
              <w:ind w:left="0"/>
              <w:rPr>
                <w:rFonts w:ascii="Arial" w:hAnsi="Arial"/>
                <w:sz w:val="20"/>
              </w:rPr>
            </w:pPr>
            <w:r>
              <w:rPr>
                <w:rFonts w:ascii="Arial" w:hAnsi="Arial"/>
                <w:sz w:val="20"/>
              </w:rPr>
              <w:t>Click “Open”</w:t>
            </w:r>
          </w:p>
        </w:tc>
      </w:tr>
      <w:tr w:rsidR="00926B02" w:rsidRPr="007D0AAC" w14:paraId="0E42DD09" w14:textId="77777777" w:rsidTr="00793913">
        <w:trPr>
          <w:trHeight w:val="2078"/>
        </w:trPr>
        <w:tc>
          <w:tcPr>
            <w:tcW w:w="650" w:type="dxa"/>
            <w:vAlign w:val="center"/>
          </w:tcPr>
          <w:p w14:paraId="4468C638" w14:textId="14A86B98" w:rsidR="00926B02" w:rsidRPr="006C636C" w:rsidRDefault="00926B02" w:rsidP="00926B02">
            <w:pPr>
              <w:pStyle w:val="H1bodytext"/>
              <w:spacing w:after="0"/>
              <w:ind w:left="0"/>
              <w:jc w:val="center"/>
              <w:rPr>
                <w:rFonts w:ascii="Arial" w:hAnsi="Arial"/>
                <w:sz w:val="20"/>
              </w:rPr>
            </w:pPr>
            <w:r w:rsidRPr="006C636C">
              <w:rPr>
                <w:rFonts w:ascii="Arial" w:hAnsi="Arial"/>
                <w:sz w:val="20"/>
              </w:rPr>
              <w:t>6</w:t>
            </w:r>
          </w:p>
        </w:tc>
        <w:tc>
          <w:tcPr>
            <w:tcW w:w="4341" w:type="dxa"/>
            <w:gridSpan w:val="2"/>
            <w:vAlign w:val="center"/>
          </w:tcPr>
          <w:p w14:paraId="02893A0C" w14:textId="484D852F" w:rsidR="00926B02" w:rsidRPr="006C636C" w:rsidRDefault="00926B02" w:rsidP="00926B02">
            <w:pPr>
              <w:pStyle w:val="H1bodytext"/>
              <w:spacing w:after="0"/>
              <w:ind w:left="0"/>
              <w:rPr>
                <w:rFonts w:ascii="Arial" w:hAnsi="Arial"/>
                <w:sz w:val="20"/>
              </w:rPr>
            </w:pPr>
            <w:r w:rsidRPr="006C636C">
              <w:rPr>
                <w:rFonts w:ascii="Arial" w:hAnsi="Arial"/>
                <w:sz w:val="20"/>
              </w:rPr>
              <w:t xml:space="preserve">Verify the “title” fields listed in the application </w:t>
            </w:r>
            <w:r w:rsidR="006C636C" w:rsidRPr="006C636C">
              <w:rPr>
                <w:rFonts w:ascii="Arial" w:hAnsi="Arial"/>
                <w:sz w:val="20"/>
              </w:rPr>
              <w:t xml:space="preserve">GUI </w:t>
            </w:r>
            <w:r w:rsidRPr="006C636C">
              <w:rPr>
                <w:rFonts w:ascii="Arial" w:hAnsi="Arial"/>
                <w:sz w:val="20"/>
              </w:rPr>
              <w:t>window are consistent with the selected input file</w:t>
            </w:r>
          </w:p>
        </w:tc>
        <w:tc>
          <w:tcPr>
            <w:tcW w:w="2901" w:type="dxa"/>
            <w:gridSpan w:val="2"/>
            <w:vAlign w:val="center"/>
          </w:tcPr>
          <w:p w14:paraId="2B6F999C" w14:textId="77777777" w:rsidR="00926B02" w:rsidRDefault="00926B02" w:rsidP="00926B02">
            <w:pPr>
              <w:pStyle w:val="H1bodytext"/>
              <w:spacing w:after="0"/>
              <w:ind w:left="0"/>
              <w:rPr>
                <w:rFonts w:ascii="Arial" w:hAnsi="Arial"/>
                <w:sz w:val="20"/>
              </w:rPr>
            </w:pPr>
            <w:r w:rsidRPr="006C636C">
              <w:rPr>
                <w:rFonts w:ascii="Arial" w:hAnsi="Arial"/>
                <w:sz w:val="20"/>
              </w:rPr>
              <w:t>“title” text = header row1 + header row2</w:t>
            </w:r>
            <w:r w:rsidR="005D7D67" w:rsidRPr="006C636C">
              <w:rPr>
                <w:rFonts w:ascii="Arial" w:hAnsi="Arial"/>
                <w:sz w:val="20"/>
              </w:rPr>
              <w:t xml:space="preserve"> (input file)</w:t>
            </w:r>
          </w:p>
          <w:p w14:paraId="7A0FCD93" w14:textId="77777777" w:rsidR="000E6B37" w:rsidRDefault="000E6B37" w:rsidP="00926B02">
            <w:pPr>
              <w:pStyle w:val="H1bodytext"/>
              <w:spacing w:after="0"/>
              <w:ind w:left="0"/>
              <w:rPr>
                <w:rFonts w:ascii="Arial" w:hAnsi="Arial"/>
                <w:sz w:val="20"/>
              </w:rPr>
            </w:pPr>
          </w:p>
          <w:p w14:paraId="6584A0D2" w14:textId="3F03DA31" w:rsidR="000E6B37" w:rsidRDefault="000E6B37" w:rsidP="00926B02">
            <w:pPr>
              <w:pStyle w:val="H1bodytext"/>
              <w:spacing w:after="0"/>
              <w:ind w:left="0"/>
              <w:rPr>
                <w:rFonts w:ascii="Arial" w:hAnsi="Arial"/>
                <w:sz w:val="20"/>
              </w:rPr>
            </w:pPr>
            <w:r>
              <w:rPr>
                <w:rFonts w:ascii="Arial" w:hAnsi="Arial"/>
                <w:sz w:val="20"/>
              </w:rPr>
              <w:t>Note: definition column may not populate as</w:t>
            </w:r>
            <w:r w:rsidR="00AC7170">
              <w:rPr>
                <w:rFonts w:ascii="Arial" w:hAnsi="Arial"/>
                <w:sz w:val="20"/>
              </w:rPr>
              <w:t xml:space="preserve"> SRI currently only recognizes prefix “modflow_” as being a grid coordinate.</w:t>
            </w:r>
          </w:p>
        </w:tc>
        <w:tc>
          <w:tcPr>
            <w:tcW w:w="1468" w:type="dxa"/>
            <w:vAlign w:val="center"/>
          </w:tcPr>
          <w:p w14:paraId="2C1A768E" w14:textId="6EE15F31" w:rsidR="00926B02" w:rsidRPr="00702160" w:rsidRDefault="00926B02" w:rsidP="00926B02">
            <w:pPr>
              <w:pStyle w:val="H1bodytext"/>
              <w:spacing w:after="0"/>
              <w:ind w:left="0"/>
              <w:rPr>
                <w:rFonts w:ascii="Arial" w:hAnsi="Arial"/>
                <w:sz w:val="20"/>
              </w:rPr>
            </w:pPr>
          </w:p>
        </w:tc>
      </w:tr>
    </w:tbl>
    <w:p w14:paraId="3524A5D3" w14:textId="79C3EEED" w:rsidR="00123CE9" w:rsidRDefault="00123CE9" w:rsidP="00E62A15">
      <w:pPr>
        <w:pStyle w:val="H1bodytext"/>
        <w:spacing w:after="120"/>
        <w:rPr>
          <w:rFonts w:ascii="Arial" w:hAnsi="Arial"/>
          <w:highlight w:val="yellow"/>
        </w:rPr>
      </w:pPr>
    </w:p>
    <w:p w14:paraId="6CB1E372" w14:textId="77777777" w:rsidR="00A04486" w:rsidRDefault="00A04486"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419"/>
        <w:gridCol w:w="2833"/>
        <w:gridCol w:w="1458"/>
      </w:tblGrid>
      <w:tr w:rsidR="00EF6797" w:rsidRPr="00932809" w14:paraId="40A88135" w14:textId="77777777" w:rsidTr="00EF6797">
        <w:trPr>
          <w:cantSplit/>
          <w:trHeight w:val="360"/>
          <w:tblHeader/>
        </w:trPr>
        <w:tc>
          <w:tcPr>
            <w:tcW w:w="9360" w:type="dxa"/>
            <w:gridSpan w:val="4"/>
            <w:tcBorders>
              <w:top w:val="nil"/>
              <w:left w:val="nil"/>
              <w:bottom w:val="single" w:sz="4" w:space="0" w:color="auto"/>
              <w:right w:val="nil"/>
            </w:tcBorders>
            <w:vAlign w:val="bottom"/>
          </w:tcPr>
          <w:p w14:paraId="5A0E93BE" w14:textId="55E97E91" w:rsidR="00EF6797" w:rsidRDefault="00EF6797" w:rsidP="00EF6797">
            <w:pPr>
              <w:pStyle w:val="Table"/>
            </w:pPr>
            <w:r>
              <w:t>Table 5</w:t>
            </w:r>
          </w:p>
          <w:p w14:paraId="7C46BC08" w14:textId="102C2859" w:rsidR="00EF6797" w:rsidRPr="007D0AAC" w:rsidRDefault="005D5179" w:rsidP="00EF6797">
            <w:pPr>
              <w:pStyle w:val="H1bodytext"/>
              <w:spacing w:after="0"/>
              <w:ind w:left="0"/>
              <w:jc w:val="center"/>
              <w:rPr>
                <w:rFonts w:ascii="Arial" w:hAnsi="Arial"/>
                <w:b/>
                <w:sz w:val="20"/>
              </w:rPr>
            </w:pPr>
            <w:sdt>
              <w:sdtPr>
                <w:rPr>
                  <w:rFonts w:ascii="Arial" w:hAnsi="Arial"/>
                  <w:b/>
                  <w:bCs/>
                  <w:sz w:val="20"/>
                </w:rPr>
                <w:alias w:val="Keywords"/>
                <w:tag w:val=""/>
                <w:id w:val="807441127"/>
                <w:placeholder>
                  <w:docPart w:val="725E22C6D21343819AFDE88EE312D367"/>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EF6797" w:rsidRPr="007D0AAC">
              <w:rPr>
                <w:rFonts w:ascii="Arial" w:hAnsi="Arial" w:cs="Arial"/>
                <w:b/>
                <w:sz w:val="20"/>
              </w:rPr>
              <w:t xml:space="preserve"> Acceptance </w:t>
            </w:r>
            <w:r w:rsidR="00EF6797" w:rsidRPr="007D0AAC">
              <w:rPr>
                <w:rFonts w:ascii="Arial" w:hAnsi="Arial"/>
                <w:b/>
                <w:sz w:val="20"/>
              </w:rPr>
              <w:t>Test Plan</w:t>
            </w:r>
            <w:r w:rsidR="00EF6797">
              <w:rPr>
                <w:rFonts w:ascii="Arial" w:hAnsi="Arial"/>
                <w:b/>
                <w:sz w:val="20"/>
              </w:rPr>
              <w:t xml:space="preserve"> Case 3</w:t>
            </w:r>
          </w:p>
        </w:tc>
      </w:tr>
      <w:tr w:rsidR="00EF6797" w:rsidRPr="007D0AAC" w14:paraId="036C372C" w14:textId="77777777" w:rsidTr="00A04486">
        <w:trPr>
          <w:cantSplit/>
          <w:trHeight w:val="530"/>
          <w:tblHeader/>
        </w:trPr>
        <w:tc>
          <w:tcPr>
            <w:tcW w:w="5069" w:type="dxa"/>
            <w:gridSpan w:val="2"/>
            <w:tcBorders>
              <w:top w:val="single" w:sz="4" w:space="0" w:color="auto"/>
            </w:tcBorders>
            <w:shd w:val="clear" w:color="auto" w:fill="auto"/>
            <w:vAlign w:val="center"/>
          </w:tcPr>
          <w:p w14:paraId="1B71A34D" w14:textId="5FA6577F" w:rsidR="00EF6797" w:rsidRPr="007D0AAC" w:rsidRDefault="005D5179" w:rsidP="00EF6797">
            <w:pPr>
              <w:pStyle w:val="H1bodytext"/>
              <w:spacing w:after="0"/>
              <w:ind w:left="0"/>
              <w:jc w:val="center"/>
              <w:rPr>
                <w:rFonts w:ascii="Arial" w:hAnsi="Arial"/>
                <w:b/>
                <w:sz w:val="20"/>
              </w:rPr>
            </w:pPr>
            <w:sdt>
              <w:sdtPr>
                <w:rPr>
                  <w:rFonts w:ascii="Arial" w:hAnsi="Arial"/>
                  <w:b/>
                  <w:bCs/>
                  <w:sz w:val="20"/>
                </w:rPr>
                <w:alias w:val="Keywords"/>
                <w:tag w:val=""/>
                <w:id w:val="337274329"/>
                <w:placeholder>
                  <w:docPart w:val="A48A583FB60B42399A87FDB48FB67FF0"/>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EF6797" w:rsidRPr="007D0AAC">
              <w:rPr>
                <w:rFonts w:ascii="Arial" w:hAnsi="Arial"/>
                <w:b/>
                <w:sz w:val="20"/>
              </w:rPr>
              <w:t xml:space="preserve"> Acceptance Testing</w:t>
            </w:r>
          </w:p>
          <w:p w14:paraId="71927AAA" w14:textId="1E8A2203"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 xml:space="preserve">CACIE- </w:t>
            </w:r>
            <w:r w:rsidR="00EB70F9" w:rsidRPr="00EB70F9">
              <w:rPr>
                <w:rFonts w:ascii="Arial" w:hAnsi="Arial"/>
                <w:b/>
                <w:sz w:val="20"/>
              </w:rPr>
              <w:t>surf_rate_interp_win_intel_64.exe</w:t>
            </w:r>
            <w:r w:rsidR="00EB70F9">
              <w:rPr>
                <w:rFonts w:ascii="Arial" w:hAnsi="Arial"/>
                <w:b/>
                <w:sz w:val="20"/>
              </w:rPr>
              <w:t>-</w:t>
            </w:r>
            <w:r w:rsidRPr="007D0AAC">
              <w:rPr>
                <w:rFonts w:ascii="Arial" w:hAnsi="Arial"/>
                <w:b/>
                <w:sz w:val="20"/>
              </w:rPr>
              <w:t xml:space="preserve"> AT-</w:t>
            </w:r>
            <w:r>
              <w:rPr>
                <w:rFonts w:ascii="Arial" w:hAnsi="Arial"/>
                <w:b/>
                <w:sz w:val="20"/>
              </w:rPr>
              <w:t>3</w:t>
            </w:r>
          </w:p>
        </w:tc>
        <w:tc>
          <w:tcPr>
            <w:tcW w:w="4291" w:type="dxa"/>
            <w:gridSpan w:val="2"/>
            <w:tcBorders>
              <w:top w:val="single" w:sz="4" w:space="0" w:color="auto"/>
            </w:tcBorders>
            <w:shd w:val="clear" w:color="auto" w:fill="auto"/>
            <w:vAlign w:val="center"/>
          </w:tcPr>
          <w:p w14:paraId="1B78C6B8" w14:textId="77777777" w:rsidR="00EF6797" w:rsidRPr="007D0AAC" w:rsidRDefault="00EF6797" w:rsidP="00EF6797">
            <w:pPr>
              <w:pStyle w:val="H1bodytext"/>
              <w:spacing w:after="0"/>
              <w:ind w:left="0"/>
              <w:rPr>
                <w:rFonts w:ascii="Arial" w:hAnsi="Arial"/>
                <w:b/>
                <w:sz w:val="20"/>
              </w:rPr>
            </w:pPr>
            <w:r w:rsidRPr="007D0AAC">
              <w:rPr>
                <w:rFonts w:ascii="Arial" w:hAnsi="Arial"/>
                <w:b/>
                <w:sz w:val="20"/>
              </w:rPr>
              <w:t>Date:</w:t>
            </w:r>
          </w:p>
        </w:tc>
      </w:tr>
      <w:tr w:rsidR="00EF6797" w:rsidRPr="00235EE7" w14:paraId="53D7FBAA" w14:textId="77777777" w:rsidTr="00A04486">
        <w:trPr>
          <w:cantSplit/>
          <w:trHeight w:val="530"/>
          <w:tblHeader/>
        </w:trPr>
        <w:tc>
          <w:tcPr>
            <w:tcW w:w="5069" w:type="dxa"/>
            <w:gridSpan w:val="2"/>
            <w:tcBorders>
              <w:top w:val="single" w:sz="4" w:space="0" w:color="auto"/>
            </w:tcBorders>
            <w:shd w:val="clear" w:color="auto" w:fill="auto"/>
            <w:vAlign w:val="center"/>
          </w:tcPr>
          <w:p w14:paraId="698D3A8B" w14:textId="77777777" w:rsidR="00EF6797" w:rsidRPr="007909AA" w:rsidRDefault="00EF6797" w:rsidP="00EF6797">
            <w:pPr>
              <w:pStyle w:val="H1bodytext"/>
              <w:spacing w:after="0"/>
              <w:ind w:left="0"/>
              <w:rPr>
                <w:rFonts w:ascii="Arial" w:hAnsi="Arial"/>
                <w:b/>
                <w:sz w:val="20"/>
              </w:rPr>
            </w:pPr>
            <w:r w:rsidRPr="007909AA">
              <w:rPr>
                <w:rFonts w:ascii="Arial" w:hAnsi="Arial"/>
                <w:b/>
                <w:sz w:val="20"/>
              </w:rPr>
              <w:t>Tool Runner Log File Location for this test:</w:t>
            </w:r>
          </w:p>
          <w:p w14:paraId="6A0BE319" w14:textId="77777777" w:rsidR="00EF6797" w:rsidRPr="007909AA" w:rsidRDefault="00EF6797" w:rsidP="00EF6797">
            <w:pPr>
              <w:pStyle w:val="H1bodytext"/>
              <w:spacing w:after="0"/>
              <w:ind w:left="0"/>
              <w:rPr>
                <w:rFonts w:ascii="Arial" w:hAnsi="Arial"/>
                <w:b/>
                <w:sz w:val="20"/>
              </w:rPr>
            </w:pPr>
            <w:r w:rsidRPr="00827617">
              <w:rPr>
                <w:rFonts w:ascii="Arial" w:hAnsi="Arial"/>
                <w:b/>
                <w:sz w:val="20"/>
              </w:rPr>
              <w:t>[</w:t>
            </w:r>
            <w:r w:rsidRPr="007909AA">
              <w:rPr>
                <w:rFonts w:ascii="Arial" w:hAnsi="Arial"/>
                <w:b/>
                <w:sz w:val="20"/>
              </w:rPr>
              <w:t>PUT LINK TO THE DIRECTORY HERE]</w:t>
            </w:r>
          </w:p>
        </w:tc>
        <w:tc>
          <w:tcPr>
            <w:tcW w:w="4291" w:type="dxa"/>
            <w:gridSpan w:val="2"/>
            <w:tcBorders>
              <w:top w:val="single" w:sz="4" w:space="0" w:color="auto"/>
            </w:tcBorders>
            <w:shd w:val="clear" w:color="auto" w:fill="auto"/>
            <w:vAlign w:val="center"/>
          </w:tcPr>
          <w:p w14:paraId="651438E8" w14:textId="77777777" w:rsidR="00EF6797" w:rsidRPr="00B34273" w:rsidRDefault="00EF6797" w:rsidP="00EF6797">
            <w:pPr>
              <w:pStyle w:val="H1bodytext"/>
              <w:spacing w:after="0"/>
              <w:ind w:left="0"/>
              <w:rPr>
                <w:rFonts w:ascii="Arial" w:hAnsi="Arial"/>
                <w:b/>
                <w:sz w:val="20"/>
              </w:rPr>
            </w:pPr>
            <w:r w:rsidRPr="00827617">
              <w:rPr>
                <w:rFonts w:ascii="Arial" w:hAnsi="Arial"/>
                <w:b/>
                <w:sz w:val="20"/>
              </w:rPr>
              <w:t>Test Performed By:</w:t>
            </w:r>
          </w:p>
        </w:tc>
      </w:tr>
      <w:tr w:rsidR="00EF6797" w:rsidRPr="007D0AAC" w14:paraId="37954A20" w14:textId="77777777" w:rsidTr="00EF6797">
        <w:trPr>
          <w:cantSplit/>
          <w:trHeight w:val="530"/>
          <w:tblHeader/>
        </w:trPr>
        <w:tc>
          <w:tcPr>
            <w:tcW w:w="9360" w:type="dxa"/>
            <w:gridSpan w:val="4"/>
            <w:tcBorders>
              <w:top w:val="single" w:sz="4" w:space="0" w:color="auto"/>
            </w:tcBorders>
            <w:shd w:val="clear" w:color="auto" w:fill="auto"/>
            <w:vAlign w:val="center"/>
          </w:tcPr>
          <w:p w14:paraId="1FDE8B5E" w14:textId="6EBD0851" w:rsidR="00EF6797" w:rsidRPr="007D0AAC" w:rsidRDefault="00EF6797" w:rsidP="00EF6797">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OLIVE\\CAVE\CA-CIE-Tools-TestEnv\SZ_surf_conv\SRI Test\</w:t>
            </w:r>
            <w:r w:rsidR="00415C01" w:rsidRPr="007D0AAC">
              <w:rPr>
                <w:rFonts w:ascii="Arial" w:hAnsi="Arial"/>
                <w:b/>
                <w:sz w:val="20"/>
              </w:rPr>
              <w:t xml:space="preserve"> AT-</w:t>
            </w:r>
            <w:r w:rsidR="00415C01">
              <w:rPr>
                <w:rFonts w:ascii="Arial" w:hAnsi="Arial"/>
                <w:b/>
                <w:sz w:val="20"/>
              </w:rPr>
              <w:t>3</w:t>
            </w:r>
          </w:p>
        </w:tc>
      </w:tr>
      <w:tr w:rsidR="00EF6797" w:rsidRPr="00572F5F" w14:paraId="06E95527" w14:textId="77777777" w:rsidTr="00A04486">
        <w:trPr>
          <w:cantSplit/>
          <w:trHeight w:val="530"/>
          <w:tblHeader/>
        </w:trPr>
        <w:tc>
          <w:tcPr>
            <w:tcW w:w="650" w:type="dxa"/>
            <w:tcBorders>
              <w:top w:val="single" w:sz="4" w:space="0" w:color="auto"/>
            </w:tcBorders>
            <w:shd w:val="clear" w:color="auto" w:fill="D9D9D9" w:themeFill="background1" w:themeFillShade="D9"/>
            <w:vAlign w:val="center"/>
          </w:tcPr>
          <w:p w14:paraId="75497135" w14:textId="77777777"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419" w:type="dxa"/>
            <w:tcBorders>
              <w:top w:val="single" w:sz="4" w:space="0" w:color="auto"/>
            </w:tcBorders>
            <w:shd w:val="clear" w:color="auto" w:fill="D9D9D9" w:themeFill="background1" w:themeFillShade="D9"/>
            <w:vAlign w:val="center"/>
          </w:tcPr>
          <w:p w14:paraId="1D88F851" w14:textId="77777777"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Test Instruction</w:t>
            </w:r>
          </w:p>
        </w:tc>
        <w:tc>
          <w:tcPr>
            <w:tcW w:w="2833" w:type="dxa"/>
            <w:tcBorders>
              <w:top w:val="single" w:sz="4" w:space="0" w:color="auto"/>
            </w:tcBorders>
            <w:shd w:val="clear" w:color="auto" w:fill="D9D9D9" w:themeFill="background1" w:themeFillShade="D9"/>
            <w:vAlign w:val="center"/>
          </w:tcPr>
          <w:p w14:paraId="2AAAEADB" w14:textId="77777777"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Expected Result</w:t>
            </w:r>
          </w:p>
        </w:tc>
        <w:tc>
          <w:tcPr>
            <w:tcW w:w="1458" w:type="dxa"/>
            <w:tcBorders>
              <w:top w:val="single" w:sz="4" w:space="0" w:color="auto"/>
            </w:tcBorders>
            <w:shd w:val="clear" w:color="auto" w:fill="D9D9D9" w:themeFill="background1" w:themeFillShade="D9"/>
            <w:vAlign w:val="center"/>
          </w:tcPr>
          <w:p w14:paraId="7A00AC92" w14:textId="77777777"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F6797" w:rsidRPr="007D0AAC" w14:paraId="4E75BC3B" w14:textId="77777777" w:rsidTr="00EF6797">
        <w:trPr>
          <w:trHeight w:val="494"/>
        </w:trPr>
        <w:tc>
          <w:tcPr>
            <w:tcW w:w="9360" w:type="dxa"/>
            <w:gridSpan w:val="4"/>
            <w:vAlign w:val="center"/>
          </w:tcPr>
          <w:p w14:paraId="4074733D" w14:textId="77777777" w:rsidR="00EF6797" w:rsidRPr="007D0AAC" w:rsidRDefault="00EF6797" w:rsidP="00EF6797">
            <w:pPr>
              <w:pStyle w:val="H1bodytext"/>
              <w:spacing w:after="0"/>
              <w:ind w:left="0"/>
              <w:rPr>
                <w:rFonts w:ascii="Arial" w:hAnsi="Arial"/>
                <w:i/>
                <w:iCs/>
                <w:sz w:val="20"/>
              </w:rPr>
            </w:pPr>
            <w:r>
              <w:rPr>
                <w:rFonts w:ascii="Arial" w:hAnsi="Arial"/>
                <w:sz w:val="20"/>
              </w:rPr>
              <w:t>Navigate to the Testing Directory</w:t>
            </w:r>
          </w:p>
        </w:tc>
      </w:tr>
      <w:tr w:rsidR="00A04486" w14:paraId="4C55A1D2" w14:textId="77777777" w:rsidTr="00A04486">
        <w:trPr>
          <w:trHeight w:val="1412"/>
        </w:trPr>
        <w:tc>
          <w:tcPr>
            <w:tcW w:w="650" w:type="dxa"/>
            <w:vAlign w:val="center"/>
          </w:tcPr>
          <w:p w14:paraId="15C311CE" w14:textId="21E9297B" w:rsidR="00A04486" w:rsidRPr="007D0AAC" w:rsidRDefault="00A04486" w:rsidP="00A04486">
            <w:pPr>
              <w:pStyle w:val="H1bodytext"/>
              <w:spacing w:after="0"/>
              <w:ind w:left="0"/>
              <w:jc w:val="center"/>
              <w:rPr>
                <w:rFonts w:ascii="Arial" w:hAnsi="Arial"/>
                <w:sz w:val="20"/>
              </w:rPr>
            </w:pPr>
            <w:bookmarkStart w:id="33" w:name="_Hlk39742993"/>
            <w:r>
              <w:rPr>
                <w:rFonts w:ascii="Arial" w:hAnsi="Arial"/>
                <w:sz w:val="20"/>
              </w:rPr>
              <w:t>1</w:t>
            </w:r>
          </w:p>
        </w:tc>
        <w:tc>
          <w:tcPr>
            <w:tcW w:w="8710" w:type="dxa"/>
            <w:gridSpan w:val="3"/>
            <w:vAlign w:val="center"/>
          </w:tcPr>
          <w:p w14:paraId="733B9978" w14:textId="1DE4DC3D" w:rsidR="00A04486" w:rsidRDefault="00A04486" w:rsidP="00A04486">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43901B9A" w14:textId="77777777" w:rsidR="00A04486" w:rsidRDefault="00A04486" w:rsidP="00A04486">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293AB59A" w14:textId="0A7FC016" w:rsidR="00803831" w:rsidRPr="007D0AAC" w:rsidRDefault="00803831" w:rsidP="00A04486">
            <w:pPr>
              <w:pStyle w:val="H1bodytext"/>
              <w:spacing w:after="0"/>
              <w:ind w:left="0"/>
              <w:rPr>
                <w:rFonts w:ascii="Arial" w:hAnsi="Arial"/>
                <w:i/>
                <w:sz w:val="20"/>
              </w:rPr>
            </w:pPr>
            <w:r>
              <w:rPr>
                <w:rFonts w:ascii="Arial" w:hAnsi="Arial"/>
                <w:sz w:val="20"/>
              </w:rPr>
              <w:t>Unselect Select ‘Single Output’, ‘Use Cumulative’, and any ‘Conv. Factor’ options</w:t>
            </w:r>
          </w:p>
        </w:tc>
      </w:tr>
      <w:bookmarkEnd w:id="33"/>
      <w:tr w:rsidR="00A04486" w14:paraId="5D8D2A45" w14:textId="77777777" w:rsidTr="00A04486">
        <w:trPr>
          <w:trHeight w:val="494"/>
        </w:trPr>
        <w:tc>
          <w:tcPr>
            <w:tcW w:w="650" w:type="dxa"/>
            <w:vAlign w:val="center"/>
          </w:tcPr>
          <w:p w14:paraId="0C2DDD11" w14:textId="22FF8B7D" w:rsidR="00A04486" w:rsidRPr="007D0AAC" w:rsidRDefault="00A04486" w:rsidP="00A04486">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68954F7" w14:textId="4CC60D54" w:rsidR="00A04486" w:rsidRPr="007D0AAC" w:rsidRDefault="00A04486" w:rsidP="00A04486">
            <w:pPr>
              <w:pStyle w:val="H1bodytext"/>
              <w:spacing w:after="0"/>
              <w:ind w:left="0"/>
              <w:rPr>
                <w:rFonts w:ascii="Arial" w:hAnsi="Arial"/>
                <w:sz w:val="20"/>
              </w:rPr>
            </w:pPr>
            <w:r>
              <w:rPr>
                <w:rFonts w:ascii="Arial" w:hAnsi="Arial"/>
                <w:sz w:val="20"/>
              </w:rPr>
              <w:t>Select “tab” delimiter radio button</w:t>
            </w:r>
          </w:p>
        </w:tc>
      </w:tr>
      <w:tr w:rsidR="00A04486" w14:paraId="7955A036" w14:textId="77777777" w:rsidTr="00A04486">
        <w:trPr>
          <w:trHeight w:val="494"/>
        </w:trPr>
        <w:tc>
          <w:tcPr>
            <w:tcW w:w="650" w:type="dxa"/>
            <w:vAlign w:val="center"/>
          </w:tcPr>
          <w:p w14:paraId="0B9B8F28" w14:textId="26325662" w:rsidR="00A04486" w:rsidRPr="007D0AAC" w:rsidRDefault="00A04486" w:rsidP="00A04486">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7295D692" w14:textId="3E608F6D" w:rsidR="00A04486" w:rsidRPr="007D0AAC" w:rsidRDefault="00A04486" w:rsidP="00A04486">
            <w:pPr>
              <w:pStyle w:val="H1bodytext"/>
              <w:spacing w:after="0"/>
              <w:ind w:left="0"/>
              <w:rPr>
                <w:rFonts w:ascii="Arial" w:hAnsi="Arial"/>
                <w:sz w:val="20"/>
              </w:rPr>
            </w:pPr>
            <w:r>
              <w:rPr>
                <w:rFonts w:ascii="Arial" w:hAnsi="Arial"/>
                <w:sz w:val="20"/>
              </w:rPr>
              <w:t>Click “Browse”</w:t>
            </w:r>
          </w:p>
        </w:tc>
      </w:tr>
      <w:tr w:rsidR="00A04486" w14:paraId="3D395F35" w14:textId="77777777" w:rsidTr="00A04486">
        <w:trPr>
          <w:trHeight w:val="512"/>
        </w:trPr>
        <w:tc>
          <w:tcPr>
            <w:tcW w:w="650" w:type="dxa"/>
            <w:vAlign w:val="center"/>
          </w:tcPr>
          <w:p w14:paraId="64F03D83" w14:textId="6D092DE4" w:rsidR="00A04486" w:rsidRPr="007D0AAC" w:rsidRDefault="00A04486" w:rsidP="00A04486">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3D7E9C27" w14:textId="5C3A500F" w:rsidR="00A04486" w:rsidRPr="007D0AAC" w:rsidRDefault="00A04486" w:rsidP="00A04486">
            <w:pPr>
              <w:pStyle w:val="H1bodytext"/>
              <w:spacing w:after="0"/>
              <w:ind w:left="0"/>
              <w:rPr>
                <w:rFonts w:ascii="Arial" w:hAnsi="Arial"/>
                <w:sz w:val="20"/>
              </w:rPr>
            </w:pPr>
            <w:r>
              <w:rPr>
                <w:rFonts w:ascii="Arial" w:hAnsi="Arial"/>
                <w:sz w:val="20"/>
              </w:rPr>
              <w:t xml:space="preserve">Select </w:t>
            </w:r>
            <w:r w:rsidR="005C0E10">
              <w:rPr>
                <w:rFonts w:ascii="Arial" w:hAnsi="Arial"/>
                <w:sz w:val="20"/>
              </w:rPr>
              <w:t>[test_directory]\AT-3\</w:t>
            </w:r>
            <w:r w:rsidRPr="00A04486">
              <w:rPr>
                <w:rFonts w:ascii="Arial" w:hAnsi="Arial"/>
                <w:sz w:val="20"/>
              </w:rPr>
              <w:t>tab_i-129_test_data_3_subset.dat</w:t>
            </w:r>
          </w:p>
        </w:tc>
      </w:tr>
      <w:tr w:rsidR="00A04486" w14:paraId="02BC7A28" w14:textId="77777777" w:rsidTr="00A04486">
        <w:trPr>
          <w:trHeight w:val="512"/>
        </w:trPr>
        <w:tc>
          <w:tcPr>
            <w:tcW w:w="650" w:type="dxa"/>
            <w:vAlign w:val="center"/>
          </w:tcPr>
          <w:p w14:paraId="7A362797" w14:textId="13A70296" w:rsidR="00A04486" w:rsidRDefault="00A04486" w:rsidP="00A04486">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0B883095" w14:textId="24B283A3" w:rsidR="00A04486" w:rsidRPr="007D0AAC" w:rsidRDefault="00A04486" w:rsidP="00A04486">
            <w:pPr>
              <w:pStyle w:val="H1bodytext"/>
              <w:spacing w:after="0"/>
              <w:ind w:left="0"/>
              <w:rPr>
                <w:rFonts w:ascii="Arial" w:hAnsi="Arial"/>
                <w:sz w:val="20"/>
              </w:rPr>
            </w:pPr>
            <w:r>
              <w:rPr>
                <w:rFonts w:ascii="Arial" w:hAnsi="Arial"/>
                <w:sz w:val="20"/>
              </w:rPr>
              <w:t>Click “Open”</w:t>
            </w:r>
          </w:p>
        </w:tc>
      </w:tr>
      <w:tr w:rsidR="00A04486" w14:paraId="12B9CE7A" w14:textId="77777777" w:rsidTr="00413E53">
        <w:trPr>
          <w:trHeight w:val="962"/>
        </w:trPr>
        <w:tc>
          <w:tcPr>
            <w:tcW w:w="650" w:type="dxa"/>
            <w:vAlign w:val="center"/>
          </w:tcPr>
          <w:p w14:paraId="47C60FCA" w14:textId="7D32DAA2" w:rsidR="00A04486" w:rsidRPr="00C84546" w:rsidRDefault="00A04486" w:rsidP="00A04486">
            <w:pPr>
              <w:pStyle w:val="H1bodytext"/>
              <w:spacing w:after="0"/>
              <w:ind w:left="0"/>
              <w:jc w:val="center"/>
              <w:rPr>
                <w:rFonts w:ascii="Arial" w:hAnsi="Arial"/>
                <w:sz w:val="20"/>
              </w:rPr>
            </w:pPr>
            <w:r w:rsidRPr="00C84546">
              <w:rPr>
                <w:rFonts w:ascii="Arial" w:hAnsi="Arial"/>
                <w:sz w:val="20"/>
              </w:rPr>
              <w:t>6</w:t>
            </w:r>
          </w:p>
        </w:tc>
        <w:tc>
          <w:tcPr>
            <w:tcW w:w="4419" w:type="dxa"/>
            <w:vAlign w:val="center"/>
          </w:tcPr>
          <w:p w14:paraId="14588650" w14:textId="1DFB0FB7" w:rsidR="00A04486" w:rsidRPr="00793913" w:rsidRDefault="00A04486" w:rsidP="00A04486">
            <w:pPr>
              <w:pStyle w:val="H1bodytext"/>
              <w:spacing w:after="0"/>
              <w:ind w:left="0"/>
              <w:rPr>
                <w:rFonts w:ascii="Arial" w:hAnsi="Arial"/>
                <w:sz w:val="20"/>
              </w:rPr>
            </w:pPr>
            <w:r w:rsidRPr="00C84546">
              <w:rPr>
                <w:rFonts w:ascii="Arial" w:hAnsi="Arial"/>
                <w:sz w:val="20"/>
              </w:rPr>
              <w:t xml:space="preserve">Verify the </w:t>
            </w:r>
            <w:r w:rsidR="00926B02" w:rsidRPr="00793913">
              <w:rPr>
                <w:rFonts w:ascii="Arial" w:hAnsi="Arial"/>
                <w:sz w:val="20"/>
              </w:rPr>
              <w:t>“</w:t>
            </w:r>
            <w:r w:rsidRPr="00793913">
              <w:rPr>
                <w:rFonts w:ascii="Arial" w:hAnsi="Arial"/>
                <w:sz w:val="20"/>
              </w:rPr>
              <w:t>title</w:t>
            </w:r>
            <w:r w:rsidR="00926B02" w:rsidRPr="00793913">
              <w:rPr>
                <w:rFonts w:ascii="Arial" w:hAnsi="Arial"/>
                <w:sz w:val="20"/>
              </w:rPr>
              <w:t>” field</w:t>
            </w:r>
            <w:r w:rsidRPr="00793913">
              <w:rPr>
                <w:rFonts w:ascii="Arial" w:hAnsi="Arial"/>
                <w:sz w:val="20"/>
              </w:rPr>
              <w:t>s listed in the application window</w:t>
            </w:r>
            <w:r w:rsidRPr="00C84546">
              <w:rPr>
                <w:rFonts w:ascii="Arial" w:hAnsi="Arial"/>
                <w:sz w:val="20"/>
              </w:rPr>
              <w:t xml:space="preserve"> are consistent with the selected input file</w:t>
            </w:r>
          </w:p>
        </w:tc>
        <w:tc>
          <w:tcPr>
            <w:tcW w:w="2833" w:type="dxa"/>
            <w:vAlign w:val="center"/>
          </w:tcPr>
          <w:p w14:paraId="23255AF2" w14:textId="4CD7A706" w:rsidR="00A04486" w:rsidRDefault="00926B02" w:rsidP="00A04486">
            <w:pPr>
              <w:pStyle w:val="H1bodytext"/>
              <w:spacing w:after="0"/>
              <w:ind w:left="0"/>
              <w:rPr>
                <w:rFonts w:ascii="Arial" w:hAnsi="Arial"/>
                <w:sz w:val="20"/>
              </w:rPr>
            </w:pPr>
            <w:r w:rsidRPr="00793913">
              <w:rPr>
                <w:rFonts w:ascii="Arial" w:hAnsi="Arial"/>
                <w:sz w:val="20"/>
              </w:rPr>
              <w:t xml:space="preserve">“title” text </w:t>
            </w:r>
            <w:r w:rsidR="00A04486" w:rsidRPr="00793913">
              <w:rPr>
                <w:rFonts w:ascii="Arial" w:hAnsi="Arial"/>
                <w:sz w:val="20"/>
              </w:rPr>
              <w:t>= header row1 + header row2</w:t>
            </w:r>
            <w:r w:rsidR="005D7D67" w:rsidRPr="00793913">
              <w:rPr>
                <w:rFonts w:ascii="Arial" w:hAnsi="Arial"/>
                <w:sz w:val="20"/>
              </w:rPr>
              <w:t xml:space="preserve"> (input file)</w:t>
            </w:r>
          </w:p>
        </w:tc>
        <w:tc>
          <w:tcPr>
            <w:tcW w:w="1458" w:type="dxa"/>
            <w:vAlign w:val="center"/>
          </w:tcPr>
          <w:p w14:paraId="6B1EAC03" w14:textId="67473780" w:rsidR="00A04486" w:rsidRPr="007D0AAC" w:rsidRDefault="00A04486" w:rsidP="00A04486">
            <w:pPr>
              <w:pStyle w:val="H1bodytext"/>
              <w:spacing w:after="0"/>
              <w:ind w:left="0"/>
              <w:jc w:val="center"/>
              <w:rPr>
                <w:rFonts w:ascii="Arial" w:hAnsi="Arial"/>
                <w:sz w:val="20"/>
              </w:rPr>
            </w:pPr>
          </w:p>
        </w:tc>
      </w:tr>
    </w:tbl>
    <w:p w14:paraId="741B960F" w14:textId="78284318" w:rsidR="00123CE9" w:rsidRDefault="00123CE9" w:rsidP="00E62A15">
      <w:pPr>
        <w:pStyle w:val="H1bodytext"/>
        <w:spacing w:after="120"/>
        <w:rPr>
          <w:rFonts w:ascii="Arial" w:hAnsi="Arial"/>
          <w:highlight w:val="yellow"/>
        </w:rPr>
      </w:pPr>
    </w:p>
    <w:p w14:paraId="3BA2F996" w14:textId="76B232E4" w:rsidR="00ED4144" w:rsidRDefault="00ED4144"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868"/>
        <w:gridCol w:w="3407"/>
        <w:gridCol w:w="1435"/>
      </w:tblGrid>
      <w:tr w:rsidR="00ED4144" w:rsidRPr="00932809" w14:paraId="09B0F245" w14:textId="77777777" w:rsidTr="005F5167">
        <w:trPr>
          <w:cantSplit/>
          <w:trHeight w:val="360"/>
          <w:tblHeader/>
        </w:trPr>
        <w:tc>
          <w:tcPr>
            <w:tcW w:w="9360" w:type="dxa"/>
            <w:gridSpan w:val="4"/>
            <w:tcBorders>
              <w:top w:val="nil"/>
              <w:left w:val="nil"/>
              <w:bottom w:val="single" w:sz="4" w:space="0" w:color="auto"/>
              <w:right w:val="nil"/>
            </w:tcBorders>
            <w:vAlign w:val="bottom"/>
          </w:tcPr>
          <w:p w14:paraId="512FA9BA" w14:textId="1BA6687A" w:rsidR="00ED4144" w:rsidRDefault="00ED4144" w:rsidP="005F5167">
            <w:pPr>
              <w:pStyle w:val="Table"/>
            </w:pPr>
            <w:bookmarkStart w:id="34" w:name="_Hlk39744809"/>
            <w:r>
              <w:t>Table 6</w:t>
            </w:r>
          </w:p>
          <w:p w14:paraId="2C8F1F4F" w14:textId="6885693E" w:rsidR="00ED4144" w:rsidRPr="007D0AAC" w:rsidRDefault="005D5179" w:rsidP="005F5167">
            <w:pPr>
              <w:pStyle w:val="H1bodytext"/>
              <w:spacing w:after="0"/>
              <w:ind w:left="0"/>
              <w:jc w:val="center"/>
              <w:rPr>
                <w:rFonts w:ascii="Arial" w:hAnsi="Arial"/>
                <w:b/>
                <w:sz w:val="20"/>
              </w:rPr>
            </w:pPr>
            <w:sdt>
              <w:sdtPr>
                <w:rPr>
                  <w:rFonts w:ascii="Arial" w:hAnsi="Arial"/>
                  <w:b/>
                  <w:bCs/>
                  <w:sz w:val="20"/>
                </w:rPr>
                <w:alias w:val="Keywords"/>
                <w:tag w:val=""/>
                <w:id w:val="1540320023"/>
                <w:placeholder>
                  <w:docPart w:val="36BB68AFAF864677BF01B58134593B55"/>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ED4144" w:rsidRPr="007D0AAC">
              <w:rPr>
                <w:rFonts w:ascii="Arial" w:hAnsi="Arial" w:cs="Arial"/>
                <w:b/>
                <w:sz w:val="20"/>
              </w:rPr>
              <w:t xml:space="preserve"> Acceptance </w:t>
            </w:r>
            <w:r w:rsidR="00ED4144" w:rsidRPr="007D0AAC">
              <w:rPr>
                <w:rFonts w:ascii="Arial" w:hAnsi="Arial"/>
                <w:b/>
                <w:sz w:val="20"/>
              </w:rPr>
              <w:t>Test Plan</w:t>
            </w:r>
            <w:r w:rsidR="00ED4144">
              <w:rPr>
                <w:rFonts w:ascii="Arial" w:hAnsi="Arial"/>
                <w:b/>
                <w:sz w:val="20"/>
              </w:rPr>
              <w:t xml:space="preserve"> Case 4</w:t>
            </w:r>
          </w:p>
        </w:tc>
      </w:tr>
      <w:tr w:rsidR="00B12A15" w:rsidRPr="007D0AAC" w14:paraId="71595B16" w14:textId="77777777" w:rsidTr="00413E53">
        <w:trPr>
          <w:cantSplit/>
          <w:trHeight w:val="530"/>
          <w:tblHeader/>
        </w:trPr>
        <w:tc>
          <w:tcPr>
            <w:tcW w:w="4675" w:type="dxa"/>
            <w:gridSpan w:val="2"/>
            <w:tcBorders>
              <w:top w:val="single" w:sz="4" w:space="0" w:color="auto"/>
            </w:tcBorders>
            <w:shd w:val="clear" w:color="auto" w:fill="auto"/>
            <w:vAlign w:val="center"/>
          </w:tcPr>
          <w:p w14:paraId="644AE900" w14:textId="769C62C0" w:rsidR="00ED4144" w:rsidRPr="007D0AAC" w:rsidRDefault="005D5179" w:rsidP="005F5167">
            <w:pPr>
              <w:pStyle w:val="H1bodytext"/>
              <w:spacing w:after="0"/>
              <w:ind w:left="0"/>
              <w:jc w:val="center"/>
              <w:rPr>
                <w:rFonts w:ascii="Arial" w:hAnsi="Arial"/>
                <w:b/>
                <w:sz w:val="20"/>
              </w:rPr>
            </w:pPr>
            <w:sdt>
              <w:sdtPr>
                <w:rPr>
                  <w:rFonts w:ascii="Arial" w:hAnsi="Arial"/>
                  <w:b/>
                  <w:bCs/>
                  <w:sz w:val="20"/>
                </w:rPr>
                <w:alias w:val="Keywords"/>
                <w:tag w:val=""/>
                <w:id w:val="-1316721960"/>
                <w:placeholder>
                  <w:docPart w:val="6AC6DEE16B694060A8F51A884425B551"/>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ED4144" w:rsidRPr="007D0AAC">
              <w:rPr>
                <w:rFonts w:ascii="Arial" w:hAnsi="Arial"/>
                <w:b/>
                <w:sz w:val="20"/>
              </w:rPr>
              <w:t xml:space="preserve"> Acceptance Testing</w:t>
            </w:r>
          </w:p>
          <w:p w14:paraId="28D99E16" w14:textId="5DA794EF"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CACIE-</w:t>
            </w:r>
            <w:r w:rsidR="00EB70F9">
              <w:t xml:space="preserve"> </w:t>
            </w:r>
            <w:r w:rsidR="00EB70F9"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4</w:t>
            </w:r>
          </w:p>
        </w:tc>
        <w:tc>
          <w:tcPr>
            <w:tcW w:w="4685" w:type="dxa"/>
            <w:gridSpan w:val="2"/>
            <w:tcBorders>
              <w:top w:val="single" w:sz="4" w:space="0" w:color="auto"/>
            </w:tcBorders>
            <w:shd w:val="clear" w:color="auto" w:fill="auto"/>
            <w:vAlign w:val="center"/>
          </w:tcPr>
          <w:p w14:paraId="3F9279D9" w14:textId="77777777" w:rsidR="00ED4144" w:rsidRPr="007D0AAC" w:rsidRDefault="00ED4144" w:rsidP="005F5167">
            <w:pPr>
              <w:pStyle w:val="H1bodytext"/>
              <w:spacing w:after="0"/>
              <w:ind w:left="0"/>
              <w:rPr>
                <w:rFonts w:ascii="Arial" w:hAnsi="Arial"/>
                <w:b/>
                <w:sz w:val="20"/>
              </w:rPr>
            </w:pPr>
            <w:r w:rsidRPr="007D0AAC">
              <w:rPr>
                <w:rFonts w:ascii="Arial" w:hAnsi="Arial"/>
                <w:b/>
                <w:sz w:val="20"/>
              </w:rPr>
              <w:t>Date:</w:t>
            </w:r>
          </w:p>
        </w:tc>
      </w:tr>
      <w:tr w:rsidR="00B12A15" w:rsidRPr="00235EE7" w14:paraId="04E5858B" w14:textId="77777777" w:rsidTr="00413E53">
        <w:trPr>
          <w:cantSplit/>
          <w:trHeight w:val="530"/>
          <w:tblHeader/>
        </w:trPr>
        <w:tc>
          <w:tcPr>
            <w:tcW w:w="4675" w:type="dxa"/>
            <w:gridSpan w:val="2"/>
            <w:tcBorders>
              <w:top w:val="single" w:sz="4" w:space="0" w:color="auto"/>
            </w:tcBorders>
            <w:shd w:val="clear" w:color="auto" w:fill="auto"/>
            <w:vAlign w:val="center"/>
          </w:tcPr>
          <w:p w14:paraId="0C08525B" w14:textId="77777777" w:rsidR="00ED4144" w:rsidRPr="007909AA" w:rsidRDefault="00ED4144" w:rsidP="005F5167">
            <w:pPr>
              <w:pStyle w:val="H1bodytext"/>
              <w:spacing w:after="0"/>
              <w:ind w:left="0"/>
              <w:rPr>
                <w:rFonts w:ascii="Arial" w:hAnsi="Arial"/>
                <w:b/>
                <w:sz w:val="20"/>
              </w:rPr>
            </w:pPr>
            <w:r w:rsidRPr="007909AA">
              <w:rPr>
                <w:rFonts w:ascii="Arial" w:hAnsi="Arial"/>
                <w:b/>
                <w:sz w:val="20"/>
              </w:rPr>
              <w:t>Tool Runner Log File Location for this test:</w:t>
            </w:r>
          </w:p>
          <w:p w14:paraId="364C2E2C" w14:textId="77777777" w:rsidR="00ED4144" w:rsidRPr="007909AA" w:rsidRDefault="00ED4144" w:rsidP="005F5167">
            <w:pPr>
              <w:pStyle w:val="H1bodytext"/>
              <w:spacing w:after="0"/>
              <w:ind w:left="0"/>
              <w:rPr>
                <w:rFonts w:ascii="Arial" w:hAnsi="Arial"/>
                <w:b/>
                <w:sz w:val="20"/>
              </w:rPr>
            </w:pPr>
            <w:r w:rsidRPr="007909AA">
              <w:rPr>
                <w:rFonts w:ascii="Arial" w:hAnsi="Arial"/>
                <w:b/>
                <w:sz w:val="20"/>
              </w:rPr>
              <w:t>[PUT LINK TO THE DIRECTORY HERE]</w:t>
            </w:r>
          </w:p>
        </w:tc>
        <w:tc>
          <w:tcPr>
            <w:tcW w:w="4685" w:type="dxa"/>
            <w:gridSpan w:val="2"/>
            <w:tcBorders>
              <w:top w:val="single" w:sz="4" w:space="0" w:color="auto"/>
            </w:tcBorders>
            <w:shd w:val="clear" w:color="auto" w:fill="auto"/>
            <w:vAlign w:val="center"/>
          </w:tcPr>
          <w:p w14:paraId="239421E8" w14:textId="77777777" w:rsidR="00ED4144" w:rsidRPr="00827617" w:rsidRDefault="00ED4144" w:rsidP="005F5167">
            <w:pPr>
              <w:pStyle w:val="H1bodytext"/>
              <w:spacing w:after="0"/>
              <w:ind w:left="0"/>
              <w:rPr>
                <w:rFonts w:ascii="Arial" w:hAnsi="Arial"/>
                <w:b/>
                <w:sz w:val="20"/>
              </w:rPr>
            </w:pPr>
            <w:r w:rsidRPr="00827617">
              <w:rPr>
                <w:rFonts w:ascii="Arial" w:hAnsi="Arial"/>
                <w:b/>
                <w:sz w:val="20"/>
              </w:rPr>
              <w:t>Test Performed By:</w:t>
            </w:r>
          </w:p>
        </w:tc>
      </w:tr>
      <w:tr w:rsidR="00ED4144" w:rsidRPr="007D0AAC" w14:paraId="798B1AB3" w14:textId="77777777" w:rsidTr="005F5167">
        <w:trPr>
          <w:cantSplit/>
          <w:trHeight w:val="530"/>
          <w:tblHeader/>
        </w:trPr>
        <w:tc>
          <w:tcPr>
            <w:tcW w:w="9360" w:type="dxa"/>
            <w:gridSpan w:val="4"/>
            <w:tcBorders>
              <w:top w:val="single" w:sz="4" w:space="0" w:color="auto"/>
            </w:tcBorders>
            <w:shd w:val="clear" w:color="auto" w:fill="auto"/>
            <w:vAlign w:val="center"/>
          </w:tcPr>
          <w:p w14:paraId="7440EB2D" w14:textId="6EA6B7F9" w:rsidR="00ED4144" w:rsidRPr="007D0AAC" w:rsidRDefault="00ED4144" w:rsidP="005F5167">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OLIVE\\CAVE\CA-CIE-Tools-TestEnv\SZ_surf_conv\SRI Test\</w:t>
            </w:r>
            <w:r w:rsidR="00415C01" w:rsidRPr="007D0AAC">
              <w:rPr>
                <w:rFonts w:ascii="Arial" w:hAnsi="Arial"/>
                <w:b/>
                <w:sz w:val="20"/>
              </w:rPr>
              <w:t xml:space="preserve"> AT-</w:t>
            </w:r>
            <w:r w:rsidR="00415C01">
              <w:rPr>
                <w:rFonts w:ascii="Arial" w:hAnsi="Arial"/>
                <w:b/>
                <w:sz w:val="20"/>
              </w:rPr>
              <w:t>4</w:t>
            </w:r>
          </w:p>
        </w:tc>
      </w:tr>
      <w:tr w:rsidR="00B12A15" w:rsidRPr="00572F5F" w14:paraId="3A6F15AB" w14:textId="77777777" w:rsidTr="00413E53">
        <w:trPr>
          <w:cantSplit/>
          <w:trHeight w:val="530"/>
          <w:tblHeader/>
        </w:trPr>
        <w:tc>
          <w:tcPr>
            <w:tcW w:w="650" w:type="dxa"/>
            <w:tcBorders>
              <w:top w:val="single" w:sz="4" w:space="0" w:color="auto"/>
            </w:tcBorders>
            <w:shd w:val="clear" w:color="auto" w:fill="D9D9D9" w:themeFill="background1" w:themeFillShade="D9"/>
            <w:vAlign w:val="center"/>
          </w:tcPr>
          <w:p w14:paraId="688C40E2" w14:textId="77777777"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25" w:type="dxa"/>
            <w:tcBorders>
              <w:top w:val="single" w:sz="4" w:space="0" w:color="auto"/>
            </w:tcBorders>
            <w:shd w:val="clear" w:color="auto" w:fill="D9D9D9" w:themeFill="background1" w:themeFillShade="D9"/>
            <w:vAlign w:val="center"/>
          </w:tcPr>
          <w:p w14:paraId="67A201AE" w14:textId="77777777"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Test Instruction</w:t>
            </w:r>
          </w:p>
        </w:tc>
        <w:tc>
          <w:tcPr>
            <w:tcW w:w="3218" w:type="dxa"/>
            <w:tcBorders>
              <w:top w:val="single" w:sz="4" w:space="0" w:color="auto"/>
            </w:tcBorders>
            <w:shd w:val="clear" w:color="auto" w:fill="D9D9D9" w:themeFill="background1" w:themeFillShade="D9"/>
            <w:vAlign w:val="center"/>
          </w:tcPr>
          <w:p w14:paraId="4D275969" w14:textId="77777777"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Expected Result</w:t>
            </w:r>
          </w:p>
        </w:tc>
        <w:tc>
          <w:tcPr>
            <w:tcW w:w="1467" w:type="dxa"/>
            <w:tcBorders>
              <w:top w:val="single" w:sz="4" w:space="0" w:color="auto"/>
            </w:tcBorders>
            <w:shd w:val="clear" w:color="auto" w:fill="D9D9D9" w:themeFill="background1" w:themeFillShade="D9"/>
            <w:vAlign w:val="center"/>
          </w:tcPr>
          <w:p w14:paraId="799DEBE1" w14:textId="77777777"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D4144" w:rsidRPr="007D0AAC" w14:paraId="3B2534B2" w14:textId="77777777" w:rsidTr="005F5167">
        <w:trPr>
          <w:trHeight w:val="494"/>
        </w:trPr>
        <w:tc>
          <w:tcPr>
            <w:tcW w:w="9360" w:type="dxa"/>
            <w:gridSpan w:val="4"/>
            <w:vAlign w:val="center"/>
          </w:tcPr>
          <w:p w14:paraId="529F0F92" w14:textId="77777777" w:rsidR="00ED4144" w:rsidRPr="007D0AAC" w:rsidRDefault="00ED4144" w:rsidP="005F5167">
            <w:pPr>
              <w:pStyle w:val="H1bodytext"/>
              <w:spacing w:after="0"/>
              <w:ind w:left="0"/>
              <w:rPr>
                <w:rFonts w:ascii="Arial" w:hAnsi="Arial"/>
                <w:i/>
                <w:iCs/>
                <w:sz w:val="20"/>
              </w:rPr>
            </w:pPr>
            <w:r>
              <w:rPr>
                <w:rFonts w:ascii="Arial" w:hAnsi="Arial"/>
                <w:sz w:val="20"/>
              </w:rPr>
              <w:t>Navigate to the Testing Directory</w:t>
            </w:r>
          </w:p>
        </w:tc>
      </w:tr>
      <w:tr w:rsidR="00ED4144" w14:paraId="78C072CA" w14:textId="77777777" w:rsidTr="00413E53">
        <w:trPr>
          <w:trHeight w:val="1304"/>
        </w:trPr>
        <w:tc>
          <w:tcPr>
            <w:tcW w:w="650" w:type="dxa"/>
            <w:vAlign w:val="center"/>
          </w:tcPr>
          <w:p w14:paraId="1D6376A5" w14:textId="77777777" w:rsidR="00ED4144" w:rsidRPr="007D0AAC" w:rsidRDefault="00ED4144" w:rsidP="00ED4144">
            <w:pPr>
              <w:pStyle w:val="H1bodytext"/>
              <w:spacing w:after="0"/>
              <w:ind w:left="0"/>
              <w:jc w:val="center"/>
              <w:rPr>
                <w:rFonts w:ascii="Arial" w:hAnsi="Arial"/>
                <w:sz w:val="20"/>
              </w:rPr>
            </w:pPr>
            <w:r>
              <w:rPr>
                <w:rFonts w:ascii="Arial" w:hAnsi="Arial"/>
                <w:sz w:val="20"/>
              </w:rPr>
              <w:lastRenderedPageBreak/>
              <w:t>1</w:t>
            </w:r>
          </w:p>
        </w:tc>
        <w:tc>
          <w:tcPr>
            <w:tcW w:w="8710" w:type="dxa"/>
            <w:gridSpan w:val="3"/>
            <w:vAlign w:val="center"/>
          </w:tcPr>
          <w:p w14:paraId="75A855F0" w14:textId="57A3BC35" w:rsidR="00ED4144" w:rsidRDefault="00ED4144" w:rsidP="00ED4144">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1D915EE2" w14:textId="77777777" w:rsidR="00ED4144" w:rsidRDefault="00ED4144" w:rsidP="00ED4144">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7EF0D8F7" w14:textId="6CF1BC72" w:rsidR="00803831" w:rsidRPr="00ED4144" w:rsidRDefault="00803831" w:rsidP="00ED4144">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ED4144" w14:paraId="00D0B6C4" w14:textId="77777777" w:rsidTr="005F5167">
        <w:trPr>
          <w:trHeight w:val="494"/>
        </w:trPr>
        <w:tc>
          <w:tcPr>
            <w:tcW w:w="650" w:type="dxa"/>
            <w:vAlign w:val="center"/>
          </w:tcPr>
          <w:p w14:paraId="5AAFDF0A" w14:textId="76CF9479" w:rsidR="00ED4144" w:rsidRDefault="00ED4144" w:rsidP="00ED4144">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280C7427" w14:textId="50538A7D" w:rsidR="00ED4144" w:rsidRPr="00ED4144" w:rsidRDefault="00ED4144" w:rsidP="00ED4144">
            <w:pPr>
              <w:pStyle w:val="H1bodytext"/>
              <w:spacing w:after="0"/>
              <w:ind w:left="0"/>
              <w:rPr>
                <w:rFonts w:ascii="Arial" w:hAnsi="Arial"/>
                <w:iCs/>
                <w:sz w:val="20"/>
              </w:rPr>
            </w:pPr>
            <w:r>
              <w:rPr>
                <w:rFonts w:ascii="Arial" w:hAnsi="Arial"/>
                <w:sz w:val="20"/>
              </w:rPr>
              <w:t>Select “tab” delimiter radio button</w:t>
            </w:r>
          </w:p>
        </w:tc>
      </w:tr>
      <w:tr w:rsidR="00ED4144" w14:paraId="4DFF5E69" w14:textId="77777777" w:rsidTr="005F5167">
        <w:trPr>
          <w:trHeight w:val="494"/>
        </w:trPr>
        <w:tc>
          <w:tcPr>
            <w:tcW w:w="650" w:type="dxa"/>
            <w:vAlign w:val="center"/>
          </w:tcPr>
          <w:p w14:paraId="4CDE3570" w14:textId="147FEB8F" w:rsidR="00ED4144" w:rsidRDefault="00ED4144" w:rsidP="00ED4144">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03B4E69A" w14:textId="2FF4CBDB" w:rsidR="00ED4144" w:rsidRPr="00ED4144" w:rsidRDefault="00ED4144" w:rsidP="00ED4144">
            <w:pPr>
              <w:pStyle w:val="H1bodytext"/>
              <w:spacing w:after="0"/>
              <w:ind w:left="0"/>
              <w:rPr>
                <w:rFonts w:ascii="Arial" w:hAnsi="Arial"/>
                <w:iCs/>
                <w:sz w:val="20"/>
              </w:rPr>
            </w:pPr>
            <w:r>
              <w:rPr>
                <w:rFonts w:ascii="Arial" w:hAnsi="Arial"/>
                <w:sz w:val="20"/>
              </w:rPr>
              <w:t>Click “Browse”</w:t>
            </w:r>
          </w:p>
        </w:tc>
      </w:tr>
      <w:tr w:rsidR="00ED4144" w14:paraId="788FE0AF" w14:textId="77777777" w:rsidTr="005F5167">
        <w:trPr>
          <w:trHeight w:val="494"/>
        </w:trPr>
        <w:tc>
          <w:tcPr>
            <w:tcW w:w="650" w:type="dxa"/>
            <w:vAlign w:val="center"/>
          </w:tcPr>
          <w:p w14:paraId="317C335B" w14:textId="4152C2D4" w:rsidR="00ED4144" w:rsidRDefault="00ED4144" w:rsidP="00ED4144">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04CAF118" w14:textId="1D6A57C2" w:rsidR="00ED4144" w:rsidRDefault="00ED4144" w:rsidP="00ED4144">
            <w:pPr>
              <w:pStyle w:val="H1bodytext"/>
              <w:spacing w:after="0"/>
              <w:ind w:left="0"/>
              <w:rPr>
                <w:rFonts w:ascii="Arial" w:hAnsi="Arial"/>
                <w:sz w:val="20"/>
              </w:rPr>
            </w:pPr>
            <w:r>
              <w:rPr>
                <w:rFonts w:ascii="Arial" w:hAnsi="Arial"/>
                <w:sz w:val="20"/>
              </w:rPr>
              <w:t xml:space="preserve">Select </w:t>
            </w:r>
            <w:r w:rsidR="005C0E10">
              <w:rPr>
                <w:rFonts w:ascii="Arial" w:hAnsi="Arial"/>
                <w:sz w:val="20"/>
              </w:rPr>
              <w:t>[test_directory]\AT-4\</w:t>
            </w:r>
            <w:r w:rsidRPr="00A04486">
              <w:rPr>
                <w:rFonts w:ascii="Arial" w:hAnsi="Arial"/>
                <w:sz w:val="20"/>
              </w:rPr>
              <w:t>tab_i-129_test_data_</w:t>
            </w:r>
            <w:r w:rsidR="005C0E10">
              <w:rPr>
                <w:rFonts w:ascii="Arial" w:hAnsi="Arial"/>
                <w:sz w:val="20"/>
              </w:rPr>
              <w:t>4</w:t>
            </w:r>
            <w:r w:rsidRPr="00A04486">
              <w:rPr>
                <w:rFonts w:ascii="Arial" w:hAnsi="Arial"/>
                <w:sz w:val="20"/>
              </w:rPr>
              <w:t>_subset.dat</w:t>
            </w:r>
          </w:p>
        </w:tc>
      </w:tr>
      <w:tr w:rsidR="00ED4144" w14:paraId="5A5311D5" w14:textId="77777777" w:rsidTr="00413E53">
        <w:trPr>
          <w:trHeight w:val="728"/>
        </w:trPr>
        <w:tc>
          <w:tcPr>
            <w:tcW w:w="650" w:type="dxa"/>
            <w:vAlign w:val="center"/>
          </w:tcPr>
          <w:p w14:paraId="39BF647B" w14:textId="15968A4B" w:rsidR="00ED4144" w:rsidRDefault="00ED4144" w:rsidP="00ED4144">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7E7E9CD2" w14:textId="4B440A54" w:rsidR="00ED4144" w:rsidRDefault="00ED4144" w:rsidP="00ED4144">
            <w:pPr>
              <w:pStyle w:val="H1bodytext"/>
              <w:spacing w:after="0"/>
              <w:ind w:left="0"/>
              <w:rPr>
                <w:rFonts w:ascii="Arial" w:hAnsi="Arial"/>
                <w:sz w:val="20"/>
              </w:rPr>
            </w:pPr>
            <w:r>
              <w:rPr>
                <w:rFonts w:ascii="Arial" w:hAnsi="Arial"/>
                <w:sz w:val="20"/>
              </w:rPr>
              <w:t>Click “Open”</w:t>
            </w:r>
          </w:p>
        </w:tc>
      </w:tr>
      <w:tr w:rsidR="00ED4144" w14:paraId="0FB5A32E" w14:textId="77777777" w:rsidTr="00413E53">
        <w:trPr>
          <w:trHeight w:val="1250"/>
        </w:trPr>
        <w:tc>
          <w:tcPr>
            <w:tcW w:w="650" w:type="dxa"/>
            <w:vAlign w:val="center"/>
          </w:tcPr>
          <w:p w14:paraId="7453196A" w14:textId="2335F2BA" w:rsidR="00ED4144" w:rsidRDefault="00ED4144" w:rsidP="00ED4144">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7DAB90F0" w14:textId="13B55CAF" w:rsidR="00ED4144" w:rsidRDefault="00ED4144" w:rsidP="00ED4144">
            <w:pPr>
              <w:pStyle w:val="H1bodytext"/>
              <w:spacing w:after="0"/>
              <w:ind w:left="0"/>
              <w:rPr>
                <w:rFonts w:ascii="Arial" w:hAnsi="Arial"/>
                <w:sz w:val="20"/>
              </w:rPr>
            </w:pPr>
            <w:r>
              <w:rPr>
                <w:rFonts w:ascii="Arial" w:hAnsi="Arial"/>
                <w:sz w:val="20"/>
              </w:rPr>
              <w:t>Edit the Column 2, 4, 6, and 8 “definition” fields by adding the following suffix to the default text:</w:t>
            </w:r>
          </w:p>
          <w:p w14:paraId="06121363" w14:textId="77777777" w:rsidR="00ED4144" w:rsidRDefault="00ED4144" w:rsidP="00ED4144">
            <w:pPr>
              <w:pStyle w:val="H1bodytext"/>
              <w:spacing w:after="0"/>
              <w:ind w:left="0"/>
              <w:rPr>
                <w:rFonts w:ascii="Arial" w:hAnsi="Arial"/>
                <w:sz w:val="20"/>
              </w:rPr>
            </w:pPr>
          </w:p>
          <w:p w14:paraId="3302DBC3" w14:textId="12740599" w:rsidR="00ED4144" w:rsidRDefault="00ED4144" w:rsidP="00ED4144">
            <w:pPr>
              <w:pStyle w:val="H1bodytext"/>
              <w:spacing w:after="0"/>
              <w:ind w:left="0"/>
              <w:rPr>
                <w:rFonts w:ascii="Arial" w:hAnsi="Arial"/>
                <w:sz w:val="20"/>
              </w:rPr>
            </w:pPr>
            <w:r>
              <w:rPr>
                <w:rFonts w:ascii="Arial" w:hAnsi="Arial"/>
                <w:sz w:val="20"/>
              </w:rPr>
              <w:t>_AT-4</w:t>
            </w:r>
          </w:p>
        </w:tc>
      </w:tr>
      <w:tr w:rsidR="00ED4144" w14:paraId="0F21E0C2" w14:textId="77777777" w:rsidTr="005F5167">
        <w:trPr>
          <w:trHeight w:val="494"/>
        </w:trPr>
        <w:tc>
          <w:tcPr>
            <w:tcW w:w="650" w:type="dxa"/>
            <w:vAlign w:val="center"/>
          </w:tcPr>
          <w:p w14:paraId="263A0A81" w14:textId="55865E83" w:rsidR="00ED4144" w:rsidRDefault="00ED4144" w:rsidP="00ED4144">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1BB1CD68" w14:textId="266ED2C9" w:rsidR="00ED4144" w:rsidRDefault="00ED4144" w:rsidP="00ED4144">
            <w:pPr>
              <w:pStyle w:val="H1bodytext"/>
              <w:spacing w:after="0"/>
              <w:ind w:left="0"/>
              <w:rPr>
                <w:rFonts w:ascii="Arial" w:hAnsi="Arial"/>
                <w:sz w:val="20"/>
              </w:rPr>
            </w:pPr>
            <w:r>
              <w:rPr>
                <w:rFonts w:ascii="Arial" w:hAnsi="Arial"/>
                <w:sz w:val="20"/>
              </w:rPr>
              <w:t>Check the “Single Output” check box</w:t>
            </w:r>
          </w:p>
        </w:tc>
      </w:tr>
      <w:tr w:rsidR="00ED4144" w14:paraId="438CDDB5" w14:textId="77777777" w:rsidTr="005F5167">
        <w:trPr>
          <w:trHeight w:val="494"/>
        </w:trPr>
        <w:tc>
          <w:tcPr>
            <w:tcW w:w="650" w:type="dxa"/>
            <w:vAlign w:val="center"/>
          </w:tcPr>
          <w:p w14:paraId="53609C90" w14:textId="04991EF9" w:rsidR="00ED4144" w:rsidRDefault="00ED4144" w:rsidP="00ED4144">
            <w:pPr>
              <w:pStyle w:val="H1bodytext"/>
              <w:spacing w:after="0"/>
              <w:ind w:left="0"/>
              <w:jc w:val="center"/>
              <w:rPr>
                <w:rFonts w:ascii="Arial" w:hAnsi="Arial"/>
                <w:sz w:val="20"/>
              </w:rPr>
            </w:pPr>
            <w:r>
              <w:rPr>
                <w:rFonts w:ascii="Arial" w:hAnsi="Arial"/>
                <w:sz w:val="20"/>
              </w:rPr>
              <w:t>8</w:t>
            </w:r>
          </w:p>
        </w:tc>
        <w:tc>
          <w:tcPr>
            <w:tcW w:w="8710" w:type="dxa"/>
            <w:gridSpan w:val="3"/>
            <w:vAlign w:val="center"/>
          </w:tcPr>
          <w:p w14:paraId="3C632B9C" w14:textId="5BF6EC59" w:rsidR="00ED4144" w:rsidRDefault="000A1842" w:rsidP="00ED4144">
            <w:pPr>
              <w:pStyle w:val="H1bodytext"/>
              <w:spacing w:after="0"/>
              <w:ind w:left="0"/>
              <w:rPr>
                <w:rFonts w:ascii="Arial" w:hAnsi="Arial"/>
                <w:sz w:val="20"/>
              </w:rPr>
            </w:pPr>
            <w:r>
              <w:rPr>
                <w:rFonts w:ascii="Arial" w:hAnsi="Arial"/>
                <w:sz w:val="20"/>
              </w:rPr>
              <w:t>Click “Browse” next to “out dir:”</w:t>
            </w:r>
          </w:p>
        </w:tc>
      </w:tr>
      <w:tr w:rsidR="000A1842" w14:paraId="53E5EAF1" w14:textId="77777777" w:rsidTr="005F5167">
        <w:trPr>
          <w:trHeight w:val="494"/>
        </w:trPr>
        <w:tc>
          <w:tcPr>
            <w:tcW w:w="650" w:type="dxa"/>
            <w:vAlign w:val="center"/>
          </w:tcPr>
          <w:p w14:paraId="1E5E9C6C" w14:textId="5E193B49" w:rsidR="000A1842" w:rsidRDefault="000A1842" w:rsidP="00ED4144">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2EA3905C" w14:textId="2FB169AF" w:rsidR="000A1842" w:rsidDel="000A1842" w:rsidRDefault="00625337" w:rsidP="00ED4144">
            <w:pPr>
              <w:pStyle w:val="H1bodytext"/>
              <w:spacing w:after="0"/>
              <w:ind w:left="0"/>
              <w:rPr>
                <w:rFonts w:ascii="Arial" w:hAnsi="Arial"/>
                <w:sz w:val="20"/>
              </w:rPr>
            </w:pPr>
            <w:r>
              <w:rPr>
                <w:rFonts w:ascii="Arial" w:hAnsi="Arial"/>
                <w:sz w:val="20"/>
              </w:rPr>
              <w:t xml:space="preserve">Browse to </w:t>
            </w:r>
            <w:r w:rsidR="0055716C">
              <w:rPr>
                <w:rFonts w:ascii="Arial" w:hAnsi="Arial"/>
                <w:sz w:val="20"/>
              </w:rPr>
              <w:t>[test_directory]\AT-4\output</w:t>
            </w:r>
          </w:p>
        </w:tc>
      </w:tr>
      <w:tr w:rsidR="000A1842" w14:paraId="26079887" w14:textId="77777777" w:rsidTr="005F5167">
        <w:trPr>
          <w:trHeight w:val="494"/>
        </w:trPr>
        <w:tc>
          <w:tcPr>
            <w:tcW w:w="650" w:type="dxa"/>
            <w:vAlign w:val="center"/>
          </w:tcPr>
          <w:p w14:paraId="190006FE" w14:textId="38EEE974" w:rsidR="000A1842" w:rsidRDefault="00625337" w:rsidP="00ED4144">
            <w:pPr>
              <w:pStyle w:val="H1bodytext"/>
              <w:spacing w:after="0"/>
              <w:ind w:left="0"/>
              <w:jc w:val="center"/>
              <w:rPr>
                <w:rFonts w:ascii="Arial" w:hAnsi="Arial"/>
                <w:sz w:val="20"/>
              </w:rPr>
            </w:pPr>
            <w:r>
              <w:rPr>
                <w:rFonts w:ascii="Arial" w:hAnsi="Arial"/>
                <w:sz w:val="20"/>
              </w:rPr>
              <w:t>10</w:t>
            </w:r>
          </w:p>
        </w:tc>
        <w:tc>
          <w:tcPr>
            <w:tcW w:w="8710" w:type="dxa"/>
            <w:gridSpan w:val="3"/>
            <w:vAlign w:val="center"/>
          </w:tcPr>
          <w:p w14:paraId="3118F8A5" w14:textId="3A6FB7A2" w:rsidR="000A1842" w:rsidDel="000A1842" w:rsidRDefault="00625337" w:rsidP="00ED4144">
            <w:pPr>
              <w:pStyle w:val="H1bodytext"/>
              <w:spacing w:after="0"/>
              <w:ind w:left="0"/>
              <w:rPr>
                <w:rFonts w:ascii="Arial" w:hAnsi="Arial"/>
                <w:sz w:val="20"/>
              </w:rPr>
            </w:pPr>
            <w:r>
              <w:rPr>
                <w:rFonts w:ascii="Arial" w:hAnsi="Arial"/>
                <w:sz w:val="20"/>
              </w:rPr>
              <w:t>Click on “Select Folder” button</w:t>
            </w:r>
          </w:p>
        </w:tc>
      </w:tr>
      <w:tr w:rsidR="00ED4144" w14:paraId="37731151" w14:textId="77777777" w:rsidTr="005F5167">
        <w:trPr>
          <w:trHeight w:val="494"/>
        </w:trPr>
        <w:tc>
          <w:tcPr>
            <w:tcW w:w="650" w:type="dxa"/>
            <w:vAlign w:val="center"/>
          </w:tcPr>
          <w:p w14:paraId="781C7843" w14:textId="44303CAF" w:rsidR="00ED4144" w:rsidRDefault="00625337" w:rsidP="00ED4144">
            <w:pPr>
              <w:pStyle w:val="H1bodytext"/>
              <w:spacing w:after="0"/>
              <w:ind w:left="0"/>
              <w:jc w:val="center"/>
              <w:rPr>
                <w:rFonts w:ascii="Arial" w:hAnsi="Arial"/>
                <w:sz w:val="20"/>
              </w:rPr>
            </w:pPr>
            <w:r>
              <w:rPr>
                <w:rFonts w:ascii="Arial" w:hAnsi="Arial"/>
                <w:sz w:val="20"/>
              </w:rPr>
              <w:t>11</w:t>
            </w:r>
          </w:p>
        </w:tc>
        <w:tc>
          <w:tcPr>
            <w:tcW w:w="8710" w:type="dxa"/>
            <w:gridSpan w:val="3"/>
            <w:vAlign w:val="center"/>
          </w:tcPr>
          <w:p w14:paraId="773E98A6" w14:textId="7BC2B507" w:rsidR="00ED4144" w:rsidRDefault="00ED4144" w:rsidP="00ED4144">
            <w:pPr>
              <w:pStyle w:val="H1bodytext"/>
              <w:spacing w:after="0"/>
              <w:ind w:left="0"/>
              <w:rPr>
                <w:rFonts w:ascii="Arial" w:hAnsi="Arial"/>
                <w:sz w:val="20"/>
              </w:rPr>
            </w:pPr>
            <w:r>
              <w:rPr>
                <w:rFonts w:ascii="Arial" w:hAnsi="Arial"/>
                <w:sz w:val="20"/>
              </w:rPr>
              <w:t>Click “execute”</w:t>
            </w:r>
          </w:p>
        </w:tc>
      </w:tr>
      <w:tr w:rsidR="00B12A15" w14:paraId="76740654" w14:textId="77777777" w:rsidTr="00413E53">
        <w:trPr>
          <w:trHeight w:val="674"/>
        </w:trPr>
        <w:tc>
          <w:tcPr>
            <w:tcW w:w="650" w:type="dxa"/>
            <w:vAlign w:val="center"/>
          </w:tcPr>
          <w:p w14:paraId="295C3771" w14:textId="0994E4D0" w:rsidR="00B12A15" w:rsidRPr="007D0AAC" w:rsidRDefault="00B12A15" w:rsidP="00205B01">
            <w:pPr>
              <w:pStyle w:val="H1bodytext"/>
              <w:spacing w:after="0"/>
              <w:ind w:left="0"/>
              <w:jc w:val="center"/>
              <w:rPr>
                <w:rFonts w:ascii="Arial" w:hAnsi="Arial"/>
                <w:sz w:val="20"/>
              </w:rPr>
            </w:pPr>
            <w:r>
              <w:rPr>
                <w:rFonts w:ascii="Arial" w:hAnsi="Arial"/>
                <w:sz w:val="20"/>
              </w:rPr>
              <w:t>1</w:t>
            </w:r>
            <w:r w:rsidR="00625337">
              <w:rPr>
                <w:rFonts w:ascii="Arial" w:hAnsi="Arial"/>
                <w:sz w:val="20"/>
              </w:rPr>
              <w:t>2</w:t>
            </w:r>
          </w:p>
        </w:tc>
        <w:tc>
          <w:tcPr>
            <w:tcW w:w="4025" w:type="dxa"/>
            <w:vAlign w:val="center"/>
          </w:tcPr>
          <w:p w14:paraId="51C7BC65" w14:textId="5E74F745" w:rsidR="00B12A15" w:rsidRDefault="00B12A15" w:rsidP="00205B01">
            <w:pPr>
              <w:pStyle w:val="H1bodytext"/>
              <w:spacing w:after="0"/>
              <w:ind w:left="0"/>
              <w:rPr>
                <w:rFonts w:ascii="Arial" w:hAnsi="Arial"/>
                <w:sz w:val="20"/>
              </w:rPr>
            </w:pPr>
            <w:r>
              <w:rPr>
                <w:rFonts w:ascii="Arial" w:hAnsi="Arial"/>
                <w:sz w:val="20"/>
              </w:rPr>
              <w:t xml:space="preserve">Verify the </w:t>
            </w:r>
            <w:r w:rsidR="000E6B37">
              <w:rPr>
                <w:rFonts w:ascii="Arial" w:hAnsi="Arial"/>
                <w:sz w:val="20"/>
              </w:rPr>
              <w:t xml:space="preserve">two </w:t>
            </w:r>
            <w:r>
              <w:rPr>
                <w:rFonts w:ascii="Arial" w:hAnsi="Arial"/>
                <w:sz w:val="20"/>
              </w:rPr>
              <w:t>output file</w:t>
            </w:r>
            <w:r w:rsidR="000E6B37">
              <w:rPr>
                <w:rFonts w:ascii="Arial" w:hAnsi="Arial"/>
                <w:sz w:val="20"/>
              </w:rPr>
              <w:t xml:space="preserve">s were </w:t>
            </w:r>
            <w:r>
              <w:rPr>
                <w:rFonts w:ascii="Arial" w:hAnsi="Arial"/>
                <w:sz w:val="20"/>
              </w:rPr>
              <w:t>generated</w:t>
            </w:r>
            <w:r w:rsidR="00AC7170">
              <w:rPr>
                <w:rFonts w:ascii="Arial" w:hAnsi="Arial"/>
                <w:sz w:val="20"/>
              </w:rPr>
              <w:t>.</w:t>
            </w:r>
            <w:r>
              <w:rPr>
                <w:rFonts w:ascii="Arial" w:hAnsi="Arial"/>
                <w:sz w:val="20"/>
              </w:rPr>
              <w:t xml:space="preserve"> </w:t>
            </w:r>
            <w:r w:rsidR="00AC7170">
              <w:rPr>
                <w:rFonts w:ascii="Arial" w:hAnsi="Arial"/>
                <w:sz w:val="20"/>
              </w:rPr>
              <w:t xml:space="preserve">The yearly steps </w:t>
            </w:r>
            <w:r>
              <w:rPr>
                <w:rFonts w:ascii="Arial" w:hAnsi="Arial"/>
                <w:sz w:val="20"/>
              </w:rPr>
              <w:t>named consistent with FR-5</w:t>
            </w:r>
            <w:r w:rsidR="00AC7170">
              <w:rPr>
                <w:rFonts w:ascii="Arial" w:hAnsi="Arial"/>
                <w:sz w:val="20"/>
              </w:rPr>
              <w:t>, and the cumulative file which is an intermediate file to be used for double checking.</w:t>
            </w:r>
          </w:p>
        </w:tc>
        <w:tc>
          <w:tcPr>
            <w:tcW w:w="3218" w:type="dxa"/>
            <w:vAlign w:val="center"/>
          </w:tcPr>
          <w:p w14:paraId="3C7EB362" w14:textId="1CBB6362" w:rsidR="00B12A15" w:rsidRDefault="00B12A15" w:rsidP="00346D9F">
            <w:pPr>
              <w:pStyle w:val="H1bodytext"/>
              <w:spacing w:after="0"/>
              <w:ind w:left="0"/>
              <w:rPr>
                <w:rFonts w:ascii="Arial" w:hAnsi="Arial"/>
                <w:sz w:val="20"/>
              </w:rPr>
            </w:pPr>
            <w:r>
              <w:rPr>
                <w:rFonts w:ascii="Arial" w:hAnsi="Arial"/>
                <w:sz w:val="20"/>
              </w:rPr>
              <w:t>Output file name</w:t>
            </w:r>
            <w:r w:rsidR="000774C9">
              <w:rPr>
                <w:rFonts w:ascii="Arial" w:hAnsi="Arial"/>
                <w:sz w:val="20"/>
              </w:rPr>
              <w:t>s</w:t>
            </w:r>
            <w:r>
              <w:rPr>
                <w:rFonts w:ascii="Arial" w:hAnsi="Arial"/>
                <w:sz w:val="20"/>
              </w:rPr>
              <w:t xml:space="preserve"> = </w:t>
            </w:r>
            <w:r w:rsidR="00AC7170">
              <w:rPr>
                <w:rFonts w:ascii="Arial" w:hAnsi="Arial"/>
                <w:sz w:val="20"/>
              </w:rPr>
              <w:t>{</w:t>
            </w:r>
            <w:r>
              <w:rPr>
                <w:rFonts w:ascii="Arial" w:hAnsi="Arial"/>
                <w:sz w:val="20"/>
              </w:rPr>
              <w:t>input_file_name</w:t>
            </w:r>
            <w:r w:rsidR="00AC7170">
              <w:rPr>
                <w:rFonts w:ascii="Arial" w:hAnsi="Arial"/>
                <w:sz w:val="20"/>
              </w:rPr>
              <w:t>}</w:t>
            </w:r>
            <w:r>
              <w:rPr>
                <w:rFonts w:ascii="Arial" w:hAnsi="Arial"/>
                <w:sz w:val="20"/>
              </w:rPr>
              <w:t>_yearly_steps.csv</w:t>
            </w:r>
            <w:r w:rsidR="00AC7170">
              <w:rPr>
                <w:rFonts w:ascii="Arial" w:hAnsi="Arial"/>
                <w:sz w:val="20"/>
              </w:rPr>
              <w:t>,</w:t>
            </w:r>
          </w:p>
          <w:p w14:paraId="5B3ADADA" w14:textId="39075082" w:rsidR="00AC7170" w:rsidRPr="007D0AAC" w:rsidRDefault="00AC7170" w:rsidP="00346D9F">
            <w:pPr>
              <w:pStyle w:val="H1bodytext"/>
              <w:spacing w:after="0"/>
              <w:ind w:left="0"/>
              <w:rPr>
                <w:rFonts w:ascii="Arial" w:hAnsi="Arial"/>
                <w:sz w:val="20"/>
              </w:rPr>
            </w:pPr>
            <w:r>
              <w:rPr>
                <w:rFonts w:ascii="Arial" w:hAnsi="Arial"/>
                <w:sz w:val="20"/>
              </w:rPr>
              <w:t>{input_file_name}_cumulative.csv</w:t>
            </w:r>
          </w:p>
        </w:tc>
        <w:tc>
          <w:tcPr>
            <w:tcW w:w="1467" w:type="dxa"/>
            <w:vAlign w:val="center"/>
          </w:tcPr>
          <w:p w14:paraId="7BEAB6CE" w14:textId="77777777" w:rsidR="00B12A15" w:rsidRPr="007D0AAC" w:rsidRDefault="00B12A15" w:rsidP="00205B01">
            <w:pPr>
              <w:pStyle w:val="H1bodytext"/>
              <w:spacing w:after="0"/>
              <w:ind w:left="0"/>
              <w:jc w:val="center"/>
              <w:rPr>
                <w:rFonts w:ascii="Arial" w:hAnsi="Arial"/>
                <w:sz w:val="20"/>
              </w:rPr>
            </w:pPr>
          </w:p>
        </w:tc>
      </w:tr>
      <w:tr w:rsidR="00B12A15" w14:paraId="688A96EC" w14:textId="77777777" w:rsidTr="00413E53">
        <w:trPr>
          <w:trHeight w:val="1403"/>
        </w:trPr>
        <w:tc>
          <w:tcPr>
            <w:tcW w:w="650" w:type="dxa"/>
            <w:vAlign w:val="center"/>
          </w:tcPr>
          <w:p w14:paraId="51C03DBD" w14:textId="483EECCE" w:rsidR="008B188E" w:rsidRPr="007D0AAC" w:rsidRDefault="00B12A15" w:rsidP="00205B01">
            <w:pPr>
              <w:pStyle w:val="H1bodytext"/>
              <w:spacing w:after="0"/>
              <w:ind w:left="0"/>
              <w:jc w:val="center"/>
              <w:rPr>
                <w:rFonts w:ascii="Arial" w:hAnsi="Arial"/>
                <w:sz w:val="20"/>
              </w:rPr>
            </w:pPr>
            <w:r>
              <w:rPr>
                <w:rFonts w:ascii="Arial" w:hAnsi="Arial"/>
                <w:sz w:val="20"/>
              </w:rPr>
              <w:t>1</w:t>
            </w:r>
            <w:r w:rsidR="00625337">
              <w:rPr>
                <w:rFonts w:ascii="Arial" w:hAnsi="Arial"/>
                <w:sz w:val="20"/>
              </w:rPr>
              <w:t>3</w:t>
            </w:r>
          </w:p>
        </w:tc>
        <w:tc>
          <w:tcPr>
            <w:tcW w:w="4025" w:type="dxa"/>
            <w:vAlign w:val="center"/>
          </w:tcPr>
          <w:p w14:paraId="570D4EC1" w14:textId="2CB67627" w:rsidR="008B188E" w:rsidRDefault="008B188E" w:rsidP="00205B01">
            <w:pPr>
              <w:pStyle w:val="H1bodytext"/>
              <w:spacing w:after="0"/>
              <w:ind w:left="0"/>
              <w:rPr>
                <w:rFonts w:ascii="Arial" w:hAnsi="Arial"/>
                <w:sz w:val="20"/>
              </w:rPr>
            </w:pPr>
            <w:r>
              <w:rPr>
                <w:rFonts w:ascii="Arial" w:hAnsi="Arial"/>
                <w:sz w:val="20"/>
              </w:rPr>
              <w:t>Verify the column headers in the generated output files and the file names are consistent with the text displayed in the “definition” fields</w:t>
            </w:r>
            <w:r w:rsidR="00B12A15">
              <w:rPr>
                <w:rFonts w:ascii="Arial" w:hAnsi="Arial"/>
                <w:sz w:val="20"/>
              </w:rPr>
              <w:t xml:space="preserve"> per FR-4</w:t>
            </w:r>
          </w:p>
        </w:tc>
        <w:tc>
          <w:tcPr>
            <w:tcW w:w="3218" w:type="dxa"/>
            <w:vAlign w:val="center"/>
          </w:tcPr>
          <w:p w14:paraId="43E7B4DA" w14:textId="6D275788" w:rsidR="008B188E" w:rsidRPr="007D0AAC" w:rsidRDefault="008B188E" w:rsidP="00793913">
            <w:pPr>
              <w:pStyle w:val="H1bodytext"/>
              <w:spacing w:after="0"/>
              <w:ind w:left="0"/>
              <w:rPr>
                <w:rFonts w:ascii="Arial" w:hAnsi="Arial"/>
                <w:sz w:val="20"/>
              </w:rPr>
            </w:pPr>
            <w:r>
              <w:rPr>
                <w:rFonts w:ascii="Arial" w:hAnsi="Arial"/>
                <w:sz w:val="20"/>
              </w:rPr>
              <w:t>Output file column headers = definition fields</w:t>
            </w:r>
          </w:p>
        </w:tc>
        <w:tc>
          <w:tcPr>
            <w:tcW w:w="1467" w:type="dxa"/>
            <w:vAlign w:val="center"/>
          </w:tcPr>
          <w:p w14:paraId="2B11E4FD" w14:textId="77777777" w:rsidR="008B188E" w:rsidRPr="007D0AAC" w:rsidRDefault="008B188E" w:rsidP="00205B01">
            <w:pPr>
              <w:pStyle w:val="H1bodytext"/>
              <w:spacing w:after="0"/>
              <w:ind w:left="0"/>
              <w:jc w:val="center"/>
              <w:rPr>
                <w:rFonts w:ascii="Arial" w:hAnsi="Arial"/>
                <w:sz w:val="20"/>
              </w:rPr>
            </w:pPr>
          </w:p>
        </w:tc>
      </w:tr>
      <w:bookmarkEnd w:id="34"/>
    </w:tbl>
    <w:p w14:paraId="2D5757CE" w14:textId="0AD040CC" w:rsidR="00ED4144" w:rsidRDefault="00ED4144" w:rsidP="00E62A15">
      <w:pPr>
        <w:pStyle w:val="H1bodytext"/>
        <w:spacing w:after="120"/>
        <w:rPr>
          <w:rFonts w:ascii="Arial" w:hAnsi="Arial"/>
          <w:highlight w:val="yellow"/>
        </w:rPr>
      </w:pPr>
    </w:p>
    <w:p w14:paraId="53DF05A2" w14:textId="77777777" w:rsidR="00ED4144" w:rsidRDefault="00ED4144" w:rsidP="00E62A15">
      <w:pPr>
        <w:pStyle w:val="H1bodytext"/>
        <w:spacing w:after="120"/>
        <w:rPr>
          <w:rFonts w:ascii="Arial" w:hAnsi="Arial"/>
          <w:highlight w:val="yellow"/>
        </w:rPr>
      </w:pPr>
    </w:p>
    <w:tbl>
      <w:tblPr>
        <w:tblStyle w:val="TableGrid"/>
        <w:tblW w:w="0" w:type="auto"/>
        <w:tblInd w:w="720" w:type="dxa"/>
        <w:tblLayout w:type="fixed"/>
        <w:tblLook w:val="04A0" w:firstRow="1" w:lastRow="0" w:firstColumn="1" w:lastColumn="0" w:noHBand="0" w:noVBand="1"/>
      </w:tblPr>
      <w:tblGrid>
        <w:gridCol w:w="810"/>
        <w:gridCol w:w="4050"/>
        <w:gridCol w:w="3060"/>
        <w:gridCol w:w="7"/>
        <w:gridCol w:w="1433"/>
      </w:tblGrid>
      <w:tr w:rsidR="009C7AD1" w:rsidRPr="00932809" w14:paraId="4B54ECB0" w14:textId="77777777" w:rsidTr="00413E53">
        <w:trPr>
          <w:cantSplit/>
          <w:trHeight w:val="360"/>
          <w:tblHeader/>
        </w:trPr>
        <w:tc>
          <w:tcPr>
            <w:tcW w:w="9360" w:type="dxa"/>
            <w:gridSpan w:val="5"/>
            <w:tcBorders>
              <w:top w:val="nil"/>
              <w:left w:val="nil"/>
              <w:bottom w:val="single" w:sz="4" w:space="0" w:color="auto"/>
              <w:right w:val="nil"/>
            </w:tcBorders>
            <w:vAlign w:val="bottom"/>
          </w:tcPr>
          <w:p w14:paraId="164BB1B3" w14:textId="57AEFCF9" w:rsidR="009C7AD1" w:rsidRDefault="009C7AD1" w:rsidP="005F5167">
            <w:pPr>
              <w:pStyle w:val="Table"/>
            </w:pPr>
            <w:r>
              <w:t xml:space="preserve">Table </w:t>
            </w:r>
            <w:r w:rsidR="005C495B">
              <w:t>7</w:t>
            </w:r>
          </w:p>
          <w:p w14:paraId="70ECE688" w14:textId="2F9CCDC8" w:rsidR="009C7AD1" w:rsidRPr="007D0AAC" w:rsidRDefault="005D5179" w:rsidP="005F5167">
            <w:pPr>
              <w:pStyle w:val="H1bodytext"/>
              <w:spacing w:after="0"/>
              <w:ind w:left="0"/>
              <w:jc w:val="center"/>
              <w:rPr>
                <w:rFonts w:ascii="Arial" w:hAnsi="Arial"/>
                <w:b/>
                <w:sz w:val="20"/>
              </w:rPr>
            </w:pPr>
            <w:sdt>
              <w:sdtPr>
                <w:rPr>
                  <w:rFonts w:ascii="Arial" w:hAnsi="Arial"/>
                  <w:b/>
                  <w:bCs/>
                  <w:sz w:val="20"/>
                </w:rPr>
                <w:alias w:val="Keywords"/>
                <w:tag w:val=""/>
                <w:id w:val="1189018309"/>
                <w:placeholder>
                  <w:docPart w:val="E84A10E299E449B6831C24AB8F4B7E75"/>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9C7AD1" w:rsidRPr="007D0AAC">
              <w:rPr>
                <w:rFonts w:ascii="Arial" w:hAnsi="Arial" w:cs="Arial"/>
                <w:b/>
                <w:sz w:val="20"/>
              </w:rPr>
              <w:t xml:space="preserve"> Acceptance </w:t>
            </w:r>
            <w:r w:rsidR="009C7AD1" w:rsidRPr="007D0AAC">
              <w:rPr>
                <w:rFonts w:ascii="Arial" w:hAnsi="Arial"/>
                <w:b/>
                <w:sz w:val="20"/>
              </w:rPr>
              <w:t>Test Plan</w:t>
            </w:r>
            <w:r w:rsidR="009C7AD1">
              <w:rPr>
                <w:rFonts w:ascii="Arial" w:hAnsi="Arial"/>
                <w:b/>
                <w:sz w:val="20"/>
              </w:rPr>
              <w:t xml:space="preserve"> Case </w:t>
            </w:r>
            <w:r w:rsidR="005C495B">
              <w:rPr>
                <w:rFonts w:ascii="Arial" w:hAnsi="Arial"/>
                <w:b/>
                <w:sz w:val="20"/>
              </w:rPr>
              <w:t>5</w:t>
            </w:r>
          </w:p>
        </w:tc>
      </w:tr>
      <w:tr w:rsidR="009C7AD1" w:rsidRPr="007D0AAC" w14:paraId="2C12E1AB" w14:textId="77777777" w:rsidTr="00793913">
        <w:trPr>
          <w:cantSplit/>
          <w:trHeight w:val="530"/>
          <w:tblHeader/>
        </w:trPr>
        <w:tc>
          <w:tcPr>
            <w:tcW w:w="4860" w:type="dxa"/>
            <w:gridSpan w:val="2"/>
            <w:tcBorders>
              <w:top w:val="single" w:sz="4" w:space="0" w:color="auto"/>
            </w:tcBorders>
            <w:shd w:val="clear" w:color="auto" w:fill="auto"/>
            <w:vAlign w:val="center"/>
          </w:tcPr>
          <w:p w14:paraId="1408EA64" w14:textId="4F5555B0" w:rsidR="009C7AD1" w:rsidRPr="007D0AAC" w:rsidRDefault="005D5179" w:rsidP="005F5167">
            <w:pPr>
              <w:pStyle w:val="H1bodytext"/>
              <w:spacing w:after="0"/>
              <w:ind w:left="0"/>
              <w:jc w:val="center"/>
              <w:rPr>
                <w:rFonts w:ascii="Arial" w:hAnsi="Arial"/>
                <w:b/>
                <w:sz w:val="20"/>
              </w:rPr>
            </w:pPr>
            <w:sdt>
              <w:sdtPr>
                <w:rPr>
                  <w:rFonts w:ascii="Arial" w:hAnsi="Arial"/>
                  <w:b/>
                  <w:bCs/>
                  <w:sz w:val="20"/>
                </w:rPr>
                <w:alias w:val="Keywords"/>
                <w:tag w:val=""/>
                <w:id w:val="-998188178"/>
                <w:placeholder>
                  <w:docPart w:val="5B529A5DD8984B1580FDF39D9F9AA22A"/>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9C7AD1" w:rsidRPr="007D0AAC">
              <w:rPr>
                <w:rFonts w:ascii="Arial" w:hAnsi="Arial"/>
                <w:b/>
                <w:sz w:val="20"/>
              </w:rPr>
              <w:t xml:space="preserve"> Acceptance Testing</w:t>
            </w:r>
          </w:p>
          <w:p w14:paraId="3514B8A0" w14:textId="302BC405"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CACIE-</w:t>
            </w:r>
            <w:r w:rsidR="00EB70F9">
              <w:t xml:space="preserve"> </w:t>
            </w:r>
            <w:r w:rsidR="00EB70F9" w:rsidRPr="00EB70F9">
              <w:rPr>
                <w:rFonts w:ascii="Arial" w:hAnsi="Arial"/>
                <w:b/>
                <w:sz w:val="20"/>
              </w:rPr>
              <w:t xml:space="preserve">surf_rate_interp_win_intel_64.exe </w:t>
            </w:r>
            <w:r w:rsidRPr="007D0AAC">
              <w:rPr>
                <w:rFonts w:ascii="Arial" w:hAnsi="Arial"/>
                <w:b/>
                <w:sz w:val="20"/>
              </w:rPr>
              <w:t>– AT-</w:t>
            </w:r>
            <w:r w:rsidR="007051FB">
              <w:rPr>
                <w:rFonts w:ascii="Arial" w:hAnsi="Arial"/>
                <w:b/>
                <w:sz w:val="20"/>
              </w:rPr>
              <w:t>5</w:t>
            </w:r>
          </w:p>
        </w:tc>
        <w:tc>
          <w:tcPr>
            <w:tcW w:w="4500" w:type="dxa"/>
            <w:gridSpan w:val="3"/>
            <w:tcBorders>
              <w:top w:val="single" w:sz="4" w:space="0" w:color="auto"/>
            </w:tcBorders>
            <w:shd w:val="clear" w:color="auto" w:fill="auto"/>
            <w:vAlign w:val="center"/>
          </w:tcPr>
          <w:p w14:paraId="76FB91BC" w14:textId="77777777" w:rsidR="009C7AD1" w:rsidRPr="007D0AAC" w:rsidRDefault="009C7AD1" w:rsidP="005F5167">
            <w:pPr>
              <w:pStyle w:val="H1bodytext"/>
              <w:spacing w:after="0"/>
              <w:ind w:left="0"/>
              <w:rPr>
                <w:rFonts w:ascii="Arial" w:hAnsi="Arial"/>
                <w:b/>
                <w:sz w:val="20"/>
              </w:rPr>
            </w:pPr>
            <w:r w:rsidRPr="007D0AAC">
              <w:rPr>
                <w:rFonts w:ascii="Arial" w:hAnsi="Arial"/>
                <w:b/>
                <w:sz w:val="20"/>
              </w:rPr>
              <w:t>Date:</w:t>
            </w:r>
          </w:p>
        </w:tc>
      </w:tr>
      <w:tr w:rsidR="009C7AD1" w:rsidRPr="007909AA" w14:paraId="73BBD328" w14:textId="77777777" w:rsidTr="00793913">
        <w:trPr>
          <w:cantSplit/>
          <w:trHeight w:val="530"/>
          <w:tblHeader/>
        </w:trPr>
        <w:tc>
          <w:tcPr>
            <w:tcW w:w="4860" w:type="dxa"/>
            <w:gridSpan w:val="2"/>
            <w:tcBorders>
              <w:top w:val="single" w:sz="4" w:space="0" w:color="auto"/>
            </w:tcBorders>
            <w:shd w:val="clear" w:color="auto" w:fill="auto"/>
            <w:vAlign w:val="center"/>
          </w:tcPr>
          <w:p w14:paraId="6B682713" w14:textId="77777777" w:rsidR="009C7AD1" w:rsidRPr="007909AA" w:rsidRDefault="009C7AD1" w:rsidP="005F5167">
            <w:pPr>
              <w:pStyle w:val="H1bodytext"/>
              <w:spacing w:after="0"/>
              <w:ind w:left="0"/>
              <w:rPr>
                <w:rFonts w:ascii="Arial" w:hAnsi="Arial"/>
                <w:b/>
                <w:sz w:val="20"/>
              </w:rPr>
            </w:pPr>
            <w:r w:rsidRPr="007909AA">
              <w:rPr>
                <w:rFonts w:ascii="Arial" w:hAnsi="Arial"/>
                <w:b/>
                <w:sz w:val="20"/>
              </w:rPr>
              <w:t>Tool Runner Log File Location for this test:</w:t>
            </w:r>
          </w:p>
          <w:p w14:paraId="15AFE876" w14:textId="77777777" w:rsidR="009C7AD1" w:rsidRPr="007909AA" w:rsidRDefault="009C7AD1" w:rsidP="005F5167">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3"/>
            <w:tcBorders>
              <w:top w:val="single" w:sz="4" w:space="0" w:color="auto"/>
            </w:tcBorders>
            <w:shd w:val="clear" w:color="auto" w:fill="auto"/>
            <w:vAlign w:val="center"/>
          </w:tcPr>
          <w:p w14:paraId="1875A15B" w14:textId="77777777" w:rsidR="009C7AD1" w:rsidRPr="007909AA" w:rsidRDefault="009C7AD1" w:rsidP="005F5167">
            <w:pPr>
              <w:pStyle w:val="H1bodytext"/>
              <w:spacing w:after="0"/>
              <w:ind w:left="0"/>
              <w:rPr>
                <w:rFonts w:ascii="Arial" w:hAnsi="Arial"/>
                <w:b/>
                <w:sz w:val="20"/>
              </w:rPr>
            </w:pPr>
            <w:r w:rsidRPr="007909AA">
              <w:rPr>
                <w:rFonts w:ascii="Arial" w:hAnsi="Arial"/>
                <w:b/>
                <w:sz w:val="20"/>
              </w:rPr>
              <w:t>Test Performed By:</w:t>
            </w:r>
          </w:p>
        </w:tc>
      </w:tr>
      <w:tr w:rsidR="009C7AD1" w:rsidRPr="007D0AAC" w14:paraId="3850B710" w14:textId="77777777" w:rsidTr="00413E53">
        <w:trPr>
          <w:cantSplit/>
          <w:trHeight w:val="530"/>
          <w:tblHeader/>
        </w:trPr>
        <w:tc>
          <w:tcPr>
            <w:tcW w:w="9360" w:type="dxa"/>
            <w:gridSpan w:val="5"/>
            <w:tcBorders>
              <w:top w:val="single" w:sz="4" w:space="0" w:color="auto"/>
            </w:tcBorders>
            <w:shd w:val="clear" w:color="auto" w:fill="auto"/>
            <w:vAlign w:val="center"/>
          </w:tcPr>
          <w:p w14:paraId="07A0A117" w14:textId="533A164A" w:rsidR="009C7AD1" w:rsidRPr="007D0AAC" w:rsidRDefault="009C7AD1" w:rsidP="005F5167">
            <w:pPr>
              <w:pStyle w:val="H1bodytext"/>
              <w:spacing w:after="0"/>
              <w:ind w:left="0"/>
              <w:rPr>
                <w:rFonts w:ascii="Arial" w:hAnsi="Arial"/>
                <w:b/>
                <w:sz w:val="20"/>
              </w:rPr>
            </w:pPr>
            <w:r w:rsidRPr="007909AA">
              <w:rPr>
                <w:rFonts w:ascii="Arial" w:hAnsi="Arial"/>
                <w:b/>
                <w:sz w:val="20"/>
              </w:rPr>
              <w:t xml:space="preserve">Testing Directory: </w:t>
            </w:r>
            <w:r w:rsidR="000113FE" w:rsidRPr="007909AA">
              <w:rPr>
                <w:rFonts w:ascii="Arial" w:hAnsi="Arial"/>
                <w:b/>
                <w:sz w:val="20"/>
              </w:rPr>
              <w:t>OLIVE\\CAVE\CA-CIE-Tools-TestEnv\SZ_surf_conv\SRI Test\</w:t>
            </w:r>
            <w:r w:rsidR="00415C01" w:rsidRPr="007D0AAC">
              <w:rPr>
                <w:rFonts w:ascii="Arial" w:hAnsi="Arial"/>
                <w:b/>
                <w:sz w:val="20"/>
              </w:rPr>
              <w:t xml:space="preserve"> AT-</w:t>
            </w:r>
            <w:r w:rsidR="00415C01">
              <w:rPr>
                <w:rFonts w:ascii="Arial" w:hAnsi="Arial"/>
                <w:b/>
                <w:sz w:val="20"/>
              </w:rPr>
              <w:t>5</w:t>
            </w:r>
          </w:p>
        </w:tc>
      </w:tr>
      <w:tr w:rsidR="009F311E" w:rsidRPr="00572F5F" w14:paraId="5537B0EF" w14:textId="77777777" w:rsidTr="00793913">
        <w:trPr>
          <w:cantSplit/>
          <w:trHeight w:val="530"/>
          <w:tblHeader/>
        </w:trPr>
        <w:tc>
          <w:tcPr>
            <w:tcW w:w="810" w:type="dxa"/>
            <w:tcBorders>
              <w:top w:val="single" w:sz="4" w:space="0" w:color="auto"/>
            </w:tcBorders>
            <w:shd w:val="clear" w:color="auto" w:fill="D9D9D9" w:themeFill="background1" w:themeFillShade="D9"/>
            <w:vAlign w:val="center"/>
          </w:tcPr>
          <w:p w14:paraId="0B8BB423" w14:textId="77777777"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50" w:type="dxa"/>
            <w:tcBorders>
              <w:top w:val="single" w:sz="4" w:space="0" w:color="auto"/>
            </w:tcBorders>
            <w:shd w:val="clear" w:color="auto" w:fill="D9D9D9" w:themeFill="background1" w:themeFillShade="D9"/>
            <w:vAlign w:val="center"/>
          </w:tcPr>
          <w:p w14:paraId="098A5598" w14:textId="77777777"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Test Instruction</w:t>
            </w:r>
          </w:p>
        </w:tc>
        <w:tc>
          <w:tcPr>
            <w:tcW w:w="3067" w:type="dxa"/>
            <w:gridSpan w:val="2"/>
            <w:tcBorders>
              <w:top w:val="single" w:sz="4" w:space="0" w:color="auto"/>
            </w:tcBorders>
            <w:shd w:val="clear" w:color="auto" w:fill="D9D9D9" w:themeFill="background1" w:themeFillShade="D9"/>
            <w:vAlign w:val="center"/>
          </w:tcPr>
          <w:p w14:paraId="1B026883" w14:textId="77777777"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Expected Result</w:t>
            </w:r>
          </w:p>
        </w:tc>
        <w:tc>
          <w:tcPr>
            <w:tcW w:w="1433" w:type="dxa"/>
            <w:tcBorders>
              <w:top w:val="single" w:sz="4" w:space="0" w:color="auto"/>
            </w:tcBorders>
            <w:shd w:val="clear" w:color="auto" w:fill="D9D9D9" w:themeFill="background1" w:themeFillShade="D9"/>
            <w:vAlign w:val="center"/>
          </w:tcPr>
          <w:p w14:paraId="46701739" w14:textId="77777777"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C7AD1" w:rsidRPr="007D0AAC" w14:paraId="0CD5A51F" w14:textId="77777777" w:rsidTr="00413E53">
        <w:trPr>
          <w:trHeight w:val="494"/>
        </w:trPr>
        <w:tc>
          <w:tcPr>
            <w:tcW w:w="9360" w:type="dxa"/>
            <w:gridSpan w:val="5"/>
            <w:vAlign w:val="center"/>
          </w:tcPr>
          <w:p w14:paraId="548BA8C0" w14:textId="77777777" w:rsidR="009C7AD1" w:rsidRPr="007D0AAC" w:rsidRDefault="009C7AD1" w:rsidP="005F5167">
            <w:pPr>
              <w:pStyle w:val="H1bodytext"/>
              <w:spacing w:after="0"/>
              <w:ind w:left="0"/>
              <w:rPr>
                <w:rFonts w:ascii="Arial" w:hAnsi="Arial"/>
                <w:i/>
                <w:iCs/>
                <w:sz w:val="20"/>
              </w:rPr>
            </w:pPr>
            <w:r>
              <w:rPr>
                <w:rFonts w:ascii="Arial" w:hAnsi="Arial"/>
                <w:sz w:val="20"/>
              </w:rPr>
              <w:t>Navigate to the Testing Directory</w:t>
            </w:r>
          </w:p>
        </w:tc>
      </w:tr>
      <w:tr w:rsidR="009F311E" w14:paraId="4A555A86" w14:textId="77777777" w:rsidTr="00793913">
        <w:trPr>
          <w:trHeight w:val="1547"/>
        </w:trPr>
        <w:tc>
          <w:tcPr>
            <w:tcW w:w="810" w:type="dxa"/>
            <w:vAlign w:val="center"/>
          </w:tcPr>
          <w:p w14:paraId="389DF7B7" w14:textId="77777777" w:rsidR="005C495B" w:rsidRPr="007D0AAC" w:rsidRDefault="005C495B" w:rsidP="008C5271">
            <w:pPr>
              <w:pStyle w:val="H1bodytext"/>
              <w:spacing w:after="0"/>
              <w:ind w:left="0"/>
              <w:jc w:val="center"/>
              <w:rPr>
                <w:rFonts w:ascii="Arial" w:hAnsi="Arial"/>
                <w:sz w:val="20"/>
              </w:rPr>
            </w:pPr>
            <w:r>
              <w:rPr>
                <w:rFonts w:ascii="Arial" w:hAnsi="Arial"/>
                <w:sz w:val="20"/>
              </w:rPr>
              <w:t>1</w:t>
            </w:r>
          </w:p>
        </w:tc>
        <w:tc>
          <w:tcPr>
            <w:tcW w:w="8550" w:type="dxa"/>
            <w:gridSpan w:val="4"/>
            <w:vAlign w:val="center"/>
          </w:tcPr>
          <w:p w14:paraId="1F34E719" w14:textId="5DDCD3FA" w:rsidR="005C495B" w:rsidRDefault="005C495B" w:rsidP="008C5271">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498ED4D9" w14:textId="77777777" w:rsidR="00AC7170" w:rsidRDefault="005C495B" w:rsidP="008C5271">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4B9265B9" w14:textId="7BA803E6" w:rsidR="00AC7170" w:rsidRPr="00AC7170" w:rsidRDefault="00AC7170" w:rsidP="008C5271">
            <w:pPr>
              <w:pStyle w:val="H1bodytext"/>
              <w:spacing w:after="0"/>
              <w:ind w:left="0"/>
              <w:rPr>
                <w:rFonts w:ascii="Arial" w:hAnsi="Arial"/>
                <w:sz w:val="20"/>
              </w:rPr>
            </w:pPr>
            <w:r>
              <w:rPr>
                <w:rFonts w:ascii="Arial" w:hAnsi="Arial"/>
                <w:sz w:val="20"/>
              </w:rPr>
              <w:t>Unselect Select ‘Single Output’, ‘Use Cumulative’, and any ‘Conv. Factor’ options</w:t>
            </w:r>
          </w:p>
        </w:tc>
      </w:tr>
      <w:tr w:rsidR="009F311E" w14:paraId="6A52ECAA" w14:textId="77777777" w:rsidTr="00793913">
        <w:trPr>
          <w:trHeight w:val="494"/>
        </w:trPr>
        <w:tc>
          <w:tcPr>
            <w:tcW w:w="810" w:type="dxa"/>
            <w:vAlign w:val="center"/>
          </w:tcPr>
          <w:p w14:paraId="477EAB3C" w14:textId="77777777" w:rsidR="005C495B" w:rsidRDefault="005C495B" w:rsidP="008C5271">
            <w:pPr>
              <w:pStyle w:val="H1bodytext"/>
              <w:spacing w:after="0"/>
              <w:ind w:left="0"/>
              <w:jc w:val="center"/>
              <w:rPr>
                <w:rFonts w:ascii="Arial" w:hAnsi="Arial"/>
                <w:sz w:val="20"/>
              </w:rPr>
            </w:pPr>
            <w:r>
              <w:rPr>
                <w:rFonts w:ascii="Arial" w:hAnsi="Arial"/>
                <w:sz w:val="20"/>
              </w:rPr>
              <w:t>2</w:t>
            </w:r>
          </w:p>
        </w:tc>
        <w:tc>
          <w:tcPr>
            <w:tcW w:w="8550" w:type="dxa"/>
            <w:gridSpan w:val="4"/>
            <w:vAlign w:val="center"/>
          </w:tcPr>
          <w:p w14:paraId="617BED7E" w14:textId="77777777" w:rsidR="005C495B" w:rsidRPr="00ED4144" w:rsidRDefault="005C495B" w:rsidP="008C5271">
            <w:pPr>
              <w:pStyle w:val="H1bodytext"/>
              <w:spacing w:after="0"/>
              <w:ind w:left="0"/>
              <w:rPr>
                <w:rFonts w:ascii="Arial" w:hAnsi="Arial"/>
                <w:iCs/>
                <w:sz w:val="20"/>
              </w:rPr>
            </w:pPr>
            <w:r>
              <w:rPr>
                <w:rFonts w:ascii="Arial" w:hAnsi="Arial"/>
                <w:sz w:val="20"/>
              </w:rPr>
              <w:t>Select “tab” delimiter radio button</w:t>
            </w:r>
          </w:p>
        </w:tc>
      </w:tr>
      <w:tr w:rsidR="009F311E" w14:paraId="5BFD9BC1" w14:textId="77777777" w:rsidTr="00793913">
        <w:trPr>
          <w:trHeight w:val="494"/>
        </w:trPr>
        <w:tc>
          <w:tcPr>
            <w:tcW w:w="810" w:type="dxa"/>
            <w:vAlign w:val="center"/>
          </w:tcPr>
          <w:p w14:paraId="0A4E1332" w14:textId="77777777" w:rsidR="005C495B" w:rsidRDefault="005C495B" w:rsidP="008C5271">
            <w:pPr>
              <w:pStyle w:val="H1bodytext"/>
              <w:spacing w:after="0"/>
              <w:ind w:left="0"/>
              <w:jc w:val="center"/>
              <w:rPr>
                <w:rFonts w:ascii="Arial" w:hAnsi="Arial"/>
                <w:sz w:val="20"/>
              </w:rPr>
            </w:pPr>
            <w:r>
              <w:rPr>
                <w:rFonts w:ascii="Arial" w:hAnsi="Arial"/>
                <w:sz w:val="20"/>
              </w:rPr>
              <w:t>3</w:t>
            </w:r>
          </w:p>
        </w:tc>
        <w:tc>
          <w:tcPr>
            <w:tcW w:w="8550" w:type="dxa"/>
            <w:gridSpan w:val="4"/>
            <w:vAlign w:val="center"/>
          </w:tcPr>
          <w:p w14:paraId="70432C0B" w14:textId="77777777" w:rsidR="005C495B" w:rsidRPr="00ED4144" w:rsidRDefault="005C495B" w:rsidP="008C5271">
            <w:pPr>
              <w:pStyle w:val="H1bodytext"/>
              <w:spacing w:after="0"/>
              <w:ind w:left="0"/>
              <w:rPr>
                <w:rFonts w:ascii="Arial" w:hAnsi="Arial"/>
                <w:iCs/>
                <w:sz w:val="20"/>
              </w:rPr>
            </w:pPr>
            <w:r>
              <w:rPr>
                <w:rFonts w:ascii="Arial" w:hAnsi="Arial"/>
                <w:sz w:val="20"/>
              </w:rPr>
              <w:t>Click “Browse”</w:t>
            </w:r>
          </w:p>
        </w:tc>
      </w:tr>
      <w:tr w:rsidR="009F311E" w14:paraId="2F85B70D" w14:textId="77777777" w:rsidTr="00793913">
        <w:trPr>
          <w:trHeight w:val="494"/>
        </w:trPr>
        <w:tc>
          <w:tcPr>
            <w:tcW w:w="810" w:type="dxa"/>
            <w:vAlign w:val="center"/>
          </w:tcPr>
          <w:p w14:paraId="2B4D1B66" w14:textId="77777777" w:rsidR="005C495B" w:rsidRPr="004464D8" w:rsidRDefault="005C495B" w:rsidP="008C5271">
            <w:pPr>
              <w:pStyle w:val="H1bodytext"/>
              <w:spacing w:after="0"/>
              <w:ind w:left="0"/>
              <w:jc w:val="center"/>
              <w:rPr>
                <w:rFonts w:ascii="Arial" w:hAnsi="Arial"/>
                <w:sz w:val="20"/>
              </w:rPr>
            </w:pPr>
            <w:r w:rsidRPr="005425B8">
              <w:rPr>
                <w:rFonts w:ascii="Arial" w:hAnsi="Arial"/>
                <w:sz w:val="20"/>
              </w:rPr>
              <w:t>4</w:t>
            </w:r>
          </w:p>
        </w:tc>
        <w:tc>
          <w:tcPr>
            <w:tcW w:w="8550" w:type="dxa"/>
            <w:gridSpan w:val="4"/>
            <w:vAlign w:val="center"/>
          </w:tcPr>
          <w:p w14:paraId="4820DB31" w14:textId="3D499DFA" w:rsidR="005C495B" w:rsidRDefault="005C495B" w:rsidP="008C5271">
            <w:pPr>
              <w:pStyle w:val="H1bodytext"/>
              <w:spacing w:after="0"/>
              <w:ind w:left="0"/>
              <w:rPr>
                <w:rFonts w:ascii="Arial" w:hAnsi="Arial"/>
                <w:sz w:val="20"/>
              </w:rPr>
            </w:pPr>
            <w:r w:rsidRPr="007743D0">
              <w:rPr>
                <w:rFonts w:ascii="Arial" w:hAnsi="Arial"/>
                <w:sz w:val="20"/>
              </w:rPr>
              <w:t xml:space="preserve">Select </w:t>
            </w:r>
            <w:r w:rsidR="0055716C" w:rsidRPr="0055716C">
              <w:rPr>
                <w:rFonts w:ascii="Arial" w:hAnsi="Arial"/>
                <w:sz w:val="20"/>
              </w:rPr>
              <w:t>[test_directory]\AT-5\</w:t>
            </w:r>
            <w:r w:rsidRPr="00793913">
              <w:rPr>
                <w:rFonts w:ascii="Arial" w:hAnsi="Arial"/>
                <w:sz w:val="20"/>
              </w:rPr>
              <w:t>tab_i-129_test_data_2_column_subset.dat</w:t>
            </w:r>
          </w:p>
        </w:tc>
      </w:tr>
      <w:tr w:rsidR="009F311E" w14:paraId="134E04DA" w14:textId="77777777" w:rsidTr="00793913">
        <w:trPr>
          <w:trHeight w:val="548"/>
        </w:trPr>
        <w:tc>
          <w:tcPr>
            <w:tcW w:w="810" w:type="dxa"/>
            <w:vAlign w:val="center"/>
          </w:tcPr>
          <w:p w14:paraId="37CC35CE" w14:textId="77777777" w:rsidR="005C495B" w:rsidRDefault="005C495B" w:rsidP="008C5271">
            <w:pPr>
              <w:pStyle w:val="H1bodytext"/>
              <w:spacing w:after="0"/>
              <w:ind w:left="0"/>
              <w:jc w:val="center"/>
              <w:rPr>
                <w:rFonts w:ascii="Arial" w:hAnsi="Arial"/>
                <w:sz w:val="20"/>
              </w:rPr>
            </w:pPr>
            <w:r>
              <w:rPr>
                <w:rFonts w:ascii="Arial" w:hAnsi="Arial"/>
                <w:sz w:val="20"/>
              </w:rPr>
              <w:t>5</w:t>
            </w:r>
          </w:p>
        </w:tc>
        <w:tc>
          <w:tcPr>
            <w:tcW w:w="8550" w:type="dxa"/>
            <w:gridSpan w:val="4"/>
            <w:vAlign w:val="center"/>
          </w:tcPr>
          <w:p w14:paraId="3038EFA3" w14:textId="77777777" w:rsidR="005C495B" w:rsidRDefault="005C495B" w:rsidP="008C5271">
            <w:pPr>
              <w:pStyle w:val="H1bodytext"/>
              <w:spacing w:after="0"/>
              <w:ind w:left="0"/>
              <w:rPr>
                <w:rFonts w:ascii="Arial" w:hAnsi="Arial"/>
                <w:sz w:val="20"/>
              </w:rPr>
            </w:pPr>
            <w:r>
              <w:rPr>
                <w:rFonts w:ascii="Arial" w:hAnsi="Arial"/>
                <w:sz w:val="20"/>
              </w:rPr>
              <w:t>Click “Open”</w:t>
            </w:r>
          </w:p>
        </w:tc>
      </w:tr>
      <w:tr w:rsidR="009F311E" w14:paraId="52474550" w14:textId="77777777" w:rsidTr="00793913">
        <w:trPr>
          <w:trHeight w:val="890"/>
        </w:trPr>
        <w:tc>
          <w:tcPr>
            <w:tcW w:w="810" w:type="dxa"/>
            <w:vAlign w:val="center"/>
          </w:tcPr>
          <w:p w14:paraId="331CE15C" w14:textId="77777777" w:rsidR="005C495B" w:rsidRDefault="005C495B" w:rsidP="008C5271">
            <w:pPr>
              <w:pStyle w:val="H1bodytext"/>
              <w:spacing w:after="0"/>
              <w:ind w:left="0"/>
              <w:jc w:val="center"/>
              <w:rPr>
                <w:rFonts w:ascii="Arial" w:hAnsi="Arial"/>
                <w:sz w:val="20"/>
              </w:rPr>
            </w:pPr>
            <w:r>
              <w:rPr>
                <w:rFonts w:ascii="Arial" w:hAnsi="Arial"/>
                <w:sz w:val="20"/>
              </w:rPr>
              <w:t>6</w:t>
            </w:r>
          </w:p>
        </w:tc>
        <w:tc>
          <w:tcPr>
            <w:tcW w:w="8550" w:type="dxa"/>
            <w:gridSpan w:val="4"/>
            <w:vAlign w:val="center"/>
          </w:tcPr>
          <w:p w14:paraId="75FE48CE" w14:textId="48590B7B" w:rsidR="005C495B" w:rsidRDefault="005C495B" w:rsidP="008C5271">
            <w:pPr>
              <w:pStyle w:val="H1bodytext"/>
              <w:spacing w:after="0"/>
              <w:ind w:left="0"/>
              <w:rPr>
                <w:rFonts w:ascii="Arial" w:hAnsi="Arial"/>
                <w:sz w:val="20"/>
              </w:rPr>
            </w:pPr>
            <w:r>
              <w:rPr>
                <w:rFonts w:ascii="Arial" w:hAnsi="Arial"/>
                <w:sz w:val="20"/>
              </w:rPr>
              <w:t>Edit the Column 2 “definition” field by entering the following text:</w:t>
            </w:r>
          </w:p>
          <w:p w14:paraId="373C047E" w14:textId="77777777" w:rsidR="005C495B" w:rsidRDefault="005C495B" w:rsidP="008C5271">
            <w:pPr>
              <w:pStyle w:val="H1bodytext"/>
              <w:spacing w:after="0"/>
              <w:ind w:left="0"/>
              <w:rPr>
                <w:rFonts w:ascii="Arial" w:hAnsi="Arial"/>
                <w:sz w:val="20"/>
              </w:rPr>
            </w:pPr>
          </w:p>
          <w:p w14:paraId="148520C8" w14:textId="019EDFA9" w:rsidR="005C495B" w:rsidRDefault="005C495B" w:rsidP="008C5271">
            <w:pPr>
              <w:pStyle w:val="H1bodytext"/>
              <w:spacing w:after="0"/>
              <w:ind w:left="0"/>
              <w:rPr>
                <w:rFonts w:ascii="Arial" w:hAnsi="Arial"/>
                <w:sz w:val="20"/>
              </w:rPr>
            </w:pPr>
            <w:r w:rsidRPr="005C495B">
              <w:rPr>
                <w:rFonts w:ascii="Arial" w:hAnsi="Arial"/>
                <w:sz w:val="20"/>
              </w:rPr>
              <w:t>cum_AT-5_66-101</w:t>
            </w:r>
          </w:p>
        </w:tc>
      </w:tr>
      <w:tr w:rsidR="009F311E" w14:paraId="50F1C5D0" w14:textId="77777777" w:rsidTr="00793913">
        <w:trPr>
          <w:trHeight w:val="899"/>
        </w:trPr>
        <w:tc>
          <w:tcPr>
            <w:tcW w:w="810" w:type="dxa"/>
            <w:vAlign w:val="center"/>
          </w:tcPr>
          <w:p w14:paraId="133AF1CC" w14:textId="77777777" w:rsidR="005C495B" w:rsidRDefault="005C495B" w:rsidP="008C5271">
            <w:pPr>
              <w:pStyle w:val="H1bodytext"/>
              <w:spacing w:after="0"/>
              <w:ind w:left="0"/>
              <w:jc w:val="center"/>
              <w:rPr>
                <w:rFonts w:ascii="Arial" w:hAnsi="Arial"/>
                <w:sz w:val="20"/>
              </w:rPr>
            </w:pPr>
            <w:r>
              <w:rPr>
                <w:rFonts w:ascii="Arial" w:hAnsi="Arial"/>
                <w:sz w:val="20"/>
              </w:rPr>
              <w:t>7</w:t>
            </w:r>
          </w:p>
        </w:tc>
        <w:tc>
          <w:tcPr>
            <w:tcW w:w="8550" w:type="dxa"/>
            <w:gridSpan w:val="4"/>
            <w:vAlign w:val="center"/>
          </w:tcPr>
          <w:p w14:paraId="73C34BD3" w14:textId="17516C25" w:rsidR="005C495B" w:rsidRDefault="005C495B" w:rsidP="005C495B">
            <w:pPr>
              <w:pStyle w:val="H1bodytext"/>
              <w:spacing w:after="0"/>
              <w:ind w:left="0"/>
              <w:rPr>
                <w:rFonts w:ascii="Arial" w:hAnsi="Arial"/>
                <w:sz w:val="20"/>
              </w:rPr>
            </w:pPr>
            <w:r>
              <w:rPr>
                <w:rFonts w:ascii="Arial" w:hAnsi="Arial"/>
                <w:sz w:val="20"/>
              </w:rPr>
              <w:t xml:space="preserve">Edit the Column </w:t>
            </w:r>
            <w:r w:rsidR="00495D4D">
              <w:rPr>
                <w:rFonts w:ascii="Arial" w:hAnsi="Arial"/>
                <w:sz w:val="20"/>
              </w:rPr>
              <w:t>4</w:t>
            </w:r>
            <w:r>
              <w:rPr>
                <w:rFonts w:ascii="Arial" w:hAnsi="Arial"/>
                <w:sz w:val="20"/>
              </w:rPr>
              <w:t xml:space="preserve"> “definition” field by entering the following text:</w:t>
            </w:r>
          </w:p>
          <w:p w14:paraId="2640D218" w14:textId="77777777" w:rsidR="005C495B" w:rsidRDefault="005C495B" w:rsidP="005C495B">
            <w:pPr>
              <w:pStyle w:val="H1bodytext"/>
              <w:spacing w:after="0"/>
              <w:ind w:left="0"/>
              <w:rPr>
                <w:rFonts w:ascii="Arial" w:hAnsi="Arial"/>
                <w:sz w:val="20"/>
              </w:rPr>
            </w:pPr>
          </w:p>
          <w:p w14:paraId="575AC985" w14:textId="3E3CDF64" w:rsidR="005C495B" w:rsidRDefault="008C5271" w:rsidP="005C495B">
            <w:pPr>
              <w:pStyle w:val="H1bodytext"/>
              <w:spacing w:after="0"/>
              <w:ind w:left="0"/>
              <w:rPr>
                <w:rFonts w:ascii="Arial" w:hAnsi="Arial"/>
                <w:sz w:val="20"/>
              </w:rPr>
            </w:pPr>
            <w:r>
              <w:rPr>
                <w:rFonts w:ascii="Arial" w:hAnsi="Arial"/>
                <w:sz w:val="20"/>
              </w:rPr>
              <w:t>c</w:t>
            </w:r>
            <w:r w:rsidR="005C495B" w:rsidRPr="005C495B">
              <w:rPr>
                <w:rFonts w:ascii="Arial" w:hAnsi="Arial"/>
                <w:sz w:val="20"/>
              </w:rPr>
              <w:t>um</w:t>
            </w:r>
            <w:r>
              <w:rPr>
                <w:rFonts w:ascii="Arial" w:hAnsi="Arial"/>
                <w:sz w:val="20"/>
              </w:rPr>
              <w:t>_</w:t>
            </w:r>
            <w:r w:rsidR="005C495B" w:rsidRPr="005C495B">
              <w:rPr>
                <w:rFonts w:ascii="Arial" w:hAnsi="Arial"/>
                <w:sz w:val="20"/>
              </w:rPr>
              <w:t>AT-5_66-10</w:t>
            </w:r>
            <w:r w:rsidR="005C495B">
              <w:rPr>
                <w:rFonts w:ascii="Arial" w:hAnsi="Arial"/>
                <w:sz w:val="20"/>
              </w:rPr>
              <w:t>2</w:t>
            </w:r>
          </w:p>
        </w:tc>
      </w:tr>
      <w:tr w:rsidR="00625337" w14:paraId="66017F15" w14:textId="77777777" w:rsidTr="00793913">
        <w:trPr>
          <w:trHeight w:val="494"/>
        </w:trPr>
        <w:tc>
          <w:tcPr>
            <w:tcW w:w="810" w:type="dxa"/>
            <w:vAlign w:val="center"/>
          </w:tcPr>
          <w:p w14:paraId="3EBDC5FF" w14:textId="77777777" w:rsidR="00625337" w:rsidRDefault="00625337" w:rsidP="000A7D68">
            <w:pPr>
              <w:pStyle w:val="H1bodytext"/>
              <w:spacing w:after="0"/>
              <w:ind w:left="0"/>
              <w:jc w:val="center"/>
              <w:rPr>
                <w:rFonts w:ascii="Arial" w:hAnsi="Arial"/>
                <w:sz w:val="20"/>
              </w:rPr>
            </w:pPr>
            <w:bookmarkStart w:id="35" w:name="_Hlk40330775"/>
            <w:r>
              <w:rPr>
                <w:rFonts w:ascii="Arial" w:hAnsi="Arial"/>
                <w:sz w:val="20"/>
              </w:rPr>
              <w:t>8</w:t>
            </w:r>
          </w:p>
        </w:tc>
        <w:tc>
          <w:tcPr>
            <w:tcW w:w="8550" w:type="dxa"/>
            <w:gridSpan w:val="4"/>
            <w:vAlign w:val="center"/>
          </w:tcPr>
          <w:p w14:paraId="11618A40" w14:textId="77777777" w:rsidR="00625337" w:rsidRDefault="00625337" w:rsidP="000A7D68">
            <w:pPr>
              <w:pStyle w:val="H1bodytext"/>
              <w:spacing w:after="0"/>
              <w:ind w:left="0"/>
              <w:rPr>
                <w:rFonts w:ascii="Arial" w:hAnsi="Arial"/>
                <w:sz w:val="20"/>
              </w:rPr>
            </w:pPr>
            <w:r>
              <w:rPr>
                <w:rFonts w:ascii="Arial" w:hAnsi="Arial"/>
                <w:sz w:val="20"/>
              </w:rPr>
              <w:t>Click “Browse” next to “out dir:”</w:t>
            </w:r>
          </w:p>
        </w:tc>
      </w:tr>
      <w:tr w:rsidR="00625337" w:rsidDel="000A1842" w14:paraId="6E7C6CE9" w14:textId="77777777" w:rsidTr="00793913">
        <w:trPr>
          <w:trHeight w:val="494"/>
        </w:trPr>
        <w:tc>
          <w:tcPr>
            <w:tcW w:w="810" w:type="dxa"/>
            <w:vAlign w:val="center"/>
          </w:tcPr>
          <w:p w14:paraId="62752D8E" w14:textId="77777777" w:rsidR="00625337" w:rsidRDefault="00625337" w:rsidP="000A7D68">
            <w:pPr>
              <w:pStyle w:val="H1bodytext"/>
              <w:spacing w:after="0"/>
              <w:ind w:left="0"/>
              <w:jc w:val="center"/>
              <w:rPr>
                <w:rFonts w:ascii="Arial" w:hAnsi="Arial"/>
                <w:sz w:val="20"/>
              </w:rPr>
            </w:pPr>
            <w:r>
              <w:rPr>
                <w:rFonts w:ascii="Arial" w:hAnsi="Arial"/>
                <w:sz w:val="20"/>
              </w:rPr>
              <w:t>9</w:t>
            </w:r>
          </w:p>
        </w:tc>
        <w:tc>
          <w:tcPr>
            <w:tcW w:w="8550" w:type="dxa"/>
            <w:gridSpan w:val="4"/>
            <w:vAlign w:val="center"/>
          </w:tcPr>
          <w:p w14:paraId="44619420" w14:textId="4C3E4F65" w:rsidR="00625337" w:rsidDel="000A1842" w:rsidRDefault="00625337" w:rsidP="000A7D68">
            <w:pPr>
              <w:pStyle w:val="H1bodytext"/>
              <w:spacing w:after="0"/>
              <w:ind w:left="0"/>
              <w:rPr>
                <w:rFonts w:ascii="Arial" w:hAnsi="Arial"/>
                <w:sz w:val="20"/>
              </w:rPr>
            </w:pPr>
            <w:r>
              <w:rPr>
                <w:rFonts w:ascii="Arial" w:hAnsi="Arial"/>
                <w:sz w:val="20"/>
              </w:rPr>
              <w:t xml:space="preserve">Browse to </w:t>
            </w:r>
            <w:r w:rsidR="0055716C">
              <w:rPr>
                <w:rFonts w:ascii="Arial" w:hAnsi="Arial"/>
                <w:sz w:val="20"/>
              </w:rPr>
              <w:t>[test_directory]\AT-5\output</w:t>
            </w:r>
          </w:p>
        </w:tc>
      </w:tr>
      <w:tr w:rsidR="00625337" w:rsidDel="000A1842" w14:paraId="49CBAC40" w14:textId="77777777" w:rsidTr="00793913">
        <w:trPr>
          <w:trHeight w:val="494"/>
        </w:trPr>
        <w:tc>
          <w:tcPr>
            <w:tcW w:w="810" w:type="dxa"/>
            <w:vAlign w:val="center"/>
          </w:tcPr>
          <w:p w14:paraId="366B05F4" w14:textId="77777777" w:rsidR="00625337" w:rsidRDefault="00625337" w:rsidP="000A7D68">
            <w:pPr>
              <w:pStyle w:val="H1bodytext"/>
              <w:spacing w:after="0"/>
              <w:ind w:left="0"/>
              <w:jc w:val="center"/>
              <w:rPr>
                <w:rFonts w:ascii="Arial" w:hAnsi="Arial"/>
                <w:sz w:val="20"/>
              </w:rPr>
            </w:pPr>
            <w:r>
              <w:rPr>
                <w:rFonts w:ascii="Arial" w:hAnsi="Arial"/>
                <w:sz w:val="20"/>
              </w:rPr>
              <w:t>10</w:t>
            </w:r>
          </w:p>
        </w:tc>
        <w:tc>
          <w:tcPr>
            <w:tcW w:w="8550" w:type="dxa"/>
            <w:gridSpan w:val="4"/>
            <w:vAlign w:val="center"/>
          </w:tcPr>
          <w:p w14:paraId="42D03D47" w14:textId="77777777" w:rsidR="00625337" w:rsidDel="000A1842" w:rsidRDefault="00625337" w:rsidP="000A7D68">
            <w:pPr>
              <w:pStyle w:val="H1bodytext"/>
              <w:spacing w:after="0"/>
              <w:ind w:left="0"/>
              <w:rPr>
                <w:rFonts w:ascii="Arial" w:hAnsi="Arial"/>
                <w:sz w:val="20"/>
              </w:rPr>
            </w:pPr>
            <w:r>
              <w:rPr>
                <w:rFonts w:ascii="Arial" w:hAnsi="Arial"/>
                <w:sz w:val="20"/>
              </w:rPr>
              <w:t>Click on “Select Folder” button</w:t>
            </w:r>
          </w:p>
        </w:tc>
      </w:tr>
      <w:bookmarkEnd w:id="35"/>
      <w:tr w:rsidR="009F311E" w14:paraId="61F70203" w14:textId="77777777" w:rsidTr="00793913">
        <w:trPr>
          <w:trHeight w:val="413"/>
        </w:trPr>
        <w:tc>
          <w:tcPr>
            <w:tcW w:w="810" w:type="dxa"/>
            <w:vAlign w:val="center"/>
          </w:tcPr>
          <w:p w14:paraId="6EB57231" w14:textId="614FD2F5" w:rsidR="005C495B" w:rsidRDefault="00625337" w:rsidP="008C5271">
            <w:pPr>
              <w:pStyle w:val="H1bodytext"/>
              <w:spacing w:after="0"/>
              <w:ind w:left="0"/>
              <w:jc w:val="center"/>
              <w:rPr>
                <w:rFonts w:ascii="Arial" w:hAnsi="Arial"/>
                <w:sz w:val="20"/>
              </w:rPr>
            </w:pPr>
            <w:r>
              <w:rPr>
                <w:rFonts w:ascii="Arial" w:hAnsi="Arial"/>
                <w:sz w:val="20"/>
              </w:rPr>
              <w:t>11</w:t>
            </w:r>
          </w:p>
        </w:tc>
        <w:tc>
          <w:tcPr>
            <w:tcW w:w="8550" w:type="dxa"/>
            <w:gridSpan w:val="4"/>
            <w:vAlign w:val="center"/>
          </w:tcPr>
          <w:p w14:paraId="41EAA634" w14:textId="77777777" w:rsidR="005C495B" w:rsidRDefault="005C495B" w:rsidP="008C5271">
            <w:pPr>
              <w:pStyle w:val="H1bodytext"/>
              <w:spacing w:after="0"/>
              <w:ind w:left="0"/>
              <w:rPr>
                <w:rFonts w:ascii="Arial" w:hAnsi="Arial"/>
                <w:sz w:val="20"/>
              </w:rPr>
            </w:pPr>
            <w:r>
              <w:rPr>
                <w:rFonts w:ascii="Arial" w:hAnsi="Arial"/>
                <w:sz w:val="20"/>
              </w:rPr>
              <w:t>Click “execute”</w:t>
            </w:r>
          </w:p>
        </w:tc>
      </w:tr>
      <w:tr w:rsidR="00D948FA" w14:paraId="7FE5D75B" w14:textId="77777777" w:rsidTr="00793913">
        <w:trPr>
          <w:trHeight w:val="3140"/>
        </w:trPr>
        <w:tc>
          <w:tcPr>
            <w:tcW w:w="810" w:type="dxa"/>
            <w:vAlign w:val="center"/>
          </w:tcPr>
          <w:p w14:paraId="5718B1EE" w14:textId="4E5CDC57" w:rsidR="007C1ABD" w:rsidRPr="007D0AAC" w:rsidRDefault="007C1ABD" w:rsidP="008C5271">
            <w:pPr>
              <w:pStyle w:val="H1bodytext"/>
              <w:spacing w:after="0"/>
              <w:ind w:left="0"/>
              <w:jc w:val="center"/>
              <w:rPr>
                <w:rFonts w:ascii="Arial" w:hAnsi="Arial"/>
                <w:sz w:val="20"/>
              </w:rPr>
            </w:pPr>
            <w:r>
              <w:rPr>
                <w:rFonts w:ascii="Arial" w:hAnsi="Arial"/>
                <w:sz w:val="20"/>
              </w:rPr>
              <w:lastRenderedPageBreak/>
              <w:t>1</w:t>
            </w:r>
            <w:r w:rsidR="00625337">
              <w:rPr>
                <w:rFonts w:ascii="Arial" w:hAnsi="Arial"/>
                <w:sz w:val="20"/>
              </w:rPr>
              <w:t>2</w:t>
            </w:r>
          </w:p>
        </w:tc>
        <w:tc>
          <w:tcPr>
            <w:tcW w:w="4050" w:type="dxa"/>
            <w:vAlign w:val="center"/>
          </w:tcPr>
          <w:p w14:paraId="696EEDD8" w14:textId="29754497" w:rsidR="007C1ABD" w:rsidRDefault="007C1ABD" w:rsidP="008C5271">
            <w:pPr>
              <w:pStyle w:val="H1bodytext"/>
              <w:spacing w:after="0"/>
              <w:ind w:left="0"/>
              <w:rPr>
                <w:rFonts w:ascii="Arial" w:hAnsi="Arial"/>
                <w:sz w:val="20"/>
              </w:rPr>
            </w:pPr>
            <w:r>
              <w:rPr>
                <w:rFonts w:ascii="Arial" w:hAnsi="Arial"/>
                <w:sz w:val="20"/>
              </w:rPr>
              <w:t xml:space="preserve">Verify separate output files were generated for the </w:t>
            </w:r>
            <w:r w:rsidR="00D948FA">
              <w:rPr>
                <w:rFonts w:ascii="Arial" w:hAnsi="Arial"/>
                <w:sz w:val="20"/>
              </w:rPr>
              <w:t>user-defined column “definitions”</w:t>
            </w:r>
            <w:r w:rsidR="008C5271">
              <w:rPr>
                <w:rFonts w:ascii="Arial" w:hAnsi="Arial"/>
                <w:sz w:val="20"/>
              </w:rPr>
              <w:t xml:space="preserve"> per FR-5</w:t>
            </w:r>
            <w:r w:rsidR="00495D4D">
              <w:rPr>
                <w:rFonts w:ascii="Arial" w:hAnsi="Arial"/>
                <w:sz w:val="20"/>
              </w:rPr>
              <w:t xml:space="preserve"> </w:t>
            </w:r>
          </w:p>
        </w:tc>
        <w:tc>
          <w:tcPr>
            <w:tcW w:w="3060" w:type="dxa"/>
            <w:vAlign w:val="center"/>
          </w:tcPr>
          <w:p w14:paraId="387230A3" w14:textId="27A1614F" w:rsidR="000774C9" w:rsidRDefault="00D948FA" w:rsidP="000774C9">
            <w:pPr>
              <w:pStyle w:val="H1bodytext"/>
              <w:spacing w:after="0"/>
              <w:ind w:left="0"/>
              <w:rPr>
                <w:rFonts w:ascii="Arial" w:hAnsi="Arial"/>
                <w:sz w:val="20"/>
              </w:rPr>
            </w:pPr>
            <w:r>
              <w:rPr>
                <w:rFonts w:ascii="Arial" w:hAnsi="Arial"/>
                <w:sz w:val="20"/>
              </w:rPr>
              <w:t>Separate output files were generated for each column</w:t>
            </w:r>
            <w:r w:rsidR="000774C9">
              <w:rPr>
                <w:rFonts w:ascii="Arial" w:hAnsi="Arial"/>
                <w:sz w:val="20"/>
              </w:rPr>
              <w:br/>
            </w:r>
            <w:r w:rsidR="000774C9">
              <w:rPr>
                <w:rFonts w:ascii="Arial" w:hAnsi="Arial"/>
                <w:sz w:val="20"/>
              </w:rPr>
              <w:br/>
              <w:t>Output file names = as follows for each “definition”</w:t>
            </w:r>
            <w:r w:rsidR="000774C9">
              <w:rPr>
                <w:rFonts w:ascii="Arial" w:hAnsi="Arial"/>
                <w:sz w:val="20"/>
              </w:rPr>
              <w:br/>
            </w:r>
            <w:r w:rsidR="000774C9">
              <w:rPr>
                <w:rFonts w:ascii="Arial" w:hAnsi="Arial"/>
                <w:sz w:val="20"/>
              </w:rPr>
              <w:br/>
              <w:t>{definition field}_yearly_steps.csv,</w:t>
            </w:r>
          </w:p>
          <w:p w14:paraId="5FA7775F" w14:textId="7806FEC8" w:rsidR="000774C9" w:rsidRDefault="000774C9" w:rsidP="00C84546">
            <w:pPr>
              <w:pStyle w:val="H1bodytext"/>
              <w:spacing w:after="0"/>
              <w:ind w:left="0"/>
              <w:rPr>
                <w:rFonts w:ascii="Arial" w:hAnsi="Arial"/>
                <w:sz w:val="20"/>
              </w:rPr>
            </w:pPr>
            <w:r>
              <w:rPr>
                <w:rFonts w:ascii="Arial" w:hAnsi="Arial"/>
                <w:sz w:val="20"/>
              </w:rPr>
              <w:t>{definition field}_cumulative.csv</w:t>
            </w:r>
          </w:p>
        </w:tc>
        <w:tc>
          <w:tcPr>
            <w:tcW w:w="1440" w:type="dxa"/>
            <w:gridSpan w:val="2"/>
            <w:vAlign w:val="center"/>
          </w:tcPr>
          <w:p w14:paraId="369B53AD" w14:textId="77777777" w:rsidR="007C1ABD" w:rsidRPr="007D0AAC" w:rsidRDefault="007C1ABD" w:rsidP="008C5271">
            <w:pPr>
              <w:pStyle w:val="H1bodytext"/>
              <w:spacing w:after="0"/>
              <w:ind w:left="0"/>
              <w:rPr>
                <w:rFonts w:ascii="Arial" w:hAnsi="Arial"/>
                <w:i/>
                <w:sz w:val="20"/>
              </w:rPr>
            </w:pPr>
          </w:p>
        </w:tc>
      </w:tr>
      <w:tr w:rsidR="00E95C7A" w14:paraId="579A009D" w14:textId="77777777" w:rsidTr="00793913">
        <w:trPr>
          <w:trHeight w:val="1016"/>
        </w:trPr>
        <w:tc>
          <w:tcPr>
            <w:tcW w:w="810" w:type="dxa"/>
            <w:vAlign w:val="center"/>
          </w:tcPr>
          <w:p w14:paraId="0C6289DB" w14:textId="5A1BC5B0" w:rsidR="00E95C7A" w:rsidRDefault="00E95C7A" w:rsidP="008C5271">
            <w:pPr>
              <w:pStyle w:val="H1bodytext"/>
              <w:spacing w:after="0"/>
              <w:ind w:left="0"/>
              <w:jc w:val="center"/>
              <w:rPr>
                <w:rFonts w:ascii="Arial" w:hAnsi="Arial"/>
                <w:sz w:val="20"/>
              </w:rPr>
            </w:pPr>
            <w:r>
              <w:rPr>
                <w:rFonts w:ascii="Arial" w:hAnsi="Arial"/>
                <w:sz w:val="20"/>
              </w:rPr>
              <w:t>13</w:t>
            </w:r>
          </w:p>
        </w:tc>
        <w:tc>
          <w:tcPr>
            <w:tcW w:w="8550" w:type="dxa"/>
            <w:gridSpan w:val="4"/>
            <w:vAlign w:val="center"/>
          </w:tcPr>
          <w:p w14:paraId="3AA14327" w14:textId="622EDA4F" w:rsidR="00E95C7A" w:rsidRPr="007D0AAC" w:rsidRDefault="00E95C7A" w:rsidP="008C5271">
            <w:pPr>
              <w:pStyle w:val="H1bodytext"/>
              <w:spacing w:after="0"/>
              <w:ind w:left="0"/>
              <w:rPr>
                <w:rFonts w:ascii="Arial" w:hAnsi="Arial"/>
                <w:i/>
                <w:sz w:val="20"/>
              </w:rPr>
            </w:pPr>
            <w:r>
              <w:rPr>
                <w:rFonts w:ascii="Arial" w:hAnsi="Arial"/>
                <w:i/>
                <w:sz w:val="20"/>
              </w:rPr>
              <w:t>Open</w:t>
            </w:r>
            <w:r w:rsidR="00907763">
              <w:rPr>
                <w:rFonts w:ascii="Arial" w:hAnsi="Arial"/>
                <w:i/>
                <w:sz w:val="20"/>
              </w:rPr>
              <w:t xml:space="preserve"> </w:t>
            </w:r>
            <w:r w:rsidR="00907763">
              <w:rPr>
                <w:rFonts w:ascii="Arial" w:hAnsi="Arial"/>
                <w:sz w:val="20"/>
              </w:rPr>
              <w:t>[test_directory]\</w:t>
            </w:r>
            <w:r w:rsidR="00551CC0">
              <w:rPr>
                <w:rFonts w:ascii="Arial" w:hAnsi="Arial"/>
                <w:sz w:val="20"/>
              </w:rPr>
              <w:t xml:space="preserve"> AT-5\utility\</w:t>
            </w:r>
            <w:r w:rsidRPr="005C495B">
              <w:rPr>
                <w:rFonts w:ascii="Arial" w:hAnsi="Arial"/>
                <w:sz w:val="20"/>
              </w:rPr>
              <w:t>tab_i-129_test_data_2_column_subset_cum_AT-5_66-101</w:t>
            </w:r>
            <w:r>
              <w:rPr>
                <w:rFonts w:ascii="Arial" w:hAnsi="Arial"/>
                <w:sz w:val="20"/>
              </w:rPr>
              <w:t>_comparison.xlsx</w:t>
            </w:r>
          </w:p>
        </w:tc>
      </w:tr>
      <w:tr w:rsidR="00D948FA" w14:paraId="09F435FC" w14:textId="77777777" w:rsidTr="00793913">
        <w:trPr>
          <w:trHeight w:val="773"/>
        </w:trPr>
        <w:tc>
          <w:tcPr>
            <w:tcW w:w="810" w:type="dxa"/>
            <w:vAlign w:val="center"/>
          </w:tcPr>
          <w:p w14:paraId="668ABA16" w14:textId="315D8684" w:rsidR="005C495B" w:rsidRDefault="007C1ABD" w:rsidP="008C5271">
            <w:pPr>
              <w:pStyle w:val="H1bodytext"/>
              <w:spacing w:after="0"/>
              <w:ind w:left="0"/>
              <w:jc w:val="center"/>
              <w:rPr>
                <w:rFonts w:ascii="Arial" w:hAnsi="Arial"/>
                <w:sz w:val="20"/>
              </w:rPr>
            </w:pPr>
            <w:r>
              <w:rPr>
                <w:rFonts w:ascii="Arial" w:hAnsi="Arial"/>
                <w:sz w:val="20"/>
              </w:rPr>
              <w:t>1</w:t>
            </w:r>
            <w:r w:rsidR="00E95C7A">
              <w:rPr>
                <w:rFonts w:ascii="Arial" w:hAnsi="Arial"/>
                <w:sz w:val="20"/>
              </w:rPr>
              <w:t>4</w:t>
            </w:r>
          </w:p>
        </w:tc>
        <w:tc>
          <w:tcPr>
            <w:tcW w:w="8550" w:type="dxa"/>
            <w:gridSpan w:val="4"/>
            <w:vAlign w:val="center"/>
          </w:tcPr>
          <w:p w14:paraId="7311B907" w14:textId="55C0C63B" w:rsidR="005C495B" w:rsidRDefault="005C495B" w:rsidP="008C5271">
            <w:pPr>
              <w:pStyle w:val="H1bodytext"/>
              <w:spacing w:after="0"/>
              <w:ind w:left="0"/>
              <w:rPr>
                <w:rFonts w:ascii="Arial" w:hAnsi="Arial"/>
                <w:sz w:val="20"/>
              </w:rPr>
            </w:pPr>
            <w:r>
              <w:rPr>
                <w:rFonts w:ascii="Arial" w:hAnsi="Arial"/>
                <w:sz w:val="20"/>
              </w:rPr>
              <w:t xml:space="preserve">Open </w:t>
            </w:r>
            <w:r w:rsidR="00907763">
              <w:rPr>
                <w:rFonts w:ascii="Arial" w:hAnsi="Arial"/>
                <w:sz w:val="20"/>
              </w:rPr>
              <w:t>[test_directory]\AT-5\output\</w:t>
            </w:r>
            <w:r w:rsidRPr="005C495B">
              <w:rPr>
                <w:rFonts w:ascii="Arial" w:hAnsi="Arial"/>
                <w:sz w:val="20"/>
              </w:rPr>
              <w:t>tab_i-129_test_data_2_column_subset_cum_AT-5_66-101_cumulative.csv</w:t>
            </w:r>
          </w:p>
        </w:tc>
      </w:tr>
      <w:tr w:rsidR="00E95C7A" w14:paraId="2F690A82" w14:textId="77777777" w:rsidTr="00793913">
        <w:trPr>
          <w:trHeight w:val="1007"/>
        </w:trPr>
        <w:tc>
          <w:tcPr>
            <w:tcW w:w="810" w:type="dxa"/>
            <w:vAlign w:val="center"/>
          </w:tcPr>
          <w:p w14:paraId="0F4A559F" w14:textId="12CFB862" w:rsidR="00E95C7A" w:rsidRDefault="00E95C7A" w:rsidP="008C5271">
            <w:pPr>
              <w:pStyle w:val="H1bodytext"/>
              <w:spacing w:after="0"/>
              <w:ind w:left="0"/>
              <w:jc w:val="center"/>
              <w:rPr>
                <w:rFonts w:ascii="Arial" w:hAnsi="Arial"/>
                <w:sz w:val="20"/>
              </w:rPr>
            </w:pPr>
            <w:r>
              <w:rPr>
                <w:rFonts w:ascii="Arial" w:hAnsi="Arial"/>
                <w:sz w:val="20"/>
              </w:rPr>
              <w:t>15</w:t>
            </w:r>
          </w:p>
        </w:tc>
        <w:tc>
          <w:tcPr>
            <w:tcW w:w="8550" w:type="dxa"/>
            <w:gridSpan w:val="4"/>
            <w:vAlign w:val="center"/>
          </w:tcPr>
          <w:p w14:paraId="31C360E5" w14:textId="35E8D33D" w:rsidR="00E95C7A" w:rsidRDefault="00E95C7A" w:rsidP="008C5271">
            <w:pPr>
              <w:pStyle w:val="H1bodytext"/>
              <w:spacing w:after="0"/>
              <w:ind w:left="0"/>
              <w:rPr>
                <w:rFonts w:ascii="Arial" w:hAnsi="Arial"/>
                <w:sz w:val="20"/>
              </w:rPr>
            </w:pPr>
            <w:r>
              <w:rPr>
                <w:rFonts w:ascii="Arial" w:hAnsi="Arial"/>
                <w:sz w:val="20"/>
              </w:rPr>
              <w:t>Copy columns A and B from “</w:t>
            </w:r>
            <w:r w:rsidRPr="005C495B">
              <w:rPr>
                <w:rFonts w:ascii="Arial" w:hAnsi="Arial"/>
                <w:sz w:val="20"/>
              </w:rPr>
              <w:t>tab_i-129_test_data_2_column_subset_cum_AT-5_66-101_cumulative.csv</w:t>
            </w:r>
            <w:r>
              <w:rPr>
                <w:rFonts w:ascii="Arial" w:hAnsi="Arial"/>
                <w:sz w:val="20"/>
              </w:rPr>
              <w:t>”  and past</w:t>
            </w:r>
            <w:r w:rsidR="00907763">
              <w:rPr>
                <w:rFonts w:ascii="Arial" w:hAnsi="Arial"/>
                <w:sz w:val="20"/>
              </w:rPr>
              <w:t>e</w:t>
            </w:r>
            <w:r>
              <w:rPr>
                <w:rFonts w:ascii="Arial" w:hAnsi="Arial"/>
                <w:sz w:val="20"/>
              </w:rPr>
              <w:t xml:space="preserve"> them into tab “</w:t>
            </w:r>
            <w:r w:rsidR="00A61C67">
              <w:rPr>
                <w:rFonts w:ascii="Arial" w:hAnsi="Arial"/>
                <w:sz w:val="20"/>
              </w:rPr>
              <w:t>66</w:t>
            </w:r>
            <w:r w:rsidR="00D25C2A">
              <w:rPr>
                <w:rFonts w:ascii="Arial" w:hAnsi="Arial"/>
                <w:sz w:val="20"/>
              </w:rPr>
              <w:t>-10</w:t>
            </w:r>
            <w:r w:rsidR="00C84546">
              <w:rPr>
                <w:rFonts w:ascii="Arial" w:hAnsi="Arial"/>
                <w:sz w:val="20"/>
              </w:rPr>
              <w:t>1</w:t>
            </w:r>
            <w:r w:rsidR="00D25C2A">
              <w:rPr>
                <w:rFonts w:ascii="Arial" w:hAnsi="Arial"/>
                <w:sz w:val="20"/>
              </w:rPr>
              <w:t xml:space="preserve"> C</w:t>
            </w:r>
            <w:r>
              <w:rPr>
                <w:rFonts w:ascii="Arial" w:hAnsi="Arial"/>
                <w:sz w:val="20"/>
              </w:rPr>
              <w:t>umulative” of “</w:t>
            </w:r>
            <w:r w:rsidRPr="005C495B">
              <w:rPr>
                <w:rFonts w:ascii="Arial" w:hAnsi="Arial"/>
                <w:sz w:val="20"/>
              </w:rPr>
              <w:t>tab_i-129_test_data_2_column_subset_cum_AT-5_66-101</w:t>
            </w:r>
            <w:r>
              <w:rPr>
                <w:rFonts w:ascii="Arial" w:hAnsi="Arial"/>
                <w:sz w:val="20"/>
              </w:rPr>
              <w:t>_comparison.xlsx”</w:t>
            </w:r>
          </w:p>
        </w:tc>
      </w:tr>
      <w:tr w:rsidR="009F311E" w14:paraId="10B13FC2" w14:textId="77777777" w:rsidTr="00793913">
        <w:trPr>
          <w:trHeight w:val="4283"/>
        </w:trPr>
        <w:tc>
          <w:tcPr>
            <w:tcW w:w="810" w:type="dxa"/>
            <w:vAlign w:val="center"/>
          </w:tcPr>
          <w:p w14:paraId="7B2C41CB" w14:textId="6DB273C7" w:rsidR="009C7AD1" w:rsidRPr="007D0AAC" w:rsidRDefault="007C1ABD" w:rsidP="005F5167">
            <w:pPr>
              <w:pStyle w:val="H1bodytext"/>
              <w:spacing w:after="0"/>
              <w:ind w:left="0"/>
              <w:jc w:val="center"/>
              <w:rPr>
                <w:rFonts w:ascii="Arial" w:hAnsi="Arial"/>
                <w:sz w:val="20"/>
              </w:rPr>
            </w:pPr>
            <w:r>
              <w:rPr>
                <w:rFonts w:ascii="Arial" w:hAnsi="Arial"/>
                <w:sz w:val="20"/>
              </w:rPr>
              <w:t>1</w:t>
            </w:r>
            <w:r w:rsidR="00E95C7A">
              <w:rPr>
                <w:rFonts w:ascii="Arial" w:hAnsi="Arial"/>
                <w:sz w:val="20"/>
              </w:rPr>
              <w:t>6</w:t>
            </w:r>
          </w:p>
        </w:tc>
        <w:tc>
          <w:tcPr>
            <w:tcW w:w="4050" w:type="dxa"/>
            <w:vAlign w:val="center"/>
          </w:tcPr>
          <w:p w14:paraId="6BE4F70A" w14:textId="578FA27C" w:rsidR="009C7AD1" w:rsidRDefault="005C495B" w:rsidP="005F5167">
            <w:pPr>
              <w:pStyle w:val="H1bodytext"/>
              <w:spacing w:after="0"/>
              <w:ind w:left="0"/>
              <w:rPr>
                <w:rFonts w:ascii="Arial" w:hAnsi="Arial"/>
                <w:sz w:val="20"/>
              </w:rPr>
            </w:pPr>
            <w:r>
              <w:rPr>
                <w:rFonts w:ascii="Arial" w:hAnsi="Arial"/>
                <w:sz w:val="20"/>
              </w:rPr>
              <w:t>Verify the cumulative values for the noninteger year</w:t>
            </w:r>
            <w:r w:rsidR="007C1ABD">
              <w:rPr>
                <w:rFonts w:ascii="Arial" w:hAnsi="Arial"/>
                <w:sz w:val="20"/>
              </w:rPr>
              <w:t xml:space="preserve"> timestep</w:t>
            </w:r>
            <w:r>
              <w:rPr>
                <w:rFonts w:ascii="Arial" w:hAnsi="Arial"/>
                <w:sz w:val="20"/>
              </w:rPr>
              <w:t xml:space="preserve">s are calculated correctly </w:t>
            </w:r>
            <w:r w:rsidR="009F311E">
              <w:rPr>
                <w:rFonts w:ascii="Arial" w:hAnsi="Arial"/>
                <w:sz w:val="20"/>
              </w:rPr>
              <w:t>by using</w:t>
            </w:r>
            <w:r>
              <w:rPr>
                <w:rFonts w:ascii="Arial" w:hAnsi="Arial"/>
                <w:sz w:val="20"/>
              </w:rPr>
              <w:t xml:space="preserve"> formula documented in FR-</w:t>
            </w:r>
            <w:r w:rsidR="00CA10D2">
              <w:rPr>
                <w:rFonts w:ascii="Arial" w:hAnsi="Arial"/>
                <w:sz w:val="20"/>
              </w:rPr>
              <w:t>7</w:t>
            </w:r>
            <w:r>
              <w:rPr>
                <w:rFonts w:ascii="Arial" w:hAnsi="Arial"/>
                <w:sz w:val="20"/>
              </w:rPr>
              <w:t xml:space="preserve"> </w:t>
            </w:r>
            <w:r w:rsidR="009F311E">
              <w:rPr>
                <w:rFonts w:ascii="Arial" w:hAnsi="Arial"/>
                <w:sz w:val="20"/>
              </w:rPr>
              <w:t>and the rate data in “</w:t>
            </w:r>
            <w:r w:rsidR="009F311E" w:rsidRPr="005C495B">
              <w:rPr>
                <w:rFonts w:ascii="Arial" w:hAnsi="Arial"/>
                <w:sz w:val="20"/>
              </w:rPr>
              <w:t>tab_i-129_test_data_2_column_subset.dat</w:t>
            </w:r>
            <w:r w:rsidR="009F311E">
              <w:rPr>
                <w:rFonts w:ascii="Arial" w:hAnsi="Arial"/>
                <w:sz w:val="20"/>
              </w:rPr>
              <w:t>” file</w:t>
            </w:r>
          </w:p>
        </w:tc>
        <w:tc>
          <w:tcPr>
            <w:tcW w:w="3060" w:type="dxa"/>
            <w:vAlign w:val="center"/>
          </w:tcPr>
          <w:p w14:paraId="7943DE9B" w14:textId="3C5958C5" w:rsidR="009C7AD1" w:rsidRDefault="009F311E" w:rsidP="005F5167">
            <w:pPr>
              <w:pStyle w:val="H1bodytext"/>
              <w:spacing w:after="0"/>
              <w:ind w:left="0"/>
              <w:rPr>
                <w:rFonts w:ascii="Arial" w:hAnsi="Arial"/>
                <w:sz w:val="20"/>
              </w:rPr>
            </w:pPr>
            <w:r>
              <w:rPr>
                <w:rFonts w:ascii="Arial" w:hAnsi="Arial"/>
                <w:sz w:val="20"/>
              </w:rPr>
              <w:t>Cumulative values in “</w:t>
            </w:r>
            <w:r w:rsidRPr="005C495B">
              <w:rPr>
                <w:rFonts w:ascii="Arial" w:hAnsi="Arial"/>
                <w:sz w:val="20"/>
              </w:rPr>
              <w:t>tab_i-129_test_data_2_column_subset_cum_AT-5_66-101_cumulative.csv</w:t>
            </w:r>
            <w:r>
              <w:rPr>
                <w:rFonts w:ascii="Arial" w:hAnsi="Arial"/>
                <w:sz w:val="20"/>
              </w:rPr>
              <w:t xml:space="preserve">” file = </w:t>
            </w:r>
            <w:r w:rsidR="005D7D67">
              <w:rPr>
                <w:rFonts w:ascii="Arial" w:hAnsi="Arial"/>
                <w:sz w:val="20"/>
              </w:rPr>
              <w:t xml:space="preserve">independently </w:t>
            </w:r>
            <w:r>
              <w:rPr>
                <w:rFonts w:ascii="Arial" w:hAnsi="Arial"/>
                <w:sz w:val="20"/>
              </w:rPr>
              <w:t>calculated cumulative values</w:t>
            </w:r>
            <w:r w:rsidR="008C5271">
              <w:rPr>
                <w:rFonts w:ascii="Arial" w:hAnsi="Arial"/>
                <w:sz w:val="20"/>
              </w:rPr>
              <w:t xml:space="preserve"> for noninteger year timesteps</w:t>
            </w:r>
          </w:p>
          <w:p w14:paraId="4CBB6066" w14:textId="77777777" w:rsidR="00F36923" w:rsidRDefault="00F36923" w:rsidP="005F5167">
            <w:pPr>
              <w:pStyle w:val="H1bodytext"/>
              <w:spacing w:after="0"/>
              <w:ind w:left="0"/>
              <w:rPr>
                <w:rFonts w:ascii="Arial" w:hAnsi="Arial"/>
                <w:sz w:val="20"/>
              </w:rPr>
            </w:pPr>
          </w:p>
          <w:p w14:paraId="49E622DC" w14:textId="26A7977E" w:rsidR="00F36923" w:rsidRDefault="00F36923" w:rsidP="005F5167">
            <w:pPr>
              <w:pStyle w:val="H1bodytext"/>
              <w:spacing w:after="0"/>
              <w:ind w:left="0"/>
              <w:rPr>
                <w:rFonts w:ascii="Arial" w:hAnsi="Arial"/>
                <w:sz w:val="20"/>
              </w:rPr>
            </w:pPr>
            <w:r>
              <w:rPr>
                <w:rFonts w:ascii="Arial" w:hAnsi="Arial"/>
                <w:sz w:val="20"/>
              </w:rPr>
              <w:t>Note: provided excel document with hand calculated values</w:t>
            </w:r>
            <w:r w:rsidR="009D46DC">
              <w:rPr>
                <w:rFonts w:ascii="Arial" w:hAnsi="Arial"/>
                <w:sz w:val="20"/>
              </w:rPr>
              <w:t>.  You can add the cumulative from SRI to the cumulative tab (using columns A and B) to populate the cumulative graph comparison of the original data, hand calculation and the SRI data</w:t>
            </w:r>
          </w:p>
        </w:tc>
        <w:tc>
          <w:tcPr>
            <w:tcW w:w="1440" w:type="dxa"/>
            <w:gridSpan w:val="2"/>
            <w:vAlign w:val="center"/>
          </w:tcPr>
          <w:p w14:paraId="1CD41EE0" w14:textId="77777777" w:rsidR="009C7AD1" w:rsidRPr="007D0AAC" w:rsidRDefault="009C7AD1" w:rsidP="005F5167">
            <w:pPr>
              <w:pStyle w:val="H1bodytext"/>
              <w:spacing w:after="0"/>
              <w:ind w:left="0"/>
              <w:rPr>
                <w:rFonts w:ascii="Arial" w:hAnsi="Arial"/>
                <w:i/>
                <w:sz w:val="20"/>
              </w:rPr>
            </w:pPr>
          </w:p>
        </w:tc>
      </w:tr>
      <w:tr w:rsidR="009F311E" w14:paraId="4E77A3B9" w14:textId="77777777" w:rsidTr="00793913">
        <w:trPr>
          <w:trHeight w:val="4022"/>
        </w:trPr>
        <w:tc>
          <w:tcPr>
            <w:tcW w:w="810" w:type="dxa"/>
            <w:vAlign w:val="center"/>
          </w:tcPr>
          <w:p w14:paraId="7AE7BAC8" w14:textId="013C7621" w:rsidR="009C7AD1" w:rsidRPr="007D0AAC" w:rsidRDefault="007C1ABD" w:rsidP="005F5167">
            <w:pPr>
              <w:pStyle w:val="H1bodytext"/>
              <w:spacing w:after="0"/>
              <w:ind w:left="0"/>
              <w:jc w:val="center"/>
              <w:rPr>
                <w:rFonts w:ascii="Arial" w:hAnsi="Arial"/>
                <w:sz w:val="20"/>
              </w:rPr>
            </w:pPr>
            <w:r>
              <w:rPr>
                <w:rFonts w:ascii="Arial" w:hAnsi="Arial"/>
                <w:sz w:val="20"/>
              </w:rPr>
              <w:lastRenderedPageBreak/>
              <w:t>1</w:t>
            </w:r>
            <w:r w:rsidR="00E95C7A">
              <w:rPr>
                <w:rFonts w:ascii="Arial" w:hAnsi="Arial"/>
                <w:sz w:val="20"/>
              </w:rPr>
              <w:t>7</w:t>
            </w:r>
          </w:p>
        </w:tc>
        <w:tc>
          <w:tcPr>
            <w:tcW w:w="4050" w:type="dxa"/>
            <w:vAlign w:val="center"/>
          </w:tcPr>
          <w:p w14:paraId="26F58B89" w14:textId="37286B05" w:rsidR="009C7AD1" w:rsidRDefault="007C1ABD" w:rsidP="005F5167">
            <w:pPr>
              <w:pStyle w:val="H1bodytext"/>
              <w:spacing w:after="0"/>
              <w:ind w:left="0"/>
              <w:rPr>
                <w:rFonts w:ascii="Arial" w:hAnsi="Arial"/>
                <w:sz w:val="20"/>
              </w:rPr>
            </w:pPr>
            <w:r>
              <w:rPr>
                <w:rFonts w:ascii="Arial" w:hAnsi="Arial"/>
                <w:sz w:val="20"/>
              </w:rPr>
              <w:t>Verify the cumulative values for the integer year timesteps are calculated correctly by using the formula documented in FR-</w:t>
            </w:r>
            <w:r w:rsidR="00CA10D2">
              <w:rPr>
                <w:rFonts w:ascii="Arial" w:hAnsi="Arial"/>
                <w:sz w:val="20"/>
              </w:rPr>
              <w:t>9</w:t>
            </w:r>
          </w:p>
        </w:tc>
        <w:tc>
          <w:tcPr>
            <w:tcW w:w="3060" w:type="dxa"/>
            <w:vAlign w:val="center"/>
          </w:tcPr>
          <w:p w14:paraId="09B4DF1E" w14:textId="249E7F40" w:rsidR="009C7AD1" w:rsidRDefault="008C5271" w:rsidP="005F5167">
            <w:pPr>
              <w:pStyle w:val="H1bodytext"/>
              <w:spacing w:after="0"/>
              <w:ind w:left="0"/>
              <w:rPr>
                <w:rFonts w:ascii="Arial" w:hAnsi="Arial"/>
                <w:sz w:val="20"/>
              </w:rPr>
            </w:pPr>
            <w:r>
              <w:rPr>
                <w:rFonts w:ascii="Arial" w:hAnsi="Arial"/>
                <w:sz w:val="20"/>
              </w:rPr>
              <w:t>Cumulative values in “</w:t>
            </w:r>
            <w:r w:rsidRPr="005C495B">
              <w:rPr>
                <w:rFonts w:ascii="Arial" w:hAnsi="Arial"/>
                <w:sz w:val="20"/>
              </w:rPr>
              <w:t>tab_i-129_test_data_2_column_subset_cum_AT-5_66-101_cumulative.csv</w:t>
            </w:r>
            <w:r>
              <w:rPr>
                <w:rFonts w:ascii="Arial" w:hAnsi="Arial"/>
                <w:sz w:val="20"/>
              </w:rPr>
              <w:t>” file = calculated cumulative values for integer year timesteps</w:t>
            </w:r>
          </w:p>
          <w:p w14:paraId="046CCC92" w14:textId="77777777" w:rsidR="009D46DC" w:rsidRDefault="009D46DC" w:rsidP="005F5167">
            <w:pPr>
              <w:pStyle w:val="H1bodytext"/>
              <w:spacing w:after="0"/>
              <w:ind w:left="0"/>
              <w:rPr>
                <w:rFonts w:ascii="Arial" w:hAnsi="Arial"/>
                <w:sz w:val="20"/>
              </w:rPr>
            </w:pPr>
          </w:p>
          <w:p w14:paraId="34F6CA6E" w14:textId="63ACAE30" w:rsidR="009D46DC" w:rsidRPr="007D0AAC" w:rsidRDefault="009D46DC" w:rsidP="005F5167">
            <w:pPr>
              <w:pStyle w:val="H1bodytext"/>
              <w:spacing w:after="0"/>
              <w:ind w:left="0"/>
              <w:rPr>
                <w:rFonts w:ascii="Arial" w:hAnsi="Arial"/>
                <w:sz w:val="20"/>
              </w:rPr>
            </w:pPr>
            <w:r>
              <w:rPr>
                <w:rFonts w:ascii="Arial" w:hAnsi="Arial"/>
                <w:sz w:val="20"/>
              </w:rPr>
              <w:t>Note: provided excel document with hand calculated values.  You can add the cumulative from SRI to the cumulative tab (using columns A and B) to populate the cumulative graph comparison of the original data, hand calculation and the SRI data</w:t>
            </w:r>
          </w:p>
        </w:tc>
        <w:tc>
          <w:tcPr>
            <w:tcW w:w="1440" w:type="dxa"/>
            <w:gridSpan w:val="2"/>
            <w:vAlign w:val="center"/>
          </w:tcPr>
          <w:p w14:paraId="7AC0B89F" w14:textId="77777777" w:rsidR="009C7AD1" w:rsidRPr="007D0AAC" w:rsidRDefault="009C7AD1" w:rsidP="005F5167">
            <w:pPr>
              <w:pStyle w:val="H1bodytext"/>
              <w:spacing w:after="0"/>
              <w:ind w:left="0"/>
              <w:jc w:val="center"/>
              <w:rPr>
                <w:rFonts w:ascii="Arial" w:hAnsi="Arial"/>
                <w:sz w:val="20"/>
              </w:rPr>
            </w:pPr>
          </w:p>
        </w:tc>
      </w:tr>
      <w:tr w:rsidR="00E95C7A" w14:paraId="6C6AC30E" w14:textId="77777777" w:rsidTr="00793913">
        <w:trPr>
          <w:trHeight w:val="773"/>
        </w:trPr>
        <w:tc>
          <w:tcPr>
            <w:tcW w:w="810" w:type="dxa"/>
            <w:vAlign w:val="center"/>
          </w:tcPr>
          <w:p w14:paraId="361CC21C" w14:textId="35B0317D" w:rsidR="00E95C7A" w:rsidRDefault="00E95C7A" w:rsidP="000A7D68">
            <w:pPr>
              <w:pStyle w:val="H1bodytext"/>
              <w:spacing w:after="0"/>
              <w:ind w:left="0"/>
              <w:jc w:val="center"/>
              <w:rPr>
                <w:rFonts w:ascii="Arial" w:hAnsi="Arial"/>
                <w:sz w:val="20"/>
              </w:rPr>
            </w:pPr>
            <w:r>
              <w:rPr>
                <w:rFonts w:ascii="Arial" w:hAnsi="Arial"/>
                <w:sz w:val="20"/>
              </w:rPr>
              <w:t>18</w:t>
            </w:r>
          </w:p>
        </w:tc>
        <w:tc>
          <w:tcPr>
            <w:tcW w:w="8550" w:type="dxa"/>
            <w:gridSpan w:val="4"/>
            <w:vAlign w:val="center"/>
          </w:tcPr>
          <w:p w14:paraId="084F7C93" w14:textId="6F848B52" w:rsidR="00E95C7A" w:rsidRDefault="00E95C7A" w:rsidP="000A7D68">
            <w:pPr>
              <w:pStyle w:val="H1bodytext"/>
              <w:spacing w:after="0"/>
              <w:ind w:left="0"/>
              <w:rPr>
                <w:rFonts w:ascii="Arial" w:hAnsi="Arial"/>
                <w:sz w:val="20"/>
              </w:rPr>
            </w:pPr>
            <w:r>
              <w:rPr>
                <w:rFonts w:ascii="Arial" w:hAnsi="Arial"/>
                <w:sz w:val="20"/>
              </w:rPr>
              <w:t>Open the “</w:t>
            </w:r>
            <w:r w:rsidRPr="005C495B">
              <w:rPr>
                <w:rFonts w:ascii="Arial" w:hAnsi="Arial"/>
                <w:sz w:val="20"/>
              </w:rPr>
              <w:t>tab_i-129_test_data_2_column_subset_cum_AT-5_66-101_</w:t>
            </w:r>
            <w:r>
              <w:rPr>
                <w:rFonts w:ascii="Arial" w:hAnsi="Arial"/>
                <w:sz w:val="20"/>
              </w:rPr>
              <w:t>yearly_steps</w:t>
            </w:r>
            <w:r w:rsidRPr="005C495B">
              <w:rPr>
                <w:rFonts w:ascii="Arial" w:hAnsi="Arial"/>
                <w:sz w:val="20"/>
              </w:rPr>
              <w:t>.csv</w:t>
            </w:r>
            <w:r>
              <w:rPr>
                <w:rFonts w:ascii="Arial" w:hAnsi="Arial"/>
                <w:sz w:val="20"/>
              </w:rPr>
              <w:t>” file</w:t>
            </w:r>
          </w:p>
        </w:tc>
      </w:tr>
      <w:tr w:rsidR="00E95C7A" w14:paraId="2EE4CB87" w14:textId="77777777" w:rsidTr="00793913">
        <w:trPr>
          <w:trHeight w:val="773"/>
        </w:trPr>
        <w:tc>
          <w:tcPr>
            <w:tcW w:w="810" w:type="dxa"/>
            <w:vAlign w:val="center"/>
          </w:tcPr>
          <w:p w14:paraId="56C9DE01" w14:textId="349D7156" w:rsidR="00E95C7A" w:rsidRDefault="00E95C7A" w:rsidP="000A7D68">
            <w:pPr>
              <w:pStyle w:val="H1bodytext"/>
              <w:spacing w:after="0"/>
              <w:ind w:left="0"/>
              <w:jc w:val="center"/>
              <w:rPr>
                <w:rFonts w:ascii="Arial" w:hAnsi="Arial"/>
                <w:sz w:val="20"/>
              </w:rPr>
            </w:pPr>
            <w:r>
              <w:rPr>
                <w:rFonts w:ascii="Arial" w:hAnsi="Arial"/>
                <w:sz w:val="20"/>
              </w:rPr>
              <w:t>19</w:t>
            </w:r>
          </w:p>
        </w:tc>
        <w:tc>
          <w:tcPr>
            <w:tcW w:w="8550" w:type="dxa"/>
            <w:gridSpan w:val="4"/>
            <w:vAlign w:val="center"/>
          </w:tcPr>
          <w:p w14:paraId="1956B830" w14:textId="388D5032" w:rsidR="00E95C7A" w:rsidRDefault="00E95C7A" w:rsidP="000A7D68">
            <w:pPr>
              <w:pStyle w:val="H1bodytext"/>
              <w:spacing w:after="0"/>
              <w:ind w:left="0"/>
              <w:rPr>
                <w:rFonts w:ascii="Arial" w:hAnsi="Arial"/>
                <w:sz w:val="20"/>
              </w:rPr>
            </w:pPr>
            <w:r>
              <w:rPr>
                <w:rFonts w:ascii="Arial" w:hAnsi="Arial"/>
                <w:sz w:val="20"/>
              </w:rPr>
              <w:t>Copy columns A and B from “</w:t>
            </w:r>
            <w:r w:rsidRPr="005C495B">
              <w:rPr>
                <w:rFonts w:ascii="Arial" w:hAnsi="Arial"/>
                <w:sz w:val="20"/>
              </w:rPr>
              <w:t>tab_i-129_test_data_2_column_subset_cum_AT-5_66-101_</w:t>
            </w:r>
            <w:r>
              <w:rPr>
                <w:rFonts w:ascii="Arial" w:hAnsi="Arial"/>
                <w:sz w:val="20"/>
              </w:rPr>
              <w:t>yearly_steps</w:t>
            </w:r>
            <w:r w:rsidRPr="005C495B">
              <w:rPr>
                <w:rFonts w:ascii="Arial" w:hAnsi="Arial"/>
                <w:sz w:val="20"/>
              </w:rPr>
              <w:t>.csv</w:t>
            </w:r>
            <w:r>
              <w:rPr>
                <w:rFonts w:ascii="Arial" w:hAnsi="Arial"/>
                <w:sz w:val="20"/>
              </w:rPr>
              <w:t>”  and past them into tab “</w:t>
            </w:r>
            <w:r w:rsidR="00A61C67">
              <w:rPr>
                <w:rFonts w:ascii="Arial" w:hAnsi="Arial"/>
                <w:sz w:val="20"/>
              </w:rPr>
              <w:t>66-10</w:t>
            </w:r>
            <w:r w:rsidR="00C84546">
              <w:rPr>
                <w:rFonts w:ascii="Arial" w:hAnsi="Arial"/>
                <w:sz w:val="20"/>
              </w:rPr>
              <w:t>1</w:t>
            </w:r>
            <w:r w:rsidR="00A61C67">
              <w:rPr>
                <w:rFonts w:ascii="Arial" w:hAnsi="Arial"/>
                <w:sz w:val="20"/>
              </w:rPr>
              <w:t xml:space="preserve"> R</w:t>
            </w:r>
            <w:r>
              <w:rPr>
                <w:rFonts w:ascii="Arial" w:hAnsi="Arial"/>
                <w:sz w:val="20"/>
              </w:rPr>
              <w:t>ate” of “</w:t>
            </w:r>
            <w:r w:rsidRPr="005C495B">
              <w:rPr>
                <w:rFonts w:ascii="Arial" w:hAnsi="Arial"/>
                <w:sz w:val="20"/>
              </w:rPr>
              <w:t>tab_i-129_test_data_2_column_subset_cum_AT-5_66-101</w:t>
            </w:r>
            <w:r>
              <w:rPr>
                <w:rFonts w:ascii="Arial" w:hAnsi="Arial"/>
                <w:sz w:val="20"/>
              </w:rPr>
              <w:t>_comparison.xlsx”</w:t>
            </w:r>
          </w:p>
        </w:tc>
      </w:tr>
      <w:tr w:rsidR="009D46DC" w:rsidRPr="007D0AAC" w14:paraId="130B8F83" w14:textId="77777777" w:rsidTr="00793913">
        <w:trPr>
          <w:trHeight w:val="854"/>
        </w:trPr>
        <w:tc>
          <w:tcPr>
            <w:tcW w:w="810" w:type="dxa"/>
            <w:vMerge w:val="restart"/>
            <w:vAlign w:val="center"/>
          </w:tcPr>
          <w:p w14:paraId="201D63CE" w14:textId="54368EC3" w:rsidR="009D46DC" w:rsidRDefault="00E95C7A" w:rsidP="000A7D68">
            <w:pPr>
              <w:pStyle w:val="H1bodytext"/>
              <w:spacing w:after="0"/>
              <w:ind w:left="0"/>
              <w:jc w:val="center"/>
              <w:rPr>
                <w:rFonts w:ascii="Arial" w:hAnsi="Arial"/>
                <w:sz w:val="20"/>
              </w:rPr>
            </w:pPr>
            <w:r>
              <w:rPr>
                <w:rFonts w:ascii="Arial" w:hAnsi="Arial"/>
                <w:sz w:val="20"/>
              </w:rPr>
              <w:t>20</w:t>
            </w:r>
          </w:p>
        </w:tc>
        <w:tc>
          <w:tcPr>
            <w:tcW w:w="4050" w:type="dxa"/>
            <w:vMerge w:val="restart"/>
            <w:vAlign w:val="center"/>
          </w:tcPr>
          <w:p w14:paraId="228AA2F0" w14:textId="204A7232" w:rsidR="009D46DC" w:rsidRDefault="009D46DC" w:rsidP="000A7D68">
            <w:pPr>
              <w:pStyle w:val="H1bodytext"/>
              <w:spacing w:after="0"/>
              <w:ind w:left="0"/>
              <w:rPr>
                <w:rFonts w:ascii="Arial" w:hAnsi="Arial"/>
                <w:sz w:val="20"/>
              </w:rPr>
            </w:pPr>
            <w:r>
              <w:rPr>
                <w:rFonts w:ascii="Arial" w:hAnsi="Arial"/>
                <w:sz w:val="20"/>
              </w:rPr>
              <w:t>Verify the yearly timesteps and rate values for the integer year timesteps are in the generated output file “</w:t>
            </w:r>
            <w:r w:rsidRPr="007051FB">
              <w:rPr>
                <w:rFonts w:ascii="Arial" w:hAnsi="Arial"/>
                <w:sz w:val="20"/>
              </w:rPr>
              <w:t>tab_i-129_test_data_2_column_subset_yearly_steps.csv</w:t>
            </w:r>
            <w:r>
              <w:rPr>
                <w:rFonts w:ascii="Arial" w:hAnsi="Arial"/>
                <w:sz w:val="20"/>
              </w:rPr>
              <w:t>” consistent with FR-</w:t>
            </w:r>
            <w:r w:rsidR="00CA10D2">
              <w:rPr>
                <w:rFonts w:ascii="Arial" w:hAnsi="Arial"/>
                <w:sz w:val="20"/>
              </w:rPr>
              <w:t>10</w:t>
            </w:r>
          </w:p>
        </w:tc>
        <w:tc>
          <w:tcPr>
            <w:tcW w:w="3060" w:type="dxa"/>
            <w:vAlign w:val="center"/>
          </w:tcPr>
          <w:p w14:paraId="3B99A781" w14:textId="77777777" w:rsidR="009D46DC" w:rsidRDefault="009D46DC" w:rsidP="000A7D68">
            <w:pPr>
              <w:pStyle w:val="H1bodytext"/>
              <w:spacing w:after="0"/>
              <w:ind w:left="0"/>
              <w:rPr>
                <w:rFonts w:ascii="Arial" w:hAnsi="Arial"/>
                <w:sz w:val="20"/>
              </w:rPr>
            </w:pPr>
            <w:r>
              <w:rPr>
                <w:rFonts w:ascii="Arial" w:hAnsi="Arial"/>
                <w:sz w:val="20"/>
              </w:rPr>
              <w:t>Years are all integer values</w:t>
            </w:r>
          </w:p>
        </w:tc>
        <w:tc>
          <w:tcPr>
            <w:tcW w:w="1440" w:type="dxa"/>
            <w:gridSpan w:val="2"/>
            <w:vAlign w:val="center"/>
          </w:tcPr>
          <w:p w14:paraId="10BBE34C" w14:textId="77777777" w:rsidR="009D46DC" w:rsidRPr="007D0AAC" w:rsidRDefault="009D46DC" w:rsidP="000A7D68">
            <w:pPr>
              <w:pStyle w:val="H1bodytext"/>
              <w:spacing w:after="0"/>
              <w:ind w:left="0"/>
              <w:jc w:val="center"/>
              <w:rPr>
                <w:rFonts w:ascii="Arial" w:hAnsi="Arial"/>
                <w:sz w:val="20"/>
              </w:rPr>
            </w:pPr>
          </w:p>
        </w:tc>
      </w:tr>
      <w:tr w:rsidR="009D46DC" w:rsidRPr="007D0AAC" w14:paraId="03F47E78" w14:textId="77777777" w:rsidTr="00793913">
        <w:trPr>
          <w:trHeight w:val="791"/>
        </w:trPr>
        <w:tc>
          <w:tcPr>
            <w:tcW w:w="810" w:type="dxa"/>
            <w:vMerge/>
            <w:vAlign w:val="center"/>
          </w:tcPr>
          <w:p w14:paraId="3D8D5135" w14:textId="77777777" w:rsidR="009D46DC" w:rsidRDefault="009D46DC" w:rsidP="000A7D68">
            <w:pPr>
              <w:pStyle w:val="H1bodytext"/>
              <w:spacing w:after="0"/>
              <w:ind w:left="0"/>
              <w:jc w:val="center"/>
              <w:rPr>
                <w:rFonts w:ascii="Arial" w:hAnsi="Arial"/>
                <w:sz w:val="20"/>
              </w:rPr>
            </w:pPr>
          </w:p>
        </w:tc>
        <w:tc>
          <w:tcPr>
            <w:tcW w:w="4050" w:type="dxa"/>
            <w:vMerge/>
            <w:vAlign w:val="center"/>
          </w:tcPr>
          <w:p w14:paraId="71713611" w14:textId="77777777" w:rsidR="009D46DC" w:rsidRDefault="009D46DC" w:rsidP="000A7D68">
            <w:pPr>
              <w:pStyle w:val="H1bodytext"/>
              <w:spacing w:after="0"/>
              <w:ind w:left="0"/>
              <w:rPr>
                <w:rFonts w:ascii="Arial" w:hAnsi="Arial"/>
                <w:sz w:val="20"/>
              </w:rPr>
            </w:pPr>
          </w:p>
        </w:tc>
        <w:tc>
          <w:tcPr>
            <w:tcW w:w="3060" w:type="dxa"/>
            <w:vAlign w:val="center"/>
          </w:tcPr>
          <w:p w14:paraId="1F3425E2" w14:textId="257FE68A" w:rsidR="009D46DC" w:rsidRDefault="009D46DC" w:rsidP="000A7D68">
            <w:pPr>
              <w:pStyle w:val="H1bodytext"/>
              <w:spacing w:after="0"/>
              <w:ind w:left="0"/>
              <w:rPr>
                <w:rFonts w:ascii="Arial" w:hAnsi="Arial"/>
                <w:sz w:val="20"/>
              </w:rPr>
            </w:pPr>
            <w:r>
              <w:rPr>
                <w:rFonts w:ascii="Arial" w:hAnsi="Arial"/>
                <w:sz w:val="20"/>
              </w:rPr>
              <w:t>Rate values = hand calculated rates</w:t>
            </w:r>
            <w:r w:rsidR="00803831">
              <w:rPr>
                <w:rFonts w:ascii="Arial" w:hAnsi="Arial"/>
                <w:sz w:val="20"/>
              </w:rPr>
              <w:t xml:space="preserve"> for integer years</w:t>
            </w:r>
            <w:r>
              <w:rPr>
                <w:rFonts w:ascii="Arial" w:hAnsi="Arial"/>
                <w:sz w:val="20"/>
              </w:rPr>
              <w:t>.</w:t>
            </w:r>
          </w:p>
        </w:tc>
        <w:tc>
          <w:tcPr>
            <w:tcW w:w="1440" w:type="dxa"/>
            <w:gridSpan w:val="2"/>
            <w:vAlign w:val="center"/>
          </w:tcPr>
          <w:p w14:paraId="2E9E24BF" w14:textId="77777777" w:rsidR="009D46DC" w:rsidRPr="007D0AAC" w:rsidRDefault="009D46DC" w:rsidP="000A7D68">
            <w:pPr>
              <w:pStyle w:val="H1bodytext"/>
              <w:spacing w:after="0"/>
              <w:ind w:left="0"/>
              <w:jc w:val="center"/>
              <w:rPr>
                <w:rFonts w:ascii="Arial" w:hAnsi="Arial"/>
                <w:sz w:val="20"/>
              </w:rPr>
            </w:pPr>
          </w:p>
        </w:tc>
      </w:tr>
    </w:tbl>
    <w:p w14:paraId="6BB89669" w14:textId="23A94F1D" w:rsidR="009C7AD1" w:rsidRDefault="009C7AD1" w:rsidP="00E62A15">
      <w:pPr>
        <w:pStyle w:val="H1bodytext"/>
        <w:spacing w:after="120"/>
        <w:rPr>
          <w:rFonts w:ascii="Arial" w:hAnsi="Arial"/>
          <w:highlight w:val="yellow"/>
        </w:rPr>
      </w:pPr>
    </w:p>
    <w:tbl>
      <w:tblPr>
        <w:tblStyle w:val="TableGrid"/>
        <w:tblW w:w="0" w:type="auto"/>
        <w:tblInd w:w="720" w:type="dxa"/>
        <w:tblLayout w:type="fixed"/>
        <w:tblLook w:val="04A0" w:firstRow="1" w:lastRow="0" w:firstColumn="1" w:lastColumn="0" w:noHBand="0" w:noVBand="1"/>
      </w:tblPr>
      <w:tblGrid>
        <w:gridCol w:w="900"/>
        <w:gridCol w:w="3690"/>
        <w:gridCol w:w="2803"/>
        <w:gridCol w:w="1967"/>
      </w:tblGrid>
      <w:tr w:rsidR="00495D4D" w:rsidRPr="00932809" w14:paraId="678C7728" w14:textId="77777777" w:rsidTr="00413E53">
        <w:trPr>
          <w:cantSplit/>
          <w:trHeight w:val="360"/>
          <w:tblHeader/>
        </w:trPr>
        <w:tc>
          <w:tcPr>
            <w:tcW w:w="9360" w:type="dxa"/>
            <w:gridSpan w:val="4"/>
            <w:tcBorders>
              <w:top w:val="nil"/>
              <w:left w:val="nil"/>
              <w:bottom w:val="single" w:sz="4" w:space="0" w:color="auto"/>
              <w:right w:val="nil"/>
            </w:tcBorders>
            <w:vAlign w:val="bottom"/>
          </w:tcPr>
          <w:p w14:paraId="097D5EC6" w14:textId="3A2F4925" w:rsidR="00495D4D" w:rsidRDefault="00495D4D" w:rsidP="00205B01">
            <w:pPr>
              <w:pStyle w:val="Table"/>
            </w:pPr>
            <w:r>
              <w:lastRenderedPageBreak/>
              <w:t>Table 8</w:t>
            </w:r>
          </w:p>
          <w:p w14:paraId="29A98628" w14:textId="6219AB70" w:rsidR="00495D4D" w:rsidRPr="007D0AAC" w:rsidRDefault="005D5179" w:rsidP="00205B01">
            <w:pPr>
              <w:pStyle w:val="H1bodytext"/>
              <w:spacing w:after="0"/>
              <w:ind w:left="0"/>
              <w:jc w:val="center"/>
              <w:rPr>
                <w:rFonts w:ascii="Arial" w:hAnsi="Arial"/>
                <w:b/>
                <w:sz w:val="20"/>
              </w:rPr>
            </w:pPr>
            <w:sdt>
              <w:sdtPr>
                <w:rPr>
                  <w:rFonts w:ascii="Arial" w:hAnsi="Arial"/>
                  <w:b/>
                  <w:bCs/>
                  <w:sz w:val="20"/>
                </w:rPr>
                <w:alias w:val="Keywords"/>
                <w:tag w:val=""/>
                <w:id w:val="-1248807614"/>
                <w:placeholder>
                  <w:docPart w:val="0021DC075EE74ED59907C574654B05F1"/>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495D4D" w:rsidRPr="007D0AAC">
              <w:rPr>
                <w:rFonts w:ascii="Arial" w:hAnsi="Arial" w:cs="Arial"/>
                <w:b/>
                <w:sz w:val="20"/>
              </w:rPr>
              <w:t xml:space="preserve"> Acceptance </w:t>
            </w:r>
            <w:r w:rsidR="00495D4D" w:rsidRPr="007D0AAC">
              <w:rPr>
                <w:rFonts w:ascii="Arial" w:hAnsi="Arial"/>
                <w:b/>
                <w:sz w:val="20"/>
              </w:rPr>
              <w:t>Test Plan</w:t>
            </w:r>
            <w:r w:rsidR="00495D4D">
              <w:rPr>
                <w:rFonts w:ascii="Arial" w:hAnsi="Arial"/>
                <w:b/>
                <w:sz w:val="20"/>
              </w:rPr>
              <w:t xml:space="preserve"> Case 6</w:t>
            </w:r>
          </w:p>
        </w:tc>
      </w:tr>
      <w:tr w:rsidR="00044DA5" w:rsidRPr="007D0AAC" w14:paraId="55F37359" w14:textId="77777777" w:rsidTr="00413E53">
        <w:trPr>
          <w:cantSplit/>
          <w:trHeight w:val="530"/>
          <w:tblHeader/>
        </w:trPr>
        <w:tc>
          <w:tcPr>
            <w:tcW w:w="4590" w:type="dxa"/>
            <w:gridSpan w:val="2"/>
            <w:tcBorders>
              <w:top w:val="single" w:sz="4" w:space="0" w:color="auto"/>
            </w:tcBorders>
            <w:shd w:val="clear" w:color="auto" w:fill="auto"/>
            <w:vAlign w:val="center"/>
          </w:tcPr>
          <w:p w14:paraId="12C43671" w14:textId="013E0FBB" w:rsidR="00495D4D" w:rsidRPr="007D0AAC" w:rsidRDefault="005D5179" w:rsidP="00205B01">
            <w:pPr>
              <w:pStyle w:val="H1bodytext"/>
              <w:spacing w:after="0"/>
              <w:ind w:left="0"/>
              <w:jc w:val="center"/>
              <w:rPr>
                <w:rFonts w:ascii="Arial" w:hAnsi="Arial"/>
                <w:b/>
                <w:sz w:val="20"/>
              </w:rPr>
            </w:pPr>
            <w:sdt>
              <w:sdtPr>
                <w:rPr>
                  <w:rFonts w:ascii="Arial" w:hAnsi="Arial"/>
                  <w:b/>
                  <w:bCs/>
                  <w:sz w:val="20"/>
                </w:rPr>
                <w:alias w:val="Keywords"/>
                <w:tag w:val=""/>
                <w:id w:val="236287074"/>
                <w:placeholder>
                  <w:docPart w:val="6C28CF60E66E4FBB938367A945DAA0A0"/>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495D4D" w:rsidRPr="007D0AAC">
              <w:rPr>
                <w:rFonts w:ascii="Arial" w:hAnsi="Arial"/>
                <w:b/>
                <w:sz w:val="20"/>
              </w:rPr>
              <w:t xml:space="preserve"> Acceptance Testing</w:t>
            </w:r>
          </w:p>
          <w:p w14:paraId="0C6938AA" w14:textId="7BFAEE36"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CACIE-</w:t>
            </w:r>
            <w:r w:rsidR="00EB70F9">
              <w:t xml:space="preserve"> </w:t>
            </w:r>
            <w:r w:rsidR="00EB70F9" w:rsidRPr="00EB70F9">
              <w:rPr>
                <w:rFonts w:ascii="Arial" w:hAnsi="Arial"/>
                <w:b/>
                <w:sz w:val="20"/>
              </w:rPr>
              <w:t>surf_rate_interp_win_intel_64.exe</w:t>
            </w:r>
            <w:r w:rsidRPr="007D0AAC">
              <w:rPr>
                <w:rFonts w:ascii="Arial" w:hAnsi="Arial"/>
                <w:b/>
                <w:sz w:val="20"/>
              </w:rPr>
              <w:t xml:space="preserve"> – AT-</w:t>
            </w:r>
            <w:r w:rsidR="00044DA5">
              <w:rPr>
                <w:rFonts w:ascii="Arial" w:hAnsi="Arial"/>
                <w:b/>
                <w:sz w:val="20"/>
              </w:rPr>
              <w:t>6</w:t>
            </w:r>
          </w:p>
        </w:tc>
        <w:tc>
          <w:tcPr>
            <w:tcW w:w="4770" w:type="dxa"/>
            <w:gridSpan w:val="2"/>
            <w:tcBorders>
              <w:top w:val="single" w:sz="4" w:space="0" w:color="auto"/>
            </w:tcBorders>
            <w:shd w:val="clear" w:color="auto" w:fill="auto"/>
            <w:vAlign w:val="center"/>
          </w:tcPr>
          <w:p w14:paraId="3BAF7A4B" w14:textId="77777777" w:rsidR="00495D4D" w:rsidRPr="007D0AAC" w:rsidRDefault="00495D4D" w:rsidP="00205B01">
            <w:pPr>
              <w:pStyle w:val="H1bodytext"/>
              <w:spacing w:after="0"/>
              <w:ind w:left="0"/>
              <w:rPr>
                <w:rFonts w:ascii="Arial" w:hAnsi="Arial"/>
                <w:b/>
                <w:sz w:val="20"/>
              </w:rPr>
            </w:pPr>
            <w:r w:rsidRPr="007D0AAC">
              <w:rPr>
                <w:rFonts w:ascii="Arial" w:hAnsi="Arial"/>
                <w:b/>
                <w:sz w:val="20"/>
              </w:rPr>
              <w:t>Date:</w:t>
            </w:r>
          </w:p>
        </w:tc>
      </w:tr>
      <w:tr w:rsidR="00044DA5" w:rsidRPr="00235EE7" w14:paraId="052DF4F5" w14:textId="77777777" w:rsidTr="00413E53">
        <w:trPr>
          <w:cantSplit/>
          <w:trHeight w:val="530"/>
          <w:tblHeader/>
        </w:trPr>
        <w:tc>
          <w:tcPr>
            <w:tcW w:w="4590" w:type="dxa"/>
            <w:gridSpan w:val="2"/>
            <w:tcBorders>
              <w:top w:val="single" w:sz="4" w:space="0" w:color="auto"/>
            </w:tcBorders>
            <w:shd w:val="clear" w:color="auto" w:fill="auto"/>
            <w:vAlign w:val="center"/>
          </w:tcPr>
          <w:p w14:paraId="779D10F1" w14:textId="77777777" w:rsidR="00495D4D" w:rsidRPr="007909AA" w:rsidRDefault="00495D4D" w:rsidP="00205B01">
            <w:pPr>
              <w:pStyle w:val="H1bodytext"/>
              <w:spacing w:after="0"/>
              <w:ind w:left="0"/>
              <w:rPr>
                <w:rFonts w:ascii="Arial" w:hAnsi="Arial"/>
                <w:b/>
                <w:sz w:val="20"/>
              </w:rPr>
            </w:pPr>
            <w:r w:rsidRPr="007909AA">
              <w:rPr>
                <w:rFonts w:ascii="Arial" w:hAnsi="Arial"/>
                <w:b/>
                <w:sz w:val="20"/>
              </w:rPr>
              <w:t>Tool Runner Log File Location for this test:</w:t>
            </w:r>
          </w:p>
          <w:p w14:paraId="5F9FF82B" w14:textId="77777777" w:rsidR="00495D4D" w:rsidRPr="007909AA" w:rsidRDefault="00495D4D" w:rsidP="00205B01">
            <w:pPr>
              <w:pStyle w:val="H1bodytext"/>
              <w:spacing w:after="0"/>
              <w:ind w:left="0"/>
              <w:rPr>
                <w:rFonts w:ascii="Arial" w:hAnsi="Arial"/>
                <w:b/>
                <w:sz w:val="20"/>
              </w:rPr>
            </w:pPr>
            <w:r w:rsidRPr="007909AA">
              <w:rPr>
                <w:rFonts w:ascii="Arial" w:hAnsi="Arial"/>
                <w:b/>
                <w:sz w:val="20"/>
              </w:rPr>
              <w:t>[PUT LINK TO THE DIRECTORY HERE]</w:t>
            </w:r>
          </w:p>
        </w:tc>
        <w:tc>
          <w:tcPr>
            <w:tcW w:w="4770" w:type="dxa"/>
            <w:gridSpan w:val="2"/>
            <w:tcBorders>
              <w:top w:val="single" w:sz="4" w:space="0" w:color="auto"/>
            </w:tcBorders>
            <w:shd w:val="clear" w:color="auto" w:fill="auto"/>
            <w:vAlign w:val="center"/>
          </w:tcPr>
          <w:p w14:paraId="170064F6" w14:textId="77777777" w:rsidR="00495D4D" w:rsidRPr="00827617" w:rsidRDefault="00495D4D" w:rsidP="00205B01">
            <w:pPr>
              <w:pStyle w:val="H1bodytext"/>
              <w:spacing w:after="0"/>
              <w:ind w:left="0"/>
              <w:rPr>
                <w:rFonts w:ascii="Arial" w:hAnsi="Arial"/>
                <w:b/>
                <w:sz w:val="20"/>
              </w:rPr>
            </w:pPr>
            <w:r w:rsidRPr="00827617">
              <w:rPr>
                <w:rFonts w:ascii="Arial" w:hAnsi="Arial"/>
                <w:b/>
                <w:sz w:val="20"/>
              </w:rPr>
              <w:t>Test Performed By:</w:t>
            </w:r>
          </w:p>
        </w:tc>
      </w:tr>
      <w:tr w:rsidR="00495D4D" w:rsidRPr="007D0AAC" w14:paraId="5B1BA0F5" w14:textId="77777777" w:rsidTr="00413E53">
        <w:trPr>
          <w:cantSplit/>
          <w:trHeight w:val="530"/>
          <w:tblHeader/>
        </w:trPr>
        <w:tc>
          <w:tcPr>
            <w:tcW w:w="9360" w:type="dxa"/>
            <w:gridSpan w:val="4"/>
            <w:tcBorders>
              <w:top w:val="single" w:sz="4" w:space="0" w:color="auto"/>
            </w:tcBorders>
            <w:shd w:val="clear" w:color="auto" w:fill="auto"/>
            <w:vAlign w:val="center"/>
          </w:tcPr>
          <w:p w14:paraId="4F1B0856" w14:textId="4D23D606" w:rsidR="00495D4D" w:rsidRPr="007D0AAC" w:rsidRDefault="00495D4D" w:rsidP="00205B01">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OLIVE\\CAVE\CA-CIE-Tools-TestEnv\SZ_surf_conv\SRI Test\</w:t>
            </w:r>
            <w:r w:rsidR="00415C01" w:rsidRPr="007D0AAC">
              <w:rPr>
                <w:rFonts w:ascii="Arial" w:hAnsi="Arial"/>
                <w:b/>
                <w:sz w:val="20"/>
              </w:rPr>
              <w:t xml:space="preserve"> AT-</w:t>
            </w:r>
            <w:r w:rsidR="00415C01">
              <w:rPr>
                <w:rFonts w:ascii="Arial" w:hAnsi="Arial"/>
                <w:b/>
                <w:sz w:val="20"/>
              </w:rPr>
              <w:t>6</w:t>
            </w:r>
          </w:p>
        </w:tc>
      </w:tr>
      <w:tr w:rsidR="00495D4D" w:rsidRPr="00572F5F" w14:paraId="7E7CD597" w14:textId="77777777" w:rsidTr="00413E53">
        <w:trPr>
          <w:cantSplit/>
          <w:trHeight w:val="530"/>
          <w:tblHeader/>
        </w:trPr>
        <w:tc>
          <w:tcPr>
            <w:tcW w:w="900" w:type="dxa"/>
            <w:tcBorders>
              <w:top w:val="single" w:sz="4" w:space="0" w:color="auto"/>
            </w:tcBorders>
            <w:shd w:val="clear" w:color="auto" w:fill="D9D9D9" w:themeFill="background1" w:themeFillShade="D9"/>
            <w:vAlign w:val="center"/>
          </w:tcPr>
          <w:p w14:paraId="4DFACF6A" w14:textId="77777777"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90" w:type="dxa"/>
            <w:tcBorders>
              <w:top w:val="single" w:sz="4" w:space="0" w:color="auto"/>
            </w:tcBorders>
            <w:shd w:val="clear" w:color="auto" w:fill="D9D9D9" w:themeFill="background1" w:themeFillShade="D9"/>
            <w:vAlign w:val="center"/>
          </w:tcPr>
          <w:p w14:paraId="29F3EB61" w14:textId="77777777"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Test Instruction</w:t>
            </w:r>
          </w:p>
        </w:tc>
        <w:tc>
          <w:tcPr>
            <w:tcW w:w="2803" w:type="dxa"/>
            <w:tcBorders>
              <w:top w:val="single" w:sz="4" w:space="0" w:color="auto"/>
            </w:tcBorders>
            <w:shd w:val="clear" w:color="auto" w:fill="D9D9D9" w:themeFill="background1" w:themeFillShade="D9"/>
            <w:vAlign w:val="center"/>
          </w:tcPr>
          <w:p w14:paraId="0D99A1DD" w14:textId="77777777"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Expected Result</w:t>
            </w:r>
          </w:p>
        </w:tc>
        <w:tc>
          <w:tcPr>
            <w:tcW w:w="1967" w:type="dxa"/>
            <w:tcBorders>
              <w:top w:val="single" w:sz="4" w:space="0" w:color="auto"/>
            </w:tcBorders>
            <w:shd w:val="clear" w:color="auto" w:fill="D9D9D9" w:themeFill="background1" w:themeFillShade="D9"/>
            <w:vAlign w:val="center"/>
          </w:tcPr>
          <w:p w14:paraId="59E3428C" w14:textId="77777777"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95D4D" w:rsidRPr="007D0AAC" w14:paraId="22480C83" w14:textId="77777777" w:rsidTr="00413E53">
        <w:trPr>
          <w:trHeight w:val="494"/>
        </w:trPr>
        <w:tc>
          <w:tcPr>
            <w:tcW w:w="9360" w:type="dxa"/>
            <w:gridSpan w:val="4"/>
            <w:vAlign w:val="center"/>
          </w:tcPr>
          <w:p w14:paraId="161AEECE" w14:textId="77777777" w:rsidR="00495D4D" w:rsidRPr="007D0AAC" w:rsidRDefault="00495D4D" w:rsidP="00205B01">
            <w:pPr>
              <w:pStyle w:val="H1bodytext"/>
              <w:spacing w:after="0"/>
              <w:ind w:left="0"/>
              <w:rPr>
                <w:rFonts w:ascii="Arial" w:hAnsi="Arial"/>
                <w:i/>
                <w:iCs/>
                <w:sz w:val="20"/>
              </w:rPr>
            </w:pPr>
            <w:r>
              <w:rPr>
                <w:rFonts w:ascii="Arial" w:hAnsi="Arial"/>
                <w:sz w:val="20"/>
              </w:rPr>
              <w:t>Navigate to the Testing Directory</w:t>
            </w:r>
          </w:p>
        </w:tc>
      </w:tr>
      <w:tr w:rsidR="00044DA5" w14:paraId="351D702F" w14:textId="77777777" w:rsidTr="00793913">
        <w:trPr>
          <w:trHeight w:val="1673"/>
        </w:trPr>
        <w:tc>
          <w:tcPr>
            <w:tcW w:w="900" w:type="dxa"/>
            <w:vAlign w:val="center"/>
          </w:tcPr>
          <w:p w14:paraId="06DFD489" w14:textId="77777777" w:rsidR="00495D4D" w:rsidRPr="007D0AAC" w:rsidRDefault="00495D4D" w:rsidP="00205B01">
            <w:pPr>
              <w:pStyle w:val="H1bodytext"/>
              <w:spacing w:after="0"/>
              <w:ind w:left="0"/>
              <w:jc w:val="center"/>
              <w:rPr>
                <w:rFonts w:ascii="Arial" w:hAnsi="Arial"/>
                <w:sz w:val="20"/>
              </w:rPr>
            </w:pPr>
            <w:r>
              <w:rPr>
                <w:rFonts w:ascii="Arial" w:hAnsi="Arial"/>
                <w:sz w:val="20"/>
              </w:rPr>
              <w:t>1</w:t>
            </w:r>
          </w:p>
        </w:tc>
        <w:tc>
          <w:tcPr>
            <w:tcW w:w="8460" w:type="dxa"/>
            <w:gridSpan w:val="3"/>
            <w:vAlign w:val="center"/>
          </w:tcPr>
          <w:p w14:paraId="53E94217" w14:textId="2EF6FB0D" w:rsidR="00495D4D" w:rsidRDefault="00495D4D" w:rsidP="00205B01">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2F72D70C" w14:textId="77777777" w:rsidR="00495D4D" w:rsidRDefault="00495D4D" w:rsidP="00205B01">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369960A5" w14:textId="63B0AE8A" w:rsidR="00803831" w:rsidRPr="00ED4144" w:rsidRDefault="00803831" w:rsidP="00205B01">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044DA5" w14:paraId="11BDB4C7" w14:textId="77777777" w:rsidTr="00413E53">
        <w:trPr>
          <w:trHeight w:val="494"/>
        </w:trPr>
        <w:tc>
          <w:tcPr>
            <w:tcW w:w="900" w:type="dxa"/>
            <w:vAlign w:val="center"/>
          </w:tcPr>
          <w:p w14:paraId="45659789" w14:textId="77777777" w:rsidR="00495D4D" w:rsidRDefault="00495D4D" w:rsidP="00205B01">
            <w:pPr>
              <w:pStyle w:val="H1bodytext"/>
              <w:spacing w:after="0"/>
              <w:ind w:left="0"/>
              <w:jc w:val="center"/>
              <w:rPr>
                <w:rFonts w:ascii="Arial" w:hAnsi="Arial"/>
                <w:sz w:val="20"/>
              </w:rPr>
            </w:pPr>
            <w:r>
              <w:rPr>
                <w:rFonts w:ascii="Arial" w:hAnsi="Arial"/>
                <w:sz w:val="20"/>
              </w:rPr>
              <w:t>2</w:t>
            </w:r>
          </w:p>
        </w:tc>
        <w:tc>
          <w:tcPr>
            <w:tcW w:w="8460" w:type="dxa"/>
            <w:gridSpan w:val="3"/>
            <w:vAlign w:val="center"/>
          </w:tcPr>
          <w:p w14:paraId="65734227" w14:textId="77777777" w:rsidR="00495D4D" w:rsidRPr="00ED4144" w:rsidRDefault="00495D4D" w:rsidP="00205B01">
            <w:pPr>
              <w:pStyle w:val="H1bodytext"/>
              <w:spacing w:after="0"/>
              <w:ind w:left="0"/>
              <w:rPr>
                <w:rFonts w:ascii="Arial" w:hAnsi="Arial"/>
                <w:iCs/>
                <w:sz w:val="20"/>
              </w:rPr>
            </w:pPr>
            <w:r>
              <w:rPr>
                <w:rFonts w:ascii="Arial" w:hAnsi="Arial"/>
                <w:sz w:val="20"/>
              </w:rPr>
              <w:t>Select “tab” delimiter radio button</w:t>
            </w:r>
          </w:p>
        </w:tc>
      </w:tr>
      <w:tr w:rsidR="00025B3C" w14:paraId="0A0D3984" w14:textId="77777777" w:rsidTr="00205B01">
        <w:trPr>
          <w:trHeight w:val="494"/>
        </w:trPr>
        <w:tc>
          <w:tcPr>
            <w:tcW w:w="900" w:type="dxa"/>
            <w:vAlign w:val="center"/>
          </w:tcPr>
          <w:p w14:paraId="3EFD68B5" w14:textId="769CFDE3" w:rsidR="00025B3C" w:rsidRDefault="00025B3C" w:rsidP="00205B01">
            <w:pPr>
              <w:pStyle w:val="H1bodytext"/>
              <w:spacing w:after="0"/>
              <w:ind w:left="0"/>
              <w:jc w:val="center"/>
              <w:rPr>
                <w:rFonts w:ascii="Arial" w:hAnsi="Arial"/>
                <w:sz w:val="20"/>
              </w:rPr>
            </w:pPr>
            <w:r>
              <w:rPr>
                <w:rFonts w:ascii="Arial" w:hAnsi="Arial"/>
                <w:sz w:val="20"/>
              </w:rPr>
              <w:t>3</w:t>
            </w:r>
          </w:p>
        </w:tc>
        <w:tc>
          <w:tcPr>
            <w:tcW w:w="8460" w:type="dxa"/>
            <w:gridSpan w:val="3"/>
            <w:vAlign w:val="center"/>
          </w:tcPr>
          <w:p w14:paraId="1AA6BF7F" w14:textId="77777777" w:rsidR="00025B3C" w:rsidRDefault="00025B3C" w:rsidP="00205B01">
            <w:pPr>
              <w:pStyle w:val="H1bodytext"/>
              <w:spacing w:after="0"/>
              <w:ind w:left="0"/>
              <w:rPr>
                <w:rFonts w:ascii="Arial" w:hAnsi="Arial"/>
                <w:sz w:val="20"/>
              </w:rPr>
            </w:pPr>
            <w:r>
              <w:rPr>
                <w:rFonts w:ascii="Arial" w:hAnsi="Arial"/>
                <w:sz w:val="20"/>
              </w:rPr>
              <w:t>Check the “Single Output” check box</w:t>
            </w:r>
          </w:p>
        </w:tc>
      </w:tr>
      <w:tr w:rsidR="00025B3C" w14:paraId="7D899B8F" w14:textId="77777777" w:rsidTr="00205B01">
        <w:trPr>
          <w:trHeight w:val="890"/>
        </w:trPr>
        <w:tc>
          <w:tcPr>
            <w:tcW w:w="900" w:type="dxa"/>
            <w:vAlign w:val="center"/>
          </w:tcPr>
          <w:p w14:paraId="44A9097A" w14:textId="42097D6B" w:rsidR="00025B3C" w:rsidRDefault="00025B3C" w:rsidP="00205B01">
            <w:pPr>
              <w:pStyle w:val="H1bodytext"/>
              <w:spacing w:after="0"/>
              <w:ind w:left="0"/>
              <w:jc w:val="center"/>
              <w:rPr>
                <w:rFonts w:ascii="Arial" w:hAnsi="Arial"/>
                <w:sz w:val="20"/>
              </w:rPr>
            </w:pPr>
            <w:r>
              <w:rPr>
                <w:rFonts w:ascii="Arial" w:hAnsi="Arial"/>
                <w:sz w:val="20"/>
              </w:rPr>
              <w:t>4</w:t>
            </w:r>
          </w:p>
        </w:tc>
        <w:tc>
          <w:tcPr>
            <w:tcW w:w="8460" w:type="dxa"/>
            <w:gridSpan w:val="3"/>
            <w:vAlign w:val="center"/>
          </w:tcPr>
          <w:p w14:paraId="23DD581A" w14:textId="77777777" w:rsidR="00025B3C" w:rsidRDefault="00025B3C" w:rsidP="00205B01">
            <w:pPr>
              <w:pStyle w:val="H1bodytext"/>
              <w:spacing w:after="0"/>
              <w:ind w:left="0"/>
              <w:rPr>
                <w:rFonts w:ascii="Arial" w:hAnsi="Arial"/>
                <w:sz w:val="20"/>
              </w:rPr>
            </w:pPr>
            <w:r>
              <w:rPr>
                <w:rFonts w:ascii="Arial" w:hAnsi="Arial"/>
                <w:sz w:val="20"/>
              </w:rPr>
              <w:t>Check “Use Cumulative”</w:t>
            </w:r>
          </w:p>
        </w:tc>
      </w:tr>
      <w:tr w:rsidR="00044DA5" w14:paraId="3CC9CF5D" w14:textId="77777777" w:rsidTr="00413E53">
        <w:trPr>
          <w:trHeight w:val="494"/>
        </w:trPr>
        <w:tc>
          <w:tcPr>
            <w:tcW w:w="900" w:type="dxa"/>
            <w:vAlign w:val="center"/>
          </w:tcPr>
          <w:p w14:paraId="35CCEB45" w14:textId="5BEE56CA" w:rsidR="00495D4D" w:rsidRDefault="00025B3C" w:rsidP="00205B01">
            <w:pPr>
              <w:pStyle w:val="H1bodytext"/>
              <w:spacing w:after="0"/>
              <w:ind w:left="0"/>
              <w:jc w:val="center"/>
              <w:rPr>
                <w:rFonts w:ascii="Arial" w:hAnsi="Arial"/>
                <w:sz w:val="20"/>
              </w:rPr>
            </w:pPr>
            <w:r>
              <w:rPr>
                <w:rFonts w:ascii="Arial" w:hAnsi="Arial"/>
                <w:sz w:val="20"/>
              </w:rPr>
              <w:t>5</w:t>
            </w:r>
          </w:p>
        </w:tc>
        <w:tc>
          <w:tcPr>
            <w:tcW w:w="8460" w:type="dxa"/>
            <w:gridSpan w:val="3"/>
            <w:vAlign w:val="center"/>
          </w:tcPr>
          <w:p w14:paraId="116A79A8" w14:textId="77777777" w:rsidR="00495D4D" w:rsidRPr="00ED4144" w:rsidRDefault="00495D4D" w:rsidP="00205B01">
            <w:pPr>
              <w:pStyle w:val="H1bodytext"/>
              <w:spacing w:after="0"/>
              <w:ind w:left="0"/>
              <w:rPr>
                <w:rFonts w:ascii="Arial" w:hAnsi="Arial"/>
                <w:iCs/>
                <w:sz w:val="20"/>
              </w:rPr>
            </w:pPr>
            <w:r>
              <w:rPr>
                <w:rFonts w:ascii="Arial" w:hAnsi="Arial"/>
                <w:sz w:val="20"/>
              </w:rPr>
              <w:t>Click “Browse”</w:t>
            </w:r>
          </w:p>
        </w:tc>
      </w:tr>
      <w:tr w:rsidR="00044DA5" w14:paraId="38A04683" w14:textId="77777777" w:rsidTr="00413E53">
        <w:trPr>
          <w:trHeight w:val="494"/>
        </w:trPr>
        <w:tc>
          <w:tcPr>
            <w:tcW w:w="900" w:type="dxa"/>
            <w:vAlign w:val="center"/>
          </w:tcPr>
          <w:p w14:paraId="2524F881" w14:textId="2DE7F19F" w:rsidR="00495D4D" w:rsidRDefault="00025B3C" w:rsidP="00205B01">
            <w:pPr>
              <w:pStyle w:val="H1bodytext"/>
              <w:spacing w:after="0"/>
              <w:ind w:left="0"/>
              <w:jc w:val="center"/>
              <w:rPr>
                <w:rFonts w:ascii="Arial" w:hAnsi="Arial"/>
                <w:sz w:val="20"/>
              </w:rPr>
            </w:pPr>
            <w:r>
              <w:rPr>
                <w:rFonts w:ascii="Arial" w:hAnsi="Arial"/>
                <w:sz w:val="20"/>
              </w:rPr>
              <w:t>6</w:t>
            </w:r>
          </w:p>
        </w:tc>
        <w:tc>
          <w:tcPr>
            <w:tcW w:w="8460" w:type="dxa"/>
            <w:gridSpan w:val="3"/>
            <w:vAlign w:val="center"/>
          </w:tcPr>
          <w:p w14:paraId="165E3EEA" w14:textId="13541B20" w:rsidR="00495D4D" w:rsidRDefault="00495D4D" w:rsidP="00205B01">
            <w:pPr>
              <w:pStyle w:val="H1bodytext"/>
              <w:spacing w:after="0"/>
              <w:ind w:left="0"/>
              <w:rPr>
                <w:rFonts w:ascii="Arial" w:hAnsi="Arial"/>
                <w:sz w:val="20"/>
              </w:rPr>
            </w:pPr>
            <w:r>
              <w:rPr>
                <w:rFonts w:ascii="Arial" w:hAnsi="Arial"/>
                <w:sz w:val="20"/>
              </w:rPr>
              <w:t xml:space="preserve">Select </w:t>
            </w:r>
            <w:r w:rsidR="005425B8" w:rsidRPr="0051563A">
              <w:rPr>
                <w:rFonts w:ascii="Arial" w:hAnsi="Arial"/>
                <w:sz w:val="20"/>
              </w:rPr>
              <w:t>[test_directory]\AT-</w:t>
            </w:r>
            <w:r w:rsidR="005425B8">
              <w:rPr>
                <w:rFonts w:ascii="Arial" w:hAnsi="Arial"/>
                <w:sz w:val="20"/>
              </w:rPr>
              <w:t>6</w:t>
            </w:r>
            <w:r w:rsidR="005425B8" w:rsidRPr="0051563A">
              <w:rPr>
                <w:rFonts w:ascii="Arial" w:hAnsi="Arial"/>
                <w:sz w:val="20"/>
              </w:rPr>
              <w:t>\</w:t>
            </w:r>
            <w:r w:rsidRPr="005C495B">
              <w:rPr>
                <w:rFonts w:ascii="Arial" w:hAnsi="Arial"/>
                <w:sz w:val="20"/>
              </w:rPr>
              <w:t>tab_i-129_test_data_2_column_subset.dat</w:t>
            </w:r>
          </w:p>
        </w:tc>
      </w:tr>
      <w:tr w:rsidR="00044DA5" w14:paraId="30E6F547" w14:textId="77777777" w:rsidTr="00413E53">
        <w:trPr>
          <w:trHeight w:val="494"/>
        </w:trPr>
        <w:tc>
          <w:tcPr>
            <w:tcW w:w="900" w:type="dxa"/>
            <w:vAlign w:val="center"/>
          </w:tcPr>
          <w:p w14:paraId="77BDEF92" w14:textId="7CDDFDC4" w:rsidR="00495D4D" w:rsidRDefault="00025B3C" w:rsidP="00205B01">
            <w:pPr>
              <w:pStyle w:val="H1bodytext"/>
              <w:spacing w:after="0"/>
              <w:ind w:left="0"/>
              <w:jc w:val="center"/>
              <w:rPr>
                <w:rFonts w:ascii="Arial" w:hAnsi="Arial"/>
                <w:sz w:val="20"/>
              </w:rPr>
            </w:pPr>
            <w:r>
              <w:rPr>
                <w:rFonts w:ascii="Arial" w:hAnsi="Arial"/>
                <w:sz w:val="20"/>
              </w:rPr>
              <w:t>7</w:t>
            </w:r>
          </w:p>
        </w:tc>
        <w:tc>
          <w:tcPr>
            <w:tcW w:w="8460" w:type="dxa"/>
            <w:gridSpan w:val="3"/>
            <w:vAlign w:val="center"/>
          </w:tcPr>
          <w:p w14:paraId="4C9CA807" w14:textId="77777777" w:rsidR="00495D4D" w:rsidRDefault="00495D4D" w:rsidP="00205B01">
            <w:pPr>
              <w:pStyle w:val="H1bodytext"/>
              <w:spacing w:after="0"/>
              <w:ind w:left="0"/>
              <w:rPr>
                <w:rFonts w:ascii="Arial" w:hAnsi="Arial"/>
                <w:sz w:val="20"/>
              </w:rPr>
            </w:pPr>
            <w:r>
              <w:rPr>
                <w:rFonts w:ascii="Arial" w:hAnsi="Arial"/>
                <w:sz w:val="20"/>
              </w:rPr>
              <w:t>Click “Open”</w:t>
            </w:r>
          </w:p>
        </w:tc>
      </w:tr>
      <w:tr w:rsidR="00044DA5" w14:paraId="701930A8" w14:textId="77777777" w:rsidTr="00205B01">
        <w:trPr>
          <w:trHeight w:val="890"/>
        </w:trPr>
        <w:tc>
          <w:tcPr>
            <w:tcW w:w="900" w:type="dxa"/>
            <w:vAlign w:val="center"/>
          </w:tcPr>
          <w:p w14:paraId="045BEB41" w14:textId="0B9CFDCB" w:rsidR="00044DA5" w:rsidRDefault="00044DA5" w:rsidP="00205B01">
            <w:pPr>
              <w:pStyle w:val="H1bodytext"/>
              <w:spacing w:after="0"/>
              <w:ind w:left="0"/>
              <w:jc w:val="center"/>
              <w:rPr>
                <w:rFonts w:ascii="Arial" w:hAnsi="Arial"/>
                <w:sz w:val="20"/>
              </w:rPr>
            </w:pPr>
            <w:r>
              <w:rPr>
                <w:rFonts w:ascii="Arial" w:hAnsi="Arial"/>
                <w:sz w:val="20"/>
              </w:rPr>
              <w:t>8</w:t>
            </w:r>
          </w:p>
        </w:tc>
        <w:tc>
          <w:tcPr>
            <w:tcW w:w="8460" w:type="dxa"/>
            <w:gridSpan w:val="3"/>
            <w:vAlign w:val="center"/>
          </w:tcPr>
          <w:p w14:paraId="555CE093" w14:textId="77777777" w:rsidR="00044DA5" w:rsidRDefault="00044DA5" w:rsidP="00205B01">
            <w:pPr>
              <w:pStyle w:val="H1bodytext"/>
              <w:spacing w:after="0"/>
              <w:ind w:left="0"/>
              <w:rPr>
                <w:rFonts w:ascii="Arial" w:hAnsi="Arial"/>
                <w:sz w:val="20"/>
              </w:rPr>
            </w:pPr>
            <w:r>
              <w:rPr>
                <w:rFonts w:ascii="Arial" w:hAnsi="Arial"/>
                <w:sz w:val="20"/>
              </w:rPr>
              <w:t>Edit the Column 2 “definition” field by entering the following text:</w:t>
            </w:r>
          </w:p>
          <w:p w14:paraId="67203793" w14:textId="77777777" w:rsidR="00044DA5" w:rsidRDefault="00044DA5" w:rsidP="00205B01">
            <w:pPr>
              <w:pStyle w:val="H1bodytext"/>
              <w:spacing w:after="0"/>
              <w:ind w:left="0"/>
              <w:rPr>
                <w:rFonts w:ascii="Arial" w:hAnsi="Arial"/>
                <w:sz w:val="20"/>
              </w:rPr>
            </w:pPr>
          </w:p>
          <w:p w14:paraId="5A00E9E1" w14:textId="36CC1388" w:rsidR="00044DA5" w:rsidRDefault="00044DA5" w:rsidP="00205B01">
            <w:pPr>
              <w:pStyle w:val="H1bodytext"/>
              <w:spacing w:after="0"/>
              <w:ind w:left="0"/>
              <w:rPr>
                <w:rFonts w:ascii="Arial" w:hAnsi="Arial"/>
                <w:sz w:val="20"/>
              </w:rPr>
            </w:pPr>
            <w:r>
              <w:rPr>
                <w:rFonts w:ascii="Arial" w:hAnsi="Arial"/>
                <w:sz w:val="20"/>
              </w:rPr>
              <w:t>sum</w:t>
            </w:r>
            <w:r w:rsidRPr="005C495B">
              <w:rPr>
                <w:rFonts w:ascii="Arial" w:hAnsi="Arial"/>
                <w:sz w:val="20"/>
              </w:rPr>
              <w:t>_</w:t>
            </w:r>
            <w:r>
              <w:rPr>
                <w:rFonts w:ascii="Arial" w:hAnsi="Arial"/>
                <w:sz w:val="20"/>
              </w:rPr>
              <w:t>mass_FR-</w:t>
            </w:r>
            <w:r w:rsidR="00CA10D2">
              <w:rPr>
                <w:rFonts w:ascii="Arial" w:hAnsi="Arial"/>
                <w:sz w:val="20"/>
              </w:rPr>
              <w:t>6</w:t>
            </w:r>
          </w:p>
        </w:tc>
      </w:tr>
      <w:tr w:rsidR="00044DA5" w14:paraId="16AC5682" w14:textId="77777777" w:rsidTr="00413E53">
        <w:trPr>
          <w:trHeight w:val="899"/>
        </w:trPr>
        <w:tc>
          <w:tcPr>
            <w:tcW w:w="900" w:type="dxa"/>
            <w:vAlign w:val="center"/>
          </w:tcPr>
          <w:p w14:paraId="4071DDE6" w14:textId="7CB954F2" w:rsidR="00495D4D" w:rsidRDefault="00044DA5" w:rsidP="00205B01">
            <w:pPr>
              <w:pStyle w:val="H1bodytext"/>
              <w:spacing w:after="0"/>
              <w:ind w:left="0"/>
              <w:jc w:val="center"/>
              <w:rPr>
                <w:rFonts w:ascii="Arial" w:hAnsi="Arial"/>
                <w:sz w:val="20"/>
              </w:rPr>
            </w:pPr>
            <w:r>
              <w:rPr>
                <w:rFonts w:ascii="Arial" w:hAnsi="Arial"/>
                <w:sz w:val="20"/>
              </w:rPr>
              <w:t>9</w:t>
            </w:r>
          </w:p>
        </w:tc>
        <w:tc>
          <w:tcPr>
            <w:tcW w:w="8460" w:type="dxa"/>
            <w:gridSpan w:val="3"/>
            <w:vAlign w:val="center"/>
          </w:tcPr>
          <w:p w14:paraId="6B5A8842" w14:textId="569F9278" w:rsidR="00495D4D" w:rsidRDefault="00495D4D" w:rsidP="00205B01">
            <w:pPr>
              <w:pStyle w:val="H1bodytext"/>
              <w:spacing w:after="0"/>
              <w:ind w:left="0"/>
              <w:rPr>
                <w:rFonts w:ascii="Arial" w:hAnsi="Arial"/>
                <w:sz w:val="20"/>
              </w:rPr>
            </w:pPr>
            <w:r>
              <w:rPr>
                <w:rFonts w:ascii="Arial" w:hAnsi="Arial"/>
                <w:sz w:val="20"/>
              </w:rPr>
              <w:t xml:space="preserve">Edit the Column </w:t>
            </w:r>
            <w:r w:rsidR="00044DA5">
              <w:rPr>
                <w:rFonts w:ascii="Arial" w:hAnsi="Arial"/>
                <w:sz w:val="20"/>
              </w:rPr>
              <w:t>4</w:t>
            </w:r>
            <w:r>
              <w:rPr>
                <w:rFonts w:ascii="Arial" w:hAnsi="Arial"/>
                <w:sz w:val="20"/>
              </w:rPr>
              <w:t xml:space="preserve"> “definition” field by entering the following text:</w:t>
            </w:r>
          </w:p>
          <w:p w14:paraId="0B2A45AA" w14:textId="77777777" w:rsidR="00495D4D" w:rsidRDefault="00495D4D" w:rsidP="00205B01">
            <w:pPr>
              <w:pStyle w:val="H1bodytext"/>
              <w:spacing w:after="0"/>
              <w:ind w:left="0"/>
              <w:rPr>
                <w:rFonts w:ascii="Arial" w:hAnsi="Arial"/>
                <w:sz w:val="20"/>
              </w:rPr>
            </w:pPr>
          </w:p>
          <w:p w14:paraId="6FBF3DA2" w14:textId="4E161163" w:rsidR="00495D4D" w:rsidRDefault="00495D4D" w:rsidP="00205B01">
            <w:pPr>
              <w:pStyle w:val="H1bodytext"/>
              <w:spacing w:after="0"/>
              <w:ind w:left="0"/>
              <w:rPr>
                <w:rFonts w:ascii="Arial" w:hAnsi="Arial"/>
                <w:sz w:val="20"/>
              </w:rPr>
            </w:pPr>
            <w:r>
              <w:rPr>
                <w:rFonts w:ascii="Arial" w:hAnsi="Arial"/>
                <w:sz w:val="20"/>
              </w:rPr>
              <w:t>sum</w:t>
            </w:r>
            <w:r w:rsidRPr="005C495B">
              <w:rPr>
                <w:rFonts w:ascii="Arial" w:hAnsi="Arial"/>
                <w:sz w:val="20"/>
              </w:rPr>
              <w:t>_</w:t>
            </w:r>
            <w:r>
              <w:rPr>
                <w:rFonts w:ascii="Arial" w:hAnsi="Arial"/>
                <w:sz w:val="20"/>
              </w:rPr>
              <w:t>mass_FR-</w:t>
            </w:r>
            <w:r w:rsidR="00CA10D2">
              <w:rPr>
                <w:rFonts w:ascii="Arial" w:hAnsi="Arial"/>
                <w:sz w:val="20"/>
              </w:rPr>
              <w:t>6</w:t>
            </w:r>
          </w:p>
        </w:tc>
      </w:tr>
      <w:tr w:rsidR="005425B8" w14:paraId="1088D7BF" w14:textId="77777777" w:rsidTr="000E6B37">
        <w:trPr>
          <w:trHeight w:val="494"/>
        </w:trPr>
        <w:tc>
          <w:tcPr>
            <w:tcW w:w="900" w:type="dxa"/>
            <w:vAlign w:val="center"/>
          </w:tcPr>
          <w:p w14:paraId="5E2B6F54" w14:textId="29BF21A4" w:rsidR="005425B8" w:rsidRDefault="005425B8" w:rsidP="000E6B37">
            <w:pPr>
              <w:pStyle w:val="H1bodytext"/>
              <w:spacing w:after="0"/>
              <w:ind w:left="0"/>
              <w:jc w:val="center"/>
              <w:rPr>
                <w:rFonts w:ascii="Arial" w:hAnsi="Arial"/>
                <w:sz w:val="20"/>
              </w:rPr>
            </w:pPr>
            <w:r>
              <w:rPr>
                <w:rFonts w:ascii="Arial" w:hAnsi="Arial"/>
                <w:sz w:val="20"/>
              </w:rPr>
              <w:t>10</w:t>
            </w:r>
          </w:p>
        </w:tc>
        <w:tc>
          <w:tcPr>
            <w:tcW w:w="8460" w:type="dxa"/>
            <w:gridSpan w:val="3"/>
            <w:vAlign w:val="center"/>
          </w:tcPr>
          <w:p w14:paraId="435AE17A" w14:textId="77777777" w:rsidR="005425B8" w:rsidRDefault="005425B8" w:rsidP="000E6B37">
            <w:pPr>
              <w:pStyle w:val="H1bodytext"/>
              <w:spacing w:after="0"/>
              <w:ind w:left="0"/>
              <w:rPr>
                <w:rFonts w:ascii="Arial" w:hAnsi="Arial"/>
                <w:sz w:val="20"/>
              </w:rPr>
            </w:pPr>
            <w:r>
              <w:rPr>
                <w:rFonts w:ascii="Arial" w:hAnsi="Arial"/>
                <w:sz w:val="20"/>
              </w:rPr>
              <w:t>Click “Browse” next to “out dir:”</w:t>
            </w:r>
          </w:p>
        </w:tc>
      </w:tr>
      <w:tr w:rsidR="005425B8" w:rsidDel="000A1842" w14:paraId="2B799B7A" w14:textId="77777777" w:rsidTr="000E6B37">
        <w:trPr>
          <w:trHeight w:val="494"/>
        </w:trPr>
        <w:tc>
          <w:tcPr>
            <w:tcW w:w="900" w:type="dxa"/>
            <w:vAlign w:val="center"/>
          </w:tcPr>
          <w:p w14:paraId="6CC9665E" w14:textId="281E3DF7" w:rsidR="005425B8" w:rsidRDefault="005425B8" w:rsidP="000E6B37">
            <w:pPr>
              <w:pStyle w:val="H1bodytext"/>
              <w:spacing w:after="0"/>
              <w:ind w:left="0"/>
              <w:jc w:val="center"/>
              <w:rPr>
                <w:rFonts w:ascii="Arial" w:hAnsi="Arial"/>
                <w:sz w:val="20"/>
              </w:rPr>
            </w:pPr>
            <w:r>
              <w:rPr>
                <w:rFonts w:ascii="Arial" w:hAnsi="Arial"/>
                <w:sz w:val="20"/>
              </w:rPr>
              <w:t>11</w:t>
            </w:r>
          </w:p>
        </w:tc>
        <w:tc>
          <w:tcPr>
            <w:tcW w:w="8460" w:type="dxa"/>
            <w:gridSpan w:val="3"/>
            <w:vAlign w:val="center"/>
          </w:tcPr>
          <w:p w14:paraId="056915E5" w14:textId="42B29377" w:rsidR="005425B8" w:rsidDel="000A1842" w:rsidRDefault="005425B8" w:rsidP="000E6B37">
            <w:pPr>
              <w:pStyle w:val="H1bodytext"/>
              <w:spacing w:after="0"/>
              <w:ind w:left="0"/>
              <w:rPr>
                <w:rFonts w:ascii="Arial" w:hAnsi="Arial"/>
                <w:sz w:val="20"/>
              </w:rPr>
            </w:pPr>
            <w:r>
              <w:rPr>
                <w:rFonts w:ascii="Arial" w:hAnsi="Arial"/>
                <w:sz w:val="20"/>
              </w:rPr>
              <w:t>Browse to [test_directory]\AT-6\output</w:t>
            </w:r>
          </w:p>
        </w:tc>
      </w:tr>
      <w:tr w:rsidR="005425B8" w:rsidDel="000A1842" w14:paraId="08617471" w14:textId="77777777" w:rsidTr="000E6B37">
        <w:trPr>
          <w:trHeight w:val="494"/>
        </w:trPr>
        <w:tc>
          <w:tcPr>
            <w:tcW w:w="900" w:type="dxa"/>
            <w:vAlign w:val="center"/>
          </w:tcPr>
          <w:p w14:paraId="734E7461" w14:textId="28FA16D8" w:rsidR="005425B8" w:rsidRDefault="005425B8" w:rsidP="000E6B37">
            <w:pPr>
              <w:pStyle w:val="H1bodytext"/>
              <w:spacing w:after="0"/>
              <w:ind w:left="0"/>
              <w:jc w:val="center"/>
              <w:rPr>
                <w:rFonts w:ascii="Arial" w:hAnsi="Arial"/>
                <w:sz w:val="20"/>
              </w:rPr>
            </w:pPr>
            <w:r>
              <w:rPr>
                <w:rFonts w:ascii="Arial" w:hAnsi="Arial"/>
                <w:sz w:val="20"/>
              </w:rPr>
              <w:t>12</w:t>
            </w:r>
          </w:p>
        </w:tc>
        <w:tc>
          <w:tcPr>
            <w:tcW w:w="8460" w:type="dxa"/>
            <w:gridSpan w:val="3"/>
            <w:vAlign w:val="center"/>
          </w:tcPr>
          <w:p w14:paraId="23D39E02" w14:textId="77777777" w:rsidR="005425B8" w:rsidDel="000A1842" w:rsidRDefault="005425B8" w:rsidP="000E6B37">
            <w:pPr>
              <w:pStyle w:val="H1bodytext"/>
              <w:spacing w:after="0"/>
              <w:ind w:left="0"/>
              <w:rPr>
                <w:rFonts w:ascii="Arial" w:hAnsi="Arial"/>
                <w:sz w:val="20"/>
              </w:rPr>
            </w:pPr>
            <w:r>
              <w:rPr>
                <w:rFonts w:ascii="Arial" w:hAnsi="Arial"/>
                <w:sz w:val="20"/>
              </w:rPr>
              <w:t>Click on “Select Folder” button</w:t>
            </w:r>
          </w:p>
        </w:tc>
      </w:tr>
      <w:tr w:rsidR="00044DA5" w14:paraId="7005D4EC" w14:textId="77777777" w:rsidTr="00413E53">
        <w:trPr>
          <w:trHeight w:val="494"/>
        </w:trPr>
        <w:tc>
          <w:tcPr>
            <w:tcW w:w="900" w:type="dxa"/>
            <w:vAlign w:val="center"/>
          </w:tcPr>
          <w:p w14:paraId="0F50EB86" w14:textId="1CA1615C" w:rsidR="00495D4D" w:rsidRDefault="005425B8" w:rsidP="00205B01">
            <w:pPr>
              <w:pStyle w:val="H1bodytext"/>
              <w:spacing w:after="0"/>
              <w:ind w:left="0"/>
              <w:jc w:val="center"/>
              <w:rPr>
                <w:rFonts w:ascii="Arial" w:hAnsi="Arial"/>
                <w:sz w:val="20"/>
              </w:rPr>
            </w:pPr>
            <w:r>
              <w:rPr>
                <w:rFonts w:ascii="Arial" w:hAnsi="Arial"/>
                <w:sz w:val="20"/>
              </w:rPr>
              <w:t>13</w:t>
            </w:r>
          </w:p>
        </w:tc>
        <w:tc>
          <w:tcPr>
            <w:tcW w:w="8460" w:type="dxa"/>
            <w:gridSpan w:val="3"/>
            <w:vAlign w:val="center"/>
          </w:tcPr>
          <w:p w14:paraId="2E683D56" w14:textId="77777777" w:rsidR="00495D4D" w:rsidRDefault="00495D4D" w:rsidP="00205B01">
            <w:pPr>
              <w:pStyle w:val="H1bodytext"/>
              <w:spacing w:after="0"/>
              <w:ind w:left="0"/>
              <w:rPr>
                <w:rFonts w:ascii="Arial" w:hAnsi="Arial"/>
                <w:sz w:val="20"/>
              </w:rPr>
            </w:pPr>
            <w:r>
              <w:rPr>
                <w:rFonts w:ascii="Arial" w:hAnsi="Arial"/>
                <w:sz w:val="20"/>
              </w:rPr>
              <w:t>Click “execute”</w:t>
            </w:r>
          </w:p>
        </w:tc>
      </w:tr>
      <w:tr w:rsidR="00495D4D" w14:paraId="5EE1D913" w14:textId="77777777" w:rsidTr="00793913">
        <w:trPr>
          <w:trHeight w:val="2888"/>
        </w:trPr>
        <w:tc>
          <w:tcPr>
            <w:tcW w:w="900" w:type="dxa"/>
            <w:vAlign w:val="center"/>
          </w:tcPr>
          <w:p w14:paraId="2AC642EB" w14:textId="7620CBE1" w:rsidR="00495D4D" w:rsidRPr="007D0AAC" w:rsidRDefault="005425B8" w:rsidP="00205B01">
            <w:pPr>
              <w:pStyle w:val="H1bodytext"/>
              <w:spacing w:after="0"/>
              <w:ind w:left="0"/>
              <w:jc w:val="center"/>
              <w:rPr>
                <w:rFonts w:ascii="Arial" w:hAnsi="Arial"/>
                <w:sz w:val="20"/>
              </w:rPr>
            </w:pPr>
            <w:r>
              <w:rPr>
                <w:rFonts w:ascii="Arial" w:hAnsi="Arial"/>
                <w:sz w:val="20"/>
              </w:rPr>
              <w:lastRenderedPageBreak/>
              <w:t>14</w:t>
            </w:r>
          </w:p>
        </w:tc>
        <w:tc>
          <w:tcPr>
            <w:tcW w:w="3690" w:type="dxa"/>
            <w:vAlign w:val="center"/>
          </w:tcPr>
          <w:p w14:paraId="1301FB7A" w14:textId="3F8A3084" w:rsidR="00495D4D" w:rsidRDefault="00044DA5" w:rsidP="00205B01">
            <w:pPr>
              <w:pStyle w:val="H1bodytext"/>
              <w:spacing w:after="0"/>
              <w:ind w:left="0"/>
              <w:rPr>
                <w:rFonts w:ascii="Arial" w:hAnsi="Arial"/>
                <w:sz w:val="20"/>
              </w:rPr>
            </w:pPr>
            <w:r>
              <w:rPr>
                <w:rFonts w:ascii="Arial" w:hAnsi="Arial"/>
                <w:sz w:val="20"/>
              </w:rPr>
              <w:t xml:space="preserve">Verify that the </w:t>
            </w:r>
            <w:r w:rsidR="00DE2A0B">
              <w:rPr>
                <w:rFonts w:ascii="Arial" w:hAnsi="Arial"/>
                <w:sz w:val="20"/>
              </w:rPr>
              <w:t xml:space="preserve">cumulative </w:t>
            </w:r>
            <w:r>
              <w:rPr>
                <w:rFonts w:ascii="Arial" w:hAnsi="Arial"/>
                <w:sz w:val="20"/>
              </w:rPr>
              <w:t>mass of columns 2 and 4 are summed together to create a single timeseries consistent with FR-7</w:t>
            </w:r>
          </w:p>
        </w:tc>
        <w:tc>
          <w:tcPr>
            <w:tcW w:w="2803" w:type="dxa"/>
            <w:vAlign w:val="center"/>
          </w:tcPr>
          <w:p w14:paraId="39EB4EE3" w14:textId="77777777" w:rsidR="00495D4D" w:rsidRDefault="00DE2A0B" w:rsidP="00205B01">
            <w:pPr>
              <w:pStyle w:val="H1bodytext"/>
              <w:spacing w:after="0"/>
              <w:ind w:left="0"/>
              <w:rPr>
                <w:rFonts w:ascii="Arial" w:hAnsi="Arial"/>
                <w:sz w:val="20"/>
              </w:rPr>
            </w:pPr>
            <w:r>
              <w:rPr>
                <w:rFonts w:ascii="Arial" w:hAnsi="Arial"/>
                <w:sz w:val="20"/>
              </w:rPr>
              <w:t>“sum_mass_FR-</w:t>
            </w:r>
            <w:r w:rsidR="00CA10D2">
              <w:rPr>
                <w:rFonts w:ascii="Arial" w:hAnsi="Arial"/>
                <w:sz w:val="20"/>
              </w:rPr>
              <w:t>6</w:t>
            </w:r>
            <w:r>
              <w:rPr>
                <w:rFonts w:ascii="Arial" w:hAnsi="Arial"/>
                <w:sz w:val="20"/>
              </w:rPr>
              <w:t xml:space="preserve">” values for noninteger year timesteps (output file) = 66-101 [g] + 66-102 [g] for corresponding </w:t>
            </w:r>
            <w:r w:rsidR="005425B8">
              <w:rPr>
                <w:rFonts w:ascii="Arial" w:hAnsi="Arial"/>
                <w:sz w:val="20"/>
              </w:rPr>
              <w:t xml:space="preserve">noninteger </w:t>
            </w:r>
            <w:r>
              <w:rPr>
                <w:rFonts w:ascii="Arial" w:hAnsi="Arial"/>
                <w:sz w:val="20"/>
              </w:rPr>
              <w:t xml:space="preserve">timesteps (input file) </w:t>
            </w:r>
          </w:p>
          <w:p w14:paraId="074B4D82" w14:textId="77777777" w:rsidR="008378F5" w:rsidRDefault="008378F5" w:rsidP="00205B01">
            <w:pPr>
              <w:pStyle w:val="H1bodytext"/>
              <w:spacing w:after="0"/>
              <w:ind w:left="0"/>
              <w:rPr>
                <w:rFonts w:ascii="Arial" w:hAnsi="Arial"/>
                <w:sz w:val="20"/>
              </w:rPr>
            </w:pPr>
          </w:p>
          <w:p w14:paraId="6A00450C" w14:textId="2765CBE1" w:rsidR="008378F5" w:rsidRDefault="008378F5" w:rsidP="00205B01">
            <w:pPr>
              <w:pStyle w:val="H1bodytext"/>
              <w:spacing w:after="0"/>
              <w:ind w:left="0"/>
              <w:rPr>
                <w:rFonts w:ascii="Arial" w:hAnsi="Arial"/>
                <w:sz w:val="20"/>
              </w:rPr>
            </w:pPr>
            <w:r>
              <w:rPr>
                <w:rFonts w:ascii="Arial" w:hAnsi="Arial"/>
                <w:sz w:val="20"/>
              </w:rPr>
              <w:t>Note:</w:t>
            </w:r>
          </w:p>
          <w:p w14:paraId="4E194372" w14:textId="7D2AB21F" w:rsidR="008378F5" w:rsidRDefault="008378F5" w:rsidP="00205B01">
            <w:pPr>
              <w:pStyle w:val="H1bodytext"/>
              <w:spacing w:after="0"/>
              <w:ind w:left="0"/>
              <w:rPr>
                <w:rFonts w:ascii="Arial" w:hAnsi="Arial"/>
                <w:sz w:val="20"/>
              </w:rPr>
            </w:pPr>
            <w:r>
              <w:rPr>
                <w:rFonts w:ascii="Arial" w:hAnsi="Arial"/>
                <w:sz w:val="20"/>
              </w:rPr>
              <w:t xml:space="preserve"> Excel file is available to assist checking located in the AT-6/utility directory.</w:t>
            </w:r>
          </w:p>
        </w:tc>
        <w:tc>
          <w:tcPr>
            <w:tcW w:w="1967" w:type="dxa"/>
            <w:vAlign w:val="center"/>
          </w:tcPr>
          <w:p w14:paraId="3A3D5B3C" w14:textId="77777777" w:rsidR="00495D4D" w:rsidRPr="007D0AAC" w:rsidRDefault="00495D4D" w:rsidP="00205B01">
            <w:pPr>
              <w:pStyle w:val="H1bodytext"/>
              <w:spacing w:after="0"/>
              <w:ind w:left="0"/>
              <w:rPr>
                <w:rFonts w:ascii="Arial" w:hAnsi="Arial"/>
                <w:i/>
                <w:sz w:val="20"/>
              </w:rPr>
            </w:pPr>
          </w:p>
        </w:tc>
      </w:tr>
    </w:tbl>
    <w:p w14:paraId="314CCF59" w14:textId="6ABB4B91" w:rsidR="00495D4D" w:rsidRDefault="00495D4D" w:rsidP="00E62A15">
      <w:pPr>
        <w:pStyle w:val="H1bodytext"/>
        <w:spacing w:after="120"/>
        <w:rPr>
          <w:rFonts w:ascii="Arial" w:hAnsi="Arial"/>
          <w:highlight w:val="yellow"/>
        </w:rPr>
      </w:pPr>
    </w:p>
    <w:p w14:paraId="2E4EE965" w14:textId="6B1D52E2" w:rsidR="00495D4D" w:rsidRDefault="00495D4D" w:rsidP="00E62A15">
      <w:pPr>
        <w:pStyle w:val="H1bodytext"/>
        <w:spacing w:after="120"/>
        <w:rPr>
          <w:rFonts w:ascii="Arial" w:hAnsi="Arial"/>
          <w:highlight w:val="yellow"/>
        </w:rPr>
      </w:pPr>
    </w:p>
    <w:p w14:paraId="5F019A37" w14:textId="4DA5E3C5" w:rsidR="00346D9F" w:rsidRDefault="00346D9F"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900"/>
        <w:gridCol w:w="3960"/>
        <w:gridCol w:w="3016"/>
        <w:gridCol w:w="1484"/>
      </w:tblGrid>
      <w:tr w:rsidR="00346D9F" w:rsidRPr="00932809" w14:paraId="5446AA70" w14:textId="77777777" w:rsidTr="00205B01">
        <w:trPr>
          <w:cantSplit/>
          <w:trHeight w:val="360"/>
          <w:tblHeader/>
        </w:trPr>
        <w:tc>
          <w:tcPr>
            <w:tcW w:w="9360" w:type="dxa"/>
            <w:gridSpan w:val="4"/>
            <w:tcBorders>
              <w:top w:val="nil"/>
              <w:left w:val="nil"/>
              <w:bottom w:val="single" w:sz="4" w:space="0" w:color="auto"/>
              <w:right w:val="nil"/>
            </w:tcBorders>
            <w:vAlign w:val="bottom"/>
          </w:tcPr>
          <w:p w14:paraId="71DEB6D8" w14:textId="6C936ABF" w:rsidR="00346D9F" w:rsidRDefault="00346D9F" w:rsidP="00205B01">
            <w:pPr>
              <w:pStyle w:val="Table"/>
            </w:pPr>
            <w:r>
              <w:t>Table 9</w:t>
            </w:r>
          </w:p>
          <w:p w14:paraId="08197914" w14:textId="21D3A480" w:rsidR="00346D9F" w:rsidRPr="007D0AAC" w:rsidRDefault="005D5179" w:rsidP="00205B01">
            <w:pPr>
              <w:pStyle w:val="H1bodytext"/>
              <w:spacing w:after="0"/>
              <w:ind w:left="0"/>
              <w:jc w:val="center"/>
              <w:rPr>
                <w:rFonts w:ascii="Arial" w:hAnsi="Arial"/>
                <w:b/>
                <w:sz w:val="20"/>
              </w:rPr>
            </w:pPr>
            <w:sdt>
              <w:sdtPr>
                <w:rPr>
                  <w:rFonts w:ascii="Arial" w:hAnsi="Arial"/>
                  <w:b/>
                  <w:bCs/>
                  <w:sz w:val="20"/>
                </w:rPr>
                <w:alias w:val="Keywords"/>
                <w:tag w:val=""/>
                <w:id w:val="-1420641943"/>
                <w:placeholder>
                  <w:docPart w:val="727AA9B08F7244FE8639134FC64B0B7B"/>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346D9F" w:rsidRPr="007D0AAC">
              <w:rPr>
                <w:rFonts w:ascii="Arial" w:hAnsi="Arial" w:cs="Arial"/>
                <w:b/>
                <w:sz w:val="20"/>
              </w:rPr>
              <w:t xml:space="preserve"> Acceptance </w:t>
            </w:r>
            <w:r w:rsidR="00346D9F" w:rsidRPr="007D0AAC">
              <w:rPr>
                <w:rFonts w:ascii="Arial" w:hAnsi="Arial"/>
                <w:b/>
                <w:sz w:val="20"/>
              </w:rPr>
              <w:t>Test Plan</w:t>
            </w:r>
            <w:r w:rsidR="00346D9F">
              <w:rPr>
                <w:rFonts w:ascii="Arial" w:hAnsi="Arial"/>
                <w:b/>
                <w:sz w:val="20"/>
              </w:rPr>
              <w:t xml:space="preserve"> Case 7</w:t>
            </w:r>
          </w:p>
        </w:tc>
      </w:tr>
      <w:tr w:rsidR="00346D9F" w:rsidRPr="007D0AAC" w14:paraId="70DEFC19" w14:textId="77777777" w:rsidTr="00205B01">
        <w:trPr>
          <w:cantSplit/>
          <w:trHeight w:val="530"/>
          <w:tblHeader/>
        </w:trPr>
        <w:tc>
          <w:tcPr>
            <w:tcW w:w="4860" w:type="dxa"/>
            <w:gridSpan w:val="2"/>
            <w:tcBorders>
              <w:top w:val="single" w:sz="4" w:space="0" w:color="auto"/>
            </w:tcBorders>
            <w:shd w:val="clear" w:color="auto" w:fill="auto"/>
            <w:vAlign w:val="center"/>
          </w:tcPr>
          <w:p w14:paraId="3605710A" w14:textId="2FE94947" w:rsidR="00346D9F" w:rsidRPr="007D0AAC" w:rsidRDefault="005D5179" w:rsidP="00205B01">
            <w:pPr>
              <w:pStyle w:val="H1bodytext"/>
              <w:spacing w:after="0"/>
              <w:ind w:left="0"/>
              <w:jc w:val="center"/>
              <w:rPr>
                <w:rFonts w:ascii="Arial" w:hAnsi="Arial"/>
                <w:b/>
                <w:sz w:val="20"/>
              </w:rPr>
            </w:pPr>
            <w:sdt>
              <w:sdtPr>
                <w:rPr>
                  <w:rFonts w:ascii="Arial" w:hAnsi="Arial"/>
                  <w:b/>
                  <w:bCs/>
                  <w:sz w:val="20"/>
                </w:rPr>
                <w:alias w:val="Keywords"/>
                <w:tag w:val=""/>
                <w:id w:val="1187647687"/>
                <w:placeholder>
                  <w:docPart w:val="33346DC10AB049BFAABFB9E1778F34CB"/>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346D9F" w:rsidRPr="007D0AAC">
              <w:rPr>
                <w:rFonts w:ascii="Arial" w:hAnsi="Arial"/>
                <w:b/>
                <w:sz w:val="20"/>
              </w:rPr>
              <w:t xml:space="preserve"> Acceptance Testing</w:t>
            </w:r>
          </w:p>
          <w:p w14:paraId="09CE6B1F" w14:textId="7C9BE766"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7</w:t>
            </w:r>
          </w:p>
        </w:tc>
        <w:tc>
          <w:tcPr>
            <w:tcW w:w="4500" w:type="dxa"/>
            <w:gridSpan w:val="2"/>
            <w:tcBorders>
              <w:top w:val="single" w:sz="4" w:space="0" w:color="auto"/>
            </w:tcBorders>
            <w:shd w:val="clear" w:color="auto" w:fill="auto"/>
            <w:vAlign w:val="center"/>
          </w:tcPr>
          <w:p w14:paraId="4EF0399C" w14:textId="77777777" w:rsidR="00346D9F" w:rsidRPr="007D0AAC" w:rsidRDefault="00346D9F" w:rsidP="00205B01">
            <w:pPr>
              <w:pStyle w:val="H1bodytext"/>
              <w:spacing w:after="0"/>
              <w:ind w:left="0"/>
              <w:rPr>
                <w:rFonts w:ascii="Arial" w:hAnsi="Arial"/>
                <w:b/>
                <w:sz w:val="20"/>
              </w:rPr>
            </w:pPr>
            <w:r w:rsidRPr="007D0AAC">
              <w:rPr>
                <w:rFonts w:ascii="Arial" w:hAnsi="Arial"/>
                <w:b/>
                <w:sz w:val="20"/>
              </w:rPr>
              <w:t>Date:</w:t>
            </w:r>
          </w:p>
        </w:tc>
      </w:tr>
      <w:tr w:rsidR="00346D9F" w:rsidRPr="00235EE7" w14:paraId="28ADB76C" w14:textId="77777777" w:rsidTr="00205B01">
        <w:trPr>
          <w:cantSplit/>
          <w:trHeight w:val="530"/>
          <w:tblHeader/>
        </w:trPr>
        <w:tc>
          <w:tcPr>
            <w:tcW w:w="4860" w:type="dxa"/>
            <w:gridSpan w:val="2"/>
            <w:tcBorders>
              <w:top w:val="single" w:sz="4" w:space="0" w:color="auto"/>
            </w:tcBorders>
            <w:shd w:val="clear" w:color="auto" w:fill="auto"/>
            <w:vAlign w:val="center"/>
          </w:tcPr>
          <w:p w14:paraId="357A3089" w14:textId="77777777" w:rsidR="00346D9F" w:rsidRPr="007909AA" w:rsidRDefault="00346D9F" w:rsidP="00205B01">
            <w:pPr>
              <w:pStyle w:val="H1bodytext"/>
              <w:spacing w:after="0"/>
              <w:ind w:left="0"/>
              <w:rPr>
                <w:rFonts w:ascii="Arial" w:hAnsi="Arial"/>
                <w:b/>
                <w:sz w:val="20"/>
              </w:rPr>
            </w:pPr>
            <w:r w:rsidRPr="007909AA">
              <w:rPr>
                <w:rFonts w:ascii="Arial" w:hAnsi="Arial"/>
                <w:b/>
                <w:sz w:val="20"/>
              </w:rPr>
              <w:t>Tool Runner Log File Location for this test:</w:t>
            </w:r>
          </w:p>
          <w:p w14:paraId="2BA4CF83" w14:textId="77777777" w:rsidR="00346D9F" w:rsidRPr="007909AA" w:rsidRDefault="00346D9F" w:rsidP="00205B01">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6CB9A2F6" w14:textId="77777777" w:rsidR="00346D9F" w:rsidRPr="00827617" w:rsidRDefault="00346D9F" w:rsidP="00205B01">
            <w:pPr>
              <w:pStyle w:val="H1bodytext"/>
              <w:spacing w:after="0"/>
              <w:ind w:left="0"/>
              <w:rPr>
                <w:rFonts w:ascii="Arial" w:hAnsi="Arial"/>
                <w:b/>
                <w:sz w:val="20"/>
              </w:rPr>
            </w:pPr>
            <w:r w:rsidRPr="00827617">
              <w:rPr>
                <w:rFonts w:ascii="Arial" w:hAnsi="Arial"/>
                <w:b/>
                <w:sz w:val="20"/>
              </w:rPr>
              <w:t>Test Performed By:</w:t>
            </w:r>
          </w:p>
        </w:tc>
      </w:tr>
      <w:tr w:rsidR="00346D9F" w:rsidRPr="007D0AAC" w14:paraId="7A248498" w14:textId="77777777" w:rsidTr="00205B01">
        <w:trPr>
          <w:cantSplit/>
          <w:trHeight w:val="530"/>
          <w:tblHeader/>
        </w:trPr>
        <w:tc>
          <w:tcPr>
            <w:tcW w:w="9360" w:type="dxa"/>
            <w:gridSpan w:val="4"/>
            <w:tcBorders>
              <w:top w:val="single" w:sz="4" w:space="0" w:color="auto"/>
            </w:tcBorders>
            <w:shd w:val="clear" w:color="auto" w:fill="auto"/>
            <w:vAlign w:val="center"/>
          </w:tcPr>
          <w:p w14:paraId="2B626E0C" w14:textId="4CBBF1C5" w:rsidR="00346D9F" w:rsidRPr="007D0AAC" w:rsidRDefault="00346D9F" w:rsidP="00205B01">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OLIVE\\CAVE\CA-CIE-Tools-TestEnv\SZ_surf_conv\SRI Test\</w:t>
            </w:r>
            <w:r w:rsidR="00415C01" w:rsidRPr="007D0AAC">
              <w:rPr>
                <w:rFonts w:ascii="Arial" w:hAnsi="Arial"/>
                <w:b/>
                <w:sz w:val="20"/>
              </w:rPr>
              <w:t xml:space="preserve"> AT-</w:t>
            </w:r>
            <w:r w:rsidR="00415C01">
              <w:rPr>
                <w:rFonts w:ascii="Arial" w:hAnsi="Arial"/>
                <w:b/>
                <w:sz w:val="20"/>
              </w:rPr>
              <w:t>7</w:t>
            </w:r>
          </w:p>
        </w:tc>
      </w:tr>
      <w:tr w:rsidR="00346D9F" w:rsidRPr="00572F5F" w14:paraId="5F1800E4" w14:textId="77777777" w:rsidTr="00413E53">
        <w:trPr>
          <w:cantSplit/>
          <w:trHeight w:val="530"/>
          <w:tblHeader/>
        </w:trPr>
        <w:tc>
          <w:tcPr>
            <w:tcW w:w="900" w:type="dxa"/>
            <w:tcBorders>
              <w:top w:val="single" w:sz="4" w:space="0" w:color="auto"/>
            </w:tcBorders>
            <w:shd w:val="clear" w:color="auto" w:fill="D9D9D9" w:themeFill="background1" w:themeFillShade="D9"/>
            <w:vAlign w:val="center"/>
          </w:tcPr>
          <w:p w14:paraId="65FFAAEF" w14:textId="77777777"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960" w:type="dxa"/>
            <w:tcBorders>
              <w:top w:val="single" w:sz="4" w:space="0" w:color="auto"/>
            </w:tcBorders>
            <w:shd w:val="clear" w:color="auto" w:fill="D9D9D9" w:themeFill="background1" w:themeFillShade="D9"/>
            <w:vAlign w:val="center"/>
          </w:tcPr>
          <w:p w14:paraId="1C4D8C6F" w14:textId="77777777"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66115098" w14:textId="77777777"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14DC1FE" w14:textId="77777777"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46D9F" w:rsidRPr="007D0AAC" w14:paraId="5BC136B8" w14:textId="77777777" w:rsidTr="00205B01">
        <w:trPr>
          <w:trHeight w:val="494"/>
        </w:trPr>
        <w:tc>
          <w:tcPr>
            <w:tcW w:w="9360" w:type="dxa"/>
            <w:gridSpan w:val="4"/>
            <w:vAlign w:val="center"/>
          </w:tcPr>
          <w:p w14:paraId="36E71FF1" w14:textId="77777777" w:rsidR="00346D9F" w:rsidRPr="007D0AAC" w:rsidRDefault="00346D9F" w:rsidP="00205B01">
            <w:pPr>
              <w:pStyle w:val="H1bodytext"/>
              <w:spacing w:after="0"/>
              <w:ind w:left="0"/>
              <w:rPr>
                <w:rFonts w:ascii="Arial" w:hAnsi="Arial"/>
                <w:i/>
                <w:iCs/>
                <w:sz w:val="20"/>
              </w:rPr>
            </w:pPr>
            <w:bookmarkStart w:id="36" w:name="_Hlk40331333"/>
            <w:r>
              <w:rPr>
                <w:rFonts w:ascii="Arial" w:hAnsi="Arial"/>
                <w:sz w:val="20"/>
              </w:rPr>
              <w:t>Navigate to the Testing Directory</w:t>
            </w:r>
          </w:p>
        </w:tc>
      </w:tr>
      <w:tr w:rsidR="00346D9F" w14:paraId="7518AE99" w14:textId="77777777" w:rsidTr="00793913">
        <w:trPr>
          <w:trHeight w:val="1745"/>
        </w:trPr>
        <w:tc>
          <w:tcPr>
            <w:tcW w:w="900" w:type="dxa"/>
            <w:vAlign w:val="center"/>
          </w:tcPr>
          <w:p w14:paraId="64665217" w14:textId="77777777" w:rsidR="00346D9F" w:rsidRPr="007D0AAC" w:rsidRDefault="00346D9F" w:rsidP="00205B01">
            <w:pPr>
              <w:pStyle w:val="H1bodytext"/>
              <w:spacing w:after="0"/>
              <w:ind w:left="0"/>
              <w:jc w:val="center"/>
              <w:rPr>
                <w:rFonts w:ascii="Arial" w:hAnsi="Arial"/>
                <w:sz w:val="20"/>
              </w:rPr>
            </w:pPr>
            <w:r>
              <w:rPr>
                <w:rFonts w:ascii="Arial" w:hAnsi="Arial"/>
                <w:sz w:val="20"/>
              </w:rPr>
              <w:t>1</w:t>
            </w:r>
          </w:p>
        </w:tc>
        <w:tc>
          <w:tcPr>
            <w:tcW w:w="8460" w:type="dxa"/>
            <w:gridSpan w:val="3"/>
            <w:vAlign w:val="center"/>
          </w:tcPr>
          <w:p w14:paraId="4468173E" w14:textId="682201F1" w:rsidR="00346D9F" w:rsidRDefault="00346D9F" w:rsidP="00205B01">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3DE6F40B" w14:textId="77777777" w:rsidR="00346D9F" w:rsidRDefault="00346D9F" w:rsidP="00205B01">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68508C06" w14:textId="602D1081" w:rsidR="00587182" w:rsidRPr="00ED4144" w:rsidRDefault="00587182" w:rsidP="00205B01">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346D9F" w14:paraId="5F9EA1B9" w14:textId="77777777" w:rsidTr="00205B01">
        <w:trPr>
          <w:trHeight w:val="494"/>
        </w:trPr>
        <w:tc>
          <w:tcPr>
            <w:tcW w:w="900" w:type="dxa"/>
            <w:vAlign w:val="center"/>
          </w:tcPr>
          <w:p w14:paraId="4EEF1D6A" w14:textId="77777777" w:rsidR="00346D9F" w:rsidRDefault="00346D9F" w:rsidP="00205B01">
            <w:pPr>
              <w:pStyle w:val="H1bodytext"/>
              <w:spacing w:after="0"/>
              <w:ind w:left="0"/>
              <w:jc w:val="center"/>
              <w:rPr>
                <w:rFonts w:ascii="Arial" w:hAnsi="Arial"/>
                <w:sz w:val="20"/>
              </w:rPr>
            </w:pPr>
            <w:r>
              <w:rPr>
                <w:rFonts w:ascii="Arial" w:hAnsi="Arial"/>
                <w:sz w:val="20"/>
              </w:rPr>
              <w:t>2</w:t>
            </w:r>
          </w:p>
        </w:tc>
        <w:tc>
          <w:tcPr>
            <w:tcW w:w="8460" w:type="dxa"/>
            <w:gridSpan w:val="3"/>
            <w:vAlign w:val="center"/>
          </w:tcPr>
          <w:p w14:paraId="464852D5" w14:textId="77777777" w:rsidR="00346D9F" w:rsidRPr="00ED4144" w:rsidRDefault="00346D9F" w:rsidP="00205B01">
            <w:pPr>
              <w:pStyle w:val="H1bodytext"/>
              <w:spacing w:after="0"/>
              <w:ind w:left="0"/>
              <w:rPr>
                <w:rFonts w:ascii="Arial" w:hAnsi="Arial"/>
                <w:iCs/>
                <w:sz w:val="20"/>
              </w:rPr>
            </w:pPr>
            <w:r>
              <w:rPr>
                <w:rFonts w:ascii="Arial" w:hAnsi="Arial"/>
                <w:sz w:val="20"/>
              </w:rPr>
              <w:t>Select “tab” delimiter radio button</w:t>
            </w:r>
          </w:p>
        </w:tc>
      </w:tr>
      <w:tr w:rsidR="003C7785" w14:paraId="2D93C90E" w14:textId="77777777" w:rsidTr="00205B01">
        <w:trPr>
          <w:trHeight w:val="494"/>
        </w:trPr>
        <w:tc>
          <w:tcPr>
            <w:tcW w:w="900" w:type="dxa"/>
            <w:vAlign w:val="center"/>
          </w:tcPr>
          <w:p w14:paraId="03EDD4B3" w14:textId="1994E199" w:rsidR="003C7785" w:rsidRDefault="003C7785" w:rsidP="00205B01">
            <w:pPr>
              <w:pStyle w:val="H1bodytext"/>
              <w:spacing w:after="0"/>
              <w:ind w:left="0"/>
              <w:jc w:val="center"/>
              <w:rPr>
                <w:rFonts w:ascii="Arial" w:hAnsi="Arial"/>
                <w:sz w:val="20"/>
              </w:rPr>
            </w:pPr>
            <w:r>
              <w:rPr>
                <w:rFonts w:ascii="Arial" w:hAnsi="Arial"/>
                <w:sz w:val="20"/>
              </w:rPr>
              <w:t>3</w:t>
            </w:r>
          </w:p>
        </w:tc>
        <w:tc>
          <w:tcPr>
            <w:tcW w:w="8460" w:type="dxa"/>
            <w:gridSpan w:val="3"/>
            <w:vAlign w:val="center"/>
          </w:tcPr>
          <w:p w14:paraId="56058A34" w14:textId="3FCB3719" w:rsidR="003C7785" w:rsidRDefault="003C7785" w:rsidP="00205B01">
            <w:pPr>
              <w:pStyle w:val="H1bodytext"/>
              <w:spacing w:after="0"/>
              <w:ind w:left="0"/>
              <w:rPr>
                <w:rFonts w:ascii="Arial" w:hAnsi="Arial"/>
                <w:sz w:val="20"/>
              </w:rPr>
            </w:pPr>
            <w:r>
              <w:rPr>
                <w:rFonts w:ascii="Arial" w:hAnsi="Arial"/>
                <w:sz w:val="20"/>
              </w:rPr>
              <w:t>Select checkbox for ci-&gt; pCi in “Conv. Factor:”</w:t>
            </w:r>
            <w:r w:rsidR="00821DEE">
              <w:rPr>
                <w:rFonts w:ascii="Arial" w:hAnsi="Arial"/>
                <w:sz w:val="20"/>
              </w:rPr>
              <w:t xml:space="preserve"> (unselect other checkboxes if applicable)</w:t>
            </w:r>
          </w:p>
        </w:tc>
      </w:tr>
      <w:tr w:rsidR="00346D9F" w14:paraId="334F7B2F" w14:textId="77777777" w:rsidTr="00205B01">
        <w:trPr>
          <w:trHeight w:val="494"/>
        </w:trPr>
        <w:tc>
          <w:tcPr>
            <w:tcW w:w="900" w:type="dxa"/>
            <w:vAlign w:val="center"/>
          </w:tcPr>
          <w:p w14:paraId="7CD0E0C9" w14:textId="77777777" w:rsidR="00346D9F" w:rsidRDefault="00346D9F" w:rsidP="00205B01">
            <w:pPr>
              <w:pStyle w:val="H1bodytext"/>
              <w:spacing w:after="0"/>
              <w:ind w:left="0"/>
              <w:jc w:val="center"/>
              <w:rPr>
                <w:rFonts w:ascii="Arial" w:hAnsi="Arial"/>
                <w:sz w:val="20"/>
              </w:rPr>
            </w:pPr>
            <w:r>
              <w:rPr>
                <w:rFonts w:ascii="Arial" w:hAnsi="Arial"/>
                <w:sz w:val="20"/>
              </w:rPr>
              <w:t>5</w:t>
            </w:r>
          </w:p>
        </w:tc>
        <w:tc>
          <w:tcPr>
            <w:tcW w:w="8460" w:type="dxa"/>
            <w:gridSpan w:val="3"/>
            <w:vAlign w:val="center"/>
          </w:tcPr>
          <w:p w14:paraId="744C6F1C" w14:textId="77777777" w:rsidR="00346D9F" w:rsidRPr="00ED4144" w:rsidRDefault="00346D9F" w:rsidP="00205B01">
            <w:pPr>
              <w:pStyle w:val="H1bodytext"/>
              <w:spacing w:after="0"/>
              <w:ind w:left="0"/>
              <w:rPr>
                <w:rFonts w:ascii="Arial" w:hAnsi="Arial"/>
                <w:iCs/>
                <w:sz w:val="20"/>
              </w:rPr>
            </w:pPr>
            <w:r>
              <w:rPr>
                <w:rFonts w:ascii="Arial" w:hAnsi="Arial"/>
                <w:sz w:val="20"/>
              </w:rPr>
              <w:t>Click “Browse”</w:t>
            </w:r>
          </w:p>
        </w:tc>
      </w:tr>
      <w:tr w:rsidR="00346D9F" w14:paraId="12C9A4CB" w14:textId="77777777" w:rsidTr="00205B01">
        <w:trPr>
          <w:trHeight w:val="494"/>
        </w:trPr>
        <w:tc>
          <w:tcPr>
            <w:tcW w:w="900" w:type="dxa"/>
            <w:vAlign w:val="center"/>
          </w:tcPr>
          <w:p w14:paraId="0B359737" w14:textId="77777777" w:rsidR="00346D9F" w:rsidRDefault="00346D9F" w:rsidP="00205B01">
            <w:pPr>
              <w:pStyle w:val="H1bodytext"/>
              <w:spacing w:after="0"/>
              <w:ind w:left="0"/>
              <w:jc w:val="center"/>
              <w:rPr>
                <w:rFonts w:ascii="Arial" w:hAnsi="Arial"/>
                <w:sz w:val="20"/>
              </w:rPr>
            </w:pPr>
            <w:r>
              <w:rPr>
                <w:rFonts w:ascii="Arial" w:hAnsi="Arial"/>
                <w:sz w:val="20"/>
              </w:rPr>
              <w:lastRenderedPageBreak/>
              <w:t>6</w:t>
            </w:r>
          </w:p>
        </w:tc>
        <w:tc>
          <w:tcPr>
            <w:tcW w:w="8460" w:type="dxa"/>
            <w:gridSpan w:val="3"/>
            <w:vAlign w:val="center"/>
          </w:tcPr>
          <w:p w14:paraId="21F6C3FE" w14:textId="68C53BCE" w:rsidR="00346D9F" w:rsidRDefault="00346D9F" w:rsidP="00205B01">
            <w:pPr>
              <w:pStyle w:val="H1bodytext"/>
              <w:spacing w:after="0"/>
              <w:ind w:left="0"/>
              <w:rPr>
                <w:rFonts w:ascii="Arial" w:hAnsi="Arial"/>
                <w:sz w:val="20"/>
              </w:rPr>
            </w:pPr>
            <w:r>
              <w:rPr>
                <w:rFonts w:ascii="Arial" w:hAnsi="Arial"/>
                <w:sz w:val="20"/>
              </w:rPr>
              <w:t xml:space="preserve">Select </w:t>
            </w:r>
            <w:r w:rsidR="004464D8" w:rsidRPr="0051563A">
              <w:rPr>
                <w:rFonts w:ascii="Arial" w:hAnsi="Arial"/>
                <w:sz w:val="20"/>
              </w:rPr>
              <w:t>[test_directory]\AT-</w:t>
            </w:r>
            <w:r w:rsidR="004464D8">
              <w:rPr>
                <w:rFonts w:ascii="Arial" w:hAnsi="Arial"/>
                <w:sz w:val="20"/>
              </w:rPr>
              <w:t>7</w:t>
            </w:r>
            <w:r w:rsidR="004464D8" w:rsidRPr="0051563A">
              <w:rPr>
                <w:rFonts w:ascii="Arial" w:hAnsi="Arial"/>
                <w:sz w:val="20"/>
              </w:rPr>
              <w:t>\</w:t>
            </w:r>
            <w:r w:rsidRPr="005C495B">
              <w:rPr>
                <w:rFonts w:ascii="Arial" w:hAnsi="Arial"/>
                <w:sz w:val="20"/>
              </w:rPr>
              <w:t>tab_i-129_test_data_2_column_subset.dat</w:t>
            </w:r>
          </w:p>
        </w:tc>
      </w:tr>
      <w:bookmarkEnd w:id="36"/>
      <w:tr w:rsidR="00346D9F" w14:paraId="7B353C84" w14:textId="77777777" w:rsidTr="00205B01">
        <w:trPr>
          <w:trHeight w:val="494"/>
        </w:trPr>
        <w:tc>
          <w:tcPr>
            <w:tcW w:w="900" w:type="dxa"/>
            <w:vAlign w:val="center"/>
          </w:tcPr>
          <w:p w14:paraId="5CC3B817" w14:textId="77777777" w:rsidR="00346D9F" w:rsidRDefault="00346D9F" w:rsidP="00205B01">
            <w:pPr>
              <w:pStyle w:val="H1bodytext"/>
              <w:spacing w:after="0"/>
              <w:ind w:left="0"/>
              <w:jc w:val="center"/>
              <w:rPr>
                <w:rFonts w:ascii="Arial" w:hAnsi="Arial"/>
                <w:sz w:val="20"/>
              </w:rPr>
            </w:pPr>
            <w:r>
              <w:rPr>
                <w:rFonts w:ascii="Arial" w:hAnsi="Arial"/>
                <w:sz w:val="20"/>
              </w:rPr>
              <w:t>7</w:t>
            </w:r>
          </w:p>
        </w:tc>
        <w:tc>
          <w:tcPr>
            <w:tcW w:w="8460" w:type="dxa"/>
            <w:gridSpan w:val="3"/>
            <w:vAlign w:val="center"/>
          </w:tcPr>
          <w:p w14:paraId="5B7A3AF9" w14:textId="77777777" w:rsidR="00346D9F" w:rsidRDefault="00346D9F" w:rsidP="00205B01">
            <w:pPr>
              <w:pStyle w:val="H1bodytext"/>
              <w:spacing w:after="0"/>
              <w:ind w:left="0"/>
              <w:rPr>
                <w:rFonts w:ascii="Arial" w:hAnsi="Arial"/>
                <w:sz w:val="20"/>
              </w:rPr>
            </w:pPr>
            <w:r>
              <w:rPr>
                <w:rFonts w:ascii="Arial" w:hAnsi="Arial"/>
                <w:sz w:val="20"/>
              </w:rPr>
              <w:t>Click “Open”</w:t>
            </w:r>
          </w:p>
        </w:tc>
      </w:tr>
      <w:tr w:rsidR="006F284F" w14:paraId="35536DD5" w14:textId="77777777" w:rsidTr="00205B01">
        <w:trPr>
          <w:trHeight w:val="494"/>
        </w:trPr>
        <w:tc>
          <w:tcPr>
            <w:tcW w:w="900" w:type="dxa"/>
            <w:vAlign w:val="center"/>
          </w:tcPr>
          <w:p w14:paraId="6CA0E234" w14:textId="5CA94830" w:rsidR="006F284F" w:rsidRDefault="006F284F" w:rsidP="00205B01">
            <w:pPr>
              <w:pStyle w:val="H1bodytext"/>
              <w:spacing w:after="0"/>
              <w:ind w:left="0"/>
              <w:jc w:val="center"/>
              <w:rPr>
                <w:rFonts w:ascii="Arial" w:hAnsi="Arial"/>
                <w:sz w:val="20"/>
              </w:rPr>
            </w:pPr>
            <w:r>
              <w:rPr>
                <w:rFonts w:ascii="Arial" w:hAnsi="Arial"/>
                <w:sz w:val="20"/>
              </w:rPr>
              <w:t>8</w:t>
            </w:r>
          </w:p>
        </w:tc>
        <w:tc>
          <w:tcPr>
            <w:tcW w:w="8460" w:type="dxa"/>
            <w:gridSpan w:val="3"/>
            <w:vAlign w:val="center"/>
          </w:tcPr>
          <w:p w14:paraId="7312DA73" w14:textId="103F27CC" w:rsidR="006F284F" w:rsidRDefault="006F284F" w:rsidP="00205B01">
            <w:pPr>
              <w:pStyle w:val="H1bodytext"/>
              <w:spacing w:after="0"/>
              <w:ind w:left="0"/>
              <w:rPr>
                <w:rFonts w:ascii="Arial" w:hAnsi="Arial"/>
                <w:sz w:val="20"/>
              </w:rPr>
            </w:pPr>
            <w:r>
              <w:rPr>
                <w:rFonts w:ascii="Arial" w:hAnsi="Arial"/>
                <w:sz w:val="20"/>
              </w:rPr>
              <w:t>Type “66-101” in column 2 “definition”</w:t>
            </w:r>
          </w:p>
        </w:tc>
      </w:tr>
      <w:tr w:rsidR="006F284F" w14:paraId="4536AC15" w14:textId="77777777" w:rsidTr="00205B01">
        <w:trPr>
          <w:trHeight w:val="494"/>
        </w:trPr>
        <w:tc>
          <w:tcPr>
            <w:tcW w:w="900" w:type="dxa"/>
            <w:vAlign w:val="center"/>
          </w:tcPr>
          <w:p w14:paraId="34C0C58F" w14:textId="5D7468F6" w:rsidR="006F284F" w:rsidRDefault="006F284F" w:rsidP="00205B01">
            <w:pPr>
              <w:pStyle w:val="H1bodytext"/>
              <w:spacing w:after="0"/>
              <w:ind w:left="0"/>
              <w:jc w:val="center"/>
              <w:rPr>
                <w:rFonts w:ascii="Arial" w:hAnsi="Arial"/>
                <w:sz w:val="20"/>
              </w:rPr>
            </w:pPr>
            <w:r>
              <w:rPr>
                <w:rFonts w:ascii="Arial" w:hAnsi="Arial"/>
                <w:sz w:val="20"/>
              </w:rPr>
              <w:t>9</w:t>
            </w:r>
          </w:p>
        </w:tc>
        <w:tc>
          <w:tcPr>
            <w:tcW w:w="8460" w:type="dxa"/>
            <w:gridSpan w:val="3"/>
            <w:vAlign w:val="center"/>
          </w:tcPr>
          <w:p w14:paraId="6267DA83" w14:textId="2E80363A" w:rsidR="006F284F" w:rsidRDefault="006F284F" w:rsidP="00205B01">
            <w:pPr>
              <w:pStyle w:val="H1bodytext"/>
              <w:spacing w:after="0"/>
              <w:ind w:left="0"/>
              <w:rPr>
                <w:rFonts w:ascii="Arial" w:hAnsi="Arial"/>
                <w:sz w:val="20"/>
              </w:rPr>
            </w:pPr>
            <w:r>
              <w:rPr>
                <w:rFonts w:ascii="Arial" w:hAnsi="Arial"/>
                <w:sz w:val="20"/>
              </w:rPr>
              <w:t>Type “66-102” in column 4 “definition”</w:t>
            </w:r>
          </w:p>
        </w:tc>
      </w:tr>
      <w:tr w:rsidR="005425B8" w14:paraId="755632DB" w14:textId="77777777" w:rsidTr="000E6B37">
        <w:trPr>
          <w:trHeight w:val="494"/>
        </w:trPr>
        <w:tc>
          <w:tcPr>
            <w:tcW w:w="900" w:type="dxa"/>
            <w:vAlign w:val="center"/>
          </w:tcPr>
          <w:p w14:paraId="17B8AE3C" w14:textId="0F953EB6" w:rsidR="005425B8" w:rsidRDefault="005425B8" w:rsidP="000E6B37">
            <w:pPr>
              <w:pStyle w:val="H1bodytext"/>
              <w:spacing w:after="0"/>
              <w:ind w:left="0"/>
              <w:jc w:val="center"/>
              <w:rPr>
                <w:rFonts w:ascii="Arial" w:hAnsi="Arial"/>
                <w:sz w:val="20"/>
              </w:rPr>
            </w:pPr>
            <w:bookmarkStart w:id="37" w:name="_Hlk40331027"/>
            <w:r>
              <w:rPr>
                <w:rFonts w:ascii="Arial" w:hAnsi="Arial"/>
                <w:sz w:val="20"/>
              </w:rPr>
              <w:t>10</w:t>
            </w:r>
          </w:p>
        </w:tc>
        <w:tc>
          <w:tcPr>
            <w:tcW w:w="8460" w:type="dxa"/>
            <w:gridSpan w:val="3"/>
            <w:vAlign w:val="center"/>
          </w:tcPr>
          <w:p w14:paraId="2300EB78" w14:textId="77777777" w:rsidR="005425B8" w:rsidRDefault="005425B8" w:rsidP="000E6B37">
            <w:pPr>
              <w:pStyle w:val="H1bodytext"/>
              <w:spacing w:after="0"/>
              <w:ind w:left="0"/>
              <w:rPr>
                <w:rFonts w:ascii="Arial" w:hAnsi="Arial"/>
                <w:sz w:val="20"/>
              </w:rPr>
            </w:pPr>
            <w:r>
              <w:rPr>
                <w:rFonts w:ascii="Arial" w:hAnsi="Arial"/>
                <w:sz w:val="20"/>
              </w:rPr>
              <w:t>Click “Browse” next to “out dir:”</w:t>
            </w:r>
          </w:p>
        </w:tc>
      </w:tr>
      <w:tr w:rsidR="005425B8" w:rsidDel="000A1842" w14:paraId="20104562" w14:textId="77777777" w:rsidTr="000E6B37">
        <w:trPr>
          <w:trHeight w:val="494"/>
        </w:trPr>
        <w:tc>
          <w:tcPr>
            <w:tcW w:w="900" w:type="dxa"/>
            <w:vAlign w:val="center"/>
          </w:tcPr>
          <w:p w14:paraId="06E9FAB7" w14:textId="074DAFB2" w:rsidR="005425B8" w:rsidRDefault="005425B8" w:rsidP="000E6B37">
            <w:pPr>
              <w:pStyle w:val="H1bodytext"/>
              <w:spacing w:after="0"/>
              <w:ind w:left="0"/>
              <w:jc w:val="center"/>
              <w:rPr>
                <w:rFonts w:ascii="Arial" w:hAnsi="Arial"/>
                <w:sz w:val="20"/>
              </w:rPr>
            </w:pPr>
            <w:r>
              <w:rPr>
                <w:rFonts w:ascii="Arial" w:hAnsi="Arial"/>
                <w:sz w:val="20"/>
              </w:rPr>
              <w:t>11</w:t>
            </w:r>
          </w:p>
        </w:tc>
        <w:tc>
          <w:tcPr>
            <w:tcW w:w="8460" w:type="dxa"/>
            <w:gridSpan w:val="3"/>
            <w:vAlign w:val="center"/>
          </w:tcPr>
          <w:p w14:paraId="5943FB65" w14:textId="32594D7B" w:rsidR="005425B8" w:rsidDel="000A1842" w:rsidRDefault="005425B8" w:rsidP="000E6B37">
            <w:pPr>
              <w:pStyle w:val="H1bodytext"/>
              <w:spacing w:after="0"/>
              <w:ind w:left="0"/>
              <w:rPr>
                <w:rFonts w:ascii="Arial" w:hAnsi="Arial"/>
                <w:sz w:val="20"/>
              </w:rPr>
            </w:pPr>
            <w:r>
              <w:rPr>
                <w:rFonts w:ascii="Arial" w:hAnsi="Arial"/>
                <w:sz w:val="20"/>
              </w:rPr>
              <w:t>Browse to [test_directory]\AT-7\output_pCi</w:t>
            </w:r>
          </w:p>
        </w:tc>
      </w:tr>
      <w:tr w:rsidR="005425B8" w:rsidDel="000A1842" w14:paraId="4B706B36" w14:textId="77777777" w:rsidTr="000E6B37">
        <w:trPr>
          <w:trHeight w:val="494"/>
        </w:trPr>
        <w:tc>
          <w:tcPr>
            <w:tcW w:w="900" w:type="dxa"/>
            <w:vAlign w:val="center"/>
          </w:tcPr>
          <w:p w14:paraId="2B428576" w14:textId="40A5D170" w:rsidR="005425B8" w:rsidRDefault="005425B8" w:rsidP="000E6B37">
            <w:pPr>
              <w:pStyle w:val="H1bodytext"/>
              <w:spacing w:after="0"/>
              <w:ind w:left="0"/>
              <w:jc w:val="center"/>
              <w:rPr>
                <w:rFonts w:ascii="Arial" w:hAnsi="Arial"/>
                <w:sz w:val="20"/>
              </w:rPr>
            </w:pPr>
            <w:r>
              <w:rPr>
                <w:rFonts w:ascii="Arial" w:hAnsi="Arial"/>
                <w:sz w:val="20"/>
              </w:rPr>
              <w:t>12</w:t>
            </w:r>
          </w:p>
        </w:tc>
        <w:tc>
          <w:tcPr>
            <w:tcW w:w="8460" w:type="dxa"/>
            <w:gridSpan w:val="3"/>
            <w:vAlign w:val="center"/>
          </w:tcPr>
          <w:p w14:paraId="3206D6EF" w14:textId="77777777" w:rsidR="005425B8" w:rsidDel="000A1842" w:rsidRDefault="005425B8" w:rsidP="000E6B37">
            <w:pPr>
              <w:pStyle w:val="H1bodytext"/>
              <w:spacing w:after="0"/>
              <w:ind w:left="0"/>
              <w:rPr>
                <w:rFonts w:ascii="Arial" w:hAnsi="Arial"/>
                <w:sz w:val="20"/>
              </w:rPr>
            </w:pPr>
            <w:r>
              <w:rPr>
                <w:rFonts w:ascii="Arial" w:hAnsi="Arial"/>
                <w:sz w:val="20"/>
              </w:rPr>
              <w:t>Click on “Select Folder” button</w:t>
            </w:r>
          </w:p>
        </w:tc>
      </w:tr>
      <w:bookmarkEnd w:id="37"/>
      <w:tr w:rsidR="00346D9F" w14:paraId="74E10EA4" w14:textId="77777777" w:rsidTr="00205B01">
        <w:trPr>
          <w:trHeight w:val="494"/>
        </w:trPr>
        <w:tc>
          <w:tcPr>
            <w:tcW w:w="900" w:type="dxa"/>
            <w:vAlign w:val="center"/>
          </w:tcPr>
          <w:p w14:paraId="2528F729" w14:textId="68B96A7A" w:rsidR="00346D9F" w:rsidRDefault="005425B8" w:rsidP="00205B01">
            <w:pPr>
              <w:pStyle w:val="H1bodytext"/>
              <w:spacing w:after="0"/>
              <w:ind w:left="0"/>
              <w:jc w:val="center"/>
              <w:rPr>
                <w:rFonts w:ascii="Arial" w:hAnsi="Arial"/>
                <w:sz w:val="20"/>
              </w:rPr>
            </w:pPr>
            <w:r>
              <w:rPr>
                <w:rFonts w:ascii="Arial" w:hAnsi="Arial"/>
                <w:sz w:val="20"/>
              </w:rPr>
              <w:t>13</w:t>
            </w:r>
          </w:p>
        </w:tc>
        <w:tc>
          <w:tcPr>
            <w:tcW w:w="8460" w:type="dxa"/>
            <w:gridSpan w:val="3"/>
            <w:vAlign w:val="center"/>
          </w:tcPr>
          <w:p w14:paraId="2F9EA9B3" w14:textId="77777777" w:rsidR="00346D9F" w:rsidRDefault="00346D9F" w:rsidP="00205B01">
            <w:pPr>
              <w:pStyle w:val="H1bodytext"/>
              <w:spacing w:after="0"/>
              <w:ind w:left="0"/>
              <w:rPr>
                <w:rFonts w:ascii="Arial" w:hAnsi="Arial"/>
                <w:sz w:val="20"/>
              </w:rPr>
            </w:pPr>
            <w:r>
              <w:rPr>
                <w:rFonts w:ascii="Arial" w:hAnsi="Arial"/>
                <w:sz w:val="20"/>
              </w:rPr>
              <w:t>Click “execute”</w:t>
            </w:r>
          </w:p>
        </w:tc>
      </w:tr>
      <w:tr w:rsidR="00346D9F" w14:paraId="262204A5" w14:textId="77777777" w:rsidTr="00413E53">
        <w:trPr>
          <w:trHeight w:val="1538"/>
        </w:trPr>
        <w:tc>
          <w:tcPr>
            <w:tcW w:w="900" w:type="dxa"/>
            <w:vAlign w:val="center"/>
          </w:tcPr>
          <w:p w14:paraId="78FBA8E1" w14:textId="2C36A73C" w:rsidR="00346D9F" w:rsidRPr="007D0AAC" w:rsidRDefault="005425B8" w:rsidP="00205B01">
            <w:pPr>
              <w:pStyle w:val="H1bodytext"/>
              <w:spacing w:after="0"/>
              <w:ind w:left="0"/>
              <w:jc w:val="center"/>
              <w:rPr>
                <w:rFonts w:ascii="Arial" w:hAnsi="Arial"/>
                <w:sz w:val="20"/>
              </w:rPr>
            </w:pPr>
            <w:r>
              <w:rPr>
                <w:rFonts w:ascii="Arial" w:hAnsi="Arial"/>
                <w:sz w:val="20"/>
              </w:rPr>
              <w:t>14</w:t>
            </w:r>
          </w:p>
        </w:tc>
        <w:tc>
          <w:tcPr>
            <w:tcW w:w="3960" w:type="dxa"/>
            <w:vAlign w:val="center"/>
          </w:tcPr>
          <w:p w14:paraId="698AB0F4" w14:textId="54CBAB95" w:rsidR="00346D9F" w:rsidRDefault="00346D9F" w:rsidP="00205B01">
            <w:pPr>
              <w:pStyle w:val="H1bodytext"/>
              <w:spacing w:after="0"/>
              <w:ind w:left="0"/>
              <w:rPr>
                <w:rFonts w:ascii="Arial" w:hAnsi="Arial"/>
                <w:sz w:val="20"/>
              </w:rPr>
            </w:pPr>
            <w:r>
              <w:rPr>
                <w:rFonts w:ascii="Arial" w:hAnsi="Arial"/>
                <w:sz w:val="20"/>
              </w:rPr>
              <w:t xml:space="preserve">Verify that the cumulative mass of columns 2 and 4 </w:t>
            </w:r>
            <w:r w:rsidR="0097172F">
              <w:rPr>
                <w:rFonts w:ascii="Arial" w:hAnsi="Arial"/>
                <w:sz w:val="20"/>
              </w:rPr>
              <w:t xml:space="preserve">in input files </w:t>
            </w:r>
            <w:r w:rsidR="006F284F">
              <w:rPr>
                <w:rFonts w:ascii="Arial" w:hAnsi="Arial"/>
                <w:sz w:val="20"/>
              </w:rPr>
              <w:t xml:space="preserve">have been multiplied by </w:t>
            </w:r>
            <w:r w:rsidR="0097172F">
              <w:rPr>
                <w:rFonts w:ascii="Arial" w:hAnsi="Arial"/>
                <w:sz w:val="20"/>
              </w:rPr>
              <w:t>selected conversion factor</w:t>
            </w:r>
            <w:r w:rsidR="006F284F">
              <w:rPr>
                <w:rFonts w:ascii="Arial" w:hAnsi="Arial"/>
                <w:sz w:val="20"/>
              </w:rPr>
              <w:t xml:space="preserve"> </w:t>
            </w:r>
            <w:r w:rsidR="0097172F">
              <w:rPr>
                <w:rFonts w:ascii="Arial" w:hAnsi="Arial"/>
                <w:sz w:val="20"/>
              </w:rPr>
              <w:t xml:space="preserve">in generated output file </w:t>
            </w:r>
            <w:r w:rsidR="006F284F">
              <w:rPr>
                <w:rFonts w:ascii="Arial" w:hAnsi="Arial"/>
                <w:sz w:val="20"/>
              </w:rPr>
              <w:t>per</w:t>
            </w:r>
            <w:r>
              <w:rPr>
                <w:rFonts w:ascii="Arial" w:hAnsi="Arial"/>
                <w:sz w:val="20"/>
              </w:rPr>
              <w:t xml:space="preserve"> FR-</w:t>
            </w:r>
            <w:r w:rsidR="00CA10D2">
              <w:rPr>
                <w:rFonts w:ascii="Arial" w:hAnsi="Arial"/>
                <w:sz w:val="20"/>
              </w:rPr>
              <w:t>6</w:t>
            </w:r>
          </w:p>
        </w:tc>
        <w:tc>
          <w:tcPr>
            <w:tcW w:w="3016" w:type="dxa"/>
            <w:vAlign w:val="center"/>
          </w:tcPr>
          <w:p w14:paraId="08B36C2B" w14:textId="6AD0B04E" w:rsidR="00346D9F" w:rsidRDefault="0097172F" w:rsidP="00205B01">
            <w:pPr>
              <w:pStyle w:val="H1bodytext"/>
              <w:spacing w:after="0"/>
              <w:ind w:left="0"/>
              <w:rPr>
                <w:rFonts w:ascii="Arial" w:hAnsi="Arial"/>
                <w:sz w:val="20"/>
              </w:rPr>
            </w:pPr>
            <w:r>
              <w:rPr>
                <w:rFonts w:ascii="Arial" w:hAnsi="Arial"/>
                <w:sz w:val="20"/>
              </w:rPr>
              <w:t xml:space="preserve">Values in generated output file = Values in input file </w:t>
            </w:r>
            <w:r w:rsidR="00475D48">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sidRPr="00E92439">
              <w:rPr>
                <w:rFonts w:ascii="Arial" w:hAnsi="Arial"/>
                <w:sz w:val="20"/>
                <w:vertAlign w:val="superscript"/>
              </w:rPr>
              <w:t>12</w:t>
            </w:r>
          </w:p>
        </w:tc>
        <w:tc>
          <w:tcPr>
            <w:tcW w:w="1484" w:type="dxa"/>
            <w:vAlign w:val="center"/>
          </w:tcPr>
          <w:p w14:paraId="664953D5" w14:textId="77777777" w:rsidR="00346D9F" w:rsidRPr="007D0AAC" w:rsidRDefault="00346D9F" w:rsidP="00205B01">
            <w:pPr>
              <w:pStyle w:val="H1bodytext"/>
              <w:spacing w:after="0"/>
              <w:ind w:left="0"/>
              <w:rPr>
                <w:rFonts w:ascii="Arial" w:hAnsi="Arial"/>
                <w:i/>
                <w:sz w:val="20"/>
              </w:rPr>
            </w:pPr>
          </w:p>
        </w:tc>
      </w:tr>
      <w:tr w:rsidR="0097172F" w14:paraId="24DD9DF2" w14:textId="77777777" w:rsidTr="00205B01">
        <w:trPr>
          <w:trHeight w:val="1358"/>
        </w:trPr>
        <w:tc>
          <w:tcPr>
            <w:tcW w:w="900" w:type="dxa"/>
            <w:vAlign w:val="center"/>
          </w:tcPr>
          <w:p w14:paraId="19D40A18" w14:textId="365F514D" w:rsidR="0097172F" w:rsidRPr="007D0AAC" w:rsidRDefault="005425B8" w:rsidP="00205B01">
            <w:pPr>
              <w:pStyle w:val="H1bodytext"/>
              <w:spacing w:after="0"/>
              <w:ind w:left="0"/>
              <w:jc w:val="center"/>
              <w:rPr>
                <w:rFonts w:ascii="Arial" w:hAnsi="Arial"/>
                <w:sz w:val="20"/>
              </w:rPr>
            </w:pPr>
            <w:r>
              <w:rPr>
                <w:rFonts w:ascii="Arial" w:hAnsi="Arial"/>
                <w:sz w:val="20"/>
              </w:rPr>
              <w:t>15</w:t>
            </w:r>
          </w:p>
        </w:tc>
        <w:tc>
          <w:tcPr>
            <w:tcW w:w="8460" w:type="dxa"/>
            <w:gridSpan w:val="3"/>
            <w:vAlign w:val="center"/>
          </w:tcPr>
          <w:p w14:paraId="2495E0CB" w14:textId="3E1BB1AC" w:rsidR="008378F5" w:rsidRPr="008378F5" w:rsidRDefault="0097172F" w:rsidP="00205B01">
            <w:pPr>
              <w:pStyle w:val="H1bodytext"/>
              <w:spacing w:after="0"/>
              <w:ind w:left="0"/>
              <w:rPr>
                <w:rFonts w:ascii="Arial" w:hAnsi="Arial"/>
                <w:sz w:val="20"/>
              </w:rPr>
            </w:pPr>
            <w:r>
              <w:rPr>
                <w:rFonts w:ascii="Arial" w:hAnsi="Arial"/>
                <w:sz w:val="20"/>
              </w:rPr>
              <w:t>Clear header1 row and header2 row text boxes</w:t>
            </w:r>
          </w:p>
        </w:tc>
      </w:tr>
      <w:tr w:rsidR="0097172F" w14:paraId="3D3857EC" w14:textId="77777777" w:rsidTr="00205B01">
        <w:trPr>
          <w:trHeight w:val="494"/>
        </w:trPr>
        <w:tc>
          <w:tcPr>
            <w:tcW w:w="900" w:type="dxa"/>
            <w:vAlign w:val="center"/>
          </w:tcPr>
          <w:p w14:paraId="509208AC" w14:textId="01BEC221" w:rsidR="0097172F" w:rsidRDefault="005425B8" w:rsidP="00205B01">
            <w:pPr>
              <w:pStyle w:val="H1bodytext"/>
              <w:spacing w:after="0"/>
              <w:ind w:left="0"/>
              <w:jc w:val="center"/>
              <w:rPr>
                <w:rFonts w:ascii="Arial" w:hAnsi="Arial"/>
                <w:sz w:val="20"/>
              </w:rPr>
            </w:pPr>
            <w:r>
              <w:rPr>
                <w:rFonts w:ascii="Arial" w:hAnsi="Arial"/>
                <w:sz w:val="20"/>
              </w:rPr>
              <w:t>16</w:t>
            </w:r>
          </w:p>
        </w:tc>
        <w:tc>
          <w:tcPr>
            <w:tcW w:w="8460" w:type="dxa"/>
            <w:gridSpan w:val="3"/>
            <w:vAlign w:val="center"/>
          </w:tcPr>
          <w:p w14:paraId="0D638029" w14:textId="13829E7F" w:rsidR="0097172F" w:rsidRDefault="0097172F" w:rsidP="00205B01">
            <w:pPr>
              <w:pStyle w:val="H1bodytext"/>
              <w:spacing w:after="0"/>
              <w:ind w:left="0"/>
              <w:rPr>
                <w:rFonts w:ascii="Arial" w:hAnsi="Arial"/>
                <w:sz w:val="20"/>
              </w:rPr>
            </w:pPr>
            <w:r>
              <w:rPr>
                <w:rFonts w:ascii="Arial" w:hAnsi="Arial"/>
                <w:sz w:val="20"/>
              </w:rPr>
              <w:t>Select checkbox for g-&gt; u</w:t>
            </w:r>
            <w:r w:rsidR="00CA0CD9">
              <w:rPr>
                <w:rFonts w:ascii="Arial" w:hAnsi="Arial"/>
                <w:sz w:val="20"/>
              </w:rPr>
              <w:t>g</w:t>
            </w:r>
            <w:r>
              <w:rPr>
                <w:rFonts w:ascii="Arial" w:hAnsi="Arial"/>
                <w:sz w:val="20"/>
              </w:rPr>
              <w:t xml:space="preserve"> in “Conv. Factor:”</w:t>
            </w:r>
            <w:r w:rsidR="00821DEE">
              <w:rPr>
                <w:rFonts w:ascii="Arial" w:hAnsi="Arial"/>
                <w:sz w:val="20"/>
              </w:rPr>
              <w:t xml:space="preserve"> (unselect other checkboxes if applicable)</w:t>
            </w:r>
          </w:p>
        </w:tc>
      </w:tr>
      <w:tr w:rsidR="0097172F" w14:paraId="43D44C3D" w14:textId="77777777" w:rsidTr="00205B01">
        <w:trPr>
          <w:trHeight w:val="494"/>
        </w:trPr>
        <w:tc>
          <w:tcPr>
            <w:tcW w:w="900" w:type="dxa"/>
            <w:vAlign w:val="center"/>
          </w:tcPr>
          <w:p w14:paraId="3591C6F6" w14:textId="0E2A2696" w:rsidR="0097172F" w:rsidRDefault="005425B8" w:rsidP="00205B01">
            <w:pPr>
              <w:pStyle w:val="H1bodytext"/>
              <w:spacing w:after="0"/>
              <w:ind w:left="0"/>
              <w:jc w:val="center"/>
              <w:rPr>
                <w:rFonts w:ascii="Arial" w:hAnsi="Arial"/>
                <w:sz w:val="20"/>
              </w:rPr>
            </w:pPr>
            <w:r>
              <w:rPr>
                <w:rFonts w:ascii="Arial" w:hAnsi="Arial"/>
                <w:sz w:val="20"/>
              </w:rPr>
              <w:t>17</w:t>
            </w:r>
          </w:p>
        </w:tc>
        <w:tc>
          <w:tcPr>
            <w:tcW w:w="8460" w:type="dxa"/>
            <w:gridSpan w:val="3"/>
            <w:vAlign w:val="center"/>
          </w:tcPr>
          <w:p w14:paraId="348A971F" w14:textId="77777777" w:rsidR="0097172F" w:rsidRPr="00ED4144" w:rsidRDefault="0097172F" w:rsidP="00205B01">
            <w:pPr>
              <w:pStyle w:val="H1bodytext"/>
              <w:spacing w:after="0"/>
              <w:ind w:left="0"/>
              <w:rPr>
                <w:rFonts w:ascii="Arial" w:hAnsi="Arial"/>
                <w:iCs/>
                <w:sz w:val="20"/>
              </w:rPr>
            </w:pPr>
            <w:r>
              <w:rPr>
                <w:rFonts w:ascii="Arial" w:hAnsi="Arial"/>
                <w:sz w:val="20"/>
              </w:rPr>
              <w:t>Click “Browse”</w:t>
            </w:r>
          </w:p>
        </w:tc>
      </w:tr>
      <w:tr w:rsidR="0097172F" w14:paraId="28FF5899" w14:textId="77777777" w:rsidTr="00205B01">
        <w:trPr>
          <w:trHeight w:val="494"/>
        </w:trPr>
        <w:tc>
          <w:tcPr>
            <w:tcW w:w="900" w:type="dxa"/>
            <w:vAlign w:val="center"/>
          </w:tcPr>
          <w:p w14:paraId="427DA10B" w14:textId="0216FD9F" w:rsidR="0097172F" w:rsidRDefault="005425B8" w:rsidP="00205B01">
            <w:pPr>
              <w:pStyle w:val="H1bodytext"/>
              <w:spacing w:after="0"/>
              <w:ind w:left="0"/>
              <w:jc w:val="center"/>
              <w:rPr>
                <w:rFonts w:ascii="Arial" w:hAnsi="Arial"/>
                <w:sz w:val="20"/>
              </w:rPr>
            </w:pPr>
            <w:r>
              <w:rPr>
                <w:rFonts w:ascii="Arial" w:hAnsi="Arial"/>
                <w:sz w:val="20"/>
              </w:rPr>
              <w:t>18</w:t>
            </w:r>
          </w:p>
        </w:tc>
        <w:tc>
          <w:tcPr>
            <w:tcW w:w="8460" w:type="dxa"/>
            <w:gridSpan w:val="3"/>
            <w:vAlign w:val="center"/>
          </w:tcPr>
          <w:p w14:paraId="6897F783" w14:textId="7EF403CC" w:rsidR="0097172F" w:rsidRDefault="004464D8" w:rsidP="00205B01">
            <w:pPr>
              <w:pStyle w:val="H1bodytext"/>
              <w:spacing w:after="0"/>
              <w:ind w:left="0"/>
              <w:rPr>
                <w:rFonts w:ascii="Arial" w:hAnsi="Arial"/>
                <w:sz w:val="20"/>
              </w:rPr>
            </w:pPr>
            <w:r>
              <w:rPr>
                <w:rFonts w:ascii="Arial" w:hAnsi="Arial"/>
                <w:sz w:val="20"/>
              </w:rPr>
              <w:t xml:space="preserve">Select </w:t>
            </w:r>
            <w:r w:rsidRPr="0051563A">
              <w:rPr>
                <w:rFonts w:ascii="Arial" w:hAnsi="Arial"/>
                <w:sz w:val="20"/>
              </w:rPr>
              <w:t>[test_directory]\AT-</w:t>
            </w:r>
            <w:r>
              <w:rPr>
                <w:rFonts w:ascii="Arial" w:hAnsi="Arial"/>
                <w:sz w:val="20"/>
              </w:rPr>
              <w:t>7</w:t>
            </w:r>
            <w:r w:rsidRPr="0051563A">
              <w:rPr>
                <w:rFonts w:ascii="Arial" w:hAnsi="Arial"/>
                <w:sz w:val="20"/>
              </w:rPr>
              <w:t>\</w:t>
            </w:r>
            <w:r w:rsidRPr="005C495B">
              <w:rPr>
                <w:rFonts w:ascii="Arial" w:hAnsi="Arial"/>
                <w:sz w:val="20"/>
              </w:rPr>
              <w:t>tab_i-129_test_data_2_column_subset.dat</w:t>
            </w:r>
          </w:p>
        </w:tc>
      </w:tr>
      <w:tr w:rsidR="0097172F" w14:paraId="6A481835" w14:textId="77777777" w:rsidTr="00205B01">
        <w:trPr>
          <w:trHeight w:val="494"/>
        </w:trPr>
        <w:tc>
          <w:tcPr>
            <w:tcW w:w="900" w:type="dxa"/>
            <w:vAlign w:val="center"/>
          </w:tcPr>
          <w:p w14:paraId="66F6B0A8" w14:textId="470C7EEC" w:rsidR="0097172F" w:rsidRDefault="005425B8" w:rsidP="00205B01">
            <w:pPr>
              <w:pStyle w:val="H1bodytext"/>
              <w:spacing w:after="0"/>
              <w:ind w:left="0"/>
              <w:jc w:val="center"/>
              <w:rPr>
                <w:rFonts w:ascii="Arial" w:hAnsi="Arial"/>
                <w:sz w:val="20"/>
              </w:rPr>
            </w:pPr>
            <w:bookmarkStart w:id="38" w:name="_Hlk40332512"/>
            <w:r>
              <w:rPr>
                <w:rFonts w:ascii="Arial" w:hAnsi="Arial"/>
                <w:sz w:val="20"/>
              </w:rPr>
              <w:t>19</w:t>
            </w:r>
          </w:p>
        </w:tc>
        <w:tc>
          <w:tcPr>
            <w:tcW w:w="8460" w:type="dxa"/>
            <w:gridSpan w:val="3"/>
            <w:vAlign w:val="center"/>
          </w:tcPr>
          <w:p w14:paraId="20E41D63" w14:textId="77777777" w:rsidR="0097172F" w:rsidRDefault="0097172F" w:rsidP="00205B01">
            <w:pPr>
              <w:pStyle w:val="H1bodytext"/>
              <w:spacing w:after="0"/>
              <w:ind w:left="0"/>
              <w:rPr>
                <w:rFonts w:ascii="Arial" w:hAnsi="Arial"/>
                <w:sz w:val="20"/>
              </w:rPr>
            </w:pPr>
            <w:r>
              <w:rPr>
                <w:rFonts w:ascii="Arial" w:hAnsi="Arial"/>
                <w:sz w:val="20"/>
              </w:rPr>
              <w:t>Click “Open”</w:t>
            </w:r>
          </w:p>
        </w:tc>
      </w:tr>
      <w:tr w:rsidR="0097172F" w14:paraId="3514FF92" w14:textId="77777777" w:rsidTr="00205B01">
        <w:trPr>
          <w:trHeight w:val="494"/>
        </w:trPr>
        <w:tc>
          <w:tcPr>
            <w:tcW w:w="900" w:type="dxa"/>
            <w:vAlign w:val="center"/>
          </w:tcPr>
          <w:p w14:paraId="6AD5A0C3" w14:textId="456E0C7D" w:rsidR="0097172F" w:rsidRDefault="005425B8" w:rsidP="00205B01">
            <w:pPr>
              <w:pStyle w:val="H1bodytext"/>
              <w:spacing w:after="0"/>
              <w:ind w:left="0"/>
              <w:jc w:val="center"/>
              <w:rPr>
                <w:rFonts w:ascii="Arial" w:hAnsi="Arial"/>
                <w:sz w:val="20"/>
              </w:rPr>
            </w:pPr>
            <w:r>
              <w:rPr>
                <w:rFonts w:ascii="Arial" w:hAnsi="Arial"/>
                <w:sz w:val="20"/>
              </w:rPr>
              <w:t>20</w:t>
            </w:r>
          </w:p>
        </w:tc>
        <w:tc>
          <w:tcPr>
            <w:tcW w:w="8460" w:type="dxa"/>
            <w:gridSpan w:val="3"/>
            <w:vAlign w:val="center"/>
          </w:tcPr>
          <w:p w14:paraId="20854E2E" w14:textId="77777777" w:rsidR="0097172F" w:rsidRDefault="0097172F" w:rsidP="00205B01">
            <w:pPr>
              <w:pStyle w:val="H1bodytext"/>
              <w:spacing w:after="0"/>
              <w:ind w:left="0"/>
              <w:rPr>
                <w:rFonts w:ascii="Arial" w:hAnsi="Arial"/>
                <w:sz w:val="20"/>
              </w:rPr>
            </w:pPr>
            <w:r>
              <w:rPr>
                <w:rFonts w:ascii="Arial" w:hAnsi="Arial"/>
                <w:sz w:val="20"/>
              </w:rPr>
              <w:t>Type “66-101” in column 2 “definition”</w:t>
            </w:r>
          </w:p>
        </w:tc>
      </w:tr>
      <w:tr w:rsidR="0097172F" w14:paraId="48641195" w14:textId="77777777" w:rsidTr="00205B01">
        <w:trPr>
          <w:trHeight w:val="494"/>
        </w:trPr>
        <w:tc>
          <w:tcPr>
            <w:tcW w:w="900" w:type="dxa"/>
            <w:vAlign w:val="center"/>
          </w:tcPr>
          <w:p w14:paraId="019D5B1C" w14:textId="29E1DF58" w:rsidR="0097172F" w:rsidRDefault="005425B8" w:rsidP="00205B01">
            <w:pPr>
              <w:pStyle w:val="H1bodytext"/>
              <w:spacing w:after="0"/>
              <w:ind w:left="0"/>
              <w:jc w:val="center"/>
              <w:rPr>
                <w:rFonts w:ascii="Arial" w:hAnsi="Arial"/>
                <w:sz w:val="20"/>
              </w:rPr>
            </w:pPr>
            <w:r>
              <w:rPr>
                <w:rFonts w:ascii="Arial" w:hAnsi="Arial"/>
                <w:sz w:val="20"/>
              </w:rPr>
              <w:t>21</w:t>
            </w:r>
          </w:p>
        </w:tc>
        <w:tc>
          <w:tcPr>
            <w:tcW w:w="8460" w:type="dxa"/>
            <w:gridSpan w:val="3"/>
            <w:vAlign w:val="center"/>
          </w:tcPr>
          <w:p w14:paraId="0CBCF733" w14:textId="77777777" w:rsidR="0097172F" w:rsidRDefault="0097172F" w:rsidP="00205B01">
            <w:pPr>
              <w:pStyle w:val="H1bodytext"/>
              <w:spacing w:after="0"/>
              <w:ind w:left="0"/>
              <w:rPr>
                <w:rFonts w:ascii="Arial" w:hAnsi="Arial"/>
                <w:sz w:val="20"/>
              </w:rPr>
            </w:pPr>
            <w:r>
              <w:rPr>
                <w:rFonts w:ascii="Arial" w:hAnsi="Arial"/>
                <w:sz w:val="20"/>
              </w:rPr>
              <w:t>Type “66-102” in column 4 “definition”</w:t>
            </w:r>
          </w:p>
        </w:tc>
      </w:tr>
      <w:tr w:rsidR="005425B8" w14:paraId="6FCDA5FD" w14:textId="77777777" w:rsidTr="000E6B37">
        <w:trPr>
          <w:trHeight w:val="494"/>
        </w:trPr>
        <w:tc>
          <w:tcPr>
            <w:tcW w:w="900" w:type="dxa"/>
            <w:vAlign w:val="center"/>
          </w:tcPr>
          <w:p w14:paraId="440C8562" w14:textId="72254901" w:rsidR="005425B8" w:rsidRDefault="005425B8" w:rsidP="000E6B37">
            <w:pPr>
              <w:pStyle w:val="H1bodytext"/>
              <w:spacing w:after="0"/>
              <w:ind w:left="0"/>
              <w:jc w:val="center"/>
              <w:rPr>
                <w:rFonts w:ascii="Arial" w:hAnsi="Arial"/>
                <w:sz w:val="20"/>
              </w:rPr>
            </w:pPr>
            <w:r>
              <w:rPr>
                <w:rFonts w:ascii="Arial" w:hAnsi="Arial"/>
                <w:sz w:val="20"/>
              </w:rPr>
              <w:t>22</w:t>
            </w:r>
          </w:p>
        </w:tc>
        <w:tc>
          <w:tcPr>
            <w:tcW w:w="8460" w:type="dxa"/>
            <w:gridSpan w:val="3"/>
            <w:vAlign w:val="center"/>
          </w:tcPr>
          <w:p w14:paraId="2F65CF47" w14:textId="77777777" w:rsidR="005425B8" w:rsidRDefault="005425B8" w:rsidP="000E6B37">
            <w:pPr>
              <w:pStyle w:val="H1bodytext"/>
              <w:spacing w:after="0"/>
              <w:ind w:left="0"/>
              <w:rPr>
                <w:rFonts w:ascii="Arial" w:hAnsi="Arial"/>
                <w:sz w:val="20"/>
              </w:rPr>
            </w:pPr>
            <w:r>
              <w:rPr>
                <w:rFonts w:ascii="Arial" w:hAnsi="Arial"/>
                <w:sz w:val="20"/>
              </w:rPr>
              <w:t>Click “Browse” next to “out dir:”</w:t>
            </w:r>
          </w:p>
        </w:tc>
      </w:tr>
      <w:tr w:rsidR="005425B8" w:rsidDel="000A1842" w14:paraId="1061C1F9" w14:textId="77777777" w:rsidTr="000E6B37">
        <w:trPr>
          <w:trHeight w:val="494"/>
        </w:trPr>
        <w:tc>
          <w:tcPr>
            <w:tcW w:w="900" w:type="dxa"/>
            <w:vAlign w:val="center"/>
          </w:tcPr>
          <w:p w14:paraId="3F65DAE3" w14:textId="3DFFC53F" w:rsidR="005425B8" w:rsidRDefault="005425B8" w:rsidP="000E6B37">
            <w:pPr>
              <w:pStyle w:val="H1bodytext"/>
              <w:spacing w:after="0"/>
              <w:ind w:left="0"/>
              <w:jc w:val="center"/>
              <w:rPr>
                <w:rFonts w:ascii="Arial" w:hAnsi="Arial"/>
                <w:sz w:val="20"/>
              </w:rPr>
            </w:pPr>
            <w:r>
              <w:rPr>
                <w:rFonts w:ascii="Arial" w:hAnsi="Arial"/>
                <w:sz w:val="20"/>
              </w:rPr>
              <w:lastRenderedPageBreak/>
              <w:t>23</w:t>
            </w:r>
          </w:p>
        </w:tc>
        <w:tc>
          <w:tcPr>
            <w:tcW w:w="8460" w:type="dxa"/>
            <w:gridSpan w:val="3"/>
            <w:vAlign w:val="center"/>
          </w:tcPr>
          <w:p w14:paraId="418B1998" w14:textId="2CE0A12A" w:rsidR="005425B8" w:rsidDel="000A1842" w:rsidRDefault="005425B8" w:rsidP="000E6B37">
            <w:pPr>
              <w:pStyle w:val="H1bodytext"/>
              <w:spacing w:after="0"/>
              <w:ind w:left="0"/>
              <w:rPr>
                <w:rFonts w:ascii="Arial" w:hAnsi="Arial"/>
                <w:sz w:val="20"/>
              </w:rPr>
            </w:pPr>
            <w:r>
              <w:rPr>
                <w:rFonts w:ascii="Arial" w:hAnsi="Arial"/>
                <w:sz w:val="20"/>
              </w:rPr>
              <w:t>Browse to [test_directory]\AT-7\output_ug</w:t>
            </w:r>
          </w:p>
        </w:tc>
      </w:tr>
      <w:tr w:rsidR="005425B8" w:rsidDel="000A1842" w14:paraId="4D145222" w14:textId="77777777" w:rsidTr="000E6B37">
        <w:trPr>
          <w:trHeight w:val="494"/>
        </w:trPr>
        <w:tc>
          <w:tcPr>
            <w:tcW w:w="900" w:type="dxa"/>
            <w:vAlign w:val="center"/>
          </w:tcPr>
          <w:p w14:paraId="115B3A90" w14:textId="632C4CA8" w:rsidR="005425B8" w:rsidRDefault="005425B8" w:rsidP="000E6B37">
            <w:pPr>
              <w:pStyle w:val="H1bodytext"/>
              <w:spacing w:after="0"/>
              <w:ind w:left="0"/>
              <w:jc w:val="center"/>
              <w:rPr>
                <w:rFonts w:ascii="Arial" w:hAnsi="Arial"/>
                <w:sz w:val="20"/>
              </w:rPr>
            </w:pPr>
            <w:r>
              <w:rPr>
                <w:rFonts w:ascii="Arial" w:hAnsi="Arial"/>
                <w:sz w:val="20"/>
              </w:rPr>
              <w:t>24</w:t>
            </w:r>
          </w:p>
        </w:tc>
        <w:tc>
          <w:tcPr>
            <w:tcW w:w="8460" w:type="dxa"/>
            <w:gridSpan w:val="3"/>
            <w:vAlign w:val="center"/>
          </w:tcPr>
          <w:p w14:paraId="73E25644" w14:textId="77777777" w:rsidR="005425B8" w:rsidDel="000A1842" w:rsidRDefault="005425B8" w:rsidP="000E6B37">
            <w:pPr>
              <w:pStyle w:val="H1bodytext"/>
              <w:spacing w:after="0"/>
              <w:ind w:left="0"/>
              <w:rPr>
                <w:rFonts w:ascii="Arial" w:hAnsi="Arial"/>
                <w:sz w:val="20"/>
              </w:rPr>
            </w:pPr>
            <w:r>
              <w:rPr>
                <w:rFonts w:ascii="Arial" w:hAnsi="Arial"/>
                <w:sz w:val="20"/>
              </w:rPr>
              <w:t>Click on “Select Folder” button</w:t>
            </w:r>
          </w:p>
        </w:tc>
      </w:tr>
      <w:tr w:rsidR="0097172F" w14:paraId="6DFC121E" w14:textId="77777777" w:rsidTr="00205B01">
        <w:trPr>
          <w:trHeight w:val="494"/>
        </w:trPr>
        <w:tc>
          <w:tcPr>
            <w:tcW w:w="900" w:type="dxa"/>
            <w:vAlign w:val="center"/>
          </w:tcPr>
          <w:p w14:paraId="6C6B9A5E" w14:textId="477BDEDD" w:rsidR="0097172F" w:rsidRDefault="005425B8" w:rsidP="00205B01">
            <w:pPr>
              <w:pStyle w:val="H1bodytext"/>
              <w:spacing w:after="0"/>
              <w:ind w:left="0"/>
              <w:jc w:val="center"/>
              <w:rPr>
                <w:rFonts w:ascii="Arial" w:hAnsi="Arial"/>
                <w:sz w:val="20"/>
              </w:rPr>
            </w:pPr>
            <w:r>
              <w:rPr>
                <w:rFonts w:ascii="Arial" w:hAnsi="Arial"/>
                <w:sz w:val="20"/>
              </w:rPr>
              <w:t>25</w:t>
            </w:r>
          </w:p>
        </w:tc>
        <w:tc>
          <w:tcPr>
            <w:tcW w:w="8460" w:type="dxa"/>
            <w:gridSpan w:val="3"/>
            <w:vAlign w:val="center"/>
          </w:tcPr>
          <w:p w14:paraId="770DF850" w14:textId="77777777" w:rsidR="0097172F" w:rsidRDefault="0097172F" w:rsidP="00205B01">
            <w:pPr>
              <w:pStyle w:val="H1bodytext"/>
              <w:spacing w:after="0"/>
              <w:ind w:left="0"/>
              <w:rPr>
                <w:rFonts w:ascii="Arial" w:hAnsi="Arial"/>
                <w:sz w:val="20"/>
              </w:rPr>
            </w:pPr>
            <w:r>
              <w:rPr>
                <w:rFonts w:ascii="Arial" w:hAnsi="Arial"/>
                <w:sz w:val="20"/>
              </w:rPr>
              <w:t>Click “execute”</w:t>
            </w:r>
          </w:p>
        </w:tc>
      </w:tr>
      <w:tr w:rsidR="0097172F" w14:paraId="4F377EAA" w14:textId="77777777" w:rsidTr="00205B01">
        <w:trPr>
          <w:trHeight w:val="1538"/>
        </w:trPr>
        <w:tc>
          <w:tcPr>
            <w:tcW w:w="900" w:type="dxa"/>
            <w:vAlign w:val="center"/>
          </w:tcPr>
          <w:p w14:paraId="1CD94AC0" w14:textId="5941F4D4" w:rsidR="0097172F" w:rsidRPr="007D0AAC" w:rsidRDefault="005425B8" w:rsidP="00205B01">
            <w:pPr>
              <w:pStyle w:val="H1bodytext"/>
              <w:spacing w:after="0"/>
              <w:ind w:left="0"/>
              <w:jc w:val="center"/>
              <w:rPr>
                <w:rFonts w:ascii="Arial" w:hAnsi="Arial"/>
                <w:sz w:val="20"/>
              </w:rPr>
            </w:pPr>
            <w:r>
              <w:rPr>
                <w:rFonts w:ascii="Arial" w:hAnsi="Arial"/>
                <w:sz w:val="20"/>
              </w:rPr>
              <w:t>26</w:t>
            </w:r>
          </w:p>
        </w:tc>
        <w:tc>
          <w:tcPr>
            <w:tcW w:w="3960" w:type="dxa"/>
            <w:vAlign w:val="center"/>
          </w:tcPr>
          <w:p w14:paraId="5715595A" w14:textId="17D25867" w:rsidR="0097172F" w:rsidRDefault="0097172F" w:rsidP="00205B01">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w:t>
            </w:r>
            <w:r w:rsidR="00CA10D2">
              <w:rPr>
                <w:rFonts w:ascii="Arial" w:hAnsi="Arial"/>
                <w:sz w:val="20"/>
              </w:rPr>
              <w:t>6</w:t>
            </w:r>
          </w:p>
        </w:tc>
        <w:tc>
          <w:tcPr>
            <w:tcW w:w="3016" w:type="dxa"/>
            <w:vAlign w:val="center"/>
          </w:tcPr>
          <w:p w14:paraId="6911B4F9" w14:textId="3542684F" w:rsidR="0097172F" w:rsidRDefault="0097172F" w:rsidP="00205B01">
            <w:pPr>
              <w:pStyle w:val="H1bodytext"/>
              <w:spacing w:after="0"/>
              <w:ind w:left="0"/>
              <w:rPr>
                <w:rFonts w:ascii="Arial" w:hAnsi="Arial"/>
                <w:sz w:val="20"/>
              </w:rPr>
            </w:pPr>
            <w:r>
              <w:rPr>
                <w:rFonts w:ascii="Arial" w:hAnsi="Arial"/>
                <w:sz w:val="20"/>
              </w:rPr>
              <w:t xml:space="preserve">Values in generated output file = Values in input file </w:t>
            </w:r>
            <w:r w:rsidR="00D42C18">
              <w:rPr>
                <w:rFonts w:ascii="Arial" w:hAnsi="Arial" w:cs="Arial"/>
                <w:sz w:val="20"/>
              </w:rPr>
              <w:t>×</w:t>
            </w:r>
            <w:r w:rsidR="00D42C18">
              <w:rPr>
                <w:rFonts w:ascii="Arial" w:hAnsi="Arial"/>
                <w:sz w:val="20"/>
              </w:rPr>
              <w:t xml:space="preserve"> </w:t>
            </w:r>
            <w:r>
              <w:rPr>
                <w:rFonts w:ascii="Arial" w:hAnsi="Arial"/>
                <w:sz w:val="20"/>
              </w:rPr>
              <w:t xml:space="preserve">1 </w:t>
            </w:r>
            <w:r>
              <w:rPr>
                <w:rFonts w:ascii="Arial" w:hAnsi="Arial" w:cs="Arial"/>
                <w:sz w:val="20"/>
              </w:rPr>
              <w:t>×</w:t>
            </w:r>
            <w:r>
              <w:rPr>
                <w:rFonts w:ascii="Arial" w:hAnsi="Arial"/>
                <w:sz w:val="20"/>
              </w:rPr>
              <w:t xml:space="preserve"> 10</w:t>
            </w:r>
            <w:r>
              <w:rPr>
                <w:rFonts w:ascii="Arial" w:hAnsi="Arial"/>
                <w:sz w:val="20"/>
                <w:vertAlign w:val="superscript"/>
              </w:rPr>
              <w:t>6</w:t>
            </w:r>
          </w:p>
        </w:tc>
        <w:tc>
          <w:tcPr>
            <w:tcW w:w="1484" w:type="dxa"/>
            <w:vAlign w:val="center"/>
          </w:tcPr>
          <w:p w14:paraId="6758A825" w14:textId="77777777" w:rsidR="0097172F" w:rsidRPr="007D0AAC" w:rsidRDefault="0097172F" w:rsidP="00205B01">
            <w:pPr>
              <w:pStyle w:val="H1bodytext"/>
              <w:spacing w:after="0"/>
              <w:ind w:left="0"/>
              <w:rPr>
                <w:rFonts w:ascii="Arial" w:hAnsi="Arial"/>
                <w:i/>
                <w:sz w:val="20"/>
              </w:rPr>
            </w:pPr>
          </w:p>
        </w:tc>
      </w:tr>
      <w:bookmarkEnd w:id="38"/>
      <w:tr w:rsidR="00821DEE" w14:paraId="4D735599" w14:textId="77777777" w:rsidTr="00205B01">
        <w:trPr>
          <w:trHeight w:val="1358"/>
        </w:trPr>
        <w:tc>
          <w:tcPr>
            <w:tcW w:w="900" w:type="dxa"/>
            <w:vAlign w:val="center"/>
          </w:tcPr>
          <w:p w14:paraId="02FE6DB1" w14:textId="4F494709" w:rsidR="00821DEE" w:rsidRPr="007D0AAC" w:rsidRDefault="005425B8" w:rsidP="00205B01">
            <w:pPr>
              <w:pStyle w:val="H1bodytext"/>
              <w:spacing w:after="0"/>
              <w:ind w:left="0"/>
              <w:jc w:val="center"/>
              <w:rPr>
                <w:rFonts w:ascii="Arial" w:hAnsi="Arial"/>
                <w:sz w:val="20"/>
              </w:rPr>
            </w:pPr>
            <w:r>
              <w:rPr>
                <w:rFonts w:ascii="Arial" w:hAnsi="Arial"/>
                <w:sz w:val="20"/>
              </w:rPr>
              <w:t>27</w:t>
            </w:r>
          </w:p>
        </w:tc>
        <w:tc>
          <w:tcPr>
            <w:tcW w:w="8460" w:type="dxa"/>
            <w:gridSpan w:val="3"/>
            <w:vAlign w:val="center"/>
          </w:tcPr>
          <w:p w14:paraId="75C2CE5A" w14:textId="77777777" w:rsidR="00821DEE" w:rsidRPr="00ED4144" w:rsidRDefault="00821DEE" w:rsidP="00205B01">
            <w:pPr>
              <w:pStyle w:val="H1bodytext"/>
              <w:spacing w:after="0"/>
              <w:ind w:left="0"/>
              <w:rPr>
                <w:rFonts w:ascii="Arial" w:hAnsi="Arial"/>
                <w:iCs/>
                <w:sz w:val="20"/>
              </w:rPr>
            </w:pPr>
            <w:r>
              <w:rPr>
                <w:rFonts w:ascii="Arial" w:hAnsi="Arial"/>
                <w:sz w:val="20"/>
              </w:rPr>
              <w:t>Clear header1 row and header2 row text boxes</w:t>
            </w:r>
          </w:p>
        </w:tc>
      </w:tr>
      <w:tr w:rsidR="00821DEE" w14:paraId="42EFCDD3" w14:textId="77777777" w:rsidTr="00205B01">
        <w:trPr>
          <w:trHeight w:val="494"/>
        </w:trPr>
        <w:tc>
          <w:tcPr>
            <w:tcW w:w="900" w:type="dxa"/>
            <w:vAlign w:val="center"/>
          </w:tcPr>
          <w:p w14:paraId="5CA7A593" w14:textId="4936F3FE" w:rsidR="00821DEE" w:rsidRDefault="005425B8" w:rsidP="00205B01">
            <w:pPr>
              <w:pStyle w:val="H1bodytext"/>
              <w:spacing w:after="0"/>
              <w:ind w:left="0"/>
              <w:jc w:val="center"/>
              <w:rPr>
                <w:rFonts w:ascii="Arial" w:hAnsi="Arial"/>
                <w:sz w:val="20"/>
              </w:rPr>
            </w:pPr>
            <w:r>
              <w:rPr>
                <w:rFonts w:ascii="Arial" w:hAnsi="Arial"/>
                <w:sz w:val="20"/>
              </w:rPr>
              <w:t>28</w:t>
            </w:r>
          </w:p>
        </w:tc>
        <w:tc>
          <w:tcPr>
            <w:tcW w:w="8460" w:type="dxa"/>
            <w:gridSpan w:val="3"/>
            <w:vAlign w:val="center"/>
          </w:tcPr>
          <w:p w14:paraId="2687CDD3" w14:textId="7B961A5E" w:rsidR="00821DEE" w:rsidRDefault="00821DEE" w:rsidP="00205B01">
            <w:pPr>
              <w:pStyle w:val="H1bodytext"/>
              <w:spacing w:after="0"/>
              <w:ind w:left="0"/>
              <w:rPr>
                <w:rFonts w:ascii="Arial" w:hAnsi="Arial"/>
                <w:sz w:val="20"/>
              </w:rPr>
            </w:pPr>
            <w:r>
              <w:rPr>
                <w:rFonts w:ascii="Arial" w:hAnsi="Arial"/>
                <w:sz w:val="20"/>
              </w:rPr>
              <w:t>Select checkbox for custom in “Conv. Factor:” and enter 2 in “custom:” text box and “User” in “Unit:” text box (unselect other checkboxes if applicable)</w:t>
            </w:r>
          </w:p>
        </w:tc>
      </w:tr>
      <w:tr w:rsidR="00821DEE" w14:paraId="6A7C428B" w14:textId="77777777" w:rsidTr="00205B01">
        <w:trPr>
          <w:trHeight w:val="494"/>
        </w:trPr>
        <w:tc>
          <w:tcPr>
            <w:tcW w:w="900" w:type="dxa"/>
            <w:vAlign w:val="center"/>
          </w:tcPr>
          <w:p w14:paraId="04B7FE02" w14:textId="5C3B3B4D" w:rsidR="00821DEE" w:rsidRDefault="005425B8" w:rsidP="00205B01">
            <w:pPr>
              <w:pStyle w:val="H1bodytext"/>
              <w:spacing w:after="0"/>
              <w:ind w:left="0"/>
              <w:jc w:val="center"/>
              <w:rPr>
                <w:rFonts w:ascii="Arial" w:hAnsi="Arial"/>
                <w:sz w:val="20"/>
              </w:rPr>
            </w:pPr>
            <w:r>
              <w:rPr>
                <w:rFonts w:ascii="Arial" w:hAnsi="Arial"/>
                <w:sz w:val="20"/>
              </w:rPr>
              <w:t>29</w:t>
            </w:r>
          </w:p>
        </w:tc>
        <w:tc>
          <w:tcPr>
            <w:tcW w:w="8460" w:type="dxa"/>
            <w:gridSpan w:val="3"/>
            <w:vAlign w:val="center"/>
          </w:tcPr>
          <w:p w14:paraId="21984ADA" w14:textId="77777777" w:rsidR="00821DEE" w:rsidRPr="00ED4144" w:rsidRDefault="00821DEE" w:rsidP="00205B01">
            <w:pPr>
              <w:pStyle w:val="H1bodytext"/>
              <w:spacing w:after="0"/>
              <w:ind w:left="0"/>
              <w:rPr>
                <w:rFonts w:ascii="Arial" w:hAnsi="Arial"/>
                <w:iCs/>
                <w:sz w:val="20"/>
              </w:rPr>
            </w:pPr>
            <w:r>
              <w:rPr>
                <w:rFonts w:ascii="Arial" w:hAnsi="Arial"/>
                <w:sz w:val="20"/>
              </w:rPr>
              <w:t>Click “Browse”</w:t>
            </w:r>
          </w:p>
        </w:tc>
      </w:tr>
      <w:tr w:rsidR="00821DEE" w14:paraId="2D58B408" w14:textId="77777777" w:rsidTr="00205B01">
        <w:trPr>
          <w:trHeight w:val="494"/>
        </w:trPr>
        <w:tc>
          <w:tcPr>
            <w:tcW w:w="900" w:type="dxa"/>
            <w:vAlign w:val="center"/>
          </w:tcPr>
          <w:p w14:paraId="3C11B4EC" w14:textId="675EE59E" w:rsidR="00821DEE" w:rsidRDefault="005425B8" w:rsidP="00205B01">
            <w:pPr>
              <w:pStyle w:val="H1bodytext"/>
              <w:spacing w:after="0"/>
              <w:ind w:left="0"/>
              <w:jc w:val="center"/>
              <w:rPr>
                <w:rFonts w:ascii="Arial" w:hAnsi="Arial"/>
                <w:sz w:val="20"/>
              </w:rPr>
            </w:pPr>
            <w:r>
              <w:rPr>
                <w:rFonts w:ascii="Arial" w:hAnsi="Arial"/>
                <w:sz w:val="20"/>
              </w:rPr>
              <w:t>30</w:t>
            </w:r>
          </w:p>
        </w:tc>
        <w:tc>
          <w:tcPr>
            <w:tcW w:w="8460" w:type="dxa"/>
            <w:gridSpan w:val="3"/>
            <w:vAlign w:val="center"/>
          </w:tcPr>
          <w:p w14:paraId="0E56A731" w14:textId="02A89114" w:rsidR="00821DEE" w:rsidRDefault="004464D8" w:rsidP="00205B01">
            <w:pPr>
              <w:pStyle w:val="H1bodytext"/>
              <w:spacing w:after="0"/>
              <w:ind w:left="0"/>
              <w:rPr>
                <w:rFonts w:ascii="Arial" w:hAnsi="Arial"/>
                <w:sz w:val="20"/>
              </w:rPr>
            </w:pPr>
            <w:r>
              <w:rPr>
                <w:rFonts w:ascii="Arial" w:hAnsi="Arial"/>
                <w:sz w:val="20"/>
              </w:rPr>
              <w:t xml:space="preserve">Select </w:t>
            </w:r>
            <w:r w:rsidRPr="0051563A">
              <w:rPr>
                <w:rFonts w:ascii="Arial" w:hAnsi="Arial"/>
                <w:sz w:val="20"/>
              </w:rPr>
              <w:t>[test_directory]\AT-</w:t>
            </w:r>
            <w:r>
              <w:rPr>
                <w:rFonts w:ascii="Arial" w:hAnsi="Arial"/>
                <w:sz w:val="20"/>
              </w:rPr>
              <w:t>7</w:t>
            </w:r>
            <w:r w:rsidRPr="0051563A">
              <w:rPr>
                <w:rFonts w:ascii="Arial" w:hAnsi="Arial"/>
                <w:sz w:val="20"/>
              </w:rPr>
              <w:t>\</w:t>
            </w:r>
            <w:r w:rsidRPr="005C495B">
              <w:rPr>
                <w:rFonts w:ascii="Arial" w:hAnsi="Arial"/>
                <w:sz w:val="20"/>
              </w:rPr>
              <w:t>tab_i-129_test_data_2_column_subset.dat</w:t>
            </w:r>
          </w:p>
        </w:tc>
      </w:tr>
      <w:tr w:rsidR="00821DEE" w14:paraId="34E3DCE8" w14:textId="77777777" w:rsidTr="00205B01">
        <w:trPr>
          <w:trHeight w:val="494"/>
        </w:trPr>
        <w:tc>
          <w:tcPr>
            <w:tcW w:w="900" w:type="dxa"/>
            <w:vAlign w:val="center"/>
          </w:tcPr>
          <w:p w14:paraId="3EFF5758" w14:textId="3E9BC6C6" w:rsidR="00821DEE" w:rsidRDefault="005425B8" w:rsidP="00205B01">
            <w:pPr>
              <w:pStyle w:val="H1bodytext"/>
              <w:spacing w:after="0"/>
              <w:ind w:left="0"/>
              <w:jc w:val="center"/>
              <w:rPr>
                <w:rFonts w:ascii="Arial" w:hAnsi="Arial"/>
                <w:sz w:val="20"/>
              </w:rPr>
            </w:pPr>
            <w:r>
              <w:rPr>
                <w:rFonts w:ascii="Arial" w:hAnsi="Arial"/>
                <w:sz w:val="20"/>
              </w:rPr>
              <w:t>31</w:t>
            </w:r>
          </w:p>
        </w:tc>
        <w:tc>
          <w:tcPr>
            <w:tcW w:w="8460" w:type="dxa"/>
            <w:gridSpan w:val="3"/>
            <w:vAlign w:val="center"/>
          </w:tcPr>
          <w:p w14:paraId="64C6ACE6" w14:textId="77777777" w:rsidR="00821DEE" w:rsidRDefault="00821DEE" w:rsidP="00205B01">
            <w:pPr>
              <w:pStyle w:val="H1bodytext"/>
              <w:spacing w:after="0"/>
              <w:ind w:left="0"/>
              <w:rPr>
                <w:rFonts w:ascii="Arial" w:hAnsi="Arial"/>
                <w:sz w:val="20"/>
              </w:rPr>
            </w:pPr>
            <w:r>
              <w:rPr>
                <w:rFonts w:ascii="Arial" w:hAnsi="Arial"/>
                <w:sz w:val="20"/>
              </w:rPr>
              <w:t>Click “Open”</w:t>
            </w:r>
          </w:p>
        </w:tc>
      </w:tr>
      <w:tr w:rsidR="00821DEE" w14:paraId="080B008D" w14:textId="77777777" w:rsidTr="00205B01">
        <w:trPr>
          <w:trHeight w:val="494"/>
        </w:trPr>
        <w:tc>
          <w:tcPr>
            <w:tcW w:w="900" w:type="dxa"/>
            <w:vAlign w:val="center"/>
          </w:tcPr>
          <w:p w14:paraId="249E7298" w14:textId="792574BD" w:rsidR="00821DEE" w:rsidRDefault="005425B8" w:rsidP="00205B01">
            <w:pPr>
              <w:pStyle w:val="H1bodytext"/>
              <w:spacing w:after="0"/>
              <w:ind w:left="0"/>
              <w:jc w:val="center"/>
              <w:rPr>
                <w:rFonts w:ascii="Arial" w:hAnsi="Arial"/>
                <w:sz w:val="20"/>
              </w:rPr>
            </w:pPr>
            <w:r>
              <w:rPr>
                <w:rFonts w:ascii="Arial" w:hAnsi="Arial"/>
                <w:sz w:val="20"/>
              </w:rPr>
              <w:t>32</w:t>
            </w:r>
          </w:p>
        </w:tc>
        <w:tc>
          <w:tcPr>
            <w:tcW w:w="8460" w:type="dxa"/>
            <w:gridSpan w:val="3"/>
            <w:vAlign w:val="center"/>
          </w:tcPr>
          <w:p w14:paraId="6D9F018A" w14:textId="77777777" w:rsidR="00821DEE" w:rsidRDefault="00821DEE" w:rsidP="00205B01">
            <w:pPr>
              <w:pStyle w:val="H1bodytext"/>
              <w:spacing w:after="0"/>
              <w:ind w:left="0"/>
              <w:rPr>
                <w:rFonts w:ascii="Arial" w:hAnsi="Arial"/>
                <w:sz w:val="20"/>
              </w:rPr>
            </w:pPr>
            <w:r>
              <w:rPr>
                <w:rFonts w:ascii="Arial" w:hAnsi="Arial"/>
                <w:sz w:val="20"/>
              </w:rPr>
              <w:t>Type “66-101” in column 2 “definition”</w:t>
            </w:r>
          </w:p>
        </w:tc>
      </w:tr>
      <w:tr w:rsidR="00821DEE" w14:paraId="127AF0FA" w14:textId="77777777" w:rsidTr="00205B01">
        <w:trPr>
          <w:trHeight w:val="494"/>
        </w:trPr>
        <w:tc>
          <w:tcPr>
            <w:tcW w:w="900" w:type="dxa"/>
            <w:vAlign w:val="center"/>
          </w:tcPr>
          <w:p w14:paraId="2920C69D" w14:textId="2CFC7C8F" w:rsidR="00821DEE" w:rsidRDefault="005425B8" w:rsidP="00205B01">
            <w:pPr>
              <w:pStyle w:val="H1bodytext"/>
              <w:spacing w:after="0"/>
              <w:ind w:left="0"/>
              <w:jc w:val="center"/>
              <w:rPr>
                <w:rFonts w:ascii="Arial" w:hAnsi="Arial"/>
                <w:sz w:val="20"/>
              </w:rPr>
            </w:pPr>
            <w:r>
              <w:rPr>
                <w:rFonts w:ascii="Arial" w:hAnsi="Arial"/>
                <w:sz w:val="20"/>
              </w:rPr>
              <w:t>33</w:t>
            </w:r>
          </w:p>
        </w:tc>
        <w:tc>
          <w:tcPr>
            <w:tcW w:w="8460" w:type="dxa"/>
            <w:gridSpan w:val="3"/>
            <w:vAlign w:val="center"/>
          </w:tcPr>
          <w:p w14:paraId="69704103" w14:textId="77777777" w:rsidR="00821DEE" w:rsidRDefault="00821DEE" w:rsidP="00205B01">
            <w:pPr>
              <w:pStyle w:val="H1bodytext"/>
              <w:spacing w:after="0"/>
              <w:ind w:left="0"/>
              <w:rPr>
                <w:rFonts w:ascii="Arial" w:hAnsi="Arial"/>
                <w:sz w:val="20"/>
              </w:rPr>
            </w:pPr>
            <w:r>
              <w:rPr>
                <w:rFonts w:ascii="Arial" w:hAnsi="Arial"/>
                <w:sz w:val="20"/>
              </w:rPr>
              <w:t>Type “66-102” in column 4 “definition”</w:t>
            </w:r>
          </w:p>
        </w:tc>
      </w:tr>
      <w:tr w:rsidR="005425B8" w14:paraId="58228309" w14:textId="77777777" w:rsidTr="000E6B37">
        <w:trPr>
          <w:trHeight w:val="494"/>
        </w:trPr>
        <w:tc>
          <w:tcPr>
            <w:tcW w:w="900" w:type="dxa"/>
            <w:vAlign w:val="center"/>
          </w:tcPr>
          <w:p w14:paraId="25A97ABF" w14:textId="16C5AFD9" w:rsidR="005425B8" w:rsidRDefault="005425B8" w:rsidP="000E6B37">
            <w:pPr>
              <w:pStyle w:val="H1bodytext"/>
              <w:spacing w:after="0"/>
              <w:ind w:left="0"/>
              <w:jc w:val="center"/>
              <w:rPr>
                <w:rFonts w:ascii="Arial" w:hAnsi="Arial"/>
                <w:sz w:val="20"/>
              </w:rPr>
            </w:pPr>
            <w:r>
              <w:rPr>
                <w:rFonts w:ascii="Arial" w:hAnsi="Arial"/>
                <w:sz w:val="20"/>
              </w:rPr>
              <w:t>34</w:t>
            </w:r>
          </w:p>
        </w:tc>
        <w:tc>
          <w:tcPr>
            <w:tcW w:w="8460" w:type="dxa"/>
            <w:gridSpan w:val="3"/>
            <w:vAlign w:val="center"/>
          </w:tcPr>
          <w:p w14:paraId="71D6CA79" w14:textId="77777777" w:rsidR="005425B8" w:rsidRDefault="005425B8" w:rsidP="000E6B37">
            <w:pPr>
              <w:pStyle w:val="H1bodytext"/>
              <w:spacing w:after="0"/>
              <w:ind w:left="0"/>
              <w:rPr>
                <w:rFonts w:ascii="Arial" w:hAnsi="Arial"/>
                <w:sz w:val="20"/>
              </w:rPr>
            </w:pPr>
            <w:r>
              <w:rPr>
                <w:rFonts w:ascii="Arial" w:hAnsi="Arial"/>
                <w:sz w:val="20"/>
              </w:rPr>
              <w:t>Click “Browse” next to “out dir:”</w:t>
            </w:r>
          </w:p>
        </w:tc>
      </w:tr>
      <w:tr w:rsidR="005425B8" w:rsidDel="000A1842" w14:paraId="2E6C255C" w14:textId="77777777" w:rsidTr="000E6B37">
        <w:trPr>
          <w:trHeight w:val="494"/>
        </w:trPr>
        <w:tc>
          <w:tcPr>
            <w:tcW w:w="900" w:type="dxa"/>
            <w:vAlign w:val="center"/>
          </w:tcPr>
          <w:p w14:paraId="3F09CC82" w14:textId="51D5C208" w:rsidR="005425B8" w:rsidRDefault="005425B8" w:rsidP="000E6B37">
            <w:pPr>
              <w:pStyle w:val="H1bodytext"/>
              <w:spacing w:after="0"/>
              <w:ind w:left="0"/>
              <w:jc w:val="center"/>
              <w:rPr>
                <w:rFonts w:ascii="Arial" w:hAnsi="Arial"/>
                <w:sz w:val="20"/>
              </w:rPr>
            </w:pPr>
            <w:r>
              <w:rPr>
                <w:rFonts w:ascii="Arial" w:hAnsi="Arial"/>
                <w:sz w:val="20"/>
              </w:rPr>
              <w:t>35</w:t>
            </w:r>
          </w:p>
        </w:tc>
        <w:tc>
          <w:tcPr>
            <w:tcW w:w="8460" w:type="dxa"/>
            <w:gridSpan w:val="3"/>
            <w:vAlign w:val="center"/>
          </w:tcPr>
          <w:p w14:paraId="75F761B4" w14:textId="38A6F500" w:rsidR="005425B8" w:rsidDel="000A1842" w:rsidRDefault="005425B8" w:rsidP="000E6B37">
            <w:pPr>
              <w:pStyle w:val="H1bodytext"/>
              <w:spacing w:after="0"/>
              <w:ind w:left="0"/>
              <w:rPr>
                <w:rFonts w:ascii="Arial" w:hAnsi="Arial"/>
                <w:sz w:val="20"/>
              </w:rPr>
            </w:pPr>
            <w:r>
              <w:rPr>
                <w:rFonts w:ascii="Arial" w:hAnsi="Arial"/>
                <w:sz w:val="20"/>
              </w:rPr>
              <w:t>Browse to [test_directory]\AT-7\output_user</w:t>
            </w:r>
          </w:p>
        </w:tc>
      </w:tr>
      <w:tr w:rsidR="005425B8" w:rsidDel="000A1842" w14:paraId="5FEF67D2" w14:textId="77777777" w:rsidTr="000E6B37">
        <w:trPr>
          <w:trHeight w:val="494"/>
        </w:trPr>
        <w:tc>
          <w:tcPr>
            <w:tcW w:w="900" w:type="dxa"/>
            <w:vAlign w:val="center"/>
          </w:tcPr>
          <w:p w14:paraId="05E214B7" w14:textId="4916BC6B" w:rsidR="005425B8" w:rsidRDefault="005425B8" w:rsidP="000E6B37">
            <w:pPr>
              <w:pStyle w:val="H1bodytext"/>
              <w:spacing w:after="0"/>
              <w:ind w:left="0"/>
              <w:jc w:val="center"/>
              <w:rPr>
                <w:rFonts w:ascii="Arial" w:hAnsi="Arial"/>
                <w:sz w:val="20"/>
              </w:rPr>
            </w:pPr>
            <w:r>
              <w:rPr>
                <w:rFonts w:ascii="Arial" w:hAnsi="Arial"/>
                <w:sz w:val="20"/>
              </w:rPr>
              <w:t>36</w:t>
            </w:r>
          </w:p>
        </w:tc>
        <w:tc>
          <w:tcPr>
            <w:tcW w:w="8460" w:type="dxa"/>
            <w:gridSpan w:val="3"/>
            <w:vAlign w:val="center"/>
          </w:tcPr>
          <w:p w14:paraId="4D415F3C" w14:textId="77777777" w:rsidR="005425B8" w:rsidDel="000A1842" w:rsidRDefault="005425B8" w:rsidP="000E6B37">
            <w:pPr>
              <w:pStyle w:val="H1bodytext"/>
              <w:spacing w:after="0"/>
              <w:ind w:left="0"/>
              <w:rPr>
                <w:rFonts w:ascii="Arial" w:hAnsi="Arial"/>
                <w:sz w:val="20"/>
              </w:rPr>
            </w:pPr>
            <w:r>
              <w:rPr>
                <w:rFonts w:ascii="Arial" w:hAnsi="Arial"/>
                <w:sz w:val="20"/>
              </w:rPr>
              <w:t>Click on “Select Folder” button</w:t>
            </w:r>
          </w:p>
        </w:tc>
      </w:tr>
      <w:tr w:rsidR="00821DEE" w14:paraId="3A29CF02" w14:textId="77777777" w:rsidTr="00205B01">
        <w:trPr>
          <w:trHeight w:val="494"/>
        </w:trPr>
        <w:tc>
          <w:tcPr>
            <w:tcW w:w="900" w:type="dxa"/>
            <w:vAlign w:val="center"/>
          </w:tcPr>
          <w:p w14:paraId="1E9B20B1" w14:textId="6EE934BD" w:rsidR="00821DEE" w:rsidRDefault="005425B8" w:rsidP="00205B01">
            <w:pPr>
              <w:pStyle w:val="H1bodytext"/>
              <w:spacing w:after="0"/>
              <w:ind w:left="0"/>
              <w:jc w:val="center"/>
              <w:rPr>
                <w:rFonts w:ascii="Arial" w:hAnsi="Arial"/>
                <w:sz w:val="20"/>
              </w:rPr>
            </w:pPr>
            <w:r>
              <w:rPr>
                <w:rFonts w:ascii="Arial" w:hAnsi="Arial"/>
                <w:sz w:val="20"/>
              </w:rPr>
              <w:t>37</w:t>
            </w:r>
          </w:p>
        </w:tc>
        <w:tc>
          <w:tcPr>
            <w:tcW w:w="8460" w:type="dxa"/>
            <w:gridSpan w:val="3"/>
            <w:vAlign w:val="center"/>
          </w:tcPr>
          <w:p w14:paraId="4041DF8C" w14:textId="77777777" w:rsidR="00821DEE" w:rsidRDefault="00821DEE" w:rsidP="00205B01">
            <w:pPr>
              <w:pStyle w:val="H1bodytext"/>
              <w:spacing w:after="0"/>
              <w:ind w:left="0"/>
              <w:rPr>
                <w:rFonts w:ascii="Arial" w:hAnsi="Arial"/>
                <w:sz w:val="20"/>
              </w:rPr>
            </w:pPr>
            <w:r>
              <w:rPr>
                <w:rFonts w:ascii="Arial" w:hAnsi="Arial"/>
                <w:sz w:val="20"/>
              </w:rPr>
              <w:t>Click “execute”</w:t>
            </w:r>
          </w:p>
        </w:tc>
      </w:tr>
      <w:tr w:rsidR="00821DEE" w14:paraId="1F1A3277" w14:textId="77777777" w:rsidTr="00205B01">
        <w:trPr>
          <w:trHeight w:val="1538"/>
        </w:trPr>
        <w:tc>
          <w:tcPr>
            <w:tcW w:w="900" w:type="dxa"/>
            <w:vAlign w:val="center"/>
          </w:tcPr>
          <w:p w14:paraId="70F74EB3" w14:textId="6D434433" w:rsidR="00821DEE" w:rsidRPr="007D0AAC" w:rsidRDefault="005425B8" w:rsidP="00205B01">
            <w:pPr>
              <w:pStyle w:val="H1bodytext"/>
              <w:spacing w:after="0"/>
              <w:ind w:left="0"/>
              <w:jc w:val="center"/>
              <w:rPr>
                <w:rFonts w:ascii="Arial" w:hAnsi="Arial"/>
                <w:sz w:val="20"/>
              </w:rPr>
            </w:pPr>
            <w:r>
              <w:rPr>
                <w:rFonts w:ascii="Arial" w:hAnsi="Arial"/>
                <w:sz w:val="20"/>
              </w:rPr>
              <w:lastRenderedPageBreak/>
              <w:t>38</w:t>
            </w:r>
          </w:p>
        </w:tc>
        <w:tc>
          <w:tcPr>
            <w:tcW w:w="3960" w:type="dxa"/>
            <w:vAlign w:val="center"/>
          </w:tcPr>
          <w:p w14:paraId="5A931419" w14:textId="03991F90" w:rsidR="00821DEE" w:rsidRDefault="00821DEE" w:rsidP="00205B01">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w:t>
            </w:r>
            <w:r w:rsidR="00CA10D2">
              <w:rPr>
                <w:rFonts w:ascii="Arial" w:hAnsi="Arial"/>
                <w:sz w:val="20"/>
              </w:rPr>
              <w:t>6</w:t>
            </w:r>
          </w:p>
        </w:tc>
        <w:tc>
          <w:tcPr>
            <w:tcW w:w="3016" w:type="dxa"/>
            <w:vAlign w:val="center"/>
          </w:tcPr>
          <w:p w14:paraId="5776F2A6" w14:textId="3CD6888F" w:rsidR="00821DEE" w:rsidRDefault="00821DEE" w:rsidP="00205B01">
            <w:pPr>
              <w:pStyle w:val="H1bodytext"/>
              <w:spacing w:after="0"/>
              <w:ind w:left="0"/>
              <w:rPr>
                <w:rFonts w:ascii="Arial" w:hAnsi="Arial"/>
                <w:sz w:val="20"/>
              </w:rPr>
            </w:pPr>
            <w:r>
              <w:rPr>
                <w:rFonts w:ascii="Arial" w:hAnsi="Arial"/>
                <w:sz w:val="20"/>
              </w:rPr>
              <w:t xml:space="preserve">Values in generated output file = Values in input file </w:t>
            </w:r>
            <w:r>
              <w:rPr>
                <w:rFonts w:ascii="Arial" w:hAnsi="Arial" w:cs="Arial"/>
                <w:sz w:val="20"/>
              </w:rPr>
              <w:t>×</w:t>
            </w:r>
            <w:r>
              <w:rPr>
                <w:rFonts w:ascii="Arial" w:hAnsi="Arial"/>
                <w:sz w:val="20"/>
              </w:rPr>
              <w:t xml:space="preserve"> 2</w:t>
            </w:r>
          </w:p>
        </w:tc>
        <w:tc>
          <w:tcPr>
            <w:tcW w:w="1484" w:type="dxa"/>
            <w:vAlign w:val="center"/>
          </w:tcPr>
          <w:p w14:paraId="0947B5E8" w14:textId="77777777" w:rsidR="00821DEE" w:rsidRPr="007D0AAC" w:rsidRDefault="00821DEE" w:rsidP="00205B01">
            <w:pPr>
              <w:pStyle w:val="H1bodytext"/>
              <w:spacing w:after="0"/>
              <w:ind w:left="0"/>
              <w:rPr>
                <w:rFonts w:ascii="Arial" w:hAnsi="Arial"/>
                <w:i/>
                <w:sz w:val="20"/>
              </w:rPr>
            </w:pPr>
          </w:p>
        </w:tc>
      </w:tr>
    </w:tbl>
    <w:p w14:paraId="701FE11E" w14:textId="26CABB45" w:rsidR="00346D9F" w:rsidRDefault="00346D9F" w:rsidP="00E62A15">
      <w:pPr>
        <w:pStyle w:val="H1bodytext"/>
        <w:spacing w:after="120"/>
        <w:rPr>
          <w:rFonts w:ascii="Arial" w:hAnsi="Arial"/>
          <w:highlight w:val="yellow"/>
        </w:rPr>
      </w:pPr>
    </w:p>
    <w:p w14:paraId="4A7F18B6" w14:textId="0B3007AB" w:rsidR="004464D8" w:rsidRDefault="004464D8"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4464D8" w:rsidRPr="00932809" w14:paraId="0D73A96D" w14:textId="77777777" w:rsidTr="000E6B37">
        <w:trPr>
          <w:cantSplit/>
          <w:trHeight w:val="360"/>
          <w:tblHeader/>
        </w:trPr>
        <w:tc>
          <w:tcPr>
            <w:tcW w:w="9360" w:type="dxa"/>
            <w:gridSpan w:val="4"/>
            <w:tcBorders>
              <w:top w:val="nil"/>
              <w:left w:val="nil"/>
              <w:bottom w:val="single" w:sz="4" w:space="0" w:color="auto"/>
              <w:right w:val="nil"/>
            </w:tcBorders>
            <w:vAlign w:val="bottom"/>
          </w:tcPr>
          <w:p w14:paraId="0BADFB52" w14:textId="7C59C64F" w:rsidR="004464D8" w:rsidRDefault="004464D8" w:rsidP="000E6B37">
            <w:pPr>
              <w:pStyle w:val="Table"/>
            </w:pPr>
            <w:r>
              <w:t>Table 10</w:t>
            </w:r>
          </w:p>
          <w:p w14:paraId="2C8F3868" w14:textId="7257B586" w:rsidR="004464D8" w:rsidRPr="007D0AAC" w:rsidRDefault="005D5179" w:rsidP="000E6B37">
            <w:pPr>
              <w:pStyle w:val="H1bodytext"/>
              <w:spacing w:after="0"/>
              <w:ind w:left="0"/>
              <w:jc w:val="center"/>
              <w:rPr>
                <w:rFonts w:ascii="Arial" w:hAnsi="Arial"/>
                <w:b/>
                <w:sz w:val="20"/>
              </w:rPr>
            </w:pPr>
            <w:sdt>
              <w:sdtPr>
                <w:rPr>
                  <w:rFonts w:ascii="Arial" w:hAnsi="Arial"/>
                  <w:b/>
                  <w:bCs/>
                  <w:sz w:val="20"/>
                </w:rPr>
                <w:alias w:val="Keywords"/>
                <w:tag w:val=""/>
                <w:id w:val="1134759891"/>
                <w:placeholder>
                  <w:docPart w:val="5498B62748644A69AB36B15009340EF2"/>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4464D8" w:rsidRPr="007D0AAC">
              <w:rPr>
                <w:rFonts w:ascii="Arial" w:hAnsi="Arial" w:cs="Arial"/>
                <w:b/>
                <w:sz w:val="20"/>
              </w:rPr>
              <w:t xml:space="preserve"> Acceptance </w:t>
            </w:r>
            <w:r w:rsidR="004464D8" w:rsidRPr="007D0AAC">
              <w:rPr>
                <w:rFonts w:ascii="Arial" w:hAnsi="Arial"/>
                <w:b/>
                <w:sz w:val="20"/>
              </w:rPr>
              <w:t>Test Plan</w:t>
            </w:r>
            <w:r w:rsidR="004464D8">
              <w:rPr>
                <w:rFonts w:ascii="Arial" w:hAnsi="Arial"/>
                <w:b/>
                <w:sz w:val="20"/>
              </w:rPr>
              <w:t xml:space="preserve"> Case </w:t>
            </w:r>
            <w:r w:rsidR="008378F5">
              <w:rPr>
                <w:rFonts w:ascii="Arial" w:hAnsi="Arial"/>
                <w:b/>
                <w:sz w:val="20"/>
              </w:rPr>
              <w:t>8</w:t>
            </w:r>
          </w:p>
        </w:tc>
      </w:tr>
      <w:tr w:rsidR="004464D8" w:rsidRPr="007D0AAC" w14:paraId="6D5836CC" w14:textId="77777777" w:rsidTr="000E6B37">
        <w:trPr>
          <w:cantSplit/>
          <w:trHeight w:val="530"/>
          <w:tblHeader/>
        </w:trPr>
        <w:tc>
          <w:tcPr>
            <w:tcW w:w="4860" w:type="dxa"/>
            <w:gridSpan w:val="2"/>
            <w:tcBorders>
              <w:top w:val="single" w:sz="4" w:space="0" w:color="auto"/>
            </w:tcBorders>
            <w:shd w:val="clear" w:color="auto" w:fill="auto"/>
            <w:vAlign w:val="center"/>
          </w:tcPr>
          <w:p w14:paraId="2937848E" w14:textId="59543787" w:rsidR="004464D8" w:rsidRPr="007D0AAC" w:rsidRDefault="005D5179" w:rsidP="000E6B37">
            <w:pPr>
              <w:pStyle w:val="H1bodytext"/>
              <w:spacing w:after="0"/>
              <w:ind w:left="0"/>
              <w:jc w:val="center"/>
              <w:rPr>
                <w:rFonts w:ascii="Arial" w:hAnsi="Arial"/>
                <w:b/>
                <w:sz w:val="20"/>
              </w:rPr>
            </w:pPr>
            <w:sdt>
              <w:sdtPr>
                <w:rPr>
                  <w:rFonts w:ascii="Arial" w:hAnsi="Arial"/>
                  <w:b/>
                  <w:bCs/>
                  <w:sz w:val="20"/>
                </w:rPr>
                <w:alias w:val="Keywords"/>
                <w:tag w:val=""/>
                <w:id w:val="1319776118"/>
                <w:placeholder>
                  <w:docPart w:val="ACA90B1452E6432E8CB9E6F98228868D"/>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4464D8" w:rsidRPr="007D0AAC">
              <w:rPr>
                <w:rFonts w:ascii="Arial" w:hAnsi="Arial"/>
                <w:b/>
                <w:sz w:val="20"/>
              </w:rPr>
              <w:t xml:space="preserve"> Acceptance Testing</w:t>
            </w:r>
          </w:p>
          <w:p w14:paraId="51E4F9C7" w14:textId="46560715"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8</w:t>
            </w:r>
          </w:p>
        </w:tc>
        <w:tc>
          <w:tcPr>
            <w:tcW w:w="4500" w:type="dxa"/>
            <w:gridSpan w:val="2"/>
            <w:tcBorders>
              <w:top w:val="single" w:sz="4" w:space="0" w:color="auto"/>
            </w:tcBorders>
            <w:shd w:val="clear" w:color="auto" w:fill="auto"/>
            <w:vAlign w:val="center"/>
          </w:tcPr>
          <w:p w14:paraId="584F17FD" w14:textId="77777777" w:rsidR="004464D8" w:rsidRPr="007D0AAC" w:rsidRDefault="004464D8" w:rsidP="000E6B37">
            <w:pPr>
              <w:pStyle w:val="H1bodytext"/>
              <w:spacing w:after="0"/>
              <w:ind w:left="0"/>
              <w:rPr>
                <w:rFonts w:ascii="Arial" w:hAnsi="Arial"/>
                <w:b/>
                <w:sz w:val="20"/>
              </w:rPr>
            </w:pPr>
            <w:r w:rsidRPr="007D0AAC">
              <w:rPr>
                <w:rFonts w:ascii="Arial" w:hAnsi="Arial"/>
                <w:b/>
                <w:sz w:val="20"/>
              </w:rPr>
              <w:t>Date:</w:t>
            </w:r>
          </w:p>
        </w:tc>
      </w:tr>
      <w:tr w:rsidR="004464D8" w:rsidRPr="00235EE7" w14:paraId="4F9C00A8" w14:textId="77777777" w:rsidTr="000E6B37">
        <w:trPr>
          <w:cantSplit/>
          <w:trHeight w:val="530"/>
          <w:tblHeader/>
        </w:trPr>
        <w:tc>
          <w:tcPr>
            <w:tcW w:w="4860" w:type="dxa"/>
            <w:gridSpan w:val="2"/>
            <w:tcBorders>
              <w:top w:val="single" w:sz="4" w:space="0" w:color="auto"/>
            </w:tcBorders>
            <w:shd w:val="clear" w:color="auto" w:fill="auto"/>
            <w:vAlign w:val="center"/>
          </w:tcPr>
          <w:p w14:paraId="6C3B33E8" w14:textId="77777777" w:rsidR="004464D8" w:rsidRPr="007909AA" w:rsidRDefault="004464D8" w:rsidP="000E6B37">
            <w:pPr>
              <w:pStyle w:val="H1bodytext"/>
              <w:spacing w:after="0"/>
              <w:ind w:left="0"/>
              <w:rPr>
                <w:rFonts w:ascii="Arial" w:hAnsi="Arial"/>
                <w:b/>
                <w:sz w:val="20"/>
              </w:rPr>
            </w:pPr>
            <w:r w:rsidRPr="007909AA">
              <w:rPr>
                <w:rFonts w:ascii="Arial" w:hAnsi="Arial"/>
                <w:b/>
                <w:sz w:val="20"/>
              </w:rPr>
              <w:t>Tool Runner Log File Location for this test:</w:t>
            </w:r>
          </w:p>
          <w:p w14:paraId="3643389A" w14:textId="77777777" w:rsidR="004464D8" w:rsidRPr="007909AA" w:rsidRDefault="004464D8" w:rsidP="000E6B37">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4BDF4662" w14:textId="77777777" w:rsidR="004464D8" w:rsidRPr="00827617" w:rsidRDefault="004464D8" w:rsidP="000E6B37">
            <w:pPr>
              <w:pStyle w:val="H1bodytext"/>
              <w:spacing w:after="0"/>
              <w:ind w:left="0"/>
              <w:rPr>
                <w:rFonts w:ascii="Arial" w:hAnsi="Arial"/>
                <w:b/>
                <w:sz w:val="20"/>
              </w:rPr>
            </w:pPr>
            <w:r w:rsidRPr="00827617">
              <w:rPr>
                <w:rFonts w:ascii="Arial" w:hAnsi="Arial"/>
                <w:b/>
                <w:sz w:val="20"/>
              </w:rPr>
              <w:t>Test Performed By:</w:t>
            </w:r>
          </w:p>
        </w:tc>
      </w:tr>
      <w:tr w:rsidR="004464D8" w:rsidRPr="007D0AAC" w14:paraId="4B1C2226" w14:textId="77777777" w:rsidTr="000E6B37">
        <w:trPr>
          <w:cantSplit/>
          <w:trHeight w:val="530"/>
          <w:tblHeader/>
        </w:trPr>
        <w:tc>
          <w:tcPr>
            <w:tcW w:w="9360" w:type="dxa"/>
            <w:gridSpan w:val="4"/>
            <w:tcBorders>
              <w:top w:val="single" w:sz="4" w:space="0" w:color="auto"/>
            </w:tcBorders>
            <w:shd w:val="clear" w:color="auto" w:fill="auto"/>
            <w:vAlign w:val="center"/>
          </w:tcPr>
          <w:p w14:paraId="2ED20BD1" w14:textId="0611A368" w:rsidR="004464D8" w:rsidRPr="007D0AAC" w:rsidRDefault="004464D8" w:rsidP="000E6B37">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OLIVE\\CAVE\CA-CIE-Tools-TestEnv\SZ_surf_conv\SRI Test\</w:t>
            </w:r>
            <w:r w:rsidR="00415C01" w:rsidRPr="007D0AAC">
              <w:rPr>
                <w:rFonts w:ascii="Arial" w:hAnsi="Arial"/>
                <w:b/>
                <w:sz w:val="20"/>
              </w:rPr>
              <w:t xml:space="preserve"> AT-</w:t>
            </w:r>
            <w:r w:rsidR="00415C01">
              <w:rPr>
                <w:rFonts w:ascii="Arial" w:hAnsi="Arial"/>
                <w:b/>
                <w:sz w:val="20"/>
              </w:rPr>
              <w:t>8</w:t>
            </w:r>
          </w:p>
        </w:tc>
      </w:tr>
      <w:tr w:rsidR="004464D8" w:rsidRPr="00572F5F" w14:paraId="651F6E37" w14:textId="77777777" w:rsidTr="000E6B37">
        <w:trPr>
          <w:cantSplit/>
          <w:trHeight w:val="530"/>
          <w:tblHeader/>
        </w:trPr>
        <w:tc>
          <w:tcPr>
            <w:tcW w:w="650" w:type="dxa"/>
            <w:tcBorders>
              <w:top w:val="single" w:sz="4" w:space="0" w:color="auto"/>
            </w:tcBorders>
            <w:shd w:val="clear" w:color="auto" w:fill="D9D9D9" w:themeFill="background1" w:themeFillShade="D9"/>
            <w:vAlign w:val="center"/>
          </w:tcPr>
          <w:p w14:paraId="1156E1C0" w14:textId="77777777"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4D1F4356" w14:textId="77777777"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3672A1C" w14:textId="77777777"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7C75547" w14:textId="77777777"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464D8" w:rsidRPr="007D0AAC" w14:paraId="637EEEFE" w14:textId="77777777" w:rsidTr="000E6B37">
        <w:trPr>
          <w:trHeight w:val="494"/>
        </w:trPr>
        <w:tc>
          <w:tcPr>
            <w:tcW w:w="9360" w:type="dxa"/>
            <w:gridSpan w:val="4"/>
            <w:vAlign w:val="center"/>
          </w:tcPr>
          <w:p w14:paraId="4832E4C3" w14:textId="77777777" w:rsidR="004464D8" w:rsidRPr="007D0AAC" w:rsidRDefault="004464D8" w:rsidP="000E6B37">
            <w:pPr>
              <w:pStyle w:val="H1bodytext"/>
              <w:spacing w:after="0"/>
              <w:ind w:left="0"/>
              <w:rPr>
                <w:rFonts w:ascii="Arial" w:hAnsi="Arial"/>
                <w:i/>
                <w:iCs/>
                <w:sz w:val="20"/>
              </w:rPr>
            </w:pPr>
            <w:r>
              <w:rPr>
                <w:rFonts w:ascii="Arial" w:hAnsi="Arial"/>
                <w:sz w:val="20"/>
              </w:rPr>
              <w:t>Navigate to the Testing Directory</w:t>
            </w:r>
          </w:p>
        </w:tc>
      </w:tr>
      <w:tr w:rsidR="004464D8" w14:paraId="463C06C9" w14:textId="77777777" w:rsidTr="00793913">
        <w:trPr>
          <w:trHeight w:val="1358"/>
        </w:trPr>
        <w:tc>
          <w:tcPr>
            <w:tcW w:w="650" w:type="dxa"/>
            <w:vAlign w:val="center"/>
          </w:tcPr>
          <w:p w14:paraId="17A38488" w14:textId="77777777" w:rsidR="004464D8" w:rsidRPr="007D0AAC" w:rsidRDefault="004464D8" w:rsidP="000E6B3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77200B5A" w14:textId="285DAEEB" w:rsidR="004464D8" w:rsidRDefault="004464D8" w:rsidP="000E6B3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w:t>
            </w:r>
            <w:r w:rsidR="0005219A">
              <w:rPr>
                <w:rFonts w:ascii="Arial" w:hAnsi="Arial"/>
                <w:i/>
                <w:iCs/>
                <w:sz w:val="20"/>
              </w:rPr>
              <w:t>SRI</w:t>
            </w:r>
            <w:r>
              <w:rPr>
                <w:rFonts w:ascii="Arial" w:hAnsi="Arial"/>
                <w:i/>
                <w:iCs/>
                <w:sz w:val="20"/>
              </w:rPr>
              <w:t>.bat</w:t>
            </w:r>
            <w:r>
              <w:rPr>
                <w:rFonts w:ascii="Arial" w:hAnsi="Arial"/>
                <w:sz w:val="20"/>
              </w:rPr>
              <w:t xml:space="preserve">) </w:t>
            </w:r>
            <w:r>
              <w:rPr>
                <w:rFonts w:ascii="Arial" w:hAnsi="Arial"/>
                <w:sz w:val="20"/>
              </w:rPr>
              <w:br/>
            </w:r>
          </w:p>
          <w:p w14:paraId="23607382" w14:textId="77777777" w:rsidR="004464D8" w:rsidRPr="00ED4144" w:rsidRDefault="004464D8" w:rsidP="000E6B37">
            <w:pPr>
              <w:pStyle w:val="H1bodytext"/>
              <w:spacing w:after="0"/>
              <w:ind w:left="0"/>
              <w:rPr>
                <w:rFonts w:ascii="Arial" w:hAnsi="Arial"/>
                <w:iCs/>
                <w:sz w:val="20"/>
              </w:rPr>
            </w:pPr>
            <w:r>
              <w:rPr>
                <w:rFonts w:ascii="Arial" w:hAnsi="Arial"/>
                <w:sz w:val="20"/>
              </w:rPr>
              <w:t>[If already opened]</w:t>
            </w:r>
            <w:r>
              <w:rPr>
                <w:rFonts w:ascii="Arial" w:hAnsi="Arial"/>
                <w:sz w:val="20"/>
              </w:rPr>
              <w:br/>
              <w:t>Clear header1 row and header2 row text boxes</w:t>
            </w:r>
          </w:p>
        </w:tc>
      </w:tr>
      <w:tr w:rsidR="004464D8" w14:paraId="70A11658" w14:textId="77777777" w:rsidTr="00793913">
        <w:trPr>
          <w:trHeight w:val="494"/>
        </w:trPr>
        <w:tc>
          <w:tcPr>
            <w:tcW w:w="650" w:type="dxa"/>
            <w:vAlign w:val="center"/>
          </w:tcPr>
          <w:p w14:paraId="07DD2E94" w14:textId="77777777" w:rsidR="004464D8" w:rsidRDefault="004464D8" w:rsidP="000E6B3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4B50AA46" w14:textId="77777777" w:rsidR="004464D8" w:rsidRPr="00ED4144" w:rsidRDefault="004464D8" w:rsidP="000E6B37">
            <w:pPr>
              <w:pStyle w:val="H1bodytext"/>
              <w:spacing w:after="0"/>
              <w:ind w:left="0"/>
              <w:rPr>
                <w:rFonts w:ascii="Arial" w:hAnsi="Arial"/>
                <w:iCs/>
                <w:sz w:val="20"/>
              </w:rPr>
            </w:pPr>
            <w:r>
              <w:rPr>
                <w:rFonts w:ascii="Arial" w:hAnsi="Arial"/>
                <w:sz w:val="20"/>
              </w:rPr>
              <w:t>Select “tab” delimiter radio button</w:t>
            </w:r>
          </w:p>
        </w:tc>
      </w:tr>
      <w:tr w:rsidR="00732779" w14:paraId="625D5578" w14:textId="77777777" w:rsidTr="00793913">
        <w:trPr>
          <w:trHeight w:val="494"/>
        </w:trPr>
        <w:tc>
          <w:tcPr>
            <w:tcW w:w="650" w:type="dxa"/>
            <w:vAlign w:val="center"/>
          </w:tcPr>
          <w:p w14:paraId="51743121" w14:textId="77777777" w:rsidR="00732779" w:rsidRDefault="00732779" w:rsidP="00551CC0">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718DA770" w14:textId="77777777" w:rsidR="00732779" w:rsidRDefault="00732779" w:rsidP="00551CC0">
            <w:pPr>
              <w:pStyle w:val="H1bodytext"/>
              <w:spacing w:after="0"/>
              <w:ind w:left="0"/>
              <w:rPr>
                <w:rFonts w:ascii="Arial" w:hAnsi="Arial"/>
                <w:sz w:val="20"/>
              </w:rPr>
            </w:pPr>
            <w:r>
              <w:rPr>
                <w:rFonts w:ascii="Arial" w:hAnsi="Arial"/>
                <w:sz w:val="20"/>
              </w:rPr>
              <w:t>Check the “Single Output” check box</w:t>
            </w:r>
          </w:p>
        </w:tc>
      </w:tr>
      <w:tr w:rsidR="004464D8" w14:paraId="76B93145" w14:textId="77777777" w:rsidTr="00793913">
        <w:trPr>
          <w:trHeight w:val="494"/>
        </w:trPr>
        <w:tc>
          <w:tcPr>
            <w:tcW w:w="650" w:type="dxa"/>
            <w:vAlign w:val="center"/>
          </w:tcPr>
          <w:p w14:paraId="13ED2D67" w14:textId="329841D2" w:rsidR="004464D8" w:rsidRDefault="00732779" w:rsidP="000E6B37">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0CF38EC7" w14:textId="77777777" w:rsidR="004464D8" w:rsidRPr="00ED4144" w:rsidRDefault="004464D8" w:rsidP="000E6B37">
            <w:pPr>
              <w:pStyle w:val="H1bodytext"/>
              <w:spacing w:after="0"/>
              <w:ind w:left="0"/>
              <w:rPr>
                <w:rFonts w:ascii="Arial" w:hAnsi="Arial"/>
                <w:iCs/>
                <w:sz w:val="20"/>
              </w:rPr>
            </w:pPr>
            <w:r>
              <w:rPr>
                <w:rFonts w:ascii="Arial" w:hAnsi="Arial"/>
                <w:sz w:val="20"/>
              </w:rPr>
              <w:t>Click “Browse”</w:t>
            </w:r>
          </w:p>
        </w:tc>
      </w:tr>
      <w:tr w:rsidR="004464D8" w14:paraId="176C7884" w14:textId="77777777" w:rsidTr="00793913">
        <w:trPr>
          <w:trHeight w:val="1520"/>
        </w:trPr>
        <w:tc>
          <w:tcPr>
            <w:tcW w:w="650" w:type="dxa"/>
            <w:vAlign w:val="center"/>
          </w:tcPr>
          <w:p w14:paraId="39A4211F" w14:textId="2DC5E356" w:rsidR="004464D8" w:rsidRDefault="00732779" w:rsidP="000E6B37">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00CF5246" w14:textId="7382E47F" w:rsidR="004464D8" w:rsidRDefault="004464D8" w:rsidP="000E6B37">
            <w:pPr>
              <w:pStyle w:val="H1bodytext"/>
              <w:spacing w:after="0"/>
              <w:ind w:left="0"/>
              <w:rPr>
                <w:rFonts w:ascii="Arial" w:hAnsi="Arial"/>
                <w:sz w:val="20"/>
              </w:rPr>
            </w:pPr>
            <w:r>
              <w:rPr>
                <w:rFonts w:ascii="Arial" w:hAnsi="Arial"/>
                <w:sz w:val="20"/>
              </w:rPr>
              <w:t xml:space="preserve">Multi-select the following files: </w:t>
            </w:r>
            <w:r>
              <w:rPr>
                <w:rFonts w:ascii="Arial" w:hAnsi="Arial"/>
                <w:sz w:val="20"/>
              </w:rPr>
              <w:br/>
            </w:r>
            <w:r>
              <w:rPr>
                <w:rFonts w:ascii="Arial" w:hAnsi="Arial"/>
                <w:sz w:val="20"/>
              </w:rPr>
              <w:br/>
            </w:r>
            <w:r w:rsidRPr="0051563A">
              <w:rPr>
                <w:rFonts w:ascii="Arial" w:hAnsi="Arial"/>
                <w:sz w:val="20"/>
              </w:rPr>
              <w:t>[test_directory]\AT-</w:t>
            </w:r>
            <w:r w:rsidR="007743D0">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.1</w:t>
            </w:r>
            <w:r w:rsidRPr="005C495B">
              <w:rPr>
                <w:rFonts w:ascii="Arial" w:hAnsi="Arial"/>
                <w:sz w:val="20"/>
              </w:rPr>
              <w:t>_column_subset.dat</w:t>
            </w:r>
          </w:p>
          <w:p w14:paraId="6897823E" w14:textId="019168EA" w:rsidR="004464D8" w:rsidRDefault="004464D8" w:rsidP="000E6B37">
            <w:pPr>
              <w:pStyle w:val="H1bodytext"/>
              <w:spacing w:after="0"/>
              <w:ind w:left="0"/>
              <w:rPr>
                <w:rFonts w:ascii="Arial" w:hAnsi="Arial"/>
                <w:sz w:val="20"/>
              </w:rPr>
            </w:pPr>
            <w:r w:rsidRPr="0051563A">
              <w:rPr>
                <w:rFonts w:ascii="Arial" w:hAnsi="Arial"/>
                <w:sz w:val="20"/>
              </w:rPr>
              <w:t>[test_directory]\AT-</w:t>
            </w:r>
            <w:r w:rsidR="007743D0">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.2</w:t>
            </w:r>
            <w:r w:rsidRPr="005C495B">
              <w:rPr>
                <w:rFonts w:ascii="Arial" w:hAnsi="Arial"/>
                <w:sz w:val="20"/>
              </w:rPr>
              <w:t>_column_subset.dat</w:t>
            </w:r>
            <w:r>
              <w:rPr>
                <w:rFonts w:ascii="Arial" w:hAnsi="Arial"/>
                <w:sz w:val="20"/>
              </w:rPr>
              <w:br/>
            </w:r>
            <w:r w:rsidRPr="0051563A">
              <w:rPr>
                <w:rFonts w:ascii="Arial" w:hAnsi="Arial"/>
                <w:sz w:val="20"/>
              </w:rPr>
              <w:t>[test_directory]\AT-</w:t>
            </w:r>
            <w:r w:rsidR="007743D0">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.3</w:t>
            </w:r>
            <w:r w:rsidRPr="005C495B">
              <w:rPr>
                <w:rFonts w:ascii="Arial" w:hAnsi="Arial"/>
                <w:sz w:val="20"/>
              </w:rPr>
              <w:t>_column_subset.dat</w:t>
            </w:r>
          </w:p>
        </w:tc>
      </w:tr>
      <w:tr w:rsidR="003D72F9" w14:paraId="14B05624" w14:textId="77777777" w:rsidTr="00793913">
        <w:trPr>
          <w:trHeight w:val="494"/>
        </w:trPr>
        <w:tc>
          <w:tcPr>
            <w:tcW w:w="650" w:type="dxa"/>
            <w:vAlign w:val="center"/>
          </w:tcPr>
          <w:p w14:paraId="609CF6F3" w14:textId="28A4FB60" w:rsidR="003D72F9" w:rsidRDefault="00732779" w:rsidP="000E6B37">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00BAADF6" w14:textId="77777777" w:rsidR="003D72F9" w:rsidRDefault="003D72F9" w:rsidP="000E6B37">
            <w:pPr>
              <w:pStyle w:val="H1bodytext"/>
              <w:spacing w:after="0"/>
              <w:ind w:left="0"/>
              <w:rPr>
                <w:rFonts w:ascii="Arial" w:hAnsi="Arial"/>
                <w:sz w:val="20"/>
              </w:rPr>
            </w:pPr>
            <w:r>
              <w:rPr>
                <w:rFonts w:ascii="Arial" w:hAnsi="Arial"/>
                <w:sz w:val="20"/>
              </w:rPr>
              <w:t>Click “Open”</w:t>
            </w:r>
          </w:p>
        </w:tc>
      </w:tr>
      <w:tr w:rsidR="003D72F9" w14:paraId="0BAAE39B" w14:textId="77777777" w:rsidTr="00793913">
        <w:trPr>
          <w:trHeight w:val="494"/>
        </w:trPr>
        <w:tc>
          <w:tcPr>
            <w:tcW w:w="650" w:type="dxa"/>
            <w:vAlign w:val="center"/>
          </w:tcPr>
          <w:p w14:paraId="4BE55727" w14:textId="78AAF5B9" w:rsidR="003D72F9" w:rsidRDefault="00732779" w:rsidP="000E6B37">
            <w:pPr>
              <w:pStyle w:val="H1bodytext"/>
              <w:spacing w:after="0"/>
              <w:ind w:left="0"/>
              <w:jc w:val="center"/>
              <w:rPr>
                <w:rFonts w:ascii="Arial" w:hAnsi="Arial"/>
                <w:sz w:val="20"/>
              </w:rPr>
            </w:pPr>
            <w:r>
              <w:rPr>
                <w:rFonts w:ascii="Arial" w:hAnsi="Arial"/>
                <w:sz w:val="20"/>
              </w:rPr>
              <w:lastRenderedPageBreak/>
              <w:t>7</w:t>
            </w:r>
          </w:p>
        </w:tc>
        <w:tc>
          <w:tcPr>
            <w:tcW w:w="8710" w:type="dxa"/>
            <w:gridSpan w:val="3"/>
            <w:vAlign w:val="center"/>
          </w:tcPr>
          <w:p w14:paraId="384D61BA" w14:textId="77777777" w:rsidR="003D72F9" w:rsidRDefault="003D72F9" w:rsidP="000E6B37">
            <w:pPr>
              <w:pStyle w:val="H1bodytext"/>
              <w:spacing w:after="0"/>
              <w:ind w:left="0"/>
              <w:rPr>
                <w:rFonts w:ascii="Arial" w:hAnsi="Arial"/>
                <w:sz w:val="20"/>
              </w:rPr>
            </w:pPr>
            <w:r>
              <w:rPr>
                <w:rFonts w:ascii="Arial" w:hAnsi="Arial"/>
                <w:sz w:val="20"/>
              </w:rPr>
              <w:t>Type “66-101” in column 2 “definition”</w:t>
            </w:r>
          </w:p>
        </w:tc>
      </w:tr>
      <w:tr w:rsidR="003D72F9" w14:paraId="69BE70C1" w14:textId="77777777" w:rsidTr="00793913">
        <w:trPr>
          <w:trHeight w:val="494"/>
        </w:trPr>
        <w:tc>
          <w:tcPr>
            <w:tcW w:w="650" w:type="dxa"/>
            <w:vAlign w:val="center"/>
          </w:tcPr>
          <w:p w14:paraId="35EA6C47" w14:textId="4103C7B9" w:rsidR="003D72F9" w:rsidRDefault="00732779" w:rsidP="000E6B37">
            <w:pPr>
              <w:pStyle w:val="H1bodytext"/>
              <w:spacing w:after="0"/>
              <w:ind w:left="0"/>
              <w:jc w:val="center"/>
              <w:rPr>
                <w:rFonts w:ascii="Arial" w:hAnsi="Arial"/>
                <w:sz w:val="20"/>
              </w:rPr>
            </w:pPr>
            <w:r>
              <w:rPr>
                <w:rFonts w:ascii="Arial" w:hAnsi="Arial"/>
                <w:sz w:val="20"/>
              </w:rPr>
              <w:t>8</w:t>
            </w:r>
          </w:p>
        </w:tc>
        <w:tc>
          <w:tcPr>
            <w:tcW w:w="8710" w:type="dxa"/>
            <w:gridSpan w:val="3"/>
            <w:vAlign w:val="center"/>
          </w:tcPr>
          <w:p w14:paraId="7D48B7C1" w14:textId="77777777" w:rsidR="003D72F9" w:rsidRDefault="003D72F9" w:rsidP="000E6B37">
            <w:pPr>
              <w:pStyle w:val="H1bodytext"/>
              <w:spacing w:after="0"/>
              <w:ind w:left="0"/>
              <w:rPr>
                <w:rFonts w:ascii="Arial" w:hAnsi="Arial"/>
                <w:sz w:val="20"/>
              </w:rPr>
            </w:pPr>
            <w:r>
              <w:rPr>
                <w:rFonts w:ascii="Arial" w:hAnsi="Arial"/>
                <w:sz w:val="20"/>
              </w:rPr>
              <w:t>Type “66-102” in column 4 “definition”</w:t>
            </w:r>
          </w:p>
        </w:tc>
      </w:tr>
      <w:tr w:rsidR="003D72F9" w14:paraId="29356BA0" w14:textId="77777777" w:rsidTr="00793913">
        <w:trPr>
          <w:trHeight w:val="494"/>
        </w:trPr>
        <w:tc>
          <w:tcPr>
            <w:tcW w:w="650" w:type="dxa"/>
            <w:vAlign w:val="center"/>
          </w:tcPr>
          <w:p w14:paraId="49F88FE1" w14:textId="4EF8D317" w:rsidR="003D72F9" w:rsidRDefault="00732779" w:rsidP="000E6B37">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5FB47690" w14:textId="77777777" w:rsidR="003D72F9" w:rsidRDefault="003D72F9" w:rsidP="000E6B37">
            <w:pPr>
              <w:pStyle w:val="H1bodytext"/>
              <w:spacing w:after="0"/>
              <w:ind w:left="0"/>
              <w:rPr>
                <w:rFonts w:ascii="Arial" w:hAnsi="Arial"/>
                <w:sz w:val="20"/>
              </w:rPr>
            </w:pPr>
            <w:r>
              <w:rPr>
                <w:rFonts w:ascii="Arial" w:hAnsi="Arial"/>
                <w:sz w:val="20"/>
              </w:rPr>
              <w:t>Click “Browse” next to “out dir:”</w:t>
            </w:r>
          </w:p>
        </w:tc>
      </w:tr>
      <w:tr w:rsidR="003D72F9" w:rsidDel="000A1842" w14:paraId="490EC586" w14:textId="77777777" w:rsidTr="00793913">
        <w:trPr>
          <w:trHeight w:val="494"/>
        </w:trPr>
        <w:tc>
          <w:tcPr>
            <w:tcW w:w="650" w:type="dxa"/>
            <w:vAlign w:val="center"/>
          </w:tcPr>
          <w:p w14:paraId="016E8F87" w14:textId="440F9FD5" w:rsidR="003D72F9" w:rsidRDefault="00732779" w:rsidP="000E6B37">
            <w:pPr>
              <w:pStyle w:val="H1bodytext"/>
              <w:spacing w:after="0"/>
              <w:ind w:left="0"/>
              <w:jc w:val="center"/>
              <w:rPr>
                <w:rFonts w:ascii="Arial" w:hAnsi="Arial"/>
                <w:sz w:val="20"/>
              </w:rPr>
            </w:pPr>
            <w:r>
              <w:rPr>
                <w:rFonts w:ascii="Arial" w:hAnsi="Arial"/>
                <w:sz w:val="20"/>
              </w:rPr>
              <w:t>10</w:t>
            </w:r>
          </w:p>
        </w:tc>
        <w:tc>
          <w:tcPr>
            <w:tcW w:w="8710" w:type="dxa"/>
            <w:gridSpan w:val="3"/>
            <w:vAlign w:val="center"/>
          </w:tcPr>
          <w:p w14:paraId="0984DC94" w14:textId="4BCB0892" w:rsidR="003D72F9" w:rsidDel="000A1842" w:rsidRDefault="003D72F9" w:rsidP="000E6B37">
            <w:pPr>
              <w:pStyle w:val="H1bodytext"/>
              <w:spacing w:after="0"/>
              <w:ind w:left="0"/>
              <w:rPr>
                <w:rFonts w:ascii="Arial" w:hAnsi="Arial"/>
                <w:sz w:val="20"/>
              </w:rPr>
            </w:pPr>
            <w:r>
              <w:rPr>
                <w:rFonts w:ascii="Arial" w:hAnsi="Arial"/>
                <w:sz w:val="20"/>
              </w:rPr>
              <w:t>Browse to [test_directory]\AT-</w:t>
            </w:r>
            <w:r w:rsidR="007743D0">
              <w:rPr>
                <w:rFonts w:ascii="Arial" w:hAnsi="Arial"/>
                <w:sz w:val="20"/>
              </w:rPr>
              <w:t>8</w:t>
            </w:r>
            <w:r>
              <w:rPr>
                <w:rFonts w:ascii="Arial" w:hAnsi="Arial"/>
                <w:sz w:val="20"/>
              </w:rPr>
              <w:t>\output</w:t>
            </w:r>
          </w:p>
        </w:tc>
      </w:tr>
      <w:tr w:rsidR="003D72F9" w:rsidDel="000A1842" w14:paraId="316F5714" w14:textId="77777777" w:rsidTr="00793913">
        <w:trPr>
          <w:trHeight w:val="494"/>
        </w:trPr>
        <w:tc>
          <w:tcPr>
            <w:tcW w:w="650" w:type="dxa"/>
            <w:vAlign w:val="center"/>
          </w:tcPr>
          <w:p w14:paraId="56BC8E04" w14:textId="3ADB8B65" w:rsidR="003D72F9" w:rsidRDefault="007743D0" w:rsidP="000E6B37">
            <w:pPr>
              <w:pStyle w:val="H1bodytext"/>
              <w:spacing w:after="0"/>
              <w:ind w:left="0"/>
              <w:jc w:val="center"/>
              <w:rPr>
                <w:rFonts w:ascii="Arial" w:hAnsi="Arial"/>
                <w:sz w:val="20"/>
              </w:rPr>
            </w:pPr>
            <w:r>
              <w:rPr>
                <w:rFonts w:ascii="Arial" w:hAnsi="Arial"/>
                <w:sz w:val="20"/>
              </w:rPr>
              <w:t>1</w:t>
            </w:r>
            <w:r w:rsidR="00732779">
              <w:rPr>
                <w:rFonts w:ascii="Arial" w:hAnsi="Arial"/>
                <w:sz w:val="20"/>
              </w:rPr>
              <w:t>1</w:t>
            </w:r>
          </w:p>
        </w:tc>
        <w:tc>
          <w:tcPr>
            <w:tcW w:w="8710" w:type="dxa"/>
            <w:gridSpan w:val="3"/>
            <w:vAlign w:val="center"/>
          </w:tcPr>
          <w:p w14:paraId="1AA11A01" w14:textId="77777777" w:rsidR="003D72F9" w:rsidDel="000A1842" w:rsidRDefault="003D72F9" w:rsidP="000E6B37">
            <w:pPr>
              <w:pStyle w:val="H1bodytext"/>
              <w:spacing w:after="0"/>
              <w:ind w:left="0"/>
              <w:rPr>
                <w:rFonts w:ascii="Arial" w:hAnsi="Arial"/>
                <w:sz w:val="20"/>
              </w:rPr>
            </w:pPr>
            <w:r>
              <w:rPr>
                <w:rFonts w:ascii="Arial" w:hAnsi="Arial"/>
                <w:sz w:val="20"/>
              </w:rPr>
              <w:t>Click on “Select Folder” button</w:t>
            </w:r>
          </w:p>
        </w:tc>
      </w:tr>
      <w:tr w:rsidR="003D72F9" w14:paraId="4585AD37" w14:textId="77777777" w:rsidTr="00793913">
        <w:trPr>
          <w:trHeight w:val="494"/>
        </w:trPr>
        <w:tc>
          <w:tcPr>
            <w:tcW w:w="650" w:type="dxa"/>
            <w:vAlign w:val="center"/>
          </w:tcPr>
          <w:p w14:paraId="176C7562" w14:textId="19EFC1E5" w:rsidR="003D72F9" w:rsidRDefault="007743D0" w:rsidP="000E6B37">
            <w:pPr>
              <w:pStyle w:val="H1bodytext"/>
              <w:spacing w:after="0"/>
              <w:ind w:left="0"/>
              <w:jc w:val="center"/>
              <w:rPr>
                <w:rFonts w:ascii="Arial" w:hAnsi="Arial"/>
                <w:sz w:val="20"/>
              </w:rPr>
            </w:pPr>
            <w:r>
              <w:rPr>
                <w:rFonts w:ascii="Arial" w:hAnsi="Arial"/>
                <w:sz w:val="20"/>
              </w:rPr>
              <w:t>1</w:t>
            </w:r>
            <w:r w:rsidR="00732779">
              <w:rPr>
                <w:rFonts w:ascii="Arial" w:hAnsi="Arial"/>
                <w:sz w:val="20"/>
              </w:rPr>
              <w:t>2</w:t>
            </w:r>
          </w:p>
        </w:tc>
        <w:tc>
          <w:tcPr>
            <w:tcW w:w="8710" w:type="dxa"/>
            <w:gridSpan w:val="3"/>
            <w:vAlign w:val="center"/>
          </w:tcPr>
          <w:p w14:paraId="36DFDF48" w14:textId="77777777" w:rsidR="003D72F9" w:rsidRDefault="003D72F9" w:rsidP="000E6B37">
            <w:pPr>
              <w:pStyle w:val="H1bodytext"/>
              <w:spacing w:after="0"/>
              <w:ind w:left="0"/>
              <w:rPr>
                <w:rFonts w:ascii="Arial" w:hAnsi="Arial"/>
                <w:sz w:val="20"/>
              </w:rPr>
            </w:pPr>
            <w:r>
              <w:rPr>
                <w:rFonts w:ascii="Arial" w:hAnsi="Arial"/>
                <w:sz w:val="20"/>
              </w:rPr>
              <w:t>Click “execute”</w:t>
            </w:r>
          </w:p>
        </w:tc>
      </w:tr>
      <w:tr w:rsidR="003D72F9" w:rsidRPr="007D0AAC" w14:paraId="1A376430" w14:textId="77777777" w:rsidTr="00793913">
        <w:trPr>
          <w:trHeight w:val="1538"/>
        </w:trPr>
        <w:tc>
          <w:tcPr>
            <w:tcW w:w="650" w:type="dxa"/>
            <w:vAlign w:val="center"/>
          </w:tcPr>
          <w:p w14:paraId="3452EB93" w14:textId="55EFD360" w:rsidR="003D72F9" w:rsidRPr="007D0AAC" w:rsidRDefault="007743D0" w:rsidP="000E6B37">
            <w:pPr>
              <w:pStyle w:val="H1bodytext"/>
              <w:spacing w:after="0"/>
              <w:ind w:left="0"/>
              <w:jc w:val="center"/>
              <w:rPr>
                <w:rFonts w:ascii="Arial" w:hAnsi="Arial"/>
                <w:sz w:val="20"/>
              </w:rPr>
            </w:pPr>
            <w:r>
              <w:rPr>
                <w:rFonts w:ascii="Arial" w:hAnsi="Arial"/>
                <w:sz w:val="20"/>
              </w:rPr>
              <w:t>1</w:t>
            </w:r>
            <w:r w:rsidR="00732779">
              <w:rPr>
                <w:rFonts w:ascii="Arial" w:hAnsi="Arial"/>
                <w:sz w:val="20"/>
              </w:rPr>
              <w:t>3</w:t>
            </w:r>
          </w:p>
        </w:tc>
        <w:tc>
          <w:tcPr>
            <w:tcW w:w="4210" w:type="dxa"/>
            <w:vAlign w:val="center"/>
          </w:tcPr>
          <w:p w14:paraId="6C244303" w14:textId="184E2163" w:rsidR="003D72F9" w:rsidRDefault="003D72F9" w:rsidP="000E6B37">
            <w:pPr>
              <w:pStyle w:val="H1bodytext"/>
              <w:spacing w:after="0"/>
              <w:ind w:left="0"/>
              <w:rPr>
                <w:rFonts w:ascii="Arial" w:hAnsi="Arial"/>
                <w:sz w:val="20"/>
              </w:rPr>
            </w:pPr>
            <w:r>
              <w:rPr>
                <w:rFonts w:ascii="Arial" w:hAnsi="Arial"/>
                <w:sz w:val="20"/>
              </w:rPr>
              <w:t xml:space="preserve">Verify that the </w:t>
            </w:r>
            <w:r w:rsidR="007743D0">
              <w:rPr>
                <w:rFonts w:ascii="Arial" w:hAnsi="Arial"/>
                <w:sz w:val="20"/>
              </w:rPr>
              <w:t xml:space="preserve">three files were processed </w:t>
            </w:r>
          </w:p>
        </w:tc>
        <w:tc>
          <w:tcPr>
            <w:tcW w:w="3016" w:type="dxa"/>
            <w:vAlign w:val="center"/>
          </w:tcPr>
          <w:p w14:paraId="462BB769" w14:textId="33062EC2" w:rsidR="003D72F9" w:rsidRDefault="00B7630E" w:rsidP="000E6B37">
            <w:pPr>
              <w:pStyle w:val="H1bodytext"/>
              <w:spacing w:after="0"/>
              <w:ind w:left="0"/>
              <w:rPr>
                <w:rFonts w:ascii="Arial" w:hAnsi="Arial"/>
                <w:sz w:val="20"/>
              </w:rPr>
            </w:pPr>
            <w:r>
              <w:rPr>
                <w:rFonts w:ascii="Arial" w:hAnsi="Arial"/>
                <w:sz w:val="20"/>
              </w:rPr>
              <w:t>Should be 6 files, 1 yearly steps, and one cumulative for each file processed.</w:t>
            </w:r>
          </w:p>
        </w:tc>
        <w:tc>
          <w:tcPr>
            <w:tcW w:w="1484" w:type="dxa"/>
            <w:vAlign w:val="center"/>
          </w:tcPr>
          <w:p w14:paraId="16281196" w14:textId="77777777" w:rsidR="003D72F9" w:rsidRPr="007D0AAC" w:rsidRDefault="003D72F9" w:rsidP="000E6B37">
            <w:pPr>
              <w:pStyle w:val="H1bodytext"/>
              <w:spacing w:after="0"/>
              <w:ind w:left="0"/>
              <w:rPr>
                <w:rFonts w:ascii="Arial" w:hAnsi="Arial"/>
                <w:i/>
                <w:sz w:val="20"/>
              </w:rPr>
            </w:pPr>
          </w:p>
        </w:tc>
      </w:tr>
    </w:tbl>
    <w:p w14:paraId="4CA2EFAE" w14:textId="77777777" w:rsidR="004464D8" w:rsidRDefault="004464D8" w:rsidP="00E62A15">
      <w:pPr>
        <w:pStyle w:val="H1bodytext"/>
        <w:spacing w:after="120"/>
        <w:rPr>
          <w:rFonts w:ascii="Arial" w:hAnsi="Arial"/>
          <w:highlight w:val="yellow"/>
        </w:rPr>
      </w:pPr>
    </w:p>
    <w:p w14:paraId="3339D09A" w14:textId="77777777" w:rsidR="005C495B" w:rsidRPr="00F279D9" w:rsidRDefault="005C495B"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6BF86A1" w14:textId="5524E3B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two test cases are described as follows:</w:t>
      </w:r>
      <w:r>
        <w:rPr>
          <w:rStyle w:val="eop"/>
        </w:rPr>
        <w:t> </w:t>
      </w:r>
    </w:p>
    <w:p w14:paraId="43C9EE16" w14:textId="25E79581" w:rsidR="00C43409" w:rsidRPr="00770021" w:rsidRDefault="001B7065" w:rsidP="00C43409">
      <w:pPr>
        <w:pStyle w:val="H1bodytext"/>
        <w:numPr>
          <w:ilvl w:val="0"/>
          <w:numId w:val="6"/>
        </w:numPr>
        <w:spacing w:after="120"/>
        <w:rPr>
          <w:rFonts w:ascii="Arial" w:hAnsi="Arial" w:cs="Arial"/>
        </w:rPr>
      </w:pPr>
      <w:r w:rsidRPr="00C43409">
        <w:rPr>
          <w:rFonts w:ascii="Arial" w:hAnsi="Arial" w:cs="Arial"/>
        </w:rPr>
        <w:t>Acceptance Test 1 is in Table A-</w:t>
      </w:r>
      <w:r w:rsidR="0073587B" w:rsidRPr="00C43409">
        <w:rPr>
          <w:rFonts w:ascii="Arial" w:hAnsi="Arial" w:cs="Arial"/>
        </w:rPr>
        <w:t>1</w:t>
      </w:r>
      <w:r w:rsidRPr="00C43409">
        <w:rPr>
          <w:rFonts w:ascii="Arial" w:hAnsi="Arial" w:cs="Arial"/>
        </w:rPr>
        <w:t>. It is</w:t>
      </w:r>
      <w:r w:rsidR="00C43409" w:rsidRPr="00C43409">
        <w:rPr>
          <w:rFonts w:ascii="Arial" w:hAnsi="Arial" w:cs="Arial"/>
        </w:rPr>
        <w:t xml:space="preserve"> </w:t>
      </w:r>
      <w:r w:rsidR="00C43409" w:rsidRPr="00770021">
        <w:rPr>
          <w:rFonts w:ascii="Arial" w:hAnsi="Arial" w:cs="Arial"/>
        </w:rPr>
        <w:t>successful and qualified to use</w:t>
      </w:r>
    </w:p>
    <w:p w14:paraId="21672DB8" w14:textId="405F31BB" w:rsidR="001B7065" w:rsidRDefault="001B7065" w:rsidP="00C43409">
      <w:pPr>
        <w:pStyle w:val="H1bodytext"/>
        <w:numPr>
          <w:ilvl w:val="0"/>
          <w:numId w:val="6"/>
        </w:numPr>
        <w:spacing w:after="120"/>
        <w:rPr>
          <w:rFonts w:ascii="Arial" w:hAnsi="Arial" w:cs="Arial"/>
        </w:rPr>
      </w:pPr>
      <w:r w:rsidRPr="00770021">
        <w:rPr>
          <w:rFonts w:ascii="Arial" w:hAnsi="Arial" w:cs="Arial"/>
        </w:rPr>
        <w:t>Acceptance Test 2 is in Table A-</w:t>
      </w:r>
      <w:r w:rsidR="0073587B" w:rsidRPr="00770021">
        <w:rPr>
          <w:rFonts w:ascii="Arial" w:hAnsi="Arial" w:cs="Arial"/>
        </w:rPr>
        <w:t>2</w:t>
      </w:r>
      <w:r w:rsidRPr="00770021">
        <w:rPr>
          <w:rFonts w:ascii="Arial" w:hAnsi="Arial" w:cs="Arial"/>
        </w:rPr>
        <w:t>. It is</w:t>
      </w:r>
      <w:r w:rsidR="00C43409">
        <w:rPr>
          <w:rFonts w:ascii="Arial" w:hAnsi="Arial" w:cs="Arial"/>
        </w:rPr>
        <w:t xml:space="preserve"> </w:t>
      </w:r>
      <w:r w:rsidR="00C43409" w:rsidRPr="00E70AB2">
        <w:rPr>
          <w:rFonts w:ascii="Arial" w:hAnsi="Arial" w:cs="Arial"/>
        </w:rPr>
        <w:t>successful and qualified to use</w:t>
      </w:r>
    </w:p>
    <w:p w14:paraId="04EC4074" w14:textId="7842F3E3" w:rsidR="00C43409" w:rsidRDefault="00C43409" w:rsidP="00C43409">
      <w:pPr>
        <w:pStyle w:val="H1bodytext"/>
        <w:numPr>
          <w:ilvl w:val="0"/>
          <w:numId w:val="6"/>
        </w:numPr>
        <w:spacing w:after="120"/>
        <w:rPr>
          <w:rFonts w:ascii="Arial" w:hAnsi="Arial" w:cs="Arial"/>
        </w:rPr>
      </w:pPr>
      <w:r w:rsidRPr="00E70AB2">
        <w:rPr>
          <w:rFonts w:ascii="Arial" w:hAnsi="Arial" w:cs="Arial"/>
        </w:rPr>
        <w:t xml:space="preserve">Acceptance Test </w:t>
      </w:r>
      <w:r>
        <w:rPr>
          <w:rFonts w:ascii="Arial" w:hAnsi="Arial" w:cs="Arial"/>
        </w:rPr>
        <w:t>3</w:t>
      </w:r>
      <w:r w:rsidRPr="00E70AB2">
        <w:rPr>
          <w:rFonts w:ascii="Arial" w:hAnsi="Arial" w:cs="Arial"/>
        </w:rPr>
        <w:t xml:space="preserve"> is in Table A-</w:t>
      </w:r>
      <w:r>
        <w:rPr>
          <w:rFonts w:ascii="Arial" w:hAnsi="Arial" w:cs="Arial"/>
        </w:rPr>
        <w:t>3</w:t>
      </w:r>
      <w:r w:rsidRPr="00E70AB2">
        <w:rPr>
          <w:rFonts w:ascii="Arial" w:hAnsi="Arial" w:cs="Arial"/>
        </w:rPr>
        <w:t>. It is</w:t>
      </w:r>
      <w:r>
        <w:rPr>
          <w:rFonts w:ascii="Arial" w:hAnsi="Arial" w:cs="Arial"/>
        </w:rPr>
        <w:t xml:space="preserve"> </w:t>
      </w:r>
      <w:r w:rsidRPr="00E70AB2">
        <w:rPr>
          <w:rFonts w:ascii="Arial" w:hAnsi="Arial" w:cs="Arial"/>
        </w:rPr>
        <w:t>successful and qualified to use</w:t>
      </w:r>
    </w:p>
    <w:p w14:paraId="3B934201" w14:textId="248B422C" w:rsidR="00C43409" w:rsidRDefault="00C43409" w:rsidP="00C43409">
      <w:pPr>
        <w:pStyle w:val="H1bodytext"/>
        <w:numPr>
          <w:ilvl w:val="0"/>
          <w:numId w:val="6"/>
        </w:numPr>
        <w:spacing w:after="120"/>
        <w:rPr>
          <w:rFonts w:ascii="Arial" w:hAnsi="Arial" w:cs="Arial"/>
        </w:rPr>
      </w:pPr>
      <w:r w:rsidRPr="00E70AB2">
        <w:rPr>
          <w:rFonts w:ascii="Arial" w:hAnsi="Arial" w:cs="Arial"/>
        </w:rPr>
        <w:t xml:space="preserve">Acceptance Test </w:t>
      </w:r>
      <w:r>
        <w:rPr>
          <w:rFonts w:ascii="Arial" w:hAnsi="Arial" w:cs="Arial"/>
        </w:rPr>
        <w:t>4</w:t>
      </w:r>
      <w:r w:rsidRPr="00E70AB2">
        <w:rPr>
          <w:rFonts w:ascii="Arial" w:hAnsi="Arial" w:cs="Arial"/>
        </w:rPr>
        <w:t xml:space="preserve"> is in Table A-</w:t>
      </w:r>
      <w:r>
        <w:rPr>
          <w:rFonts w:ascii="Arial" w:hAnsi="Arial" w:cs="Arial"/>
        </w:rPr>
        <w:t>4</w:t>
      </w:r>
      <w:r w:rsidRPr="00E70AB2">
        <w:rPr>
          <w:rFonts w:ascii="Arial" w:hAnsi="Arial" w:cs="Arial"/>
        </w:rPr>
        <w:t>. It is</w:t>
      </w:r>
      <w:r>
        <w:rPr>
          <w:rFonts w:ascii="Arial" w:hAnsi="Arial" w:cs="Arial"/>
        </w:rPr>
        <w:t xml:space="preserve"> </w:t>
      </w:r>
      <w:r w:rsidRPr="00E70AB2">
        <w:rPr>
          <w:rFonts w:ascii="Arial" w:hAnsi="Arial" w:cs="Arial"/>
        </w:rPr>
        <w:t>successful and qualified to use</w:t>
      </w:r>
    </w:p>
    <w:p w14:paraId="0D765C2B" w14:textId="01A055A1" w:rsidR="004B7A42" w:rsidRDefault="004B7A42" w:rsidP="00235EE7">
      <w:pPr>
        <w:pStyle w:val="H1bodytext"/>
        <w:numPr>
          <w:ilvl w:val="1"/>
          <w:numId w:val="6"/>
        </w:numPr>
        <w:spacing w:after="120"/>
        <w:rPr>
          <w:rFonts w:ascii="Arial" w:hAnsi="Arial" w:cs="Arial"/>
        </w:rPr>
      </w:pPr>
      <w:r>
        <w:rPr>
          <w:rFonts w:ascii="Arial" w:hAnsi="Arial" w:cs="Arial"/>
        </w:rPr>
        <w:t>Output files</w:t>
      </w:r>
      <w:r w:rsidR="00325D73">
        <w:rPr>
          <w:rFonts w:ascii="Arial" w:hAnsi="Arial" w:cs="Arial"/>
        </w:rPr>
        <w:t xml:space="preserve"> (</w:t>
      </w:r>
      <w:r w:rsidR="00325D73" w:rsidRPr="004B7A42">
        <w:rPr>
          <w:rFonts w:ascii="Arial" w:hAnsi="Arial" w:cs="Arial"/>
        </w:rPr>
        <w:t>Z:\CA-CIE-Tools-TestEnv\SZ_surf_conv\SRI Test\AT-4\output</w:t>
      </w:r>
      <w:r w:rsidR="00325D73">
        <w:rPr>
          <w:rFonts w:ascii="Arial" w:hAnsi="Arial" w:cs="Arial"/>
        </w:rPr>
        <w:t>)</w:t>
      </w:r>
      <w:r>
        <w:rPr>
          <w:rFonts w:ascii="Arial" w:hAnsi="Arial" w:cs="Arial"/>
        </w:rPr>
        <w:t xml:space="preserve"> are generated and checked with no errors as per the steps laid out for the AT-4 case</w:t>
      </w:r>
      <w:r w:rsidR="00325D73">
        <w:rPr>
          <w:rFonts w:ascii="Arial" w:hAnsi="Arial" w:cs="Arial"/>
        </w:rPr>
        <w:t>.</w:t>
      </w:r>
      <w:r>
        <w:rPr>
          <w:rFonts w:ascii="Arial" w:hAnsi="Arial" w:cs="Arial"/>
        </w:rPr>
        <w:t xml:space="preserve"> </w:t>
      </w:r>
    </w:p>
    <w:p w14:paraId="1B3E8E1F" w14:textId="563E502A" w:rsidR="00C43409" w:rsidRDefault="00C43409" w:rsidP="00C43409">
      <w:pPr>
        <w:pStyle w:val="H1bodytext"/>
        <w:numPr>
          <w:ilvl w:val="0"/>
          <w:numId w:val="6"/>
        </w:numPr>
        <w:spacing w:after="120"/>
        <w:rPr>
          <w:rFonts w:ascii="Arial" w:hAnsi="Arial" w:cs="Arial"/>
        </w:rPr>
      </w:pPr>
      <w:r w:rsidRPr="00E70AB2">
        <w:rPr>
          <w:rFonts w:ascii="Arial" w:hAnsi="Arial" w:cs="Arial"/>
        </w:rPr>
        <w:t xml:space="preserve">Acceptance Test </w:t>
      </w:r>
      <w:r>
        <w:rPr>
          <w:rFonts w:ascii="Arial" w:hAnsi="Arial" w:cs="Arial"/>
        </w:rPr>
        <w:t>5</w:t>
      </w:r>
      <w:r w:rsidRPr="00E70AB2">
        <w:rPr>
          <w:rFonts w:ascii="Arial" w:hAnsi="Arial" w:cs="Arial"/>
        </w:rPr>
        <w:t xml:space="preserve"> is in Table A-</w:t>
      </w:r>
      <w:r>
        <w:rPr>
          <w:rFonts w:ascii="Arial" w:hAnsi="Arial" w:cs="Arial"/>
        </w:rPr>
        <w:t>5</w:t>
      </w:r>
      <w:r w:rsidRPr="00E70AB2">
        <w:rPr>
          <w:rFonts w:ascii="Arial" w:hAnsi="Arial" w:cs="Arial"/>
        </w:rPr>
        <w:t>. It is</w:t>
      </w:r>
      <w:r>
        <w:rPr>
          <w:rFonts w:ascii="Arial" w:hAnsi="Arial" w:cs="Arial"/>
        </w:rPr>
        <w:t xml:space="preserve"> </w:t>
      </w:r>
      <w:r w:rsidRPr="00E70AB2">
        <w:rPr>
          <w:rFonts w:ascii="Arial" w:hAnsi="Arial" w:cs="Arial"/>
        </w:rPr>
        <w:t>successful and qualified to use</w:t>
      </w:r>
    </w:p>
    <w:p w14:paraId="2F96352C" w14:textId="00DB6A26" w:rsidR="00325D73" w:rsidRDefault="00325D73" w:rsidP="00235EE7">
      <w:pPr>
        <w:pStyle w:val="H1bodytext"/>
        <w:numPr>
          <w:ilvl w:val="1"/>
          <w:numId w:val="6"/>
        </w:numPr>
        <w:spacing w:after="120"/>
        <w:rPr>
          <w:rFonts w:ascii="Arial" w:hAnsi="Arial" w:cs="Arial"/>
        </w:rPr>
      </w:pPr>
      <w:r>
        <w:rPr>
          <w:rFonts w:ascii="Arial" w:hAnsi="Arial" w:cs="Arial"/>
        </w:rPr>
        <w:t>Output files (</w:t>
      </w:r>
      <w:r w:rsidRPr="00325D73">
        <w:rPr>
          <w:rFonts w:ascii="Arial" w:hAnsi="Arial" w:cs="Arial"/>
        </w:rPr>
        <w:t>Z:\CA-CIE-Tools-TestEnv\SZ_surf_conv\SRI Test\AT-5\output</w:t>
      </w:r>
      <w:r>
        <w:rPr>
          <w:rFonts w:ascii="Arial" w:hAnsi="Arial" w:cs="Arial"/>
        </w:rPr>
        <w:t>) are generated as per the steps laid out for the AT-5 case.</w:t>
      </w:r>
    </w:p>
    <w:p w14:paraId="3F6708B6" w14:textId="65BE4064" w:rsidR="00C43409" w:rsidRDefault="00C43409" w:rsidP="00C43409">
      <w:pPr>
        <w:pStyle w:val="H1bodytext"/>
        <w:numPr>
          <w:ilvl w:val="1"/>
          <w:numId w:val="6"/>
        </w:numPr>
        <w:spacing w:after="120"/>
        <w:rPr>
          <w:rFonts w:ascii="Arial" w:hAnsi="Arial" w:cs="Arial"/>
        </w:rPr>
      </w:pPr>
      <w:r>
        <w:rPr>
          <w:rFonts w:ascii="Arial" w:hAnsi="Arial" w:cs="Arial"/>
        </w:rPr>
        <w:t xml:space="preserve">Excel program </w:t>
      </w:r>
      <w:r w:rsidR="004B7A42">
        <w:rPr>
          <w:rFonts w:ascii="Arial" w:hAnsi="Arial" w:cs="Arial"/>
        </w:rPr>
        <w:t>is</w:t>
      </w:r>
      <w:r>
        <w:rPr>
          <w:rFonts w:ascii="Arial" w:hAnsi="Arial" w:cs="Arial"/>
        </w:rPr>
        <w:t xml:space="preserve"> used to verify the steps listed in Table A-5. The excel file</w:t>
      </w:r>
      <w:r w:rsidR="00A563F7">
        <w:rPr>
          <w:rFonts w:ascii="Arial" w:hAnsi="Arial" w:cs="Arial"/>
        </w:rPr>
        <w:t>s</w:t>
      </w:r>
      <w:r>
        <w:rPr>
          <w:rFonts w:ascii="Arial" w:hAnsi="Arial" w:cs="Arial"/>
        </w:rPr>
        <w:t xml:space="preserve"> </w:t>
      </w:r>
      <w:r w:rsidR="00A563F7">
        <w:rPr>
          <w:rFonts w:ascii="Arial" w:hAnsi="Arial" w:cs="Arial"/>
        </w:rPr>
        <w:t xml:space="preserve">(preset files) </w:t>
      </w:r>
      <w:r w:rsidRPr="00C43409">
        <w:rPr>
          <w:rFonts w:ascii="Arial" w:hAnsi="Arial" w:cs="Arial"/>
        </w:rPr>
        <w:t>tab_i-129_test_data_2_column_subset_cum_AT-5_66-</w:t>
      </w:r>
      <w:r w:rsidRPr="00C43409">
        <w:rPr>
          <w:rFonts w:ascii="Arial" w:hAnsi="Arial" w:cs="Arial"/>
        </w:rPr>
        <w:lastRenderedPageBreak/>
        <w:t>101_comparison_pa.xlsx</w:t>
      </w:r>
      <w:r>
        <w:rPr>
          <w:rFonts w:ascii="Arial" w:hAnsi="Arial" w:cs="Arial"/>
        </w:rPr>
        <w:t xml:space="preserve"> </w:t>
      </w:r>
      <w:r w:rsidR="00A563F7">
        <w:rPr>
          <w:rFonts w:ascii="Arial" w:hAnsi="Arial" w:cs="Arial"/>
        </w:rPr>
        <w:t xml:space="preserve">and </w:t>
      </w:r>
      <w:r w:rsidR="00A563F7" w:rsidRPr="00A563F7">
        <w:rPr>
          <w:rFonts w:ascii="Arial" w:hAnsi="Arial" w:cs="Arial"/>
        </w:rPr>
        <w:t>tab_i-129_test_data_2_column_subset_cum_AT-5_66-102_comparison_pa.xlsx</w:t>
      </w:r>
      <w:r w:rsidR="00A563F7">
        <w:rPr>
          <w:rFonts w:ascii="Arial" w:hAnsi="Arial" w:cs="Arial"/>
        </w:rPr>
        <w:t xml:space="preserve"> </w:t>
      </w:r>
      <w:r>
        <w:rPr>
          <w:rFonts w:ascii="Arial" w:hAnsi="Arial" w:cs="Arial"/>
        </w:rPr>
        <w:t xml:space="preserve">located in the testing directory  </w:t>
      </w:r>
      <w:r w:rsidR="00A563F7" w:rsidRPr="00A563F7">
        <w:t>\\olive\backups\CAVE\CA-CIE-Tools-TestEnv\SZ_surf_conv\SRI Test\AT-5\utility</w:t>
      </w:r>
    </w:p>
    <w:p w14:paraId="4E406422" w14:textId="79127269" w:rsidR="00C43409" w:rsidRDefault="00C43409" w:rsidP="00C43409">
      <w:pPr>
        <w:pStyle w:val="H1bodytext"/>
        <w:numPr>
          <w:ilvl w:val="0"/>
          <w:numId w:val="6"/>
        </w:numPr>
        <w:spacing w:after="120"/>
        <w:rPr>
          <w:rFonts w:ascii="Arial" w:hAnsi="Arial" w:cs="Arial"/>
        </w:rPr>
      </w:pPr>
      <w:r w:rsidRPr="00E70AB2">
        <w:rPr>
          <w:rFonts w:ascii="Arial" w:hAnsi="Arial" w:cs="Arial"/>
        </w:rPr>
        <w:t xml:space="preserve">Acceptance Test </w:t>
      </w:r>
      <w:r>
        <w:rPr>
          <w:rFonts w:ascii="Arial" w:hAnsi="Arial" w:cs="Arial"/>
        </w:rPr>
        <w:t>6</w:t>
      </w:r>
      <w:r w:rsidRPr="00E70AB2">
        <w:rPr>
          <w:rFonts w:ascii="Arial" w:hAnsi="Arial" w:cs="Arial"/>
        </w:rPr>
        <w:t xml:space="preserve"> is in Table A-</w:t>
      </w:r>
      <w:r>
        <w:rPr>
          <w:rFonts w:ascii="Arial" w:hAnsi="Arial" w:cs="Arial"/>
        </w:rPr>
        <w:t>6</w:t>
      </w:r>
      <w:r w:rsidRPr="00E70AB2">
        <w:rPr>
          <w:rFonts w:ascii="Arial" w:hAnsi="Arial" w:cs="Arial"/>
        </w:rPr>
        <w:t>. It is</w:t>
      </w:r>
      <w:r>
        <w:rPr>
          <w:rFonts w:ascii="Arial" w:hAnsi="Arial" w:cs="Arial"/>
        </w:rPr>
        <w:t xml:space="preserve"> </w:t>
      </w:r>
      <w:r w:rsidRPr="00E70AB2">
        <w:rPr>
          <w:rFonts w:ascii="Arial" w:hAnsi="Arial" w:cs="Arial"/>
        </w:rPr>
        <w:t>successful and qualified to use</w:t>
      </w:r>
    </w:p>
    <w:p w14:paraId="4FCC8C85" w14:textId="0EACACB3" w:rsidR="00325D73" w:rsidRDefault="00325D73" w:rsidP="00325D73">
      <w:pPr>
        <w:pStyle w:val="H1bodytext"/>
        <w:numPr>
          <w:ilvl w:val="1"/>
          <w:numId w:val="6"/>
        </w:numPr>
        <w:spacing w:after="120"/>
        <w:rPr>
          <w:rFonts w:ascii="Arial" w:hAnsi="Arial" w:cs="Arial"/>
        </w:rPr>
      </w:pPr>
      <w:r>
        <w:rPr>
          <w:rFonts w:ascii="Arial" w:hAnsi="Arial" w:cs="Arial"/>
        </w:rPr>
        <w:t>Output files (</w:t>
      </w:r>
      <w:r w:rsidRPr="00325D73">
        <w:rPr>
          <w:rFonts w:ascii="Arial" w:hAnsi="Arial" w:cs="Arial"/>
        </w:rPr>
        <w:t>Z:\CA-CIE-Tools-TestEnv\SZ_surf_conv\SRI Test\AT-</w:t>
      </w:r>
      <w:r>
        <w:rPr>
          <w:rFonts w:ascii="Arial" w:hAnsi="Arial" w:cs="Arial"/>
        </w:rPr>
        <w:t>6</w:t>
      </w:r>
      <w:r w:rsidRPr="00325D73">
        <w:rPr>
          <w:rFonts w:ascii="Arial" w:hAnsi="Arial" w:cs="Arial"/>
        </w:rPr>
        <w:t>\output</w:t>
      </w:r>
      <w:r>
        <w:rPr>
          <w:rFonts w:ascii="Arial" w:hAnsi="Arial" w:cs="Arial"/>
        </w:rPr>
        <w:t>) are generated as per the steps laid out for the AT-6 case.</w:t>
      </w:r>
    </w:p>
    <w:p w14:paraId="520836E6" w14:textId="5D073894" w:rsidR="00A563F7" w:rsidRDefault="00A563F7" w:rsidP="00A563F7">
      <w:pPr>
        <w:pStyle w:val="H1bodytext"/>
        <w:numPr>
          <w:ilvl w:val="1"/>
          <w:numId w:val="6"/>
        </w:numPr>
        <w:spacing w:after="120"/>
        <w:rPr>
          <w:rFonts w:ascii="Arial" w:hAnsi="Arial" w:cs="Arial"/>
        </w:rPr>
      </w:pPr>
      <w:r>
        <w:rPr>
          <w:rFonts w:ascii="Arial" w:hAnsi="Arial" w:cs="Arial"/>
        </w:rPr>
        <w:t xml:space="preserve">Excel program </w:t>
      </w:r>
      <w:r w:rsidR="00325D73">
        <w:rPr>
          <w:rFonts w:ascii="Arial" w:hAnsi="Arial" w:cs="Arial"/>
        </w:rPr>
        <w:t>is</w:t>
      </w:r>
      <w:r>
        <w:rPr>
          <w:rFonts w:ascii="Arial" w:hAnsi="Arial" w:cs="Arial"/>
        </w:rPr>
        <w:t xml:space="preserve"> used to verify the steps listed in Table A-5. The excel file (preset file) </w:t>
      </w:r>
      <w:r w:rsidR="00770021" w:rsidRPr="00770021">
        <w:rPr>
          <w:rFonts w:ascii="Arial" w:hAnsi="Arial" w:cs="Arial"/>
        </w:rPr>
        <w:t>tab_i-129_test_data_2_column_subset_cum_AT-6_summing_comparison_pa.xlsx</w:t>
      </w:r>
      <w:r>
        <w:rPr>
          <w:rFonts w:ascii="Arial" w:hAnsi="Arial" w:cs="Arial"/>
        </w:rPr>
        <w:t xml:space="preserve"> located in the testing directory  </w:t>
      </w:r>
      <w:r w:rsidRPr="00A563F7">
        <w:t>\\olive\backups\CAVE\CA-CIE-Tools-TestEnv\SZ_surf_conv\SRI Test\AT-5\utility</w:t>
      </w:r>
    </w:p>
    <w:p w14:paraId="54FE8B57" w14:textId="44346418" w:rsidR="00B12163" w:rsidRDefault="00C43409" w:rsidP="00197806">
      <w:pPr>
        <w:pStyle w:val="H1bodytext"/>
        <w:numPr>
          <w:ilvl w:val="0"/>
          <w:numId w:val="6"/>
        </w:numPr>
        <w:spacing w:after="120"/>
        <w:rPr>
          <w:rFonts w:ascii="Arial" w:hAnsi="Arial" w:cs="Arial"/>
        </w:rPr>
      </w:pPr>
      <w:r w:rsidRPr="00B12163">
        <w:rPr>
          <w:rFonts w:ascii="Arial" w:hAnsi="Arial" w:cs="Arial"/>
        </w:rPr>
        <w:t>Acceptance Test 7 is in Table A-7. It is successful and qualified to use</w:t>
      </w:r>
    </w:p>
    <w:p w14:paraId="36BF1BFA" w14:textId="07A4DDF8" w:rsidR="00B12163" w:rsidRDefault="00B12163" w:rsidP="00B12163">
      <w:pPr>
        <w:pStyle w:val="H1bodytext"/>
        <w:numPr>
          <w:ilvl w:val="1"/>
          <w:numId w:val="6"/>
        </w:numPr>
        <w:spacing w:after="120"/>
        <w:rPr>
          <w:rFonts w:ascii="Arial" w:hAnsi="Arial" w:cs="Arial"/>
        </w:rPr>
      </w:pPr>
      <w:r>
        <w:rPr>
          <w:rFonts w:ascii="Arial" w:hAnsi="Arial" w:cs="Arial"/>
        </w:rPr>
        <w:t>Three sets of output files (output_pCi, output_ug &amp; output_user) are generated and checked with no errors as per the steps laid out for the AT-7 case. They are located</w:t>
      </w:r>
    </w:p>
    <w:p w14:paraId="7E899F87" w14:textId="5AE4376D" w:rsidR="00B12163" w:rsidRDefault="00B12163" w:rsidP="00B12163">
      <w:pPr>
        <w:pStyle w:val="H1bodytext"/>
        <w:numPr>
          <w:ilvl w:val="2"/>
          <w:numId w:val="6"/>
        </w:numPr>
        <w:spacing w:after="120"/>
        <w:rPr>
          <w:rFonts w:ascii="Arial" w:hAnsi="Arial" w:cs="Arial"/>
        </w:rPr>
      </w:pPr>
      <w:r w:rsidRPr="00B12163">
        <w:rPr>
          <w:rFonts w:ascii="Arial" w:hAnsi="Arial" w:cs="Arial"/>
        </w:rPr>
        <w:t>Z:\CA-CIE-Tools-TestEnv\SZ_surf_conv\SRI Test\AT-7\output_pCi</w:t>
      </w:r>
    </w:p>
    <w:p w14:paraId="002F439E" w14:textId="53918829" w:rsidR="00B12163" w:rsidRDefault="00B12163" w:rsidP="00B12163">
      <w:pPr>
        <w:pStyle w:val="H1bodytext"/>
        <w:numPr>
          <w:ilvl w:val="2"/>
          <w:numId w:val="6"/>
        </w:numPr>
        <w:spacing w:after="120"/>
        <w:rPr>
          <w:rFonts w:ascii="Arial" w:hAnsi="Arial" w:cs="Arial"/>
        </w:rPr>
      </w:pPr>
      <w:r w:rsidRPr="00B12163">
        <w:rPr>
          <w:rFonts w:ascii="Arial" w:hAnsi="Arial" w:cs="Arial"/>
        </w:rPr>
        <w:t>Z:\CA-CIE-Tools-TestEnv\SZ_surf_conv\SRI Test\AT-7\output_ug</w:t>
      </w:r>
    </w:p>
    <w:p w14:paraId="2F57BA44" w14:textId="07D6E5DC" w:rsidR="00B12163" w:rsidRPr="00B12163" w:rsidRDefault="00B12163" w:rsidP="009A20DD">
      <w:pPr>
        <w:pStyle w:val="H1bodytext"/>
        <w:numPr>
          <w:ilvl w:val="2"/>
          <w:numId w:val="6"/>
        </w:numPr>
        <w:spacing w:after="120"/>
        <w:rPr>
          <w:rFonts w:ascii="Arial" w:hAnsi="Arial" w:cs="Arial"/>
        </w:rPr>
      </w:pPr>
      <w:r w:rsidRPr="00B12163">
        <w:rPr>
          <w:rFonts w:ascii="Arial" w:hAnsi="Arial" w:cs="Arial"/>
        </w:rPr>
        <w:t>Z:\CA-CIE-Tools-TestEnv\SZ_surf_conv\SRI Test\AT-7\output_u</w:t>
      </w:r>
      <w:r w:rsidR="00C46EF4">
        <w:rPr>
          <w:rFonts w:ascii="Arial" w:hAnsi="Arial" w:cs="Arial"/>
        </w:rPr>
        <w:t>ser</w:t>
      </w:r>
    </w:p>
    <w:p w14:paraId="28F44FF0" w14:textId="10473657" w:rsidR="00C43409" w:rsidRDefault="00C43409" w:rsidP="00197806">
      <w:pPr>
        <w:pStyle w:val="H1bodytext"/>
        <w:numPr>
          <w:ilvl w:val="0"/>
          <w:numId w:val="6"/>
        </w:numPr>
        <w:spacing w:after="120"/>
        <w:rPr>
          <w:rFonts w:ascii="Arial" w:hAnsi="Arial" w:cs="Arial"/>
        </w:rPr>
      </w:pPr>
      <w:r w:rsidRPr="00B12163">
        <w:rPr>
          <w:rFonts w:ascii="Arial" w:hAnsi="Arial" w:cs="Arial"/>
        </w:rPr>
        <w:t>Acceptance Test 8 is in Table A-8. It is successful and qualified to use</w:t>
      </w:r>
    </w:p>
    <w:p w14:paraId="16FC6533" w14:textId="37104D66" w:rsidR="00B12163" w:rsidRPr="00B12163" w:rsidRDefault="00B12163" w:rsidP="009A20DD">
      <w:pPr>
        <w:pStyle w:val="H1bodytext"/>
        <w:numPr>
          <w:ilvl w:val="1"/>
          <w:numId w:val="6"/>
        </w:numPr>
        <w:spacing w:after="120"/>
        <w:rPr>
          <w:rFonts w:ascii="Arial" w:hAnsi="Arial" w:cs="Arial"/>
        </w:rPr>
      </w:pPr>
      <w:r>
        <w:rPr>
          <w:rFonts w:ascii="Arial" w:hAnsi="Arial" w:cs="Arial"/>
        </w:rPr>
        <w:t>Output files (</w:t>
      </w:r>
      <w:r w:rsidRPr="00B12163">
        <w:rPr>
          <w:rFonts w:ascii="Arial" w:hAnsi="Arial" w:cs="Arial"/>
        </w:rPr>
        <w:t>Z:\CA-CIE-Tools-TestEnv\SZ_surf_conv\SRI Test\AT-8\output</w:t>
      </w:r>
      <w:r>
        <w:rPr>
          <w:rFonts w:ascii="Arial" w:hAnsi="Arial" w:cs="Arial"/>
        </w:rPr>
        <w:t>) are generated and checked with no errors as per the steps laid out for the AT-8 case.</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1EEE1454" w14:textId="1F03B1CC" w:rsidR="00BE59DC" w:rsidRDefault="0091182B" w:rsidP="00BE59DC">
      <w:pPr>
        <w:pStyle w:val="H1bodytext"/>
        <w:spacing w:after="120"/>
        <w:rPr>
          <w:rFonts w:ascii="Arial" w:hAnsi="Arial"/>
        </w:rPr>
      </w:pPr>
      <w:r>
        <w:rPr>
          <w:rFonts w:ascii="Arial" w:hAnsi="Arial"/>
        </w:rPr>
        <w:t xml:space="preserve">The </w:t>
      </w:r>
      <w:r w:rsidR="0005219A">
        <w:rPr>
          <w:rFonts w:ascii="Arial" w:hAnsi="Arial"/>
        </w:rPr>
        <w:t>SRI</w:t>
      </w:r>
      <w:r>
        <w:rPr>
          <w:rFonts w:ascii="Arial" w:hAnsi="Arial"/>
        </w:rPr>
        <w:t xml:space="preserve"> </w:t>
      </w:r>
      <w:r w:rsidR="00BE59DC">
        <w:rPr>
          <w:rFonts w:ascii="Arial" w:hAnsi="Arial"/>
        </w:rPr>
        <w:t>tool is a</w:t>
      </w:r>
      <w:r w:rsidR="007C35F3">
        <w:rPr>
          <w:rFonts w:ascii="Arial" w:hAnsi="Arial"/>
        </w:rPr>
        <w:t xml:space="preserve"> compiled</w:t>
      </w:r>
      <w:r w:rsidR="00BE59DC">
        <w:rPr>
          <w:rFonts w:ascii="Arial" w:hAnsi="Arial"/>
        </w:rPr>
        <w:t xml:space="preserve"> executable </w:t>
      </w:r>
      <w:r>
        <w:rPr>
          <w:rFonts w:ascii="Arial" w:hAnsi="Arial"/>
        </w:rPr>
        <w:t xml:space="preserve">that utilizes a Graphical User Interface (GUI) for the user-defined input. As a result, it </w:t>
      </w:r>
      <w:r w:rsidR="007C35F3">
        <w:rPr>
          <w:rFonts w:ascii="Arial" w:hAnsi="Arial"/>
        </w:rPr>
        <w:t xml:space="preserve">does not require user-defined </w:t>
      </w:r>
      <w:r w:rsidR="00BE59DC">
        <w:rPr>
          <w:rFonts w:ascii="Arial" w:hAnsi="Arial"/>
        </w:rPr>
        <w:t>arguments</w:t>
      </w:r>
      <w:r w:rsidR="007C35F3">
        <w:rPr>
          <w:rFonts w:ascii="Arial" w:hAnsi="Arial"/>
        </w:rPr>
        <w:t xml:space="preserve"> when invoked</w:t>
      </w:r>
      <w:r w:rsidR="00BE59DC">
        <w:rPr>
          <w:rFonts w:ascii="Arial" w:hAnsi="Arial"/>
        </w:rPr>
        <w:t xml:space="preserve">.  </w:t>
      </w:r>
      <w:r w:rsidR="007C35F3">
        <w:rPr>
          <w:rFonts w:ascii="Arial" w:hAnsi="Arial"/>
        </w:rPr>
        <w:t xml:space="preserve">When the </w:t>
      </w:r>
      <w:r w:rsidR="0005219A">
        <w:rPr>
          <w:rFonts w:ascii="Arial" w:hAnsi="Arial"/>
        </w:rPr>
        <w:t>SRI</w:t>
      </w:r>
      <w:r w:rsidR="007C35F3">
        <w:rPr>
          <w:rFonts w:ascii="Arial" w:hAnsi="Arial"/>
        </w:rPr>
        <w:t xml:space="preserve"> tool is executed, </w:t>
      </w:r>
      <w:r>
        <w:rPr>
          <w:rFonts w:ascii="Arial" w:hAnsi="Arial"/>
        </w:rPr>
        <w:t>the</w:t>
      </w:r>
      <w:r w:rsidR="00BE59DC">
        <w:rPr>
          <w:rFonts w:ascii="Arial" w:hAnsi="Arial"/>
        </w:rPr>
        <w:t xml:space="preserve"> GUI</w:t>
      </w:r>
      <w:r w:rsidR="007C35F3">
        <w:rPr>
          <w:rFonts w:ascii="Arial" w:hAnsi="Arial"/>
        </w:rPr>
        <w:t xml:space="preserve"> window is opened, with</w:t>
      </w:r>
      <w:r w:rsidR="00BE59DC">
        <w:rPr>
          <w:rFonts w:ascii="Arial" w:hAnsi="Arial"/>
        </w:rPr>
        <w:t xml:space="preserve"> space</w:t>
      </w:r>
      <w:r>
        <w:rPr>
          <w:rFonts w:ascii="Arial" w:hAnsi="Arial"/>
        </w:rPr>
        <w:t>-</w:t>
      </w:r>
      <w:r w:rsidR="00BE59DC">
        <w:rPr>
          <w:rFonts w:ascii="Arial" w:hAnsi="Arial"/>
        </w:rPr>
        <w:t>delimited files</w:t>
      </w:r>
      <w:r>
        <w:rPr>
          <w:rFonts w:ascii="Arial" w:hAnsi="Arial"/>
        </w:rPr>
        <w:t xml:space="preserve"> selected</w:t>
      </w:r>
      <w:r w:rsidR="007C35F3">
        <w:rPr>
          <w:rFonts w:ascii="Arial" w:hAnsi="Arial"/>
        </w:rPr>
        <w:t xml:space="preserve"> as </w:t>
      </w:r>
      <w:r>
        <w:rPr>
          <w:rFonts w:ascii="Arial" w:hAnsi="Arial"/>
        </w:rPr>
        <w:t>the</w:t>
      </w:r>
      <w:r w:rsidR="007C35F3">
        <w:rPr>
          <w:rFonts w:ascii="Arial" w:hAnsi="Arial"/>
        </w:rPr>
        <w:t xml:space="preserve"> default selection (Figure </w:t>
      </w:r>
      <w:r w:rsidR="00CA0CD9">
        <w:rPr>
          <w:rFonts w:ascii="Arial" w:hAnsi="Arial"/>
        </w:rPr>
        <w:t>1</w:t>
      </w:r>
      <w:r w:rsidR="007C35F3">
        <w:rPr>
          <w:rFonts w:ascii="Arial" w:hAnsi="Arial"/>
        </w:rPr>
        <w:t>)</w:t>
      </w:r>
      <w:r w:rsidR="00BE59DC">
        <w:rPr>
          <w:rFonts w:ascii="Arial" w:hAnsi="Arial"/>
        </w:rPr>
        <w:t>.</w:t>
      </w:r>
    </w:p>
    <w:p w14:paraId="431FBC9F" w14:textId="33940477" w:rsidR="0091182B" w:rsidRPr="00277E73" w:rsidRDefault="0091182B" w:rsidP="00793913">
      <w:pPr>
        <w:tabs>
          <w:tab w:val="left" w:pos="4290"/>
        </w:tabs>
      </w:pPr>
      <w:r>
        <w:tab/>
      </w:r>
    </w:p>
    <w:p w14:paraId="3A8121B5" w14:textId="60C90FDD" w:rsidR="00BE59DC" w:rsidRDefault="005D5179" w:rsidP="00BE59DC">
      <w:pPr>
        <w:pStyle w:val="H1bodytext"/>
        <w:spacing w:after="120"/>
        <w:jc w:val="center"/>
        <w:rPr>
          <w:rFonts w:ascii="Arial" w:hAnsi="Arial"/>
        </w:rPr>
      </w:pPr>
      <w:r>
        <w:rPr>
          <w:noProof/>
        </w:rPr>
        <w:lastRenderedPageBreak/>
        <w:drawing>
          <wp:inline distT="0" distB="0" distL="0" distR="0" wp14:anchorId="2538FF6A" wp14:editId="16AB595B">
            <wp:extent cx="4924425" cy="569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5695950"/>
                    </a:xfrm>
                    <a:prstGeom prst="rect">
                      <a:avLst/>
                    </a:prstGeom>
                  </pic:spPr>
                </pic:pic>
              </a:graphicData>
            </a:graphic>
          </wp:inline>
        </w:drawing>
      </w:r>
    </w:p>
    <w:p w14:paraId="7DD1C5FA" w14:textId="6BC890EF" w:rsidR="007C35F3" w:rsidRPr="00235EE7" w:rsidRDefault="007C35F3" w:rsidP="00BE59DC">
      <w:pPr>
        <w:pStyle w:val="H1bodytext"/>
        <w:spacing w:after="120"/>
        <w:jc w:val="center"/>
        <w:rPr>
          <w:rFonts w:ascii="Arial" w:hAnsi="Arial"/>
          <w:b/>
          <w:bCs/>
        </w:rPr>
      </w:pPr>
      <w:r w:rsidRPr="00235EE7">
        <w:rPr>
          <w:rFonts w:ascii="Arial" w:hAnsi="Arial"/>
          <w:b/>
          <w:bCs/>
        </w:rPr>
        <w:t xml:space="preserve">Figure </w:t>
      </w:r>
      <w:r w:rsidR="00CA0CD9" w:rsidRPr="00235EE7">
        <w:rPr>
          <w:rFonts w:ascii="Arial" w:hAnsi="Arial"/>
          <w:b/>
          <w:bCs/>
        </w:rPr>
        <w:t>1</w:t>
      </w:r>
    </w:p>
    <w:p w14:paraId="7882B6D5" w14:textId="5CD6BCE7" w:rsidR="009F67F0" w:rsidRDefault="007C35F3" w:rsidP="00BE59DC">
      <w:pPr>
        <w:pStyle w:val="H1bodytext"/>
        <w:spacing w:after="120"/>
        <w:rPr>
          <w:rFonts w:ascii="Arial" w:hAnsi="Arial"/>
        </w:rPr>
      </w:pPr>
      <w:r>
        <w:rPr>
          <w:rFonts w:ascii="Arial" w:hAnsi="Arial"/>
        </w:rPr>
        <w:t xml:space="preserve">The options for the data format (delimiter, rate and/or cumulative values), </w:t>
      </w:r>
      <w:r w:rsidR="00922751">
        <w:rPr>
          <w:rFonts w:ascii="Arial" w:hAnsi="Arial"/>
        </w:rPr>
        <w:t xml:space="preserve">the </w:t>
      </w:r>
      <w:r>
        <w:rPr>
          <w:rFonts w:ascii="Arial" w:hAnsi="Arial"/>
        </w:rPr>
        <w:t>conversion factor (</w:t>
      </w:r>
      <w:r w:rsidR="009F67F0">
        <w:rPr>
          <w:rFonts w:ascii="Arial" w:hAnsi="Arial"/>
        </w:rPr>
        <w:t>i</w:t>
      </w:r>
      <w:r>
        <w:rPr>
          <w:rFonts w:ascii="Arial" w:hAnsi="Arial"/>
        </w:rPr>
        <w:t xml:space="preserve">f applicable), and the output format need to be </w:t>
      </w:r>
      <w:r w:rsidR="00922751">
        <w:rPr>
          <w:rFonts w:ascii="Arial" w:hAnsi="Arial"/>
        </w:rPr>
        <w:t>set</w:t>
      </w:r>
      <w:r>
        <w:rPr>
          <w:rFonts w:ascii="Arial" w:hAnsi="Arial"/>
        </w:rPr>
        <w:t xml:space="preserve"> prior to </w:t>
      </w:r>
      <w:r w:rsidR="00922751">
        <w:rPr>
          <w:rFonts w:ascii="Arial" w:hAnsi="Arial"/>
        </w:rPr>
        <w:t>browsing for and selecting</w:t>
      </w:r>
      <w:r w:rsidR="00BE59DC">
        <w:rPr>
          <w:rFonts w:ascii="Arial" w:hAnsi="Arial"/>
        </w:rPr>
        <w:t xml:space="preserve"> the </w:t>
      </w:r>
      <w:r>
        <w:rPr>
          <w:rFonts w:ascii="Arial" w:hAnsi="Arial"/>
        </w:rPr>
        <w:t xml:space="preserve">data </w:t>
      </w:r>
      <w:r w:rsidR="00BE59DC">
        <w:rPr>
          <w:rFonts w:ascii="Arial" w:hAnsi="Arial"/>
        </w:rPr>
        <w:t>files</w:t>
      </w:r>
      <w:r>
        <w:rPr>
          <w:rFonts w:ascii="Arial" w:hAnsi="Arial"/>
        </w:rPr>
        <w:t xml:space="preserve"> to be interpolated</w:t>
      </w:r>
      <w:r w:rsidR="00922751">
        <w:rPr>
          <w:rFonts w:ascii="Arial" w:hAnsi="Arial"/>
        </w:rPr>
        <w:t xml:space="preserve">. </w:t>
      </w:r>
    </w:p>
    <w:p w14:paraId="76D4123E" w14:textId="3C406F91" w:rsidR="00BE59DC" w:rsidRDefault="00922751" w:rsidP="00BE59DC">
      <w:pPr>
        <w:pStyle w:val="H1bodytext"/>
        <w:spacing w:after="120"/>
        <w:rPr>
          <w:rFonts w:ascii="Arial" w:hAnsi="Arial"/>
        </w:rPr>
      </w:pPr>
      <w:r>
        <w:rPr>
          <w:rFonts w:ascii="Arial" w:hAnsi="Arial"/>
        </w:rPr>
        <w:t>S</w:t>
      </w:r>
      <w:r w:rsidR="00BE59DC">
        <w:rPr>
          <w:rFonts w:ascii="Arial" w:hAnsi="Arial"/>
        </w:rPr>
        <w:t>et up the</w:t>
      </w:r>
      <w:r>
        <w:rPr>
          <w:rFonts w:ascii="Arial" w:hAnsi="Arial"/>
        </w:rPr>
        <w:t>se</w:t>
      </w:r>
      <w:r w:rsidR="00BE59DC">
        <w:rPr>
          <w:rFonts w:ascii="Arial" w:hAnsi="Arial"/>
        </w:rPr>
        <w:t xml:space="preserve"> options</w:t>
      </w:r>
      <w:r>
        <w:rPr>
          <w:rFonts w:ascii="Arial" w:hAnsi="Arial"/>
        </w:rPr>
        <w:t xml:space="preserve"> as follows</w:t>
      </w:r>
      <w:r w:rsidR="00BE59DC">
        <w:rPr>
          <w:rFonts w:ascii="Arial" w:hAnsi="Arial"/>
        </w:rPr>
        <w:t>:</w:t>
      </w:r>
    </w:p>
    <w:p w14:paraId="3746F8E4" w14:textId="2A42CA81" w:rsidR="00BE59DC" w:rsidRDefault="00BE59DC" w:rsidP="00BE59DC">
      <w:pPr>
        <w:pStyle w:val="H1bodytext"/>
        <w:numPr>
          <w:ilvl w:val="0"/>
          <w:numId w:val="23"/>
        </w:numPr>
        <w:spacing w:after="120"/>
        <w:rPr>
          <w:rFonts w:ascii="Arial" w:hAnsi="Arial"/>
        </w:rPr>
      </w:pPr>
      <w:r>
        <w:rPr>
          <w:rFonts w:ascii="Arial" w:hAnsi="Arial"/>
        </w:rPr>
        <w:t>Select the delimiter (space, comma, or tab)</w:t>
      </w:r>
      <w:r w:rsidR="00A02BCE">
        <w:rPr>
          <w:rFonts w:ascii="Arial" w:hAnsi="Arial"/>
        </w:rPr>
        <w:t xml:space="preserve"> consistent with the data </w:t>
      </w:r>
      <w:r w:rsidR="00475D48">
        <w:rPr>
          <w:rFonts w:ascii="Arial" w:hAnsi="Arial"/>
        </w:rPr>
        <w:t xml:space="preserve">file </w:t>
      </w:r>
      <w:r w:rsidR="00A02BCE">
        <w:rPr>
          <w:rFonts w:ascii="Arial" w:hAnsi="Arial"/>
        </w:rPr>
        <w:t>to be interpolated</w:t>
      </w:r>
      <w:r>
        <w:rPr>
          <w:rFonts w:ascii="Arial" w:hAnsi="Arial"/>
        </w:rPr>
        <w:t xml:space="preserve">. </w:t>
      </w:r>
    </w:p>
    <w:p w14:paraId="11A65581" w14:textId="220FB050" w:rsidR="00BE59DC" w:rsidRDefault="009F67F0" w:rsidP="00BE59DC">
      <w:pPr>
        <w:pStyle w:val="H1bodytext"/>
        <w:numPr>
          <w:ilvl w:val="0"/>
          <w:numId w:val="23"/>
        </w:numPr>
        <w:spacing w:after="120"/>
        <w:rPr>
          <w:rFonts w:ascii="Arial" w:hAnsi="Arial"/>
        </w:rPr>
      </w:pPr>
      <w:r>
        <w:rPr>
          <w:rFonts w:ascii="Arial" w:hAnsi="Arial"/>
        </w:rPr>
        <w:t xml:space="preserve">To save the interpolated data to </w:t>
      </w:r>
      <w:r w:rsidR="00BE59DC">
        <w:rPr>
          <w:rFonts w:ascii="Arial" w:hAnsi="Arial"/>
        </w:rPr>
        <w:t>a single file</w:t>
      </w:r>
      <w:r w:rsidR="00A02BCE">
        <w:rPr>
          <w:rFonts w:ascii="Arial" w:hAnsi="Arial"/>
        </w:rPr>
        <w:t>,</w:t>
      </w:r>
      <w:r w:rsidR="00BE59DC">
        <w:rPr>
          <w:rFonts w:ascii="Arial" w:hAnsi="Arial"/>
        </w:rPr>
        <w:t xml:space="preserve"> select </w:t>
      </w:r>
      <w:r w:rsidR="008D5DF6">
        <w:rPr>
          <w:rFonts w:ascii="Arial" w:hAnsi="Arial"/>
        </w:rPr>
        <w:t>‘</w:t>
      </w:r>
      <w:r w:rsidR="00BE59DC">
        <w:rPr>
          <w:rFonts w:ascii="Arial" w:hAnsi="Arial"/>
        </w:rPr>
        <w:t>Single Output</w:t>
      </w:r>
      <w:r w:rsidR="008D5DF6">
        <w:rPr>
          <w:rFonts w:ascii="Arial" w:hAnsi="Arial"/>
        </w:rPr>
        <w:t>’</w:t>
      </w:r>
      <w:r w:rsidR="007136E2">
        <w:rPr>
          <w:rFonts w:ascii="Arial" w:hAnsi="Arial"/>
        </w:rPr>
        <w:t>;</w:t>
      </w:r>
      <w:r w:rsidR="00BE59DC">
        <w:rPr>
          <w:rFonts w:ascii="Arial" w:hAnsi="Arial"/>
        </w:rPr>
        <w:t xml:space="preserve"> otherwise </w:t>
      </w:r>
      <w:r w:rsidR="007136E2">
        <w:rPr>
          <w:rFonts w:ascii="Arial" w:hAnsi="Arial"/>
        </w:rPr>
        <w:t xml:space="preserve">the output of </w:t>
      </w:r>
      <w:r w:rsidR="00BE59DC">
        <w:rPr>
          <w:rFonts w:ascii="Arial" w:hAnsi="Arial"/>
        </w:rPr>
        <w:t xml:space="preserve">each column </w:t>
      </w:r>
      <w:r>
        <w:rPr>
          <w:rFonts w:ascii="Arial" w:hAnsi="Arial"/>
        </w:rPr>
        <w:t xml:space="preserve">selected to be interpolated </w:t>
      </w:r>
      <w:r w:rsidR="00BE59DC">
        <w:rPr>
          <w:rFonts w:ascii="Arial" w:hAnsi="Arial"/>
        </w:rPr>
        <w:t xml:space="preserve">will be </w:t>
      </w:r>
      <w:r>
        <w:rPr>
          <w:rFonts w:ascii="Arial" w:hAnsi="Arial"/>
        </w:rPr>
        <w:t xml:space="preserve">saved to </w:t>
      </w:r>
      <w:r w:rsidR="00BE59DC">
        <w:rPr>
          <w:rFonts w:ascii="Arial" w:hAnsi="Arial"/>
        </w:rPr>
        <w:t>a separate file</w:t>
      </w:r>
      <w:r>
        <w:rPr>
          <w:rFonts w:ascii="Arial" w:hAnsi="Arial"/>
        </w:rPr>
        <w:t>.</w:t>
      </w:r>
    </w:p>
    <w:p w14:paraId="6F15D624" w14:textId="12604651" w:rsidR="008D5DF6" w:rsidRDefault="008D5DF6" w:rsidP="00BE59DC">
      <w:pPr>
        <w:pStyle w:val="H1bodytext"/>
        <w:numPr>
          <w:ilvl w:val="0"/>
          <w:numId w:val="23"/>
        </w:numPr>
        <w:spacing w:after="120"/>
        <w:rPr>
          <w:ins w:id="39" w:author="Neil Powers" w:date="2020-09-23T10:12:00Z"/>
          <w:rFonts w:ascii="Arial" w:hAnsi="Arial"/>
        </w:rPr>
      </w:pPr>
      <w:r>
        <w:rPr>
          <w:rFonts w:ascii="Arial" w:hAnsi="Arial"/>
        </w:rPr>
        <w:t>If the data</w:t>
      </w:r>
      <w:r w:rsidR="009F67F0">
        <w:rPr>
          <w:rFonts w:ascii="Arial" w:hAnsi="Arial"/>
        </w:rPr>
        <w:t xml:space="preserve"> to be interpolated</w:t>
      </w:r>
      <w:r>
        <w:rPr>
          <w:rFonts w:ascii="Arial" w:hAnsi="Arial"/>
        </w:rPr>
        <w:t xml:space="preserve"> has both Rate and Cumulative </w:t>
      </w:r>
      <w:r w:rsidR="009F67F0">
        <w:rPr>
          <w:rFonts w:ascii="Arial" w:hAnsi="Arial"/>
        </w:rPr>
        <w:t xml:space="preserve">data </w:t>
      </w:r>
      <w:r>
        <w:rPr>
          <w:rFonts w:ascii="Arial" w:hAnsi="Arial"/>
        </w:rPr>
        <w:t>columns (</w:t>
      </w:r>
      <w:r w:rsidR="009F67F0">
        <w:rPr>
          <w:rFonts w:ascii="Arial" w:hAnsi="Arial"/>
        </w:rPr>
        <w:t xml:space="preserve">note: </w:t>
      </w:r>
      <w:r>
        <w:rPr>
          <w:rFonts w:ascii="Arial" w:hAnsi="Arial"/>
        </w:rPr>
        <w:t xml:space="preserve">Cumulative </w:t>
      </w:r>
      <w:r w:rsidR="009F67F0">
        <w:rPr>
          <w:rFonts w:ascii="Arial" w:hAnsi="Arial"/>
        </w:rPr>
        <w:t xml:space="preserve">data </w:t>
      </w:r>
      <w:r w:rsidR="005D5179">
        <w:rPr>
          <w:rFonts w:ascii="Arial" w:hAnsi="Arial"/>
        </w:rPr>
        <w:t>must</w:t>
      </w:r>
      <w:r>
        <w:rPr>
          <w:rFonts w:ascii="Arial" w:hAnsi="Arial"/>
        </w:rPr>
        <w:t xml:space="preserve"> be in the column </w:t>
      </w:r>
      <w:r w:rsidR="007136E2">
        <w:rPr>
          <w:rFonts w:ascii="Arial" w:hAnsi="Arial"/>
        </w:rPr>
        <w:t xml:space="preserve">immediately following </w:t>
      </w:r>
      <w:r>
        <w:rPr>
          <w:rFonts w:ascii="Arial" w:hAnsi="Arial"/>
        </w:rPr>
        <w:t xml:space="preserve">the </w:t>
      </w:r>
      <w:r w:rsidR="007136E2">
        <w:rPr>
          <w:rFonts w:ascii="Arial" w:hAnsi="Arial"/>
        </w:rPr>
        <w:t>R</w:t>
      </w:r>
      <w:r>
        <w:rPr>
          <w:rFonts w:ascii="Arial" w:hAnsi="Arial"/>
        </w:rPr>
        <w:t>ate</w:t>
      </w:r>
      <w:r w:rsidR="009F67F0">
        <w:rPr>
          <w:rFonts w:ascii="Arial" w:hAnsi="Arial"/>
        </w:rPr>
        <w:t xml:space="preserve"> data</w:t>
      </w:r>
      <w:r>
        <w:rPr>
          <w:rFonts w:ascii="Arial" w:hAnsi="Arial"/>
        </w:rPr>
        <w:t>)</w:t>
      </w:r>
      <w:r w:rsidR="009F67F0">
        <w:rPr>
          <w:rFonts w:ascii="Arial" w:hAnsi="Arial"/>
        </w:rPr>
        <w:t>,</w:t>
      </w:r>
      <w:r>
        <w:rPr>
          <w:rFonts w:ascii="Arial" w:hAnsi="Arial"/>
        </w:rPr>
        <w:t xml:space="preserve"> select ‘Use Cumulative’.</w:t>
      </w:r>
      <w:r w:rsidR="00D42C18">
        <w:rPr>
          <w:rFonts w:ascii="Arial" w:hAnsi="Arial"/>
        </w:rPr>
        <w:t xml:space="preserve"> Otherwise, application will calculate cumulative data using the Rate data columns in the input column.</w:t>
      </w:r>
    </w:p>
    <w:p w14:paraId="0DD0C576" w14:textId="4DB884E7" w:rsidR="005D5179" w:rsidRDefault="005D5179" w:rsidP="00BE59DC">
      <w:pPr>
        <w:pStyle w:val="H1bodytext"/>
        <w:numPr>
          <w:ilvl w:val="0"/>
          <w:numId w:val="23"/>
        </w:numPr>
        <w:spacing w:after="120"/>
        <w:rPr>
          <w:rFonts w:ascii="Arial" w:hAnsi="Arial"/>
        </w:rPr>
      </w:pPr>
      <w:ins w:id="40" w:author="Neil Powers" w:date="2020-09-23T10:12:00Z">
        <w:r>
          <w:rPr>
            <w:rFonts w:ascii="Arial" w:hAnsi="Arial"/>
          </w:rPr>
          <w:lastRenderedPageBreak/>
          <w:t>If the output needs to be stepwise (i.e. 2018,</w:t>
        </w:r>
      </w:ins>
      <w:ins w:id="41" w:author="Neil Powers" w:date="2020-09-23T10:13:00Z">
        <w:r>
          <w:rPr>
            <w:rFonts w:ascii="Arial" w:hAnsi="Arial"/>
          </w:rPr>
          <w:t xml:space="preserve"> </w:t>
        </w:r>
      </w:ins>
      <w:ins w:id="42" w:author="Neil Powers" w:date="2020-09-23T10:12:00Z">
        <w:r>
          <w:rPr>
            <w:rFonts w:ascii="Arial" w:hAnsi="Arial"/>
          </w:rPr>
          <w:t>2018.99999</w:t>
        </w:r>
      </w:ins>
      <w:ins w:id="43" w:author="Neil Powers" w:date="2020-09-23T10:13:00Z">
        <w:r>
          <w:rPr>
            <w:rFonts w:ascii="Arial" w:hAnsi="Arial"/>
          </w:rPr>
          <w:t>99, 2019, 2019.9999999) then check the Make Stepwise option.</w:t>
        </w:r>
      </w:ins>
    </w:p>
    <w:p w14:paraId="7369BA71" w14:textId="3DE54DE9" w:rsidR="008D5DF6" w:rsidRDefault="009F67F0" w:rsidP="00BE59DC">
      <w:pPr>
        <w:pStyle w:val="H1bodytext"/>
        <w:numPr>
          <w:ilvl w:val="0"/>
          <w:numId w:val="23"/>
        </w:numPr>
        <w:spacing w:after="120"/>
        <w:rPr>
          <w:rFonts w:ascii="Arial" w:hAnsi="Arial"/>
        </w:rPr>
      </w:pPr>
      <w:r>
        <w:rPr>
          <w:rFonts w:ascii="Arial" w:hAnsi="Arial"/>
        </w:rPr>
        <w:t xml:space="preserve">Select the appropriate conversions factor </w:t>
      </w:r>
      <w:r w:rsidR="009247BD">
        <w:rPr>
          <w:rFonts w:ascii="Arial" w:hAnsi="Arial"/>
        </w:rPr>
        <w:t xml:space="preserve">if applicable. Note: </w:t>
      </w:r>
      <w:r w:rsidR="008D5DF6">
        <w:rPr>
          <w:rFonts w:ascii="Arial" w:hAnsi="Arial"/>
        </w:rPr>
        <w:t>this will convert all data in the file to the new unit:</w:t>
      </w:r>
    </w:p>
    <w:p w14:paraId="38B1E00E" w14:textId="65F30C8E" w:rsidR="008D5DF6" w:rsidRDefault="008D5DF6" w:rsidP="008D5DF6">
      <w:pPr>
        <w:pStyle w:val="H1bodytext"/>
        <w:numPr>
          <w:ilvl w:val="1"/>
          <w:numId w:val="23"/>
        </w:numPr>
        <w:spacing w:after="120"/>
        <w:rPr>
          <w:rFonts w:ascii="Arial" w:hAnsi="Arial"/>
        </w:rPr>
      </w:pPr>
      <w:r>
        <w:rPr>
          <w:rFonts w:ascii="Arial" w:hAnsi="Arial"/>
        </w:rPr>
        <w:t xml:space="preserve">ci -&gt; pCi : converts data from </w:t>
      </w:r>
      <w:r w:rsidR="009247BD">
        <w:rPr>
          <w:rFonts w:ascii="Arial" w:hAnsi="Arial"/>
        </w:rPr>
        <w:t xml:space="preserve">Curies </w:t>
      </w:r>
      <w:r>
        <w:rPr>
          <w:rFonts w:ascii="Arial" w:hAnsi="Arial"/>
        </w:rPr>
        <w:t>to pico</w:t>
      </w:r>
      <w:r w:rsidR="009247BD">
        <w:rPr>
          <w:rFonts w:ascii="Arial" w:hAnsi="Arial"/>
        </w:rPr>
        <w:t>C</w:t>
      </w:r>
      <w:r>
        <w:rPr>
          <w:rFonts w:ascii="Arial" w:hAnsi="Arial"/>
        </w:rPr>
        <w:t>uries</w:t>
      </w:r>
      <w:r w:rsidR="00D42C18">
        <w:rPr>
          <w:rFonts w:ascii="Arial" w:hAnsi="Arial"/>
        </w:rPr>
        <w:t xml:space="preserve"> (1 </w:t>
      </w:r>
      <w:r w:rsidR="00D42C18">
        <w:rPr>
          <w:rFonts w:ascii="Arial" w:hAnsi="Arial" w:cs="Arial"/>
        </w:rPr>
        <w:t>×</w:t>
      </w:r>
      <w:r w:rsidR="00D42C18">
        <w:rPr>
          <w:rFonts w:ascii="Arial" w:hAnsi="Arial"/>
        </w:rPr>
        <w:t xml:space="preserve"> 10</w:t>
      </w:r>
      <w:r w:rsidR="00D42C18" w:rsidRPr="00793913">
        <w:rPr>
          <w:rFonts w:ascii="Arial" w:hAnsi="Arial"/>
          <w:vertAlign w:val="superscript"/>
        </w:rPr>
        <w:t>12</w:t>
      </w:r>
      <w:r w:rsidR="00D42C18">
        <w:rPr>
          <w:rFonts w:ascii="Arial" w:hAnsi="Arial"/>
        </w:rPr>
        <w:t xml:space="preserve"> pCi/Ci)</w:t>
      </w:r>
    </w:p>
    <w:p w14:paraId="25BA1FC6" w14:textId="6D81BA9E" w:rsidR="008D5DF6" w:rsidRDefault="008D5DF6" w:rsidP="008D5DF6">
      <w:pPr>
        <w:pStyle w:val="H1bodytext"/>
        <w:numPr>
          <w:ilvl w:val="1"/>
          <w:numId w:val="23"/>
        </w:numPr>
        <w:spacing w:after="120"/>
        <w:rPr>
          <w:rFonts w:ascii="Arial" w:hAnsi="Arial"/>
        </w:rPr>
      </w:pPr>
      <w:r>
        <w:rPr>
          <w:rFonts w:ascii="Arial" w:hAnsi="Arial"/>
        </w:rPr>
        <w:t>g -&gt;</w:t>
      </w:r>
      <w:r w:rsidRPr="008D5DF6">
        <w:rPr>
          <w:rFonts w:ascii="Arial" w:hAnsi="Arial"/>
        </w:rPr>
        <w:t xml:space="preserve"> µg</w:t>
      </w:r>
      <w:r>
        <w:rPr>
          <w:rFonts w:ascii="Arial" w:hAnsi="Arial"/>
        </w:rPr>
        <w:t>: converts g</w:t>
      </w:r>
      <w:r w:rsidRPr="008D5DF6">
        <w:rPr>
          <w:rFonts w:ascii="Arial" w:hAnsi="Arial"/>
        </w:rPr>
        <w:t xml:space="preserve">rams to </w:t>
      </w:r>
      <w:r>
        <w:rPr>
          <w:rFonts w:ascii="Arial" w:hAnsi="Arial"/>
        </w:rPr>
        <w:t>m</w:t>
      </w:r>
      <w:r w:rsidRPr="008D5DF6">
        <w:rPr>
          <w:rFonts w:ascii="Arial" w:hAnsi="Arial"/>
        </w:rPr>
        <w:t>icrograms</w:t>
      </w:r>
      <w:r w:rsidR="00D42C18">
        <w:rPr>
          <w:rFonts w:ascii="Arial" w:hAnsi="Arial"/>
        </w:rPr>
        <w:t xml:space="preserve"> (1 </w:t>
      </w:r>
      <w:r w:rsidR="00D42C18">
        <w:rPr>
          <w:rFonts w:ascii="Arial" w:hAnsi="Arial" w:cs="Arial"/>
        </w:rPr>
        <w:t>×</w:t>
      </w:r>
      <w:r w:rsidR="00D42C18">
        <w:rPr>
          <w:rFonts w:ascii="Arial" w:hAnsi="Arial"/>
        </w:rPr>
        <w:t xml:space="preserve"> 10</w:t>
      </w:r>
      <w:r w:rsidR="00475D48">
        <w:rPr>
          <w:rFonts w:ascii="Arial" w:hAnsi="Arial"/>
          <w:vertAlign w:val="superscript"/>
        </w:rPr>
        <w:t>6</w:t>
      </w:r>
      <w:r w:rsidR="00D42C18">
        <w:rPr>
          <w:rFonts w:ascii="Arial" w:hAnsi="Arial"/>
        </w:rPr>
        <w:t xml:space="preserve"> </w:t>
      </w:r>
      <w:r w:rsidR="00D42C18">
        <w:rPr>
          <w:rFonts w:ascii="Arial" w:hAnsi="Arial" w:cs="Arial"/>
        </w:rPr>
        <w:t>µ</w:t>
      </w:r>
      <w:r w:rsidR="00D42C18">
        <w:rPr>
          <w:rFonts w:ascii="Arial" w:hAnsi="Arial"/>
        </w:rPr>
        <w:t>g/g)</w:t>
      </w:r>
    </w:p>
    <w:p w14:paraId="2973FC5A" w14:textId="70C4AE90" w:rsidR="008D5DF6" w:rsidRDefault="008D5DF6" w:rsidP="008D5DF6">
      <w:pPr>
        <w:pStyle w:val="H1bodytext"/>
        <w:numPr>
          <w:ilvl w:val="1"/>
          <w:numId w:val="23"/>
        </w:numPr>
        <w:spacing w:after="120"/>
        <w:rPr>
          <w:rFonts w:ascii="Arial" w:hAnsi="Arial"/>
        </w:rPr>
      </w:pPr>
      <w:r>
        <w:rPr>
          <w:rFonts w:ascii="Arial" w:hAnsi="Arial"/>
        </w:rPr>
        <w:t>Custom:</w:t>
      </w:r>
    </w:p>
    <w:p w14:paraId="4469B409" w14:textId="3894A53B" w:rsidR="008D5DF6" w:rsidRDefault="008D5DF6" w:rsidP="008D5DF6">
      <w:pPr>
        <w:pStyle w:val="H1bodytext"/>
        <w:numPr>
          <w:ilvl w:val="2"/>
          <w:numId w:val="23"/>
        </w:numPr>
        <w:spacing w:after="120"/>
        <w:rPr>
          <w:rFonts w:ascii="Arial" w:hAnsi="Arial"/>
        </w:rPr>
      </w:pPr>
      <w:r>
        <w:rPr>
          <w:rFonts w:ascii="Arial" w:hAnsi="Arial"/>
        </w:rPr>
        <w:t>User defined conversion factor</w:t>
      </w:r>
    </w:p>
    <w:p w14:paraId="39939888" w14:textId="08934695" w:rsidR="008D5DF6" w:rsidRDefault="008D5DF6" w:rsidP="008D5DF6">
      <w:pPr>
        <w:pStyle w:val="H1bodytext"/>
        <w:numPr>
          <w:ilvl w:val="2"/>
          <w:numId w:val="23"/>
        </w:numPr>
        <w:spacing w:after="120"/>
        <w:rPr>
          <w:rFonts w:ascii="Arial" w:hAnsi="Arial"/>
        </w:rPr>
      </w:pPr>
      <w:r>
        <w:rPr>
          <w:rFonts w:ascii="Arial" w:hAnsi="Arial"/>
        </w:rPr>
        <w:t>Unit: new unit associated with the custom conversion</w:t>
      </w:r>
    </w:p>
    <w:p w14:paraId="1E84C96F" w14:textId="5BDB7593" w:rsidR="008D5DF6" w:rsidRDefault="009247BD" w:rsidP="008D5DF6">
      <w:pPr>
        <w:pStyle w:val="H1bodytext"/>
        <w:numPr>
          <w:ilvl w:val="0"/>
          <w:numId w:val="23"/>
        </w:numPr>
        <w:spacing w:after="120"/>
        <w:rPr>
          <w:rFonts w:ascii="Arial" w:hAnsi="Arial"/>
        </w:rPr>
      </w:pPr>
      <w:r>
        <w:rPr>
          <w:rFonts w:ascii="Arial" w:hAnsi="Arial"/>
        </w:rPr>
        <w:t xml:space="preserve">Define </w:t>
      </w:r>
      <w:r w:rsidR="008D5DF6">
        <w:rPr>
          <w:rFonts w:ascii="Arial" w:hAnsi="Arial"/>
        </w:rPr>
        <w:t>Header</w:t>
      </w:r>
      <w:r>
        <w:rPr>
          <w:rFonts w:ascii="Arial" w:hAnsi="Arial"/>
        </w:rPr>
        <w:t xml:space="preserve"> row</w:t>
      </w:r>
      <w:r w:rsidR="008D5DF6">
        <w:rPr>
          <w:rFonts w:ascii="Arial" w:hAnsi="Arial"/>
        </w:rPr>
        <w:t>s</w:t>
      </w:r>
      <w:r>
        <w:rPr>
          <w:rFonts w:ascii="Arial" w:hAnsi="Arial"/>
        </w:rPr>
        <w:t>. Note:</w:t>
      </w:r>
      <w:r w:rsidR="008D5DF6">
        <w:rPr>
          <w:rFonts w:ascii="Arial" w:hAnsi="Arial"/>
        </w:rPr>
        <w:t xml:space="preserve"> if these are not defined the application will attempt to find the correct rows.  Autodetecting the header rows is not </w:t>
      </w:r>
      <w:r w:rsidR="00793913">
        <w:rPr>
          <w:rFonts w:ascii="Arial" w:hAnsi="Arial"/>
        </w:rPr>
        <w:t>reliable,</w:t>
      </w:r>
      <w:r w:rsidR="008D5DF6">
        <w:rPr>
          <w:rFonts w:ascii="Arial" w:hAnsi="Arial"/>
        </w:rPr>
        <w:t xml:space="preserve"> and it is suggested to manually set these</w:t>
      </w:r>
      <w:r>
        <w:rPr>
          <w:rFonts w:ascii="Arial" w:hAnsi="Arial"/>
        </w:rPr>
        <w:t xml:space="preserve"> consistent with the data file to be processed</w:t>
      </w:r>
      <w:r w:rsidR="008D5DF6">
        <w:rPr>
          <w:rFonts w:ascii="Arial" w:hAnsi="Arial"/>
        </w:rPr>
        <w:t>.</w:t>
      </w:r>
    </w:p>
    <w:p w14:paraId="15078784" w14:textId="7EF4DE7F" w:rsidR="008D5DF6" w:rsidRDefault="008D5DF6" w:rsidP="008D5DF6">
      <w:pPr>
        <w:pStyle w:val="H1bodytext"/>
        <w:numPr>
          <w:ilvl w:val="1"/>
          <w:numId w:val="23"/>
        </w:numPr>
        <w:spacing w:after="120"/>
        <w:rPr>
          <w:rFonts w:ascii="Arial" w:hAnsi="Arial"/>
        </w:rPr>
      </w:pPr>
      <w:r>
        <w:rPr>
          <w:rFonts w:ascii="Arial" w:hAnsi="Arial"/>
        </w:rPr>
        <w:t xml:space="preserve">Header row 1: First line of the header.  </w:t>
      </w:r>
    </w:p>
    <w:p w14:paraId="745AADA2" w14:textId="0A378F8E" w:rsidR="008D5DF6" w:rsidRDefault="008D5DF6" w:rsidP="008D5DF6">
      <w:pPr>
        <w:pStyle w:val="H1bodytext"/>
        <w:numPr>
          <w:ilvl w:val="1"/>
          <w:numId w:val="23"/>
        </w:numPr>
        <w:spacing w:after="120"/>
        <w:rPr>
          <w:rFonts w:ascii="Arial" w:hAnsi="Arial"/>
        </w:rPr>
      </w:pPr>
      <w:r>
        <w:rPr>
          <w:rFonts w:ascii="Arial" w:hAnsi="Arial"/>
        </w:rPr>
        <w:t>Header row 2: Last line of the header.</w:t>
      </w:r>
    </w:p>
    <w:p w14:paraId="108ADEC8" w14:textId="161A868D" w:rsidR="00C76D22" w:rsidRDefault="009247BD" w:rsidP="00C76D22">
      <w:pPr>
        <w:pStyle w:val="H1bodytext"/>
        <w:spacing w:after="120"/>
        <w:rPr>
          <w:rFonts w:ascii="Arial" w:hAnsi="Arial"/>
        </w:rPr>
      </w:pPr>
      <w:r>
        <w:rPr>
          <w:rFonts w:ascii="Arial" w:hAnsi="Arial"/>
        </w:rPr>
        <w:t xml:space="preserve">Following configuration of </w:t>
      </w:r>
      <w:r w:rsidR="00C76D22">
        <w:rPr>
          <w:rFonts w:ascii="Arial" w:hAnsi="Arial"/>
        </w:rPr>
        <w:t xml:space="preserve">the options </w:t>
      </w:r>
      <w:r>
        <w:rPr>
          <w:rFonts w:ascii="Arial" w:hAnsi="Arial"/>
        </w:rPr>
        <w:t xml:space="preserve">above, </w:t>
      </w:r>
      <w:r w:rsidR="00106BEC">
        <w:rPr>
          <w:rFonts w:ascii="Arial" w:hAnsi="Arial"/>
        </w:rPr>
        <w:t xml:space="preserve">select </w:t>
      </w:r>
      <w:r w:rsidR="00C76D22">
        <w:rPr>
          <w:rFonts w:ascii="Arial" w:hAnsi="Arial"/>
        </w:rPr>
        <w:t>the file(s) to</w:t>
      </w:r>
      <w:r>
        <w:rPr>
          <w:rFonts w:ascii="Arial" w:hAnsi="Arial"/>
        </w:rPr>
        <w:t xml:space="preserve"> be</w:t>
      </w:r>
      <w:r w:rsidR="00C76D22">
        <w:rPr>
          <w:rFonts w:ascii="Arial" w:hAnsi="Arial"/>
        </w:rPr>
        <w:t xml:space="preserve"> process</w:t>
      </w:r>
      <w:r>
        <w:rPr>
          <w:rFonts w:ascii="Arial" w:hAnsi="Arial"/>
        </w:rPr>
        <w:t xml:space="preserve"> </w:t>
      </w:r>
      <w:r w:rsidR="00C76D22">
        <w:rPr>
          <w:rFonts w:ascii="Arial" w:hAnsi="Arial"/>
        </w:rPr>
        <w:t>by clicking on the browse button next to ‘file(s):’.  This open</w:t>
      </w:r>
      <w:r>
        <w:rPr>
          <w:rFonts w:ascii="Arial" w:hAnsi="Arial"/>
        </w:rPr>
        <w:t>s</w:t>
      </w:r>
      <w:r w:rsidR="00C76D22">
        <w:rPr>
          <w:rFonts w:ascii="Arial" w:hAnsi="Arial"/>
        </w:rPr>
        <w:t xml:space="preserve"> a window </w:t>
      </w:r>
      <w:r>
        <w:rPr>
          <w:rFonts w:ascii="Arial" w:hAnsi="Arial"/>
        </w:rPr>
        <w:t xml:space="preserve">to navigate </w:t>
      </w:r>
      <w:r w:rsidR="00C76D22">
        <w:rPr>
          <w:rFonts w:ascii="Arial" w:hAnsi="Arial"/>
        </w:rPr>
        <w:t>to the file</w:t>
      </w:r>
      <w:r w:rsidR="00106BEC">
        <w:rPr>
          <w:rFonts w:ascii="Arial" w:hAnsi="Arial"/>
        </w:rPr>
        <w:t>(</w:t>
      </w:r>
      <w:r w:rsidR="00C76D22">
        <w:rPr>
          <w:rFonts w:ascii="Arial" w:hAnsi="Arial"/>
        </w:rPr>
        <w:t>s</w:t>
      </w:r>
      <w:r w:rsidR="00106BEC">
        <w:rPr>
          <w:rFonts w:ascii="Arial" w:hAnsi="Arial"/>
        </w:rPr>
        <w:t>)</w:t>
      </w:r>
      <w:r w:rsidR="00C76D22">
        <w:rPr>
          <w:rFonts w:ascii="Arial" w:hAnsi="Arial"/>
        </w:rPr>
        <w:t xml:space="preserve"> to </w:t>
      </w:r>
      <w:r>
        <w:rPr>
          <w:rFonts w:ascii="Arial" w:hAnsi="Arial"/>
        </w:rPr>
        <w:t xml:space="preserve">be </w:t>
      </w:r>
      <w:r w:rsidR="00C76D22">
        <w:rPr>
          <w:rFonts w:ascii="Arial" w:hAnsi="Arial"/>
        </w:rPr>
        <w:t>open</w:t>
      </w:r>
      <w:r>
        <w:rPr>
          <w:rFonts w:ascii="Arial" w:hAnsi="Arial"/>
        </w:rPr>
        <w:t>ed</w:t>
      </w:r>
      <w:r w:rsidR="00C76D22">
        <w:rPr>
          <w:rFonts w:ascii="Arial" w:hAnsi="Arial"/>
        </w:rPr>
        <w:t xml:space="preserve">.  If multiple files </w:t>
      </w:r>
      <w:r>
        <w:rPr>
          <w:rFonts w:ascii="Arial" w:hAnsi="Arial"/>
        </w:rPr>
        <w:t xml:space="preserve">are to be interpolated </w:t>
      </w:r>
      <w:r w:rsidR="00C76D22">
        <w:rPr>
          <w:rFonts w:ascii="Arial" w:hAnsi="Arial"/>
        </w:rPr>
        <w:t>at the same time</w:t>
      </w:r>
      <w:r>
        <w:rPr>
          <w:rFonts w:ascii="Arial" w:hAnsi="Arial"/>
        </w:rPr>
        <w:t>,</w:t>
      </w:r>
      <w:r w:rsidR="00C76D22">
        <w:rPr>
          <w:rFonts w:ascii="Arial" w:hAnsi="Arial"/>
        </w:rPr>
        <w:t xml:space="preserve"> </w:t>
      </w:r>
      <w:r>
        <w:rPr>
          <w:rFonts w:ascii="Arial" w:hAnsi="Arial"/>
        </w:rPr>
        <w:t xml:space="preserve">all </w:t>
      </w:r>
      <w:r w:rsidR="00C76D22">
        <w:rPr>
          <w:rFonts w:ascii="Arial" w:hAnsi="Arial"/>
        </w:rPr>
        <w:t xml:space="preserve">files need to </w:t>
      </w:r>
      <w:r>
        <w:rPr>
          <w:rFonts w:ascii="Arial" w:hAnsi="Arial"/>
        </w:rPr>
        <w:t xml:space="preserve">have </w:t>
      </w:r>
      <w:r w:rsidR="00C76D22">
        <w:rPr>
          <w:rFonts w:ascii="Arial" w:hAnsi="Arial"/>
        </w:rPr>
        <w:t>the same format and</w:t>
      </w:r>
      <w:r>
        <w:rPr>
          <w:rFonts w:ascii="Arial" w:hAnsi="Arial"/>
        </w:rPr>
        <w:t xml:space="preserve"> be located</w:t>
      </w:r>
      <w:r w:rsidR="00C76D22">
        <w:rPr>
          <w:rFonts w:ascii="Arial" w:hAnsi="Arial"/>
        </w:rPr>
        <w:t xml:space="preserve"> in the same directory.</w:t>
      </w:r>
      <w:r w:rsidR="007A49E0">
        <w:rPr>
          <w:rFonts w:ascii="Arial" w:hAnsi="Arial"/>
        </w:rPr>
        <w:t xml:space="preserve"> Multiple files are selected by shift-click (select a block of files) or control-click (select multiple files individually).</w:t>
      </w:r>
    </w:p>
    <w:p w14:paraId="605BB817" w14:textId="527F7F3D" w:rsidR="00C76D22" w:rsidRDefault="00C76D22" w:rsidP="00C76D22">
      <w:pPr>
        <w:pStyle w:val="H1bodytext"/>
        <w:spacing w:after="120"/>
        <w:rPr>
          <w:rFonts w:ascii="Arial" w:hAnsi="Arial"/>
        </w:rPr>
      </w:pPr>
      <w:r>
        <w:rPr>
          <w:rFonts w:ascii="Arial" w:hAnsi="Arial"/>
        </w:rPr>
        <w:t xml:space="preserve">The </w:t>
      </w:r>
      <w:r w:rsidR="009247BD">
        <w:rPr>
          <w:rFonts w:ascii="Arial" w:hAnsi="Arial"/>
        </w:rPr>
        <w:t>location to save the generated</w:t>
      </w:r>
      <w:r>
        <w:rPr>
          <w:rFonts w:ascii="Arial" w:hAnsi="Arial"/>
        </w:rPr>
        <w:t xml:space="preserve"> output files defaults to the same directory </w:t>
      </w:r>
      <w:r w:rsidR="009247BD">
        <w:rPr>
          <w:rFonts w:ascii="Arial" w:hAnsi="Arial"/>
        </w:rPr>
        <w:t>location as the input</w:t>
      </w:r>
      <w:r>
        <w:rPr>
          <w:rFonts w:ascii="Arial" w:hAnsi="Arial"/>
        </w:rPr>
        <w:t xml:space="preserve"> data.  To change </w:t>
      </w:r>
      <w:r w:rsidR="005D409A">
        <w:rPr>
          <w:rFonts w:ascii="Arial" w:hAnsi="Arial"/>
        </w:rPr>
        <w:t>this,</w:t>
      </w:r>
      <w:r>
        <w:rPr>
          <w:rFonts w:ascii="Arial" w:hAnsi="Arial"/>
        </w:rPr>
        <w:t xml:space="preserve"> click on the browse button next to ‘out dir:’ browse to and select the directory </w:t>
      </w:r>
      <w:r w:rsidR="00BC57F9">
        <w:rPr>
          <w:rFonts w:ascii="Arial" w:hAnsi="Arial"/>
        </w:rPr>
        <w:t xml:space="preserve">to save </w:t>
      </w:r>
      <w:r>
        <w:rPr>
          <w:rFonts w:ascii="Arial" w:hAnsi="Arial"/>
        </w:rPr>
        <w:t xml:space="preserve">the </w:t>
      </w:r>
      <w:r w:rsidR="00BC57F9">
        <w:rPr>
          <w:rFonts w:ascii="Arial" w:hAnsi="Arial"/>
        </w:rPr>
        <w:t xml:space="preserve">output </w:t>
      </w:r>
      <w:r>
        <w:rPr>
          <w:rFonts w:ascii="Arial" w:hAnsi="Arial"/>
        </w:rPr>
        <w:t xml:space="preserve">files to.  </w:t>
      </w:r>
      <w:r w:rsidR="00AF094D">
        <w:rPr>
          <w:rFonts w:ascii="Arial" w:hAnsi="Arial"/>
        </w:rPr>
        <w:t>I</w:t>
      </w:r>
      <w:r>
        <w:rPr>
          <w:rFonts w:ascii="Arial" w:hAnsi="Arial"/>
        </w:rPr>
        <w:t>f the ‘Single output’ option is selected</w:t>
      </w:r>
      <w:r w:rsidR="00AF094D">
        <w:rPr>
          <w:rFonts w:ascii="Arial" w:hAnsi="Arial"/>
        </w:rPr>
        <w:t xml:space="preserve">, the output file </w:t>
      </w:r>
      <w:r>
        <w:rPr>
          <w:rFonts w:ascii="Arial" w:hAnsi="Arial"/>
        </w:rPr>
        <w:t xml:space="preserve">will be named </w:t>
      </w:r>
      <w:r w:rsidR="00AF094D">
        <w:rPr>
          <w:rFonts w:ascii="Arial" w:hAnsi="Arial"/>
        </w:rPr>
        <w:t xml:space="preserve">using </w:t>
      </w:r>
      <w:r>
        <w:rPr>
          <w:rFonts w:ascii="Arial" w:hAnsi="Arial"/>
        </w:rPr>
        <w:t xml:space="preserve">the original file </w:t>
      </w:r>
      <w:r w:rsidR="00AF094D">
        <w:rPr>
          <w:rFonts w:ascii="Arial" w:hAnsi="Arial"/>
        </w:rPr>
        <w:t>name, appending the suffix</w:t>
      </w:r>
      <w:r>
        <w:rPr>
          <w:rFonts w:ascii="Arial" w:hAnsi="Arial"/>
        </w:rPr>
        <w:t xml:space="preserve"> ‘</w:t>
      </w:r>
      <w:r w:rsidRPr="009305DD">
        <w:rPr>
          <w:rFonts w:ascii="Arial" w:hAnsi="Arial" w:cs="Arial"/>
        </w:rPr>
        <w:t>_yearly_steps.csv</w:t>
      </w:r>
      <w:r>
        <w:rPr>
          <w:rFonts w:ascii="Arial" w:hAnsi="Arial" w:cs="Arial"/>
        </w:rPr>
        <w:t xml:space="preserve">’.  </w:t>
      </w:r>
      <w:r w:rsidR="00AF094D">
        <w:rPr>
          <w:rFonts w:ascii="Arial" w:hAnsi="Arial" w:cs="Arial"/>
        </w:rPr>
        <w:t>Otherwise, multiple o</w:t>
      </w:r>
      <w:r w:rsidR="00AF094D">
        <w:rPr>
          <w:rFonts w:ascii="Arial" w:hAnsi="Arial"/>
        </w:rPr>
        <w:t xml:space="preserve">utput files will be named using the definition column text, appending the suffix ‘_yearly_steps.csv’ (see the definition in the header grid). </w:t>
      </w:r>
      <w:r>
        <w:rPr>
          <w:rFonts w:ascii="Arial" w:hAnsi="Arial" w:cs="Arial"/>
        </w:rPr>
        <w:t xml:space="preserve">All output files will be </w:t>
      </w:r>
      <w:r w:rsidR="00205483">
        <w:rPr>
          <w:rFonts w:ascii="Arial" w:hAnsi="Arial" w:cs="Arial"/>
        </w:rPr>
        <w:t>in the</w:t>
      </w:r>
      <w:r>
        <w:rPr>
          <w:rFonts w:ascii="Arial" w:hAnsi="Arial" w:cs="Arial"/>
        </w:rPr>
        <w:t xml:space="preserve"> comma delimited (*.cvs) format.</w:t>
      </w:r>
    </w:p>
    <w:p w14:paraId="6632388D" w14:textId="086D1903" w:rsidR="00BE59DC" w:rsidRDefault="00BE59DC" w:rsidP="00BE59DC">
      <w:pPr>
        <w:pStyle w:val="H1bodytext"/>
        <w:spacing w:after="120"/>
        <w:rPr>
          <w:rFonts w:ascii="Arial" w:hAnsi="Arial"/>
        </w:rPr>
      </w:pPr>
      <w:r w:rsidRPr="00BE59DC">
        <w:rPr>
          <w:rFonts w:ascii="Arial" w:hAnsi="Arial"/>
        </w:rPr>
        <w:t>The Header grid</w:t>
      </w:r>
      <w:r w:rsidR="00337047">
        <w:rPr>
          <w:rFonts w:ascii="Arial" w:hAnsi="Arial"/>
        </w:rPr>
        <w:t xml:space="preserve"> (see Figure </w:t>
      </w:r>
      <w:r w:rsidR="00CA0CD9">
        <w:rPr>
          <w:rFonts w:ascii="Arial" w:hAnsi="Arial"/>
        </w:rPr>
        <w:t>2</w:t>
      </w:r>
      <w:r w:rsidR="00337047">
        <w:rPr>
          <w:rFonts w:ascii="Arial" w:hAnsi="Arial"/>
        </w:rPr>
        <w:t>)</w:t>
      </w:r>
      <w:r w:rsidRPr="00BE59DC">
        <w:rPr>
          <w:rFonts w:ascii="Arial" w:hAnsi="Arial"/>
        </w:rPr>
        <w:t xml:space="preserve"> allows the user to define which columns to utilize.  </w:t>
      </w:r>
      <w:r w:rsidR="00337047">
        <w:rPr>
          <w:rFonts w:ascii="Arial" w:hAnsi="Arial"/>
        </w:rPr>
        <w:t>Descriptions of the</w:t>
      </w:r>
      <w:r w:rsidR="00337047" w:rsidRPr="00BE59DC">
        <w:rPr>
          <w:rFonts w:ascii="Arial" w:hAnsi="Arial"/>
        </w:rPr>
        <w:t xml:space="preserve"> </w:t>
      </w:r>
      <w:r w:rsidRPr="00BE59DC">
        <w:rPr>
          <w:rFonts w:ascii="Arial" w:hAnsi="Arial"/>
        </w:rPr>
        <w:t xml:space="preserve">columns </w:t>
      </w:r>
      <w:r w:rsidR="00337047">
        <w:rPr>
          <w:rFonts w:ascii="Arial" w:hAnsi="Arial"/>
        </w:rPr>
        <w:t xml:space="preserve">displayed in the Header grid </w:t>
      </w:r>
      <w:r w:rsidRPr="00BE59DC">
        <w:rPr>
          <w:rFonts w:ascii="Arial" w:hAnsi="Arial"/>
        </w:rPr>
        <w:t xml:space="preserve">are </w:t>
      </w:r>
      <w:r w:rsidR="00337047">
        <w:rPr>
          <w:rFonts w:ascii="Arial" w:hAnsi="Arial"/>
        </w:rPr>
        <w:t>provided</w:t>
      </w:r>
      <w:r w:rsidR="00337047" w:rsidRPr="00BE59DC">
        <w:rPr>
          <w:rFonts w:ascii="Arial" w:hAnsi="Arial"/>
        </w:rPr>
        <w:t xml:space="preserve"> </w:t>
      </w:r>
      <w:r w:rsidRPr="00BE59DC">
        <w:rPr>
          <w:rFonts w:ascii="Arial" w:hAnsi="Arial"/>
        </w:rPr>
        <w:t>below</w:t>
      </w:r>
      <w:r w:rsidR="00337047">
        <w:rPr>
          <w:rFonts w:ascii="Arial" w:hAnsi="Arial"/>
        </w:rPr>
        <w:t>.</w:t>
      </w:r>
    </w:p>
    <w:p w14:paraId="677CFF85" w14:textId="58AB07C2" w:rsidR="00BE59DC" w:rsidRDefault="00BE59DC" w:rsidP="00BE59DC">
      <w:pPr>
        <w:pStyle w:val="H1bodytext"/>
        <w:spacing w:after="120"/>
        <w:jc w:val="center"/>
        <w:rPr>
          <w:rFonts w:ascii="Arial" w:hAnsi="Arial"/>
        </w:rPr>
      </w:pPr>
      <w:r>
        <w:rPr>
          <w:rFonts w:ascii="Arial" w:hAnsi="Arial"/>
          <w:noProof/>
        </w:rPr>
        <w:drawing>
          <wp:inline distT="0" distB="0" distL="0" distR="0" wp14:anchorId="004B6528" wp14:editId="22AD84B0">
            <wp:extent cx="4743450" cy="69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695325"/>
                    </a:xfrm>
                    <a:prstGeom prst="rect">
                      <a:avLst/>
                    </a:prstGeom>
                    <a:noFill/>
                    <a:ln>
                      <a:noFill/>
                    </a:ln>
                  </pic:spPr>
                </pic:pic>
              </a:graphicData>
            </a:graphic>
          </wp:inline>
        </w:drawing>
      </w:r>
    </w:p>
    <w:p w14:paraId="34557452" w14:textId="5C65490D" w:rsidR="00337047" w:rsidRPr="00235EE7" w:rsidRDefault="00337047" w:rsidP="00BE59DC">
      <w:pPr>
        <w:pStyle w:val="H1bodytext"/>
        <w:spacing w:after="120"/>
        <w:jc w:val="center"/>
        <w:rPr>
          <w:rFonts w:ascii="Arial" w:hAnsi="Arial"/>
          <w:b/>
          <w:bCs/>
        </w:rPr>
      </w:pPr>
      <w:r w:rsidRPr="00235EE7">
        <w:rPr>
          <w:rFonts w:ascii="Arial" w:hAnsi="Arial"/>
          <w:b/>
          <w:bCs/>
        </w:rPr>
        <w:t xml:space="preserve">Figure </w:t>
      </w:r>
      <w:r w:rsidR="00CA0CD9" w:rsidRPr="00235EE7">
        <w:rPr>
          <w:rFonts w:ascii="Arial" w:hAnsi="Arial"/>
          <w:b/>
          <w:bCs/>
        </w:rPr>
        <w:t>2</w:t>
      </w:r>
    </w:p>
    <w:p w14:paraId="2FB05ADB" w14:textId="7606D51C" w:rsidR="00BE59DC" w:rsidRPr="00BE59DC" w:rsidRDefault="00BE59DC" w:rsidP="00BE59DC">
      <w:pPr>
        <w:pStyle w:val="H1bodytext"/>
        <w:numPr>
          <w:ilvl w:val="0"/>
          <w:numId w:val="21"/>
        </w:numPr>
        <w:spacing w:after="120"/>
        <w:rPr>
          <w:rFonts w:ascii="Arial" w:hAnsi="Arial"/>
        </w:rPr>
      </w:pPr>
      <w:r w:rsidRPr="00BE59DC">
        <w:rPr>
          <w:rFonts w:ascii="Arial" w:hAnsi="Arial"/>
        </w:rPr>
        <w:t xml:space="preserve">Column: The order </w:t>
      </w:r>
      <w:r w:rsidR="005B0897">
        <w:rPr>
          <w:rFonts w:ascii="Arial" w:hAnsi="Arial"/>
        </w:rPr>
        <w:t xml:space="preserve">of </w:t>
      </w:r>
      <w:r w:rsidRPr="00BE59DC">
        <w:rPr>
          <w:rFonts w:ascii="Arial" w:hAnsi="Arial"/>
        </w:rPr>
        <w:t>the columns in</w:t>
      </w:r>
      <w:r w:rsidR="005B0897">
        <w:rPr>
          <w:rFonts w:ascii="Arial" w:hAnsi="Arial"/>
        </w:rPr>
        <w:t xml:space="preserve"> the input file (</w:t>
      </w:r>
      <w:r w:rsidRPr="00BE59DC">
        <w:rPr>
          <w:rFonts w:ascii="Arial" w:hAnsi="Arial"/>
        </w:rPr>
        <w:t>read only</w:t>
      </w:r>
      <w:r w:rsidR="00106BEC">
        <w:rPr>
          <w:rFonts w:ascii="Arial" w:hAnsi="Arial"/>
        </w:rPr>
        <w:t>).</w:t>
      </w:r>
    </w:p>
    <w:p w14:paraId="1B9A5109" w14:textId="1D2E552D" w:rsidR="00BE59DC" w:rsidRPr="00BE59DC" w:rsidRDefault="00BE59DC" w:rsidP="00BE59DC">
      <w:pPr>
        <w:pStyle w:val="H1bodytext"/>
        <w:numPr>
          <w:ilvl w:val="0"/>
          <w:numId w:val="21"/>
        </w:numPr>
        <w:spacing w:after="120"/>
        <w:rPr>
          <w:rFonts w:ascii="Arial" w:hAnsi="Arial"/>
        </w:rPr>
      </w:pPr>
      <w:r w:rsidRPr="00BE59DC">
        <w:rPr>
          <w:rFonts w:ascii="Arial" w:hAnsi="Arial"/>
        </w:rPr>
        <w:t xml:space="preserve">Time: </w:t>
      </w:r>
      <w:r w:rsidR="00337047">
        <w:rPr>
          <w:rFonts w:ascii="Arial" w:hAnsi="Arial"/>
        </w:rPr>
        <w:t>Allows user to i</w:t>
      </w:r>
      <w:r w:rsidR="005B0897">
        <w:rPr>
          <w:rFonts w:ascii="Arial" w:hAnsi="Arial"/>
        </w:rPr>
        <w:t>dentify</w:t>
      </w:r>
      <w:r w:rsidR="005B0897" w:rsidRPr="00BE59DC">
        <w:rPr>
          <w:rFonts w:ascii="Arial" w:hAnsi="Arial"/>
        </w:rPr>
        <w:t xml:space="preserve"> </w:t>
      </w:r>
      <w:r w:rsidRPr="00BE59DC">
        <w:rPr>
          <w:rFonts w:ascii="Arial" w:hAnsi="Arial"/>
        </w:rPr>
        <w:t xml:space="preserve">the </w:t>
      </w:r>
      <w:r w:rsidR="00337047">
        <w:rPr>
          <w:rFonts w:ascii="Arial" w:hAnsi="Arial"/>
        </w:rPr>
        <w:t xml:space="preserve">input data </w:t>
      </w:r>
      <w:r w:rsidRPr="00BE59DC">
        <w:rPr>
          <w:rFonts w:ascii="Arial" w:hAnsi="Arial"/>
        </w:rPr>
        <w:t xml:space="preserve">column </w:t>
      </w:r>
      <w:r w:rsidR="00337047">
        <w:rPr>
          <w:rFonts w:ascii="Arial" w:hAnsi="Arial"/>
        </w:rPr>
        <w:t>to be used for</w:t>
      </w:r>
      <w:r w:rsidR="00337047" w:rsidRPr="00BE59DC">
        <w:rPr>
          <w:rFonts w:ascii="Arial" w:hAnsi="Arial"/>
        </w:rPr>
        <w:t xml:space="preserve"> </w:t>
      </w:r>
      <w:r w:rsidRPr="00BE59DC">
        <w:rPr>
          <w:rFonts w:ascii="Arial" w:hAnsi="Arial"/>
        </w:rPr>
        <w:t>the time</w:t>
      </w:r>
      <w:r w:rsidR="005B0897">
        <w:rPr>
          <w:rFonts w:ascii="Arial" w:hAnsi="Arial"/>
        </w:rPr>
        <w:t xml:space="preserve"> </w:t>
      </w:r>
      <w:r w:rsidRPr="00BE59DC">
        <w:rPr>
          <w:rFonts w:ascii="Arial" w:hAnsi="Arial"/>
        </w:rPr>
        <w:t>(such as year) is found.</w:t>
      </w:r>
    </w:p>
    <w:p w14:paraId="12B3F001" w14:textId="4FEBB927" w:rsidR="00BE59DC" w:rsidRPr="00BE59DC" w:rsidRDefault="00BE59DC" w:rsidP="00BE59DC">
      <w:pPr>
        <w:pStyle w:val="H1bodytext"/>
        <w:numPr>
          <w:ilvl w:val="1"/>
          <w:numId w:val="21"/>
        </w:numPr>
        <w:spacing w:after="120"/>
        <w:rPr>
          <w:rFonts w:ascii="Arial" w:hAnsi="Arial"/>
        </w:rPr>
      </w:pPr>
      <w:r w:rsidRPr="00BE59DC">
        <w:rPr>
          <w:rFonts w:ascii="Arial" w:hAnsi="Arial"/>
        </w:rPr>
        <w:t>Make sure Definition reflects the correct unit; currently only 'year' is supported.</w:t>
      </w:r>
    </w:p>
    <w:p w14:paraId="7F4634DE" w14:textId="0A7B8EAE" w:rsidR="00BE59DC" w:rsidRPr="00BE59DC" w:rsidRDefault="00BE59DC" w:rsidP="00BE59DC">
      <w:pPr>
        <w:pStyle w:val="H1bodytext"/>
        <w:numPr>
          <w:ilvl w:val="0"/>
          <w:numId w:val="21"/>
        </w:numPr>
        <w:spacing w:after="120"/>
        <w:rPr>
          <w:rFonts w:ascii="Arial" w:hAnsi="Arial"/>
        </w:rPr>
      </w:pPr>
      <w:r w:rsidRPr="00BE59DC">
        <w:rPr>
          <w:rFonts w:ascii="Arial" w:hAnsi="Arial"/>
        </w:rPr>
        <w:t>title: title of the</w:t>
      </w:r>
      <w:r w:rsidR="00337047">
        <w:rPr>
          <w:rFonts w:ascii="Arial" w:hAnsi="Arial"/>
        </w:rPr>
        <w:t xml:space="preserve"> input data</w:t>
      </w:r>
      <w:r w:rsidRPr="00BE59DC">
        <w:rPr>
          <w:rFonts w:ascii="Arial" w:hAnsi="Arial"/>
        </w:rPr>
        <w:t xml:space="preserve"> column from the original file</w:t>
      </w:r>
      <w:r w:rsidR="00011853">
        <w:rPr>
          <w:rFonts w:ascii="Arial" w:hAnsi="Arial"/>
        </w:rPr>
        <w:t xml:space="preserve"> (note: </w:t>
      </w:r>
      <w:r w:rsidRPr="00BE59DC">
        <w:rPr>
          <w:rFonts w:ascii="Arial" w:hAnsi="Arial"/>
        </w:rPr>
        <w:t xml:space="preserve">the </w:t>
      </w:r>
      <w:r w:rsidR="00B24289">
        <w:rPr>
          <w:rFonts w:ascii="Arial" w:hAnsi="Arial"/>
        </w:rPr>
        <w:t xml:space="preserve">first </w:t>
      </w:r>
      <w:r w:rsidRPr="00BE59DC">
        <w:rPr>
          <w:rFonts w:ascii="Arial" w:hAnsi="Arial"/>
        </w:rPr>
        <w:t>header</w:t>
      </w:r>
      <w:r w:rsidR="00011853">
        <w:rPr>
          <w:rFonts w:ascii="Arial" w:hAnsi="Arial"/>
        </w:rPr>
        <w:t xml:space="preserve"> </w:t>
      </w:r>
      <w:r w:rsidR="00B24289">
        <w:rPr>
          <w:rFonts w:ascii="Arial" w:hAnsi="Arial"/>
        </w:rPr>
        <w:t xml:space="preserve">row </w:t>
      </w:r>
      <w:r w:rsidR="003900A9">
        <w:rPr>
          <w:rFonts w:ascii="Arial" w:hAnsi="Arial"/>
        </w:rPr>
        <w:t xml:space="preserve">and the last header row of the input file is noted in </w:t>
      </w:r>
      <w:r w:rsidRPr="00BE59DC">
        <w:rPr>
          <w:rFonts w:ascii="Arial" w:hAnsi="Arial"/>
        </w:rPr>
        <w:t xml:space="preserve">the 'header1 row' and 'header2 row' </w:t>
      </w:r>
      <w:r w:rsidR="003900A9">
        <w:rPr>
          <w:rFonts w:ascii="Arial" w:hAnsi="Arial"/>
        </w:rPr>
        <w:t>text boxes, respectively)</w:t>
      </w:r>
      <w:r w:rsidRPr="00BE59DC">
        <w:rPr>
          <w:rFonts w:ascii="Arial" w:hAnsi="Arial"/>
        </w:rPr>
        <w:t>.</w:t>
      </w:r>
    </w:p>
    <w:p w14:paraId="43672DCC" w14:textId="411D6740" w:rsidR="00BE59DC" w:rsidRPr="00BE59DC" w:rsidRDefault="00BE59DC" w:rsidP="00BE59DC">
      <w:pPr>
        <w:pStyle w:val="H1bodytext"/>
        <w:numPr>
          <w:ilvl w:val="0"/>
          <w:numId w:val="21"/>
        </w:numPr>
        <w:spacing w:after="120"/>
        <w:rPr>
          <w:rFonts w:ascii="Arial" w:hAnsi="Arial"/>
        </w:rPr>
      </w:pPr>
      <w:r w:rsidRPr="00BE59DC">
        <w:rPr>
          <w:rFonts w:ascii="Arial" w:hAnsi="Arial"/>
        </w:rPr>
        <w:t xml:space="preserve">definition: </w:t>
      </w:r>
      <w:r w:rsidR="00B24289">
        <w:rPr>
          <w:rFonts w:ascii="Arial" w:hAnsi="Arial"/>
        </w:rPr>
        <w:t xml:space="preserve">user-defined names for </w:t>
      </w:r>
      <w:r w:rsidR="003900A9">
        <w:rPr>
          <w:rFonts w:ascii="Arial" w:hAnsi="Arial"/>
        </w:rPr>
        <w:t>the output file headers</w:t>
      </w:r>
      <w:r w:rsidRPr="00BE59DC">
        <w:rPr>
          <w:rFonts w:ascii="Arial" w:hAnsi="Arial"/>
        </w:rPr>
        <w:t>.</w:t>
      </w:r>
    </w:p>
    <w:p w14:paraId="6854BC68" w14:textId="776895A4" w:rsidR="00BE59DC" w:rsidRPr="00BE59DC" w:rsidRDefault="003900A9" w:rsidP="00BE59DC">
      <w:pPr>
        <w:pStyle w:val="H1bodytext"/>
        <w:numPr>
          <w:ilvl w:val="1"/>
          <w:numId w:val="21"/>
        </w:numPr>
        <w:spacing w:after="120"/>
        <w:rPr>
          <w:rFonts w:ascii="Arial" w:hAnsi="Arial"/>
        </w:rPr>
      </w:pPr>
      <w:r>
        <w:rPr>
          <w:rFonts w:ascii="Arial" w:hAnsi="Arial"/>
        </w:rPr>
        <w:lastRenderedPageBreak/>
        <w:t xml:space="preserve">If left </w:t>
      </w:r>
      <w:r w:rsidR="00BE59DC" w:rsidRPr="00BE59DC">
        <w:rPr>
          <w:rFonts w:ascii="Arial" w:hAnsi="Arial"/>
        </w:rPr>
        <w:t xml:space="preserve">empty/null: </w:t>
      </w:r>
      <w:r>
        <w:rPr>
          <w:rFonts w:ascii="Arial" w:hAnsi="Arial"/>
        </w:rPr>
        <w:t>this column is not used</w:t>
      </w:r>
    </w:p>
    <w:p w14:paraId="0718F2A4" w14:textId="63088EC7" w:rsidR="00BE59DC" w:rsidRPr="00BE59DC" w:rsidRDefault="003900A9" w:rsidP="00BE59DC">
      <w:pPr>
        <w:pStyle w:val="H1bodytext"/>
        <w:numPr>
          <w:ilvl w:val="1"/>
          <w:numId w:val="21"/>
        </w:numPr>
        <w:spacing w:after="120"/>
        <w:rPr>
          <w:rFonts w:ascii="Arial" w:hAnsi="Arial"/>
        </w:rPr>
      </w:pPr>
      <w:r w:rsidRPr="00BE59DC">
        <w:rPr>
          <w:rFonts w:ascii="Arial" w:hAnsi="Arial"/>
        </w:rPr>
        <w:t>U</w:t>
      </w:r>
      <w:r w:rsidR="00BE59DC" w:rsidRPr="00BE59DC">
        <w:rPr>
          <w:rFonts w:ascii="Arial" w:hAnsi="Arial"/>
        </w:rPr>
        <w:t>ser</w:t>
      </w:r>
      <w:r>
        <w:rPr>
          <w:rFonts w:ascii="Arial" w:hAnsi="Arial"/>
        </w:rPr>
        <w:t>-</w:t>
      </w:r>
      <w:r w:rsidR="00BE59DC" w:rsidRPr="00BE59DC">
        <w:rPr>
          <w:rFonts w:ascii="Arial" w:hAnsi="Arial"/>
        </w:rPr>
        <w:t xml:space="preserve">defined </w:t>
      </w:r>
      <w:r w:rsidR="00231E75">
        <w:rPr>
          <w:rFonts w:ascii="Arial" w:hAnsi="Arial"/>
        </w:rPr>
        <w:t>text</w:t>
      </w:r>
      <w:r w:rsidR="00BE59DC" w:rsidRPr="00BE59DC">
        <w:rPr>
          <w:rFonts w:ascii="Arial" w:hAnsi="Arial"/>
        </w:rPr>
        <w:t xml:space="preserve">: </w:t>
      </w:r>
      <w:r w:rsidR="00231E75">
        <w:rPr>
          <w:rFonts w:ascii="Arial" w:hAnsi="Arial"/>
        </w:rPr>
        <w:t>Denotes that</w:t>
      </w:r>
      <w:r w:rsidR="00231E75" w:rsidRPr="00BE59DC">
        <w:rPr>
          <w:rFonts w:ascii="Arial" w:hAnsi="Arial"/>
        </w:rPr>
        <w:t xml:space="preserve"> </w:t>
      </w:r>
      <w:r w:rsidR="00BE59DC" w:rsidRPr="00BE59DC">
        <w:rPr>
          <w:rFonts w:ascii="Arial" w:hAnsi="Arial"/>
        </w:rPr>
        <w:t>the column</w:t>
      </w:r>
      <w:r w:rsidR="00231E75">
        <w:rPr>
          <w:rFonts w:ascii="Arial" w:hAnsi="Arial"/>
        </w:rPr>
        <w:t xml:space="preserve"> is</w:t>
      </w:r>
      <w:r w:rsidR="00BE59DC" w:rsidRPr="00BE59DC">
        <w:rPr>
          <w:rFonts w:ascii="Arial" w:hAnsi="Arial"/>
        </w:rPr>
        <w:t xml:space="preserve"> to be used</w:t>
      </w:r>
      <w:r>
        <w:rPr>
          <w:rFonts w:ascii="Arial" w:hAnsi="Arial"/>
        </w:rPr>
        <w:t xml:space="preserve"> during </w:t>
      </w:r>
      <w:r w:rsidR="001B7B67">
        <w:rPr>
          <w:rFonts w:ascii="Arial" w:hAnsi="Arial"/>
        </w:rPr>
        <w:t>interpolation</w:t>
      </w:r>
      <w:r w:rsidR="00BE59DC" w:rsidRPr="00BE59DC">
        <w:rPr>
          <w:rFonts w:ascii="Arial" w:hAnsi="Arial"/>
        </w:rPr>
        <w:t xml:space="preserve">.  </w:t>
      </w:r>
      <w:r w:rsidR="005B0897">
        <w:rPr>
          <w:rFonts w:ascii="Arial" w:hAnsi="Arial"/>
        </w:rPr>
        <w:t>I</w:t>
      </w:r>
      <w:r w:rsidR="00BE59DC" w:rsidRPr="00BE59DC">
        <w:rPr>
          <w:rFonts w:ascii="Arial" w:hAnsi="Arial"/>
        </w:rPr>
        <w:t>f multiple columns have the same definition</w:t>
      </w:r>
      <w:r w:rsidR="00231E75">
        <w:rPr>
          <w:rFonts w:ascii="Arial" w:hAnsi="Arial"/>
        </w:rPr>
        <w:t xml:space="preserve">, </w:t>
      </w:r>
      <w:r w:rsidR="00BE59DC" w:rsidRPr="00BE59DC">
        <w:rPr>
          <w:rFonts w:ascii="Arial" w:hAnsi="Arial"/>
        </w:rPr>
        <w:t>the</w:t>
      </w:r>
      <w:r w:rsidR="00231E75">
        <w:rPr>
          <w:rFonts w:ascii="Arial" w:hAnsi="Arial"/>
        </w:rPr>
        <w:t xml:space="preserve"> columns</w:t>
      </w:r>
      <w:r w:rsidR="00BE59DC" w:rsidRPr="00BE59DC">
        <w:rPr>
          <w:rFonts w:ascii="Arial" w:hAnsi="Arial"/>
        </w:rPr>
        <w:t xml:space="preserve"> will be </w:t>
      </w:r>
      <w:r w:rsidR="00231E75">
        <w:rPr>
          <w:rFonts w:ascii="Arial" w:hAnsi="Arial"/>
        </w:rPr>
        <w:t>summed and entered</w:t>
      </w:r>
      <w:r w:rsidR="00BE59DC" w:rsidRPr="00BE59DC">
        <w:rPr>
          <w:rFonts w:ascii="Arial" w:hAnsi="Arial"/>
        </w:rPr>
        <w:t xml:space="preserve"> </w:t>
      </w:r>
      <w:r w:rsidR="00231E75">
        <w:rPr>
          <w:rFonts w:ascii="Arial" w:hAnsi="Arial"/>
        </w:rPr>
        <w:t>in</w:t>
      </w:r>
      <w:r w:rsidR="00BE59DC" w:rsidRPr="00BE59DC">
        <w:rPr>
          <w:rFonts w:ascii="Arial" w:hAnsi="Arial"/>
        </w:rPr>
        <w:t xml:space="preserve"> a single column in the output</w:t>
      </w:r>
      <w:r w:rsidR="00231E75">
        <w:rPr>
          <w:rFonts w:ascii="Arial" w:hAnsi="Arial"/>
        </w:rPr>
        <w:t xml:space="preserve"> file</w:t>
      </w:r>
      <w:r w:rsidR="00BE59DC" w:rsidRPr="00BE59DC">
        <w:rPr>
          <w:rFonts w:ascii="Arial" w:hAnsi="Arial"/>
        </w:rPr>
        <w:t xml:space="preserve">. </w:t>
      </w:r>
      <w:r w:rsidR="00231E75">
        <w:rPr>
          <w:rFonts w:ascii="Arial" w:hAnsi="Arial"/>
        </w:rPr>
        <w:t>M</w:t>
      </w:r>
      <w:r w:rsidR="00BE59DC" w:rsidRPr="00BE59DC">
        <w:rPr>
          <w:rFonts w:ascii="Arial" w:hAnsi="Arial"/>
        </w:rPr>
        <w:t xml:space="preserve">ultiple columns with </w:t>
      </w:r>
      <w:r w:rsidR="00231E75">
        <w:rPr>
          <w:rFonts w:ascii="Arial" w:hAnsi="Arial"/>
        </w:rPr>
        <w:t>unique definitions will result generate an</w:t>
      </w:r>
      <w:r w:rsidR="00BE59DC" w:rsidRPr="00BE59DC">
        <w:rPr>
          <w:rFonts w:ascii="Arial" w:hAnsi="Arial"/>
        </w:rPr>
        <w:t xml:space="preserve"> output file for each unique </w:t>
      </w:r>
      <w:r w:rsidR="00231E75">
        <w:rPr>
          <w:rFonts w:ascii="Arial" w:hAnsi="Arial"/>
        </w:rPr>
        <w:t>definition (</w:t>
      </w:r>
      <w:r w:rsidR="00327C4A">
        <w:rPr>
          <w:rFonts w:ascii="Arial" w:hAnsi="Arial"/>
        </w:rPr>
        <w:t xml:space="preserve">i.e., </w:t>
      </w:r>
      <w:r w:rsidR="00231E75">
        <w:rPr>
          <w:rFonts w:ascii="Arial" w:hAnsi="Arial"/>
        </w:rPr>
        <w:t>definition</w:t>
      </w:r>
      <w:r w:rsidR="00327C4A" w:rsidRPr="009305DD">
        <w:rPr>
          <w:rFonts w:ascii="Arial" w:hAnsi="Arial" w:cs="Arial"/>
        </w:rPr>
        <w:t>_yearly_steps</w:t>
      </w:r>
      <w:r w:rsidR="00327C4A">
        <w:rPr>
          <w:rFonts w:ascii="Arial" w:hAnsi="Arial" w:cs="Arial"/>
        </w:rPr>
        <w:t>.csv)</w:t>
      </w:r>
      <w:r w:rsidR="00BE59DC" w:rsidRPr="00BE59DC">
        <w:rPr>
          <w:rFonts w:ascii="Arial" w:hAnsi="Arial"/>
        </w:rPr>
        <w:t>.</w:t>
      </w:r>
    </w:p>
    <w:p w14:paraId="4442B922" w14:textId="5AB1260B" w:rsidR="00BE59DC" w:rsidRPr="00BE59DC" w:rsidRDefault="00BE59DC" w:rsidP="00BE59DC">
      <w:pPr>
        <w:pStyle w:val="H1bodytext"/>
        <w:numPr>
          <w:ilvl w:val="0"/>
          <w:numId w:val="21"/>
        </w:numPr>
        <w:spacing w:after="120"/>
        <w:rPr>
          <w:rFonts w:ascii="Arial" w:hAnsi="Arial"/>
        </w:rPr>
      </w:pPr>
      <w:r w:rsidRPr="00BE59DC">
        <w:rPr>
          <w:rFonts w:ascii="Arial" w:hAnsi="Arial"/>
        </w:rPr>
        <w:t xml:space="preserve">Conv. F.: This is factor used to convert between units.  If the original data is in g and you need it in Ci then you would put the multiplier here.  </w:t>
      </w:r>
      <w:r w:rsidR="00475D48">
        <w:rPr>
          <w:rFonts w:ascii="Arial" w:hAnsi="Arial"/>
        </w:rPr>
        <w:t>For example, to convert</w:t>
      </w:r>
      <w:r w:rsidRPr="00BE59DC">
        <w:rPr>
          <w:rFonts w:ascii="Arial" w:hAnsi="Arial"/>
        </w:rPr>
        <w:t xml:space="preserve"> Tc-99 from g</w:t>
      </w:r>
      <w:r w:rsidR="009C27F8">
        <w:rPr>
          <w:rFonts w:ascii="Arial" w:hAnsi="Arial"/>
        </w:rPr>
        <w:t>rams</w:t>
      </w:r>
      <w:r w:rsidRPr="00BE59DC">
        <w:rPr>
          <w:rFonts w:ascii="Arial" w:hAnsi="Arial"/>
        </w:rPr>
        <w:t xml:space="preserve"> to </w:t>
      </w:r>
      <w:r w:rsidR="00475D48">
        <w:rPr>
          <w:rFonts w:ascii="Arial" w:hAnsi="Arial"/>
        </w:rPr>
        <w:t>Ci,</w:t>
      </w:r>
      <w:r w:rsidR="00475D48" w:rsidRPr="00BE59DC">
        <w:rPr>
          <w:rFonts w:ascii="Arial" w:hAnsi="Arial"/>
        </w:rPr>
        <w:t xml:space="preserve"> </w:t>
      </w:r>
      <w:r w:rsidR="009C27F8">
        <w:rPr>
          <w:rFonts w:ascii="Arial" w:hAnsi="Arial"/>
        </w:rPr>
        <w:t xml:space="preserve">the conversion factor of 0.017 is entered </w:t>
      </w:r>
      <w:r w:rsidRPr="00BE59DC">
        <w:rPr>
          <w:rFonts w:ascii="Arial" w:hAnsi="Arial"/>
        </w:rPr>
        <w:t>in th</w:t>
      </w:r>
      <w:r w:rsidR="009C27F8">
        <w:rPr>
          <w:rFonts w:ascii="Arial" w:hAnsi="Arial"/>
        </w:rPr>
        <w:t>e text box</w:t>
      </w:r>
      <w:r w:rsidRPr="00BE59DC">
        <w:rPr>
          <w:rFonts w:ascii="Arial" w:hAnsi="Arial"/>
        </w:rPr>
        <w:t>.</w:t>
      </w:r>
    </w:p>
    <w:p w14:paraId="34BAF39F" w14:textId="6DFBD30A" w:rsidR="00BE59DC" w:rsidRDefault="00BE59DC" w:rsidP="00BE59DC">
      <w:pPr>
        <w:pStyle w:val="H1bodytext"/>
        <w:numPr>
          <w:ilvl w:val="1"/>
          <w:numId w:val="21"/>
        </w:numPr>
        <w:spacing w:after="120"/>
        <w:rPr>
          <w:rFonts w:ascii="Arial" w:hAnsi="Arial"/>
        </w:rPr>
      </w:pPr>
      <w:r w:rsidRPr="00BE59DC">
        <w:rPr>
          <w:rFonts w:ascii="Arial" w:hAnsi="Arial"/>
        </w:rPr>
        <w:t>Special note</w:t>
      </w:r>
      <w:r w:rsidR="00264849">
        <w:rPr>
          <w:rFonts w:ascii="Arial" w:hAnsi="Arial"/>
        </w:rPr>
        <w:t>:</w:t>
      </w:r>
      <w:r w:rsidR="00264849" w:rsidRPr="00BE59DC">
        <w:rPr>
          <w:rFonts w:ascii="Arial" w:hAnsi="Arial"/>
        </w:rPr>
        <w:t xml:space="preserve"> </w:t>
      </w:r>
      <w:r w:rsidRPr="00BE59DC">
        <w:rPr>
          <w:rFonts w:ascii="Arial" w:hAnsi="Arial"/>
        </w:rPr>
        <w:t xml:space="preserve">if column is marked as Time, then it will be assumed that the conv. F. is to be added to the year.  This is normally used when the data does not have a starting year, </w:t>
      </w:r>
      <w:r w:rsidR="00264849">
        <w:rPr>
          <w:rFonts w:ascii="Arial" w:hAnsi="Arial"/>
        </w:rPr>
        <w:t xml:space="preserve">i.e., </w:t>
      </w:r>
      <w:r w:rsidRPr="00BE59DC">
        <w:rPr>
          <w:rFonts w:ascii="Arial" w:hAnsi="Arial"/>
        </w:rPr>
        <w:t>it starts at 0 and increments from there, instead of starting at 1942 for example.</w:t>
      </w:r>
    </w:p>
    <w:p w14:paraId="38328AF8" w14:textId="77777777" w:rsidR="000E1A44" w:rsidRPr="000E1A44" w:rsidRDefault="000E1A44" w:rsidP="000E1A44">
      <w:pPr>
        <w:pStyle w:val="H1bodytext"/>
        <w:spacing w:after="120"/>
        <w:rPr>
          <w:ins w:id="44" w:author="Neil Powers" w:date="2020-09-24T08:46:00Z"/>
          <w:rFonts w:ascii="Arial" w:hAnsi="Arial"/>
        </w:rPr>
        <w:pPrChange w:id="45" w:author="Neil Powers" w:date="2020-09-24T08:46:00Z">
          <w:pPr>
            <w:pStyle w:val="H1bodytext"/>
            <w:numPr>
              <w:numId w:val="21"/>
            </w:numPr>
            <w:spacing w:after="120"/>
            <w:ind w:left="1440" w:hanging="360"/>
          </w:pPr>
        </w:pPrChange>
      </w:pPr>
      <w:ins w:id="46" w:author="Neil Powers" w:date="2020-09-24T08:46:00Z">
        <w:r>
          <w:rPr>
            <w:rFonts w:ascii="Arial" w:hAnsi="Arial"/>
          </w:rPr>
          <w:t>The Tool can also be run from the command line with a XML configuration file.  All options in the interface are can be specified in the configuration file.  For examples of the XML configuration file refer to section 4.</w:t>
        </w:r>
      </w:ins>
    </w:p>
    <w:p w14:paraId="420C4D55" w14:textId="77777777" w:rsidR="000E1A44" w:rsidRDefault="000E1A44" w:rsidP="00BE59DC">
      <w:pPr>
        <w:pStyle w:val="H1bodytext"/>
        <w:spacing w:after="120"/>
        <w:rPr>
          <w:ins w:id="47" w:author="Neil Powers" w:date="2020-09-24T08:46:00Z"/>
          <w:rFonts w:ascii="Arial" w:hAnsi="Arial"/>
        </w:rPr>
      </w:pPr>
    </w:p>
    <w:p w14:paraId="0F2DBEC1" w14:textId="068BF395" w:rsidR="00BE59DC" w:rsidRDefault="00BE59DC" w:rsidP="00BE59DC">
      <w:pPr>
        <w:pStyle w:val="H1bodytext"/>
        <w:spacing w:after="120"/>
        <w:rPr>
          <w:rFonts w:ascii="Arial" w:hAnsi="Arial"/>
        </w:rPr>
      </w:pPr>
      <w:r>
        <w:rPr>
          <w:rFonts w:ascii="Arial" w:hAnsi="Arial"/>
        </w:rPr>
        <w:t>Notes:</w:t>
      </w:r>
    </w:p>
    <w:p w14:paraId="74D639CE" w14:textId="70DC11ED" w:rsidR="00BE59DC" w:rsidRDefault="00BE59DC" w:rsidP="00BE59DC">
      <w:pPr>
        <w:pStyle w:val="H1bodytext"/>
        <w:numPr>
          <w:ilvl w:val="0"/>
          <w:numId w:val="22"/>
        </w:numPr>
        <w:spacing w:after="120"/>
        <w:rPr>
          <w:rFonts w:ascii="Arial" w:hAnsi="Arial"/>
        </w:rPr>
      </w:pPr>
      <w:r w:rsidRPr="00BE59DC">
        <w:rPr>
          <w:rFonts w:ascii="Arial" w:hAnsi="Arial"/>
        </w:rPr>
        <w:t xml:space="preserve">If </w:t>
      </w:r>
      <w:r w:rsidR="00264849">
        <w:rPr>
          <w:rFonts w:ascii="Arial" w:hAnsi="Arial"/>
        </w:rPr>
        <w:t>p</w:t>
      </w:r>
      <w:r w:rsidRPr="00BE59DC">
        <w:rPr>
          <w:rFonts w:ascii="Arial" w:hAnsi="Arial"/>
        </w:rPr>
        <w:t>rocessing multiple files</w:t>
      </w:r>
      <w:r w:rsidR="00264849">
        <w:rPr>
          <w:rFonts w:ascii="Arial" w:hAnsi="Arial"/>
        </w:rPr>
        <w:t>,</w:t>
      </w:r>
      <w:r w:rsidRPr="00BE59DC">
        <w:rPr>
          <w:rFonts w:ascii="Arial" w:hAnsi="Arial"/>
        </w:rPr>
        <w:t xml:space="preserve"> each file will need to have the same column structure.</w:t>
      </w:r>
    </w:p>
    <w:p w14:paraId="278ED25E" w14:textId="75C5DE89" w:rsidR="000E1A44" w:rsidRDefault="00BE59DC" w:rsidP="000E1A44">
      <w:pPr>
        <w:pStyle w:val="H1bodytext"/>
        <w:numPr>
          <w:ilvl w:val="0"/>
          <w:numId w:val="22"/>
        </w:numPr>
        <w:spacing w:after="120"/>
        <w:rPr>
          <w:ins w:id="48" w:author="Neil Powers" w:date="2020-09-24T08:42:00Z"/>
          <w:rFonts w:ascii="Arial" w:hAnsi="Arial"/>
        </w:rPr>
      </w:pPr>
      <w:r w:rsidRPr="00BE59DC">
        <w:rPr>
          <w:rFonts w:ascii="Arial" w:hAnsi="Arial"/>
        </w:rPr>
        <w:t>Output files will be named using the input file name with the unique definition name added to the end of the file.</w:t>
      </w:r>
    </w:p>
    <w:p w14:paraId="42F730D2" w14:textId="36C57797" w:rsidR="000E1A44" w:rsidRPr="000E1A44" w:rsidDel="000E1A44" w:rsidRDefault="000E1A44" w:rsidP="000E1A44">
      <w:pPr>
        <w:pStyle w:val="H1bodytext"/>
        <w:spacing w:after="120"/>
        <w:ind w:left="0"/>
        <w:rPr>
          <w:del w:id="49" w:author="Neil Powers" w:date="2020-09-24T08:46:00Z"/>
          <w:rFonts w:ascii="Arial" w:hAnsi="Arial"/>
        </w:rPr>
        <w:pPrChange w:id="50" w:author="Neil Powers" w:date="2020-09-24T08:43:00Z">
          <w:pPr>
            <w:pStyle w:val="H1bodytext"/>
            <w:numPr>
              <w:numId w:val="22"/>
            </w:numPr>
            <w:spacing w:after="120"/>
            <w:ind w:left="1440" w:hanging="360"/>
          </w:pPr>
        </w:pPrChange>
      </w:pP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0588C029" w:rsidR="00117D2C" w:rsidRDefault="00E54EEB" w:rsidP="00E20031">
      <w:pPr>
        <w:ind w:left="720"/>
      </w:pPr>
      <w:r>
        <w:t xml:space="preserve">This section details </w:t>
      </w:r>
      <w:r w:rsidR="009624EB">
        <w:t xml:space="preserve">changes incorporated into each version of the </w:t>
      </w:r>
      <w:r w:rsidR="00CA0CD9" w:rsidRPr="00827617">
        <w:rPr>
          <w:sz w:val="20"/>
        </w:rPr>
        <w:t>SRI</w:t>
      </w:r>
      <w:r w:rsidR="00D60993">
        <w:t>.</w:t>
      </w:r>
    </w:p>
    <w:p w14:paraId="3A03D83A" w14:textId="675C3A16" w:rsidR="004556EC" w:rsidRDefault="00FC4746" w:rsidP="004556EC">
      <w:pPr>
        <w:pStyle w:val="ListParagraph"/>
        <w:numPr>
          <w:ilvl w:val="0"/>
          <w:numId w:val="15"/>
        </w:numPr>
        <w:rPr>
          <w:ins w:id="51" w:author="Neil Powers" w:date="2020-09-23T11:41:00Z"/>
        </w:rPr>
      </w:pPr>
      <w:r>
        <w:t xml:space="preserve">1.0 </w:t>
      </w:r>
      <w:r w:rsidR="009F6764">
        <w:t>–</w:t>
      </w:r>
      <w:r>
        <w:t xml:space="preserve"> </w:t>
      </w:r>
      <w:r w:rsidR="009F6764">
        <w:t>Tool was developed.</w:t>
      </w:r>
    </w:p>
    <w:p w14:paraId="76D7BC90" w14:textId="4BE8CC12" w:rsidR="003B5B46" w:rsidRDefault="003B5B46" w:rsidP="004556EC">
      <w:pPr>
        <w:pStyle w:val="ListParagraph"/>
        <w:numPr>
          <w:ilvl w:val="0"/>
          <w:numId w:val="15"/>
        </w:numPr>
        <w:rPr>
          <w:ins w:id="52" w:author="Neil Powers" w:date="2020-09-23T11:47:00Z"/>
        </w:rPr>
      </w:pPr>
      <w:ins w:id="53" w:author="Neil Powers" w:date="2020-09-23T11:41:00Z">
        <w:r>
          <w:t xml:space="preserve">1.1 – </w:t>
        </w:r>
      </w:ins>
      <w:ins w:id="54" w:author="Neil Powers" w:date="2020-09-23T11:47:00Z">
        <w:r>
          <w:t>Added 2 functions:</w:t>
        </w:r>
      </w:ins>
    </w:p>
    <w:p w14:paraId="3CE9AB27" w14:textId="6799BB81" w:rsidR="003B5B46" w:rsidRDefault="003B5B46" w:rsidP="003B5B46">
      <w:pPr>
        <w:pStyle w:val="ListParagraph"/>
        <w:numPr>
          <w:ilvl w:val="1"/>
          <w:numId w:val="15"/>
        </w:numPr>
        <w:rPr>
          <w:ins w:id="55" w:author="Neil Powers" w:date="2020-09-23T11:47:00Z"/>
        </w:rPr>
        <w:pPrChange w:id="56" w:author="Neil Powers" w:date="2020-09-23T11:47:00Z">
          <w:pPr>
            <w:pStyle w:val="ListParagraph"/>
            <w:numPr>
              <w:numId w:val="15"/>
            </w:numPr>
            <w:ind w:left="1080" w:hanging="360"/>
          </w:pPr>
        </w:pPrChange>
      </w:pPr>
      <w:ins w:id="57" w:author="Neil Powers" w:date="2020-09-23T11:47:00Z">
        <w:r>
          <w:t xml:space="preserve">Added command line function to read in </w:t>
        </w:r>
      </w:ins>
      <w:ins w:id="58" w:author="Neil Powers" w:date="2020-09-24T08:47:00Z">
        <w:r w:rsidR="000E1A44">
          <w:t>XML</w:t>
        </w:r>
      </w:ins>
      <w:bookmarkStart w:id="59" w:name="_GoBack"/>
      <w:bookmarkEnd w:id="59"/>
      <w:ins w:id="60" w:author="Neil Powers" w:date="2020-09-23T11:47:00Z">
        <w:r>
          <w:t xml:space="preserve"> config file that defines the input</w:t>
        </w:r>
      </w:ins>
      <w:ins w:id="61" w:author="Neil Powers" w:date="2020-09-23T11:48:00Z">
        <w:r>
          <w:t xml:space="preserve"> files, output location, and options used to process the files.</w:t>
        </w:r>
      </w:ins>
    </w:p>
    <w:p w14:paraId="0E65F9E8" w14:textId="0CF38F93" w:rsidR="003B5B46" w:rsidRDefault="003B5B46" w:rsidP="003B5B46">
      <w:pPr>
        <w:pStyle w:val="ListParagraph"/>
        <w:numPr>
          <w:ilvl w:val="1"/>
          <w:numId w:val="15"/>
        </w:numPr>
        <w:rPr>
          <w:ins w:id="62" w:author="Neil Powers" w:date="2020-09-23T11:43:00Z"/>
        </w:rPr>
        <w:pPrChange w:id="63" w:author="Neil Powers" w:date="2020-09-23T11:47:00Z">
          <w:pPr>
            <w:pStyle w:val="ListParagraph"/>
            <w:numPr>
              <w:numId w:val="15"/>
            </w:numPr>
            <w:ind w:left="1080" w:hanging="360"/>
          </w:pPr>
        </w:pPrChange>
      </w:pPr>
      <w:ins w:id="64" w:author="Neil Powers" w:date="2020-09-23T11:41:00Z">
        <w:r>
          <w:t xml:space="preserve">Added function to do stepwise outputs.  This means it places intermediary steps between the integer </w:t>
        </w:r>
      </w:ins>
      <w:ins w:id="65" w:author="Neil Powers" w:date="2020-09-23T11:42:00Z">
        <w:r>
          <w:t xml:space="preserve">years using the same rate as the </w:t>
        </w:r>
      </w:ins>
      <w:ins w:id="66" w:author="Neil Powers" w:date="2020-09-23T11:43:00Z">
        <w:r>
          <w:t>previous rate</w:t>
        </w:r>
      </w:ins>
      <w:ins w:id="67" w:author="Neil Powers" w:date="2020-09-23T11:42:00Z">
        <w:r>
          <w:t xml:space="preserve">.  IE </w:t>
        </w:r>
      </w:ins>
    </w:p>
    <w:p w14:paraId="64EC20AA" w14:textId="77777777" w:rsidR="003B5B46" w:rsidRDefault="003B5B46" w:rsidP="003B5B46">
      <w:pPr>
        <w:pStyle w:val="ListParagraph"/>
        <w:numPr>
          <w:ilvl w:val="2"/>
          <w:numId w:val="15"/>
        </w:numPr>
        <w:rPr>
          <w:ins w:id="68" w:author="Neil Powers" w:date="2020-09-23T11:43:00Z"/>
        </w:rPr>
        <w:pPrChange w:id="69" w:author="Neil Powers" w:date="2020-09-23T11:47:00Z">
          <w:pPr>
            <w:pStyle w:val="ListParagraph"/>
            <w:numPr>
              <w:ilvl w:val="1"/>
              <w:numId w:val="15"/>
            </w:numPr>
            <w:ind w:left="1800" w:hanging="360"/>
          </w:pPr>
        </w:pPrChange>
      </w:pPr>
      <w:ins w:id="70" w:author="Neil Powers" w:date="2020-09-23T11:42:00Z">
        <w:r>
          <w:t>2019</w:t>
        </w:r>
      </w:ins>
      <w:ins w:id="71" w:author="Neil Powers" w:date="2020-09-23T11:43:00Z">
        <w:r>
          <w:t xml:space="preserve"> = 12</w:t>
        </w:r>
      </w:ins>
      <w:ins w:id="72" w:author="Neil Powers" w:date="2020-09-23T11:42:00Z">
        <w:r>
          <w:t xml:space="preserve">, </w:t>
        </w:r>
      </w:ins>
    </w:p>
    <w:p w14:paraId="1BD3EA52" w14:textId="77777777" w:rsidR="003B5B46" w:rsidRDefault="003B5B46" w:rsidP="003B5B46">
      <w:pPr>
        <w:pStyle w:val="ListParagraph"/>
        <w:numPr>
          <w:ilvl w:val="2"/>
          <w:numId w:val="15"/>
        </w:numPr>
        <w:rPr>
          <w:ins w:id="73" w:author="Neil Powers" w:date="2020-09-23T11:43:00Z"/>
        </w:rPr>
        <w:pPrChange w:id="74" w:author="Neil Powers" w:date="2020-09-23T11:47:00Z">
          <w:pPr>
            <w:pStyle w:val="ListParagraph"/>
            <w:numPr>
              <w:ilvl w:val="1"/>
              <w:numId w:val="15"/>
            </w:numPr>
            <w:ind w:left="1800" w:hanging="360"/>
          </w:pPr>
        </w:pPrChange>
      </w:pPr>
      <w:ins w:id="75" w:author="Neil Powers" w:date="2020-09-23T11:42:00Z">
        <w:r>
          <w:t>2019.9999999</w:t>
        </w:r>
      </w:ins>
      <w:ins w:id="76" w:author="Neil Powers" w:date="2020-09-23T11:43:00Z">
        <w:r>
          <w:t xml:space="preserve"> = 12</w:t>
        </w:r>
      </w:ins>
      <w:ins w:id="77" w:author="Neil Powers" w:date="2020-09-23T11:42:00Z">
        <w:r>
          <w:t xml:space="preserve">, </w:t>
        </w:r>
      </w:ins>
    </w:p>
    <w:p w14:paraId="10613164" w14:textId="77777777" w:rsidR="003B5B46" w:rsidRDefault="003B5B46" w:rsidP="003B5B46">
      <w:pPr>
        <w:pStyle w:val="ListParagraph"/>
        <w:numPr>
          <w:ilvl w:val="2"/>
          <w:numId w:val="15"/>
        </w:numPr>
        <w:rPr>
          <w:ins w:id="78" w:author="Neil Powers" w:date="2020-09-23T11:43:00Z"/>
        </w:rPr>
        <w:pPrChange w:id="79" w:author="Neil Powers" w:date="2020-09-23T11:47:00Z">
          <w:pPr>
            <w:pStyle w:val="ListParagraph"/>
            <w:numPr>
              <w:ilvl w:val="1"/>
              <w:numId w:val="15"/>
            </w:numPr>
            <w:ind w:left="1800" w:hanging="360"/>
          </w:pPr>
        </w:pPrChange>
      </w:pPr>
      <w:ins w:id="80" w:author="Neil Powers" w:date="2020-09-23T11:42:00Z">
        <w:r>
          <w:t>2020</w:t>
        </w:r>
      </w:ins>
      <w:ins w:id="81" w:author="Neil Powers" w:date="2020-09-23T11:43:00Z">
        <w:r>
          <w:t xml:space="preserve"> = 15</w:t>
        </w:r>
      </w:ins>
      <w:ins w:id="82" w:author="Neil Powers" w:date="2020-09-23T11:42:00Z">
        <w:r>
          <w:t xml:space="preserve">, </w:t>
        </w:r>
      </w:ins>
    </w:p>
    <w:p w14:paraId="3B914971" w14:textId="77777777" w:rsidR="003B5B46" w:rsidRDefault="003B5B46" w:rsidP="003B5B46">
      <w:pPr>
        <w:pStyle w:val="ListParagraph"/>
        <w:numPr>
          <w:ilvl w:val="2"/>
          <w:numId w:val="15"/>
        </w:numPr>
        <w:rPr>
          <w:ins w:id="83" w:author="Neil Powers" w:date="2020-09-23T11:43:00Z"/>
        </w:rPr>
        <w:pPrChange w:id="84" w:author="Neil Powers" w:date="2020-09-23T11:47:00Z">
          <w:pPr>
            <w:pStyle w:val="ListParagraph"/>
            <w:numPr>
              <w:ilvl w:val="1"/>
              <w:numId w:val="15"/>
            </w:numPr>
            <w:ind w:left="1800" w:hanging="360"/>
          </w:pPr>
        </w:pPrChange>
      </w:pPr>
      <w:ins w:id="85" w:author="Neil Powers" w:date="2020-09-23T11:42:00Z">
        <w:r>
          <w:t>2020.9999999</w:t>
        </w:r>
      </w:ins>
      <w:ins w:id="86" w:author="Neil Powers" w:date="2020-09-23T11:43:00Z">
        <w:r>
          <w:t xml:space="preserve"> = 15</w:t>
        </w:r>
      </w:ins>
      <w:ins w:id="87" w:author="Neil Powers" w:date="2020-09-23T11:42:00Z">
        <w:r>
          <w:t xml:space="preserve"> </w:t>
        </w:r>
      </w:ins>
    </w:p>
    <w:p w14:paraId="582D4518" w14:textId="7BB0754F" w:rsidR="003B5B46" w:rsidRPr="004556EC" w:rsidRDefault="003B5B46" w:rsidP="003B5B46">
      <w:pPr>
        <w:pStyle w:val="ListParagraph"/>
        <w:numPr>
          <w:ilvl w:val="2"/>
          <w:numId w:val="15"/>
        </w:numPr>
        <w:pPrChange w:id="88" w:author="Neil Powers" w:date="2020-09-23T11:47:00Z">
          <w:pPr>
            <w:pStyle w:val="ListParagraph"/>
            <w:numPr>
              <w:numId w:val="15"/>
            </w:numPr>
            <w:ind w:left="1080" w:hanging="360"/>
          </w:pPr>
        </w:pPrChange>
      </w:pPr>
      <w:ins w:id="89" w:author="Neil Powers" w:date="2020-09-23T11:42:00Z">
        <w:r>
          <w:t>etc.</w:t>
        </w:r>
      </w:ins>
    </w:p>
    <w:p w14:paraId="054668B2" w14:textId="28AF3668" w:rsidR="00827617" w:rsidRDefault="00827617">
      <w:pPr>
        <w:spacing w:after="160" w:line="259" w:lineRule="auto"/>
        <w:rPr>
          <w:rFonts w:eastAsia="Times New Roman"/>
          <w:szCs w:val="20"/>
        </w:rPr>
      </w:pPr>
      <w:r>
        <w:br w:type="page"/>
      </w: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37009085" w14:textId="77777777" w:rsidR="009A1AC7" w:rsidRDefault="009A1AC7" w:rsidP="00007DB9">
      <w:pPr>
        <w:pStyle w:val="Heading1"/>
        <w:numPr>
          <w:ilvl w:val="0"/>
          <w:numId w:val="0"/>
        </w:numPr>
        <w:jc w:val="center"/>
      </w:pPr>
      <w:bookmarkStart w:id="90" w:name="_Ref33082828"/>
    </w:p>
    <w:p w14:paraId="5C33364C" w14:textId="77777777" w:rsidR="009A1AC7" w:rsidRDefault="009A1AC7" w:rsidP="00007DB9">
      <w:pPr>
        <w:pStyle w:val="Heading1"/>
        <w:numPr>
          <w:ilvl w:val="0"/>
          <w:numId w:val="0"/>
        </w:numPr>
        <w:jc w:val="center"/>
      </w:pPr>
    </w:p>
    <w:p w14:paraId="0D0FCE49" w14:textId="77777777" w:rsidR="009A1AC7" w:rsidRDefault="009A1AC7" w:rsidP="00007DB9">
      <w:pPr>
        <w:pStyle w:val="Heading1"/>
        <w:numPr>
          <w:ilvl w:val="0"/>
          <w:numId w:val="0"/>
        </w:numPr>
        <w:jc w:val="center"/>
      </w:pPr>
    </w:p>
    <w:p w14:paraId="1166353D" w14:textId="77777777" w:rsidR="009A1AC7" w:rsidRDefault="009A1AC7" w:rsidP="00007DB9">
      <w:pPr>
        <w:pStyle w:val="Heading1"/>
        <w:numPr>
          <w:ilvl w:val="0"/>
          <w:numId w:val="0"/>
        </w:numPr>
        <w:jc w:val="center"/>
      </w:pPr>
    </w:p>
    <w:p w14:paraId="5892E011" w14:textId="77777777" w:rsidR="009A1AC7" w:rsidRDefault="009A1AC7" w:rsidP="00007DB9">
      <w:pPr>
        <w:pStyle w:val="Heading1"/>
        <w:numPr>
          <w:ilvl w:val="0"/>
          <w:numId w:val="0"/>
        </w:numPr>
        <w:jc w:val="center"/>
      </w:pPr>
    </w:p>
    <w:p w14:paraId="11255FB9" w14:textId="19151352" w:rsidR="00093579" w:rsidRDefault="007E22A1" w:rsidP="00007DB9">
      <w:pPr>
        <w:pStyle w:val="Heading1"/>
        <w:numPr>
          <w:ilvl w:val="0"/>
          <w:numId w:val="0"/>
        </w:numPr>
        <w:jc w:val="center"/>
        <w:rPr>
          <w:rFonts w:cs="Arial"/>
          <w:bCs/>
        </w:rPr>
      </w:pPr>
      <w:r>
        <w:t xml:space="preserve">Appendix </w:t>
      </w:r>
      <w:fldSimple w:instr=" SEQ Appendix \* ALPHABETIC ">
        <w:r w:rsidR="00E70C1D">
          <w:rPr>
            <w:noProof/>
          </w:rPr>
          <w:t>A</w:t>
        </w:r>
      </w:fldSimple>
      <w:bookmarkEnd w:id="90"/>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A00817B" w14:textId="3118E708" w:rsidR="00666777" w:rsidRDefault="00192EF0">
      <w:r>
        <w:rPr>
          <w:b/>
          <w:bCs/>
        </w:rPr>
        <w:lastRenderedPageBreak/>
        <w:t>Testing Process Description</w:t>
      </w:r>
    </w:p>
    <w:p w14:paraId="76D0BDE1" w14:textId="13D0EB12" w:rsidR="00192EF0" w:rsidRDefault="00F52755">
      <w:r>
        <w:t>This test only verified that SRI could open a tab delimited file correctly</w:t>
      </w:r>
      <w:r w:rsidR="00827617">
        <w:t>, w</w:t>
      </w:r>
      <w:r>
        <w:t>hich only required the tester to verify header information displayed in the GUI.</w:t>
      </w:r>
    </w:p>
    <w:p w14:paraId="1B6C4DBE" w14:textId="77777777" w:rsidR="00192EF0" w:rsidRDefault="00192EF0"/>
    <w:p w14:paraId="17734522" w14:textId="45D174A0" w:rsidR="00192EF0" w:rsidRDefault="00192EF0">
      <w:pPr>
        <w:rPr>
          <w:b/>
          <w:bCs/>
        </w:rPr>
      </w:pPr>
      <w:r>
        <w:rPr>
          <w:b/>
          <w:bCs/>
        </w:rPr>
        <w:t>Tool Runner Log</w:t>
      </w:r>
    </w:p>
    <w:p w14:paraId="70E9F067"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r w:rsidRPr="00827617">
        <w:rPr>
          <w:sz w:val="18"/>
          <w:szCs w:val="18"/>
        </w:rPr>
        <w:t>INFO--05/18/2020 10:01:55 AM--Starting CA-CIE Tool Runner.</w:t>
      </w:r>
      <w:r w:rsidRPr="00827617">
        <w:rPr>
          <w:sz w:val="18"/>
          <w:szCs w:val="18"/>
        </w:rPr>
        <w:tab/>
        <w:t>Logging to "surf_rate_interp_logfile.txt"</w:t>
      </w:r>
    </w:p>
    <w:p w14:paraId="59B88C5D"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r w:rsidRPr="00827617">
        <w:rPr>
          <w:sz w:val="18"/>
          <w:szCs w:val="18"/>
        </w:rPr>
        <w:t>INFO--05/18/2020 10:01:57 AM--Code Version: 0831d9def5351ce22415dfcffd1f22b7d82fc324 v2.16: S:\PSC\!HANFORD\ICF\CA-CIE-Tools\CA-CIE-Tools\pylib\runner\runner.py&lt;--1bcfd6779e9cbdb82673405873a8e5e81514ae27</w:t>
      </w:r>
    </w:p>
    <w:p w14:paraId="17EDA9D3"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p>
    <w:p w14:paraId="1398B58F"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r w:rsidRPr="00827617">
        <w:rPr>
          <w:sz w:val="18"/>
          <w:szCs w:val="18"/>
        </w:rPr>
        <w:t>INFO--05/18/2020 10:01:58 AM--Code Version: 6aca42571ca228bdc73af027acb1f558d6331aa7 Local repo SHA-1 has does not correspond to a remote repo release version: ..\..\..\CA-CIE-Tools-TestRepos\surf_rate_interpolation\CA-CIE-Tools\tools\surf_rate_interpolation\win64\surf_rate_interp_win_intel_64.exe&lt;--51076ce67ce7d4031fb1be7a4da0dba08a60cc38</w:t>
      </w:r>
    </w:p>
    <w:p w14:paraId="6479E160"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p>
    <w:p w14:paraId="32C80315"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r w:rsidRPr="00827617">
        <w:rPr>
          <w:sz w:val="18"/>
          <w:szCs w:val="18"/>
        </w:rPr>
        <w:t>INFO--05/18/2020 10:01:59 AM--QA Status: QUALIFIED : S:\PSC\!HANFORD\ICF\CA-CIE-Tools\CA-CIE-Tools\pylib\runner\runner.py</w:t>
      </w:r>
    </w:p>
    <w:p w14:paraId="3E2B02FD"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r w:rsidRPr="00827617">
        <w:rPr>
          <w:sz w:val="18"/>
          <w:szCs w:val="18"/>
        </w:rPr>
        <w:t>INFO--05/18/2020 10:02:00 AM--QA Status: TEST : ..\..\..\CA-CIE-Tools-TestRepos\surf_rate_interpolation\CA-CIE-Tools\tools\surf_rate_interpolation\win64\surf_rate_interp_win_intel_64.exe</w:t>
      </w:r>
    </w:p>
    <w:p w14:paraId="131E6CE5" w14:textId="77777777" w:rsidR="0007626D" w:rsidRPr="00827617" w:rsidRDefault="0007626D" w:rsidP="00235EE7">
      <w:pPr>
        <w:pBdr>
          <w:top w:val="single" w:sz="4" w:space="1" w:color="auto"/>
          <w:left w:val="single" w:sz="4" w:space="4" w:color="auto"/>
          <w:bottom w:val="single" w:sz="4" w:space="1" w:color="auto"/>
          <w:right w:val="single" w:sz="4" w:space="4" w:color="auto"/>
        </w:pBdr>
        <w:rPr>
          <w:sz w:val="18"/>
          <w:szCs w:val="18"/>
        </w:rPr>
      </w:pPr>
      <w:r w:rsidRPr="00827617">
        <w:rPr>
          <w:sz w:val="18"/>
          <w:szCs w:val="18"/>
        </w:rPr>
        <w:t>INFO--05/18/2020 10:02:00 AM--Invoking Command:"..\..\..\CA-CIE-Tools-TestRepos\surf_rate_interpolation\CA-CIE-Tools\tools\surf_rate_interpolation\win64\surf_rate_interp_win_intel_64.exe"</w:t>
      </w:r>
      <w:r w:rsidRPr="00827617">
        <w:rPr>
          <w:sz w:val="18"/>
          <w:szCs w:val="18"/>
        </w:rPr>
        <w:tab/>
        <w:t>with Arguments:""</w:t>
      </w:r>
    </w:p>
    <w:p w14:paraId="20F5973B" w14:textId="01F8F73B" w:rsidR="00192EF0" w:rsidRPr="00827617" w:rsidRDefault="0007626D" w:rsidP="00235EE7">
      <w:pPr>
        <w:pBdr>
          <w:top w:val="single" w:sz="4" w:space="1" w:color="auto"/>
          <w:left w:val="single" w:sz="4" w:space="4" w:color="auto"/>
          <w:bottom w:val="single" w:sz="4" w:space="1" w:color="auto"/>
          <w:right w:val="single" w:sz="4" w:space="4" w:color="auto"/>
        </w:pBdr>
        <w:rPr>
          <w:sz w:val="18"/>
          <w:szCs w:val="18"/>
        </w:rPr>
      </w:pPr>
      <w:r w:rsidRPr="00827617">
        <w:rPr>
          <w:sz w:val="18"/>
          <w:szCs w:val="18"/>
        </w:rPr>
        <w:t>INFO--05/18/2020 10:02:00 AM--Username:PAllena</w:t>
      </w:r>
      <w:r w:rsidRPr="00827617">
        <w:rPr>
          <w:sz w:val="18"/>
          <w:szCs w:val="18"/>
        </w:rPr>
        <w:tab/>
        <w:t>Computer:PSC-VDI-50</w:t>
      </w:r>
      <w:r w:rsidRPr="00827617">
        <w:rPr>
          <w:sz w:val="18"/>
          <w:szCs w:val="18"/>
        </w:rPr>
        <w:tab/>
        <w:t>Platform:Windows 10 10.0.18362</w:t>
      </w:r>
    </w:p>
    <w:p w14:paraId="473132BA" w14:textId="77777777" w:rsidR="0007626D" w:rsidRDefault="0007626D" w:rsidP="0007626D"/>
    <w:tbl>
      <w:tblPr>
        <w:tblStyle w:val="TableGrid"/>
        <w:tblW w:w="0" w:type="auto"/>
        <w:tblInd w:w="720" w:type="dxa"/>
        <w:tblLook w:val="04A0" w:firstRow="1" w:lastRow="0" w:firstColumn="1" w:lastColumn="0" w:noHBand="0" w:noVBand="1"/>
      </w:tblPr>
      <w:tblGrid>
        <w:gridCol w:w="650"/>
        <w:gridCol w:w="4341"/>
        <w:gridCol w:w="2901"/>
        <w:gridCol w:w="1468"/>
      </w:tblGrid>
      <w:tr w:rsidR="001B7B67" w:rsidRPr="00932809" w14:paraId="0770A954" w14:textId="77777777" w:rsidTr="001B7B67">
        <w:trPr>
          <w:cantSplit/>
          <w:trHeight w:val="360"/>
          <w:tblHeader/>
        </w:trPr>
        <w:tc>
          <w:tcPr>
            <w:tcW w:w="9360" w:type="dxa"/>
            <w:gridSpan w:val="4"/>
            <w:tcBorders>
              <w:top w:val="nil"/>
              <w:left w:val="nil"/>
              <w:bottom w:val="single" w:sz="4" w:space="0" w:color="auto"/>
              <w:right w:val="nil"/>
            </w:tcBorders>
            <w:vAlign w:val="bottom"/>
          </w:tcPr>
          <w:p w14:paraId="0794E19B" w14:textId="5EDB62F8" w:rsidR="001B7B67" w:rsidRDefault="001B7B67" w:rsidP="001B7B67">
            <w:pPr>
              <w:pStyle w:val="Table"/>
            </w:pPr>
            <w:r>
              <w:t xml:space="preserve">Table </w:t>
            </w:r>
            <w:r>
              <w:rPr>
                <w:noProof/>
              </w:rPr>
              <w:t>A-1</w:t>
            </w:r>
          </w:p>
          <w:p w14:paraId="759F9DAB" w14:textId="593A89F2" w:rsidR="001B7B67" w:rsidRPr="00DA11B3" w:rsidRDefault="005D5179" w:rsidP="001B7B67">
            <w:pPr>
              <w:pStyle w:val="H1bodytext"/>
              <w:spacing w:after="0"/>
              <w:ind w:left="0"/>
              <w:jc w:val="center"/>
              <w:rPr>
                <w:rFonts w:ascii="Arial" w:hAnsi="Arial"/>
                <w:b/>
                <w:szCs w:val="22"/>
              </w:rPr>
            </w:pPr>
            <w:sdt>
              <w:sdtPr>
                <w:rPr>
                  <w:rFonts w:ascii="Arial" w:hAnsi="Arial"/>
                  <w:b/>
                  <w:bCs/>
                  <w:szCs w:val="22"/>
                </w:rPr>
                <w:alias w:val="Keywords"/>
                <w:tag w:val=""/>
                <w:id w:val="736515852"/>
                <w:placeholder>
                  <w:docPart w:val="261B3D0F023042999EA2D989FAF2ED6C"/>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Cs w:val="22"/>
                  </w:rPr>
                  <w:t>Surface Rate Interpolator</w:t>
                </w:r>
              </w:sdtContent>
            </w:sdt>
            <w:r w:rsidR="001B7B67" w:rsidRPr="00DA11B3">
              <w:rPr>
                <w:rFonts w:ascii="Arial" w:hAnsi="Arial" w:cs="Arial"/>
                <w:b/>
                <w:szCs w:val="22"/>
              </w:rPr>
              <w:t xml:space="preserve"> Acceptance </w:t>
            </w:r>
            <w:r w:rsidR="001B7B67" w:rsidRPr="00DA11B3">
              <w:rPr>
                <w:rFonts w:ascii="Arial" w:hAnsi="Arial"/>
                <w:b/>
                <w:szCs w:val="22"/>
              </w:rPr>
              <w:t>Test Plan Case 1</w:t>
            </w:r>
          </w:p>
        </w:tc>
      </w:tr>
      <w:tr w:rsidR="001B7B67" w:rsidRPr="007D0AAC" w14:paraId="269B40AA" w14:textId="77777777" w:rsidTr="001B7B67">
        <w:trPr>
          <w:cantSplit/>
          <w:trHeight w:val="530"/>
          <w:tblHeader/>
        </w:trPr>
        <w:tc>
          <w:tcPr>
            <w:tcW w:w="4991" w:type="dxa"/>
            <w:gridSpan w:val="2"/>
            <w:tcBorders>
              <w:top w:val="single" w:sz="4" w:space="0" w:color="auto"/>
            </w:tcBorders>
            <w:shd w:val="clear" w:color="auto" w:fill="auto"/>
            <w:vAlign w:val="center"/>
          </w:tcPr>
          <w:p w14:paraId="081CA6E7" w14:textId="4CE38C31" w:rsidR="001B7B67" w:rsidRPr="007D0AAC" w:rsidRDefault="005D5179" w:rsidP="001B7B67">
            <w:pPr>
              <w:pStyle w:val="H1bodytext"/>
              <w:spacing w:after="0"/>
              <w:ind w:left="0"/>
              <w:jc w:val="center"/>
              <w:rPr>
                <w:rFonts w:ascii="Arial" w:hAnsi="Arial"/>
                <w:b/>
                <w:sz w:val="20"/>
              </w:rPr>
            </w:pPr>
            <w:sdt>
              <w:sdtPr>
                <w:rPr>
                  <w:rFonts w:ascii="Arial" w:hAnsi="Arial"/>
                  <w:b/>
                  <w:bCs/>
                  <w:sz w:val="20"/>
                </w:rPr>
                <w:alias w:val="Keywords"/>
                <w:tag w:val=""/>
                <w:id w:val="-910228446"/>
                <w:placeholder>
                  <w:docPart w:val="D7291C7433F0480C87F50264C775F890"/>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cs="Arial"/>
                <w:b/>
                <w:sz w:val="20"/>
              </w:rPr>
              <w:t xml:space="preserve"> </w:t>
            </w:r>
            <w:r w:rsidR="001B7B67" w:rsidRPr="007D0AAC">
              <w:rPr>
                <w:rFonts w:ascii="Arial" w:hAnsi="Arial"/>
                <w:b/>
                <w:sz w:val="20"/>
              </w:rPr>
              <w:t>Acceptance Testing</w:t>
            </w:r>
          </w:p>
          <w:p w14:paraId="4E3BA5E9"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t xml:space="preserve"> </w:t>
            </w:r>
            <w:r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1</w:t>
            </w:r>
          </w:p>
        </w:tc>
        <w:tc>
          <w:tcPr>
            <w:tcW w:w="4369" w:type="dxa"/>
            <w:gridSpan w:val="2"/>
            <w:tcBorders>
              <w:top w:val="single" w:sz="4" w:space="0" w:color="auto"/>
            </w:tcBorders>
            <w:shd w:val="clear" w:color="auto" w:fill="auto"/>
            <w:vAlign w:val="center"/>
          </w:tcPr>
          <w:p w14:paraId="6158CC1C" w14:textId="0A361A41"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FC4BA4">
              <w:rPr>
                <w:rFonts w:ascii="Arial" w:hAnsi="Arial"/>
                <w:b/>
                <w:sz w:val="20"/>
              </w:rPr>
              <w:t xml:space="preserve"> 05-1</w:t>
            </w:r>
            <w:r w:rsidR="00C41F1C">
              <w:rPr>
                <w:rFonts w:ascii="Arial" w:hAnsi="Arial"/>
                <w:b/>
                <w:sz w:val="20"/>
              </w:rPr>
              <w:t>8</w:t>
            </w:r>
            <w:r w:rsidR="00FC4BA4">
              <w:rPr>
                <w:rFonts w:ascii="Arial" w:hAnsi="Arial"/>
                <w:b/>
                <w:sz w:val="20"/>
              </w:rPr>
              <w:t>-2020</w:t>
            </w:r>
          </w:p>
        </w:tc>
      </w:tr>
      <w:tr w:rsidR="001B7B67" w:rsidRPr="007D0AAC" w14:paraId="60ADF68C" w14:textId="77777777" w:rsidTr="001B7B67">
        <w:trPr>
          <w:cantSplit/>
          <w:trHeight w:val="530"/>
          <w:tblHeader/>
        </w:trPr>
        <w:tc>
          <w:tcPr>
            <w:tcW w:w="4991" w:type="dxa"/>
            <w:gridSpan w:val="2"/>
            <w:tcBorders>
              <w:top w:val="single" w:sz="4" w:space="0" w:color="auto"/>
            </w:tcBorders>
            <w:shd w:val="clear" w:color="auto" w:fill="auto"/>
            <w:vAlign w:val="center"/>
          </w:tcPr>
          <w:p w14:paraId="2D0C8237"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53EC4442" w14:textId="6912548A" w:rsidR="001B7B67" w:rsidRPr="007D0AAC" w:rsidRDefault="007A6E85" w:rsidP="001B7B67">
            <w:pPr>
              <w:pStyle w:val="H1bodytext"/>
              <w:spacing w:after="0"/>
              <w:ind w:left="0"/>
              <w:rPr>
                <w:rFonts w:ascii="Arial" w:hAnsi="Arial"/>
                <w:b/>
                <w:sz w:val="20"/>
              </w:rPr>
            </w:pPr>
            <w:r w:rsidRPr="007A6E85">
              <w:rPr>
                <w:rFonts w:ascii="Arial" w:hAnsi="Arial"/>
                <w:b/>
                <w:sz w:val="20"/>
              </w:rPr>
              <w:t>\\olive\backups\CAVE\CA-CIE-Tools-TestEnv\SZ_surf_conv\SRI Test\</w:t>
            </w:r>
          </w:p>
        </w:tc>
        <w:tc>
          <w:tcPr>
            <w:tcW w:w="4369" w:type="dxa"/>
            <w:gridSpan w:val="2"/>
            <w:tcBorders>
              <w:top w:val="single" w:sz="4" w:space="0" w:color="auto"/>
            </w:tcBorders>
            <w:shd w:val="clear" w:color="auto" w:fill="auto"/>
            <w:vAlign w:val="center"/>
          </w:tcPr>
          <w:p w14:paraId="2A036E5F" w14:textId="076B95A4"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FC4BA4">
              <w:rPr>
                <w:rFonts w:ascii="Arial" w:hAnsi="Arial"/>
                <w:b/>
                <w:sz w:val="20"/>
              </w:rPr>
              <w:t xml:space="preserve"> Praveena Allena</w:t>
            </w:r>
          </w:p>
        </w:tc>
      </w:tr>
      <w:tr w:rsidR="001B7B67" w:rsidRPr="007D0AAC" w14:paraId="5CB6535A" w14:textId="77777777" w:rsidTr="004F7267">
        <w:trPr>
          <w:cantSplit/>
          <w:trHeight w:val="377"/>
          <w:tblHeader/>
        </w:trPr>
        <w:tc>
          <w:tcPr>
            <w:tcW w:w="9360" w:type="dxa"/>
            <w:gridSpan w:val="4"/>
            <w:tcBorders>
              <w:top w:val="single" w:sz="4" w:space="0" w:color="auto"/>
            </w:tcBorders>
            <w:shd w:val="clear" w:color="auto" w:fill="auto"/>
            <w:vAlign w:val="center"/>
          </w:tcPr>
          <w:p w14:paraId="0CD83001" w14:textId="55266B3E" w:rsidR="001B7B67" w:rsidRPr="007D0AAC" w:rsidRDefault="001B7B67" w:rsidP="001B7B67">
            <w:pPr>
              <w:pStyle w:val="H1bodytext"/>
              <w:spacing w:after="0"/>
              <w:ind w:left="0"/>
              <w:rPr>
                <w:rFonts w:ascii="Arial" w:hAnsi="Arial"/>
                <w:b/>
                <w:sz w:val="20"/>
              </w:rPr>
            </w:pPr>
            <w:r w:rsidRPr="00893CFA">
              <w:rPr>
                <w:rFonts w:ascii="Arial" w:hAnsi="Arial"/>
                <w:b/>
                <w:sz w:val="20"/>
              </w:rPr>
              <w:t xml:space="preserve">Testing Directory: </w:t>
            </w:r>
            <w:r w:rsidR="000113FE" w:rsidRPr="00893CFA">
              <w:rPr>
                <w:rFonts w:ascii="Arial" w:hAnsi="Arial"/>
                <w:b/>
                <w:sz w:val="20"/>
              </w:rPr>
              <w:t>OLIVE\\CAVE\CA-CIE-Tools-TestEnv\SZ_surf_conv\SRI Test\</w:t>
            </w:r>
            <w:r w:rsidR="00235EE7">
              <w:rPr>
                <w:rFonts w:ascii="Arial" w:hAnsi="Arial"/>
                <w:b/>
                <w:sz w:val="20"/>
              </w:rPr>
              <w:t>AT-1</w:t>
            </w:r>
          </w:p>
        </w:tc>
      </w:tr>
      <w:tr w:rsidR="001B7B67" w:rsidRPr="00572F5F" w14:paraId="4235662A" w14:textId="77777777" w:rsidTr="001B7B67">
        <w:trPr>
          <w:cantSplit/>
          <w:trHeight w:val="530"/>
          <w:tblHeader/>
        </w:trPr>
        <w:tc>
          <w:tcPr>
            <w:tcW w:w="650" w:type="dxa"/>
            <w:tcBorders>
              <w:top w:val="single" w:sz="4" w:space="0" w:color="auto"/>
            </w:tcBorders>
            <w:shd w:val="clear" w:color="auto" w:fill="D9D9D9" w:themeFill="background1" w:themeFillShade="D9"/>
            <w:vAlign w:val="center"/>
          </w:tcPr>
          <w:p w14:paraId="59A89E5A"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41" w:type="dxa"/>
            <w:tcBorders>
              <w:top w:val="single" w:sz="4" w:space="0" w:color="auto"/>
            </w:tcBorders>
            <w:shd w:val="clear" w:color="auto" w:fill="D9D9D9" w:themeFill="background1" w:themeFillShade="D9"/>
            <w:vAlign w:val="center"/>
          </w:tcPr>
          <w:p w14:paraId="34CFC9CC"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2901" w:type="dxa"/>
            <w:tcBorders>
              <w:top w:val="single" w:sz="4" w:space="0" w:color="auto"/>
            </w:tcBorders>
            <w:shd w:val="clear" w:color="auto" w:fill="D9D9D9" w:themeFill="background1" w:themeFillShade="D9"/>
            <w:vAlign w:val="center"/>
          </w:tcPr>
          <w:p w14:paraId="227D6E8E"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468" w:type="dxa"/>
            <w:tcBorders>
              <w:top w:val="single" w:sz="4" w:space="0" w:color="auto"/>
            </w:tcBorders>
            <w:shd w:val="clear" w:color="auto" w:fill="D9D9D9" w:themeFill="background1" w:themeFillShade="D9"/>
            <w:vAlign w:val="center"/>
          </w:tcPr>
          <w:p w14:paraId="4106F016"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4CF45E47" w14:textId="77777777" w:rsidTr="001B7B67">
        <w:trPr>
          <w:trHeight w:val="440"/>
        </w:trPr>
        <w:tc>
          <w:tcPr>
            <w:tcW w:w="9360" w:type="dxa"/>
            <w:gridSpan w:val="4"/>
            <w:vAlign w:val="center"/>
          </w:tcPr>
          <w:p w14:paraId="159D41DC" w14:textId="77777777" w:rsidR="001B7B67" w:rsidRPr="007D0AAC" w:rsidRDefault="001B7B67" w:rsidP="001B7B67">
            <w:pPr>
              <w:pStyle w:val="H1bodytext"/>
              <w:spacing w:after="0"/>
              <w:ind w:left="0"/>
              <w:rPr>
                <w:rFonts w:ascii="Arial" w:hAnsi="Arial"/>
                <w:sz w:val="20"/>
              </w:rPr>
            </w:pPr>
            <w:r>
              <w:rPr>
                <w:rFonts w:ascii="Arial" w:hAnsi="Arial"/>
                <w:sz w:val="20"/>
              </w:rPr>
              <w:t>Navigate to the Testing Directory</w:t>
            </w:r>
          </w:p>
        </w:tc>
      </w:tr>
      <w:tr w:rsidR="001B7B67" w14:paraId="30A6341E" w14:textId="77777777" w:rsidTr="001B7B67">
        <w:trPr>
          <w:trHeight w:val="1394"/>
        </w:trPr>
        <w:tc>
          <w:tcPr>
            <w:tcW w:w="650" w:type="dxa"/>
            <w:vAlign w:val="center"/>
          </w:tcPr>
          <w:p w14:paraId="55D19CF6"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57F7B08"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669FD0CC" w14:textId="77777777" w:rsidR="001B7B67" w:rsidRDefault="001B7B67" w:rsidP="001B7B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1C1A1BB8" w14:textId="77777777" w:rsidR="001B7B67" w:rsidRPr="007D0AAC" w:rsidRDefault="001B7B67" w:rsidP="001B7B67">
            <w:pPr>
              <w:pStyle w:val="H1bodytext"/>
              <w:spacing w:after="0"/>
              <w:ind w:left="0"/>
              <w:rPr>
                <w:rFonts w:ascii="Arial" w:hAnsi="Arial"/>
                <w:sz w:val="20"/>
              </w:rPr>
            </w:pPr>
            <w:r>
              <w:rPr>
                <w:rFonts w:ascii="Arial" w:hAnsi="Arial"/>
                <w:sz w:val="20"/>
              </w:rPr>
              <w:t>Unselect Select ‘Single Output’, ‘Use Cumulative’, and any ‘Conv. Factor’ options</w:t>
            </w:r>
          </w:p>
        </w:tc>
      </w:tr>
      <w:tr w:rsidR="001B7B67" w14:paraId="402E798A" w14:textId="77777777" w:rsidTr="004F7267">
        <w:trPr>
          <w:trHeight w:val="467"/>
        </w:trPr>
        <w:tc>
          <w:tcPr>
            <w:tcW w:w="650" w:type="dxa"/>
            <w:vAlign w:val="center"/>
          </w:tcPr>
          <w:p w14:paraId="732A274E" w14:textId="77777777" w:rsidR="001B7B67" w:rsidRDefault="001B7B67" w:rsidP="001B7B6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3332D552" w14:textId="77777777" w:rsidR="001B7B67" w:rsidRDefault="001B7B67" w:rsidP="001B7B67">
            <w:pPr>
              <w:pStyle w:val="H1bodytext"/>
              <w:spacing w:after="0"/>
              <w:ind w:left="0"/>
              <w:rPr>
                <w:rFonts w:ascii="Arial" w:hAnsi="Arial"/>
                <w:sz w:val="20"/>
              </w:rPr>
            </w:pPr>
            <w:r>
              <w:rPr>
                <w:rFonts w:ascii="Arial" w:hAnsi="Arial"/>
                <w:sz w:val="20"/>
              </w:rPr>
              <w:t>Select “space” delimiter radio button</w:t>
            </w:r>
          </w:p>
        </w:tc>
      </w:tr>
      <w:tr w:rsidR="001B7B67" w14:paraId="63483CBC" w14:textId="77777777" w:rsidTr="004F7267">
        <w:trPr>
          <w:trHeight w:val="467"/>
        </w:trPr>
        <w:tc>
          <w:tcPr>
            <w:tcW w:w="650" w:type="dxa"/>
            <w:vAlign w:val="center"/>
          </w:tcPr>
          <w:p w14:paraId="51F9794D" w14:textId="77777777" w:rsidR="001B7B67" w:rsidRPr="007D0AAC" w:rsidRDefault="001B7B67" w:rsidP="001B7B67">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6AAF5477" w14:textId="77777777" w:rsidR="001B7B67" w:rsidRPr="007D0AAC" w:rsidRDefault="001B7B67" w:rsidP="001B7B67">
            <w:pPr>
              <w:pStyle w:val="H1bodytext"/>
              <w:spacing w:after="0"/>
              <w:ind w:left="0"/>
              <w:rPr>
                <w:rFonts w:ascii="Arial" w:hAnsi="Arial"/>
                <w:sz w:val="20"/>
              </w:rPr>
            </w:pPr>
            <w:r>
              <w:rPr>
                <w:rFonts w:ascii="Arial" w:hAnsi="Arial"/>
                <w:sz w:val="20"/>
              </w:rPr>
              <w:t>Click “Browse”</w:t>
            </w:r>
          </w:p>
        </w:tc>
      </w:tr>
      <w:tr w:rsidR="001B7B67" w14:paraId="47C6B51C" w14:textId="77777777" w:rsidTr="004F7267">
        <w:trPr>
          <w:trHeight w:val="413"/>
        </w:trPr>
        <w:tc>
          <w:tcPr>
            <w:tcW w:w="650" w:type="dxa"/>
            <w:vAlign w:val="center"/>
          </w:tcPr>
          <w:p w14:paraId="654EDA87" w14:textId="77777777" w:rsidR="001B7B67" w:rsidRDefault="001B7B67" w:rsidP="001B7B67">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1D224BE8" w14:textId="77777777" w:rsidR="001B7B67" w:rsidRDefault="001B7B67" w:rsidP="001B7B67">
            <w:pPr>
              <w:pStyle w:val="H1bodytext"/>
              <w:spacing w:after="0"/>
              <w:ind w:left="0"/>
              <w:rPr>
                <w:rFonts w:ascii="Arial" w:hAnsi="Arial"/>
                <w:sz w:val="20"/>
              </w:rPr>
            </w:pPr>
            <w:r>
              <w:rPr>
                <w:rFonts w:ascii="Arial" w:hAnsi="Arial"/>
                <w:sz w:val="20"/>
              </w:rPr>
              <w:t>Select [test_directory]\AT-1\</w:t>
            </w:r>
            <w:r w:rsidRPr="00EF6797">
              <w:rPr>
                <w:rFonts w:ascii="Arial" w:hAnsi="Arial"/>
                <w:sz w:val="20"/>
              </w:rPr>
              <w:t>space_i-129_test_data_</w:t>
            </w:r>
            <w:r>
              <w:rPr>
                <w:rFonts w:ascii="Arial" w:hAnsi="Arial"/>
                <w:sz w:val="20"/>
              </w:rPr>
              <w:t>1</w:t>
            </w:r>
            <w:r w:rsidRPr="00EF6797">
              <w:rPr>
                <w:rFonts w:ascii="Arial" w:hAnsi="Arial"/>
                <w:sz w:val="20"/>
              </w:rPr>
              <w:t>_multi_times_subset.srf</w:t>
            </w:r>
          </w:p>
        </w:tc>
      </w:tr>
      <w:tr w:rsidR="001B7B67" w14:paraId="6D2D78ED" w14:textId="77777777" w:rsidTr="004F7267">
        <w:trPr>
          <w:trHeight w:val="422"/>
        </w:trPr>
        <w:tc>
          <w:tcPr>
            <w:tcW w:w="650" w:type="dxa"/>
            <w:tcBorders>
              <w:bottom w:val="single" w:sz="4" w:space="0" w:color="auto"/>
            </w:tcBorders>
            <w:vAlign w:val="center"/>
          </w:tcPr>
          <w:p w14:paraId="2D1EC4FF"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710" w:type="dxa"/>
            <w:gridSpan w:val="3"/>
            <w:tcBorders>
              <w:bottom w:val="single" w:sz="4" w:space="0" w:color="auto"/>
            </w:tcBorders>
            <w:vAlign w:val="center"/>
          </w:tcPr>
          <w:p w14:paraId="10782B9A"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rsidRPr="007D0AAC" w14:paraId="2EF9F516" w14:textId="77777777" w:rsidTr="004F7267">
        <w:trPr>
          <w:trHeight w:val="1520"/>
        </w:trPr>
        <w:tc>
          <w:tcPr>
            <w:tcW w:w="650" w:type="dxa"/>
            <w:tcBorders>
              <w:bottom w:val="single" w:sz="4" w:space="0" w:color="auto"/>
            </w:tcBorders>
            <w:shd w:val="clear" w:color="auto" w:fill="auto"/>
            <w:vAlign w:val="center"/>
          </w:tcPr>
          <w:p w14:paraId="04850EF7" w14:textId="77777777" w:rsidR="001B7B67" w:rsidRPr="006C636C" w:rsidRDefault="001B7B67" w:rsidP="001B7B67">
            <w:pPr>
              <w:pStyle w:val="H1bodytext"/>
              <w:spacing w:after="0"/>
              <w:ind w:left="0"/>
              <w:jc w:val="center"/>
              <w:rPr>
                <w:rFonts w:ascii="Arial" w:hAnsi="Arial"/>
                <w:sz w:val="20"/>
              </w:rPr>
            </w:pPr>
            <w:r w:rsidRPr="006C636C">
              <w:rPr>
                <w:rFonts w:ascii="Arial" w:hAnsi="Arial"/>
                <w:sz w:val="20"/>
              </w:rPr>
              <w:t>6</w:t>
            </w:r>
          </w:p>
        </w:tc>
        <w:tc>
          <w:tcPr>
            <w:tcW w:w="4341" w:type="dxa"/>
            <w:tcBorders>
              <w:bottom w:val="single" w:sz="4" w:space="0" w:color="auto"/>
            </w:tcBorders>
            <w:shd w:val="clear" w:color="auto" w:fill="auto"/>
            <w:vAlign w:val="center"/>
          </w:tcPr>
          <w:p w14:paraId="7F9BDEBC" w14:textId="77777777" w:rsidR="001B7B67" w:rsidRPr="006C636C" w:rsidRDefault="001B7B67" w:rsidP="001B7B67">
            <w:pPr>
              <w:pStyle w:val="H1bodytext"/>
              <w:spacing w:after="0"/>
              <w:ind w:left="0"/>
              <w:rPr>
                <w:rFonts w:ascii="Arial" w:hAnsi="Arial"/>
                <w:sz w:val="20"/>
              </w:rPr>
            </w:pPr>
            <w:r w:rsidRPr="006C636C">
              <w:rPr>
                <w:rFonts w:ascii="Arial" w:hAnsi="Arial"/>
                <w:sz w:val="20"/>
              </w:rPr>
              <w:t>Verify the “title” fields listed in the application GUI window are consistent with the selected input file</w:t>
            </w:r>
          </w:p>
        </w:tc>
        <w:tc>
          <w:tcPr>
            <w:tcW w:w="2901" w:type="dxa"/>
            <w:tcBorders>
              <w:bottom w:val="single" w:sz="4" w:space="0" w:color="auto"/>
            </w:tcBorders>
            <w:shd w:val="clear" w:color="auto" w:fill="auto"/>
            <w:vAlign w:val="center"/>
          </w:tcPr>
          <w:p w14:paraId="19BCDDAB" w14:textId="3DA5EC07" w:rsidR="001B7B67" w:rsidRDefault="001B7B67" w:rsidP="001B7B67">
            <w:pPr>
              <w:pStyle w:val="H1bodytext"/>
              <w:spacing w:after="0"/>
              <w:ind w:left="0"/>
              <w:rPr>
                <w:rFonts w:ascii="Arial" w:hAnsi="Arial"/>
                <w:sz w:val="20"/>
              </w:rPr>
            </w:pPr>
            <w:r w:rsidRPr="006C636C">
              <w:rPr>
                <w:rFonts w:ascii="Arial" w:hAnsi="Arial"/>
                <w:sz w:val="20"/>
              </w:rPr>
              <w:t>“title” text = header row1 + header row2 (input file)</w:t>
            </w:r>
          </w:p>
        </w:tc>
        <w:tc>
          <w:tcPr>
            <w:tcW w:w="1468" w:type="dxa"/>
            <w:tcBorders>
              <w:bottom w:val="single" w:sz="4" w:space="0" w:color="auto"/>
            </w:tcBorders>
            <w:shd w:val="clear" w:color="auto" w:fill="auto"/>
            <w:vAlign w:val="center"/>
          </w:tcPr>
          <w:p w14:paraId="415A3EE4" w14:textId="7F420E97" w:rsidR="001B7B67" w:rsidRDefault="00EC5E78" w:rsidP="001B7B67">
            <w:pPr>
              <w:pStyle w:val="H1bodytext"/>
              <w:spacing w:after="0"/>
              <w:ind w:left="0"/>
              <w:rPr>
                <w:rFonts w:ascii="Arial" w:hAnsi="Arial"/>
                <w:sz w:val="20"/>
              </w:rPr>
            </w:pPr>
            <w:r>
              <w:rPr>
                <w:rFonts w:ascii="Arial" w:hAnsi="Arial"/>
                <w:sz w:val="20"/>
              </w:rPr>
              <w:t>Pass</w:t>
            </w:r>
          </w:p>
          <w:p w14:paraId="2436BC9B" w14:textId="77777777" w:rsidR="00235EE7" w:rsidRDefault="00235EE7" w:rsidP="001B7B67">
            <w:pPr>
              <w:pStyle w:val="H1bodytext"/>
              <w:spacing w:after="0"/>
              <w:ind w:left="0"/>
              <w:rPr>
                <w:rFonts w:ascii="Arial" w:hAnsi="Arial"/>
                <w:sz w:val="20"/>
              </w:rPr>
            </w:pPr>
          </w:p>
          <w:p w14:paraId="7D9096E6" w14:textId="76A981E8" w:rsidR="00893CFA" w:rsidRPr="00702160" w:rsidRDefault="00893CFA" w:rsidP="00893CFA">
            <w:pPr>
              <w:pStyle w:val="CommentText"/>
            </w:pPr>
            <w:r>
              <w:t>(Row 8 + row 10 from input file)</w:t>
            </w:r>
          </w:p>
        </w:tc>
      </w:tr>
    </w:tbl>
    <w:p w14:paraId="1EB141B4" w14:textId="141EA3E2" w:rsidR="001B7B67" w:rsidRDefault="001B7B67">
      <w:pPr>
        <w:spacing w:after="160" w:line="259" w:lineRule="auto"/>
        <w:rPr>
          <w:rFonts w:eastAsia="Times New Roman" w:cs="Times New Roman"/>
          <w:szCs w:val="20"/>
          <w:highlight w:val="yellow"/>
        </w:rPr>
      </w:pPr>
      <w:r>
        <w:rPr>
          <w:highlight w:val="yellow"/>
        </w:rPr>
        <w:br w:type="page"/>
      </w:r>
    </w:p>
    <w:p w14:paraId="4B5F9AD5" w14:textId="509D7C3C" w:rsidR="001B7B67" w:rsidRDefault="001B7B67" w:rsidP="00893CFA">
      <w:pPr>
        <w:spacing w:after="160" w:line="259" w:lineRule="auto"/>
      </w:pPr>
      <w:r>
        <w:rPr>
          <w:b/>
          <w:bCs/>
        </w:rPr>
        <w:lastRenderedPageBreak/>
        <w:t>Testing Process Description</w:t>
      </w:r>
    </w:p>
    <w:p w14:paraId="3DC28C40" w14:textId="41D4A056" w:rsidR="00F52755" w:rsidRDefault="00F52755" w:rsidP="00F52755">
      <w:r>
        <w:t>This test only verified that SRI could open a comma delimited file correctly</w:t>
      </w:r>
      <w:r w:rsidR="00893CFA">
        <w:t>, w</w:t>
      </w:r>
      <w:r>
        <w:t>hich only required the tester to verify header information displayed in the GUI.</w:t>
      </w:r>
    </w:p>
    <w:p w14:paraId="1517E720" w14:textId="77777777" w:rsidR="00235EE7" w:rsidRDefault="00235EE7" w:rsidP="00F52755"/>
    <w:p w14:paraId="21CF8E09" w14:textId="77777777" w:rsidR="001B7B67" w:rsidRDefault="001B7B67" w:rsidP="001B7B67">
      <w:pPr>
        <w:rPr>
          <w:b/>
          <w:bCs/>
        </w:rPr>
      </w:pPr>
      <w:r>
        <w:rPr>
          <w:b/>
          <w:bCs/>
        </w:rPr>
        <w:t>Tool Runner Log</w:t>
      </w:r>
    </w:p>
    <w:p w14:paraId="54B553E0" w14:textId="16DF7E1A" w:rsidR="001B7B67" w:rsidRDefault="00F52755" w:rsidP="004F7267">
      <w:pPr>
        <w:pStyle w:val="H1bodytext"/>
        <w:spacing w:after="120"/>
        <w:ind w:left="0"/>
        <w:rPr>
          <w:rFonts w:ascii="Arial" w:hAnsi="Arial"/>
          <w:highlight w:val="yellow"/>
        </w:rPr>
      </w:pPr>
      <w:r w:rsidRPr="00893CFA">
        <w:rPr>
          <w:rFonts w:ascii="Arial" w:hAnsi="Arial"/>
        </w:rPr>
        <w:t>See Tool Runner Log in AT-1</w:t>
      </w:r>
    </w:p>
    <w:tbl>
      <w:tblPr>
        <w:tblStyle w:val="TableGrid"/>
        <w:tblW w:w="0" w:type="auto"/>
        <w:tblInd w:w="720" w:type="dxa"/>
        <w:tblLook w:val="04A0" w:firstRow="1" w:lastRow="0" w:firstColumn="1" w:lastColumn="0" w:noHBand="0" w:noVBand="1"/>
      </w:tblPr>
      <w:tblGrid>
        <w:gridCol w:w="650"/>
        <w:gridCol w:w="4210"/>
        <w:gridCol w:w="131"/>
        <w:gridCol w:w="2885"/>
        <w:gridCol w:w="16"/>
        <w:gridCol w:w="1468"/>
      </w:tblGrid>
      <w:tr w:rsidR="001B7B67" w:rsidRPr="00932809" w14:paraId="20780E2B" w14:textId="77777777" w:rsidTr="001B7B67">
        <w:trPr>
          <w:cantSplit/>
          <w:trHeight w:val="360"/>
          <w:tblHeader/>
        </w:trPr>
        <w:tc>
          <w:tcPr>
            <w:tcW w:w="9360" w:type="dxa"/>
            <w:gridSpan w:val="6"/>
            <w:tcBorders>
              <w:top w:val="nil"/>
              <w:left w:val="nil"/>
              <w:bottom w:val="single" w:sz="4" w:space="0" w:color="auto"/>
              <w:right w:val="nil"/>
            </w:tcBorders>
            <w:vAlign w:val="bottom"/>
          </w:tcPr>
          <w:p w14:paraId="07D0C2EC" w14:textId="2170ADAB" w:rsidR="001B7B67" w:rsidRDefault="001B7B67" w:rsidP="001B7B67">
            <w:pPr>
              <w:pStyle w:val="Table"/>
            </w:pPr>
            <w:r>
              <w:t>Table A-2</w:t>
            </w:r>
          </w:p>
          <w:p w14:paraId="6ED29A58" w14:textId="707415BD" w:rsidR="001B7B67" w:rsidRPr="007D0AAC" w:rsidRDefault="005D5179" w:rsidP="001B7B67">
            <w:pPr>
              <w:pStyle w:val="H1bodytext"/>
              <w:spacing w:after="0"/>
              <w:ind w:left="0"/>
              <w:jc w:val="center"/>
              <w:rPr>
                <w:rFonts w:ascii="Arial" w:hAnsi="Arial"/>
                <w:b/>
                <w:sz w:val="20"/>
              </w:rPr>
            </w:pPr>
            <w:sdt>
              <w:sdtPr>
                <w:rPr>
                  <w:rFonts w:ascii="Arial" w:hAnsi="Arial"/>
                  <w:b/>
                  <w:bCs/>
                  <w:sz w:val="20"/>
                </w:rPr>
                <w:alias w:val="Keywords"/>
                <w:tag w:val=""/>
                <w:id w:val="-393435633"/>
                <w:placeholder>
                  <w:docPart w:val="F5CCF958B5EF4A12915497C315246423"/>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cs="Arial"/>
                <w:b/>
                <w:sz w:val="20"/>
              </w:rPr>
              <w:t xml:space="preserve"> Acceptance </w:t>
            </w:r>
            <w:r w:rsidR="001B7B67" w:rsidRPr="007D0AAC">
              <w:rPr>
                <w:rFonts w:ascii="Arial" w:hAnsi="Arial"/>
                <w:b/>
                <w:sz w:val="20"/>
              </w:rPr>
              <w:t>Test Plan</w:t>
            </w:r>
            <w:r w:rsidR="001B7B67">
              <w:rPr>
                <w:rFonts w:ascii="Arial" w:hAnsi="Arial"/>
                <w:b/>
                <w:sz w:val="20"/>
              </w:rPr>
              <w:t xml:space="preserve"> Case 2</w:t>
            </w:r>
          </w:p>
        </w:tc>
      </w:tr>
      <w:tr w:rsidR="001B7B67" w:rsidRPr="007D0AAC" w14:paraId="09E7491A" w14:textId="77777777" w:rsidTr="001B7B67">
        <w:trPr>
          <w:cantSplit/>
          <w:trHeight w:val="530"/>
          <w:tblHeader/>
        </w:trPr>
        <w:tc>
          <w:tcPr>
            <w:tcW w:w="4860" w:type="dxa"/>
            <w:gridSpan w:val="2"/>
            <w:tcBorders>
              <w:top w:val="single" w:sz="4" w:space="0" w:color="auto"/>
            </w:tcBorders>
            <w:shd w:val="clear" w:color="auto" w:fill="auto"/>
            <w:vAlign w:val="center"/>
          </w:tcPr>
          <w:p w14:paraId="38C44630" w14:textId="1CAB9C4D" w:rsidR="001B7B67" w:rsidRPr="007D0AAC" w:rsidRDefault="005D5179" w:rsidP="001B7B67">
            <w:pPr>
              <w:pStyle w:val="H1bodytext"/>
              <w:spacing w:after="0"/>
              <w:ind w:left="0"/>
              <w:jc w:val="center"/>
              <w:rPr>
                <w:rFonts w:ascii="Arial" w:hAnsi="Arial"/>
                <w:b/>
                <w:sz w:val="20"/>
              </w:rPr>
            </w:pPr>
            <w:sdt>
              <w:sdtPr>
                <w:rPr>
                  <w:rFonts w:ascii="Arial" w:hAnsi="Arial"/>
                  <w:b/>
                  <w:bCs/>
                  <w:sz w:val="20"/>
                </w:rPr>
                <w:alias w:val="Keywords"/>
                <w:tag w:val=""/>
                <w:id w:val="-344636484"/>
                <w:placeholder>
                  <w:docPart w:val="5BBC18A4247D4CEA9E0831F4B12CE52C"/>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b/>
                <w:sz w:val="20"/>
              </w:rPr>
              <w:t xml:space="preserve"> Acceptance Testing</w:t>
            </w:r>
          </w:p>
          <w:p w14:paraId="5CC56C9D"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surf_rate_interp_win_intel_64.exe</w:t>
            </w:r>
            <w:r w:rsidRPr="00EB70F9" w:rsidDel="00EB70F9">
              <w:rPr>
                <w:rFonts w:ascii="Arial" w:hAnsi="Arial"/>
                <w:b/>
                <w:sz w:val="20"/>
              </w:rPr>
              <w:t xml:space="preserve"> </w:t>
            </w:r>
            <w:r w:rsidRPr="007D0AAC">
              <w:rPr>
                <w:rFonts w:ascii="Arial" w:hAnsi="Arial"/>
                <w:b/>
                <w:sz w:val="20"/>
              </w:rPr>
              <w:t xml:space="preserve"> – AT-</w:t>
            </w:r>
            <w:r>
              <w:rPr>
                <w:rFonts w:ascii="Arial" w:hAnsi="Arial"/>
                <w:b/>
                <w:sz w:val="20"/>
              </w:rPr>
              <w:t>2</w:t>
            </w:r>
          </w:p>
        </w:tc>
        <w:tc>
          <w:tcPr>
            <w:tcW w:w="4500" w:type="dxa"/>
            <w:gridSpan w:val="4"/>
            <w:tcBorders>
              <w:top w:val="single" w:sz="4" w:space="0" w:color="auto"/>
            </w:tcBorders>
            <w:shd w:val="clear" w:color="auto" w:fill="auto"/>
            <w:vAlign w:val="center"/>
          </w:tcPr>
          <w:p w14:paraId="1CE4A053" w14:textId="22817CD7"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EE3599">
              <w:rPr>
                <w:rFonts w:ascii="Arial" w:hAnsi="Arial"/>
                <w:b/>
                <w:sz w:val="20"/>
              </w:rPr>
              <w:t>05-1</w:t>
            </w:r>
            <w:r w:rsidR="00C41F1C">
              <w:rPr>
                <w:rFonts w:ascii="Arial" w:hAnsi="Arial"/>
                <w:b/>
                <w:sz w:val="20"/>
              </w:rPr>
              <w:t>8</w:t>
            </w:r>
            <w:r w:rsidR="00EE3599">
              <w:rPr>
                <w:rFonts w:ascii="Arial" w:hAnsi="Arial"/>
                <w:b/>
                <w:sz w:val="20"/>
              </w:rPr>
              <w:t>-2020</w:t>
            </w:r>
          </w:p>
        </w:tc>
      </w:tr>
      <w:tr w:rsidR="001B7B67" w:rsidRPr="007D0AAC" w14:paraId="02D5B614" w14:textId="77777777" w:rsidTr="001B7B67">
        <w:trPr>
          <w:cantSplit/>
          <w:trHeight w:val="530"/>
          <w:tblHeader/>
        </w:trPr>
        <w:tc>
          <w:tcPr>
            <w:tcW w:w="4860" w:type="dxa"/>
            <w:gridSpan w:val="2"/>
            <w:tcBorders>
              <w:top w:val="single" w:sz="4" w:space="0" w:color="auto"/>
            </w:tcBorders>
            <w:shd w:val="clear" w:color="auto" w:fill="auto"/>
            <w:vAlign w:val="center"/>
          </w:tcPr>
          <w:p w14:paraId="08EC1FB9"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589B54D" w14:textId="5722BE8B" w:rsidR="001B7B67" w:rsidRPr="007D0AAC" w:rsidRDefault="007A6E85" w:rsidP="001B7B67">
            <w:pPr>
              <w:pStyle w:val="H1bodytext"/>
              <w:spacing w:after="0"/>
              <w:ind w:left="0"/>
              <w:rPr>
                <w:rFonts w:ascii="Arial" w:hAnsi="Arial"/>
                <w:b/>
                <w:sz w:val="20"/>
              </w:rPr>
            </w:pPr>
            <w:r w:rsidRPr="007A6E85">
              <w:rPr>
                <w:rFonts w:ascii="Arial" w:hAnsi="Arial"/>
                <w:b/>
                <w:sz w:val="20"/>
              </w:rPr>
              <w:t>\\olive\backups\CAVE\CA-CIE-Tools-TestEnv\SZ_surf_conv\SRI Test\</w:t>
            </w:r>
          </w:p>
        </w:tc>
        <w:tc>
          <w:tcPr>
            <w:tcW w:w="4500" w:type="dxa"/>
            <w:gridSpan w:val="4"/>
            <w:tcBorders>
              <w:top w:val="single" w:sz="4" w:space="0" w:color="auto"/>
            </w:tcBorders>
            <w:shd w:val="clear" w:color="auto" w:fill="auto"/>
            <w:vAlign w:val="center"/>
          </w:tcPr>
          <w:p w14:paraId="6EFD348B" w14:textId="7955D2CC"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EE3599">
              <w:rPr>
                <w:rFonts w:ascii="Arial" w:hAnsi="Arial"/>
                <w:b/>
                <w:sz w:val="20"/>
              </w:rPr>
              <w:t xml:space="preserve"> Praveena Allena</w:t>
            </w:r>
          </w:p>
        </w:tc>
      </w:tr>
      <w:tr w:rsidR="001B7B67" w:rsidRPr="007D0AAC" w14:paraId="11EB3E40" w14:textId="77777777" w:rsidTr="001B7B67">
        <w:trPr>
          <w:cantSplit/>
          <w:trHeight w:val="530"/>
          <w:tblHeader/>
        </w:trPr>
        <w:tc>
          <w:tcPr>
            <w:tcW w:w="9360" w:type="dxa"/>
            <w:gridSpan w:val="6"/>
            <w:tcBorders>
              <w:top w:val="single" w:sz="4" w:space="0" w:color="auto"/>
            </w:tcBorders>
            <w:shd w:val="clear" w:color="auto" w:fill="auto"/>
            <w:vAlign w:val="center"/>
          </w:tcPr>
          <w:p w14:paraId="5BB6E139" w14:textId="1013FB4B" w:rsidR="001B7B67" w:rsidRPr="007D0AAC" w:rsidRDefault="001B7B67" w:rsidP="001B7B67">
            <w:pPr>
              <w:pStyle w:val="H1bodytext"/>
              <w:spacing w:after="0"/>
              <w:ind w:left="0"/>
              <w:rPr>
                <w:rFonts w:ascii="Arial" w:hAnsi="Arial"/>
                <w:b/>
                <w:sz w:val="20"/>
              </w:rPr>
            </w:pPr>
            <w:r w:rsidRPr="007D0AAC">
              <w:rPr>
                <w:rFonts w:ascii="Arial" w:hAnsi="Arial"/>
                <w:b/>
                <w:sz w:val="20"/>
              </w:rPr>
              <w:t>Testing Directory</w:t>
            </w:r>
            <w:r w:rsidRPr="00893CFA">
              <w:rPr>
                <w:rFonts w:ascii="Arial" w:hAnsi="Arial"/>
                <w:b/>
                <w:sz w:val="20"/>
              </w:rPr>
              <w:t xml:space="preserve">: </w:t>
            </w:r>
            <w:r w:rsidR="000113FE" w:rsidRPr="00893CFA">
              <w:rPr>
                <w:rFonts w:ascii="Arial" w:hAnsi="Arial"/>
                <w:b/>
                <w:sz w:val="20"/>
              </w:rPr>
              <w:t>OLIVE\\CAVE\CA-CIE-Tools-TestEnv\SZ_surf_conv\SRI Test\</w:t>
            </w:r>
            <w:r w:rsidR="00235EE7">
              <w:rPr>
                <w:rFonts w:ascii="Arial" w:hAnsi="Arial"/>
                <w:b/>
                <w:sz w:val="20"/>
              </w:rPr>
              <w:t>AT-2</w:t>
            </w:r>
          </w:p>
        </w:tc>
      </w:tr>
      <w:tr w:rsidR="001B7B67" w:rsidRPr="00572F5F" w14:paraId="3DB53310" w14:textId="77777777" w:rsidTr="001B7B67">
        <w:trPr>
          <w:cantSplit/>
          <w:trHeight w:val="530"/>
          <w:tblHeader/>
        </w:trPr>
        <w:tc>
          <w:tcPr>
            <w:tcW w:w="650" w:type="dxa"/>
            <w:tcBorders>
              <w:top w:val="single" w:sz="4" w:space="0" w:color="auto"/>
            </w:tcBorders>
            <w:shd w:val="clear" w:color="auto" w:fill="D9D9D9" w:themeFill="background1" w:themeFillShade="D9"/>
            <w:vAlign w:val="center"/>
          </w:tcPr>
          <w:p w14:paraId="08BFCF02"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41752438"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3016" w:type="dxa"/>
            <w:gridSpan w:val="2"/>
            <w:tcBorders>
              <w:top w:val="single" w:sz="4" w:space="0" w:color="auto"/>
            </w:tcBorders>
            <w:shd w:val="clear" w:color="auto" w:fill="D9D9D9" w:themeFill="background1" w:themeFillShade="D9"/>
            <w:vAlign w:val="center"/>
          </w:tcPr>
          <w:p w14:paraId="45FB3D6D"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484" w:type="dxa"/>
            <w:gridSpan w:val="2"/>
            <w:tcBorders>
              <w:top w:val="single" w:sz="4" w:space="0" w:color="auto"/>
            </w:tcBorders>
            <w:shd w:val="clear" w:color="auto" w:fill="D9D9D9" w:themeFill="background1" w:themeFillShade="D9"/>
            <w:vAlign w:val="center"/>
          </w:tcPr>
          <w:p w14:paraId="52706A92"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79EA46DB" w14:textId="77777777" w:rsidTr="001B7B67">
        <w:trPr>
          <w:trHeight w:val="494"/>
        </w:trPr>
        <w:tc>
          <w:tcPr>
            <w:tcW w:w="9360" w:type="dxa"/>
            <w:gridSpan w:val="6"/>
            <w:vAlign w:val="center"/>
          </w:tcPr>
          <w:p w14:paraId="6B74C659" w14:textId="77777777" w:rsidR="001B7B67" w:rsidRPr="007D0AAC" w:rsidRDefault="001B7B67" w:rsidP="001B7B67">
            <w:pPr>
              <w:pStyle w:val="H1bodytext"/>
              <w:spacing w:after="0"/>
              <w:ind w:left="0"/>
              <w:rPr>
                <w:rFonts w:ascii="Arial" w:hAnsi="Arial"/>
                <w:i/>
                <w:iCs/>
                <w:sz w:val="20"/>
              </w:rPr>
            </w:pPr>
            <w:r>
              <w:rPr>
                <w:rFonts w:ascii="Arial" w:hAnsi="Arial"/>
                <w:sz w:val="20"/>
              </w:rPr>
              <w:t>Navigate to the Testing Directory</w:t>
            </w:r>
          </w:p>
        </w:tc>
      </w:tr>
      <w:tr w:rsidR="001B7B67" w14:paraId="78A01CE0" w14:textId="77777777" w:rsidTr="001B7B67">
        <w:trPr>
          <w:trHeight w:val="1412"/>
        </w:trPr>
        <w:tc>
          <w:tcPr>
            <w:tcW w:w="650" w:type="dxa"/>
            <w:vAlign w:val="center"/>
          </w:tcPr>
          <w:p w14:paraId="2BAD2995"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2D2113DE"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69040436" w14:textId="77777777" w:rsidR="001B7B67" w:rsidRDefault="001B7B67" w:rsidP="001B7B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5A228047" w14:textId="77777777" w:rsidR="001B7B67" w:rsidRPr="007D0AAC" w:rsidRDefault="001B7B67" w:rsidP="001B7B67">
            <w:pPr>
              <w:pStyle w:val="H1bodytext"/>
              <w:spacing w:after="0"/>
              <w:ind w:left="0"/>
              <w:rPr>
                <w:rFonts w:ascii="Arial" w:hAnsi="Arial"/>
                <w:i/>
                <w:sz w:val="20"/>
              </w:rPr>
            </w:pPr>
            <w:r>
              <w:rPr>
                <w:rFonts w:ascii="Arial" w:hAnsi="Arial"/>
                <w:sz w:val="20"/>
              </w:rPr>
              <w:t>Unselect Select ‘Single Output’, ‘Use Cumulative’, and any ‘Conv. Factor’ options</w:t>
            </w:r>
          </w:p>
        </w:tc>
      </w:tr>
      <w:tr w:rsidR="001B7B67" w14:paraId="334B4431" w14:textId="77777777" w:rsidTr="001B7B67">
        <w:trPr>
          <w:trHeight w:val="476"/>
        </w:trPr>
        <w:tc>
          <w:tcPr>
            <w:tcW w:w="650" w:type="dxa"/>
            <w:vAlign w:val="center"/>
          </w:tcPr>
          <w:p w14:paraId="3180AB99" w14:textId="77777777" w:rsidR="001B7B67" w:rsidRDefault="001B7B67" w:rsidP="001B7B67">
            <w:pPr>
              <w:pStyle w:val="H1bodytext"/>
              <w:spacing w:after="0"/>
              <w:ind w:left="0"/>
              <w:jc w:val="center"/>
              <w:rPr>
                <w:rFonts w:ascii="Arial" w:hAnsi="Arial"/>
                <w:sz w:val="20"/>
              </w:rPr>
            </w:pPr>
            <w:r>
              <w:rPr>
                <w:rFonts w:ascii="Arial" w:hAnsi="Arial"/>
                <w:sz w:val="20"/>
              </w:rPr>
              <w:t>2</w:t>
            </w:r>
          </w:p>
        </w:tc>
        <w:tc>
          <w:tcPr>
            <w:tcW w:w="8710" w:type="dxa"/>
            <w:gridSpan w:val="5"/>
            <w:vAlign w:val="center"/>
          </w:tcPr>
          <w:p w14:paraId="3043C78D" w14:textId="77777777" w:rsidR="001B7B67" w:rsidRDefault="001B7B67" w:rsidP="001B7B67">
            <w:pPr>
              <w:pStyle w:val="H1bodytext"/>
              <w:spacing w:after="0"/>
              <w:ind w:left="0"/>
              <w:rPr>
                <w:rFonts w:ascii="Arial" w:hAnsi="Arial"/>
                <w:sz w:val="20"/>
              </w:rPr>
            </w:pPr>
            <w:r>
              <w:rPr>
                <w:rFonts w:ascii="Arial" w:hAnsi="Arial"/>
                <w:sz w:val="20"/>
              </w:rPr>
              <w:t>Select “comma” delimiter radio button</w:t>
            </w:r>
          </w:p>
        </w:tc>
      </w:tr>
      <w:tr w:rsidR="001B7B67" w14:paraId="521E44D8" w14:textId="77777777" w:rsidTr="001B7B67">
        <w:trPr>
          <w:trHeight w:val="476"/>
        </w:trPr>
        <w:tc>
          <w:tcPr>
            <w:tcW w:w="650" w:type="dxa"/>
            <w:vAlign w:val="center"/>
          </w:tcPr>
          <w:p w14:paraId="6983C8B7" w14:textId="77777777" w:rsidR="001B7B67" w:rsidRPr="007D0AAC" w:rsidRDefault="001B7B67" w:rsidP="001B7B67">
            <w:pPr>
              <w:pStyle w:val="H1bodytext"/>
              <w:spacing w:after="0"/>
              <w:ind w:left="0"/>
              <w:jc w:val="center"/>
              <w:rPr>
                <w:rFonts w:ascii="Arial" w:hAnsi="Arial"/>
                <w:sz w:val="20"/>
              </w:rPr>
            </w:pPr>
            <w:r>
              <w:rPr>
                <w:rFonts w:ascii="Arial" w:hAnsi="Arial"/>
                <w:sz w:val="20"/>
              </w:rPr>
              <w:t>3</w:t>
            </w:r>
          </w:p>
        </w:tc>
        <w:tc>
          <w:tcPr>
            <w:tcW w:w="8710" w:type="dxa"/>
            <w:gridSpan w:val="5"/>
            <w:vAlign w:val="center"/>
          </w:tcPr>
          <w:p w14:paraId="7FB8082B" w14:textId="77777777" w:rsidR="001B7B67" w:rsidRPr="007D0AAC" w:rsidRDefault="001B7B67" w:rsidP="001B7B67">
            <w:pPr>
              <w:pStyle w:val="H1bodytext"/>
              <w:spacing w:after="0"/>
              <w:ind w:left="0"/>
              <w:rPr>
                <w:rFonts w:ascii="Arial" w:hAnsi="Arial"/>
                <w:sz w:val="20"/>
              </w:rPr>
            </w:pPr>
            <w:r>
              <w:rPr>
                <w:rFonts w:ascii="Arial" w:hAnsi="Arial"/>
                <w:sz w:val="20"/>
              </w:rPr>
              <w:t>Click “Browse” button next to ‘file(s):’</w:t>
            </w:r>
          </w:p>
        </w:tc>
      </w:tr>
      <w:tr w:rsidR="001B7B67" w14:paraId="66A985FC" w14:textId="77777777" w:rsidTr="001B7B67">
        <w:trPr>
          <w:trHeight w:val="476"/>
        </w:trPr>
        <w:tc>
          <w:tcPr>
            <w:tcW w:w="650" w:type="dxa"/>
            <w:vAlign w:val="center"/>
          </w:tcPr>
          <w:p w14:paraId="6E43E99C" w14:textId="77777777" w:rsidR="001B7B67" w:rsidRDefault="001B7B67" w:rsidP="001B7B67">
            <w:pPr>
              <w:pStyle w:val="H1bodytext"/>
              <w:spacing w:after="0"/>
              <w:ind w:left="0"/>
              <w:jc w:val="center"/>
              <w:rPr>
                <w:rFonts w:ascii="Arial" w:hAnsi="Arial"/>
                <w:sz w:val="20"/>
              </w:rPr>
            </w:pPr>
            <w:r>
              <w:rPr>
                <w:rFonts w:ascii="Arial" w:hAnsi="Arial"/>
                <w:sz w:val="20"/>
              </w:rPr>
              <w:t>4</w:t>
            </w:r>
          </w:p>
        </w:tc>
        <w:tc>
          <w:tcPr>
            <w:tcW w:w="8710" w:type="dxa"/>
            <w:gridSpan w:val="5"/>
            <w:vAlign w:val="center"/>
          </w:tcPr>
          <w:p w14:paraId="3E65E907" w14:textId="77777777" w:rsidR="001B7B67" w:rsidRDefault="001B7B67" w:rsidP="001B7B67">
            <w:pPr>
              <w:pStyle w:val="H1bodytext"/>
              <w:spacing w:after="0"/>
              <w:ind w:left="0"/>
              <w:rPr>
                <w:rFonts w:ascii="Arial" w:hAnsi="Arial"/>
                <w:sz w:val="20"/>
              </w:rPr>
            </w:pPr>
            <w:r>
              <w:rPr>
                <w:rFonts w:ascii="Arial" w:hAnsi="Arial"/>
                <w:sz w:val="20"/>
              </w:rPr>
              <w:t>Select [test_directory]\AT-2\</w:t>
            </w:r>
            <w:r w:rsidRPr="005A476C">
              <w:rPr>
                <w:rFonts w:ascii="Arial" w:hAnsi="Arial"/>
                <w:sz w:val="20"/>
              </w:rPr>
              <w:t>comma_i-129_test_data_</w:t>
            </w:r>
            <w:r>
              <w:rPr>
                <w:rFonts w:ascii="Arial" w:hAnsi="Arial"/>
                <w:sz w:val="20"/>
              </w:rPr>
              <w:t>2</w:t>
            </w:r>
            <w:r w:rsidRPr="005A476C">
              <w:rPr>
                <w:rFonts w:ascii="Arial" w:hAnsi="Arial"/>
                <w:sz w:val="20"/>
              </w:rPr>
              <w:t>_multi_times_subset.csv</w:t>
            </w:r>
          </w:p>
        </w:tc>
      </w:tr>
      <w:tr w:rsidR="001B7B67" w14:paraId="58B0F5EA" w14:textId="77777777" w:rsidTr="001B7B67">
        <w:trPr>
          <w:trHeight w:val="476"/>
        </w:trPr>
        <w:tc>
          <w:tcPr>
            <w:tcW w:w="650" w:type="dxa"/>
            <w:vAlign w:val="center"/>
          </w:tcPr>
          <w:p w14:paraId="10860997"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710" w:type="dxa"/>
            <w:gridSpan w:val="5"/>
            <w:vAlign w:val="center"/>
          </w:tcPr>
          <w:p w14:paraId="012A8EB2"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rsidRPr="007D0AAC" w14:paraId="76587059" w14:textId="77777777" w:rsidTr="00B34273">
        <w:trPr>
          <w:trHeight w:val="2618"/>
        </w:trPr>
        <w:tc>
          <w:tcPr>
            <w:tcW w:w="650" w:type="dxa"/>
            <w:vAlign w:val="center"/>
          </w:tcPr>
          <w:p w14:paraId="17D6F524" w14:textId="77777777" w:rsidR="001B7B67" w:rsidRPr="006C636C" w:rsidRDefault="001B7B67" w:rsidP="001B7B67">
            <w:pPr>
              <w:pStyle w:val="H1bodytext"/>
              <w:spacing w:after="0"/>
              <w:ind w:left="0"/>
              <w:jc w:val="center"/>
              <w:rPr>
                <w:rFonts w:ascii="Arial" w:hAnsi="Arial"/>
                <w:sz w:val="20"/>
              </w:rPr>
            </w:pPr>
            <w:r w:rsidRPr="006C636C">
              <w:rPr>
                <w:rFonts w:ascii="Arial" w:hAnsi="Arial"/>
                <w:sz w:val="20"/>
              </w:rPr>
              <w:t>6</w:t>
            </w:r>
          </w:p>
        </w:tc>
        <w:tc>
          <w:tcPr>
            <w:tcW w:w="4341" w:type="dxa"/>
            <w:gridSpan w:val="2"/>
            <w:vAlign w:val="center"/>
          </w:tcPr>
          <w:p w14:paraId="2C8730EF" w14:textId="77777777" w:rsidR="001B7B67" w:rsidRPr="006C636C" w:rsidRDefault="001B7B67" w:rsidP="001B7B67">
            <w:pPr>
              <w:pStyle w:val="H1bodytext"/>
              <w:spacing w:after="0"/>
              <w:ind w:left="0"/>
              <w:rPr>
                <w:rFonts w:ascii="Arial" w:hAnsi="Arial"/>
                <w:sz w:val="20"/>
              </w:rPr>
            </w:pPr>
            <w:r w:rsidRPr="006C636C">
              <w:rPr>
                <w:rFonts w:ascii="Arial" w:hAnsi="Arial"/>
                <w:sz w:val="20"/>
              </w:rPr>
              <w:t>Verify the “title” fields listed in the application GUI window are consistent with the selected input file</w:t>
            </w:r>
          </w:p>
        </w:tc>
        <w:tc>
          <w:tcPr>
            <w:tcW w:w="2901" w:type="dxa"/>
            <w:gridSpan w:val="2"/>
            <w:vAlign w:val="center"/>
          </w:tcPr>
          <w:p w14:paraId="596D05E8" w14:textId="4D20C617" w:rsidR="001B7B67" w:rsidRDefault="001B7B67" w:rsidP="001B7B67">
            <w:pPr>
              <w:pStyle w:val="H1bodytext"/>
              <w:spacing w:after="0"/>
              <w:ind w:left="0"/>
              <w:rPr>
                <w:rFonts w:ascii="Arial" w:hAnsi="Arial"/>
                <w:sz w:val="20"/>
              </w:rPr>
            </w:pPr>
            <w:r w:rsidRPr="006C636C">
              <w:rPr>
                <w:rFonts w:ascii="Arial" w:hAnsi="Arial"/>
                <w:sz w:val="20"/>
              </w:rPr>
              <w:t>“title” text = header row1 + header row2 (input file)</w:t>
            </w:r>
          </w:p>
          <w:p w14:paraId="46888141" w14:textId="77777777" w:rsidR="001B7B67" w:rsidRDefault="001B7B67" w:rsidP="001B7B67">
            <w:pPr>
              <w:pStyle w:val="H1bodytext"/>
              <w:spacing w:after="0"/>
              <w:ind w:left="0"/>
              <w:rPr>
                <w:rFonts w:ascii="Arial" w:hAnsi="Arial"/>
                <w:sz w:val="20"/>
              </w:rPr>
            </w:pPr>
          </w:p>
          <w:p w14:paraId="7DD36AA2" w14:textId="77777777" w:rsidR="001B7B67" w:rsidRDefault="001B7B67" w:rsidP="001B7B67">
            <w:pPr>
              <w:pStyle w:val="H1bodytext"/>
              <w:spacing w:after="0"/>
              <w:ind w:left="0"/>
              <w:rPr>
                <w:rFonts w:ascii="Arial" w:hAnsi="Arial"/>
                <w:sz w:val="20"/>
              </w:rPr>
            </w:pPr>
            <w:r>
              <w:rPr>
                <w:rFonts w:ascii="Arial" w:hAnsi="Arial"/>
                <w:sz w:val="20"/>
              </w:rPr>
              <w:t>Note: definition column may not populate as SRI currently only recognizes prefix “modflow_” as being a grid coordinate.</w:t>
            </w:r>
          </w:p>
        </w:tc>
        <w:tc>
          <w:tcPr>
            <w:tcW w:w="1468" w:type="dxa"/>
            <w:vAlign w:val="center"/>
          </w:tcPr>
          <w:p w14:paraId="29900B43" w14:textId="77777777" w:rsidR="001B7B67" w:rsidRDefault="00CC5A0E" w:rsidP="001B7B67">
            <w:pPr>
              <w:pStyle w:val="H1bodytext"/>
              <w:spacing w:after="0"/>
              <w:ind w:left="0"/>
              <w:rPr>
                <w:rFonts w:ascii="Arial" w:hAnsi="Arial"/>
                <w:sz w:val="20"/>
              </w:rPr>
            </w:pPr>
            <w:r>
              <w:rPr>
                <w:rFonts w:ascii="Arial" w:hAnsi="Arial"/>
                <w:sz w:val="20"/>
              </w:rPr>
              <w:t>Pass</w:t>
            </w:r>
          </w:p>
          <w:p w14:paraId="02F6611E" w14:textId="77777777" w:rsidR="00893CFA" w:rsidRDefault="00893CFA" w:rsidP="001B7B67">
            <w:pPr>
              <w:pStyle w:val="H1bodytext"/>
              <w:spacing w:after="0"/>
              <w:ind w:left="0"/>
              <w:rPr>
                <w:rFonts w:ascii="Arial" w:hAnsi="Arial"/>
                <w:sz w:val="20"/>
              </w:rPr>
            </w:pPr>
          </w:p>
          <w:p w14:paraId="31959F0A" w14:textId="77777777" w:rsidR="00893CFA" w:rsidRDefault="00893CFA" w:rsidP="001B7B67">
            <w:pPr>
              <w:pStyle w:val="H1bodytext"/>
              <w:spacing w:after="0"/>
              <w:ind w:left="0"/>
              <w:rPr>
                <w:rFonts w:ascii="Arial" w:hAnsi="Arial"/>
                <w:sz w:val="20"/>
              </w:rPr>
            </w:pPr>
            <w:r>
              <w:rPr>
                <w:rFonts w:ascii="Arial" w:hAnsi="Arial"/>
                <w:sz w:val="20"/>
              </w:rPr>
              <w:t>(</w:t>
            </w:r>
            <w:r w:rsidRPr="00893CFA">
              <w:rPr>
                <w:rFonts w:ascii="Arial" w:hAnsi="Arial"/>
                <w:sz w:val="20"/>
              </w:rPr>
              <w:t>row3+row4 from input fil</w:t>
            </w:r>
            <w:r>
              <w:rPr>
                <w:rFonts w:ascii="Arial" w:hAnsi="Arial"/>
                <w:sz w:val="20"/>
              </w:rPr>
              <w:t>e)</w:t>
            </w:r>
          </w:p>
          <w:p w14:paraId="1293EBBB" w14:textId="77777777" w:rsidR="00B34273" w:rsidRDefault="00B34273" w:rsidP="001B7B67">
            <w:pPr>
              <w:pStyle w:val="H1bodytext"/>
              <w:spacing w:after="0"/>
              <w:ind w:left="0"/>
              <w:rPr>
                <w:rFonts w:ascii="Arial" w:hAnsi="Arial"/>
                <w:sz w:val="20"/>
              </w:rPr>
            </w:pPr>
          </w:p>
          <w:p w14:paraId="32AEC8C1" w14:textId="550622C4" w:rsidR="00B34273" w:rsidRPr="00702160" w:rsidRDefault="00B34273" w:rsidP="001B7B67">
            <w:pPr>
              <w:pStyle w:val="H1bodytext"/>
              <w:spacing w:after="0"/>
              <w:ind w:left="0"/>
              <w:rPr>
                <w:rFonts w:ascii="Arial" w:hAnsi="Arial"/>
                <w:sz w:val="20"/>
              </w:rPr>
            </w:pPr>
            <w:r>
              <w:rPr>
                <w:rFonts w:ascii="Arial" w:hAnsi="Arial"/>
                <w:sz w:val="20"/>
              </w:rPr>
              <w:t>Note:</w:t>
            </w:r>
            <w:r w:rsidRPr="00B34273">
              <w:rPr>
                <w:rFonts w:ascii="Arial" w:hAnsi="Arial"/>
                <w:sz w:val="20"/>
              </w:rPr>
              <w:t xml:space="preserve"> definition column not populated</w:t>
            </w:r>
          </w:p>
        </w:tc>
      </w:tr>
    </w:tbl>
    <w:p w14:paraId="39DAF72D" w14:textId="77777777" w:rsidR="001B7B67" w:rsidRDefault="001B7B67" w:rsidP="001B7B67">
      <w:pPr>
        <w:pStyle w:val="H1bodytext"/>
        <w:spacing w:after="120"/>
        <w:rPr>
          <w:rFonts w:ascii="Arial" w:hAnsi="Arial"/>
          <w:highlight w:val="yellow"/>
        </w:rPr>
      </w:pPr>
    </w:p>
    <w:p w14:paraId="5F3C9EB9" w14:textId="77777777" w:rsidR="001B7B67" w:rsidRDefault="001B7B67">
      <w:pPr>
        <w:spacing w:after="160" w:line="259" w:lineRule="auto"/>
        <w:rPr>
          <w:rFonts w:eastAsia="Times New Roman" w:cs="Times New Roman"/>
          <w:szCs w:val="20"/>
          <w:highlight w:val="yellow"/>
        </w:rPr>
      </w:pPr>
      <w:r>
        <w:rPr>
          <w:highlight w:val="yellow"/>
        </w:rPr>
        <w:br w:type="page"/>
      </w:r>
    </w:p>
    <w:p w14:paraId="33A207A8" w14:textId="748BEDC5" w:rsidR="001B7B67" w:rsidRDefault="001B7B67" w:rsidP="001B7B67">
      <w:r>
        <w:rPr>
          <w:b/>
          <w:bCs/>
        </w:rPr>
        <w:lastRenderedPageBreak/>
        <w:t>Testing Process Description</w:t>
      </w:r>
    </w:p>
    <w:p w14:paraId="00759BFB" w14:textId="60EAD703" w:rsidR="001B7B67" w:rsidRDefault="00F52755" w:rsidP="001B7B67">
      <w:r>
        <w:t>This test only verified that SRI could open a tab delimited file correctly</w:t>
      </w:r>
      <w:r w:rsidR="00893CFA">
        <w:t>,</w:t>
      </w:r>
      <w:r>
        <w:t xml:space="preserve"> </w:t>
      </w:r>
      <w:r w:rsidR="00893CFA">
        <w:t>w</w:t>
      </w:r>
      <w:r>
        <w:t>hich only required the tester to verify header information displayed in the GUI.</w:t>
      </w:r>
    </w:p>
    <w:p w14:paraId="3AED9060" w14:textId="77777777" w:rsidR="001B7B67" w:rsidRDefault="001B7B67" w:rsidP="001B7B67"/>
    <w:p w14:paraId="46C88273" w14:textId="77777777" w:rsidR="001B7B67" w:rsidRDefault="001B7B67" w:rsidP="001B7B67">
      <w:pPr>
        <w:rPr>
          <w:b/>
          <w:bCs/>
        </w:rPr>
      </w:pPr>
      <w:r>
        <w:rPr>
          <w:b/>
          <w:bCs/>
        </w:rPr>
        <w:t>Tool Runner Log</w:t>
      </w:r>
    </w:p>
    <w:p w14:paraId="39C9E338" w14:textId="4EB215DC" w:rsidR="001B7B67" w:rsidRDefault="00F52755" w:rsidP="004F7267">
      <w:pPr>
        <w:pStyle w:val="H1bodytext"/>
        <w:spacing w:after="120"/>
        <w:ind w:left="0"/>
        <w:rPr>
          <w:rFonts w:ascii="Arial" w:hAnsi="Arial"/>
          <w:highlight w:val="yellow"/>
        </w:rPr>
      </w:pPr>
      <w:r w:rsidRPr="00E17455">
        <w:rPr>
          <w:rFonts w:ascii="Arial" w:hAnsi="Arial"/>
        </w:rPr>
        <w:t>See Tool Runner Log in AT-1</w:t>
      </w:r>
    </w:p>
    <w:tbl>
      <w:tblPr>
        <w:tblStyle w:val="TableGrid"/>
        <w:tblW w:w="0" w:type="auto"/>
        <w:tblInd w:w="720" w:type="dxa"/>
        <w:tblLook w:val="04A0" w:firstRow="1" w:lastRow="0" w:firstColumn="1" w:lastColumn="0" w:noHBand="0" w:noVBand="1"/>
      </w:tblPr>
      <w:tblGrid>
        <w:gridCol w:w="650"/>
        <w:gridCol w:w="4419"/>
        <w:gridCol w:w="2833"/>
        <w:gridCol w:w="1458"/>
      </w:tblGrid>
      <w:tr w:rsidR="001B7B67" w:rsidRPr="00932809" w14:paraId="2131ED4F" w14:textId="77777777" w:rsidTr="001B7B67">
        <w:trPr>
          <w:cantSplit/>
          <w:trHeight w:val="360"/>
          <w:tblHeader/>
        </w:trPr>
        <w:tc>
          <w:tcPr>
            <w:tcW w:w="9360" w:type="dxa"/>
            <w:gridSpan w:val="4"/>
            <w:tcBorders>
              <w:top w:val="nil"/>
              <w:left w:val="nil"/>
              <w:bottom w:val="single" w:sz="4" w:space="0" w:color="auto"/>
              <w:right w:val="nil"/>
            </w:tcBorders>
            <w:vAlign w:val="bottom"/>
          </w:tcPr>
          <w:p w14:paraId="3579C799" w14:textId="7AC35056" w:rsidR="001B7B67" w:rsidRDefault="001B7B67" w:rsidP="001B7B67">
            <w:pPr>
              <w:pStyle w:val="Table"/>
            </w:pPr>
            <w:r>
              <w:t>Table A-3</w:t>
            </w:r>
          </w:p>
          <w:p w14:paraId="1BEAFE7E" w14:textId="1F5811EA" w:rsidR="001B7B67" w:rsidRPr="007D0AAC" w:rsidRDefault="005D5179" w:rsidP="001B7B67">
            <w:pPr>
              <w:pStyle w:val="H1bodytext"/>
              <w:spacing w:after="0"/>
              <w:ind w:left="0"/>
              <w:jc w:val="center"/>
              <w:rPr>
                <w:rFonts w:ascii="Arial" w:hAnsi="Arial"/>
                <w:b/>
                <w:sz w:val="20"/>
              </w:rPr>
            </w:pPr>
            <w:sdt>
              <w:sdtPr>
                <w:rPr>
                  <w:rFonts w:ascii="Arial" w:hAnsi="Arial"/>
                  <w:b/>
                  <w:bCs/>
                  <w:sz w:val="20"/>
                </w:rPr>
                <w:alias w:val="Keywords"/>
                <w:tag w:val=""/>
                <w:id w:val="-385183711"/>
                <w:placeholder>
                  <w:docPart w:val="B18E16812DC0418DB631A3846E2B4787"/>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cs="Arial"/>
                <w:b/>
                <w:sz w:val="20"/>
              </w:rPr>
              <w:t xml:space="preserve"> Acceptance </w:t>
            </w:r>
            <w:r w:rsidR="001B7B67" w:rsidRPr="007D0AAC">
              <w:rPr>
                <w:rFonts w:ascii="Arial" w:hAnsi="Arial"/>
                <w:b/>
                <w:sz w:val="20"/>
              </w:rPr>
              <w:t>Test Plan</w:t>
            </w:r>
            <w:r w:rsidR="001B7B67">
              <w:rPr>
                <w:rFonts w:ascii="Arial" w:hAnsi="Arial"/>
                <w:b/>
                <w:sz w:val="20"/>
              </w:rPr>
              <w:t xml:space="preserve"> Case 3</w:t>
            </w:r>
          </w:p>
        </w:tc>
      </w:tr>
      <w:tr w:rsidR="001B7B67" w:rsidRPr="007D0AAC" w14:paraId="0EA9CDE1" w14:textId="77777777" w:rsidTr="001B7B67">
        <w:trPr>
          <w:cantSplit/>
          <w:trHeight w:val="530"/>
          <w:tblHeader/>
        </w:trPr>
        <w:tc>
          <w:tcPr>
            <w:tcW w:w="5069" w:type="dxa"/>
            <w:gridSpan w:val="2"/>
            <w:tcBorders>
              <w:top w:val="single" w:sz="4" w:space="0" w:color="auto"/>
            </w:tcBorders>
            <w:shd w:val="clear" w:color="auto" w:fill="auto"/>
            <w:vAlign w:val="center"/>
          </w:tcPr>
          <w:p w14:paraId="1369B8C2" w14:textId="5C393B37" w:rsidR="001B7B67" w:rsidRPr="007D0AAC" w:rsidRDefault="005D5179" w:rsidP="001B7B67">
            <w:pPr>
              <w:pStyle w:val="H1bodytext"/>
              <w:spacing w:after="0"/>
              <w:ind w:left="0"/>
              <w:jc w:val="center"/>
              <w:rPr>
                <w:rFonts w:ascii="Arial" w:hAnsi="Arial"/>
                <w:b/>
                <w:sz w:val="20"/>
              </w:rPr>
            </w:pPr>
            <w:sdt>
              <w:sdtPr>
                <w:rPr>
                  <w:rFonts w:ascii="Arial" w:hAnsi="Arial"/>
                  <w:b/>
                  <w:bCs/>
                  <w:sz w:val="20"/>
                </w:rPr>
                <w:alias w:val="Keywords"/>
                <w:tag w:val=""/>
                <w:id w:val="-1903981097"/>
                <w:placeholder>
                  <w:docPart w:val="17A19BAFC4F441BEAFD380CB85B54523"/>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b/>
                <w:sz w:val="20"/>
              </w:rPr>
              <w:t xml:space="preserve"> Acceptance Testing</w:t>
            </w:r>
          </w:p>
          <w:p w14:paraId="59E1A1C6"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surf_rate_interp_win_intel_64.exe</w:t>
            </w:r>
            <w:r>
              <w:rPr>
                <w:rFonts w:ascii="Arial" w:hAnsi="Arial"/>
                <w:b/>
                <w:sz w:val="20"/>
              </w:rPr>
              <w:t>-</w:t>
            </w:r>
            <w:r w:rsidRPr="007D0AAC">
              <w:rPr>
                <w:rFonts w:ascii="Arial" w:hAnsi="Arial"/>
                <w:b/>
                <w:sz w:val="20"/>
              </w:rPr>
              <w:t xml:space="preserve"> AT-</w:t>
            </w:r>
            <w:r>
              <w:rPr>
                <w:rFonts w:ascii="Arial" w:hAnsi="Arial"/>
                <w:b/>
                <w:sz w:val="20"/>
              </w:rPr>
              <w:t>3</w:t>
            </w:r>
          </w:p>
        </w:tc>
        <w:tc>
          <w:tcPr>
            <w:tcW w:w="4291" w:type="dxa"/>
            <w:gridSpan w:val="2"/>
            <w:tcBorders>
              <w:top w:val="single" w:sz="4" w:space="0" w:color="auto"/>
            </w:tcBorders>
            <w:shd w:val="clear" w:color="auto" w:fill="auto"/>
            <w:vAlign w:val="center"/>
          </w:tcPr>
          <w:p w14:paraId="400804B8" w14:textId="5C614036"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CC5A0E">
              <w:rPr>
                <w:rFonts w:ascii="Arial" w:hAnsi="Arial"/>
                <w:b/>
                <w:sz w:val="20"/>
              </w:rPr>
              <w:t>05-1</w:t>
            </w:r>
            <w:r w:rsidR="00C41F1C">
              <w:rPr>
                <w:rFonts w:ascii="Arial" w:hAnsi="Arial"/>
                <w:b/>
                <w:sz w:val="20"/>
              </w:rPr>
              <w:t>8</w:t>
            </w:r>
            <w:r w:rsidR="00CC5A0E">
              <w:rPr>
                <w:rFonts w:ascii="Arial" w:hAnsi="Arial"/>
                <w:b/>
                <w:sz w:val="20"/>
              </w:rPr>
              <w:t>-2020</w:t>
            </w:r>
          </w:p>
        </w:tc>
      </w:tr>
      <w:tr w:rsidR="001B7B67" w:rsidRPr="007D0AAC" w14:paraId="4817FCF3" w14:textId="77777777" w:rsidTr="001B7B67">
        <w:trPr>
          <w:cantSplit/>
          <w:trHeight w:val="530"/>
          <w:tblHeader/>
        </w:trPr>
        <w:tc>
          <w:tcPr>
            <w:tcW w:w="5069" w:type="dxa"/>
            <w:gridSpan w:val="2"/>
            <w:tcBorders>
              <w:top w:val="single" w:sz="4" w:space="0" w:color="auto"/>
            </w:tcBorders>
            <w:shd w:val="clear" w:color="auto" w:fill="auto"/>
            <w:vAlign w:val="center"/>
          </w:tcPr>
          <w:p w14:paraId="234BEBB5"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29E56B9" w14:textId="34F1F3F3" w:rsidR="001B7B67" w:rsidRPr="007D0AAC" w:rsidRDefault="007A6E85" w:rsidP="001B7B67">
            <w:pPr>
              <w:pStyle w:val="H1bodytext"/>
              <w:spacing w:after="0"/>
              <w:ind w:left="0"/>
              <w:rPr>
                <w:rFonts w:ascii="Arial" w:hAnsi="Arial"/>
                <w:b/>
                <w:sz w:val="20"/>
              </w:rPr>
            </w:pPr>
            <w:r w:rsidRPr="007A6E85">
              <w:rPr>
                <w:rFonts w:ascii="Arial" w:hAnsi="Arial"/>
                <w:b/>
                <w:sz w:val="20"/>
              </w:rPr>
              <w:t>\\olive\backups\CAVE\CA-CIE-Tools-TestEnv\SZ_surf_conv\SRI Test\</w:t>
            </w:r>
          </w:p>
        </w:tc>
        <w:tc>
          <w:tcPr>
            <w:tcW w:w="4291" w:type="dxa"/>
            <w:gridSpan w:val="2"/>
            <w:tcBorders>
              <w:top w:val="single" w:sz="4" w:space="0" w:color="auto"/>
            </w:tcBorders>
            <w:shd w:val="clear" w:color="auto" w:fill="auto"/>
            <w:vAlign w:val="center"/>
          </w:tcPr>
          <w:p w14:paraId="7F71B41F" w14:textId="0694ED67"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CC5A0E">
              <w:rPr>
                <w:rFonts w:ascii="Arial" w:hAnsi="Arial"/>
                <w:b/>
                <w:sz w:val="20"/>
              </w:rPr>
              <w:t xml:space="preserve"> Praveena Allena</w:t>
            </w:r>
          </w:p>
        </w:tc>
      </w:tr>
      <w:tr w:rsidR="001B7B67" w:rsidRPr="007D0AAC" w14:paraId="228AC292" w14:textId="77777777" w:rsidTr="001B7B67">
        <w:trPr>
          <w:cantSplit/>
          <w:trHeight w:val="530"/>
          <w:tblHeader/>
        </w:trPr>
        <w:tc>
          <w:tcPr>
            <w:tcW w:w="9360" w:type="dxa"/>
            <w:gridSpan w:val="4"/>
            <w:tcBorders>
              <w:top w:val="single" w:sz="4" w:space="0" w:color="auto"/>
            </w:tcBorders>
            <w:shd w:val="clear" w:color="auto" w:fill="auto"/>
            <w:vAlign w:val="center"/>
          </w:tcPr>
          <w:p w14:paraId="5B4FE180" w14:textId="1EB8DC8E" w:rsidR="001B7B67" w:rsidRPr="007D0AAC" w:rsidRDefault="001B7B67" w:rsidP="001B7B67">
            <w:pPr>
              <w:pStyle w:val="H1bodytext"/>
              <w:spacing w:after="0"/>
              <w:ind w:left="0"/>
              <w:rPr>
                <w:rFonts w:ascii="Arial" w:hAnsi="Arial"/>
                <w:b/>
                <w:sz w:val="20"/>
              </w:rPr>
            </w:pPr>
            <w:r w:rsidRPr="00E17455">
              <w:rPr>
                <w:rFonts w:ascii="Arial" w:hAnsi="Arial"/>
                <w:b/>
                <w:sz w:val="20"/>
              </w:rPr>
              <w:t xml:space="preserve">Testing Directory: </w:t>
            </w:r>
            <w:r w:rsidR="000113FE" w:rsidRPr="00E17455">
              <w:rPr>
                <w:rFonts w:ascii="Arial" w:hAnsi="Arial"/>
                <w:b/>
                <w:sz w:val="20"/>
              </w:rPr>
              <w:t>OLIVE\\CAVE\CA-CIE-Tools-TestEnv\SZ_surf_conv\SRI Test\</w:t>
            </w:r>
            <w:r w:rsidR="0091621C">
              <w:rPr>
                <w:rFonts w:ascii="Arial" w:hAnsi="Arial"/>
                <w:b/>
                <w:sz w:val="20"/>
              </w:rPr>
              <w:t>AT-3</w:t>
            </w:r>
          </w:p>
        </w:tc>
      </w:tr>
      <w:tr w:rsidR="001B7B67" w:rsidRPr="00572F5F" w14:paraId="021ADF03" w14:textId="77777777" w:rsidTr="001B7B67">
        <w:trPr>
          <w:cantSplit/>
          <w:trHeight w:val="530"/>
          <w:tblHeader/>
        </w:trPr>
        <w:tc>
          <w:tcPr>
            <w:tcW w:w="650" w:type="dxa"/>
            <w:tcBorders>
              <w:top w:val="single" w:sz="4" w:space="0" w:color="auto"/>
            </w:tcBorders>
            <w:shd w:val="clear" w:color="auto" w:fill="D9D9D9" w:themeFill="background1" w:themeFillShade="D9"/>
            <w:vAlign w:val="center"/>
          </w:tcPr>
          <w:p w14:paraId="40571110"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419" w:type="dxa"/>
            <w:tcBorders>
              <w:top w:val="single" w:sz="4" w:space="0" w:color="auto"/>
            </w:tcBorders>
            <w:shd w:val="clear" w:color="auto" w:fill="D9D9D9" w:themeFill="background1" w:themeFillShade="D9"/>
            <w:vAlign w:val="center"/>
          </w:tcPr>
          <w:p w14:paraId="67366B3A"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2833" w:type="dxa"/>
            <w:tcBorders>
              <w:top w:val="single" w:sz="4" w:space="0" w:color="auto"/>
            </w:tcBorders>
            <w:shd w:val="clear" w:color="auto" w:fill="D9D9D9" w:themeFill="background1" w:themeFillShade="D9"/>
            <w:vAlign w:val="center"/>
          </w:tcPr>
          <w:p w14:paraId="2DBC76CC"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458" w:type="dxa"/>
            <w:tcBorders>
              <w:top w:val="single" w:sz="4" w:space="0" w:color="auto"/>
            </w:tcBorders>
            <w:shd w:val="clear" w:color="auto" w:fill="D9D9D9" w:themeFill="background1" w:themeFillShade="D9"/>
            <w:vAlign w:val="center"/>
          </w:tcPr>
          <w:p w14:paraId="32264B13"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43743864" w14:textId="77777777" w:rsidTr="001B7B67">
        <w:trPr>
          <w:trHeight w:val="494"/>
        </w:trPr>
        <w:tc>
          <w:tcPr>
            <w:tcW w:w="9360" w:type="dxa"/>
            <w:gridSpan w:val="4"/>
            <w:vAlign w:val="center"/>
          </w:tcPr>
          <w:p w14:paraId="5BEA3806" w14:textId="77777777" w:rsidR="001B7B67" w:rsidRPr="007D0AAC" w:rsidRDefault="001B7B67" w:rsidP="001B7B67">
            <w:pPr>
              <w:pStyle w:val="H1bodytext"/>
              <w:spacing w:after="0"/>
              <w:ind w:left="0"/>
              <w:rPr>
                <w:rFonts w:ascii="Arial" w:hAnsi="Arial"/>
                <w:i/>
                <w:iCs/>
                <w:sz w:val="20"/>
              </w:rPr>
            </w:pPr>
            <w:r>
              <w:rPr>
                <w:rFonts w:ascii="Arial" w:hAnsi="Arial"/>
                <w:sz w:val="20"/>
              </w:rPr>
              <w:t>Navigate to the Testing Directory</w:t>
            </w:r>
          </w:p>
        </w:tc>
      </w:tr>
      <w:tr w:rsidR="001B7B67" w14:paraId="49530B7F" w14:textId="77777777" w:rsidTr="001B7B67">
        <w:trPr>
          <w:trHeight w:val="1412"/>
        </w:trPr>
        <w:tc>
          <w:tcPr>
            <w:tcW w:w="650" w:type="dxa"/>
            <w:vAlign w:val="center"/>
          </w:tcPr>
          <w:p w14:paraId="5CA4289F"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20B742DE"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318CEFBA" w14:textId="77777777" w:rsidR="001B7B67" w:rsidRDefault="001B7B67" w:rsidP="001B7B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06D58B70" w14:textId="77777777" w:rsidR="001B7B67" w:rsidRPr="007D0AAC" w:rsidRDefault="001B7B67" w:rsidP="001B7B67">
            <w:pPr>
              <w:pStyle w:val="H1bodytext"/>
              <w:spacing w:after="0"/>
              <w:ind w:left="0"/>
              <w:rPr>
                <w:rFonts w:ascii="Arial" w:hAnsi="Arial"/>
                <w:i/>
                <w:sz w:val="20"/>
              </w:rPr>
            </w:pPr>
            <w:r>
              <w:rPr>
                <w:rFonts w:ascii="Arial" w:hAnsi="Arial"/>
                <w:sz w:val="20"/>
              </w:rPr>
              <w:t>Unselect Select ‘Single Output’, ‘Use Cumulative’, and any ‘Conv. Factor’ options</w:t>
            </w:r>
          </w:p>
        </w:tc>
      </w:tr>
      <w:tr w:rsidR="001B7B67" w14:paraId="639F3F9F" w14:textId="77777777" w:rsidTr="001B7B67">
        <w:trPr>
          <w:trHeight w:val="494"/>
        </w:trPr>
        <w:tc>
          <w:tcPr>
            <w:tcW w:w="650" w:type="dxa"/>
            <w:vAlign w:val="center"/>
          </w:tcPr>
          <w:p w14:paraId="11ECEFBD" w14:textId="77777777" w:rsidR="001B7B67" w:rsidRPr="007D0AAC" w:rsidRDefault="001B7B67" w:rsidP="001B7B6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49B5EF04" w14:textId="77777777" w:rsidR="001B7B67" w:rsidRPr="007D0AAC" w:rsidRDefault="001B7B67" w:rsidP="001B7B67">
            <w:pPr>
              <w:pStyle w:val="H1bodytext"/>
              <w:spacing w:after="0"/>
              <w:ind w:left="0"/>
              <w:rPr>
                <w:rFonts w:ascii="Arial" w:hAnsi="Arial"/>
                <w:sz w:val="20"/>
              </w:rPr>
            </w:pPr>
            <w:r>
              <w:rPr>
                <w:rFonts w:ascii="Arial" w:hAnsi="Arial"/>
                <w:sz w:val="20"/>
              </w:rPr>
              <w:t>Select “tab” delimiter radio button</w:t>
            </w:r>
          </w:p>
        </w:tc>
      </w:tr>
      <w:tr w:rsidR="001B7B67" w14:paraId="057D5106" w14:textId="77777777" w:rsidTr="001B7B67">
        <w:trPr>
          <w:trHeight w:val="494"/>
        </w:trPr>
        <w:tc>
          <w:tcPr>
            <w:tcW w:w="650" w:type="dxa"/>
            <w:vAlign w:val="center"/>
          </w:tcPr>
          <w:p w14:paraId="6F58A86D" w14:textId="77777777" w:rsidR="001B7B67" w:rsidRPr="007D0AAC" w:rsidRDefault="001B7B67" w:rsidP="001B7B67">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37424C7E" w14:textId="77777777" w:rsidR="001B7B67" w:rsidRPr="007D0AAC" w:rsidRDefault="001B7B67" w:rsidP="001B7B67">
            <w:pPr>
              <w:pStyle w:val="H1bodytext"/>
              <w:spacing w:after="0"/>
              <w:ind w:left="0"/>
              <w:rPr>
                <w:rFonts w:ascii="Arial" w:hAnsi="Arial"/>
                <w:sz w:val="20"/>
              </w:rPr>
            </w:pPr>
            <w:r>
              <w:rPr>
                <w:rFonts w:ascii="Arial" w:hAnsi="Arial"/>
                <w:sz w:val="20"/>
              </w:rPr>
              <w:t>Click “Browse”</w:t>
            </w:r>
          </w:p>
        </w:tc>
      </w:tr>
      <w:tr w:rsidR="001B7B67" w14:paraId="4E3E07D3" w14:textId="77777777" w:rsidTr="001B7B67">
        <w:trPr>
          <w:trHeight w:val="512"/>
        </w:trPr>
        <w:tc>
          <w:tcPr>
            <w:tcW w:w="650" w:type="dxa"/>
            <w:vAlign w:val="center"/>
          </w:tcPr>
          <w:p w14:paraId="3399FF17" w14:textId="77777777" w:rsidR="001B7B67" w:rsidRPr="007D0AAC" w:rsidRDefault="001B7B67" w:rsidP="001B7B67">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35DBD9C4" w14:textId="77777777" w:rsidR="001B7B67" w:rsidRPr="007D0AAC" w:rsidRDefault="001B7B67" w:rsidP="001B7B67">
            <w:pPr>
              <w:pStyle w:val="H1bodytext"/>
              <w:spacing w:after="0"/>
              <w:ind w:left="0"/>
              <w:rPr>
                <w:rFonts w:ascii="Arial" w:hAnsi="Arial"/>
                <w:sz w:val="20"/>
              </w:rPr>
            </w:pPr>
            <w:r>
              <w:rPr>
                <w:rFonts w:ascii="Arial" w:hAnsi="Arial"/>
                <w:sz w:val="20"/>
              </w:rPr>
              <w:t>Select [test_directory]\AT-3\</w:t>
            </w:r>
            <w:r w:rsidRPr="00A04486">
              <w:rPr>
                <w:rFonts w:ascii="Arial" w:hAnsi="Arial"/>
                <w:sz w:val="20"/>
              </w:rPr>
              <w:t>tab_i-129_test_data_3_subset.dat</w:t>
            </w:r>
          </w:p>
        </w:tc>
      </w:tr>
      <w:tr w:rsidR="001B7B67" w14:paraId="5DAF18FC" w14:textId="77777777" w:rsidTr="001B7B67">
        <w:trPr>
          <w:trHeight w:val="512"/>
        </w:trPr>
        <w:tc>
          <w:tcPr>
            <w:tcW w:w="650" w:type="dxa"/>
            <w:vAlign w:val="center"/>
          </w:tcPr>
          <w:p w14:paraId="3CBEF867"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054C5D97" w14:textId="77777777" w:rsidR="001B7B67" w:rsidRPr="007D0AAC" w:rsidRDefault="001B7B67" w:rsidP="001B7B67">
            <w:pPr>
              <w:pStyle w:val="H1bodytext"/>
              <w:spacing w:after="0"/>
              <w:ind w:left="0"/>
              <w:rPr>
                <w:rFonts w:ascii="Arial" w:hAnsi="Arial"/>
                <w:sz w:val="20"/>
              </w:rPr>
            </w:pPr>
            <w:r>
              <w:rPr>
                <w:rFonts w:ascii="Arial" w:hAnsi="Arial"/>
                <w:sz w:val="20"/>
              </w:rPr>
              <w:t>Click “Open”</w:t>
            </w:r>
          </w:p>
        </w:tc>
      </w:tr>
      <w:tr w:rsidR="001B7B67" w14:paraId="4F9F601F" w14:textId="77777777" w:rsidTr="001B7B67">
        <w:trPr>
          <w:trHeight w:val="962"/>
        </w:trPr>
        <w:tc>
          <w:tcPr>
            <w:tcW w:w="650" w:type="dxa"/>
            <w:vAlign w:val="center"/>
          </w:tcPr>
          <w:p w14:paraId="215E5F0E" w14:textId="77777777" w:rsidR="001B7B67" w:rsidRPr="00C84546" w:rsidRDefault="001B7B67" w:rsidP="001B7B67">
            <w:pPr>
              <w:pStyle w:val="H1bodytext"/>
              <w:spacing w:after="0"/>
              <w:ind w:left="0"/>
              <w:jc w:val="center"/>
              <w:rPr>
                <w:rFonts w:ascii="Arial" w:hAnsi="Arial"/>
                <w:sz w:val="20"/>
              </w:rPr>
            </w:pPr>
            <w:r w:rsidRPr="00C84546">
              <w:rPr>
                <w:rFonts w:ascii="Arial" w:hAnsi="Arial"/>
                <w:sz w:val="20"/>
              </w:rPr>
              <w:t>6</w:t>
            </w:r>
          </w:p>
        </w:tc>
        <w:tc>
          <w:tcPr>
            <w:tcW w:w="4419" w:type="dxa"/>
            <w:vAlign w:val="center"/>
          </w:tcPr>
          <w:p w14:paraId="3C7157F4" w14:textId="77777777" w:rsidR="001B7B67" w:rsidRPr="00793913" w:rsidRDefault="001B7B67" w:rsidP="001B7B67">
            <w:pPr>
              <w:pStyle w:val="H1bodytext"/>
              <w:spacing w:after="0"/>
              <w:ind w:left="0"/>
              <w:rPr>
                <w:rFonts w:ascii="Arial" w:hAnsi="Arial"/>
                <w:sz w:val="20"/>
              </w:rPr>
            </w:pPr>
            <w:r w:rsidRPr="00C84546">
              <w:rPr>
                <w:rFonts w:ascii="Arial" w:hAnsi="Arial"/>
                <w:sz w:val="20"/>
              </w:rPr>
              <w:t xml:space="preserve">Verify the </w:t>
            </w:r>
            <w:r w:rsidRPr="00793913">
              <w:rPr>
                <w:rFonts w:ascii="Arial" w:hAnsi="Arial"/>
                <w:sz w:val="20"/>
              </w:rPr>
              <w:t>“title” fields listed in the application window</w:t>
            </w:r>
            <w:r w:rsidRPr="00C84546">
              <w:rPr>
                <w:rFonts w:ascii="Arial" w:hAnsi="Arial"/>
                <w:sz w:val="20"/>
              </w:rPr>
              <w:t xml:space="preserve"> are consistent with the selected input file</w:t>
            </w:r>
          </w:p>
        </w:tc>
        <w:tc>
          <w:tcPr>
            <w:tcW w:w="2833" w:type="dxa"/>
            <w:vAlign w:val="center"/>
          </w:tcPr>
          <w:p w14:paraId="63480A7F" w14:textId="35DCD57E" w:rsidR="001B7B67" w:rsidRDefault="001B7B67" w:rsidP="001B7B67">
            <w:pPr>
              <w:pStyle w:val="H1bodytext"/>
              <w:spacing w:after="0"/>
              <w:ind w:left="0"/>
              <w:rPr>
                <w:rFonts w:ascii="Arial" w:hAnsi="Arial"/>
                <w:sz w:val="20"/>
              </w:rPr>
            </w:pPr>
            <w:r w:rsidRPr="00793913">
              <w:rPr>
                <w:rFonts w:ascii="Arial" w:hAnsi="Arial"/>
                <w:sz w:val="20"/>
              </w:rPr>
              <w:t>“title” text = header row1 + header row2 (input file)</w:t>
            </w:r>
          </w:p>
        </w:tc>
        <w:tc>
          <w:tcPr>
            <w:tcW w:w="1458" w:type="dxa"/>
            <w:vAlign w:val="center"/>
          </w:tcPr>
          <w:p w14:paraId="23898CA4" w14:textId="77777777" w:rsidR="001B7B67" w:rsidRDefault="00CC5A0E" w:rsidP="001B7B67">
            <w:pPr>
              <w:pStyle w:val="H1bodytext"/>
              <w:spacing w:after="0"/>
              <w:ind w:left="0"/>
              <w:jc w:val="center"/>
              <w:rPr>
                <w:rFonts w:ascii="Arial" w:hAnsi="Arial"/>
                <w:sz w:val="20"/>
              </w:rPr>
            </w:pPr>
            <w:r>
              <w:rPr>
                <w:rFonts w:ascii="Arial" w:hAnsi="Arial"/>
                <w:sz w:val="20"/>
              </w:rPr>
              <w:t>Pass</w:t>
            </w:r>
          </w:p>
          <w:p w14:paraId="6BD14FF7" w14:textId="77777777" w:rsidR="00B34273" w:rsidRDefault="00B34273" w:rsidP="001B7B67">
            <w:pPr>
              <w:pStyle w:val="H1bodytext"/>
              <w:spacing w:after="0"/>
              <w:ind w:left="0"/>
              <w:jc w:val="center"/>
              <w:rPr>
                <w:rFonts w:ascii="Arial" w:hAnsi="Arial"/>
                <w:sz w:val="20"/>
              </w:rPr>
            </w:pPr>
          </w:p>
          <w:p w14:paraId="5DC7A8B0" w14:textId="2E7B4641" w:rsidR="00B34273" w:rsidRPr="007D0AAC" w:rsidRDefault="00B34273" w:rsidP="001B7B67">
            <w:pPr>
              <w:pStyle w:val="H1bodytext"/>
              <w:spacing w:after="0"/>
              <w:ind w:left="0"/>
              <w:jc w:val="center"/>
              <w:rPr>
                <w:rFonts w:ascii="Arial" w:hAnsi="Arial"/>
                <w:sz w:val="20"/>
              </w:rPr>
            </w:pPr>
            <w:r>
              <w:rPr>
                <w:rFonts w:ascii="Arial" w:hAnsi="Arial"/>
                <w:sz w:val="20"/>
              </w:rPr>
              <w:t>(</w:t>
            </w:r>
            <w:r w:rsidRPr="00B34273">
              <w:rPr>
                <w:rFonts w:ascii="Arial" w:hAnsi="Arial"/>
                <w:sz w:val="20"/>
              </w:rPr>
              <w:t>row 3+ row 5 from input file</w:t>
            </w:r>
            <w:r>
              <w:rPr>
                <w:rFonts w:ascii="Arial" w:hAnsi="Arial"/>
                <w:sz w:val="20"/>
              </w:rPr>
              <w:t>)</w:t>
            </w:r>
          </w:p>
        </w:tc>
      </w:tr>
    </w:tbl>
    <w:p w14:paraId="30376C97" w14:textId="77777777" w:rsidR="001B7B67" w:rsidRDefault="001B7B67" w:rsidP="001B7B67">
      <w:pPr>
        <w:pStyle w:val="H1bodytext"/>
        <w:spacing w:after="120"/>
        <w:rPr>
          <w:rFonts w:ascii="Arial" w:hAnsi="Arial"/>
          <w:highlight w:val="yellow"/>
        </w:rPr>
      </w:pPr>
    </w:p>
    <w:p w14:paraId="594DA2D6" w14:textId="06C044C1" w:rsidR="001B7B67" w:rsidRDefault="001B7B67">
      <w:pPr>
        <w:spacing w:after="160" w:line="259" w:lineRule="auto"/>
        <w:rPr>
          <w:rFonts w:eastAsia="Times New Roman" w:cs="Times New Roman"/>
          <w:szCs w:val="20"/>
          <w:highlight w:val="yellow"/>
        </w:rPr>
      </w:pPr>
      <w:r>
        <w:rPr>
          <w:highlight w:val="yellow"/>
        </w:rPr>
        <w:br w:type="page"/>
      </w:r>
    </w:p>
    <w:p w14:paraId="21957E93" w14:textId="281335B1" w:rsidR="001B7B67" w:rsidRDefault="001B7B67" w:rsidP="001B7B67">
      <w:r>
        <w:rPr>
          <w:b/>
          <w:bCs/>
        </w:rPr>
        <w:lastRenderedPageBreak/>
        <w:t>Testing Process Description</w:t>
      </w:r>
    </w:p>
    <w:p w14:paraId="429578EC" w14:textId="4866B838" w:rsidR="00F52755" w:rsidRDefault="00F52755" w:rsidP="00F52755">
      <w:r>
        <w:t>The output data was manually check</w:t>
      </w:r>
      <w:r w:rsidR="00B34273">
        <w:t>ed</w:t>
      </w:r>
      <w:r>
        <w:t xml:space="preserve"> to verify headers were named correctly.</w:t>
      </w:r>
    </w:p>
    <w:p w14:paraId="5DD39DA4" w14:textId="77777777" w:rsidR="001B7B67" w:rsidRDefault="001B7B67" w:rsidP="001B7B67"/>
    <w:p w14:paraId="1A537EA9" w14:textId="77777777" w:rsidR="001B7B67" w:rsidRDefault="001B7B67" w:rsidP="001B7B67"/>
    <w:p w14:paraId="102EEA52" w14:textId="77777777" w:rsidR="001B7B67" w:rsidRDefault="001B7B67" w:rsidP="001B7B67">
      <w:pPr>
        <w:rPr>
          <w:b/>
          <w:bCs/>
        </w:rPr>
      </w:pPr>
      <w:r>
        <w:rPr>
          <w:b/>
          <w:bCs/>
        </w:rPr>
        <w:t>Tool Runner Log</w:t>
      </w:r>
    </w:p>
    <w:p w14:paraId="7C1FDC2C" w14:textId="77777777" w:rsidR="009F440D" w:rsidRPr="00F533F6" w:rsidRDefault="009F440D" w:rsidP="009F440D">
      <w:pPr>
        <w:rPr>
          <w:rFonts w:eastAsia="Times New Roman" w:cs="Times New Roman"/>
          <w:sz w:val="20"/>
          <w:szCs w:val="20"/>
        </w:rPr>
      </w:pPr>
      <w:r w:rsidRPr="00F533F6">
        <w:rPr>
          <w:rFonts w:eastAsia="Times New Roman" w:cs="Times New Roman"/>
          <w:sz w:val="20"/>
          <w:szCs w:val="20"/>
        </w:rPr>
        <w:t>INFO--05/19/2020 09:54:15 AM--Starting CA-CIE Tool Runner.</w:t>
      </w:r>
      <w:r w:rsidRPr="00F533F6">
        <w:rPr>
          <w:rFonts w:eastAsia="Times New Roman" w:cs="Times New Roman"/>
          <w:sz w:val="20"/>
          <w:szCs w:val="20"/>
        </w:rPr>
        <w:tab/>
        <w:t>Logging to "surf_rate_interp_logfile.txt"</w:t>
      </w:r>
    </w:p>
    <w:p w14:paraId="6D4E8A2E" w14:textId="77777777" w:rsidR="009F440D" w:rsidRPr="00F533F6" w:rsidRDefault="009F440D" w:rsidP="009F440D">
      <w:pPr>
        <w:rPr>
          <w:rFonts w:eastAsia="Times New Roman" w:cs="Times New Roman"/>
          <w:sz w:val="20"/>
          <w:szCs w:val="20"/>
        </w:rPr>
      </w:pPr>
      <w:r w:rsidRPr="00F533F6">
        <w:rPr>
          <w:rFonts w:eastAsia="Times New Roman" w:cs="Times New Roman"/>
          <w:sz w:val="20"/>
          <w:szCs w:val="20"/>
        </w:rPr>
        <w:t>INFO--05/19/2020 09:54:17 AM--Code Version: 0831d9def5351ce22415dfcffd1f22b7d82fc324 v2.16: S:\PSC\!HANFORD\ICF\CA-CIE-Tools\CA-CIE-Tools\pylib\runner\runner.py&lt;--1bcfd6779e9cbdb82673405873a8e5e81514ae27</w:t>
      </w:r>
    </w:p>
    <w:p w14:paraId="7917ECD6" w14:textId="77777777" w:rsidR="009F440D" w:rsidRPr="00F533F6" w:rsidRDefault="009F440D" w:rsidP="009F440D">
      <w:pPr>
        <w:rPr>
          <w:rFonts w:eastAsia="Times New Roman" w:cs="Times New Roman"/>
          <w:sz w:val="20"/>
          <w:szCs w:val="20"/>
        </w:rPr>
      </w:pPr>
    </w:p>
    <w:p w14:paraId="25E5BDC3" w14:textId="77777777" w:rsidR="009F440D" w:rsidRPr="00F533F6" w:rsidRDefault="009F440D" w:rsidP="009F440D">
      <w:pPr>
        <w:rPr>
          <w:rFonts w:eastAsia="Times New Roman" w:cs="Times New Roman"/>
          <w:sz w:val="20"/>
          <w:szCs w:val="20"/>
        </w:rPr>
      </w:pPr>
      <w:r w:rsidRPr="00F533F6">
        <w:rPr>
          <w:rFonts w:eastAsia="Times New Roman" w:cs="Times New Roman"/>
          <w:sz w:val="20"/>
          <w:szCs w:val="20"/>
        </w:rPr>
        <w:t>INFO--05/19/2020 09:54:18 AM--Code Version: 6aca42571ca228bdc73af027acb1f558d6331aa7 Local repo SHA-1 has does not correspond to a remote repo release version: ..\..\..\CA-CIE-Tools-TestRepos\surf_rate_interpolation\CA-CIE-Tools\tools\surf_rate_interpolation\win64\surf_rate_interp_win_intel_64.exe&lt;--51076ce67ce7d4031fb1be7a4da0dba08a60cc38</w:t>
      </w:r>
    </w:p>
    <w:p w14:paraId="79ADAA98" w14:textId="77777777" w:rsidR="009F440D" w:rsidRPr="00F533F6" w:rsidRDefault="009F440D" w:rsidP="009F440D">
      <w:pPr>
        <w:rPr>
          <w:rFonts w:eastAsia="Times New Roman" w:cs="Times New Roman"/>
          <w:sz w:val="20"/>
          <w:szCs w:val="20"/>
        </w:rPr>
      </w:pPr>
    </w:p>
    <w:p w14:paraId="1676715F" w14:textId="77777777" w:rsidR="009F440D" w:rsidRPr="00F533F6" w:rsidRDefault="009F440D" w:rsidP="009F440D">
      <w:pPr>
        <w:rPr>
          <w:rFonts w:eastAsia="Times New Roman" w:cs="Times New Roman"/>
          <w:sz w:val="20"/>
          <w:szCs w:val="20"/>
        </w:rPr>
      </w:pPr>
      <w:r w:rsidRPr="00F533F6">
        <w:rPr>
          <w:rFonts w:eastAsia="Times New Roman" w:cs="Times New Roman"/>
          <w:sz w:val="20"/>
          <w:szCs w:val="20"/>
        </w:rPr>
        <w:t>INFO--05/19/2020 09:54:20 AM--QA Status: QUALIFIED : S:\PSC\!HANFORD\ICF\CA-CIE-Tools\CA-CIE-Tools\pylib\runner\runner.py</w:t>
      </w:r>
    </w:p>
    <w:p w14:paraId="58E80F92" w14:textId="77777777" w:rsidR="009F440D" w:rsidRPr="00F533F6" w:rsidRDefault="009F440D" w:rsidP="009F440D">
      <w:pPr>
        <w:rPr>
          <w:rFonts w:eastAsia="Times New Roman" w:cs="Times New Roman"/>
          <w:sz w:val="20"/>
          <w:szCs w:val="20"/>
        </w:rPr>
      </w:pPr>
      <w:r w:rsidRPr="00F533F6">
        <w:rPr>
          <w:rFonts w:eastAsia="Times New Roman" w:cs="Times New Roman"/>
          <w:sz w:val="20"/>
          <w:szCs w:val="20"/>
        </w:rPr>
        <w:t>INFO--05/19/2020 09:54:21 AM--QA Status: TEST : ..\..\..\CA-CIE-Tools-TestRepos\surf_rate_interpolation\CA-CIE-Tools\tools\surf_rate_interpolation\win64\surf_rate_interp_win_intel_64.exe</w:t>
      </w:r>
    </w:p>
    <w:p w14:paraId="59AA2782" w14:textId="77777777" w:rsidR="009F440D" w:rsidRPr="00F533F6" w:rsidRDefault="009F440D" w:rsidP="009F440D">
      <w:pPr>
        <w:rPr>
          <w:rFonts w:eastAsia="Times New Roman"/>
          <w:sz w:val="20"/>
          <w:szCs w:val="20"/>
        </w:rPr>
      </w:pPr>
      <w:r w:rsidRPr="00F533F6">
        <w:rPr>
          <w:rFonts w:eastAsia="Times New Roman" w:cs="Times New Roman"/>
          <w:sz w:val="20"/>
          <w:szCs w:val="20"/>
        </w:rPr>
        <w:t>INFO--05/19/2020 09:54:21 AM--Invoking Command:"..\..\..\CA-CIE-Tools-TestRepos\surf_rate_interpolation\CA-</w:t>
      </w:r>
      <w:r w:rsidRPr="00F533F6">
        <w:rPr>
          <w:rFonts w:eastAsia="Times New Roman"/>
          <w:sz w:val="20"/>
          <w:szCs w:val="20"/>
        </w:rPr>
        <w:t>CIE-Tools\tools\surf_rate_interpolation\win64\surf_rate_interp_win_intel_64.exe"</w:t>
      </w:r>
      <w:r w:rsidRPr="00F533F6">
        <w:rPr>
          <w:rFonts w:eastAsia="Times New Roman"/>
          <w:sz w:val="20"/>
          <w:szCs w:val="20"/>
        </w:rPr>
        <w:tab/>
        <w:t>with Arguments:""</w:t>
      </w:r>
    </w:p>
    <w:p w14:paraId="191A50AB" w14:textId="6FBA8D66" w:rsidR="001B7B67" w:rsidRPr="00F533F6" w:rsidRDefault="009F440D" w:rsidP="009F440D">
      <w:pPr>
        <w:pStyle w:val="H1bodytext"/>
        <w:spacing w:after="120"/>
        <w:rPr>
          <w:rFonts w:ascii="Arial" w:hAnsi="Arial" w:cs="Arial"/>
          <w:sz w:val="20"/>
          <w:highlight w:val="yellow"/>
        </w:rPr>
      </w:pPr>
      <w:r w:rsidRPr="00F533F6">
        <w:rPr>
          <w:rFonts w:ascii="Arial" w:hAnsi="Arial" w:cs="Arial"/>
          <w:sz w:val="20"/>
        </w:rPr>
        <w:t>INFO--05/19/2020 09:54:21 AM--Username:PAllena</w:t>
      </w:r>
      <w:r w:rsidRPr="00F533F6">
        <w:rPr>
          <w:rFonts w:ascii="Arial" w:hAnsi="Arial" w:cs="Arial"/>
          <w:sz w:val="20"/>
        </w:rPr>
        <w:tab/>
        <w:t>Computer:PSC-VDI-50</w:t>
      </w:r>
      <w:r w:rsidRPr="00F533F6">
        <w:rPr>
          <w:rFonts w:ascii="Arial" w:hAnsi="Arial" w:cs="Arial"/>
          <w:sz w:val="20"/>
        </w:rPr>
        <w:tab/>
        <w:t>Platform:Windows 10 10.0.18362</w:t>
      </w:r>
    </w:p>
    <w:tbl>
      <w:tblPr>
        <w:tblStyle w:val="TableGrid"/>
        <w:tblW w:w="0" w:type="auto"/>
        <w:tblInd w:w="720" w:type="dxa"/>
        <w:tblLook w:val="04A0" w:firstRow="1" w:lastRow="0" w:firstColumn="1" w:lastColumn="0" w:noHBand="0" w:noVBand="1"/>
      </w:tblPr>
      <w:tblGrid>
        <w:gridCol w:w="650"/>
        <w:gridCol w:w="3868"/>
        <w:gridCol w:w="3407"/>
        <w:gridCol w:w="1435"/>
      </w:tblGrid>
      <w:tr w:rsidR="001B7B67" w:rsidRPr="00932809" w14:paraId="4E23D758" w14:textId="77777777" w:rsidTr="001B7B67">
        <w:trPr>
          <w:cantSplit/>
          <w:trHeight w:val="360"/>
          <w:tblHeader/>
        </w:trPr>
        <w:tc>
          <w:tcPr>
            <w:tcW w:w="9360" w:type="dxa"/>
            <w:gridSpan w:val="4"/>
            <w:tcBorders>
              <w:top w:val="nil"/>
              <w:left w:val="nil"/>
              <w:bottom w:val="single" w:sz="4" w:space="0" w:color="auto"/>
              <w:right w:val="nil"/>
            </w:tcBorders>
            <w:vAlign w:val="bottom"/>
          </w:tcPr>
          <w:p w14:paraId="126CDE9C" w14:textId="31EDDD91" w:rsidR="001B7B67" w:rsidRDefault="001B7B67" w:rsidP="001B7B67">
            <w:pPr>
              <w:pStyle w:val="Table"/>
            </w:pPr>
            <w:r>
              <w:t>Table A-4</w:t>
            </w:r>
          </w:p>
          <w:p w14:paraId="75A4CB9A" w14:textId="7081186D" w:rsidR="001B7B67" w:rsidRPr="007D0AAC" w:rsidRDefault="005D5179" w:rsidP="001B7B67">
            <w:pPr>
              <w:pStyle w:val="H1bodytext"/>
              <w:spacing w:after="0"/>
              <w:ind w:left="0"/>
              <w:jc w:val="center"/>
              <w:rPr>
                <w:rFonts w:ascii="Arial" w:hAnsi="Arial"/>
                <w:b/>
                <w:sz w:val="20"/>
              </w:rPr>
            </w:pPr>
            <w:sdt>
              <w:sdtPr>
                <w:rPr>
                  <w:rFonts w:ascii="Arial" w:hAnsi="Arial"/>
                  <w:b/>
                  <w:bCs/>
                  <w:sz w:val="20"/>
                </w:rPr>
                <w:alias w:val="Keywords"/>
                <w:tag w:val=""/>
                <w:id w:val="-1125377134"/>
                <w:placeholder>
                  <w:docPart w:val="83D16374369C4068B2694E4557AB70D0"/>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cs="Arial"/>
                <w:b/>
                <w:sz w:val="20"/>
              </w:rPr>
              <w:t xml:space="preserve"> Acceptance </w:t>
            </w:r>
            <w:r w:rsidR="001B7B67" w:rsidRPr="007D0AAC">
              <w:rPr>
                <w:rFonts w:ascii="Arial" w:hAnsi="Arial"/>
                <w:b/>
                <w:sz w:val="20"/>
              </w:rPr>
              <w:t>Test Plan</w:t>
            </w:r>
            <w:r w:rsidR="001B7B67">
              <w:rPr>
                <w:rFonts w:ascii="Arial" w:hAnsi="Arial"/>
                <w:b/>
                <w:sz w:val="20"/>
              </w:rPr>
              <w:t xml:space="preserve"> Case 4</w:t>
            </w:r>
          </w:p>
        </w:tc>
      </w:tr>
      <w:tr w:rsidR="001B7B67" w:rsidRPr="007D0AAC" w14:paraId="53C36796" w14:textId="77777777" w:rsidTr="001B7B67">
        <w:trPr>
          <w:cantSplit/>
          <w:trHeight w:val="530"/>
          <w:tblHeader/>
        </w:trPr>
        <w:tc>
          <w:tcPr>
            <w:tcW w:w="4675" w:type="dxa"/>
            <w:gridSpan w:val="2"/>
            <w:tcBorders>
              <w:top w:val="single" w:sz="4" w:space="0" w:color="auto"/>
            </w:tcBorders>
            <w:shd w:val="clear" w:color="auto" w:fill="auto"/>
            <w:vAlign w:val="center"/>
          </w:tcPr>
          <w:p w14:paraId="5009234F" w14:textId="64B9BEF7" w:rsidR="001B7B67" w:rsidRPr="007D0AAC" w:rsidRDefault="005D5179" w:rsidP="001B7B67">
            <w:pPr>
              <w:pStyle w:val="H1bodytext"/>
              <w:spacing w:after="0"/>
              <w:ind w:left="0"/>
              <w:jc w:val="center"/>
              <w:rPr>
                <w:rFonts w:ascii="Arial" w:hAnsi="Arial"/>
                <w:b/>
                <w:sz w:val="20"/>
              </w:rPr>
            </w:pPr>
            <w:sdt>
              <w:sdtPr>
                <w:rPr>
                  <w:rFonts w:ascii="Arial" w:hAnsi="Arial"/>
                  <w:b/>
                  <w:bCs/>
                  <w:sz w:val="20"/>
                </w:rPr>
                <w:alias w:val="Keywords"/>
                <w:tag w:val=""/>
                <w:id w:val="-285731380"/>
                <w:placeholder>
                  <w:docPart w:val="D8F4DD5ECDA54323A4639EEE746C1E49"/>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b/>
                <w:sz w:val="20"/>
              </w:rPr>
              <w:t xml:space="preserve"> Acceptance Testing</w:t>
            </w:r>
          </w:p>
          <w:p w14:paraId="099C6D76"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4</w:t>
            </w:r>
          </w:p>
        </w:tc>
        <w:tc>
          <w:tcPr>
            <w:tcW w:w="4685" w:type="dxa"/>
            <w:gridSpan w:val="2"/>
            <w:tcBorders>
              <w:top w:val="single" w:sz="4" w:space="0" w:color="auto"/>
            </w:tcBorders>
            <w:shd w:val="clear" w:color="auto" w:fill="auto"/>
            <w:vAlign w:val="center"/>
          </w:tcPr>
          <w:p w14:paraId="51200096" w14:textId="5B4FBEE6"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D461BB">
              <w:rPr>
                <w:rFonts w:ascii="Arial" w:hAnsi="Arial"/>
                <w:b/>
                <w:sz w:val="20"/>
              </w:rPr>
              <w:t xml:space="preserve"> 05-1</w:t>
            </w:r>
            <w:r w:rsidR="009F440D">
              <w:rPr>
                <w:rFonts w:ascii="Arial" w:hAnsi="Arial"/>
                <w:b/>
                <w:sz w:val="20"/>
              </w:rPr>
              <w:t>9</w:t>
            </w:r>
            <w:r w:rsidR="00D461BB">
              <w:rPr>
                <w:rFonts w:ascii="Arial" w:hAnsi="Arial"/>
                <w:b/>
                <w:sz w:val="20"/>
              </w:rPr>
              <w:t>-2020</w:t>
            </w:r>
          </w:p>
        </w:tc>
      </w:tr>
      <w:tr w:rsidR="001B7B67" w:rsidRPr="007D0AAC" w14:paraId="6E5290EC" w14:textId="77777777" w:rsidTr="001B7B67">
        <w:trPr>
          <w:cantSplit/>
          <w:trHeight w:val="530"/>
          <w:tblHeader/>
        </w:trPr>
        <w:tc>
          <w:tcPr>
            <w:tcW w:w="4675" w:type="dxa"/>
            <w:gridSpan w:val="2"/>
            <w:tcBorders>
              <w:top w:val="single" w:sz="4" w:space="0" w:color="auto"/>
            </w:tcBorders>
            <w:shd w:val="clear" w:color="auto" w:fill="auto"/>
            <w:vAlign w:val="center"/>
          </w:tcPr>
          <w:p w14:paraId="0A69D151"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88FD284" w14:textId="41288C3E" w:rsidR="001B7B67" w:rsidRPr="007D0AAC" w:rsidRDefault="007A6E85" w:rsidP="001B7B67">
            <w:pPr>
              <w:pStyle w:val="H1bodytext"/>
              <w:spacing w:after="0"/>
              <w:ind w:left="0"/>
              <w:rPr>
                <w:rFonts w:ascii="Arial" w:hAnsi="Arial"/>
                <w:b/>
                <w:sz w:val="20"/>
              </w:rPr>
            </w:pPr>
            <w:r w:rsidRPr="007A6E85">
              <w:rPr>
                <w:rFonts w:ascii="Arial" w:hAnsi="Arial"/>
                <w:b/>
                <w:sz w:val="20"/>
              </w:rPr>
              <w:t>\\olive\backups\CAVE\CA-CIE-Tools-TestEnv\SZ_surf_conv\SRI Test\</w:t>
            </w:r>
          </w:p>
        </w:tc>
        <w:tc>
          <w:tcPr>
            <w:tcW w:w="4685" w:type="dxa"/>
            <w:gridSpan w:val="2"/>
            <w:tcBorders>
              <w:top w:val="single" w:sz="4" w:space="0" w:color="auto"/>
            </w:tcBorders>
            <w:shd w:val="clear" w:color="auto" w:fill="auto"/>
            <w:vAlign w:val="center"/>
          </w:tcPr>
          <w:p w14:paraId="608BCD5F" w14:textId="71AF0D9D"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D461BB">
              <w:rPr>
                <w:rFonts w:ascii="Arial" w:hAnsi="Arial"/>
                <w:b/>
                <w:sz w:val="20"/>
              </w:rPr>
              <w:t xml:space="preserve"> Praveena Allena</w:t>
            </w:r>
          </w:p>
        </w:tc>
      </w:tr>
      <w:tr w:rsidR="001B7B67" w:rsidRPr="007D0AAC" w14:paraId="2A693C52" w14:textId="77777777" w:rsidTr="001B7B67">
        <w:trPr>
          <w:cantSplit/>
          <w:trHeight w:val="530"/>
          <w:tblHeader/>
        </w:trPr>
        <w:tc>
          <w:tcPr>
            <w:tcW w:w="9360" w:type="dxa"/>
            <w:gridSpan w:val="4"/>
            <w:tcBorders>
              <w:top w:val="single" w:sz="4" w:space="0" w:color="auto"/>
            </w:tcBorders>
            <w:shd w:val="clear" w:color="auto" w:fill="auto"/>
            <w:vAlign w:val="center"/>
          </w:tcPr>
          <w:p w14:paraId="708E9EA6" w14:textId="489392BA" w:rsidR="001B7B67" w:rsidRPr="007D0AAC" w:rsidRDefault="001B7B67" w:rsidP="001B7B67">
            <w:pPr>
              <w:pStyle w:val="H1bodytext"/>
              <w:spacing w:after="0"/>
              <w:ind w:left="0"/>
              <w:rPr>
                <w:rFonts w:ascii="Arial" w:hAnsi="Arial"/>
                <w:b/>
                <w:sz w:val="20"/>
              </w:rPr>
            </w:pPr>
            <w:r w:rsidRPr="00E17455">
              <w:rPr>
                <w:rFonts w:ascii="Arial" w:hAnsi="Arial"/>
                <w:b/>
                <w:sz w:val="20"/>
              </w:rPr>
              <w:t xml:space="preserve">Testing Directory: </w:t>
            </w:r>
            <w:r w:rsidR="000113FE" w:rsidRPr="00E17455">
              <w:rPr>
                <w:rFonts w:ascii="Arial" w:hAnsi="Arial"/>
                <w:b/>
                <w:sz w:val="20"/>
              </w:rPr>
              <w:t>OLIVE\\CAVE\CA-CIE-Tools-TestEnv\SZ_surf_conv\SRI Test\</w:t>
            </w:r>
            <w:r w:rsidR="0091621C">
              <w:rPr>
                <w:rFonts w:ascii="Arial" w:hAnsi="Arial"/>
                <w:b/>
                <w:sz w:val="20"/>
              </w:rPr>
              <w:t>AT-4</w:t>
            </w:r>
          </w:p>
        </w:tc>
      </w:tr>
      <w:tr w:rsidR="001B7B67" w:rsidRPr="00572F5F" w14:paraId="6F45DF51" w14:textId="77777777" w:rsidTr="001B7B67">
        <w:trPr>
          <w:cantSplit/>
          <w:trHeight w:val="530"/>
          <w:tblHeader/>
        </w:trPr>
        <w:tc>
          <w:tcPr>
            <w:tcW w:w="650" w:type="dxa"/>
            <w:tcBorders>
              <w:top w:val="single" w:sz="4" w:space="0" w:color="auto"/>
            </w:tcBorders>
            <w:shd w:val="clear" w:color="auto" w:fill="D9D9D9" w:themeFill="background1" w:themeFillShade="D9"/>
            <w:vAlign w:val="center"/>
          </w:tcPr>
          <w:p w14:paraId="223BCC90"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25" w:type="dxa"/>
            <w:tcBorders>
              <w:top w:val="single" w:sz="4" w:space="0" w:color="auto"/>
            </w:tcBorders>
            <w:shd w:val="clear" w:color="auto" w:fill="D9D9D9" w:themeFill="background1" w:themeFillShade="D9"/>
            <w:vAlign w:val="center"/>
          </w:tcPr>
          <w:p w14:paraId="6B2381AF"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3218" w:type="dxa"/>
            <w:tcBorders>
              <w:top w:val="single" w:sz="4" w:space="0" w:color="auto"/>
            </w:tcBorders>
            <w:shd w:val="clear" w:color="auto" w:fill="D9D9D9" w:themeFill="background1" w:themeFillShade="D9"/>
            <w:vAlign w:val="center"/>
          </w:tcPr>
          <w:p w14:paraId="4C32FA74"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467" w:type="dxa"/>
            <w:tcBorders>
              <w:top w:val="single" w:sz="4" w:space="0" w:color="auto"/>
            </w:tcBorders>
            <w:shd w:val="clear" w:color="auto" w:fill="D9D9D9" w:themeFill="background1" w:themeFillShade="D9"/>
            <w:vAlign w:val="center"/>
          </w:tcPr>
          <w:p w14:paraId="5ABF12EC"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026246F7" w14:textId="77777777" w:rsidTr="001B7B67">
        <w:trPr>
          <w:trHeight w:val="494"/>
        </w:trPr>
        <w:tc>
          <w:tcPr>
            <w:tcW w:w="9360" w:type="dxa"/>
            <w:gridSpan w:val="4"/>
            <w:vAlign w:val="center"/>
          </w:tcPr>
          <w:p w14:paraId="669522BB" w14:textId="77777777" w:rsidR="001B7B67" w:rsidRPr="007D0AAC" w:rsidRDefault="001B7B67" w:rsidP="001B7B67">
            <w:pPr>
              <w:pStyle w:val="H1bodytext"/>
              <w:spacing w:after="0"/>
              <w:ind w:left="0"/>
              <w:rPr>
                <w:rFonts w:ascii="Arial" w:hAnsi="Arial"/>
                <w:i/>
                <w:iCs/>
                <w:sz w:val="20"/>
              </w:rPr>
            </w:pPr>
            <w:r>
              <w:rPr>
                <w:rFonts w:ascii="Arial" w:hAnsi="Arial"/>
                <w:sz w:val="20"/>
              </w:rPr>
              <w:t>Navigate to the Testing Directory</w:t>
            </w:r>
          </w:p>
        </w:tc>
      </w:tr>
      <w:tr w:rsidR="001B7B67" w14:paraId="440BEC48" w14:textId="77777777" w:rsidTr="001B7B67">
        <w:trPr>
          <w:trHeight w:val="1304"/>
        </w:trPr>
        <w:tc>
          <w:tcPr>
            <w:tcW w:w="650" w:type="dxa"/>
            <w:vAlign w:val="center"/>
          </w:tcPr>
          <w:p w14:paraId="0F491BD8"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02BDE419"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49E44728" w14:textId="77777777" w:rsidR="001B7B67" w:rsidRDefault="001B7B67" w:rsidP="001B7B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558AAC96" w14:textId="77777777" w:rsidR="001B7B67" w:rsidRPr="00ED4144" w:rsidRDefault="001B7B67" w:rsidP="001B7B67">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1B7B67" w14:paraId="656A90E4" w14:textId="77777777" w:rsidTr="001B7B67">
        <w:trPr>
          <w:trHeight w:val="494"/>
        </w:trPr>
        <w:tc>
          <w:tcPr>
            <w:tcW w:w="650" w:type="dxa"/>
            <w:vAlign w:val="center"/>
          </w:tcPr>
          <w:p w14:paraId="18744E51" w14:textId="77777777" w:rsidR="001B7B67" w:rsidRDefault="001B7B67" w:rsidP="001B7B6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40ED29D4" w14:textId="77777777" w:rsidR="001B7B67" w:rsidRPr="00ED4144" w:rsidRDefault="001B7B67" w:rsidP="001B7B67">
            <w:pPr>
              <w:pStyle w:val="H1bodytext"/>
              <w:spacing w:after="0"/>
              <w:ind w:left="0"/>
              <w:rPr>
                <w:rFonts w:ascii="Arial" w:hAnsi="Arial"/>
                <w:iCs/>
                <w:sz w:val="20"/>
              </w:rPr>
            </w:pPr>
            <w:r>
              <w:rPr>
                <w:rFonts w:ascii="Arial" w:hAnsi="Arial"/>
                <w:sz w:val="20"/>
              </w:rPr>
              <w:t>Select “tab” delimiter radio button</w:t>
            </w:r>
          </w:p>
        </w:tc>
      </w:tr>
      <w:tr w:rsidR="001B7B67" w14:paraId="37A46A29" w14:textId="77777777" w:rsidTr="001B7B67">
        <w:trPr>
          <w:trHeight w:val="494"/>
        </w:trPr>
        <w:tc>
          <w:tcPr>
            <w:tcW w:w="650" w:type="dxa"/>
            <w:vAlign w:val="center"/>
          </w:tcPr>
          <w:p w14:paraId="444563BA" w14:textId="77777777" w:rsidR="001B7B67" w:rsidRDefault="001B7B67" w:rsidP="001B7B67">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350FBBCD" w14:textId="77777777" w:rsidR="001B7B67" w:rsidRPr="00ED4144" w:rsidRDefault="001B7B67" w:rsidP="001B7B67">
            <w:pPr>
              <w:pStyle w:val="H1bodytext"/>
              <w:spacing w:after="0"/>
              <w:ind w:left="0"/>
              <w:rPr>
                <w:rFonts w:ascii="Arial" w:hAnsi="Arial"/>
                <w:iCs/>
                <w:sz w:val="20"/>
              </w:rPr>
            </w:pPr>
            <w:r>
              <w:rPr>
                <w:rFonts w:ascii="Arial" w:hAnsi="Arial"/>
                <w:sz w:val="20"/>
              </w:rPr>
              <w:t>Click “Browse”</w:t>
            </w:r>
          </w:p>
        </w:tc>
      </w:tr>
      <w:tr w:rsidR="001B7B67" w14:paraId="4B3D7382" w14:textId="77777777" w:rsidTr="001B7B67">
        <w:trPr>
          <w:trHeight w:val="494"/>
        </w:trPr>
        <w:tc>
          <w:tcPr>
            <w:tcW w:w="650" w:type="dxa"/>
            <w:vAlign w:val="center"/>
          </w:tcPr>
          <w:p w14:paraId="398973B2" w14:textId="77777777" w:rsidR="001B7B67" w:rsidRDefault="001B7B67" w:rsidP="001B7B67">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69285478" w14:textId="77777777" w:rsidR="001B7B67" w:rsidRDefault="001B7B67" w:rsidP="001B7B67">
            <w:pPr>
              <w:pStyle w:val="H1bodytext"/>
              <w:spacing w:after="0"/>
              <w:ind w:left="0"/>
              <w:rPr>
                <w:rFonts w:ascii="Arial" w:hAnsi="Arial"/>
                <w:sz w:val="20"/>
              </w:rPr>
            </w:pPr>
            <w:r>
              <w:rPr>
                <w:rFonts w:ascii="Arial" w:hAnsi="Arial"/>
                <w:sz w:val="20"/>
              </w:rPr>
              <w:t>Select [test_directory]\AT-4\</w:t>
            </w:r>
            <w:r w:rsidRPr="00A04486">
              <w:rPr>
                <w:rFonts w:ascii="Arial" w:hAnsi="Arial"/>
                <w:sz w:val="20"/>
              </w:rPr>
              <w:t>tab_i-129_test_data_</w:t>
            </w:r>
            <w:r>
              <w:rPr>
                <w:rFonts w:ascii="Arial" w:hAnsi="Arial"/>
                <w:sz w:val="20"/>
              </w:rPr>
              <w:t>4</w:t>
            </w:r>
            <w:r w:rsidRPr="00A04486">
              <w:rPr>
                <w:rFonts w:ascii="Arial" w:hAnsi="Arial"/>
                <w:sz w:val="20"/>
              </w:rPr>
              <w:t>_subset.dat</w:t>
            </w:r>
          </w:p>
        </w:tc>
      </w:tr>
      <w:tr w:rsidR="001B7B67" w14:paraId="2278B955" w14:textId="77777777" w:rsidTr="001B7B67">
        <w:trPr>
          <w:trHeight w:val="728"/>
        </w:trPr>
        <w:tc>
          <w:tcPr>
            <w:tcW w:w="650" w:type="dxa"/>
            <w:vAlign w:val="center"/>
          </w:tcPr>
          <w:p w14:paraId="0F851BFE"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008FA9FB"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14:paraId="643B73CE" w14:textId="77777777" w:rsidTr="001B7B67">
        <w:trPr>
          <w:trHeight w:val="1250"/>
        </w:trPr>
        <w:tc>
          <w:tcPr>
            <w:tcW w:w="650" w:type="dxa"/>
            <w:vAlign w:val="center"/>
          </w:tcPr>
          <w:p w14:paraId="0C6ABFBC" w14:textId="77777777" w:rsidR="001B7B67" w:rsidRDefault="001B7B67" w:rsidP="001B7B67">
            <w:pPr>
              <w:pStyle w:val="H1bodytext"/>
              <w:spacing w:after="0"/>
              <w:ind w:left="0"/>
              <w:jc w:val="center"/>
              <w:rPr>
                <w:rFonts w:ascii="Arial" w:hAnsi="Arial"/>
                <w:sz w:val="20"/>
              </w:rPr>
            </w:pPr>
            <w:r>
              <w:rPr>
                <w:rFonts w:ascii="Arial" w:hAnsi="Arial"/>
                <w:sz w:val="20"/>
              </w:rPr>
              <w:lastRenderedPageBreak/>
              <w:t>6</w:t>
            </w:r>
          </w:p>
        </w:tc>
        <w:tc>
          <w:tcPr>
            <w:tcW w:w="8710" w:type="dxa"/>
            <w:gridSpan w:val="3"/>
            <w:vAlign w:val="center"/>
          </w:tcPr>
          <w:p w14:paraId="764A43B5" w14:textId="77777777" w:rsidR="001B7B67" w:rsidRDefault="001B7B67" w:rsidP="001B7B67">
            <w:pPr>
              <w:pStyle w:val="H1bodytext"/>
              <w:spacing w:after="0"/>
              <w:ind w:left="0"/>
              <w:rPr>
                <w:rFonts w:ascii="Arial" w:hAnsi="Arial"/>
                <w:sz w:val="20"/>
              </w:rPr>
            </w:pPr>
            <w:r>
              <w:rPr>
                <w:rFonts w:ascii="Arial" w:hAnsi="Arial"/>
                <w:sz w:val="20"/>
              </w:rPr>
              <w:t>Edit the Column 2, 4, 6, and 8 “definition” fields by adding the following suffix to the default text:</w:t>
            </w:r>
          </w:p>
          <w:p w14:paraId="1A1465FD" w14:textId="77777777" w:rsidR="001B7B67" w:rsidRDefault="001B7B67" w:rsidP="001B7B67">
            <w:pPr>
              <w:pStyle w:val="H1bodytext"/>
              <w:spacing w:after="0"/>
              <w:ind w:left="0"/>
              <w:rPr>
                <w:rFonts w:ascii="Arial" w:hAnsi="Arial"/>
                <w:sz w:val="20"/>
              </w:rPr>
            </w:pPr>
          </w:p>
          <w:p w14:paraId="1B995415" w14:textId="77777777" w:rsidR="001B7B67" w:rsidRDefault="001B7B67" w:rsidP="001B7B67">
            <w:pPr>
              <w:pStyle w:val="H1bodytext"/>
              <w:spacing w:after="0"/>
              <w:ind w:left="0"/>
              <w:rPr>
                <w:rFonts w:ascii="Arial" w:hAnsi="Arial"/>
                <w:sz w:val="20"/>
              </w:rPr>
            </w:pPr>
            <w:r>
              <w:rPr>
                <w:rFonts w:ascii="Arial" w:hAnsi="Arial"/>
                <w:sz w:val="20"/>
              </w:rPr>
              <w:t>_AT-4</w:t>
            </w:r>
          </w:p>
        </w:tc>
      </w:tr>
      <w:tr w:rsidR="001B7B67" w14:paraId="14A71292" w14:textId="77777777" w:rsidTr="001B7B67">
        <w:trPr>
          <w:trHeight w:val="494"/>
        </w:trPr>
        <w:tc>
          <w:tcPr>
            <w:tcW w:w="650" w:type="dxa"/>
            <w:vAlign w:val="center"/>
          </w:tcPr>
          <w:p w14:paraId="57D69F4B" w14:textId="77777777" w:rsidR="001B7B67" w:rsidRDefault="001B7B67" w:rsidP="001B7B67">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5FA9EAF1" w14:textId="77777777" w:rsidR="001B7B67" w:rsidRDefault="001B7B67" w:rsidP="001B7B67">
            <w:pPr>
              <w:pStyle w:val="H1bodytext"/>
              <w:spacing w:after="0"/>
              <w:ind w:left="0"/>
              <w:rPr>
                <w:rFonts w:ascii="Arial" w:hAnsi="Arial"/>
                <w:sz w:val="20"/>
              </w:rPr>
            </w:pPr>
            <w:r>
              <w:rPr>
                <w:rFonts w:ascii="Arial" w:hAnsi="Arial"/>
                <w:sz w:val="20"/>
              </w:rPr>
              <w:t>Check the “Single Output” check box</w:t>
            </w:r>
          </w:p>
        </w:tc>
      </w:tr>
      <w:tr w:rsidR="001B7B67" w14:paraId="41DB7EAF" w14:textId="77777777" w:rsidTr="001B7B67">
        <w:trPr>
          <w:trHeight w:val="494"/>
        </w:trPr>
        <w:tc>
          <w:tcPr>
            <w:tcW w:w="650" w:type="dxa"/>
            <w:vAlign w:val="center"/>
          </w:tcPr>
          <w:p w14:paraId="6880178B" w14:textId="77777777" w:rsidR="001B7B67" w:rsidRDefault="001B7B67" w:rsidP="001B7B67">
            <w:pPr>
              <w:pStyle w:val="H1bodytext"/>
              <w:spacing w:after="0"/>
              <w:ind w:left="0"/>
              <w:jc w:val="center"/>
              <w:rPr>
                <w:rFonts w:ascii="Arial" w:hAnsi="Arial"/>
                <w:sz w:val="20"/>
              </w:rPr>
            </w:pPr>
            <w:r>
              <w:rPr>
                <w:rFonts w:ascii="Arial" w:hAnsi="Arial"/>
                <w:sz w:val="20"/>
              </w:rPr>
              <w:t>8</w:t>
            </w:r>
          </w:p>
        </w:tc>
        <w:tc>
          <w:tcPr>
            <w:tcW w:w="8710" w:type="dxa"/>
            <w:gridSpan w:val="3"/>
            <w:vAlign w:val="center"/>
          </w:tcPr>
          <w:p w14:paraId="15142BA8" w14:textId="77777777" w:rsidR="001B7B67" w:rsidRDefault="001B7B67" w:rsidP="001B7B67">
            <w:pPr>
              <w:pStyle w:val="H1bodytext"/>
              <w:spacing w:after="0"/>
              <w:ind w:left="0"/>
              <w:rPr>
                <w:rFonts w:ascii="Arial" w:hAnsi="Arial"/>
                <w:sz w:val="20"/>
              </w:rPr>
            </w:pPr>
            <w:r>
              <w:rPr>
                <w:rFonts w:ascii="Arial" w:hAnsi="Arial"/>
                <w:sz w:val="20"/>
              </w:rPr>
              <w:t>Click “Browse” next to “out dir:”</w:t>
            </w:r>
          </w:p>
        </w:tc>
      </w:tr>
      <w:tr w:rsidR="001B7B67" w14:paraId="26F2D6E9" w14:textId="77777777" w:rsidTr="001B7B67">
        <w:trPr>
          <w:trHeight w:val="494"/>
        </w:trPr>
        <w:tc>
          <w:tcPr>
            <w:tcW w:w="650" w:type="dxa"/>
            <w:vAlign w:val="center"/>
          </w:tcPr>
          <w:p w14:paraId="1C97D153" w14:textId="77777777" w:rsidR="001B7B67" w:rsidRDefault="001B7B67" w:rsidP="001B7B67">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07461727" w14:textId="77777777" w:rsidR="001B7B67" w:rsidDel="000A1842" w:rsidRDefault="001B7B67" w:rsidP="001B7B67">
            <w:pPr>
              <w:pStyle w:val="H1bodytext"/>
              <w:spacing w:after="0"/>
              <w:ind w:left="0"/>
              <w:rPr>
                <w:rFonts w:ascii="Arial" w:hAnsi="Arial"/>
                <w:sz w:val="20"/>
              </w:rPr>
            </w:pPr>
            <w:r>
              <w:rPr>
                <w:rFonts w:ascii="Arial" w:hAnsi="Arial"/>
                <w:sz w:val="20"/>
              </w:rPr>
              <w:t>Browse to [test_directory]\AT-4\output</w:t>
            </w:r>
          </w:p>
        </w:tc>
      </w:tr>
      <w:tr w:rsidR="001B7B67" w14:paraId="7E81DA3D" w14:textId="77777777" w:rsidTr="001B7B67">
        <w:trPr>
          <w:trHeight w:val="494"/>
        </w:trPr>
        <w:tc>
          <w:tcPr>
            <w:tcW w:w="650" w:type="dxa"/>
            <w:vAlign w:val="center"/>
          </w:tcPr>
          <w:p w14:paraId="4D2B74C5" w14:textId="77777777" w:rsidR="001B7B67" w:rsidRDefault="001B7B67" w:rsidP="001B7B67">
            <w:pPr>
              <w:pStyle w:val="H1bodytext"/>
              <w:spacing w:after="0"/>
              <w:ind w:left="0"/>
              <w:jc w:val="center"/>
              <w:rPr>
                <w:rFonts w:ascii="Arial" w:hAnsi="Arial"/>
                <w:sz w:val="20"/>
              </w:rPr>
            </w:pPr>
            <w:r>
              <w:rPr>
                <w:rFonts w:ascii="Arial" w:hAnsi="Arial"/>
                <w:sz w:val="20"/>
              </w:rPr>
              <w:t>10</w:t>
            </w:r>
          </w:p>
        </w:tc>
        <w:tc>
          <w:tcPr>
            <w:tcW w:w="8710" w:type="dxa"/>
            <w:gridSpan w:val="3"/>
            <w:vAlign w:val="center"/>
          </w:tcPr>
          <w:p w14:paraId="172B9863" w14:textId="77777777" w:rsidR="001B7B67" w:rsidDel="000A1842" w:rsidRDefault="001B7B67" w:rsidP="001B7B67">
            <w:pPr>
              <w:pStyle w:val="H1bodytext"/>
              <w:spacing w:after="0"/>
              <w:ind w:left="0"/>
              <w:rPr>
                <w:rFonts w:ascii="Arial" w:hAnsi="Arial"/>
                <w:sz w:val="20"/>
              </w:rPr>
            </w:pPr>
            <w:r>
              <w:rPr>
                <w:rFonts w:ascii="Arial" w:hAnsi="Arial"/>
                <w:sz w:val="20"/>
              </w:rPr>
              <w:t>Click on “Select Folder” button</w:t>
            </w:r>
          </w:p>
        </w:tc>
      </w:tr>
      <w:tr w:rsidR="001B7B67" w14:paraId="2DA7DDCC" w14:textId="77777777" w:rsidTr="001B7B67">
        <w:trPr>
          <w:trHeight w:val="494"/>
        </w:trPr>
        <w:tc>
          <w:tcPr>
            <w:tcW w:w="650" w:type="dxa"/>
            <w:vAlign w:val="center"/>
          </w:tcPr>
          <w:p w14:paraId="569E52EA" w14:textId="77777777" w:rsidR="001B7B67" w:rsidRDefault="001B7B67" w:rsidP="001B7B67">
            <w:pPr>
              <w:pStyle w:val="H1bodytext"/>
              <w:spacing w:after="0"/>
              <w:ind w:left="0"/>
              <w:jc w:val="center"/>
              <w:rPr>
                <w:rFonts w:ascii="Arial" w:hAnsi="Arial"/>
                <w:sz w:val="20"/>
              </w:rPr>
            </w:pPr>
            <w:r>
              <w:rPr>
                <w:rFonts w:ascii="Arial" w:hAnsi="Arial"/>
                <w:sz w:val="20"/>
              </w:rPr>
              <w:t>11</w:t>
            </w:r>
          </w:p>
        </w:tc>
        <w:tc>
          <w:tcPr>
            <w:tcW w:w="8710" w:type="dxa"/>
            <w:gridSpan w:val="3"/>
            <w:vAlign w:val="center"/>
          </w:tcPr>
          <w:p w14:paraId="12DFC57C" w14:textId="77777777" w:rsidR="001B7B67" w:rsidRDefault="001B7B67" w:rsidP="001B7B67">
            <w:pPr>
              <w:pStyle w:val="H1bodytext"/>
              <w:spacing w:after="0"/>
              <w:ind w:left="0"/>
              <w:rPr>
                <w:rFonts w:ascii="Arial" w:hAnsi="Arial"/>
                <w:sz w:val="20"/>
              </w:rPr>
            </w:pPr>
            <w:r>
              <w:rPr>
                <w:rFonts w:ascii="Arial" w:hAnsi="Arial"/>
                <w:sz w:val="20"/>
              </w:rPr>
              <w:t>Click “execute”</w:t>
            </w:r>
          </w:p>
        </w:tc>
      </w:tr>
      <w:tr w:rsidR="001B7B67" w14:paraId="3430EF36" w14:textId="77777777" w:rsidTr="001B7B67">
        <w:trPr>
          <w:trHeight w:val="674"/>
        </w:trPr>
        <w:tc>
          <w:tcPr>
            <w:tcW w:w="650" w:type="dxa"/>
            <w:vAlign w:val="center"/>
          </w:tcPr>
          <w:p w14:paraId="1BF493FC" w14:textId="77777777" w:rsidR="001B7B67" w:rsidRPr="007D0AAC" w:rsidRDefault="001B7B67" w:rsidP="001B7B67">
            <w:pPr>
              <w:pStyle w:val="H1bodytext"/>
              <w:spacing w:after="0"/>
              <w:ind w:left="0"/>
              <w:jc w:val="center"/>
              <w:rPr>
                <w:rFonts w:ascii="Arial" w:hAnsi="Arial"/>
                <w:sz w:val="20"/>
              </w:rPr>
            </w:pPr>
            <w:r>
              <w:rPr>
                <w:rFonts w:ascii="Arial" w:hAnsi="Arial"/>
                <w:sz w:val="20"/>
              </w:rPr>
              <w:t>12</w:t>
            </w:r>
          </w:p>
        </w:tc>
        <w:tc>
          <w:tcPr>
            <w:tcW w:w="4025" w:type="dxa"/>
            <w:vAlign w:val="center"/>
          </w:tcPr>
          <w:p w14:paraId="10DDD8DB" w14:textId="77777777" w:rsidR="001B7B67" w:rsidRDefault="001B7B67" w:rsidP="001B7B67">
            <w:pPr>
              <w:pStyle w:val="H1bodytext"/>
              <w:spacing w:after="0"/>
              <w:ind w:left="0"/>
              <w:rPr>
                <w:rFonts w:ascii="Arial" w:hAnsi="Arial"/>
                <w:sz w:val="20"/>
              </w:rPr>
            </w:pPr>
            <w:r>
              <w:rPr>
                <w:rFonts w:ascii="Arial" w:hAnsi="Arial"/>
                <w:sz w:val="20"/>
              </w:rPr>
              <w:t>Verify the two output files were generated. The yearly steps named consistent with FR-5, and the cumulative file which is an intermediate file to be used for double checking.</w:t>
            </w:r>
          </w:p>
        </w:tc>
        <w:tc>
          <w:tcPr>
            <w:tcW w:w="3218" w:type="dxa"/>
            <w:vAlign w:val="center"/>
          </w:tcPr>
          <w:p w14:paraId="29D506C7" w14:textId="77777777" w:rsidR="001B7B67" w:rsidRDefault="001B7B67" w:rsidP="001B7B67">
            <w:pPr>
              <w:pStyle w:val="H1bodytext"/>
              <w:spacing w:after="0"/>
              <w:ind w:left="0"/>
              <w:rPr>
                <w:rFonts w:ascii="Arial" w:hAnsi="Arial"/>
                <w:sz w:val="20"/>
              </w:rPr>
            </w:pPr>
            <w:r>
              <w:rPr>
                <w:rFonts w:ascii="Arial" w:hAnsi="Arial"/>
                <w:sz w:val="20"/>
              </w:rPr>
              <w:t>Output file names = {input_file_name}_yearly_steps.csv,</w:t>
            </w:r>
          </w:p>
          <w:p w14:paraId="6C71C320" w14:textId="77777777" w:rsidR="001B7B67" w:rsidRPr="007D0AAC" w:rsidRDefault="001B7B67" w:rsidP="001B7B67">
            <w:pPr>
              <w:pStyle w:val="H1bodytext"/>
              <w:spacing w:after="0"/>
              <w:ind w:left="0"/>
              <w:rPr>
                <w:rFonts w:ascii="Arial" w:hAnsi="Arial"/>
                <w:sz w:val="20"/>
              </w:rPr>
            </w:pPr>
            <w:r>
              <w:rPr>
                <w:rFonts w:ascii="Arial" w:hAnsi="Arial"/>
                <w:sz w:val="20"/>
              </w:rPr>
              <w:t>{input_file_name}_cumulative.csv</w:t>
            </w:r>
          </w:p>
        </w:tc>
        <w:tc>
          <w:tcPr>
            <w:tcW w:w="1467" w:type="dxa"/>
            <w:vAlign w:val="center"/>
          </w:tcPr>
          <w:p w14:paraId="6357A3BA" w14:textId="1D86A193" w:rsidR="001B7B67" w:rsidRPr="007D0AAC" w:rsidRDefault="00CA5CEA" w:rsidP="001B7B67">
            <w:pPr>
              <w:pStyle w:val="H1bodytext"/>
              <w:spacing w:after="0"/>
              <w:ind w:left="0"/>
              <w:jc w:val="center"/>
              <w:rPr>
                <w:rFonts w:ascii="Arial" w:hAnsi="Arial"/>
                <w:sz w:val="20"/>
              </w:rPr>
            </w:pPr>
            <w:r>
              <w:rPr>
                <w:rFonts w:ascii="Arial" w:hAnsi="Arial"/>
                <w:sz w:val="20"/>
              </w:rPr>
              <w:t>Pass</w:t>
            </w:r>
          </w:p>
        </w:tc>
      </w:tr>
      <w:tr w:rsidR="001B7B67" w14:paraId="293173C9" w14:textId="77777777" w:rsidTr="001B7B67">
        <w:trPr>
          <w:trHeight w:val="1403"/>
        </w:trPr>
        <w:tc>
          <w:tcPr>
            <w:tcW w:w="650" w:type="dxa"/>
            <w:vAlign w:val="center"/>
          </w:tcPr>
          <w:p w14:paraId="5455BFE2" w14:textId="77777777" w:rsidR="001B7B67" w:rsidRPr="007D0AAC" w:rsidRDefault="001B7B67" w:rsidP="001B7B67">
            <w:pPr>
              <w:pStyle w:val="H1bodytext"/>
              <w:spacing w:after="0"/>
              <w:ind w:left="0"/>
              <w:jc w:val="center"/>
              <w:rPr>
                <w:rFonts w:ascii="Arial" w:hAnsi="Arial"/>
                <w:sz w:val="20"/>
              </w:rPr>
            </w:pPr>
            <w:r>
              <w:rPr>
                <w:rFonts w:ascii="Arial" w:hAnsi="Arial"/>
                <w:sz w:val="20"/>
              </w:rPr>
              <w:t>13</w:t>
            </w:r>
          </w:p>
        </w:tc>
        <w:tc>
          <w:tcPr>
            <w:tcW w:w="4025" w:type="dxa"/>
            <w:vAlign w:val="center"/>
          </w:tcPr>
          <w:p w14:paraId="78AF3610" w14:textId="77777777" w:rsidR="001B7B67" w:rsidRDefault="001B7B67" w:rsidP="001B7B67">
            <w:pPr>
              <w:pStyle w:val="H1bodytext"/>
              <w:spacing w:after="0"/>
              <w:ind w:left="0"/>
              <w:rPr>
                <w:rFonts w:ascii="Arial" w:hAnsi="Arial"/>
                <w:sz w:val="20"/>
              </w:rPr>
            </w:pPr>
            <w:r>
              <w:rPr>
                <w:rFonts w:ascii="Arial" w:hAnsi="Arial"/>
                <w:sz w:val="20"/>
              </w:rPr>
              <w:t>Verify the column headers in the generated output files and the file names are consistent with the text displayed in the “definition” fields per FR-4</w:t>
            </w:r>
          </w:p>
        </w:tc>
        <w:tc>
          <w:tcPr>
            <w:tcW w:w="3218" w:type="dxa"/>
            <w:vAlign w:val="center"/>
          </w:tcPr>
          <w:p w14:paraId="74B9F267" w14:textId="77777777" w:rsidR="001B7B67" w:rsidRPr="007D0AAC" w:rsidRDefault="001B7B67" w:rsidP="001B7B67">
            <w:pPr>
              <w:pStyle w:val="H1bodytext"/>
              <w:spacing w:after="0"/>
              <w:ind w:left="0"/>
              <w:rPr>
                <w:rFonts w:ascii="Arial" w:hAnsi="Arial"/>
                <w:sz w:val="20"/>
              </w:rPr>
            </w:pPr>
            <w:r>
              <w:rPr>
                <w:rFonts w:ascii="Arial" w:hAnsi="Arial"/>
                <w:sz w:val="20"/>
              </w:rPr>
              <w:t>Output file column headers = definition fields</w:t>
            </w:r>
          </w:p>
        </w:tc>
        <w:tc>
          <w:tcPr>
            <w:tcW w:w="1467" w:type="dxa"/>
            <w:vAlign w:val="center"/>
          </w:tcPr>
          <w:p w14:paraId="1C955D85" w14:textId="7654F1FD" w:rsidR="001B7B67" w:rsidRPr="007D0AAC" w:rsidRDefault="00CE3C78" w:rsidP="00CE3C78">
            <w:pPr>
              <w:pStyle w:val="H1bodytext"/>
              <w:spacing w:after="0"/>
              <w:ind w:left="0"/>
              <w:rPr>
                <w:rFonts w:ascii="Arial" w:hAnsi="Arial"/>
                <w:sz w:val="20"/>
              </w:rPr>
            </w:pPr>
            <w:r>
              <w:rPr>
                <w:rFonts w:ascii="Arial" w:hAnsi="Arial"/>
                <w:sz w:val="20"/>
              </w:rPr>
              <w:t>Pass</w:t>
            </w:r>
          </w:p>
        </w:tc>
      </w:tr>
    </w:tbl>
    <w:p w14:paraId="6933AFE6" w14:textId="77777777" w:rsidR="001B7B67" w:rsidRDefault="001B7B67" w:rsidP="001B7B67">
      <w:pPr>
        <w:pStyle w:val="H1bodytext"/>
        <w:spacing w:after="120"/>
        <w:rPr>
          <w:rFonts w:ascii="Arial" w:hAnsi="Arial"/>
          <w:highlight w:val="yellow"/>
        </w:rPr>
      </w:pPr>
    </w:p>
    <w:p w14:paraId="7EEFE823" w14:textId="174D99FF" w:rsidR="001B7B67" w:rsidRDefault="001B7B67">
      <w:pPr>
        <w:spacing w:after="160" w:line="259" w:lineRule="auto"/>
        <w:rPr>
          <w:rFonts w:eastAsia="Times New Roman" w:cs="Times New Roman"/>
          <w:szCs w:val="20"/>
          <w:highlight w:val="yellow"/>
        </w:rPr>
      </w:pPr>
      <w:r>
        <w:rPr>
          <w:highlight w:val="yellow"/>
        </w:rPr>
        <w:br w:type="page"/>
      </w:r>
    </w:p>
    <w:p w14:paraId="4B47A983" w14:textId="4259EAEA" w:rsidR="001B7B67" w:rsidRDefault="001B7B67" w:rsidP="001B7B67">
      <w:r>
        <w:rPr>
          <w:b/>
          <w:bCs/>
        </w:rPr>
        <w:lastRenderedPageBreak/>
        <w:t>Testing Process Description</w:t>
      </w:r>
    </w:p>
    <w:p w14:paraId="6428D721" w14:textId="5BCE92C8" w:rsidR="001B7B67" w:rsidRDefault="00F52755" w:rsidP="001B7B67">
      <w:r>
        <w:t>Excel was used to create hand calculations which were then used to verify the SRI output for this test.</w:t>
      </w:r>
    </w:p>
    <w:p w14:paraId="0DD1F238" w14:textId="77777777" w:rsidR="001B7B67" w:rsidRDefault="001B7B67" w:rsidP="001B7B67"/>
    <w:p w14:paraId="4A461108" w14:textId="77777777" w:rsidR="001B7B67" w:rsidRDefault="001B7B67" w:rsidP="001B7B67">
      <w:pPr>
        <w:rPr>
          <w:b/>
          <w:bCs/>
        </w:rPr>
      </w:pPr>
      <w:r>
        <w:rPr>
          <w:b/>
          <w:bCs/>
        </w:rPr>
        <w:t>Tool Runner Log</w:t>
      </w:r>
    </w:p>
    <w:p w14:paraId="6B172DEB" w14:textId="77777777" w:rsidR="00F52755" w:rsidRPr="00B34273" w:rsidRDefault="00F52755" w:rsidP="00F52755">
      <w:pPr>
        <w:pStyle w:val="H1bodytext"/>
        <w:spacing w:after="120"/>
        <w:ind w:left="0"/>
        <w:rPr>
          <w:rFonts w:ascii="Arial" w:hAnsi="Arial"/>
        </w:rPr>
      </w:pPr>
      <w:bookmarkStart w:id="91" w:name="_Hlk40459196"/>
      <w:r w:rsidRPr="00B34273">
        <w:rPr>
          <w:rFonts w:ascii="Arial" w:hAnsi="Arial"/>
        </w:rPr>
        <w:t>See Tool Runner Log in AT-1</w:t>
      </w:r>
    </w:p>
    <w:bookmarkEnd w:id="91"/>
    <w:p w14:paraId="171993CC" w14:textId="77777777" w:rsidR="001B7B67" w:rsidRDefault="001B7B67" w:rsidP="001B7B67">
      <w:pPr>
        <w:pStyle w:val="H1bodytext"/>
        <w:spacing w:after="120"/>
        <w:rPr>
          <w:rFonts w:ascii="Arial" w:hAnsi="Arial"/>
          <w:highlight w:val="yellow"/>
        </w:rPr>
      </w:pPr>
    </w:p>
    <w:tbl>
      <w:tblPr>
        <w:tblStyle w:val="TableGrid"/>
        <w:tblW w:w="0" w:type="auto"/>
        <w:tblInd w:w="720" w:type="dxa"/>
        <w:tblLayout w:type="fixed"/>
        <w:tblLook w:val="04A0" w:firstRow="1" w:lastRow="0" w:firstColumn="1" w:lastColumn="0" w:noHBand="0" w:noVBand="1"/>
      </w:tblPr>
      <w:tblGrid>
        <w:gridCol w:w="810"/>
        <w:gridCol w:w="4050"/>
        <w:gridCol w:w="3060"/>
        <w:gridCol w:w="7"/>
        <w:gridCol w:w="1433"/>
      </w:tblGrid>
      <w:tr w:rsidR="001B7B67" w:rsidRPr="00932809" w14:paraId="5B7243B6" w14:textId="77777777" w:rsidTr="001B7B67">
        <w:trPr>
          <w:cantSplit/>
          <w:trHeight w:val="360"/>
          <w:tblHeader/>
        </w:trPr>
        <w:tc>
          <w:tcPr>
            <w:tcW w:w="9360" w:type="dxa"/>
            <w:gridSpan w:val="5"/>
            <w:tcBorders>
              <w:top w:val="nil"/>
              <w:left w:val="nil"/>
              <w:bottom w:val="single" w:sz="4" w:space="0" w:color="auto"/>
              <w:right w:val="nil"/>
            </w:tcBorders>
            <w:vAlign w:val="bottom"/>
          </w:tcPr>
          <w:p w14:paraId="54A981E5" w14:textId="0D59D3ED" w:rsidR="001B7B67" w:rsidRDefault="001B7B67" w:rsidP="001B7B67">
            <w:pPr>
              <w:pStyle w:val="Table"/>
            </w:pPr>
            <w:r>
              <w:t>Table A-5</w:t>
            </w:r>
          </w:p>
          <w:p w14:paraId="05E91FB6" w14:textId="529255A4" w:rsidR="001B7B67" w:rsidRPr="007D0AAC" w:rsidRDefault="005D5179" w:rsidP="001B7B67">
            <w:pPr>
              <w:pStyle w:val="H1bodytext"/>
              <w:spacing w:after="0"/>
              <w:ind w:left="0"/>
              <w:jc w:val="center"/>
              <w:rPr>
                <w:rFonts w:ascii="Arial" w:hAnsi="Arial"/>
                <w:b/>
                <w:sz w:val="20"/>
              </w:rPr>
            </w:pPr>
            <w:sdt>
              <w:sdtPr>
                <w:rPr>
                  <w:rFonts w:ascii="Arial" w:hAnsi="Arial"/>
                  <w:b/>
                  <w:bCs/>
                  <w:sz w:val="20"/>
                </w:rPr>
                <w:alias w:val="Keywords"/>
                <w:tag w:val=""/>
                <w:id w:val="-2134163711"/>
                <w:placeholder>
                  <w:docPart w:val="6F8426E7337245E493357DF016B03218"/>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cs="Arial"/>
                <w:b/>
                <w:sz w:val="20"/>
              </w:rPr>
              <w:t xml:space="preserve"> Acceptance </w:t>
            </w:r>
            <w:r w:rsidR="001B7B67" w:rsidRPr="007D0AAC">
              <w:rPr>
                <w:rFonts w:ascii="Arial" w:hAnsi="Arial"/>
                <w:b/>
                <w:sz w:val="20"/>
              </w:rPr>
              <w:t>Test Plan</w:t>
            </w:r>
            <w:r w:rsidR="001B7B67">
              <w:rPr>
                <w:rFonts w:ascii="Arial" w:hAnsi="Arial"/>
                <w:b/>
                <w:sz w:val="20"/>
              </w:rPr>
              <w:t xml:space="preserve"> Case 5</w:t>
            </w:r>
          </w:p>
        </w:tc>
      </w:tr>
      <w:tr w:rsidR="001B7B67" w:rsidRPr="007D0AAC" w14:paraId="53A8DAD8" w14:textId="77777777" w:rsidTr="001B7B67">
        <w:trPr>
          <w:cantSplit/>
          <w:trHeight w:val="530"/>
          <w:tblHeader/>
        </w:trPr>
        <w:tc>
          <w:tcPr>
            <w:tcW w:w="4860" w:type="dxa"/>
            <w:gridSpan w:val="2"/>
            <w:tcBorders>
              <w:top w:val="single" w:sz="4" w:space="0" w:color="auto"/>
            </w:tcBorders>
            <w:shd w:val="clear" w:color="auto" w:fill="auto"/>
            <w:vAlign w:val="center"/>
          </w:tcPr>
          <w:p w14:paraId="499C789B" w14:textId="4C9611F4" w:rsidR="001B7B67" w:rsidRPr="007D0AAC" w:rsidRDefault="005D5179" w:rsidP="001B7B67">
            <w:pPr>
              <w:pStyle w:val="H1bodytext"/>
              <w:spacing w:after="0"/>
              <w:ind w:left="0"/>
              <w:jc w:val="center"/>
              <w:rPr>
                <w:rFonts w:ascii="Arial" w:hAnsi="Arial"/>
                <w:b/>
                <w:sz w:val="20"/>
              </w:rPr>
            </w:pPr>
            <w:sdt>
              <w:sdtPr>
                <w:rPr>
                  <w:rFonts w:ascii="Arial" w:hAnsi="Arial"/>
                  <w:b/>
                  <w:bCs/>
                  <w:sz w:val="20"/>
                </w:rPr>
                <w:alias w:val="Keywords"/>
                <w:tag w:val=""/>
                <w:id w:val="1759941548"/>
                <w:placeholder>
                  <w:docPart w:val="B722FC0707814379A9F978A4A49039F5"/>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b/>
                <w:sz w:val="20"/>
              </w:rPr>
              <w:t xml:space="preserve"> Acceptance Testing</w:t>
            </w:r>
          </w:p>
          <w:p w14:paraId="12CBA3D5"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5</w:t>
            </w:r>
          </w:p>
        </w:tc>
        <w:tc>
          <w:tcPr>
            <w:tcW w:w="4500" w:type="dxa"/>
            <w:gridSpan w:val="3"/>
            <w:tcBorders>
              <w:top w:val="single" w:sz="4" w:space="0" w:color="auto"/>
            </w:tcBorders>
            <w:shd w:val="clear" w:color="auto" w:fill="auto"/>
            <w:vAlign w:val="center"/>
          </w:tcPr>
          <w:p w14:paraId="2958EDD5" w14:textId="3B48725F"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225B79">
              <w:rPr>
                <w:rFonts w:ascii="Arial" w:hAnsi="Arial"/>
                <w:b/>
                <w:sz w:val="20"/>
              </w:rPr>
              <w:t xml:space="preserve"> 05-1</w:t>
            </w:r>
            <w:r w:rsidR="00C41F1C">
              <w:rPr>
                <w:rFonts w:ascii="Arial" w:hAnsi="Arial"/>
                <w:b/>
                <w:sz w:val="20"/>
              </w:rPr>
              <w:t>8</w:t>
            </w:r>
            <w:r w:rsidR="00225B79">
              <w:rPr>
                <w:rFonts w:ascii="Arial" w:hAnsi="Arial"/>
                <w:b/>
                <w:sz w:val="20"/>
              </w:rPr>
              <w:t>-2020</w:t>
            </w:r>
          </w:p>
        </w:tc>
      </w:tr>
      <w:tr w:rsidR="001B7B67" w:rsidRPr="007D0AAC" w14:paraId="575466D0" w14:textId="77777777" w:rsidTr="001B7B67">
        <w:trPr>
          <w:cantSplit/>
          <w:trHeight w:val="530"/>
          <w:tblHeader/>
        </w:trPr>
        <w:tc>
          <w:tcPr>
            <w:tcW w:w="4860" w:type="dxa"/>
            <w:gridSpan w:val="2"/>
            <w:tcBorders>
              <w:top w:val="single" w:sz="4" w:space="0" w:color="auto"/>
            </w:tcBorders>
            <w:shd w:val="clear" w:color="auto" w:fill="auto"/>
            <w:vAlign w:val="center"/>
          </w:tcPr>
          <w:p w14:paraId="0FE081D7"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2E1C1C4" w14:textId="2A2F0D9B" w:rsidR="001B7B67" w:rsidRPr="007D0AAC" w:rsidRDefault="007A6E85" w:rsidP="001B7B67">
            <w:pPr>
              <w:pStyle w:val="H1bodytext"/>
              <w:spacing w:after="0"/>
              <w:ind w:left="0"/>
              <w:rPr>
                <w:rFonts w:ascii="Arial" w:hAnsi="Arial"/>
                <w:b/>
                <w:sz w:val="20"/>
              </w:rPr>
            </w:pPr>
            <w:r w:rsidRPr="007A6E85">
              <w:rPr>
                <w:rFonts w:ascii="Arial" w:hAnsi="Arial"/>
                <w:b/>
                <w:sz w:val="20"/>
              </w:rPr>
              <w:t>\\olive\backups\CAVE\CA-CIE-Tools-TestEnv\SZ_surf_conv\SRI Test\</w:t>
            </w:r>
          </w:p>
        </w:tc>
        <w:tc>
          <w:tcPr>
            <w:tcW w:w="4500" w:type="dxa"/>
            <w:gridSpan w:val="3"/>
            <w:tcBorders>
              <w:top w:val="single" w:sz="4" w:space="0" w:color="auto"/>
            </w:tcBorders>
            <w:shd w:val="clear" w:color="auto" w:fill="auto"/>
            <w:vAlign w:val="center"/>
          </w:tcPr>
          <w:p w14:paraId="19D33992" w14:textId="4A0739C2"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363A1B">
              <w:rPr>
                <w:rFonts w:ascii="Arial" w:hAnsi="Arial"/>
                <w:b/>
                <w:sz w:val="20"/>
              </w:rPr>
              <w:t xml:space="preserve"> Praveena Allena</w:t>
            </w:r>
          </w:p>
        </w:tc>
      </w:tr>
      <w:tr w:rsidR="001B7B67" w:rsidRPr="007D0AAC" w14:paraId="7C5074C3" w14:textId="77777777" w:rsidTr="001B7B67">
        <w:trPr>
          <w:cantSplit/>
          <w:trHeight w:val="530"/>
          <w:tblHeader/>
        </w:trPr>
        <w:tc>
          <w:tcPr>
            <w:tcW w:w="9360" w:type="dxa"/>
            <w:gridSpan w:val="5"/>
            <w:tcBorders>
              <w:top w:val="single" w:sz="4" w:space="0" w:color="auto"/>
            </w:tcBorders>
            <w:shd w:val="clear" w:color="auto" w:fill="auto"/>
            <w:vAlign w:val="center"/>
          </w:tcPr>
          <w:p w14:paraId="5BF90C0F" w14:textId="0FF0D777" w:rsidR="001B7B67" w:rsidRPr="007D0AAC" w:rsidRDefault="001B7B67" w:rsidP="001B7B67">
            <w:pPr>
              <w:pStyle w:val="H1bodytext"/>
              <w:spacing w:after="0"/>
              <w:ind w:left="0"/>
              <w:rPr>
                <w:rFonts w:ascii="Arial" w:hAnsi="Arial"/>
                <w:b/>
                <w:sz w:val="20"/>
              </w:rPr>
            </w:pPr>
            <w:r w:rsidRPr="00E17455">
              <w:rPr>
                <w:rFonts w:ascii="Arial" w:hAnsi="Arial"/>
                <w:b/>
                <w:sz w:val="20"/>
              </w:rPr>
              <w:t xml:space="preserve">Testing Directory: </w:t>
            </w:r>
            <w:r w:rsidR="000113FE" w:rsidRPr="00E17455">
              <w:rPr>
                <w:rFonts w:ascii="Arial" w:hAnsi="Arial"/>
                <w:b/>
                <w:sz w:val="20"/>
              </w:rPr>
              <w:t>OLIVE\\CAVE\CA-CIE-Tools-TestEnv\SZ_surf_conv\SRI Test\</w:t>
            </w:r>
            <w:r w:rsidR="0091621C">
              <w:rPr>
                <w:rFonts w:ascii="Arial" w:hAnsi="Arial"/>
                <w:b/>
                <w:sz w:val="20"/>
              </w:rPr>
              <w:t>AT-5</w:t>
            </w:r>
          </w:p>
        </w:tc>
      </w:tr>
      <w:tr w:rsidR="001B7B67" w:rsidRPr="00572F5F" w14:paraId="14C75E60" w14:textId="77777777" w:rsidTr="001B7B67">
        <w:trPr>
          <w:cantSplit/>
          <w:trHeight w:val="530"/>
          <w:tblHeader/>
        </w:trPr>
        <w:tc>
          <w:tcPr>
            <w:tcW w:w="810" w:type="dxa"/>
            <w:tcBorders>
              <w:top w:val="single" w:sz="4" w:space="0" w:color="auto"/>
            </w:tcBorders>
            <w:shd w:val="clear" w:color="auto" w:fill="D9D9D9" w:themeFill="background1" w:themeFillShade="D9"/>
            <w:vAlign w:val="center"/>
          </w:tcPr>
          <w:p w14:paraId="359C4A76"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50" w:type="dxa"/>
            <w:tcBorders>
              <w:top w:val="single" w:sz="4" w:space="0" w:color="auto"/>
            </w:tcBorders>
            <w:shd w:val="clear" w:color="auto" w:fill="D9D9D9" w:themeFill="background1" w:themeFillShade="D9"/>
            <w:vAlign w:val="center"/>
          </w:tcPr>
          <w:p w14:paraId="47E160D1"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3067" w:type="dxa"/>
            <w:gridSpan w:val="2"/>
            <w:tcBorders>
              <w:top w:val="single" w:sz="4" w:space="0" w:color="auto"/>
            </w:tcBorders>
            <w:shd w:val="clear" w:color="auto" w:fill="D9D9D9" w:themeFill="background1" w:themeFillShade="D9"/>
            <w:vAlign w:val="center"/>
          </w:tcPr>
          <w:p w14:paraId="2C4C0480"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433" w:type="dxa"/>
            <w:tcBorders>
              <w:top w:val="single" w:sz="4" w:space="0" w:color="auto"/>
            </w:tcBorders>
            <w:shd w:val="clear" w:color="auto" w:fill="D9D9D9" w:themeFill="background1" w:themeFillShade="D9"/>
            <w:vAlign w:val="center"/>
          </w:tcPr>
          <w:p w14:paraId="7B555C6B"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1AB42AEC" w14:textId="77777777" w:rsidTr="001B7B67">
        <w:trPr>
          <w:trHeight w:val="494"/>
        </w:trPr>
        <w:tc>
          <w:tcPr>
            <w:tcW w:w="9360" w:type="dxa"/>
            <w:gridSpan w:val="5"/>
            <w:vAlign w:val="center"/>
          </w:tcPr>
          <w:p w14:paraId="3F7C32C3" w14:textId="77777777" w:rsidR="001B7B67" w:rsidRPr="007D0AAC" w:rsidRDefault="001B7B67" w:rsidP="001B7B67">
            <w:pPr>
              <w:pStyle w:val="H1bodytext"/>
              <w:spacing w:after="0"/>
              <w:ind w:left="0"/>
              <w:rPr>
                <w:rFonts w:ascii="Arial" w:hAnsi="Arial"/>
                <w:i/>
                <w:iCs/>
                <w:sz w:val="20"/>
              </w:rPr>
            </w:pPr>
            <w:r>
              <w:rPr>
                <w:rFonts w:ascii="Arial" w:hAnsi="Arial"/>
                <w:sz w:val="20"/>
              </w:rPr>
              <w:t>Navigate to the Testing Directory</w:t>
            </w:r>
          </w:p>
        </w:tc>
      </w:tr>
      <w:tr w:rsidR="001B7B67" w14:paraId="5862D922" w14:textId="77777777" w:rsidTr="001B7B67">
        <w:trPr>
          <w:trHeight w:val="1547"/>
        </w:trPr>
        <w:tc>
          <w:tcPr>
            <w:tcW w:w="810" w:type="dxa"/>
            <w:vAlign w:val="center"/>
          </w:tcPr>
          <w:p w14:paraId="0CDF6F89"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550" w:type="dxa"/>
            <w:gridSpan w:val="4"/>
            <w:vAlign w:val="center"/>
          </w:tcPr>
          <w:p w14:paraId="72C69F67"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48DE1AF1" w14:textId="77777777" w:rsidR="001B7B67" w:rsidRDefault="001B7B67" w:rsidP="001B7B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0BBC7861" w14:textId="77777777" w:rsidR="001B7B67" w:rsidRPr="00AC7170" w:rsidRDefault="001B7B67" w:rsidP="001B7B67">
            <w:pPr>
              <w:pStyle w:val="H1bodytext"/>
              <w:spacing w:after="0"/>
              <w:ind w:left="0"/>
              <w:rPr>
                <w:rFonts w:ascii="Arial" w:hAnsi="Arial"/>
                <w:sz w:val="20"/>
              </w:rPr>
            </w:pPr>
            <w:r>
              <w:rPr>
                <w:rFonts w:ascii="Arial" w:hAnsi="Arial"/>
                <w:sz w:val="20"/>
              </w:rPr>
              <w:t>Unselect Select ‘Single Output’, ‘Use Cumulative’, and any ‘Conv. Factor’ options</w:t>
            </w:r>
          </w:p>
        </w:tc>
      </w:tr>
      <w:tr w:rsidR="001B7B67" w14:paraId="6FB5D723" w14:textId="77777777" w:rsidTr="001B7B67">
        <w:trPr>
          <w:trHeight w:val="494"/>
        </w:trPr>
        <w:tc>
          <w:tcPr>
            <w:tcW w:w="810" w:type="dxa"/>
            <w:vAlign w:val="center"/>
          </w:tcPr>
          <w:p w14:paraId="6330DA85" w14:textId="77777777" w:rsidR="001B7B67" w:rsidRDefault="001B7B67" w:rsidP="001B7B67">
            <w:pPr>
              <w:pStyle w:val="H1bodytext"/>
              <w:spacing w:after="0"/>
              <w:ind w:left="0"/>
              <w:jc w:val="center"/>
              <w:rPr>
                <w:rFonts w:ascii="Arial" w:hAnsi="Arial"/>
                <w:sz w:val="20"/>
              </w:rPr>
            </w:pPr>
            <w:r>
              <w:rPr>
                <w:rFonts w:ascii="Arial" w:hAnsi="Arial"/>
                <w:sz w:val="20"/>
              </w:rPr>
              <w:t>2</w:t>
            </w:r>
          </w:p>
        </w:tc>
        <w:tc>
          <w:tcPr>
            <w:tcW w:w="8550" w:type="dxa"/>
            <w:gridSpan w:val="4"/>
            <w:vAlign w:val="center"/>
          </w:tcPr>
          <w:p w14:paraId="643C131B" w14:textId="77777777" w:rsidR="001B7B67" w:rsidRPr="00ED4144" w:rsidRDefault="001B7B67" w:rsidP="001B7B67">
            <w:pPr>
              <w:pStyle w:val="H1bodytext"/>
              <w:spacing w:after="0"/>
              <w:ind w:left="0"/>
              <w:rPr>
                <w:rFonts w:ascii="Arial" w:hAnsi="Arial"/>
                <w:iCs/>
                <w:sz w:val="20"/>
              </w:rPr>
            </w:pPr>
            <w:r>
              <w:rPr>
                <w:rFonts w:ascii="Arial" w:hAnsi="Arial"/>
                <w:sz w:val="20"/>
              </w:rPr>
              <w:t>Select “tab” delimiter radio button</w:t>
            </w:r>
          </w:p>
        </w:tc>
      </w:tr>
      <w:tr w:rsidR="001B7B67" w14:paraId="4F2F86F8" w14:textId="77777777" w:rsidTr="001B7B67">
        <w:trPr>
          <w:trHeight w:val="494"/>
        </w:trPr>
        <w:tc>
          <w:tcPr>
            <w:tcW w:w="810" w:type="dxa"/>
            <w:vAlign w:val="center"/>
          </w:tcPr>
          <w:p w14:paraId="2E0B3BDF" w14:textId="77777777" w:rsidR="001B7B67" w:rsidRDefault="001B7B67" w:rsidP="001B7B67">
            <w:pPr>
              <w:pStyle w:val="H1bodytext"/>
              <w:spacing w:after="0"/>
              <w:ind w:left="0"/>
              <w:jc w:val="center"/>
              <w:rPr>
                <w:rFonts w:ascii="Arial" w:hAnsi="Arial"/>
                <w:sz w:val="20"/>
              </w:rPr>
            </w:pPr>
            <w:r>
              <w:rPr>
                <w:rFonts w:ascii="Arial" w:hAnsi="Arial"/>
                <w:sz w:val="20"/>
              </w:rPr>
              <w:t>3</w:t>
            </w:r>
          </w:p>
        </w:tc>
        <w:tc>
          <w:tcPr>
            <w:tcW w:w="8550" w:type="dxa"/>
            <w:gridSpan w:val="4"/>
            <w:vAlign w:val="center"/>
          </w:tcPr>
          <w:p w14:paraId="0004B20F" w14:textId="77777777" w:rsidR="001B7B67" w:rsidRPr="00ED4144" w:rsidRDefault="001B7B67" w:rsidP="001B7B67">
            <w:pPr>
              <w:pStyle w:val="H1bodytext"/>
              <w:spacing w:after="0"/>
              <w:ind w:left="0"/>
              <w:rPr>
                <w:rFonts w:ascii="Arial" w:hAnsi="Arial"/>
                <w:iCs/>
                <w:sz w:val="20"/>
              </w:rPr>
            </w:pPr>
            <w:r>
              <w:rPr>
                <w:rFonts w:ascii="Arial" w:hAnsi="Arial"/>
                <w:sz w:val="20"/>
              </w:rPr>
              <w:t>Click “Browse”</w:t>
            </w:r>
          </w:p>
        </w:tc>
      </w:tr>
      <w:tr w:rsidR="001B7B67" w14:paraId="43C770F8" w14:textId="77777777" w:rsidTr="001B7B67">
        <w:trPr>
          <w:trHeight w:val="494"/>
        </w:trPr>
        <w:tc>
          <w:tcPr>
            <w:tcW w:w="810" w:type="dxa"/>
            <w:vAlign w:val="center"/>
          </w:tcPr>
          <w:p w14:paraId="6D59C7A9" w14:textId="77777777" w:rsidR="001B7B67" w:rsidRPr="004464D8" w:rsidRDefault="001B7B67" w:rsidP="001B7B67">
            <w:pPr>
              <w:pStyle w:val="H1bodytext"/>
              <w:spacing w:after="0"/>
              <w:ind w:left="0"/>
              <w:jc w:val="center"/>
              <w:rPr>
                <w:rFonts w:ascii="Arial" w:hAnsi="Arial"/>
                <w:sz w:val="20"/>
              </w:rPr>
            </w:pPr>
            <w:r w:rsidRPr="005425B8">
              <w:rPr>
                <w:rFonts w:ascii="Arial" w:hAnsi="Arial"/>
                <w:sz w:val="20"/>
              </w:rPr>
              <w:t>4</w:t>
            </w:r>
          </w:p>
        </w:tc>
        <w:tc>
          <w:tcPr>
            <w:tcW w:w="8550" w:type="dxa"/>
            <w:gridSpan w:val="4"/>
            <w:vAlign w:val="center"/>
          </w:tcPr>
          <w:p w14:paraId="284D97DB" w14:textId="77777777" w:rsidR="001B7B67" w:rsidRDefault="001B7B67" w:rsidP="001B7B67">
            <w:pPr>
              <w:pStyle w:val="H1bodytext"/>
              <w:spacing w:after="0"/>
              <w:ind w:left="0"/>
              <w:rPr>
                <w:rFonts w:ascii="Arial" w:hAnsi="Arial"/>
                <w:sz w:val="20"/>
              </w:rPr>
            </w:pPr>
            <w:r w:rsidRPr="007743D0">
              <w:rPr>
                <w:rFonts w:ascii="Arial" w:hAnsi="Arial"/>
                <w:sz w:val="20"/>
              </w:rPr>
              <w:t xml:space="preserve">Select </w:t>
            </w:r>
            <w:r w:rsidRPr="0055716C">
              <w:rPr>
                <w:rFonts w:ascii="Arial" w:hAnsi="Arial"/>
                <w:sz w:val="20"/>
              </w:rPr>
              <w:t>[test_directory]\AT-5\</w:t>
            </w:r>
            <w:r w:rsidRPr="00793913">
              <w:rPr>
                <w:rFonts w:ascii="Arial" w:hAnsi="Arial"/>
                <w:sz w:val="20"/>
              </w:rPr>
              <w:t>tab_i-129_test_data_2_column_subset.dat</w:t>
            </w:r>
          </w:p>
        </w:tc>
      </w:tr>
      <w:tr w:rsidR="001B7B67" w14:paraId="68E2F199" w14:textId="77777777" w:rsidTr="001B7B67">
        <w:trPr>
          <w:trHeight w:val="548"/>
        </w:trPr>
        <w:tc>
          <w:tcPr>
            <w:tcW w:w="810" w:type="dxa"/>
            <w:vAlign w:val="center"/>
          </w:tcPr>
          <w:p w14:paraId="5545ADB6"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550" w:type="dxa"/>
            <w:gridSpan w:val="4"/>
            <w:vAlign w:val="center"/>
          </w:tcPr>
          <w:p w14:paraId="6D26143A"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14:paraId="50DB5A98" w14:textId="77777777" w:rsidTr="001B7B67">
        <w:trPr>
          <w:trHeight w:val="890"/>
        </w:trPr>
        <w:tc>
          <w:tcPr>
            <w:tcW w:w="810" w:type="dxa"/>
            <w:vAlign w:val="center"/>
          </w:tcPr>
          <w:p w14:paraId="655B7696" w14:textId="77777777" w:rsidR="001B7B67" w:rsidRDefault="001B7B67" w:rsidP="001B7B67">
            <w:pPr>
              <w:pStyle w:val="H1bodytext"/>
              <w:spacing w:after="0"/>
              <w:ind w:left="0"/>
              <w:jc w:val="center"/>
              <w:rPr>
                <w:rFonts w:ascii="Arial" w:hAnsi="Arial"/>
                <w:sz w:val="20"/>
              </w:rPr>
            </w:pPr>
            <w:r>
              <w:rPr>
                <w:rFonts w:ascii="Arial" w:hAnsi="Arial"/>
                <w:sz w:val="20"/>
              </w:rPr>
              <w:t>6</w:t>
            </w:r>
          </w:p>
        </w:tc>
        <w:tc>
          <w:tcPr>
            <w:tcW w:w="8550" w:type="dxa"/>
            <w:gridSpan w:val="4"/>
            <w:vAlign w:val="center"/>
          </w:tcPr>
          <w:p w14:paraId="00E149F0" w14:textId="77777777" w:rsidR="001B7B67" w:rsidRDefault="001B7B67" w:rsidP="001B7B67">
            <w:pPr>
              <w:pStyle w:val="H1bodytext"/>
              <w:spacing w:after="0"/>
              <w:ind w:left="0"/>
              <w:rPr>
                <w:rFonts w:ascii="Arial" w:hAnsi="Arial"/>
                <w:sz w:val="20"/>
              </w:rPr>
            </w:pPr>
            <w:r>
              <w:rPr>
                <w:rFonts w:ascii="Arial" w:hAnsi="Arial"/>
                <w:sz w:val="20"/>
              </w:rPr>
              <w:t>Edit the Column 2 “definition” field by entering the following text:</w:t>
            </w:r>
          </w:p>
          <w:p w14:paraId="5DDE2FD0" w14:textId="77777777" w:rsidR="001B7B67" w:rsidRDefault="001B7B67" w:rsidP="001B7B67">
            <w:pPr>
              <w:pStyle w:val="H1bodytext"/>
              <w:spacing w:after="0"/>
              <w:ind w:left="0"/>
              <w:rPr>
                <w:rFonts w:ascii="Arial" w:hAnsi="Arial"/>
                <w:sz w:val="20"/>
              </w:rPr>
            </w:pPr>
          </w:p>
          <w:p w14:paraId="2FDD1E2C" w14:textId="77777777" w:rsidR="001B7B67" w:rsidRDefault="001B7B67" w:rsidP="001B7B67">
            <w:pPr>
              <w:pStyle w:val="H1bodytext"/>
              <w:spacing w:after="0"/>
              <w:ind w:left="0"/>
              <w:rPr>
                <w:rFonts w:ascii="Arial" w:hAnsi="Arial"/>
                <w:sz w:val="20"/>
              </w:rPr>
            </w:pPr>
            <w:r w:rsidRPr="005C495B">
              <w:rPr>
                <w:rFonts w:ascii="Arial" w:hAnsi="Arial"/>
                <w:sz w:val="20"/>
              </w:rPr>
              <w:t>cum_AT-5_66-101</w:t>
            </w:r>
          </w:p>
        </w:tc>
      </w:tr>
      <w:tr w:rsidR="001B7B67" w14:paraId="081CE2E3" w14:textId="77777777" w:rsidTr="001B7B67">
        <w:trPr>
          <w:trHeight w:val="899"/>
        </w:trPr>
        <w:tc>
          <w:tcPr>
            <w:tcW w:w="810" w:type="dxa"/>
            <w:vAlign w:val="center"/>
          </w:tcPr>
          <w:p w14:paraId="0A2F668B" w14:textId="77777777" w:rsidR="001B7B67" w:rsidRDefault="001B7B67" w:rsidP="001B7B67">
            <w:pPr>
              <w:pStyle w:val="H1bodytext"/>
              <w:spacing w:after="0"/>
              <w:ind w:left="0"/>
              <w:jc w:val="center"/>
              <w:rPr>
                <w:rFonts w:ascii="Arial" w:hAnsi="Arial"/>
                <w:sz w:val="20"/>
              </w:rPr>
            </w:pPr>
            <w:r>
              <w:rPr>
                <w:rFonts w:ascii="Arial" w:hAnsi="Arial"/>
                <w:sz w:val="20"/>
              </w:rPr>
              <w:t>7</w:t>
            </w:r>
          </w:p>
        </w:tc>
        <w:tc>
          <w:tcPr>
            <w:tcW w:w="8550" w:type="dxa"/>
            <w:gridSpan w:val="4"/>
            <w:vAlign w:val="center"/>
          </w:tcPr>
          <w:p w14:paraId="577D967F" w14:textId="77777777" w:rsidR="001B7B67" w:rsidRDefault="001B7B67" w:rsidP="001B7B67">
            <w:pPr>
              <w:pStyle w:val="H1bodytext"/>
              <w:spacing w:after="0"/>
              <w:ind w:left="0"/>
              <w:rPr>
                <w:rFonts w:ascii="Arial" w:hAnsi="Arial"/>
                <w:sz w:val="20"/>
              </w:rPr>
            </w:pPr>
            <w:r>
              <w:rPr>
                <w:rFonts w:ascii="Arial" w:hAnsi="Arial"/>
                <w:sz w:val="20"/>
              </w:rPr>
              <w:t>Edit the Column 4 “definition” field by entering the following text:</w:t>
            </w:r>
          </w:p>
          <w:p w14:paraId="0803623A" w14:textId="77777777" w:rsidR="001B7B67" w:rsidRDefault="001B7B67" w:rsidP="001B7B67">
            <w:pPr>
              <w:pStyle w:val="H1bodytext"/>
              <w:spacing w:after="0"/>
              <w:ind w:left="0"/>
              <w:rPr>
                <w:rFonts w:ascii="Arial" w:hAnsi="Arial"/>
                <w:sz w:val="20"/>
              </w:rPr>
            </w:pPr>
          </w:p>
          <w:p w14:paraId="04DC079E" w14:textId="77777777" w:rsidR="001B7B67" w:rsidRDefault="001B7B67" w:rsidP="001B7B67">
            <w:pPr>
              <w:pStyle w:val="H1bodytext"/>
              <w:spacing w:after="0"/>
              <w:ind w:left="0"/>
              <w:rPr>
                <w:rFonts w:ascii="Arial" w:hAnsi="Arial"/>
                <w:sz w:val="20"/>
              </w:rPr>
            </w:pPr>
            <w:r>
              <w:rPr>
                <w:rFonts w:ascii="Arial" w:hAnsi="Arial"/>
                <w:sz w:val="20"/>
              </w:rPr>
              <w:t>c</w:t>
            </w:r>
            <w:r w:rsidRPr="005C495B">
              <w:rPr>
                <w:rFonts w:ascii="Arial" w:hAnsi="Arial"/>
                <w:sz w:val="20"/>
              </w:rPr>
              <w:t>um</w:t>
            </w:r>
            <w:r>
              <w:rPr>
                <w:rFonts w:ascii="Arial" w:hAnsi="Arial"/>
                <w:sz w:val="20"/>
              </w:rPr>
              <w:t>_</w:t>
            </w:r>
            <w:r w:rsidRPr="005C495B">
              <w:rPr>
                <w:rFonts w:ascii="Arial" w:hAnsi="Arial"/>
                <w:sz w:val="20"/>
              </w:rPr>
              <w:t>AT-5_66-10</w:t>
            </w:r>
            <w:r>
              <w:rPr>
                <w:rFonts w:ascii="Arial" w:hAnsi="Arial"/>
                <w:sz w:val="20"/>
              </w:rPr>
              <w:t>2</w:t>
            </w:r>
          </w:p>
        </w:tc>
      </w:tr>
      <w:tr w:rsidR="001B7B67" w14:paraId="74DF3EA4" w14:textId="77777777" w:rsidTr="001B7B67">
        <w:trPr>
          <w:trHeight w:val="494"/>
        </w:trPr>
        <w:tc>
          <w:tcPr>
            <w:tcW w:w="810" w:type="dxa"/>
            <w:vAlign w:val="center"/>
          </w:tcPr>
          <w:p w14:paraId="5738D191" w14:textId="77777777" w:rsidR="001B7B67" w:rsidRDefault="001B7B67" w:rsidP="001B7B67">
            <w:pPr>
              <w:pStyle w:val="H1bodytext"/>
              <w:spacing w:after="0"/>
              <w:ind w:left="0"/>
              <w:jc w:val="center"/>
              <w:rPr>
                <w:rFonts w:ascii="Arial" w:hAnsi="Arial"/>
                <w:sz w:val="20"/>
              </w:rPr>
            </w:pPr>
            <w:r>
              <w:rPr>
                <w:rFonts w:ascii="Arial" w:hAnsi="Arial"/>
                <w:sz w:val="20"/>
              </w:rPr>
              <w:t>8</w:t>
            </w:r>
          </w:p>
        </w:tc>
        <w:tc>
          <w:tcPr>
            <w:tcW w:w="8550" w:type="dxa"/>
            <w:gridSpan w:val="4"/>
            <w:vAlign w:val="center"/>
          </w:tcPr>
          <w:p w14:paraId="39CC7CDF" w14:textId="77777777" w:rsidR="001B7B67" w:rsidRDefault="001B7B67" w:rsidP="001B7B67">
            <w:pPr>
              <w:pStyle w:val="H1bodytext"/>
              <w:spacing w:after="0"/>
              <w:ind w:left="0"/>
              <w:rPr>
                <w:rFonts w:ascii="Arial" w:hAnsi="Arial"/>
                <w:sz w:val="20"/>
              </w:rPr>
            </w:pPr>
            <w:r>
              <w:rPr>
                <w:rFonts w:ascii="Arial" w:hAnsi="Arial"/>
                <w:sz w:val="20"/>
              </w:rPr>
              <w:t>Click “Browse” next to “out dir:”</w:t>
            </w:r>
          </w:p>
        </w:tc>
      </w:tr>
      <w:tr w:rsidR="001B7B67" w:rsidDel="000A1842" w14:paraId="4FF4DE75" w14:textId="77777777" w:rsidTr="001B7B67">
        <w:trPr>
          <w:trHeight w:val="494"/>
        </w:trPr>
        <w:tc>
          <w:tcPr>
            <w:tcW w:w="810" w:type="dxa"/>
            <w:vAlign w:val="center"/>
          </w:tcPr>
          <w:p w14:paraId="33730C4B" w14:textId="77777777" w:rsidR="001B7B67" w:rsidRDefault="001B7B67" w:rsidP="001B7B67">
            <w:pPr>
              <w:pStyle w:val="H1bodytext"/>
              <w:spacing w:after="0"/>
              <w:ind w:left="0"/>
              <w:jc w:val="center"/>
              <w:rPr>
                <w:rFonts w:ascii="Arial" w:hAnsi="Arial"/>
                <w:sz w:val="20"/>
              </w:rPr>
            </w:pPr>
            <w:r>
              <w:rPr>
                <w:rFonts w:ascii="Arial" w:hAnsi="Arial"/>
                <w:sz w:val="20"/>
              </w:rPr>
              <w:t>9</w:t>
            </w:r>
          </w:p>
        </w:tc>
        <w:tc>
          <w:tcPr>
            <w:tcW w:w="8550" w:type="dxa"/>
            <w:gridSpan w:val="4"/>
            <w:vAlign w:val="center"/>
          </w:tcPr>
          <w:p w14:paraId="5FAB76AE" w14:textId="77777777" w:rsidR="001B7B67" w:rsidDel="000A1842" w:rsidRDefault="001B7B67" w:rsidP="001B7B67">
            <w:pPr>
              <w:pStyle w:val="H1bodytext"/>
              <w:spacing w:after="0"/>
              <w:ind w:left="0"/>
              <w:rPr>
                <w:rFonts w:ascii="Arial" w:hAnsi="Arial"/>
                <w:sz w:val="20"/>
              </w:rPr>
            </w:pPr>
            <w:r>
              <w:rPr>
                <w:rFonts w:ascii="Arial" w:hAnsi="Arial"/>
                <w:sz w:val="20"/>
              </w:rPr>
              <w:t>Browse to [test_directory]\AT-5\output</w:t>
            </w:r>
          </w:p>
        </w:tc>
      </w:tr>
      <w:tr w:rsidR="001B7B67" w:rsidDel="000A1842" w14:paraId="72837F5F" w14:textId="77777777" w:rsidTr="001B7B67">
        <w:trPr>
          <w:trHeight w:val="494"/>
        </w:trPr>
        <w:tc>
          <w:tcPr>
            <w:tcW w:w="810" w:type="dxa"/>
            <w:vAlign w:val="center"/>
          </w:tcPr>
          <w:p w14:paraId="000701E7" w14:textId="77777777" w:rsidR="001B7B67" w:rsidRDefault="001B7B67" w:rsidP="001B7B67">
            <w:pPr>
              <w:pStyle w:val="H1bodytext"/>
              <w:spacing w:after="0"/>
              <w:ind w:left="0"/>
              <w:jc w:val="center"/>
              <w:rPr>
                <w:rFonts w:ascii="Arial" w:hAnsi="Arial"/>
                <w:sz w:val="20"/>
              </w:rPr>
            </w:pPr>
            <w:r>
              <w:rPr>
                <w:rFonts w:ascii="Arial" w:hAnsi="Arial"/>
                <w:sz w:val="20"/>
              </w:rPr>
              <w:t>10</w:t>
            </w:r>
          </w:p>
        </w:tc>
        <w:tc>
          <w:tcPr>
            <w:tcW w:w="8550" w:type="dxa"/>
            <w:gridSpan w:val="4"/>
            <w:vAlign w:val="center"/>
          </w:tcPr>
          <w:p w14:paraId="27E0B4C4" w14:textId="77777777" w:rsidR="001B7B67" w:rsidDel="000A1842" w:rsidRDefault="001B7B67" w:rsidP="001B7B67">
            <w:pPr>
              <w:pStyle w:val="H1bodytext"/>
              <w:spacing w:after="0"/>
              <w:ind w:left="0"/>
              <w:rPr>
                <w:rFonts w:ascii="Arial" w:hAnsi="Arial"/>
                <w:sz w:val="20"/>
              </w:rPr>
            </w:pPr>
            <w:r>
              <w:rPr>
                <w:rFonts w:ascii="Arial" w:hAnsi="Arial"/>
                <w:sz w:val="20"/>
              </w:rPr>
              <w:t>Click on “Select Folder” button</w:t>
            </w:r>
          </w:p>
        </w:tc>
      </w:tr>
      <w:tr w:rsidR="001B7B67" w14:paraId="25841C9F" w14:textId="77777777" w:rsidTr="001B7B67">
        <w:trPr>
          <w:trHeight w:val="413"/>
        </w:trPr>
        <w:tc>
          <w:tcPr>
            <w:tcW w:w="810" w:type="dxa"/>
            <w:vAlign w:val="center"/>
          </w:tcPr>
          <w:p w14:paraId="39BA4185" w14:textId="77777777" w:rsidR="001B7B67" w:rsidRDefault="001B7B67" w:rsidP="001B7B67">
            <w:pPr>
              <w:pStyle w:val="H1bodytext"/>
              <w:spacing w:after="0"/>
              <w:ind w:left="0"/>
              <w:jc w:val="center"/>
              <w:rPr>
                <w:rFonts w:ascii="Arial" w:hAnsi="Arial"/>
                <w:sz w:val="20"/>
              </w:rPr>
            </w:pPr>
            <w:r>
              <w:rPr>
                <w:rFonts w:ascii="Arial" w:hAnsi="Arial"/>
                <w:sz w:val="20"/>
              </w:rPr>
              <w:t>11</w:t>
            </w:r>
          </w:p>
        </w:tc>
        <w:tc>
          <w:tcPr>
            <w:tcW w:w="8550" w:type="dxa"/>
            <w:gridSpan w:val="4"/>
            <w:vAlign w:val="center"/>
          </w:tcPr>
          <w:p w14:paraId="39705545" w14:textId="77777777" w:rsidR="001B7B67" w:rsidRDefault="001B7B67" w:rsidP="001B7B67">
            <w:pPr>
              <w:pStyle w:val="H1bodytext"/>
              <w:spacing w:after="0"/>
              <w:ind w:left="0"/>
              <w:rPr>
                <w:rFonts w:ascii="Arial" w:hAnsi="Arial"/>
                <w:sz w:val="20"/>
              </w:rPr>
            </w:pPr>
            <w:r>
              <w:rPr>
                <w:rFonts w:ascii="Arial" w:hAnsi="Arial"/>
                <w:sz w:val="20"/>
              </w:rPr>
              <w:t>Click “execute”</w:t>
            </w:r>
          </w:p>
        </w:tc>
      </w:tr>
      <w:tr w:rsidR="001B7B67" w14:paraId="12649DFE" w14:textId="77777777" w:rsidTr="001B7B67">
        <w:trPr>
          <w:trHeight w:val="3140"/>
        </w:trPr>
        <w:tc>
          <w:tcPr>
            <w:tcW w:w="810" w:type="dxa"/>
            <w:vAlign w:val="center"/>
          </w:tcPr>
          <w:p w14:paraId="584AD075" w14:textId="77777777" w:rsidR="001B7B67" w:rsidRPr="007D0AAC" w:rsidRDefault="001B7B67" w:rsidP="001B7B67">
            <w:pPr>
              <w:pStyle w:val="H1bodytext"/>
              <w:spacing w:after="0"/>
              <w:ind w:left="0"/>
              <w:jc w:val="center"/>
              <w:rPr>
                <w:rFonts w:ascii="Arial" w:hAnsi="Arial"/>
                <w:sz w:val="20"/>
              </w:rPr>
            </w:pPr>
            <w:r>
              <w:rPr>
                <w:rFonts w:ascii="Arial" w:hAnsi="Arial"/>
                <w:sz w:val="20"/>
              </w:rPr>
              <w:lastRenderedPageBreak/>
              <w:t>12</w:t>
            </w:r>
          </w:p>
        </w:tc>
        <w:tc>
          <w:tcPr>
            <w:tcW w:w="4050" w:type="dxa"/>
            <w:vAlign w:val="center"/>
          </w:tcPr>
          <w:p w14:paraId="492C0A65" w14:textId="77777777" w:rsidR="001B7B67" w:rsidRDefault="001B7B67" w:rsidP="001B7B67">
            <w:pPr>
              <w:pStyle w:val="H1bodytext"/>
              <w:spacing w:after="0"/>
              <w:ind w:left="0"/>
              <w:rPr>
                <w:rFonts w:ascii="Arial" w:hAnsi="Arial"/>
                <w:sz w:val="20"/>
              </w:rPr>
            </w:pPr>
            <w:r>
              <w:rPr>
                <w:rFonts w:ascii="Arial" w:hAnsi="Arial"/>
                <w:sz w:val="20"/>
              </w:rPr>
              <w:t xml:space="preserve">Verify separate output files were generated for the user-defined column “definitions” per FR-5 </w:t>
            </w:r>
          </w:p>
        </w:tc>
        <w:tc>
          <w:tcPr>
            <w:tcW w:w="3060" w:type="dxa"/>
            <w:vAlign w:val="center"/>
          </w:tcPr>
          <w:p w14:paraId="3997A221" w14:textId="77777777" w:rsidR="001B7B67" w:rsidRDefault="001B7B67" w:rsidP="001B7B67">
            <w:pPr>
              <w:pStyle w:val="H1bodytext"/>
              <w:spacing w:after="0"/>
              <w:ind w:left="0"/>
              <w:rPr>
                <w:rFonts w:ascii="Arial" w:hAnsi="Arial"/>
                <w:sz w:val="20"/>
              </w:rPr>
            </w:pPr>
            <w:r>
              <w:rPr>
                <w:rFonts w:ascii="Arial" w:hAnsi="Arial"/>
                <w:sz w:val="20"/>
              </w:rPr>
              <w:t>Separate output files were generated for each column</w:t>
            </w:r>
            <w:r>
              <w:rPr>
                <w:rFonts w:ascii="Arial" w:hAnsi="Arial"/>
                <w:sz w:val="20"/>
              </w:rPr>
              <w:br/>
            </w:r>
            <w:r>
              <w:rPr>
                <w:rFonts w:ascii="Arial" w:hAnsi="Arial"/>
                <w:sz w:val="20"/>
              </w:rPr>
              <w:br/>
              <w:t>Output file names = as follows for each “definition”</w:t>
            </w:r>
            <w:r>
              <w:rPr>
                <w:rFonts w:ascii="Arial" w:hAnsi="Arial"/>
                <w:sz w:val="20"/>
              </w:rPr>
              <w:br/>
            </w:r>
            <w:r>
              <w:rPr>
                <w:rFonts w:ascii="Arial" w:hAnsi="Arial"/>
                <w:sz w:val="20"/>
              </w:rPr>
              <w:br/>
              <w:t>{definition field}_yearly_steps.csv,</w:t>
            </w:r>
          </w:p>
          <w:p w14:paraId="093392E0" w14:textId="77777777" w:rsidR="001B7B67" w:rsidRDefault="001B7B67" w:rsidP="001B7B67">
            <w:pPr>
              <w:pStyle w:val="H1bodytext"/>
              <w:spacing w:after="0"/>
              <w:ind w:left="0"/>
              <w:rPr>
                <w:rFonts w:ascii="Arial" w:hAnsi="Arial"/>
                <w:sz w:val="20"/>
              </w:rPr>
            </w:pPr>
            <w:r>
              <w:rPr>
                <w:rFonts w:ascii="Arial" w:hAnsi="Arial"/>
                <w:sz w:val="20"/>
              </w:rPr>
              <w:t>{definition field}_cumulative.csv</w:t>
            </w:r>
          </w:p>
        </w:tc>
        <w:tc>
          <w:tcPr>
            <w:tcW w:w="1440" w:type="dxa"/>
            <w:gridSpan w:val="2"/>
            <w:vAlign w:val="center"/>
          </w:tcPr>
          <w:p w14:paraId="1A964869" w14:textId="632B519E" w:rsidR="001B7B67" w:rsidRPr="007D0AAC" w:rsidRDefault="00CE3C78" w:rsidP="001B7B67">
            <w:pPr>
              <w:pStyle w:val="H1bodytext"/>
              <w:spacing w:after="0"/>
              <w:ind w:left="0"/>
              <w:rPr>
                <w:rFonts w:ascii="Arial" w:hAnsi="Arial"/>
                <w:i/>
                <w:sz w:val="20"/>
              </w:rPr>
            </w:pPr>
            <w:r>
              <w:rPr>
                <w:rFonts w:ascii="Arial" w:hAnsi="Arial"/>
                <w:i/>
                <w:sz w:val="20"/>
              </w:rPr>
              <w:t>Pass</w:t>
            </w:r>
          </w:p>
        </w:tc>
      </w:tr>
      <w:tr w:rsidR="001B7B67" w14:paraId="4CFC0AF1" w14:textId="77777777" w:rsidTr="001B7B67">
        <w:trPr>
          <w:trHeight w:val="1016"/>
        </w:trPr>
        <w:tc>
          <w:tcPr>
            <w:tcW w:w="810" w:type="dxa"/>
            <w:vAlign w:val="center"/>
          </w:tcPr>
          <w:p w14:paraId="390DD571" w14:textId="77777777" w:rsidR="001B7B67" w:rsidRDefault="001B7B67" w:rsidP="001B7B67">
            <w:pPr>
              <w:pStyle w:val="H1bodytext"/>
              <w:spacing w:after="0"/>
              <w:ind w:left="0"/>
              <w:jc w:val="center"/>
              <w:rPr>
                <w:rFonts w:ascii="Arial" w:hAnsi="Arial"/>
                <w:sz w:val="20"/>
              </w:rPr>
            </w:pPr>
            <w:r>
              <w:rPr>
                <w:rFonts w:ascii="Arial" w:hAnsi="Arial"/>
                <w:sz w:val="20"/>
              </w:rPr>
              <w:t>13</w:t>
            </w:r>
          </w:p>
        </w:tc>
        <w:tc>
          <w:tcPr>
            <w:tcW w:w="8550" w:type="dxa"/>
            <w:gridSpan w:val="4"/>
            <w:vAlign w:val="center"/>
          </w:tcPr>
          <w:p w14:paraId="62C2246B" w14:textId="77777777" w:rsidR="001B7B67" w:rsidRPr="007D0AAC" w:rsidRDefault="001B7B67" w:rsidP="001B7B67">
            <w:pPr>
              <w:pStyle w:val="H1bodytext"/>
              <w:spacing w:after="0"/>
              <w:ind w:left="0"/>
              <w:rPr>
                <w:rFonts w:ascii="Arial" w:hAnsi="Arial"/>
                <w:i/>
                <w:sz w:val="20"/>
              </w:rPr>
            </w:pPr>
            <w:r>
              <w:rPr>
                <w:rFonts w:ascii="Arial" w:hAnsi="Arial"/>
                <w:i/>
                <w:sz w:val="20"/>
              </w:rPr>
              <w:t xml:space="preserve">Open </w:t>
            </w:r>
            <w:r>
              <w:rPr>
                <w:rFonts w:ascii="Arial" w:hAnsi="Arial"/>
                <w:sz w:val="20"/>
              </w:rPr>
              <w:t>[test_directory]\ AT-5\utility\</w:t>
            </w:r>
            <w:r w:rsidRPr="005C495B">
              <w:rPr>
                <w:rFonts w:ascii="Arial" w:hAnsi="Arial"/>
                <w:sz w:val="20"/>
              </w:rPr>
              <w:t>tab_i-129_test_data_2_column_subset_cum_AT-5_66-101</w:t>
            </w:r>
            <w:r>
              <w:rPr>
                <w:rFonts w:ascii="Arial" w:hAnsi="Arial"/>
                <w:sz w:val="20"/>
              </w:rPr>
              <w:t>_comparison.xlsx</w:t>
            </w:r>
          </w:p>
        </w:tc>
      </w:tr>
      <w:tr w:rsidR="001B7B67" w14:paraId="0A55D3FB" w14:textId="77777777" w:rsidTr="001B7B67">
        <w:trPr>
          <w:trHeight w:val="773"/>
        </w:trPr>
        <w:tc>
          <w:tcPr>
            <w:tcW w:w="810" w:type="dxa"/>
            <w:vAlign w:val="center"/>
          </w:tcPr>
          <w:p w14:paraId="7C3C92DE" w14:textId="77777777" w:rsidR="001B7B67" w:rsidRDefault="001B7B67" w:rsidP="001B7B67">
            <w:pPr>
              <w:pStyle w:val="H1bodytext"/>
              <w:spacing w:after="0"/>
              <w:ind w:left="0"/>
              <w:jc w:val="center"/>
              <w:rPr>
                <w:rFonts w:ascii="Arial" w:hAnsi="Arial"/>
                <w:sz w:val="20"/>
              </w:rPr>
            </w:pPr>
            <w:r>
              <w:rPr>
                <w:rFonts w:ascii="Arial" w:hAnsi="Arial"/>
                <w:sz w:val="20"/>
              </w:rPr>
              <w:t>14</w:t>
            </w:r>
          </w:p>
        </w:tc>
        <w:tc>
          <w:tcPr>
            <w:tcW w:w="8550" w:type="dxa"/>
            <w:gridSpan w:val="4"/>
            <w:vAlign w:val="center"/>
          </w:tcPr>
          <w:p w14:paraId="3ADB4E41" w14:textId="77777777" w:rsidR="001B7B67" w:rsidRDefault="001B7B67" w:rsidP="001B7B67">
            <w:pPr>
              <w:pStyle w:val="H1bodytext"/>
              <w:spacing w:after="0"/>
              <w:ind w:left="0"/>
              <w:rPr>
                <w:rFonts w:ascii="Arial" w:hAnsi="Arial"/>
                <w:sz w:val="20"/>
              </w:rPr>
            </w:pPr>
            <w:r>
              <w:rPr>
                <w:rFonts w:ascii="Arial" w:hAnsi="Arial"/>
                <w:sz w:val="20"/>
              </w:rPr>
              <w:t>Open [test_directory]\AT-5\output\</w:t>
            </w:r>
            <w:r w:rsidRPr="005C495B">
              <w:rPr>
                <w:rFonts w:ascii="Arial" w:hAnsi="Arial"/>
                <w:sz w:val="20"/>
              </w:rPr>
              <w:t>tab_i-129_test_data_2_column_subset_cum_AT-5_66-101_cumulative.csv</w:t>
            </w:r>
          </w:p>
        </w:tc>
      </w:tr>
      <w:tr w:rsidR="001B7B67" w14:paraId="709EF9EC" w14:textId="77777777" w:rsidTr="001B7B67">
        <w:trPr>
          <w:trHeight w:val="1007"/>
        </w:trPr>
        <w:tc>
          <w:tcPr>
            <w:tcW w:w="810" w:type="dxa"/>
            <w:vAlign w:val="center"/>
          </w:tcPr>
          <w:p w14:paraId="19B1F8C9" w14:textId="77777777" w:rsidR="001B7B67" w:rsidRDefault="001B7B67" w:rsidP="001B7B67">
            <w:pPr>
              <w:pStyle w:val="H1bodytext"/>
              <w:spacing w:after="0"/>
              <w:ind w:left="0"/>
              <w:jc w:val="center"/>
              <w:rPr>
                <w:rFonts w:ascii="Arial" w:hAnsi="Arial"/>
                <w:sz w:val="20"/>
              </w:rPr>
            </w:pPr>
            <w:r>
              <w:rPr>
                <w:rFonts w:ascii="Arial" w:hAnsi="Arial"/>
                <w:sz w:val="20"/>
              </w:rPr>
              <w:t>15</w:t>
            </w:r>
          </w:p>
        </w:tc>
        <w:tc>
          <w:tcPr>
            <w:tcW w:w="8550" w:type="dxa"/>
            <w:gridSpan w:val="4"/>
            <w:vAlign w:val="center"/>
          </w:tcPr>
          <w:p w14:paraId="5BA1FE20" w14:textId="77777777" w:rsidR="001B7B67" w:rsidRDefault="001B7B67" w:rsidP="001B7B67">
            <w:pPr>
              <w:pStyle w:val="H1bodytext"/>
              <w:spacing w:after="0"/>
              <w:ind w:left="0"/>
              <w:rPr>
                <w:rFonts w:ascii="Arial" w:hAnsi="Arial"/>
                <w:sz w:val="20"/>
              </w:rPr>
            </w:pPr>
            <w:r>
              <w:rPr>
                <w:rFonts w:ascii="Arial" w:hAnsi="Arial"/>
                <w:sz w:val="20"/>
              </w:rPr>
              <w:t>Copy columns A and B from “</w:t>
            </w:r>
            <w:r w:rsidRPr="005C495B">
              <w:rPr>
                <w:rFonts w:ascii="Arial" w:hAnsi="Arial"/>
                <w:sz w:val="20"/>
              </w:rPr>
              <w:t>tab_i-129_test_data_2_column_subset_cum_AT-5_66-101_cumulative.csv</w:t>
            </w:r>
            <w:r>
              <w:rPr>
                <w:rFonts w:ascii="Arial" w:hAnsi="Arial"/>
                <w:sz w:val="20"/>
              </w:rPr>
              <w:t>”  and paste them into tab “66-101 Cumulative” of “</w:t>
            </w:r>
            <w:r w:rsidRPr="005C495B">
              <w:rPr>
                <w:rFonts w:ascii="Arial" w:hAnsi="Arial"/>
                <w:sz w:val="20"/>
              </w:rPr>
              <w:t>tab_i-129_test_data_2_column_subset_cum_AT-5_66-101</w:t>
            </w:r>
            <w:r>
              <w:rPr>
                <w:rFonts w:ascii="Arial" w:hAnsi="Arial"/>
                <w:sz w:val="20"/>
              </w:rPr>
              <w:t>_comparison.xlsx”</w:t>
            </w:r>
          </w:p>
        </w:tc>
      </w:tr>
      <w:tr w:rsidR="001B7B67" w14:paraId="4B5AD83C" w14:textId="77777777" w:rsidTr="001B7B67">
        <w:trPr>
          <w:trHeight w:val="4283"/>
        </w:trPr>
        <w:tc>
          <w:tcPr>
            <w:tcW w:w="810" w:type="dxa"/>
            <w:vAlign w:val="center"/>
          </w:tcPr>
          <w:p w14:paraId="1DE6CCF2" w14:textId="77777777" w:rsidR="001B7B67" w:rsidRPr="007D0AAC" w:rsidRDefault="001B7B67" w:rsidP="001B7B67">
            <w:pPr>
              <w:pStyle w:val="H1bodytext"/>
              <w:spacing w:after="0"/>
              <w:ind w:left="0"/>
              <w:jc w:val="center"/>
              <w:rPr>
                <w:rFonts w:ascii="Arial" w:hAnsi="Arial"/>
                <w:sz w:val="20"/>
              </w:rPr>
            </w:pPr>
            <w:r>
              <w:rPr>
                <w:rFonts w:ascii="Arial" w:hAnsi="Arial"/>
                <w:sz w:val="20"/>
              </w:rPr>
              <w:t>16</w:t>
            </w:r>
          </w:p>
        </w:tc>
        <w:tc>
          <w:tcPr>
            <w:tcW w:w="4050" w:type="dxa"/>
            <w:vAlign w:val="center"/>
          </w:tcPr>
          <w:p w14:paraId="3A511D48" w14:textId="77777777" w:rsidR="001B7B67" w:rsidRDefault="001B7B67" w:rsidP="001B7B67">
            <w:pPr>
              <w:pStyle w:val="H1bodytext"/>
              <w:spacing w:after="0"/>
              <w:ind w:left="0"/>
              <w:rPr>
                <w:rFonts w:ascii="Arial" w:hAnsi="Arial"/>
                <w:sz w:val="20"/>
              </w:rPr>
            </w:pPr>
            <w:r>
              <w:rPr>
                <w:rFonts w:ascii="Arial" w:hAnsi="Arial"/>
                <w:sz w:val="20"/>
              </w:rPr>
              <w:t>Verify the cumulative values for the noninteger year timesteps are calculated correctly by using formula documented in FR-7 and the rate data in “</w:t>
            </w:r>
            <w:r w:rsidRPr="005C495B">
              <w:rPr>
                <w:rFonts w:ascii="Arial" w:hAnsi="Arial"/>
                <w:sz w:val="20"/>
              </w:rPr>
              <w:t>tab_i-129_test_data_2_column_subset.dat</w:t>
            </w:r>
            <w:r>
              <w:rPr>
                <w:rFonts w:ascii="Arial" w:hAnsi="Arial"/>
                <w:sz w:val="20"/>
              </w:rPr>
              <w:t>” file</w:t>
            </w:r>
          </w:p>
        </w:tc>
        <w:tc>
          <w:tcPr>
            <w:tcW w:w="3060" w:type="dxa"/>
            <w:vAlign w:val="center"/>
          </w:tcPr>
          <w:p w14:paraId="54DD23EE" w14:textId="77777777" w:rsidR="001B7B67" w:rsidRDefault="001B7B67" w:rsidP="001B7B67">
            <w:pPr>
              <w:pStyle w:val="H1bodytext"/>
              <w:spacing w:after="0"/>
              <w:ind w:left="0"/>
              <w:rPr>
                <w:rFonts w:ascii="Arial" w:hAnsi="Arial"/>
                <w:sz w:val="20"/>
              </w:rPr>
            </w:pPr>
            <w:r>
              <w:rPr>
                <w:rFonts w:ascii="Arial" w:hAnsi="Arial"/>
                <w:sz w:val="20"/>
              </w:rPr>
              <w:t>Cumulative values in “</w:t>
            </w:r>
            <w:r w:rsidRPr="005C495B">
              <w:rPr>
                <w:rFonts w:ascii="Arial" w:hAnsi="Arial"/>
                <w:sz w:val="20"/>
              </w:rPr>
              <w:t>tab_i-129_test_data_2_column_subset_cum_AT-5_66-101_cumulative.csv</w:t>
            </w:r>
            <w:r>
              <w:rPr>
                <w:rFonts w:ascii="Arial" w:hAnsi="Arial"/>
                <w:sz w:val="20"/>
              </w:rPr>
              <w:t>” file = independently calculated cumulative values for noninteger year timesteps</w:t>
            </w:r>
          </w:p>
          <w:p w14:paraId="42B833F5" w14:textId="77777777" w:rsidR="001B7B67" w:rsidRDefault="001B7B67" w:rsidP="001B7B67">
            <w:pPr>
              <w:pStyle w:val="H1bodytext"/>
              <w:spacing w:after="0"/>
              <w:ind w:left="0"/>
              <w:rPr>
                <w:rFonts w:ascii="Arial" w:hAnsi="Arial"/>
                <w:sz w:val="20"/>
              </w:rPr>
            </w:pPr>
          </w:p>
          <w:p w14:paraId="2FAE1752" w14:textId="77777777" w:rsidR="001B7B67" w:rsidRDefault="001B7B67" w:rsidP="001B7B67">
            <w:pPr>
              <w:pStyle w:val="H1bodytext"/>
              <w:spacing w:after="0"/>
              <w:ind w:left="0"/>
              <w:rPr>
                <w:rFonts w:ascii="Arial" w:hAnsi="Arial"/>
                <w:sz w:val="20"/>
              </w:rPr>
            </w:pPr>
            <w:r>
              <w:rPr>
                <w:rFonts w:ascii="Arial" w:hAnsi="Arial"/>
                <w:sz w:val="20"/>
              </w:rPr>
              <w:t>Note: provided excel document with hand calculated values.  You can add the cumulative from SRI to the cumulative tab (using columns A and B) to populate the cumulative graph comparison of the original data, hand calculation and the SRI data</w:t>
            </w:r>
          </w:p>
        </w:tc>
        <w:tc>
          <w:tcPr>
            <w:tcW w:w="1440" w:type="dxa"/>
            <w:gridSpan w:val="2"/>
            <w:vAlign w:val="center"/>
          </w:tcPr>
          <w:p w14:paraId="44C16C0C" w14:textId="067DB05B" w:rsidR="001B7B67" w:rsidRPr="007D0AAC" w:rsidRDefault="00246042" w:rsidP="001B7B67">
            <w:pPr>
              <w:pStyle w:val="H1bodytext"/>
              <w:spacing w:after="0"/>
              <w:ind w:left="0"/>
              <w:rPr>
                <w:rFonts w:ascii="Arial" w:hAnsi="Arial"/>
                <w:i/>
                <w:sz w:val="20"/>
              </w:rPr>
            </w:pPr>
            <w:r>
              <w:rPr>
                <w:rFonts w:ascii="Arial" w:hAnsi="Arial"/>
                <w:i/>
                <w:sz w:val="20"/>
              </w:rPr>
              <w:t>Pass</w:t>
            </w:r>
          </w:p>
        </w:tc>
      </w:tr>
      <w:tr w:rsidR="001B7B67" w14:paraId="361D558B" w14:textId="77777777" w:rsidTr="001B7B67">
        <w:trPr>
          <w:trHeight w:val="4022"/>
        </w:trPr>
        <w:tc>
          <w:tcPr>
            <w:tcW w:w="810" w:type="dxa"/>
            <w:vAlign w:val="center"/>
          </w:tcPr>
          <w:p w14:paraId="77264165" w14:textId="77777777" w:rsidR="001B7B67" w:rsidRPr="007D0AAC" w:rsidRDefault="001B7B67" w:rsidP="001B7B67">
            <w:pPr>
              <w:pStyle w:val="H1bodytext"/>
              <w:spacing w:after="0"/>
              <w:ind w:left="0"/>
              <w:jc w:val="center"/>
              <w:rPr>
                <w:rFonts w:ascii="Arial" w:hAnsi="Arial"/>
                <w:sz w:val="20"/>
              </w:rPr>
            </w:pPr>
            <w:r>
              <w:rPr>
                <w:rFonts w:ascii="Arial" w:hAnsi="Arial"/>
                <w:sz w:val="20"/>
              </w:rPr>
              <w:lastRenderedPageBreak/>
              <w:t>17</w:t>
            </w:r>
          </w:p>
        </w:tc>
        <w:tc>
          <w:tcPr>
            <w:tcW w:w="4050" w:type="dxa"/>
            <w:vAlign w:val="center"/>
          </w:tcPr>
          <w:p w14:paraId="11A7CA76" w14:textId="77777777" w:rsidR="001B7B67" w:rsidRDefault="001B7B67" w:rsidP="001B7B67">
            <w:pPr>
              <w:pStyle w:val="H1bodytext"/>
              <w:spacing w:after="0"/>
              <w:ind w:left="0"/>
              <w:rPr>
                <w:rFonts w:ascii="Arial" w:hAnsi="Arial"/>
                <w:sz w:val="20"/>
              </w:rPr>
            </w:pPr>
            <w:r>
              <w:rPr>
                <w:rFonts w:ascii="Arial" w:hAnsi="Arial"/>
                <w:sz w:val="20"/>
              </w:rPr>
              <w:t>Verify the cumulative values for the integer year timesteps are calculated correctly by using the formula documented in FR-9</w:t>
            </w:r>
          </w:p>
        </w:tc>
        <w:tc>
          <w:tcPr>
            <w:tcW w:w="3060" w:type="dxa"/>
            <w:vAlign w:val="center"/>
          </w:tcPr>
          <w:p w14:paraId="6D0ED3A0" w14:textId="77777777" w:rsidR="001B7B67" w:rsidRDefault="001B7B67" w:rsidP="001B7B67">
            <w:pPr>
              <w:pStyle w:val="H1bodytext"/>
              <w:spacing w:after="0"/>
              <w:ind w:left="0"/>
              <w:rPr>
                <w:rFonts w:ascii="Arial" w:hAnsi="Arial"/>
                <w:sz w:val="20"/>
              </w:rPr>
            </w:pPr>
            <w:r>
              <w:rPr>
                <w:rFonts w:ascii="Arial" w:hAnsi="Arial"/>
                <w:sz w:val="20"/>
              </w:rPr>
              <w:t>Cumulative values in “</w:t>
            </w:r>
            <w:r w:rsidRPr="005C495B">
              <w:rPr>
                <w:rFonts w:ascii="Arial" w:hAnsi="Arial"/>
                <w:sz w:val="20"/>
              </w:rPr>
              <w:t>tab_i-129_test_data_2_column_subset_cum_AT-5_66-101_cumulative.csv</w:t>
            </w:r>
            <w:r>
              <w:rPr>
                <w:rFonts w:ascii="Arial" w:hAnsi="Arial"/>
                <w:sz w:val="20"/>
              </w:rPr>
              <w:t>” file = calculated cumulative values for integer year timesteps</w:t>
            </w:r>
          </w:p>
          <w:p w14:paraId="6CD99B41" w14:textId="77777777" w:rsidR="001B7B67" w:rsidRDefault="001B7B67" w:rsidP="001B7B67">
            <w:pPr>
              <w:pStyle w:val="H1bodytext"/>
              <w:spacing w:after="0"/>
              <w:ind w:left="0"/>
              <w:rPr>
                <w:rFonts w:ascii="Arial" w:hAnsi="Arial"/>
                <w:sz w:val="20"/>
              </w:rPr>
            </w:pPr>
          </w:p>
          <w:p w14:paraId="73260FCF" w14:textId="77777777" w:rsidR="001B7B67" w:rsidRPr="007D0AAC" w:rsidRDefault="001B7B67" w:rsidP="001B7B67">
            <w:pPr>
              <w:pStyle w:val="H1bodytext"/>
              <w:spacing w:after="0"/>
              <w:ind w:left="0"/>
              <w:rPr>
                <w:rFonts w:ascii="Arial" w:hAnsi="Arial"/>
                <w:sz w:val="20"/>
              </w:rPr>
            </w:pPr>
            <w:r>
              <w:rPr>
                <w:rFonts w:ascii="Arial" w:hAnsi="Arial"/>
                <w:sz w:val="20"/>
              </w:rPr>
              <w:t>Note: provided excel document with hand calculated values.  You can add the cumulative from SRI to the cumulative tab (using columns A and B) to populate the cumulative graph comparison of the original data, hand calculation and the SRI data</w:t>
            </w:r>
          </w:p>
        </w:tc>
        <w:tc>
          <w:tcPr>
            <w:tcW w:w="1440" w:type="dxa"/>
            <w:gridSpan w:val="2"/>
            <w:vAlign w:val="center"/>
          </w:tcPr>
          <w:p w14:paraId="16397A81" w14:textId="5B689E95" w:rsidR="001B7B67" w:rsidRPr="007D0AAC" w:rsidRDefault="00246042" w:rsidP="001B7B67">
            <w:pPr>
              <w:pStyle w:val="H1bodytext"/>
              <w:spacing w:after="0"/>
              <w:ind w:left="0"/>
              <w:jc w:val="center"/>
              <w:rPr>
                <w:rFonts w:ascii="Arial" w:hAnsi="Arial"/>
                <w:sz w:val="20"/>
              </w:rPr>
            </w:pPr>
            <w:r>
              <w:rPr>
                <w:rFonts w:ascii="Arial" w:hAnsi="Arial"/>
                <w:sz w:val="20"/>
              </w:rPr>
              <w:t>Pass</w:t>
            </w:r>
          </w:p>
        </w:tc>
      </w:tr>
      <w:tr w:rsidR="001B7B67" w14:paraId="09F4EA53" w14:textId="77777777" w:rsidTr="001B7B67">
        <w:trPr>
          <w:trHeight w:val="773"/>
        </w:trPr>
        <w:tc>
          <w:tcPr>
            <w:tcW w:w="810" w:type="dxa"/>
            <w:vAlign w:val="center"/>
          </w:tcPr>
          <w:p w14:paraId="1E67958E" w14:textId="77777777" w:rsidR="001B7B67" w:rsidRDefault="001B7B67" w:rsidP="001B7B67">
            <w:pPr>
              <w:pStyle w:val="H1bodytext"/>
              <w:spacing w:after="0"/>
              <w:ind w:left="0"/>
              <w:jc w:val="center"/>
              <w:rPr>
                <w:rFonts w:ascii="Arial" w:hAnsi="Arial"/>
                <w:sz w:val="20"/>
              </w:rPr>
            </w:pPr>
            <w:r>
              <w:rPr>
                <w:rFonts w:ascii="Arial" w:hAnsi="Arial"/>
                <w:sz w:val="20"/>
              </w:rPr>
              <w:t>18</w:t>
            </w:r>
          </w:p>
        </w:tc>
        <w:tc>
          <w:tcPr>
            <w:tcW w:w="8550" w:type="dxa"/>
            <w:gridSpan w:val="4"/>
            <w:vAlign w:val="center"/>
          </w:tcPr>
          <w:p w14:paraId="06E13D2F" w14:textId="77777777" w:rsidR="001B7B67" w:rsidRDefault="001B7B67" w:rsidP="001B7B67">
            <w:pPr>
              <w:pStyle w:val="H1bodytext"/>
              <w:spacing w:after="0"/>
              <w:ind w:left="0"/>
              <w:rPr>
                <w:rFonts w:ascii="Arial" w:hAnsi="Arial"/>
                <w:sz w:val="20"/>
              </w:rPr>
            </w:pPr>
            <w:r>
              <w:rPr>
                <w:rFonts w:ascii="Arial" w:hAnsi="Arial"/>
                <w:sz w:val="20"/>
              </w:rPr>
              <w:t>Open the “</w:t>
            </w:r>
            <w:r w:rsidRPr="005C495B">
              <w:rPr>
                <w:rFonts w:ascii="Arial" w:hAnsi="Arial"/>
                <w:sz w:val="20"/>
              </w:rPr>
              <w:t>tab_i-129_test_data_2_column_subset_cum_AT-5_66-101_</w:t>
            </w:r>
            <w:r>
              <w:rPr>
                <w:rFonts w:ascii="Arial" w:hAnsi="Arial"/>
                <w:sz w:val="20"/>
              </w:rPr>
              <w:t>yearly_steps</w:t>
            </w:r>
            <w:r w:rsidRPr="005C495B">
              <w:rPr>
                <w:rFonts w:ascii="Arial" w:hAnsi="Arial"/>
                <w:sz w:val="20"/>
              </w:rPr>
              <w:t>.csv</w:t>
            </w:r>
            <w:r>
              <w:rPr>
                <w:rFonts w:ascii="Arial" w:hAnsi="Arial"/>
                <w:sz w:val="20"/>
              </w:rPr>
              <w:t>” file</w:t>
            </w:r>
          </w:p>
        </w:tc>
      </w:tr>
      <w:tr w:rsidR="001B7B67" w14:paraId="4C1A80DB" w14:textId="77777777" w:rsidTr="001B7B67">
        <w:trPr>
          <w:trHeight w:val="773"/>
        </w:trPr>
        <w:tc>
          <w:tcPr>
            <w:tcW w:w="810" w:type="dxa"/>
            <w:vAlign w:val="center"/>
          </w:tcPr>
          <w:p w14:paraId="13CE391D" w14:textId="77777777" w:rsidR="001B7B67" w:rsidRDefault="001B7B67" w:rsidP="001B7B67">
            <w:pPr>
              <w:pStyle w:val="H1bodytext"/>
              <w:spacing w:after="0"/>
              <w:ind w:left="0"/>
              <w:jc w:val="center"/>
              <w:rPr>
                <w:rFonts w:ascii="Arial" w:hAnsi="Arial"/>
                <w:sz w:val="20"/>
              </w:rPr>
            </w:pPr>
            <w:r>
              <w:rPr>
                <w:rFonts w:ascii="Arial" w:hAnsi="Arial"/>
                <w:sz w:val="20"/>
              </w:rPr>
              <w:t>19</w:t>
            </w:r>
          </w:p>
        </w:tc>
        <w:tc>
          <w:tcPr>
            <w:tcW w:w="8550" w:type="dxa"/>
            <w:gridSpan w:val="4"/>
            <w:vAlign w:val="center"/>
          </w:tcPr>
          <w:p w14:paraId="6971C188" w14:textId="77777777" w:rsidR="001B7B67" w:rsidRDefault="001B7B67" w:rsidP="001B7B67">
            <w:pPr>
              <w:pStyle w:val="H1bodytext"/>
              <w:spacing w:after="0"/>
              <w:ind w:left="0"/>
              <w:rPr>
                <w:rFonts w:ascii="Arial" w:hAnsi="Arial"/>
                <w:sz w:val="20"/>
              </w:rPr>
            </w:pPr>
            <w:r>
              <w:rPr>
                <w:rFonts w:ascii="Arial" w:hAnsi="Arial"/>
                <w:sz w:val="20"/>
              </w:rPr>
              <w:t>Copy columns A and B from “</w:t>
            </w:r>
            <w:r w:rsidRPr="005C495B">
              <w:rPr>
                <w:rFonts w:ascii="Arial" w:hAnsi="Arial"/>
                <w:sz w:val="20"/>
              </w:rPr>
              <w:t>tab_i-129_test_data_2_column_subset_cum_AT-5_66-101_</w:t>
            </w:r>
            <w:r>
              <w:rPr>
                <w:rFonts w:ascii="Arial" w:hAnsi="Arial"/>
                <w:sz w:val="20"/>
              </w:rPr>
              <w:t>yearly_steps</w:t>
            </w:r>
            <w:r w:rsidRPr="005C495B">
              <w:rPr>
                <w:rFonts w:ascii="Arial" w:hAnsi="Arial"/>
                <w:sz w:val="20"/>
              </w:rPr>
              <w:t>.csv</w:t>
            </w:r>
            <w:r>
              <w:rPr>
                <w:rFonts w:ascii="Arial" w:hAnsi="Arial"/>
                <w:sz w:val="20"/>
              </w:rPr>
              <w:t>”  and past them into tab “66-101 Rate” of “</w:t>
            </w:r>
            <w:r w:rsidRPr="005C495B">
              <w:rPr>
                <w:rFonts w:ascii="Arial" w:hAnsi="Arial"/>
                <w:sz w:val="20"/>
              </w:rPr>
              <w:t>tab_i-129_test_data_2_column_subset_cum_AT-5_66-101</w:t>
            </w:r>
            <w:r>
              <w:rPr>
                <w:rFonts w:ascii="Arial" w:hAnsi="Arial"/>
                <w:sz w:val="20"/>
              </w:rPr>
              <w:t>_comparison.xlsx”</w:t>
            </w:r>
          </w:p>
        </w:tc>
      </w:tr>
      <w:tr w:rsidR="001B7B67" w:rsidRPr="007D0AAC" w14:paraId="6CE1929E" w14:textId="77777777" w:rsidTr="001B7B67">
        <w:trPr>
          <w:trHeight w:val="854"/>
        </w:trPr>
        <w:tc>
          <w:tcPr>
            <w:tcW w:w="810" w:type="dxa"/>
            <w:vMerge w:val="restart"/>
            <w:vAlign w:val="center"/>
          </w:tcPr>
          <w:p w14:paraId="2FCE3477" w14:textId="77777777" w:rsidR="001B7B67" w:rsidRDefault="001B7B67" w:rsidP="001B7B67">
            <w:pPr>
              <w:pStyle w:val="H1bodytext"/>
              <w:spacing w:after="0"/>
              <w:ind w:left="0"/>
              <w:jc w:val="center"/>
              <w:rPr>
                <w:rFonts w:ascii="Arial" w:hAnsi="Arial"/>
                <w:sz w:val="20"/>
              </w:rPr>
            </w:pPr>
            <w:r>
              <w:rPr>
                <w:rFonts w:ascii="Arial" w:hAnsi="Arial"/>
                <w:sz w:val="20"/>
              </w:rPr>
              <w:t>20</w:t>
            </w:r>
          </w:p>
        </w:tc>
        <w:tc>
          <w:tcPr>
            <w:tcW w:w="4050" w:type="dxa"/>
            <w:vMerge w:val="restart"/>
            <w:vAlign w:val="center"/>
          </w:tcPr>
          <w:p w14:paraId="14BF8A15" w14:textId="77777777" w:rsidR="001B7B67" w:rsidRDefault="001B7B67" w:rsidP="001B7B67">
            <w:pPr>
              <w:pStyle w:val="H1bodytext"/>
              <w:spacing w:after="0"/>
              <w:ind w:left="0"/>
              <w:rPr>
                <w:rFonts w:ascii="Arial" w:hAnsi="Arial"/>
                <w:sz w:val="20"/>
              </w:rPr>
            </w:pPr>
            <w:r>
              <w:rPr>
                <w:rFonts w:ascii="Arial" w:hAnsi="Arial"/>
                <w:sz w:val="20"/>
              </w:rPr>
              <w:t>Verify the yearly timesteps and rate values for the integer year timesteps are in the generated output file “</w:t>
            </w:r>
            <w:r w:rsidRPr="007051FB">
              <w:rPr>
                <w:rFonts w:ascii="Arial" w:hAnsi="Arial"/>
                <w:sz w:val="20"/>
              </w:rPr>
              <w:t>tab_i-129_test_data_2_column_subset_yearly_steps.csv</w:t>
            </w:r>
            <w:r>
              <w:rPr>
                <w:rFonts w:ascii="Arial" w:hAnsi="Arial"/>
                <w:sz w:val="20"/>
              </w:rPr>
              <w:t>” consistent with FR-10</w:t>
            </w:r>
          </w:p>
        </w:tc>
        <w:tc>
          <w:tcPr>
            <w:tcW w:w="3060" w:type="dxa"/>
            <w:vAlign w:val="center"/>
          </w:tcPr>
          <w:p w14:paraId="1320FABC" w14:textId="77777777" w:rsidR="001B7B67" w:rsidRDefault="001B7B67" w:rsidP="001B7B67">
            <w:pPr>
              <w:pStyle w:val="H1bodytext"/>
              <w:spacing w:after="0"/>
              <w:ind w:left="0"/>
              <w:rPr>
                <w:rFonts w:ascii="Arial" w:hAnsi="Arial"/>
                <w:sz w:val="20"/>
              </w:rPr>
            </w:pPr>
            <w:r>
              <w:rPr>
                <w:rFonts w:ascii="Arial" w:hAnsi="Arial"/>
                <w:sz w:val="20"/>
              </w:rPr>
              <w:t>Years are all integer values</w:t>
            </w:r>
          </w:p>
        </w:tc>
        <w:tc>
          <w:tcPr>
            <w:tcW w:w="1440" w:type="dxa"/>
            <w:gridSpan w:val="2"/>
            <w:vAlign w:val="center"/>
          </w:tcPr>
          <w:p w14:paraId="733FAD20" w14:textId="4D044659" w:rsidR="001B7B67" w:rsidRPr="007D0AAC" w:rsidRDefault="0009071D" w:rsidP="001B7B67">
            <w:pPr>
              <w:pStyle w:val="H1bodytext"/>
              <w:spacing w:after="0"/>
              <w:ind w:left="0"/>
              <w:jc w:val="center"/>
              <w:rPr>
                <w:rFonts w:ascii="Arial" w:hAnsi="Arial"/>
                <w:sz w:val="20"/>
              </w:rPr>
            </w:pPr>
            <w:r>
              <w:rPr>
                <w:rFonts w:ascii="Arial" w:hAnsi="Arial"/>
                <w:sz w:val="20"/>
              </w:rPr>
              <w:t>Pass</w:t>
            </w:r>
          </w:p>
        </w:tc>
      </w:tr>
      <w:tr w:rsidR="001B7B67" w:rsidRPr="007D0AAC" w14:paraId="05A00B36" w14:textId="77777777" w:rsidTr="001B7B67">
        <w:trPr>
          <w:trHeight w:val="791"/>
        </w:trPr>
        <w:tc>
          <w:tcPr>
            <w:tcW w:w="810" w:type="dxa"/>
            <w:vMerge/>
            <w:vAlign w:val="center"/>
          </w:tcPr>
          <w:p w14:paraId="24C2AA1E" w14:textId="77777777" w:rsidR="001B7B67" w:rsidRDefault="001B7B67" w:rsidP="001B7B67">
            <w:pPr>
              <w:pStyle w:val="H1bodytext"/>
              <w:spacing w:after="0"/>
              <w:ind w:left="0"/>
              <w:jc w:val="center"/>
              <w:rPr>
                <w:rFonts w:ascii="Arial" w:hAnsi="Arial"/>
                <w:sz w:val="20"/>
              </w:rPr>
            </w:pPr>
          </w:p>
        </w:tc>
        <w:tc>
          <w:tcPr>
            <w:tcW w:w="4050" w:type="dxa"/>
            <w:vMerge/>
            <w:vAlign w:val="center"/>
          </w:tcPr>
          <w:p w14:paraId="5B04F7F8" w14:textId="77777777" w:rsidR="001B7B67" w:rsidRDefault="001B7B67" w:rsidP="001B7B67">
            <w:pPr>
              <w:pStyle w:val="H1bodytext"/>
              <w:spacing w:after="0"/>
              <w:ind w:left="0"/>
              <w:rPr>
                <w:rFonts w:ascii="Arial" w:hAnsi="Arial"/>
                <w:sz w:val="20"/>
              </w:rPr>
            </w:pPr>
          </w:p>
        </w:tc>
        <w:tc>
          <w:tcPr>
            <w:tcW w:w="3060" w:type="dxa"/>
            <w:vAlign w:val="center"/>
          </w:tcPr>
          <w:p w14:paraId="68A9D256" w14:textId="77777777" w:rsidR="001B7B67" w:rsidRDefault="001B7B67" w:rsidP="001B7B67">
            <w:pPr>
              <w:pStyle w:val="H1bodytext"/>
              <w:spacing w:after="0"/>
              <w:ind w:left="0"/>
              <w:rPr>
                <w:rFonts w:ascii="Arial" w:hAnsi="Arial"/>
                <w:sz w:val="20"/>
              </w:rPr>
            </w:pPr>
            <w:r>
              <w:rPr>
                <w:rFonts w:ascii="Arial" w:hAnsi="Arial"/>
                <w:sz w:val="20"/>
              </w:rPr>
              <w:t>Rate values = hand calculated rates for integer years.</w:t>
            </w:r>
          </w:p>
        </w:tc>
        <w:tc>
          <w:tcPr>
            <w:tcW w:w="1440" w:type="dxa"/>
            <w:gridSpan w:val="2"/>
            <w:vAlign w:val="center"/>
          </w:tcPr>
          <w:p w14:paraId="55F72700" w14:textId="4766844A" w:rsidR="001B7B67" w:rsidRPr="007D0AAC" w:rsidRDefault="00E972A5" w:rsidP="001B7B67">
            <w:pPr>
              <w:pStyle w:val="H1bodytext"/>
              <w:spacing w:after="0"/>
              <w:ind w:left="0"/>
              <w:jc w:val="center"/>
              <w:rPr>
                <w:rFonts w:ascii="Arial" w:hAnsi="Arial"/>
                <w:sz w:val="20"/>
              </w:rPr>
            </w:pPr>
            <w:r>
              <w:rPr>
                <w:rFonts w:ascii="Arial" w:hAnsi="Arial"/>
                <w:sz w:val="20"/>
              </w:rPr>
              <w:t>Pass</w:t>
            </w:r>
          </w:p>
        </w:tc>
      </w:tr>
    </w:tbl>
    <w:p w14:paraId="67DAD2C8" w14:textId="0302110E" w:rsidR="001B7B67" w:rsidRDefault="001B7B67" w:rsidP="001B7B67">
      <w:pPr>
        <w:pStyle w:val="H1bodytext"/>
        <w:spacing w:after="120"/>
        <w:rPr>
          <w:rFonts w:ascii="Arial" w:hAnsi="Arial"/>
          <w:highlight w:val="yellow"/>
        </w:rPr>
      </w:pPr>
    </w:p>
    <w:p w14:paraId="0154EA95" w14:textId="77777777" w:rsidR="001B7B67" w:rsidRDefault="001B7B67">
      <w:pPr>
        <w:spacing w:after="160" w:line="259" w:lineRule="auto"/>
        <w:rPr>
          <w:rFonts w:eastAsia="Times New Roman" w:cs="Times New Roman"/>
          <w:szCs w:val="20"/>
          <w:highlight w:val="yellow"/>
        </w:rPr>
      </w:pPr>
      <w:r>
        <w:rPr>
          <w:highlight w:val="yellow"/>
        </w:rPr>
        <w:br w:type="page"/>
      </w:r>
    </w:p>
    <w:p w14:paraId="31B7F4DA" w14:textId="4F951CC6" w:rsidR="001B7B67" w:rsidRDefault="001B7B67" w:rsidP="001B7B67">
      <w:r>
        <w:rPr>
          <w:b/>
          <w:bCs/>
        </w:rPr>
        <w:lastRenderedPageBreak/>
        <w:t>Testing Process Description</w:t>
      </w:r>
    </w:p>
    <w:p w14:paraId="385C1B5E" w14:textId="77777777" w:rsidR="00F52755" w:rsidRDefault="00F52755" w:rsidP="00F52755">
      <w:r>
        <w:t>Excel was used to create hand calculations which were then used to verify the SRI output for this test.</w:t>
      </w:r>
    </w:p>
    <w:p w14:paraId="215231A7" w14:textId="77777777" w:rsidR="001B7B67" w:rsidRDefault="001B7B67" w:rsidP="001B7B67"/>
    <w:p w14:paraId="69478B30" w14:textId="77777777" w:rsidR="001B7B67" w:rsidRDefault="001B7B67" w:rsidP="001B7B67"/>
    <w:p w14:paraId="78B3A120" w14:textId="77777777" w:rsidR="001B7B67" w:rsidRDefault="001B7B67" w:rsidP="001B7B67">
      <w:pPr>
        <w:rPr>
          <w:b/>
          <w:bCs/>
        </w:rPr>
      </w:pPr>
      <w:r>
        <w:rPr>
          <w:b/>
          <w:bCs/>
        </w:rPr>
        <w:t>Tool Runner Log</w:t>
      </w:r>
    </w:p>
    <w:p w14:paraId="23DDD974" w14:textId="77777777" w:rsidR="00F52755" w:rsidRPr="001A0DA0" w:rsidRDefault="00F52755" w:rsidP="00F52755">
      <w:pPr>
        <w:pStyle w:val="H1bodytext"/>
        <w:spacing w:after="120"/>
        <w:ind w:left="0"/>
        <w:rPr>
          <w:rFonts w:ascii="Arial" w:hAnsi="Arial"/>
        </w:rPr>
      </w:pPr>
      <w:r w:rsidRPr="001A0DA0">
        <w:rPr>
          <w:rFonts w:ascii="Arial" w:hAnsi="Arial"/>
        </w:rPr>
        <w:t>See Tool Runner Log in AT-1</w:t>
      </w:r>
    </w:p>
    <w:p w14:paraId="7090EDDC" w14:textId="77777777" w:rsidR="001B7B67" w:rsidRDefault="001B7B67" w:rsidP="001B7B67">
      <w:pPr>
        <w:pStyle w:val="H1bodytext"/>
        <w:spacing w:after="120"/>
        <w:rPr>
          <w:rFonts w:ascii="Arial" w:hAnsi="Arial"/>
          <w:highlight w:val="yellow"/>
        </w:rPr>
      </w:pPr>
    </w:p>
    <w:tbl>
      <w:tblPr>
        <w:tblStyle w:val="TableGrid"/>
        <w:tblW w:w="0" w:type="auto"/>
        <w:tblInd w:w="720" w:type="dxa"/>
        <w:tblLayout w:type="fixed"/>
        <w:tblLook w:val="04A0" w:firstRow="1" w:lastRow="0" w:firstColumn="1" w:lastColumn="0" w:noHBand="0" w:noVBand="1"/>
      </w:tblPr>
      <w:tblGrid>
        <w:gridCol w:w="900"/>
        <w:gridCol w:w="3690"/>
        <w:gridCol w:w="2803"/>
        <w:gridCol w:w="1967"/>
      </w:tblGrid>
      <w:tr w:rsidR="001B7B67" w:rsidRPr="00932809" w14:paraId="7BB24596" w14:textId="77777777" w:rsidTr="001B7B67">
        <w:trPr>
          <w:cantSplit/>
          <w:trHeight w:val="360"/>
          <w:tblHeader/>
        </w:trPr>
        <w:tc>
          <w:tcPr>
            <w:tcW w:w="9360" w:type="dxa"/>
            <w:gridSpan w:val="4"/>
            <w:tcBorders>
              <w:top w:val="nil"/>
              <w:left w:val="nil"/>
              <w:bottom w:val="single" w:sz="4" w:space="0" w:color="auto"/>
              <w:right w:val="nil"/>
            </w:tcBorders>
            <w:vAlign w:val="bottom"/>
          </w:tcPr>
          <w:p w14:paraId="50D53D63" w14:textId="4A23F32E" w:rsidR="001B7B67" w:rsidRDefault="001B7B67" w:rsidP="001B7B67">
            <w:pPr>
              <w:pStyle w:val="Table"/>
            </w:pPr>
            <w:r>
              <w:t>Table A-6</w:t>
            </w:r>
          </w:p>
          <w:p w14:paraId="1FA0ED09" w14:textId="60B956E4" w:rsidR="001B7B67" w:rsidRPr="007D0AAC" w:rsidRDefault="005D5179" w:rsidP="001B7B67">
            <w:pPr>
              <w:pStyle w:val="H1bodytext"/>
              <w:spacing w:after="0"/>
              <w:ind w:left="0"/>
              <w:jc w:val="center"/>
              <w:rPr>
                <w:rFonts w:ascii="Arial" w:hAnsi="Arial"/>
                <w:b/>
                <w:sz w:val="20"/>
              </w:rPr>
            </w:pPr>
            <w:sdt>
              <w:sdtPr>
                <w:rPr>
                  <w:rFonts w:ascii="Arial" w:hAnsi="Arial"/>
                  <w:b/>
                  <w:bCs/>
                  <w:sz w:val="20"/>
                </w:rPr>
                <w:alias w:val="Keywords"/>
                <w:tag w:val=""/>
                <w:id w:val="-2146105427"/>
                <w:placeholder>
                  <w:docPart w:val="1C55A326125740B28742EFD2D58675C7"/>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cs="Arial"/>
                <w:b/>
                <w:sz w:val="20"/>
              </w:rPr>
              <w:t xml:space="preserve"> Acceptance </w:t>
            </w:r>
            <w:r w:rsidR="001B7B67" w:rsidRPr="007D0AAC">
              <w:rPr>
                <w:rFonts w:ascii="Arial" w:hAnsi="Arial"/>
                <w:b/>
                <w:sz w:val="20"/>
              </w:rPr>
              <w:t>Test Plan</w:t>
            </w:r>
            <w:r w:rsidR="001B7B67">
              <w:rPr>
                <w:rFonts w:ascii="Arial" w:hAnsi="Arial"/>
                <w:b/>
                <w:sz w:val="20"/>
              </w:rPr>
              <w:t xml:space="preserve"> Case 6</w:t>
            </w:r>
          </w:p>
        </w:tc>
      </w:tr>
      <w:tr w:rsidR="001B7B67" w:rsidRPr="007D0AAC" w14:paraId="38A0F9E3" w14:textId="77777777" w:rsidTr="001B7B67">
        <w:trPr>
          <w:cantSplit/>
          <w:trHeight w:val="530"/>
          <w:tblHeader/>
        </w:trPr>
        <w:tc>
          <w:tcPr>
            <w:tcW w:w="4590" w:type="dxa"/>
            <w:gridSpan w:val="2"/>
            <w:tcBorders>
              <w:top w:val="single" w:sz="4" w:space="0" w:color="auto"/>
            </w:tcBorders>
            <w:shd w:val="clear" w:color="auto" w:fill="auto"/>
            <w:vAlign w:val="center"/>
          </w:tcPr>
          <w:p w14:paraId="01248B19" w14:textId="0784A28E" w:rsidR="001B7B67" w:rsidRPr="007D0AAC" w:rsidRDefault="005D5179" w:rsidP="001B7B67">
            <w:pPr>
              <w:pStyle w:val="H1bodytext"/>
              <w:spacing w:after="0"/>
              <w:ind w:left="0"/>
              <w:jc w:val="center"/>
              <w:rPr>
                <w:rFonts w:ascii="Arial" w:hAnsi="Arial"/>
                <w:b/>
                <w:sz w:val="20"/>
              </w:rPr>
            </w:pPr>
            <w:sdt>
              <w:sdtPr>
                <w:rPr>
                  <w:rFonts w:ascii="Arial" w:hAnsi="Arial"/>
                  <w:b/>
                  <w:bCs/>
                  <w:sz w:val="20"/>
                </w:rPr>
                <w:alias w:val="Keywords"/>
                <w:tag w:val=""/>
                <w:id w:val="-1304003196"/>
                <w:placeholder>
                  <w:docPart w:val="86E0A5B6E1024834B474794047D66B4F"/>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b/>
                <w:sz w:val="20"/>
              </w:rPr>
              <w:t xml:space="preserve"> Acceptance Testing</w:t>
            </w:r>
          </w:p>
          <w:p w14:paraId="71F8FE71"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6</w:t>
            </w:r>
          </w:p>
        </w:tc>
        <w:tc>
          <w:tcPr>
            <w:tcW w:w="4770" w:type="dxa"/>
            <w:gridSpan w:val="2"/>
            <w:tcBorders>
              <w:top w:val="single" w:sz="4" w:space="0" w:color="auto"/>
            </w:tcBorders>
            <w:shd w:val="clear" w:color="auto" w:fill="auto"/>
            <w:vAlign w:val="center"/>
          </w:tcPr>
          <w:p w14:paraId="78463660" w14:textId="4CC53ECA"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CE3C78">
              <w:rPr>
                <w:rFonts w:ascii="Arial" w:hAnsi="Arial"/>
                <w:b/>
                <w:sz w:val="20"/>
              </w:rPr>
              <w:t>05-1</w:t>
            </w:r>
            <w:r w:rsidR="0008472F">
              <w:rPr>
                <w:rFonts w:ascii="Arial" w:hAnsi="Arial"/>
                <w:b/>
                <w:sz w:val="20"/>
              </w:rPr>
              <w:t>8</w:t>
            </w:r>
            <w:r w:rsidR="00CE3C78">
              <w:rPr>
                <w:rFonts w:ascii="Arial" w:hAnsi="Arial"/>
                <w:b/>
                <w:sz w:val="20"/>
              </w:rPr>
              <w:t>-2020</w:t>
            </w:r>
          </w:p>
        </w:tc>
      </w:tr>
      <w:tr w:rsidR="001B7B67" w:rsidRPr="007D0AAC" w14:paraId="36B0C8CF" w14:textId="77777777" w:rsidTr="001B7B67">
        <w:trPr>
          <w:cantSplit/>
          <w:trHeight w:val="530"/>
          <w:tblHeader/>
        </w:trPr>
        <w:tc>
          <w:tcPr>
            <w:tcW w:w="4590" w:type="dxa"/>
            <w:gridSpan w:val="2"/>
            <w:tcBorders>
              <w:top w:val="single" w:sz="4" w:space="0" w:color="auto"/>
            </w:tcBorders>
            <w:shd w:val="clear" w:color="auto" w:fill="auto"/>
            <w:vAlign w:val="center"/>
          </w:tcPr>
          <w:p w14:paraId="129F3A6E"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19153F3" w14:textId="211CD143" w:rsidR="001B7B67" w:rsidRPr="007D0AAC" w:rsidRDefault="007A6E85" w:rsidP="001B7B67">
            <w:pPr>
              <w:pStyle w:val="H1bodytext"/>
              <w:spacing w:after="0"/>
              <w:ind w:left="0"/>
              <w:rPr>
                <w:rFonts w:ascii="Arial" w:hAnsi="Arial"/>
                <w:b/>
                <w:sz w:val="20"/>
              </w:rPr>
            </w:pPr>
            <w:r w:rsidRPr="007A6E85">
              <w:rPr>
                <w:rFonts w:ascii="Arial" w:hAnsi="Arial"/>
                <w:b/>
                <w:sz w:val="20"/>
              </w:rPr>
              <w:t>\\olive\backups\CAVE\CA-CIE-Tools-TestEnv\SZ_surf_conv\SRI Test\</w:t>
            </w:r>
          </w:p>
        </w:tc>
        <w:tc>
          <w:tcPr>
            <w:tcW w:w="4770" w:type="dxa"/>
            <w:gridSpan w:val="2"/>
            <w:tcBorders>
              <w:top w:val="single" w:sz="4" w:space="0" w:color="auto"/>
            </w:tcBorders>
            <w:shd w:val="clear" w:color="auto" w:fill="auto"/>
            <w:vAlign w:val="center"/>
          </w:tcPr>
          <w:p w14:paraId="3F4E376B" w14:textId="5B3EE432"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09071D">
              <w:rPr>
                <w:rFonts w:ascii="Arial" w:hAnsi="Arial"/>
                <w:b/>
                <w:sz w:val="20"/>
              </w:rPr>
              <w:t xml:space="preserve"> Praveena Allena</w:t>
            </w:r>
          </w:p>
        </w:tc>
      </w:tr>
      <w:tr w:rsidR="001B7B67" w:rsidRPr="007D0AAC" w14:paraId="2626637E" w14:textId="77777777" w:rsidTr="001B7B67">
        <w:trPr>
          <w:cantSplit/>
          <w:trHeight w:val="530"/>
          <w:tblHeader/>
        </w:trPr>
        <w:tc>
          <w:tcPr>
            <w:tcW w:w="9360" w:type="dxa"/>
            <w:gridSpan w:val="4"/>
            <w:tcBorders>
              <w:top w:val="single" w:sz="4" w:space="0" w:color="auto"/>
            </w:tcBorders>
            <w:shd w:val="clear" w:color="auto" w:fill="auto"/>
            <w:vAlign w:val="center"/>
          </w:tcPr>
          <w:p w14:paraId="37147056" w14:textId="1DE624C1" w:rsidR="001B7B67" w:rsidRPr="007D0AAC" w:rsidRDefault="001B7B67" w:rsidP="001B7B67">
            <w:pPr>
              <w:pStyle w:val="H1bodytext"/>
              <w:spacing w:after="0"/>
              <w:ind w:left="0"/>
              <w:rPr>
                <w:rFonts w:ascii="Arial" w:hAnsi="Arial"/>
                <w:b/>
                <w:sz w:val="20"/>
              </w:rPr>
            </w:pPr>
            <w:r w:rsidRPr="001A0DA0">
              <w:rPr>
                <w:rFonts w:ascii="Arial" w:hAnsi="Arial"/>
                <w:b/>
                <w:sz w:val="20"/>
              </w:rPr>
              <w:t xml:space="preserve">Testing Directory: </w:t>
            </w:r>
            <w:r w:rsidR="000113FE" w:rsidRPr="001A0DA0">
              <w:rPr>
                <w:rFonts w:ascii="Arial" w:hAnsi="Arial"/>
                <w:b/>
                <w:sz w:val="20"/>
              </w:rPr>
              <w:t>OLIVE\\CAVE\CA-CIE-Tools-TestEnv\SZ_surf_conv\SRI Test\</w:t>
            </w:r>
            <w:r w:rsidR="0091621C">
              <w:rPr>
                <w:rFonts w:ascii="Arial" w:hAnsi="Arial"/>
                <w:b/>
                <w:sz w:val="20"/>
              </w:rPr>
              <w:t>AT-6</w:t>
            </w:r>
          </w:p>
        </w:tc>
      </w:tr>
      <w:tr w:rsidR="001B7B67" w:rsidRPr="00572F5F" w14:paraId="2D2EE96C" w14:textId="77777777" w:rsidTr="001B7B67">
        <w:trPr>
          <w:cantSplit/>
          <w:trHeight w:val="530"/>
          <w:tblHeader/>
        </w:trPr>
        <w:tc>
          <w:tcPr>
            <w:tcW w:w="900" w:type="dxa"/>
            <w:tcBorders>
              <w:top w:val="single" w:sz="4" w:space="0" w:color="auto"/>
            </w:tcBorders>
            <w:shd w:val="clear" w:color="auto" w:fill="D9D9D9" w:themeFill="background1" w:themeFillShade="D9"/>
            <w:vAlign w:val="center"/>
          </w:tcPr>
          <w:p w14:paraId="29C3A0DB"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90" w:type="dxa"/>
            <w:tcBorders>
              <w:top w:val="single" w:sz="4" w:space="0" w:color="auto"/>
            </w:tcBorders>
            <w:shd w:val="clear" w:color="auto" w:fill="D9D9D9" w:themeFill="background1" w:themeFillShade="D9"/>
            <w:vAlign w:val="center"/>
          </w:tcPr>
          <w:p w14:paraId="50FEC15B"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2803" w:type="dxa"/>
            <w:tcBorders>
              <w:top w:val="single" w:sz="4" w:space="0" w:color="auto"/>
            </w:tcBorders>
            <w:shd w:val="clear" w:color="auto" w:fill="D9D9D9" w:themeFill="background1" w:themeFillShade="D9"/>
            <w:vAlign w:val="center"/>
          </w:tcPr>
          <w:p w14:paraId="584CAB0E"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967" w:type="dxa"/>
            <w:tcBorders>
              <w:top w:val="single" w:sz="4" w:space="0" w:color="auto"/>
            </w:tcBorders>
            <w:shd w:val="clear" w:color="auto" w:fill="D9D9D9" w:themeFill="background1" w:themeFillShade="D9"/>
            <w:vAlign w:val="center"/>
          </w:tcPr>
          <w:p w14:paraId="104B209D"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366A24F9" w14:textId="77777777" w:rsidTr="001B7B67">
        <w:trPr>
          <w:trHeight w:val="494"/>
        </w:trPr>
        <w:tc>
          <w:tcPr>
            <w:tcW w:w="9360" w:type="dxa"/>
            <w:gridSpan w:val="4"/>
            <w:vAlign w:val="center"/>
          </w:tcPr>
          <w:p w14:paraId="7BBDAB86" w14:textId="77777777" w:rsidR="001B7B67" w:rsidRPr="007D0AAC" w:rsidRDefault="001B7B67" w:rsidP="001B7B67">
            <w:pPr>
              <w:pStyle w:val="H1bodytext"/>
              <w:spacing w:after="0"/>
              <w:ind w:left="0"/>
              <w:rPr>
                <w:rFonts w:ascii="Arial" w:hAnsi="Arial"/>
                <w:i/>
                <w:iCs/>
                <w:sz w:val="20"/>
              </w:rPr>
            </w:pPr>
            <w:r>
              <w:rPr>
                <w:rFonts w:ascii="Arial" w:hAnsi="Arial"/>
                <w:sz w:val="20"/>
              </w:rPr>
              <w:t>Navigate to the Testing Directory</w:t>
            </w:r>
          </w:p>
        </w:tc>
      </w:tr>
      <w:tr w:rsidR="001B7B67" w14:paraId="19E5F2DA" w14:textId="77777777" w:rsidTr="001B7B67">
        <w:trPr>
          <w:trHeight w:val="1673"/>
        </w:trPr>
        <w:tc>
          <w:tcPr>
            <w:tcW w:w="900" w:type="dxa"/>
            <w:vAlign w:val="center"/>
          </w:tcPr>
          <w:p w14:paraId="21193083"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460" w:type="dxa"/>
            <w:gridSpan w:val="3"/>
            <w:vAlign w:val="center"/>
          </w:tcPr>
          <w:p w14:paraId="5E66D313"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29BC76AA" w14:textId="77777777" w:rsidR="001B7B67" w:rsidRDefault="001B7B67" w:rsidP="001B7B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3E212DC7" w14:textId="77777777" w:rsidR="001B7B67" w:rsidRPr="00ED4144" w:rsidRDefault="001B7B67" w:rsidP="001B7B67">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1B7B67" w14:paraId="39F773CA" w14:textId="77777777" w:rsidTr="001B7B67">
        <w:trPr>
          <w:trHeight w:val="494"/>
        </w:trPr>
        <w:tc>
          <w:tcPr>
            <w:tcW w:w="900" w:type="dxa"/>
            <w:vAlign w:val="center"/>
          </w:tcPr>
          <w:p w14:paraId="25A25A95" w14:textId="77777777" w:rsidR="001B7B67" w:rsidRDefault="001B7B67" w:rsidP="001B7B67">
            <w:pPr>
              <w:pStyle w:val="H1bodytext"/>
              <w:spacing w:after="0"/>
              <w:ind w:left="0"/>
              <w:jc w:val="center"/>
              <w:rPr>
                <w:rFonts w:ascii="Arial" w:hAnsi="Arial"/>
                <w:sz w:val="20"/>
              </w:rPr>
            </w:pPr>
            <w:r>
              <w:rPr>
                <w:rFonts w:ascii="Arial" w:hAnsi="Arial"/>
                <w:sz w:val="20"/>
              </w:rPr>
              <w:t>2</w:t>
            </w:r>
          </w:p>
        </w:tc>
        <w:tc>
          <w:tcPr>
            <w:tcW w:w="8460" w:type="dxa"/>
            <w:gridSpan w:val="3"/>
            <w:vAlign w:val="center"/>
          </w:tcPr>
          <w:p w14:paraId="6079C13F" w14:textId="77777777" w:rsidR="001B7B67" w:rsidRPr="00ED4144" w:rsidRDefault="001B7B67" w:rsidP="001B7B67">
            <w:pPr>
              <w:pStyle w:val="H1bodytext"/>
              <w:spacing w:after="0"/>
              <w:ind w:left="0"/>
              <w:rPr>
                <w:rFonts w:ascii="Arial" w:hAnsi="Arial"/>
                <w:iCs/>
                <w:sz w:val="20"/>
              </w:rPr>
            </w:pPr>
            <w:r>
              <w:rPr>
                <w:rFonts w:ascii="Arial" w:hAnsi="Arial"/>
                <w:sz w:val="20"/>
              </w:rPr>
              <w:t>Select “tab” delimiter radio button</w:t>
            </w:r>
          </w:p>
        </w:tc>
      </w:tr>
      <w:tr w:rsidR="001B7B67" w14:paraId="0A5802E2" w14:textId="77777777" w:rsidTr="001B7B67">
        <w:trPr>
          <w:trHeight w:val="494"/>
        </w:trPr>
        <w:tc>
          <w:tcPr>
            <w:tcW w:w="900" w:type="dxa"/>
            <w:vAlign w:val="center"/>
          </w:tcPr>
          <w:p w14:paraId="6521E76B" w14:textId="77777777" w:rsidR="001B7B67" w:rsidRDefault="001B7B67" w:rsidP="001B7B67">
            <w:pPr>
              <w:pStyle w:val="H1bodytext"/>
              <w:spacing w:after="0"/>
              <w:ind w:left="0"/>
              <w:jc w:val="center"/>
              <w:rPr>
                <w:rFonts w:ascii="Arial" w:hAnsi="Arial"/>
                <w:sz w:val="20"/>
              </w:rPr>
            </w:pPr>
            <w:r>
              <w:rPr>
                <w:rFonts w:ascii="Arial" w:hAnsi="Arial"/>
                <w:sz w:val="20"/>
              </w:rPr>
              <w:t>3</w:t>
            </w:r>
          </w:p>
        </w:tc>
        <w:tc>
          <w:tcPr>
            <w:tcW w:w="8460" w:type="dxa"/>
            <w:gridSpan w:val="3"/>
            <w:vAlign w:val="center"/>
          </w:tcPr>
          <w:p w14:paraId="60B7E84F" w14:textId="77777777" w:rsidR="001B7B67" w:rsidRDefault="001B7B67" w:rsidP="001B7B67">
            <w:pPr>
              <w:pStyle w:val="H1bodytext"/>
              <w:spacing w:after="0"/>
              <w:ind w:left="0"/>
              <w:rPr>
                <w:rFonts w:ascii="Arial" w:hAnsi="Arial"/>
                <w:sz w:val="20"/>
              </w:rPr>
            </w:pPr>
            <w:r>
              <w:rPr>
                <w:rFonts w:ascii="Arial" w:hAnsi="Arial"/>
                <w:sz w:val="20"/>
              </w:rPr>
              <w:t>Check the “Single Output” check box</w:t>
            </w:r>
          </w:p>
        </w:tc>
      </w:tr>
      <w:tr w:rsidR="001B7B67" w14:paraId="5CF2225A" w14:textId="77777777" w:rsidTr="001B7B67">
        <w:trPr>
          <w:trHeight w:val="890"/>
        </w:trPr>
        <w:tc>
          <w:tcPr>
            <w:tcW w:w="900" w:type="dxa"/>
            <w:vAlign w:val="center"/>
          </w:tcPr>
          <w:p w14:paraId="6D7345F5" w14:textId="77777777" w:rsidR="001B7B67" w:rsidRDefault="001B7B67" w:rsidP="001B7B67">
            <w:pPr>
              <w:pStyle w:val="H1bodytext"/>
              <w:spacing w:after="0"/>
              <w:ind w:left="0"/>
              <w:jc w:val="center"/>
              <w:rPr>
                <w:rFonts w:ascii="Arial" w:hAnsi="Arial"/>
                <w:sz w:val="20"/>
              </w:rPr>
            </w:pPr>
            <w:r>
              <w:rPr>
                <w:rFonts w:ascii="Arial" w:hAnsi="Arial"/>
                <w:sz w:val="20"/>
              </w:rPr>
              <w:t>4</w:t>
            </w:r>
          </w:p>
        </w:tc>
        <w:tc>
          <w:tcPr>
            <w:tcW w:w="8460" w:type="dxa"/>
            <w:gridSpan w:val="3"/>
            <w:vAlign w:val="center"/>
          </w:tcPr>
          <w:p w14:paraId="7A4FA822" w14:textId="77777777" w:rsidR="001B7B67" w:rsidRDefault="001B7B67" w:rsidP="001B7B67">
            <w:pPr>
              <w:pStyle w:val="H1bodytext"/>
              <w:spacing w:after="0"/>
              <w:ind w:left="0"/>
              <w:rPr>
                <w:rFonts w:ascii="Arial" w:hAnsi="Arial"/>
                <w:sz w:val="20"/>
              </w:rPr>
            </w:pPr>
            <w:r>
              <w:rPr>
                <w:rFonts w:ascii="Arial" w:hAnsi="Arial"/>
                <w:sz w:val="20"/>
              </w:rPr>
              <w:t>Check “Use Cumulative”</w:t>
            </w:r>
          </w:p>
        </w:tc>
      </w:tr>
      <w:tr w:rsidR="001B7B67" w14:paraId="0ACEBD22" w14:textId="77777777" w:rsidTr="001B7B67">
        <w:trPr>
          <w:trHeight w:val="494"/>
        </w:trPr>
        <w:tc>
          <w:tcPr>
            <w:tcW w:w="900" w:type="dxa"/>
            <w:vAlign w:val="center"/>
          </w:tcPr>
          <w:p w14:paraId="501CB63A"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460" w:type="dxa"/>
            <w:gridSpan w:val="3"/>
            <w:vAlign w:val="center"/>
          </w:tcPr>
          <w:p w14:paraId="7887BF9C" w14:textId="77777777" w:rsidR="001B7B67" w:rsidRPr="00ED4144" w:rsidRDefault="001B7B67" w:rsidP="001B7B67">
            <w:pPr>
              <w:pStyle w:val="H1bodytext"/>
              <w:spacing w:after="0"/>
              <w:ind w:left="0"/>
              <w:rPr>
                <w:rFonts w:ascii="Arial" w:hAnsi="Arial"/>
                <w:iCs/>
                <w:sz w:val="20"/>
              </w:rPr>
            </w:pPr>
            <w:r>
              <w:rPr>
                <w:rFonts w:ascii="Arial" w:hAnsi="Arial"/>
                <w:sz w:val="20"/>
              </w:rPr>
              <w:t>Click “Browse”</w:t>
            </w:r>
          </w:p>
        </w:tc>
      </w:tr>
      <w:tr w:rsidR="001B7B67" w14:paraId="4C50469E" w14:textId="77777777" w:rsidTr="001B7B67">
        <w:trPr>
          <w:trHeight w:val="494"/>
        </w:trPr>
        <w:tc>
          <w:tcPr>
            <w:tcW w:w="900" w:type="dxa"/>
            <w:vAlign w:val="center"/>
          </w:tcPr>
          <w:p w14:paraId="383A85C3" w14:textId="77777777" w:rsidR="001B7B67" w:rsidRDefault="001B7B67" w:rsidP="001B7B67">
            <w:pPr>
              <w:pStyle w:val="H1bodytext"/>
              <w:spacing w:after="0"/>
              <w:ind w:left="0"/>
              <w:jc w:val="center"/>
              <w:rPr>
                <w:rFonts w:ascii="Arial" w:hAnsi="Arial"/>
                <w:sz w:val="20"/>
              </w:rPr>
            </w:pPr>
            <w:r>
              <w:rPr>
                <w:rFonts w:ascii="Arial" w:hAnsi="Arial"/>
                <w:sz w:val="20"/>
              </w:rPr>
              <w:t>6</w:t>
            </w:r>
          </w:p>
        </w:tc>
        <w:tc>
          <w:tcPr>
            <w:tcW w:w="8460" w:type="dxa"/>
            <w:gridSpan w:val="3"/>
            <w:vAlign w:val="center"/>
          </w:tcPr>
          <w:p w14:paraId="382A5D76" w14:textId="77777777" w:rsidR="001B7B67" w:rsidRDefault="001B7B67" w:rsidP="001B7B67">
            <w:pPr>
              <w:pStyle w:val="H1bodytext"/>
              <w:spacing w:after="0"/>
              <w:ind w:left="0"/>
              <w:rPr>
                <w:rFonts w:ascii="Arial" w:hAnsi="Arial"/>
                <w:sz w:val="20"/>
              </w:rPr>
            </w:pPr>
            <w:r>
              <w:rPr>
                <w:rFonts w:ascii="Arial" w:hAnsi="Arial"/>
                <w:sz w:val="20"/>
              </w:rPr>
              <w:t xml:space="preserve">Select </w:t>
            </w:r>
            <w:r w:rsidRPr="0051563A">
              <w:rPr>
                <w:rFonts w:ascii="Arial" w:hAnsi="Arial"/>
                <w:sz w:val="20"/>
              </w:rPr>
              <w:t>[test_directory]\AT-</w:t>
            </w:r>
            <w:r>
              <w:rPr>
                <w:rFonts w:ascii="Arial" w:hAnsi="Arial"/>
                <w:sz w:val="20"/>
              </w:rPr>
              <w:t>6</w:t>
            </w:r>
            <w:r w:rsidRPr="0051563A">
              <w:rPr>
                <w:rFonts w:ascii="Arial" w:hAnsi="Arial"/>
                <w:sz w:val="20"/>
              </w:rPr>
              <w:t>\</w:t>
            </w:r>
            <w:r w:rsidRPr="005C495B">
              <w:rPr>
                <w:rFonts w:ascii="Arial" w:hAnsi="Arial"/>
                <w:sz w:val="20"/>
              </w:rPr>
              <w:t>tab_i-129_test_data_2_column_subset.dat</w:t>
            </w:r>
          </w:p>
        </w:tc>
      </w:tr>
      <w:tr w:rsidR="001B7B67" w14:paraId="7FA4DE1F" w14:textId="77777777" w:rsidTr="001B7B67">
        <w:trPr>
          <w:trHeight w:val="494"/>
        </w:trPr>
        <w:tc>
          <w:tcPr>
            <w:tcW w:w="900" w:type="dxa"/>
            <w:vAlign w:val="center"/>
          </w:tcPr>
          <w:p w14:paraId="3EB1F191" w14:textId="77777777" w:rsidR="001B7B67" w:rsidRDefault="001B7B67" w:rsidP="001B7B67">
            <w:pPr>
              <w:pStyle w:val="H1bodytext"/>
              <w:spacing w:after="0"/>
              <w:ind w:left="0"/>
              <w:jc w:val="center"/>
              <w:rPr>
                <w:rFonts w:ascii="Arial" w:hAnsi="Arial"/>
                <w:sz w:val="20"/>
              </w:rPr>
            </w:pPr>
            <w:r>
              <w:rPr>
                <w:rFonts w:ascii="Arial" w:hAnsi="Arial"/>
                <w:sz w:val="20"/>
              </w:rPr>
              <w:t>7</w:t>
            </w:r>
          </w:p>
        </w:tc>
        <w:tc>
          <w:tcPr>
            <w:tcW w:w="8460" w:type="dxa"/>
            <w:gridSpan w:val="3"/>
            <w:vAlign w:val="center"/>
          </w:tcPr>
          <w:p w14:paraId="4B8D1D2B"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14:paraId="6049BF45" w14:textId="77777777" w:rsidTr="001B7B67">
        <w:trPr>
          <w:trHeight w:val="890"/>
        </w:trPr>
        <w:tc>
          <w:tcPr>
            <w:tcW w:w="900" w:type="dxa"/>
            <w:vAlign w:val="center"/>
          </w:tcPr>
          <w:p w14:paraId="72EA53DA" w14:textId="77777777" w:rsidR="001B7B67" w:rsidRDefault="001B7B67" w:rsidP="001B7B67">
            <w:pPr>
              <w:pStyle w:val="H1bodytext"/>
              <w:spacing w:after="0"/>
              <w:ind w:left="0"/>
              <w:jc w:val="center"/>
              <w:rPr>
                <w:rFonts w:ascii="Arial" w:hAnsi="Arial"/>
                <w:sz w:val="20"/>
              </w:rPr>
            </w:pPr>
            <w:r>
              <w:rPr>
                <w:rFonts w:ascii="Arial" w:hAnsi="Arial"/>
                <w:sz w:val="20"/>
              </w:rPr>
              <w:t>8</w:t>
            </w:r>
          </w:p>
        </w:tc>
        <w:tc>
          <w:tcPr>
            <w:tcW w:w="8460" w:type="dxa"/>
            <w:gridSpan w:val="3"/>
            <w:vAlign w:val="center"/>
          </w:tcPr>
          <w:p w14:paraId="229FD77F" w14:textId="77777777" w:rsidR="001B7B67" w:rsidRDefault="001B7B67" w:rsidP="001B7B67">
            <w:pPr>
              <w:pStyle w:val="H1bodytext"/>
              <w:spacing w:after="0"/>
              <w:ind w:left="0"/>
              <w:rPr>
                <w:rFonts w:ascii="Arial" w:hAnsi="Arial"/>
                <w:sz w:val="20"/>
              </w:rPr>
            </w:pPr>
            <w:r>
              <w:rPr>
                <w:rFonts w:ascii="Arial" w:hAnsi="Arial"/>
                <w:sz w:val="20"/>
              </w:rPr>
              <w:t>Edit the Column 2 “definition” field by entering the following text:</w:t>
            </w:r>
          </w:p>
          <w:p w14:paraId="691ADC01" w14:textId="77777777" w:rsidR="001B7B67" w:rsidRDefault="001B7B67" w:rsidP="001B7B67">
            <w:pPr>
              <w:pStyle w:val="H1bodytext"/>
              <w:spacing w:after="0"/>
              <w:ind w:left="0"/>
              <w:rPr>
                <w:rFonts w:ascii="Arial" w:hAnsi="Arial"/>
                <w:sz w:val="20"/>
              </w:rPr>
            </w:pPr>
          </w:p>
          <w:p w14:paraId="46770D65" w14:textId="77777777" w:rsidR="001B7B67" w:rsidRDefault="001B7B67" w:rsidP="001B7B67">
            <w:pPr>
              <w:pStyle w:val="H1bodytext"/>
              <w:spacing w:after="0"/>
              <w:ind w:left="0"/>
              <w:rPr>
                <w:rFonts w:ascii="Arial" w:hAnsi="Arial"/>
                <w:sz w:val="20"/>
              </w:rPr>
            </w:pPr>
            <w:r>
              <w:rPr>
                <w:rFonts w:ascii="Arial" w:hAnsi="Arial"/>
                <w:sz w:val="20"/>
              </w:rPr>
              <w:t>sum</w:t>
            </w:r>
            <w:r w:rsidRPr="005C495B">
              <w:rPr>
                <w:rFonts w:ascii="Arial" w:hAnsi="Arial"/>
                <w:sz w:val="20"/>
              </w:rPr>
              <w:t>_</w:t>
            </w:r>
            <w:r>
              <w:rPr>
                <w:rFonts w:ascii="Arial" w:hAnsi="Arial"/>
                <w:sz w:val="20"/>
              </w:rPr>
              <w:t>mass_FR-6</w:t>
            </w:r>
          </w:p>
        </w:tc>
      </w:tr>
      <w:tr w:rsidR="001B7B67" w14:paraId="514C9D90" w14:textId="77777777" w:rsidTr="001B7B67">
        <w:trPr>
          <w:trHeight w:val="899"/>
        </w:trPr>
        <w:tc>
          <w:tcPr>
            <w:tcW w:w="900" w:type="dxa"/>
            <w:vAlign w:val="center"/>
          </w:tcPr>
          <w:p w14:paraId="083BA345" w14:textId="77777777" w:rsidR="001B7B67" w:rsidRDefault="001B7B67" w:rsidP="001B7B67">
            <w:pPr>
              <w:pStyle w:val="H1bodytext"/>
              <w:spacing w:after="0"/>
              <w:ind w:left="0"/>
              <w:jc w:val="center"/>
              <w:rPr>
                <w:rFonts w:ascii="Arial" w:hAnsi="Arial"/>
                <w:sz w:val="20"/>
              </w:rPr>
            </w:pPr>
            <w:r>
              <w:rPr>
                <w:rFonts w:ascii="Arial" w:hAnsi="Arial"/>
                <w:sz w:val="20"/>
              </w:rPr>
              <w:t>9</w:t>
            </w:r>
          </w:p>
        </w:tc>
        <w:tc>
          <w:tcPr>
            <w:tcW w:w="8460" w:type="dxa"/>
            <w:gridSpan w:val="3"/>
            <w:vAlign w:val="center"/>
          </w:tcPr>
          <w:p w14:paraId="72F34270" w14:textId="77777777" w:rsidR="001B7B67" w:rsidRDefault="001B7B67" w:rsidP="001B7B67">
            <w:pPr>
              <w:pStyle w:val="H1bodytext"/>
              <w:spacing w:after="0"/>
              <w:ind w:left="0"/>
              <w:rPr>
                <w:rFonts w:ascii="Arial" w:hAnsi="Arial"/>
                <w:sz w:val="20"/>
              </w:rPr>
            </w:pPr>
            <w:r>
              <w:rPr>
                <w:rFonts w:ascii="Arial" w:hAnsi="Arial"/>
                <w:sz w:val="20"/>
              </w:rPr>
              <w:t>Edit the Column 4 “definition” field by entering the following text:</w:t>
            </w:r>
          </w:p>
          <w:p w14:paraId="7948C19D" w14:textId="77777777" w:rsidR="001B7B67" w:rsidRDefault="001B7B67" w:rsidP="001B7B67">
            <w:pPr>
              <w:pStyle w:val="H1bodytext"/>
              <w:spacing w:after="0"/>
              <w:ind w:left="0"/>
              <w:rPr>
                <w:rFonts w:ascii="Arial" w:hAnsi="Arial"/>
                <w:sz w:val="20"/>
              </w:rPr>
            </w:pPr>
          </w:p>
          <w:p w14:paraId="773898D8" w14:textId="77777777" w:rsidR="001B7B67" w:rsidRDefault="001B7B67" w:rsidP="001B7B67">
            <w:pPr>
              <w:pStyle w:val="H1bodytext"/>
              <w:spacing w:after="0"/>
              <w:ind w:left="0"/>
              <w:rPr>
                <w:rFonts w:ascii="Arial" w:hAnsi="Arial"/>
                <w:sz w:val="20"/>
              </w:rPr>
            </w:pPr>
            <w:r>
              <w:rPr>
                <w:rFonts w:ascii="Arial" w:hAnsi="Arial"/>
                <w:sz w:val="20"/>
              </w:rPr>
              <w:t>sum</w:t>
            </w:r>
            <w:r w:rsidRPr="005C495B">
              <w:rPr>
                <w:rFonts w:ascii="Arial" w:hAnsi="Arial"/>
                <w:sz w:val="20"/>
              </w:rPr>
              <w:t>_</w:t>
            </w:r>
            <w:r>
              <w:rPr>
                <w:rFonts w:ascii="Arial" w:hAnsi="Arial"/>
                <w:sz w:val="20"/>
              </w:rPr>
              <w:t>mass_FR-6</w:t>
            </w:r>
          </w:p>
        </w:tc>
      </w:tr>
      <w:tr w:rsidR="001B7B67" w14:paraId="1FD9C982" w14:textId="77777777" w:rsidTr="001B7B67">
        <w:trPr>
          <w:trHeight w:val="494"/>
        </w:trPr>
        <w:tc>
          <w:tcPr>
            <w:tcW w:w="900" w:type="dxa"/>
            <w:vAlign w:val="center"/>
          </w:tcPr>
          <w:p w14:paraId="03458A56" w14:textId="77777777" w:rsidR="001B7B67" w:rsidRDefault="001B7B67" w:rsidP="001B7B67">
            <w:pPr>
              <w:pStyle w:val="H1bodytext"/>
              <w:spacing w:after="0"/>
              <w:ind w:left="0"/>
              <w:jc w:val="center"/>
              <w:rPr>
                <w:rFonts w:ascii="Arial" w:hAnsi="Arial"/>
                <w:sz w:val="20"/>
              </w:rPr>
            </w:pPr>
            <w:r>
              <w:rPr>
                <w:rFonts w:ascii="Arial" w:hAnsi="Arial"/>
                <w:sz w:val="20"/>
              </w:rPr>
              <w:t>10</w:t>
            </w:r>
          </w:p>
        </w:tc>
        <w:tc>
          <w:tcPr>
            <w:tcW w:w="8460" w:type="dxa"/>
            <w:gridSpan w:val="3"/>
            <w:vAlign w:val="center"/>
          </w:tcPr>
          <w:p w14:paraId="1DD8C3BC" w14:textId="77777777" w:rsidR="001B7B67" w:rsidRDefault="001B7B67" w:rsidP="001B7B67">
            <w:pPr>
              <w:pStyle w:val="H1bodytext"/>
              <w:spacing w:after="0"/>
              <w:ind w:left="0"/>
              <w:rPr>
                <w:rFonts w:ascii="Arial" w:hAnsi="Arial"/>
                <w:sz w:val="20"/>
              </w:rPr>
            </w:pPr>
            <w:r>
              <w:rPr>
                <w:rFonts w:ascii="Arial" w:hAnsi="Arial"/>
                <w:sz w:val="20"/>
              </w:rPr>
              <w:t>Click “Browse” next to “out dir:”</w:t>
            </w:r>
          </w:p>
        </w:tc>
      </w:tr>
      <w:tr w:rsidR="001B7B67" w:rsidDel="000A1842" w14:paraId="7061CC97" w14:textId="77777777" w:rsidTr="001B7B67">
        <w:trPr>
          <w:trHeight w:val="494"/>
        </w:trPr>
        <w:tc>
          <w:tcPr>
            <w:tcW w:w="900" w:type="dxa"/>
            <w:vAlign w:val="center"/>
          </w:tcPr>
          <w:p w14:paraId="01145247" w14:textId="77777777" w:rsidR="001B7B67" w:rsidRDefault="001B7B67" w:rsidP="001B7B67">
            <w:pPr>
              <w:pStyle w:val="H1bodytext"/>
              <w:spacing w:after="0"/>
              <w:ind w:left="0"/>
              <w:jc w:val="center"/>
              <w:rPr>
                <w:rFonts w:ascii="Arial" w:hAnsi="Arial"/>
                <w:sz w:val="20"/>
              </w:rPr>
            </w:pPr>
            <w:r>
              <w:rPr>
                <w:rFonts w:ascii="Arial" w:hAnsi="Arial"/>
                <w:sz w:val="20"/>
              </w:rPr>
              <w:lastRenderedPageBreak/>
              <w:t>11</w:t>
            </w:r>
          </w:p>
        </w:tc>
        <w:tc>
          <w:tcPr>
            <w:tcW w:w="8460" w:type="dxa"/>
            <w:gridSpan w:val="3"/>
            <w:vAlign w:val="center"/>
          </w:tcPr>
          <w:p w14:paraId="03A51D4D" w14:textId="77777777" w:rsidR="001B7B67" w:rsidDel="000A1842" w:rsidRDefault="001B7B67" w:rsidP="001B7B67">
            <w:pPr>
              <w:pStyle w:val="H1bodytext"/>
              <w:spacing w:after="0"/>
              <w:ind w:left="0"/>
              <w:rPr>
                <w:rFonts w:ascii="Arial" w:hAnsi="Arial"/>
                <w:sz w:val="20"/>
              </w:rPr>
            </w:pPr>
            <w:r>
              <w:rPr>
                <w:rFonts w:ascii="Arial" w:hAnsi="Arial"/>
                <w:sz w:val="20"/>
              </w:rPr>
              <w:t>Browse to [test_directory]\AT-6\output</w:t>
            </w:r>
          </w:p>
        </w:tc>
      </w:tr>
      <w:tr w:rsidR="001B7B67" w:rsidDel="000A1842" w14:paraId="06AFA21C" w14:textId="77777777" w:rsidTr="001B7B67">
        <w:trPr>
          <w:trHeight w:val="494"/>
        </w:trPr>
        <w:tc>
          <w:tcPr>
            <w:tcW w:w="900" w:type="dxa"/>
            <w:vAlign w:val="center"/>
          </w:tcPr>
          <w:p w14:paraId="72F2BC57" w14:textId="77777777" w:rsidR="001B7B67" w:rsidRDefault="001B7B67" w:rsidP="001B7B67">
            <w:pPr>
              <w:pStyle w:val="H1bodytext"/>
              <w:spacing w:after="0"/>
              <w:ind w:left="0"/>
              <w:jc w:val="center"/>
              <w:rPr>
                <w:rFonts w:ascii="Arial" w:hAnsi="Arial"/>
                <w:sz w:val="20"/>
              </w:rPr>
            </w:pPr>
            <w:r>
              <w:rPr>
                <w:rFonts w:ascii="Arial" w:hAnsi="Arial"/>
                <w:sz w:val="20"/>
              </w:rPr>
              <w:t>12</w:t>
            </w:r>
          </w:p>
        </w:tc>
        <w:tc>
          <w:tcPr>
            <w:tcW w:w="8460" w:type="dxa"/>
            <w:gridSpan w:val="3"/>
            <w:vAlign w:val="center"/>
          </w:tcPr>
          <w:p w14:paraId="65303D61" w14:textId="77777777" w:rsidR="001B7B67" w:rsidDel="000A1842" w:rsidRDefault="001B7B67" w:rsidP="001B7B67">
            <w:pPr>
              <w:pStyle w:val="H1bodytext"/>
              <w:spacing w:after="0"/>
              <w:ind w:left="0"/>
              <w:rPr>
                <w:rFonts w:ascii="Arial" w:hAnsi="Arial"/>
                <w:sz w:val="20"/>
              </w:rPr>
            </w:pPr>
            <w:r>
              <w:rPr>
                <w:rFonts w:ascii="Arial" w:hAnsi="Arial"/>
                <w:sz w:val="20"/>
              </w:rPr>
              <w:t>Click on “Select Folder” button</w:t>
            </w:r>
          </w:p>
        </w:tc>
      </w:tr>
      <w:tr w:rsidR="001B7B67" w14:paraId="4B2AB39B" w14:textId="77777777" w:rsidTr="001B7B67">
        <w:trPr>
          <w:trHeight w:val="494"/>
        </w:trPr>
        <w:tc>
          <w:tcPr>
            <w:tcW w:w="900" w:type="dxa"/>
            <w:vAlign w:val="center"/>
          </w:tcPr>
          <w:p w14:paraId="1AEAC6EB" w14:textId="77777777" w:rsidR="001B7B67" w:rsidRDefault="001B7B67" w:rsidP="001B7B67">
            <w:pPr>
              <w:pStyle w:val="H1bodytext"/>
              <w:spacing w:after="0"/>
              <w:ind w:left="0"/>
              <w:jc w:val="center"/>
              <w:rPr>
                <w:rFonts w:ascii="Arial" w:hAnsi="Arial"/>
                <w:sz w:val="20"/>
              </w:rPr>
            </w:pPr>
            <w:r>
              <w:rPr>
                <w:rFonts w:ascii="Arial" w:hAnsi="Arial"/>
                <w:sz w:val="20"/>
              </w:rPr>
              <w:t>13</w:t>
            </w:r>
          </w:p>
        </w:tc>
        <w:tc>
          <w:tcPr>
            <w:tcW w:w="8460" w:type="dxa"/>
            <w:gridSpan w:val="3"/>
            <w:vAlign w:val="center"/>
          </w:tcPr>
          <w:p w14:paraId="3BDDE86F" w14:textId="77777777" w:rsidR="001B7B67" w:rsidRDefault="001B7B67" w:rsidP="001B7B67">
            <w:pPr>
              <w:pStyle w:val="H1bodytext"/>
              <w:spacing w:after="0"/>
              <w:ind w:left="0"/>
              <w:rPr>
                <w:rFonts w:ascii="Arial" w:hAnsi="Arial"/>
                <w:sz w:val="20"/>
              </w:rPr>
            </w:pPr>
            <w:r>
              <w:rPr>
                <w:rFonts w:ascii="Arial" w:hAnsi="Arial"/>
                <w:sz w:val="20"/>
              </w:rPr>
              <w:t>Click “execute”</w:t>
            </w:r>
          </w:p>
        </w:tc>
      </w:tr>
      <w:tr w:rsidR="001B7B67" w14:paraId="09DB3186" w14:textId="77777777" w:rsidTr="001B7B67">
        <w:trPr>
          <w:trHeight w:val="2888"/>
        </w:trPr>
        <w:tc>
          <w:tcPr>
            <w:tcW w:w="900" w:type="dxa"/>
            <w:vAlign w:val="center"/>
          </w:tcPr>
          <w:p w14:paraId="40390D83" w14:textId="77777777" w:rsidR="001B7B67" w:rsidRPr="007D0AAC" w:rsidRDefault="001B7B67" w:rsidP="001B7B67">
            <w:pPr>
              <w:pStyle w:val="H1bodytext"/>
              <w:spacing w:after="0"/>
              <w:ind w:left="0"/>
              <w:jc w:val="center"/>
              <w:rPr>
                <w:rFonts w:ascii="Arial" w:hAnsi="Arial"/>
                <w:sz w:val="20"/>
              </w:rPr>
            </w:pPr>
            <w:r>
              <w:rPr>
                <w:rFonts w:ascii="Arial" w:hAnsi="Arial"/>
                <w:sz w:val="20"/>
              </w:rPr>
              <w:t>14</w:t>
            </w:r>
          </w:p>
        </w:tc>
        <w:tc>
          <w:tcPr>
            <w:tcW w:w="3690" w:type="dxa"/>
            <w:vAlign w:val="center"/>
          </w:tcPr>
          <w:p w14:paraId="67C82A03" w14:textId="77777777" w:rsidR="001B7B67" w:rsidRDefault="001B7B67" w:rsidP="001B7B67">
            <w:pPr>
              <w:pStyle w:val="H1bodytext"/>
              <w:spacing w:after="0"/>
              <w:ind w:left="0"/>
              <w:rPr>
                <w:rFonts w:ascii="Arial" w:hAnsi="Arial"/>
                <w:sz w:val="20"/>
              </w:rPr>
            </w:pPr>
            <w:r>
              <w:rPr>
                <w:rFonts w:ascii="Arial" w:hAnsi="Arial"/>
                <w:sz w:val="20"/>
              </w:rPr>
              <w:t>Verify that the cumulative mass of columns 2 and 4 are summed together to create a single timeseries consistent with FR-7</w:t>
            </w:r>
          </w:p>
        </w:tc>
        <w:tc>
          <w:tcPr>
            <w:tcW w:w="2803" w:type="dxa"/>
            <w:vAlign w:val="center"/>
          </w:tcPr>
          <w:p w14:paraId="0500A39D" w14:textId="77777777" w:rsidR="001B7B67" w:rsidRDefault="001B7B67" w:rsidP="001B7B67">
            <w:pPr>
              <w:pStyle w:val="H1bodytext"/>
              <w:spacing w:after="0"/>
              <w:ind w:left="0"/>
              <w:rPr>
                <w:rFonts w:ascii="Arial" w:hAnsi="Arial"/>
                <w:sz w:val="20"/>
              </w:rPr>
            </w:pPr>
            <w:r>
              <w:rPr>
                <w:rFonts w:ascii="Arial" w:hAnsi="Arial"/>
                <w:sz w:val="20"/>
              </w:rPr>
              <w:t xml:space="preserve">“sum_mass_FR-6” values for noninteger year timesteps (output file) = 66-101 [g] + 66-102 [g] for corresponding noninteger timesteps (input file) </w:t>
            </w:r>
          </w:p>
          <w:p w14:paraId="04916E71" w14:textId="77777777" w:rsidR="001B7B67" w:rsidRDefault="001B7B67" w:rsidP="001B7B67">
            <w:pPr>
              <w:pStyle w:val="H1bodytext"/>
              <w:spacing w:after="0"/>
              <w:ind w:left="0"/>
              <w:rPr>
                <w:rFonts w:ascii="Arial" w:hAnsi="Arial"/>
                <w:sz w:val="20"/>
              </w:rPr>
            </w:pPr>
          </w:p>
          <w:p w14:paraId="5A46A590" w14:textId="77777777" w:rsidR="001B7B67" w:rsidRDefault="001B7B67" w:rsidP="001B7B67">
            <w:pPr>
              <w:pStyle w:val="H1bodytext"/>
              <w:spacing w:after="0"/>
              <w:ind w:left="0"/>
              <w:rPr>
                <w:rFonts w:ascii="Arial" w:hAnsi="Arial"/>
                <w:sz w:val="20"/>
              </w:rPr>
            </w:pPr>
            <w:r>
              <w:rPr>
                <w:rFonts w:ascii="Arial" w:hAnsi="Arial"/>
                <w:sz w:val="20"/>
              </w:rPr>
              <w:t>Note:</w:t>
            </w:r>
          </w:p>
          <w:p w14:paraId="634A6E36" w14:textId="77777777" w:rsidR="001B7B67" w:rsidRDefault="001B7B67" w:rsidP="001B7B67">
            <w:pPr>
              <w:pStyle w:val="H1bodytext"/>
              <w:spacing w:after="0"/>
              <w:ind w:left="0"/>
              <w:rPr>
                <w:rFonts w:ascii="Arial" w:hAnsi="Arial"/>
                <w:sz w:val="20"/>
              </w:rPr>
            </w:pPr>
            <w:r>
              <w:rPr>
                <w:rFonts w:ascii="Arial" w:hAnsi="Arial"/>
                <w:sz w:val="20"/>
              </w:rPr>
              <w:t xml:space="preserve"> Excel file is available to assist checking located in the AT-6/utility directory.</w:t>
            </w:r>
          </w:p>
        </w:tc>
        <w:tc>
          <w:tcPr>
            <w:tcW w:w="1967" w:type="dxa"/>
            <w:vAlign w:val="center"/>
          </w:tcPr>
          <w:p w14:paraId="3972F2D9" w14:textId="41D46242" w:rsidR="001B7B67" w:rsidRPr="007D0AAC" w:rsidRDefault="00BE27D8" w:rsidP="001B7B67">
            <w:pPr>
              <w:pStyle w:val="H1bodytext"/>
              <w:spacing w:after="0"/>
              <w:ind w:left="0"/>
              <w:rPr>
                <w:rFonts w:ascii="Arial" w:hAnsi="Arial"/>
                <w:i/>
                <w:sz w:val="20"/>
              </w:rPr>
            </w:pPr>
            <w:r>
              <w:rPr>
                <w:rFonts w:ascii="Arial" w:hAnsi="Arial"/>
                <w:i/>
                <w:sz w:val="20"/>
              </w:rPr>
              <w:t>Pass</w:t>
            </w:r>
          </w:p>
        </w:tc>
      </w:tr>
    </w:tbl>
    <w:p w14:paraId="3907881E" w14:textId="77777777" w:rsidR="001B7B67" w:rsidRDefault="001B7B67" w:rsidP="001B7B67">
      <w:pPr>
        <w:pStyle w:val="H1bodytext"/>
        <w:spacing w:after="120"/>
        <w:rPr>
          <w:rFonts w:ascii="Arial" w:hAnsi="Arial"/>
          <w:highlight w:val="yellow"/>
        </w:rPr>
      </w:pPr>
    </w:p>
    <w:p w14:paraId="70FDC7B4" w14:textId="17BFB25A" w:rsidR="001B7B67" w:rsidRDefault="001B7B67">
      <w:pPr>
        <w:spacing w:after="160" w:line="259" w:lineRule="auto"/>
        <w:rPr>
          <w:rFonts w:eastAsia="Times New Roman" w:cs="Times New Roman"/>
          <w:szCs w:val="20"/>
          <w:highlight w:val="yellow"/>
        </w:rPr>
      </w:pPr>
      <w:r>
        <w:rPr>
          <w:highlight w:val="yellow"/>
        </w:rPr>
        <w:br w:type="page"/>
      </w:r>
    </w:p>
    <w:p w14:paraId="4FD1C519" w14:textId="316C854A" w:rsidR="001B7B67" w:rsidRDefault="001B7B67" w:rsidP="001B7B67">
      <w:r>
        <w:rPr>
          <w:b/>
          <w:bCs/>
        </w:rPr>
        <w:lastRenderedPageBreak/>
        <w:t>Testing Process Description</w:t>
      </w:r>
    </w:p>
    <w:p w14:paraId="60E9B6AE" w14:textId="42566DD1" w:rsidR="001B7B67" w:rsidRDefault="00F52755" w:rsidP="001B7B67">
      <w:r>
        <w:t>This test require</w:t>
      </w:r>
      <w:r w:rsidR="001A0DA0">
        <w:t>s</w:t>
      </w:r>
      <w:r>
        <w:t xml:space="preserve"> manually checking that the data was converted to the correct unit. </w:t>
      </w:r>
    </w:p>
    <w:p w14:paraId="08BFB7E1" w14:textId="77777777" w:rsidR="00200A48" w:rsidRDefault="00200A48" w:rsidP="001B7B67"/>
    <w:p w14:paraId="01122BB9" w14:textId="77777777" w:rsidR="001B7B67" w:rsidRDefault="001B7B67" w:rsidP="001B7B67">
      <w:pPr>
        <w:rPr>
          <w:b/>
          <w:bCs/>
        </w:rPr>
      </w:pPr>
      <w:r>
        <w:rPr>
          <w:b/>
          <w:bCs/>
        </w:rPr>
        <w:t>Tool Runner Log</w:t>
      </w:r>
    </w:p>
    <w:p w14:paraId="1F852B7F" w14:textId="77777777" w:rsidR="00F52755" w:rsidRPr="001A0DA0" w:rsidRDefault="00F52755" w:rsidP="00F52755">
      <w:pPr>
        <w:pStyle w:val="H1bodytext"/>
        <w:spacing w:after="120"/>
        <w:ind w:left="0"/>
        <w:rPr>
          <w:rFonts w:ascii="Arial" w:hAnsi="Arial"/>
        </w:rPr>
      </w:pPr>
      <w:r w:rsidRPr="001A0DA0">
        <w:rPr>
          <w:rFonts w:ascii="Arial" w:hAnsi="Arial"/>
        </w:rPr>
        <w:t>See Tool Runner Log in AT-1</w:t>
      </w:r>
    </w:p>
    <w:p w14:paraId="52E3384E" w14:textId="77777777" w:rsidR="001B7B67" w:rsidRDefault="001B7B67" w:rsidP="001B7B67">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900"/>
        <w:gridCol w:w="3922"/>
        <w:gridCol w:w="2965"/>
        <w:gridCol w:w="1573"/>
      </w:tblGrid>
      <w:tr w:rsidR="001B7B67" w:rsidRPr="00932809" w14:paraId="7CDF5B5A" w14:textId="77777777" w:rsidTr="001B7B67">
        <w:trPr>
          <w:cantSplit/>
          <w:trHeight w:val="360"/>
          <w:tblHeader/>
        </w:trPr>
        <w:tc>
          <w:tcPr>
            <w:tcW w:w="9360" w:type="dxa"/>
            <w:gridSpan w:val="4"/>
            <w:tcBorders>
              <w:top w:val="nil"/>
              <w:left w:val="nil"/>
              <w:bottom w:val="single" w:sz="4" w:space="0" w:color="auto"/>
              <w:right w:val="nil"/>
            </w:tcBorders>
            <w:vAlign w:val="bottom"/>
          </w:tcPr>
          <w:p w14:paraId="71F3E22C" w14:textId="6034FB82" w:rsidR="001B7B67" w:rsidRDefault="001B7B67" w:rsidP="001B7B67">
            <w:pPr>
              <w:pStyle w:val="Table"/>
            </w:pPr>
            <w:r>
              <w:t>Table A-7</w:t>
            </w:r>
          </w:p>
          <w:p w14:paraId="3438AA05" w14:textId="077CEECB" w:rsidR="001B7B67" w:rsidRPr="007D0AAC" w:rsidRDefault="005D5179" w:rsidP="001B7B67">
            <w:pPr>
              <w:pStyle w:val="H1bodytext"/>
              <w:spacing w:after="0"/>
              <w:ind w:left="0"/>
              <w:jc w:val="center"/>
              <w:rPr>
                <w:rFonts w:ascii="Arial" w:hAnsi="Arial"/>
                <w:b/>
                <w:sz w:val="20"/>
              </w:rPr>
            </w:pPr>
            <w:sdt>
              <w:sdtPr>
                <w:rPr>
                  <w:rFonts w:ascii="Arial" w:hAnsi="Arial"/>
                  <w:b/>
                  <w:bCs/>
                  <w:sz w:val="20"/>
                </w:rPr>
                <w:alias w:val="Keywords"/>
                <w:tag w:val=""/>
                <w:id w:val="2121419275"/>
                <w:placeholder>
                  <w:docPart w:val="907BA6222F9048FDA2533AA35A3F3A1D"/>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cs="Arial"/>
                <w:b/>
                <w:sz w:val="20"/>
              </w:rPr>
              <w:t xml:space="preserve"> Acceptance </w:t>
            </w:r>
            <w:r w:rsidR="001B7B67" w:rsidRPr="007D0AAC">
              <w:rPr>
                <w:rFonts w:ascii="Arial" w:hAnsi="Arial"/>
                <w:b/>
                <w:sz w:val="20"/>
              </w:rPr>
              <w:t>Test Plan</w:t>
            </w:r>
            <w:r w:rsidR="001B7B67">
              <w:rPr>
                <w:rFonts w:ascii="Arial" w:hAnsi="Arial"/>
                <w:b/>
                <w:sz w:val="20"/>
              </w:rPr>
              <w:t xml:space="preserve"> Case 7</w:t>
            </w:r>
          </w:p>
        </w:tc>
      </w:tr>
      <w:tr w:rsidR="001B7B67" w:rsidRPr="007D0AAC" w14:paraId="3B983129" w14:textId="77777777" w:rsidTr="001B7B67">
        <w:trPr>
          <w:cantSplit/>
          <w:trHeight w:val="530"/>
          <w:tblHeader/>
        </w:trPr>
        <w:tc>
          <w:tcPr>
            <w:tcW w:w="4860" w:type="dxa"/>
            <w:gridSpan w:val="2"/>
            <w:tcBorders>
              <w:top w:val="single" w:sz="4" w:space="0" w:color="auto"/>
            </w:tcBorders>
            <w:shd w:val="clear" w:color="auto" w:fill="auto"/>
            <w:vAlign w:val="center"/>
          </w:tcPr>
          <w:p w14:paraId="1FC08E39" w14:textId="7C207B6A" w:rsidR="001B7B67" w:rsidRPr="007D0AAC" w:rsidRDefault="005D5179" w:rsidP="001B7B67">
            <w:pPr>
              <w:pStyle w:val="H1bodytext"/>
              <w:spacing w:after="0"/>
              <w:ind w:left="0"/>
              <w:jc w:val="center"/>
              <w:rPr>
                <w:rFonts w:ascii="Arial" w:hAnsi="Arial"/>
                <w:b/>
                <w:sz w:val="20"/>
              </w:rPr>
            </w:pPr>
            <w:sdt>
              <w:sdtPr>
                <w:rPr>
                  <w:rFonts w:ascii="Arial" w:hAnsi="Arial"/>
                  <w:b/>
                  <w:bCs/>
                  <w:sz w:val="20"/>
                </w:rPr>
                <w:alias w:val="Keywords"/>
                <w:tag w:val=""/>
                <w:id w:val="-833692226"/>
                <w:placeholder>
                  <w:docPart w:val="5E91D3BED1D6440A9D4F8AD1E4BCFC7C"/>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b/>
                <w:sz w:val="20"/>
              </w:rPr>
              <w:t xml:space="preserve"> Acceptance Testing</w:t>
            </w:r>
          </w:p>
          <w:p w14:paraId="391CE45E"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7</w:t>
            </w:r>
          </w:p>
        </w:tc>
        <w:tc>
          <w:tcPr>
            <w:tcW w:w="4500" w:type="dxa"/>
            <w:gridSpan w:val="2"/>
            <w:tcBorders>
              <w:top w:val="single" w:sz="4" w:space="0" w:color="auto"/>
            </w:tcBorders>
            <w:shd w:val="clear" w:color="auto" w:fill="auto"/>
            <w:vAlign w:val="center"/>
          </w:tcPr>
          <w:p w14:paraId="2471C4D0" w14:textId="2B8D3FC8"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BE27D8">
              <w:rPr>
                <w:rFonts w:ascii="Arial" w:hAnsi="Arial"/>
                <w:b/>
                <w:sz w:val="20"/>
              </w:rPr>
              <w:t>05-</w:t>
            </w:r>
            <w:r w:rsidR="001A0DA0">
              <w:rPr>
                <w:rFonts w:ascii="Arial" w:hAnsi="Arial"/>
                <w:b/>
                <w:sz w:val="20"/>
              </w:rPr>
              <w:t>18</w:t>
            </w:r>
            <w:r w:rsidR="00BE27D8">
              <w:rPr>
                <w:rFonts w:ascii="Arial" w:hAnsi="Arial"/>
                <w:b/>
                <w:sz w:val="20"/>
              </w:rPr>
              <w:t>-2020</w:t>
            </w:r>
          </w:p>
        </w:tc>
      </w:tr>
      <w:tr w:rsidR="001B7B67" w:rsidRPr="007D0AAC" w14:paraId="35F71259" w14:textId="77777777" w:rsidTr="001B7B67">
        <w:trPr>
          <w:cantSplit/>
          <w:trHeight w:val="530"/>
          <w:tblHeader/>
        </w:trPr>
        <w:tc>
          <w:tcPr>
            <w:tcW w:w="4860" w:type="dxa"/>
            <w:gridSpan w:val="2"/>
            <w:tcBorders>
              <w:top w:val="single" w:sz="4" w:space="0" w:color="auto"/>
            </w:tcBorders>
            <w:shd w:val="clear" w:color="auto" w:fill="auto"/>
            <w:vAlign w:val="center"/>
          </w:tcPr>
          <w:p w14:paraId="58A2C451"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75229C5" w14:textId="64D4AB4E" w:rsidR="001B7B67" w:rsidRPr="007D0AAC" w:rsidRDefault="007A6E85" w:rsidP="001B7B67">
            <w:pPr>
              <w:pStyle w:val="H1bodytext"/>
              <w:spacing w:after="0"/>
              <w:ind w:left="0"/>
              <w:rPr>
                <w:rFonts w:ascii="Arial" w:hAnsi="Arial"/>
                <w:b/>
                <w:sz w:val="20"/>
              </w:rPr>
            </w:pPr>
            <w:r w:rsidRPr="007A6E85">
              <w:rPr>
                <w:rFonts w:ascii="Arial" w:hAnsi="Arial"/>
                <w:b/>
                <w:sz w:val="20"/>
              </w:rPr>
              <w:t>\\olive\backups\CAVE\CA-CIE-Tools-TestEnv\SZ_surf_conv\SRI Test\</w:t>
            </w:r>
          </w:p>
        </w:tc>
        <w:tc>
          <w:tcPr>
            <w:tcW w:w="4500" w:type="dxa"/>
            <w:gridSpan w:val="2"/>
            <w:tcBorders>
              <w:top w:val="single" w:sz="4" w:space="0" w:color="auto"/>
            </w:tcBorders>
            <w:shd w:val="clear" w:color="auto" w:fill="auto"/>
            <w:vAlign w:val="center"/>
          </w:tcPr>
          <w:p w14:paraId="26195C4F" w14:textId="50C4DAD9"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BE27D8">
              <w:rPr>
                <w:rFonts w:ascii="Arial" w:hAnsi="Arial"/>
                <w:b/>
                <w:sz w:val="20"/>
              </w:rPr>
              <w:t xml:space="preserve"> Praveena Allena</w:t>
            </w:r>
          </w:p>
        </w:tc>
      </w:tr>
      <w:tr w:rsidR="001B7B67" w:rsidRPr="007D0AAC" w14:paraId="0C799619" w14:textId="77777777" w:rsidTr="001B7B67">
        <w:trPr>
          <w:cantSplit/>
          <w:trHeight w:val="530"/>
          <w:tblHeader/>
        </w:trPr>
        <w:tc>
          <w:tcPr>
            <w:tcW w:w="9360" w:type="dxa"/>
            <w:gridSpan w:val="4"/>
            <w:tcBorders>
              <w:top w:val="single" w:sz="4" w:space="0" w:color="auto"/>
            </w:tcBorders>
            <w:shd w:val="clear" w:color="auto" w:fill="auto"/>
            <w:vAlign w:val="center"/>
          </w:tcPr>
          <w:p w14:paraId="6287BD64" w14:textId="3A216A58" w:rsidR="001B7B67" w:rsidRPr="007D0AAC" w:rsidRDefault="001B7B67" w:rsidP="001B7B67">
            <w:pPr>
              <w:pStyle w:val="H1bodytext"/>
              <w:spacing w:after="0"/>
              <w:ind w:left="0"/>
              <w:rPr>
                <w:rFonts w:ascii="Arial" w:hAnsi="Arial"/>
                <w:b/>
                <w:sz w:val="20"/>
              </w:rPr>
            </w:pPr>
            <w:r w:rsidRPr="001A0DA0">
              <w:rPr>
                <w:rFonts w:ascii="Arial" w:hAnsi="Arial"/>
                <w:b/>
                <w:sz w:val="20"/>
              </w:rPr>
              <w:t xml:space="preserve">Testing Directory: </w:t>
            </w:r>
            <w:r w:rsidR="000113FE" w:rsidRPr="001A0DA0">
              <w:rPr>
                <w:rFonts w:ascii="Arial" w:hAnsi="Arial"/>
                <w:b/>
                <w:sz w:val="20"/>
              </w:rPr>
              <w:t>OLIVE\\CAVE\CA-CIE-Tools-TestEnv\SZ_surf_conv\SRI Test\</w:t>
            </w:r>
            <w:r w:rsidR="0091621C">
              <w:rPr>
                <w:rFonts w:ascii="Arial" w:hAnsi="Arial"/>
                <w:b/>
                <w:sz w:val="20"/>
              </w:rPr>
              <w:t>AT-7</w:t>
            </w:r>
          </w:p>
        </w:tc>
      </w:tr>
      <w:tr w:rsidR="001B7B67" w:rsidRPr="00572F5F" w14:paraId="07B03D30" w14:textId="77777777" w:rsidTr="001B7B67">
        <w:trPr>
          <w:cantSplit/>
          <w:trHeight w:val="530"/>
          <w:tblHeader/>
        </w:trPr>
        <w:tc>
          <w:tcPr>
            <w:tcW w:w="900" w:type="dxa"/>
            <w:tcBorders>
              <w:top w:val="single" w:sz="4" w:space="0" w:color="auto"/>
            </w:tcBorders>
            <w:shd w:val="clear" w:color="auto" w:fill="D9D9D9" w:themeFill="background1" w:themeFillShade="D9"/>
            <w:vAlign w:val="center"/>
          </w:tcPr>
          <w:p w14:paraId="2F7FFEB8"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960" w:type="dxa"/>
            <w:tcBorders>
              <w:top w:val="single" w:sz="4" w:space="0" w:color="auto"/>
            </w:tcBorders>
            <w:shd w:val="clear" w:color="auto" w:fill="D9D9D9" w:themeFill="background1" w:themeFillShade="D9"/>
            <w:vAlign w:val="center"/>
          </w:tcPr>
          <w:p w14:paraId="5C5BB72D"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58F2D7D"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20D0DCB8"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0F629368" w14:textId="77777777" w:rsidTr="001B7B67">
        <w:trPr>
          <w:trHeight w:val="494"/>
        </w:trPr>
        <w:tc>
          <w:tcPr>
            <w:tcW w:w="9360" w:type="dxa"/>
            <w:gridSpan w:val="4"/>
            <w:vAlign w:val="center"/>
          </w:tcPr>
          <w:p w14:paraId="0F2812B6" w14:textId="77777777" w:rsidR="001B7B67" w:rsidRPr="007D0AAC" w:rsidRDefault="001B7B67" w:rsidP="001B7B67">
            <w:pPr>
              <w:pStyle w:val="H1bodytext"/>
              <w:spacing w:after="0"/>
              <w:ind w:left="0"/>
              <w:rPr>
                <w:rFonts w:ascii="Arial" w:hAnsi="Arial"/>
                <w:i/>
                <w:iCs/>
                <w:sz w:val="20"/>
              </w:rPr>
            </w:pPr>
            <w:r>
              <w:rPr>
                <w:rFonts w:ascii="Arial" w:hAnsi="Arial"/>
                <w:sz w:val="20"/>
              </w:rPr>
              <w:t>Navigate to the Testing Directory</w:t>
            </w:r>
          </w:p>
        </w:tc>
      </w:tr>
      <w:tr w:rsidR="001B7B67" w14:paraId="29CC8DFC" w14:textId="77777777" w:rsidTr="001B7B67">
        <w:trPr>
          <w:trHeight w:val="1745"/>
        </w:trPr>
        <w:tc>
          <w:tcPr>
            <w:tcW w:w="900" w:type="dxa"/>
            <w:vAlign w:val="center"/>
          </w:tcPr>
          <w:p w14:paraId="53BDB49A"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460" w:type="dxa"/>
            <w:gridSpan w:val="3"/>
            <w:vAlign w:val="center"/>
          </w:tcPr>
          <w:p w14:paraId="2FC65E26"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6816A85A" w14:textId="77777777" w:rsidR="001B7B67" w:rsidRDefault="001B7B67" w:rsidP="001B7B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484568A6" w14:textId="77777777" w:rsidR="001B7B67" w:rsidRPr="00ED4144" w:rsidRDefault="001B7B67" w:rsidP="001B7B67">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1B7B67" w14:paraId="76712E5B" w14:textId="77777777" w:rsidTr="001B7B67">
        <w:trPr>
          <w:trHeight w:val="494"/>
        </w:trPr>
        <w:tc>
          <w:tcPr>
            <w:tcW w:w="900" w:type="dxa"/>
            <w:vAlign w:val="center"/>
          </w:tcPr>
          <w:p w14:paraId="276FC2AE" w14:textId="77777777" w:rsidR="001B7B67" w:rsidRDefault="001B7B67" w:rsidP="001B7B67">
            <w:pPr>
              <w:pStyle w:val="H1bodytext"/>
              <w:spacing w:after="0"/>
              <w:ind w:left="0"/>
              <w:jc w:val="center"/>
              <w:rPr>
                <w:rFonts w:ascii="Arial" w:hAnsi="Arial"/>
                <w:sz w:val="20"/>
              </w:rPr>
            </w:pPr>
            <w:r>
              <w:rPr>
                <w:rFonts w:ascii="Arial" w:hAnsi="Arial"/>
                <w:sz w:val="20"/>
              </w:rPr>
              <w:t>2</w:t>
            </w:r>
          </w:p>
        </w:tc>
        <w:tc>
          <w:tcPr>
            <w:tcW w:w="8460" w:type="dxa"/>
            <w:gridSpan w:val="3"/>
            <w:vAlign w:val="center"/>
          </w:tcPr>
          <w:p w14:paraId="058C67A7" w14:textId="77777777" w:rsidR="001B7B67" w:rsidRPr="00ED4144" w:rsidRDefault="001B7B67" w:rsidP="001B7B67">
            <w:pPr>
              <w:pStyle w:val="H1bodytext"/>
              <w:spacing w:after="0"/>
              <w:ind w:left="0"/>
              <w:rPr>
                <w:rFonts w:ascii="Arial" w:hAnsi="Arial"/>
                <w:iCs/>
                <w:sz w:val="20"/>
              </w:rPr>
            </w:pPr>
            <w:r>
              <w:rPr>
                <w:rFonts w:ascii="Arial" w:hAnsi="Arial"/>
                <w:sz w:val="20"/>
              </w:rPr>
              <w:t>Select “tab” delimiter radio button</w:t>
            </w:r>
          </w:p>
        </w:tc>
      </w:tr>
      <w:tr w:rsidR="001B7B67" w14:paraId="7A944635" w14:textId="77777777" w:rsidTr="001B7B67">
        <w:trPr>
          <w:trHeight w:val="494"/>
        </w:trPr>
        <w:tc>
          <w:tcPr>
            <w:tcW w:w="900" w:type="dxa"/>
            <w:vAlign w:val="center"/>
          </w:tcPr>
          <w:p w14:paraId="6F0C5E34" w14:textId="77777777" w:rsidR="001B7B67" w:rsidRDefault="001B7B67" w:rsidP="001B7B67">
            <w:pPr>
              <w:pStyle w:val="H1bodytext"/>
              <w:spacing w:after="0"/>
              <w:ind w:left="0"/>
              <w:jc w:val="center"/>
              <w:rPr>
                <w:rFonts w:ascii="Arial" w:hAnsi="Arial"/>
                <w:sz w:val="20"/>
              </w:rPr>
            </w:pPr>
            <w:r>
              <w:rPr>
                <w:rFonts w:ascii="Arial" w:hAnsi="Arial"/>
                <w:sz w:val="20"/>
              </w:rPr>
              <w:t>3</w:t>
            </w:r>
          </w:p>
        </w:tc>
        <w:tc>
          <w:tcPr>
            <w:tcW w:w="8460" w:type="dxa"/>
            <w:gridSpan w:val="3"/>
            <w:vAlign w:val="center"/>
          </w:tcPr>
          <w:p w14:paraId="4886E88D" w14:textId="77777777" w:rsidR="001B7B67" w:rsidRDefault="001B7B67" w:rsidP="001B7B67">
            <w:pPr>
              <w:pStyle w:val="H1bodytext"/>
              <w:spacing w:after="0"/>
              <w:ind w:left="0"/>
              <w:rPr>
                <w:rFonts w:ascii="Arial" w:hAnsi="Arial"/>
                <w:sz w:val="20"/>
              </w:rPr>
            </w:pPr>
            <w:r>
              <w:rPr>
                <w:rFonts w:ascii="Arial" w:hAnsi="Arial"/>
                <w:sz w:val="20"/>
              </w:rPr>
              <w:t>Select checkbox for ci-&gt; pCi in “Conv. Factor:” (unselect other checkboxes if applicable)</w:t>
            </w:r>
          </w:p>
        </w:tc>
      </w:tr>
      <w:tr w:rsidR="001B7B67" w14:paraId="202C336E" w14:textId="77777777" w:rsidTr="001B7B67">
        <w:trPr>
          <w:trHeight w:val="494"/>
        </w:trPr>
        <w:tc>
          <w:tcPr>
            <w:tcW w:w="900" w:type="dxa"/>
            <w:vAlign w:val="center"/>
          </w:tcPr>
          <w:p w14:paraId="2556490E"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460" w:type="dxa"/>
            <w:gridSpan w:val="3"/>
            <w:vAlign w:val="center"/>
          </w:tcPr>
          <w:p w14:paraId="7A3D63D7" w14:textId="77777777" w:rsidR="001B7B67" w:rsidRPr="00ED4144" w:rsidRDefault="001B7B67" w:rsidP="001B7B67">
            <w:pPr>
              <w:pStyle w:val="H1bodytext"/>
              <w:spacing w:after="0"/>
              <w:ind w:left="0"/>
              <w:rPr>
                <w:rFonts w:ascii="Arial" w:hAnsi="Arial"/>
                <w:iCs/>
                <w:sz w:val="20"/>
              </w:rPr>
            </w:pPr>
            <w:r>
              <w:rPr>
                <w:rFonts w:ascii="Arial" w:hAnsi="Arial"/>
                <w:sz w:val="20"/>
              </w:rPr>
              <w:t>Click “Browse”</w:t>
            </w:r>
          </w:p>
        </w:tc>
      </w:tr>
      <w:tr w:rsidR="001B7B67" w14:paraId="400EEF14" w14:textId="77777777" w:rsidTr="001B7B67">
        <w:trPr>
          <w:trHeight w:val="494"/>
        </w:trPr>
        <w:tc>
          <w:tcPr>
            <w:tcW w:w="900" w:type="dxa"/>
            <w:vAlign w:val="center"/>
          </w:tcPr>
          <w:p w14:paraId="5ABDD468" w14:textId="77777777" w:rsidR="001B7B67" w:rsidRDefault="001B7B67" w:rsidP="001B7B67">
            <w:pPr>
              <w:pStyle w:val="H1bodytext"/>
              <w:spacing w:after="0"/>
              <w:ind w:left="0"/>
              <w:jc w:val="center"/>
              <w:rPr>
                <w:rFonts w:ascii="Arial" w:hAnsi="Arial"/>
                <w:sz w:val="20"/>
              </w:rPr>
            </w:pPr>
            <w:r>
              <w:rPr>
                <w:rFonts w:ascii="Arial" w:hAnsi="Arial"/>
                <w:sz w:val="20"/>
              </w:rPr>
              <w:t>6</w:t>
            </w:r>
          </w:p>
        </w:tc>
        <w:tc>
          <w:tcPr>
            <w:tcW w:w="8460" w:type="dxa"/>
            <w:gridSpan w:val="3"/>
            <w:vAlign w:val="center"/>
          </w:tcPr>
          <w:p w14:paraId="3F8A84A1" w14:textId="77777777" w:rsidR="001B7B67" w:rsidRDefault="001B7B67" w:rsidP="001B7B67">
            <w:pPr>
              <w:pStyle w:val="H1bodytext"/>
              <w:spacing w:after="0"/>
              <w:ind w:left="0"/>
              <w:rPr>
                <w:rFonts w:ascii="Arial" w:hAnsi="Arial"/>
                <w:sz w:val="20"/>
              </w:rPr>
            </w:pPr>
            <w:r>
              <w:rPr>
                <w:rFonts w:ascii="Arial" w:hAnsi="Arial"/>
                <w:sz w:val="20"/>
              </w:rPr>
              <w:t xml:space="preserve">Select </w:t>
            </w:r>
            <w:r w:rsidRPr="0051563A">
              <w:rPr>
                <w:rFonts w:ascii="Arial" w:hAnsi="Arial"/>
                <w:sz w:val="20"/>
              </w:rPr>
              <w:t>[test_directory]\AT-</w:t>
            </w:r>
            <w:r>
              <w:rPr>
                <w:rFonts w:ascii="Arial" w:hAnsi="Arial"/>
                <w:sz w:val="20"/>
              </w:rPr>
              <w:t>7</w:t>
            </w:r>
            <w:r w:rsidRPr="0051563A">
              <w:rPr>
                <w:rFonts w:ascii="Arial" w:hAnsi="Arial"/>
                <w:sz w:val="20"/>
              </w:rPr>
              <w:t>\</w:t>
            </w:r>
            <w:r w:rsidRPr="005C495B">
              <w:rPr>
                <w:rFonts w:ascii="Arial" w:hAnsi="Arial"/>
                <w:sz w:val="20"/>
              </w:rPr>
              <w:t>tab_i-129_test_data_2_column_subset.dat</w:t>
            </w:r>
          </w:p>
        </w:tc>
      </w:tr>
      <w:tr w:rsidR="001B7B67" w14:paraId="40E0A545" w14:textId="77777777" w:rsidTr="001B7B67">
        <w:trPr>
          <w:trHeight w:val="494"/>
        </w:trPr>
        <w:tc>
          <w:tcPr>
            <w:tcW w:w="900" w:type="dxa"/>
            <w:vAlign w:val="center"/>
          </w:tcPr>
          <w:p w14:paraId="17F69CE6" w14:textId="77777777" w:rsidR="001B7B67" w:rsidRDefault="001B7B67" w:rsidP="001B7B67">
            <w:pPr>
              <w:pStyle w:val="H1bodytext"/>
              <w:spacing w:after="0"/>
              <w:ind w:left="0"/>
              <w:jc w:val="center"/>
              <w:rPr>
                <w:rFonts w:ascii="Arial" w:hAnsi="Arial"/>
                <w:sz w:val="20"/>
              </w:rPr>
            </w:pPr>
            <w:r>
              <w:rPr>
                <w:rFonts w:ascii="Arial" w:hAnsi="Arial"/>
                <w:sz w:val="20"/>
              </w:rPr>
              <w:t>7</w:t>
            </w:r>
          </w:p>
        </w:tc>
        <w:tc>
          <w:tcPr>
            <w:tcW w:w="8460" w:type="dxa"/>
            <w:gridSpan w:val="3"/>
            <w:vAlign w:val="center"/>
          </w:tcPr>
          <w:p w14:paraId="6AEDD3BB"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14:paraId="7BECE3C5" w14:textId="77777777" w:rsidTr="001B7B67">
        <w:trPr>
          <w:trHeight w:val="494"/>
        </w:trPr>
        <w:tc>
          <w:tcPr>
            <w:tcW w:w="900" w:type="dxa"/>
            <w:vAlign w:val="center"/>
          </w:tcPr>
          <w:p w14:paraId="0531171F" w14:textId="77777777" w:rsidR="001B7B67" w:rsidRDefault="001B7B67" w:rsidP="001B7B67">
            <w:pPr>
              <w:pStyle w:val="H1bodytext"/>
              <w:spacing w:after="0"/>
              <w:ind w:left="0"/>
              <w:jc w:val="center"/>
              <w:rPr>
                <w:rFonts w:ascii="Arial" w:hAnsi="Arial"/>
                <w:sz w:val="20"/>
              </w:rPr>
            </w:pPr>
            <w:r>
              <w:rPr>
                <w:rFonts w:ascii="Arial" w:hAnsi="Arial"/>
                <w:sz w:val="20"/>
              </w:rPr>
              <w:t>8</w:t>
            </w:r>
          </w:p>
        </w:tc>
        <w:tc>
          <w:tcPr>
            <w:tcW w:w="8460" w:type="dxa"/>
            <w:gridSpan w:val="3"/>
            <w:vAlign w:val="center"/>
          </w:tcPr>
          <w:p w14:paraId="4750A593" w14:textId="77777777" w:rsidR="001B7B67" w:rsidRDefault="001B7B67" w:rsidP="001B7B67">
            <w:pPr>
              <w:pStyle w:val="H1bodytext"/>
              <w:spacing w:after="0"/>
              <w:ind w:left="0"/>
              <w:rPr>
                <w:rFonts w:ascii="Arial" w:hAnsi="Arial"/>
                <w:sz w:val="20"/>
              </w:rPr>
            </w:pPr>
            <w:r>
              <w:rPr>
                <w:rFonts w:ascii="Arial" w:hAnsi="Arial"/>
                <w:sz w:val="20"/>
              </w:rPr>
              <w:t>Type “66-101” in column 2 “definition”</w:t>
            </w:r>
          </w:p>
        </w:tc>
      </w:tr>
      <w:tr w:rsidR="001B7B67" w14:paraId="7AE91641" w14:textId="77777777" w:rsidTr="001B7B67">
        <w:trPr>
          <w:trHeight w:val="494"/>
        </w:trPr>
        <w:tc>
          <w:tcPr>
            <w:tcW w:w="900" w:type="dxa"/>
            <w:vAlign w:val="center"/>
          </w:tcPr>
          <w:p w14:paraId="49EB07EF" w14:textId="77777777" w:rsidR="001B7B67" w:rsidRDefault="001B7B67" w:rsidP="001B7B67">
            <w:pPr>
              <w:pStyle w:val="H1bodytext"/>
              <w:spacing w:after="0"/>
              <w:ind w:left="0"/>
              <w:jc w:val="center"/>
              <w:rPr>
                <w:rFonts w:ascii="Arial" w:hAnsi="Arial"/>
                <w:sz w:val="20"/>
              </w:rPr>
            </w:pPr>
            <w:r>
              <w:rPr>
                <w:rFonts w:ascii="Arial" w:hAnsi="Arial"/>
                <w:sz w:val="20"/>
              </w:rPr>
              <w:t>9</w:t>
            </w:r>
          </w:p>
        </w:tc>
        <w:tc>
          <w:tcPr>
            <w:tcW w:w="8460" w:type="dxa"/>
            <w:gridSpan w:val="3"/>
            <w:vAlign w:val="center"/>
          </w:tcPr>
          <w:p w14:paraId="589C2FF8" w14:textId="77777777" w:rsidR="001B7B67" w:rsidRDefault="001B7B67" w:rsidP="001B7B67">
            <w:pPr>
              <w:pStyle w:val="H1bodytext"/>
              <w:spacing w:after="0"/>
              <w:ind w:left="0"/>
              <w:rPr>
                <w:rFonts w:ascii="Arial" w:hAnsi="Arial"/>
                <w:sz w:val="20"/>
              </w:rPr>
            </w:pPr>
            <w:r>
              <w:rPr>
                <w:rFonts w:ascii="Arial" w:hAnsi="Arial"/>
                <w:sz w:val="20"/>
              </w:rPr>
              <w:t>Type “66-102” in column 4 “definition”</w:t>
            </w:r>
          </w:p>
        </w:tc>
      </w:tr>
      <w:tr w:rsidR="001B7B67" w14:paraId="53F67450" w14:textId="77777777" w:rsidTr="001B7B67">
        <w:trPr>
          <w:trHeight w:val="494"/>
        </w:trPr>
        <w:tc>
          <w:tcPr>
            <w:tcW w:w="900" w:type="dxa"/>
            <w:vAlign w:val="center"/>
          </w:tcPr>
          <w:p w14:paraId="5B07C1A9" w14:textId="77777777" w:rsidR="001B7B67" w:rsidRDefault="001B7B67" w:rsidP="001B7B67">
            <w:pPr>
              <w:pStyle w:val="H1bodytext"/>
              <w:spacing w:after="0"/>
              <w:ind w:left="0"/>
              <w:jc w:val="center"/>
              <w:rPr>
                <w:rFonts w:ascii="Arial" w:hAnsi="Arial"/>
                <w:sz w:val="20"/>
              </w:rPr>
            </w:pPr>
            <w:r>
              <w:rPr>
                <w:rFonts w:ascii="Arial" w:hAnsi="Arial"/>
                <w:sz w:val="20"/>
              </w:rPr>
              <w:t>10</w:t>
            </w:r>
          </w:p>
        </w:tc>
        <w:tc>
          <w:tcPr>
            <w:tcW w:w="8460" w:type="dxa"/>
            <w:gridSpan w:val="3"/>
            <w:vAlign w:val="center"/>
          </w:tcPr>
          <w:p w14:paraId="539D4896" w14:textId="77777777" w:rsidR="001B7B67" w:rsidRDefault="001B7B67" w:rsidP="001B7B67">
            <w:pPr>
              <w:pStyle w:val="H1bodytext"/>
              <w:spacing w:after="0"/>
              <w:ind w:left="0"/>
              <w:rPr>
                <w:rFonts w:ascii="Arial" w:hAnsi="Arial"/>
                <w:sz w:val="20"/>
              </w:rPr>
            </w:pPr>
            <w:r>
              <w:rPr>
                <w:rFonts w:ascii="Arial" w:hAnsi="Arial"/>
                <w:sz w:val="20"/>
              </w:rPr>
              <w:t>Click “Browse” next to “out dir:”</w:t>
            </w:r>
          </w:p>
        </w:tc>
      </w:tr>
      <w:tr w:rsidR="001B7B67" w:rsidDel="000A1842" w14:paraId="20498B91" w14:textId="77777777" w:rsidTr="001B7B67">
        <w:trPr>
          <w:trHeight w:val="494"/>
        </w:trPr>
        <w:tc>
          <w:tcPr>
            <w:tcW w:w="900" w:type="dxa"/>
            <w:vAlign w:val="center"/>
          </w:tcPr>
          <w:p w14:paraId="30D90864" w14:textId="77777777" w:rsidR="001B7B67" w:rsidRDefault="001B7B67" w:rsidP="001B7B67">
            <w:pPr>
              <w:pStyle w:val="H1bodytext"/>
              <w:spacing w:after="0"/>
              <w:ind w:left="0"/>
              <w:jc w:val="center"/>
              <w:rPr>
                <w:rFonts w:ascii="Arial" w:hAnsi="Arial"/>
                <w:sz w:val="20"/>
              </w:rPr>
            </w:pPr>
            <w:r>
              <w:rPr>
                <w:rFonts w:ascii="Arial" w:hAnsi="Arial"/>
                <w:sz w:val="20"/>
              </w:rPr>
              <w:t>11</w:t>
            </w:r>
          </w:p>
        </w:tc>
        <w:tc>
          <w:tcPr>
            <w:tcW w:w="8460" w:type="dxa"/>
            <w:gridSpan w:val="3"/>
            <w:vAlign w:val="center"/>
          </w:tcPr>
          <w:p w14:paraId="1123AA50" w14:textId="77777777" w:rsidR="001B7B67" w:rsidDel="000A1842" w:rsidRDefault="001B7B67" w:rsidP="001B7B67">
            <w:pPr>
              <w:pStyle w:val="H1bodytext"/>
              <w:spacing w:after="0"/>
              <w:ind w:left="0"/>
              <w:rPr>
                <w:rFonts w:ascii="Arial" w:hAnsi="Arial"/>
                <w:sz w:val="20"/>
              </w:rPr>
            </w:pPr>
            <w:r>
              <w:rPr>
                <w:rFonts w:ascii="Arial" w:hAnsi="Arial"/>
                <w:sz w:val="20"/>
              </w:rPr>
              <w:t>Browse to [test_directory]\AT-7\output_pCi</w:t>
            </w:r>
          </w:p>
        </w:tc>
      </w:tr>
      <w:tr w:rsidR="001B7B67" w:rsidDel="000A1842" w14:paraId="0666EC06" w14:textId="77777777" w:rsidTr="001B7B67">
        <w:trPr>
          <w:trHeight w:val="494"/>
        </w:trPr>
        <w:tc>
          <w:tcPr>
            <w:tcW w:w="900" w:type="dxa"/>
            <w:vAlign w:val="center"/>
          </w:tcPr>
          <w:p w14:paraId="407BFE9C" w14:textId="77777777" w:rsidR="001B7B67" w:rsidRDefault="001B7B67" w:rsidP="001B7B67">
            <w:pPr>
              <w:pStyle w:val="H1bodytext"/>
              <w:spacing w:after="0"/>
              <w:ind w:left="0"/>
              <w:jc w:val="center"/>
              <w:rPr>
                <w:rFonts w:ascii="Arial" w:hAnsi="Arial"/>
                <w:sz w:val="20"/>
              </w:rPr>
            </w:pPr>
            <w:r>
              <w:rPr>
                <w:rFonts w:ascii="Arial" w:hAnsi="Arial"/>
                <w:sz w:val="20"/>
              </w:rPr>
              <w:t>12</w:t>
            </w:r>
          </w:p>
        </w:tc>
        <w:tc>
          <w:tcPr>
            <w:tcW w:w="8460" w:type="dxa"/>
            <w:gridSpan w:val="3"/>
            <w:vAlign w:val="center"/>
          </w:tcPr>
          <w:p w14:paraId="6FE384B4" w14:textId="77777777" w:rsidR="001B7B67" w:rsidDel="000A1842" w:rsidRDefault="001B7B67" w:rsidP="001B7B67">
            <w:pPr>
              <w:pStyle w:val="H1bodytext"/>
              <w:spacing w:after="0"/>
              <w:ind w:left="0"/>
              <w:rPr>
                <w:rFonts w:ascii="Arial" w:hAnsi="Arial"/>
                <w:sz w:val="20"/>
              </w:rPr>
            </w:pPr>
            <w:r>
              <w:rPr>
                <w:rFonts w:ascii="Arial" w:hAnsi="Arial"/>
                <w:sz w:val="20"/>
              </w:rPr>
              <w:t>Click on “Select Folder” button</w:t>
            </w:r>
          </w:p>
        </w:tc>
      </w:tr>
      <w:tr w:rsidR="001B7B67" w14:paraId="6B60DF17" w14:textId="77777777" w:rsidTr="001B7B67">
        <w:trPr>
          <w:trHeight w:val="494"/>
        </w:trPr>
        <w:tc>
          <w:tcPr>
            <w:tcW w:w="900" w:type="dxa"/>
            <w:vAlign w:val="center"/>
          </w:tcPr>
          <w:p w14:paraId="357954C2" w14:textId="77777777" w:rsidR="001B7B67" w:rsidRDefault="001B7B67" w:rsidP="001B7B67">
            <w:pPr>
              <w:pStyle w:val="H1bodytext"/>
              <w:spacing w:after="0"/>
              <w:ind w:left="0"/>
              <w:jc w:val="center"/>
              <w:rPr>
                <w:rFonts w:ascii="Arial" w:hAnsi="Arial"/>
                <w:sz w:val="20"/>
              </w:rPr>
            </w:pPr>
            <w:r>
              <w:rPr>
                <w:rFonts w:ascii="Arial" w:hAnsi="Arial"/>
                <w:sz w:val="20"/>
              </w:rPr>
              <w:t>13</w:t>
            </w:r>
          </w:p>
        </w:tc>
        <w:tc>
          <w:tcPr>
            <w:tcW w:w="8460" w:type="dxa"/>
            <w:gridSpan w:val="3"/>
            <w:vAlign w:val="center"/>
          </w:tcPr>
          <w:p w14:paraId="0AB56142" w14:textId="77777777" w:rsidR="001B7B67" w:rsidRDefault="001B7B67" w:rsidP="001B7B67">
            <w:pPr>
              <w:pStyle w:val="H1bodytext"/>
              <w:spacing w:after="0"/>
              <w:ind w:left="0"/>
              <w:rPr>
                <w:rFonts w:ascii="Arial" w:hAnsi="Arial"/>
                <w:sz w:val="20"/>
              </w:rPr>
            </w:pPr>
            <w:r>
              <w:rPr>
                <w:rFonts w:ascii="Arial" w:hAnsi="Arial"/>
                <w:sz w:val="20"/>
              </w:rPr>
              <w:t>Click “execute”</w:t>
            </w:r>
          </w:p>
        </w:tc>
      </w:tr>
      <w:tr w:rsidR="001B7B67" w14:paraId="53DD5B26" w14:textId="77777777" w:rsidTr="001B7B67">
        <w:trPr>
          <w:trHeight w:val="1538"/>
        </w:trPr>
        <w:tc>
          <w:tcPr>
            <w:tcW w:w="900" w:type="dxa"/>
            <w:vAlign w:val="center"/>
          </w:tcPr>
          <w:p w14:paraId="7E5B6572" w14:textId="77777777" w:rsidR="001B7B67" w:rsidRPr="007D0AAC" w:rsidRDefault="001B7B67" w:rsidP="001B7B67">
            <w:pPr>
              <w:pStyle w:val="H1bodytext"/>
              <w:spacing w:after="0"/>
              <w:ind w:left="0"/>
              <w:jc w:val="center"/>
              <w:rPr>
                <w:rFonts w:ascii="Arial" w:hAnsi="Arial"/>
                <w:sz w:val="20"/>
              </w:rPr>
            </w:pPr>
            <w:r>
              <w:rPr>
                <w:rFonts w:ascii="Arial" w:hAnsi="Arial"/>
                <w:sz w:val="20"/>
              </w:rPr>
              <w:lastRenderedPageBreak/>
              <w:t>14</w:t>
            </w:r>
          </w:p>
        </w:tc>
        <w:tc>
          <w:tcPr>
            <w:tcW w:w="3960" w:type="dxa"/>
            <w:vAlign w:val="center"/>
          </w:tcPr>
          <w:p w14:paraId="134FBC6E" w14:textId="77777777" w:rsidR="001B7B67" w:rsidRDefault="001B7B67" w:rsidP="001B7B67">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FR-6</w:t>
            </w:r>
          </w:p>
        </w:tc>
        <w:tc>
          <w:tcPr>
            <w:tcW w:w="3016" w:type="dxa"/>
            <w:vAlign w:val="center"/>
          </w:tcPr>
          <w:p w14:paraId="74FC7EBB" w14:textId="77777777" w:rsidR="001B7B67" w:rsidRDefault="001B7B67" w:rsidP="001B7B67">
            <w:pPr>
              <w:pStyle w:val="H1bodytext"/>
              <w:spacing w:after="0"/>
              <w:ind w:left="0"/>
              <w:rPr>
                <w:rFonts w:ascii="Arial" w:hAnsi="Arial"/>
                <w:sz w:val="20"/>
              </w:rPr>
            </w:pPr>
            <w:r>
              <w:rPr>
                <w:rFonts w:ascii="Arial" w:hAnsi="Arial"/>
                <w:sz w:val="20"/>
              </w:rPr>
              <w:t xml:space="preserve">Values in generated output file = Values in input file </w:t>
            </w:r>
            <w:r>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sidRPr="00E92439">
              <w:rPr>
                <w:rFonts w:ascii="Arial" w:hAnsi="Arial"/>
                <w:sz w:val="20"/>
                <w:vertAlign w:val="superscript"/>
              </w:rPr>
              <w:t>12</w:t>
            </w:r>
          </w:p>
        </w:tc>
        <w:tc>
          <w:tcPr>
            <w:tcW w:w="1484" w:type="dxa"/>
            <w:vAlign w:val="center"/>
          </w:tcPr>
          <w:p w14:paraId="3B807DF9" w14:textId="77777777" w:rsidR="001B7B67" w:rsidRDefault="001B7B67" w:rsidP="001B7B67">
            <w:pPr>
              <w:pStyle w:val="H1bodytext"/>
              <w:spacing w:after="0"/>
              <w:ind w:left="0"/>
              <w:rPr>
                <w:rFonts w:ascii="Arial" w:hAnsi="Arial"/>
                <w:i/>
                <w:sz w:val="20"/>
              </w:rPr>
            </w:pPr>
          </w:p>
          <w:p w14:paraId="4191B5A5" w14:textId="77777777" w:rsidR="00E972A5" w:rsidRDefault="005D0E12" w:rsidP="002B2D0D">
            <w:pPr>
              <w:rPr>
                <w:iCs/>
                <w:sz w:val="20"/>
              </w:rPr>
            </w:pPr>
            <w:r>
              <w:rPr>
                <w:i/>
                <w:sz w:val="20"/>
              </w:rPr>
              <w:t>Pass</w:t>
            </w:r>
          </w:p>
          <w:p w14:paraId="26157E09" w14:textId="77777777" w:rsidR="00E42879" w:rsidRDefault="00E42879" w:rsidP="002B2D0D">
            <w:pPr>
              <w:rPr>
                <w:iCs/>
                <w:sz w:val="20"/>
              </w:rPr>
            </w:pPr>
          </w:p>
          <w:p w14:paraId="1596C3AC" w14:textId="60E997E1" w:rsidR="00E42879" w:rsidRPr="00E42879" w:rsidRDefault="00E42879" w:rsidP="002B2D0D">
            <w:pPr>
              <w:rPr>
                <w:iCs/>
                <w:sz w:val="20"/>
              </w:rPr>
            </w:pPr>
            <w:r>
              <w:rPr>
                <w:iCs/>
                <w:sz w:val="20"/>
              </w:rPr>
              <w:t xml:space="preserve">Note: </w:t>
            </w:r>
            <w:r w:rsidRPr="00E42879">
              <w:rPr>
                <w:iCs/>
                <w:sz w:val="20"/>
              </w:rPr>
              <w:t>Used AT-5/utility files to compare/check integer year numbers (yearly steps).</w:t>
            </w:r>
          </w:p>
        </w:tc>
      </w:tr>
      <w:tr w:rsidR="001B7B67" w14:paraId="640C9C0E" w14:textId="77777777" w:rsidTr="001B7B67">
        <w:trPr>
          <w:trHeight w:val="1358"/>
        </w:trPr>
        <w:tc>
          <w:tcPr>
            <w:tcW w:w="900" w:type="dxa"/>
            <w:vAlign w:val="center"/>
          </w:tcPr>
          <w:p w14:paraId="6DFEAD73" w14:textId="77777777" w:rsidR="001B7B67" w:rsidRPr="007D0AAC" w:rsidRDefault="001B7B67" w:rsidP="001B7B67">
            <w:pPr>
              <w:pStyle w:val="H1bodytext"/>
              <w:spacing w:after="0"/>
              <w:ind w:left="0"/>
              <w:jc w:val="center"/>
              <w:rPr>
                <w:rFonts w:ascii="Arial" w:hAnsi="Arial"/>
                <w:sz w:val="20"/>
              </w:rPr>
            </w:pPr>
            <w:r>
              <w:rPr>
                <w:rFonts w:ascii="Arial" w:hAnsi="Arial"/>
                <w:sz w:val="20"/>
              </w:rPr>
              <w:t>15</w:t>
            </w:r>
          </w:p>
        </w:tc>
        <w:tc>
          <w:tcPr>
            <w:tcW w:w="8460" w:type="dxa"/>
            <w:gridSpan w:val="3"/>
            <w:vAlign w:val="center"/>
          </w:tcPr>
          <w:p w14:paraId="0546BC10" w14:textId="77777777" w:rsidR="001B7B67" w:rsidRDefault="001B7B67" w:rsidP="001B7B67">
            <w:pPr>
              <w:pStyle w:val="H1bodytext"/>
              <w:spacing w:after="0"/>
              <w:ind w:left="0"/>
              <w:rPr>
                <w:rFonts w:ascii="Arial" w:hAnsi="Arial"/>
                <w:sz w:val="20"/>
              </w:rPr>
            </w:pPr>
            <w:r>
              <w:rPr>
                <w:rFonts w:ascii="Arial" w:hAnsi="Arial"/>
                <w:sz w:val="20"/>
              </w:rPr>
              <w:t>Clear header1 row and header2 row text boxes</w:t>
            </w:r>
          </w:p>
          <w:p w14:paraId="4D4F48AF" w14:textId="77777777" w:rsidR="00E42879" w:rsidRDefault="00E42879" w:rsidP="001B7B67">
            <w:pPr>
              <w:pStyle w:val="H1bodytext"/>
              <w:spacing w:after="0"/>
              <w:ind w:left="0"/>
              <w:rPr>
                <w:rFonts w:ascii="Arial" w:hAnsi="Arial"/>
                <w:sz w:val="20"/>
              </w:rPr>
            </w:pPr>
          </w:p>
          <w:p w14:paraId="5E50FD27" w14:textId="7DD87E78" w:rsidR="00E42879" w:rsidRPr="008378F5" w:rsidRDefault="00E42879" w:rsidP="001B7B67">
            <w:pPr>
              <w:pStyle w:val="H1bodytext"/>
              <w:spacing w:after="0"/>
              <w:ind w:left="0"/>
              <w:rPr>
                <w:rFonts w:ascii="Arial" w:hAnsi="Arial"/>
                <w:sz w:val="20"/>
              </w:rPr>
            </w:pPr>
            <w:r>
              <w:rPr>
                <w:rFonts w:ascii="Arial" w:hAnsi="Arial"/>
                <w:sz w:val="20"/>
              </w:rPr>
              <w:t xml:space="preserve">Note: </w:t>
            </w:r>
            <w:r w:rsidRPr="00E42879">
              <w:rPr>
                <w:rFonts w:ascii="Arial" w:hAnsi="Arial"/>
                <w:sz w:val="20"/>
              </w:rPr>
              <w:t>Select “tab” delimiter radio button</w:t>
            </w:r>
          </w:p>
        </w:tc>
      </w:tr>
      <w:tr w:rsidR="001B7B67" w14:paraId="2C58357B" w14:textId="77777777" w:rsidTr="001B7B67">
        <w:trPr>
          <w:trHeight w:val="494"/>
        </w:trPr>
        <w:tc>
          <w:tcPr>
            <w:tcW w:w="900" w:type="dxa"/>
            <w:vAlign w:val="center"/>
          </w:tcPr>
          <w:p w14:paraId="52CBAB96" w14:textId="77777777" w:rsidR="001B7B67" w:rsidRDefault="001B7B67" w:rsidP="001B7B67">
            <w:pPr>
              <w:pStyle w:val="H1bodytext"/>
              <w:spacing w:after="0"/>
              <w:ind w:left="0"/>
              <w:jc w:val="center"/>
              <w:rPr>
                <w:rFonts w:ascii="Arial" w:hAnsi="Arial"/>
                <w:sz w:val="20"/>
              </w:rPr>
            </w:pPr>
            <w:r>
              <w:rPr>
                <w:rFonts w:ascii="Arial" w:hAnsi="Arial"/>
                <w:sz w:val="20"/>
              </w:rPr>
              <w:t>16</w:t>
            </w:r>
          </w:p>
        </w:tc>
        <w:tc>
          <w:tcPr>
            <w:tcW w:w="8460" w:type="dxa"/>
            <w:gridSpan w:val="3"/>
            <w:vAlign w:val="center"/>
          </w:tcPr>
          <w:p w14:paraId="6A8285E9" w14:textId="4DBCAC65" w:rsidR="001B7B67" w:rsidRDefault="001B7B67" w:rsidP="001B7B67">
            <w:pPr>
              <w:pStyle w:val="H1bodytext"/>
              <w:spacing w:after="0"/>
              <w:ind w:left="0"/>
              <w:rPr>
                <w:rFonts w:ascii="Arial" w:hAnsi="Arial"/>
                <w:sz w:val="20"/>
              </w:rPr>
            </w:pPr>
            <w:r>
              <w:rPr>
                <w:rFonts w:ascii="Arial" w:hAnsi="Arial"/>
                <w:sz w:val="20"/>
              </w:rPr>
              <w:t>Select checkbox for g-&gt; u</w:t>
            </w:r>
            <w:r w:rsidR="001A0DA0">
              <w:rPr>
                <w:rFonts w:ascii="Arial" w:hAnsi="Arial"/>
                <w:sz w:val="20"/>
              </w:rPr>
              <w:t>g</w:t>
            </w:r>
            <w:r>
              <w:rPr>
                <w:rFonts w:ascii="Arial" w:hAnsi="Arial"/>
                <w:sz w:val="20"/>
              </w:rPr>
              <w:t xml:space="preserve"> in “Conv. Factor:” (unselect other checkboxes if applicable)</w:t>
            </w:r>
          </w:p>
        </w:tc>
      </w:tr>
      <w:tr w:rsidR="001B7B67" w14:paraId="0A2C4D9B" w14:textId="77777777" w:rsidTr="001B7B67">
        <w:trPr>
          <w:trHeight w:val="494"/>
        </w:trPr>
        <w:tc>
          <w:tcPr>
            <w:tcW w:w="900" w:type="dxa"/>
            <w:vAlign w:val="center"/>
          </w:tcPr>
          <w:p w14:paraId="4F08707F" w14:textId="77777777" w:rsidR="001B7B67" w:rsidRDefault="001B7B67" w:rsidP="001B7B67">
            <w:pPr>
              <w:pStyle w:val="H1bodytext"/>
              <w:spacing w:after="0"/>
              <w:ind w:left="0"/>
              <w:jc w:val="center"/>
              <w:rPr>
                <w:rFonts w:ascii="Arial" w:hAnsi="Arial"/>
                <w:sz w:val="20"/>
              </w:rPr>
            </w:pPr>
            <w:r>
              <w:rPr>
                <w:rFonts w:ascii="Arial" w:hAnsi="Arial"/>
                <w:sz w:val="20"/>
              </w:rPr>
              <w:t>17</w:t>
            </w:r>
          </w:p>
        </w:tc>
        <w:tc>
          <w:tcPr>
            <w:tcW w:w="8460" w:type="dxa"/>
            <w:gridSpan w:val="3"/>
            <w:vAlign w:val="center"/>
          </w:tcPr>
          <w:p w14:paraId="11D0968D" w14:textId="77777777" w:rsidR="001B7B67" w:rsidRPr="00ED4144" w:rsidRDefault="001B7B67" w:rsidP="001B7B67">
            <w:pPr>
              <w:pStyle w:val="H1bodytext"/>
              <w:spacing w:after="0"/>
              <w:ind w:left="0"/>
              <w:rPr>
                <w:rFonts w:ascii="Arial" w:hAnsi="Arial"/>
                <w:iCs/>
                <w:sz w:val="20"/>
              </w:rPr>
            </w:pPr>
            <w:r>
              <w:rPr>
                <w:rFonts w:ascii="Arial" w:hAnsi="Arial"/>
                <w:sz w:val="20"/>
              </w:rPr>
              <w:t>Click “Browse”</w:t>
            </w:r>
          </w:p>
        </w:tc>
      </w:tr>
      <w:tr w:rsidR="001B7B67" w14:paraId="56EA634F" w14:textId="77777777" w:rsidTr="001B7B67">
        <w:trPr>
          <w:trHeight w:val="494"/>
        </w:trPr>
        <w:tc>
          <w:tcPr>
            <w:tcW w:w="900" w:type="dxa"/>
            <w:vAlign w:val="center"/>
          </w:tcPr>
          <w:p w14:paraId="60A9F77E" w14:textId="77777777" w:rsidR="001B7B67" w:rsidRDefault="001B7B67" w:rsidP="001B7B67">
            <w:pPr>
              <w:pStyle w:val="H1bodytext"/>
              <w:spacing w:after="0"/>
              <w:ind w:left="0"/>
              <w:jc w:val="center"/>
              <w:rPr>
                <w:rFonts w:ascii="Arial" w:hAnsi="Arial"/>
                <w:sz w:val="20"/>
              </w:rPr>
            </w:pPr>
            <w:r>
              <w:rPr>
                <w:rFonts w:ascii="Arial" w:hAnsi="Arial"/>
                <w:sz w:val="20"/>
              </w:rPr>
              <w:t>18</w:t>
            </w:r>
          </w:p>
        </w:tc>
        <w:tc>
          <w:tcPr>
            <w:tcW w:w="8460" w:type="dxa"/>
            <w:gridSpan w:val="3"/>
            <w:vAlign w:val="center"/>
          </w:tcPr>
          <w:p w14:paraId="738881D9" w14:textId="77777777" w:rsidR="001B7B67" w:rsidRDefault="001B7B67" w:rsidP="001B7B67">
            <w:pPr>
              <w:pStyle w:val="H1bodytext"/>
              <w:spacing w:after="0"/>
              <w:ind w:left="0"/>
              <w:rPr>
                <w:rFonts w:ascii="Arial" w:hAnsi="Arial"/>
                <w:sz w:val="20"/>
              </w:rPr>
            </w:pPr>
            <w:r>
              <w:rPr>
                <w:rFonts w:ascii="Arial" w:hAnsi="Arial"/>
                <w:sz w:val="20"/>
              </w:rPr>
              <w:t xml:space="preserve">Select </w:t>
            </w:r>
            <w:r w:rsidRPr="0051563A">
              <w:rPr>
                <w:rFonts w:ascii="Arial" w:hAnsi="Arial"/>
                <w:sz w:val="20"/>
              </w:rPr>
              <w:t>[test_directory]\AT-</w:t>
            </w:r>
            <w:r>
              <w:rPr>
                <w:rFonts w:ascii="Arial" w:hAnsi="Arial"/>
                <w:sz w:val="20"/>
              </w:rPr>
              <w:t>7</w:t>
            </w:r>
            <w:r w:rsidRPr="0051563A">
              <w:rPr>
                <w:rFonts w:ascii="Arial" w:hAnsi="Arial"/>
                <w:sz w:val="20"/>
              </w:rPr>
              <w:t>\</w:t>
            </w:r>
            <w:r w:rsidRPr="005C495B">
              <w:rPr>
                <w:rFonts w:ascii="Arial" w:hAnsi="Arial"/>
                <w:sz w:val="20"/>
              </w:rPr>
              <w:t>tab_i-129_test_data_2_column_subset.dat</w:t>
            </w:r>
          </w:p>
        </w:tc>
      </w:tr>
      <w:tr w:rsidR="001B7B67" w14:paraId="16D48160" w14:textId="77777777" w:rsidTr="001B7B67">
        <w:trPr>
          <w:trHeight w:val="494"/>
        </w:trPr>
        <w:tc>
          <w:tcPr>
            <w:tcW w:w="900" w:type="dxa"/>
            <w:vAlign w:val="center"/>
          </w:tcPr>
          <w:p w14:paraId="78F0A2BD" w14:textId="77777777" w:rsidR="001B7B67" w:rsidRDefault="001B7B67" w:rsidP="001B7B67">
            <w:pPr>
              <w:pStyle w:val="H1bodytext"/>
              <w:spacing w:after="0"/>
              <w:ind w:left="0"/>
              <w:jc w:val="center"/>
              <w:rPr>
                <w:rFonts w:ascii="Arial" w:hAnsi="Arial"/>
                <w:sz w:val="20"/>
              </w:rPr>
            </w:pPr>
            <w:r>
              <w:rPr>
                <w:rFonts w:ascii="Arial" w:hAnsi="Arial"/>
                <w:sz w:val="20"/>
              </w:rPr>
              <w:t>19</w:t>
            </w:r>
          </w:p>
        </w:tc>
        <w:tc>
          <w:tcPr>
            <w:tcW w:w="8460" w:type="dxa"/>
            <w:gridSpan w:val="3"/>
            <w:vAlign w:val="center"/>
          </w:tcPr>
          <w:p w14:paraId="42A03315"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14:paraId="66044E3B" w14:textId="77777777" w:rsidTr="001B7B67">
        <w:trPr>
          <w:trHeight w:val="494"/>
        </w:trPr>
        <w:tc>
          <w:tcPr>
            <w:tcW w:w="900" w:type="dxa"/>
            <w:vAlign w:val="center"/>
          </w:tcPr>
          <w:p w14:paraId="7174040F" w14:textId="77777777" w:rsidR="001B7B67" w:rsidRDefault="001B7B67" w:rsidP="001B7B67">
            <w:pPr>
              <w:pStyle w:val="H1bodytext"/>
              <w:spacing w:after="0"/>
              <w:ind w:left="0"/>
              <w:jc w:val="center"/>
              <w:rPr>
                <w:rFonts w:ascii="Arial" w:hAnsi="Arial"/>
                <w:sz w:val="20"/>
              </w:rPr>
            </w:pPr>
            <w:r>
              <w:rPr>
                <w:rFonts w:ascii="Arial" w:hAnsi="Arial"/>
                <w:sz w:val="20"/>
              </w:rPr>
              <w:t>20</w:t>
            </w:r>
          </w:p>
        </w:tc>
        <w:tc>
          <w:tcPr>
            <w:tcW w:w="8460" w:type="dxa"/>
            <w:gridSpan w:val="3"/>
            <w:vAlign w:val="center"/>
          </w:tcPr>
          <w:p w14:paraId="0ACC9888" w14:textId="77777777" w:rsidR="001B7B67" w:rsidRDefault="001B7B67" w:rsidP="001B7B67">
            <w:pPr>
              <w:pStyle w:val="H1bodytext"/>
              <w:spacing w:after="0"/>
              <w:ind w:left="0"/>
              <w:rPr>
                <w:rFonts w:ascii="Arial" w:hAnsi="Arial"/>
                <w:sz w:val="20"/>
              </w:rPr>
            </w:pPr>
            <w:r>
              <w:rPr>
                <w:rFonts w:ascii="Arial" w:hAnsi="Arial"/>
                <w:sz w:val="20"/>
              </w:rPr>
              <w:t>Type “66-101” in column 2 “definition”</w:t>
            </w:r>
          </w:p>
        </w:tc>
      </w:tr>
      <w:tr w:rsidR="001B7B67" w14:paraId="61F6EFAA" w14:textId="77777777" w:rsidTr="001B7B67">
        <w:trPr>
          <w:trHeight w:val="494"/>
        </w:trPr>
        <w:tc>
          <w:tcPr>
            <w:tcW w:w="900" w:type="dxa"/>
            <w:vAlign w:val="center"/>
          </w:tcPr>
          <w:p w14:paraId="4E3A0972" w14:textId="77777777" w:rsidR="001B7B67" w:rsidRDefault="001B7B67" w:rsidP="001B7B67">
            <w:pPr>
              <w:pStyle w:val="H1bodytext"/>
              <w:spacing w:after="0"/>
              <w:ind w:left="0"/>
              <w:jc w:val="center"/>
              <w:rPr>
                <w:rFonts w:ascii="Arial" w:hAnsi="Arial"/>
                <w:sz w:val="20"/>
              </w:rPr>
            </w:pPr>
            <w:r>
              <w:rPr>
                <w:rFonts w:ascii="Arial" w:hAnsi="Arial"/>
                <w:sz w:val="20"/>
              </w:rPr>
              <w:t>21</w:t>
            </w:r>
          </w:p>
        </w:tc>
        <w:tc>
          <w:tcPr>
            <w:tcW w:w="8460" w:type="dxa"/>
            <w:gridSpan w:val="3"/>
            <w:vAlign w:val="center"/>
          </w:tcPr>
          <w:p w14:paraId="2389365A" w14:textId="77777777" w:rsidR="001B7B67" w:rsidRDefault="001B7B67" w:rsidP="001B7B67">
            <w:pPr>
              <w:pStyle w:val="H1bodytext"/>
              <w:spacing w:after="0"/>
              <w:ind w:left="0"/>
              <w:rPr>
                <w:rFonts w:ascii="Arial" w:hAnsi="Arial"/>
                <w:sz w:val="20"/>
              </w:rPr>
            </w:pPr>
            <w:r>
              <w:rPr>
                <w:rFonts w:ascii="Arial" w:hAnsi="Arial"/>
                <w:sz w:val="20"/>
              </w:rPr>
              <w:t>Type “66-102” in column 4 “definition”</w:t>
            </w:r>
          </w:p>
        </w:tc>
      </w:tr>
      <w:tr w:rsidR="001B7B67" w14:paraId="5195AD18" w14:textId="77777777" w:rsidTr="001B7B67">
        <w:trPr>
          <w:trHeight w:val="494"/>
        </w:trPr>
        <w:tc>
          <w:tcPr>
            <w:tcW w:w="900" w:type="dxa"/>
            <w:vAlign w:val="center"/>
          </w:tcPr>
          <w:p w14:paraId="595525D9" w14:textId="77777777" w:rsidR="001B7B67" w:rsidRDefault="001B7B67" w:rsidP="001B7B67">
            <w:pPr>
              <w:pStyle w:val="H1bodytext"/>
              <w:spacing w:after="0"/>
              <w:ind w:left="0"/>
              <w:jc w:val="center"/>
              <w:rPr>
                <w:rFonts w:ascii="Arial" w:hAnsi="Arial"/>
                <w:sz w:val="20"/>
              </w:rPr>
            </w:pPr>
            <w:r>
              <w:rPr>
                <w:rFonts w:ascii="Arial" w:hAnsi="Arial"/>
                <w:sz w:val="20"/>
              </w:rPr>
              <w:t>22</w:t>
            </w:r>
          </w:p>
        </w:tc>
        <w:tc>
          <w:tcPr>
            <w:tcW w:w="8460" w:type="dxa"/>
            <w:gridSpan w:val="3"/>
            <w:vAlign w:val="center"/>
          </w:tcPr>
          <w:p w14:paraId="3299CE8C" w14:textId="77777777" w:rsidR="001B7B67" w:rsidRDefault="001B7B67" w:rsidP="001B7B67">
            <w:pPr>
              <w:pStyle w:val="H1bodytext"/>
              <w:spacing w:after="0"/>
              <w:ind w:left="0"/>
              <w:rPr>
                <w:rFonts w:ascii="Arial" w:hAnsi="Arial"/>
                <w:sz w:val="20"/>
              </w:rPr>
            </w:pPr>
            <w:r>
              <w:rPr>
                <w:rFonts w:ascii="Arial" w:hAnsi="Arial"/>
                <w:sz w:val="20"/>
              </w:rPr>
              <w:t>Click “Browse” next to “out dir:”</w:t>
            </w:r>
          </w:p>
        </w:tc>
      </w:tr>
      <w:tr w:rsidR="001B7B67" w:rsidDel="000A1842" w14:paraId="5A886FA9" w14:textId="77777777" w:rsidTr="001B7B67">
        <w:trPr>
          <w:trHeight w:val="494"/>
        </w:trPr>
        <w:tc>
          <w:tcPr>
            <w:tcW w:w="900" w:type="dxa"/>
            <w:vAlign w:val="center"/>
          </w:tcPr>
          <w:p w14:paraId="761E628F" w14:textId="77777777" w:rsidR="001B7B67" w:rsidRDefault="001B7B67" w:rsidP="001B7B67">
            <w:pPr>
              <w:pStyle w:val="H1bodytext"/>
              <w:spacing w:after="0"/>
              <w:ind w:left="0"/>
              <w:jc w:val="center"/>
              <w:rPr>
                <w:rFonts w:ascii="Arial" w:hAnsi="Arial"/>
                <w:sz w:val="20"/>
              </w:rPr>
            </w:pPr>
            <w:r>
              <w:rPr>
                <w:rFonts w:ascii="Arial" w:hAnsi="Arial"/>
                <w:sz w:val="20"/>
              </w:rPr>
              <w:t>23</w:t>
            </w:r>
          </w:p>
        </w:tc>
        <w:tc>
          <w:tcPr>
            <w:tcW w:w="8460" w:type="dxa"/>
            <w:gridSpan w:val="3"/>
            <w:vAlign w:val="center"/>
          </w:tcPr>
          <w:p w14:paraId="06B7F6EC" w14:textId="77777777" w:rsidR="001B7B67" w:rsidDel="000A1842" w:rsidRDefault="001B7B67" w:rsidP="001B7B67">
            <w:pPr>
              <w:pStyle w:val="H1bodytext"/>
              <w:spacing w:after="0"/>
              <w:ind w:left="0"/>
              <w:rPr>
                <w:rFonts w:ascii="Arial" w:hAnsi="Arial"/>
                <w:sz w:val="20"/>
              </w:rPr>
            </w:pPr>
            <w:r>
              <w:rPr>
                <w:rFonts w:ascii="Arial" w:hAnsi="Arial"/>
                <w:sz w:val="20"/>
              </w:rPr>
              <w:t>Browse to [test_directory]\AT-7\output_ug</w:t>
            </w:r>
          </w:p>
        </w:tc>
      </w:tr>
      <w:tr w:rsidR="001B7B67" w:rsidDel="000A1842" w14:paraId="770578DE" w14:textId="77777777" w:rsidTr="001B7B67">
        <w:trPr>
          <w:trHeight w:val="494"/>
        </w:trPr>
        <w:tc>
          <w:tcPr>
            <w:tcW w:w="900" w:type="dxa"/>
            <w:vAlign w:val="center"/>
          </w:tcPr>
          <w:p w14:paraId="3F307B83" w14:textId="77777777" w:rsidR="001B7B67" w:rsidRDefault="001B7B67" w:rsidP="001B7B67">
            <w:pPr>
              <w:pStyle w:val="H1bodytext"/>
              <w:spacing w:after="0"/>
              <w:ind w:left="0"/>
              <w:jc w:val="center"/>
              <w:rPr>
                <w:rFonts w:ascii="Arial" w:hAnsi="Arial"/>
                <w:sz w:val="20"/>
              </w:rPr>
            </w:pPr>
            <w:r>
              <w:rPr>
                <w:rFonts w:ascii="Arial" w:hAnsi="Arial"/>
                <w:sz w:val="20"/>
              </w:rPr>
              <w:t>24</w:t>
            </w:r>
          </w:p>
        </w:tc>
        <w:tc>
          <w:tcPr>
            <w:tcW w:w="8460" w:type="dxa"/>
            <w:gridSpan w:val="3"/>
            <w:vAlign w:val="center"/>
          </w:tcPr>
          <w:p w14:paraId="41FF379E" w14:textId="77777777" w:rsidR="001B7B67" w:rsidDel="000A1842" w:rsidRDefault="001B7B67" w:rsidP="001B7B67">
            <w:pPr>
              <w:pStyle w:val="H1bodytext"/>
              <w:spacing w:after="0"/>
              <w:ind w:left="0"/>
              <w:rPr>
                <w:rFonts w:ascii="Arial" w:hAnsi="Arial"/>
                <w:sz w:val="20"/>
              </w:rPr>
            </w:pPr>
            <w:r>
              <w:rPr>
                <w:rFonts w:ascii="Arial" w:hAnsi="Arial"/>
                <w:sz w:val="20"/>
              </w:rPr>
              <w:t>Click on “Select Folder” button</w:t>
            </w:r>
          </w:p>
        </w:tc>
      </w:tr>
      <w:tr w:rsidR="001B7B67" w14:paraId="0F0F2552" w14:textId="77777777" w:rsidTr="001B7B67">
        <w:trPr>
          <w:trHeight w:val="494"/>
        </w:trPr>
        <w:tc>
          <w:tcPr>
            <w:tcW w:w="900" w:type="dxa"/>
            <w:vAlign w:val="center"/>
          </w:tcPr>
          <w:p w14:paraId="27FAE000" w14:textId="77777777" w:rsidR="001B7B67" w:rsidRDefault="001B7B67" w:rsidP="001B7B67">
            <w:pPr>
              <w:pStyle w:val="H1bodytext"/>
              <w:spacing w:after="0"/>
              <w:ind w:left="0"/>
              <w:jc w:val="center"/>
              <w:rPr>
                <w:rFonts w:ascii="Arial" w:hAnsi="Arial"/>
                <w:sz w:val="20"/>
              </w:rPr>
            </w:pPr>
            <w:r>
              <w:rPr>
                <w:rFonts w:ascii="Arial" w:hAnsi="Arial"/>
                <w:sz w:val="20"/>
              </w:rPr>
              <w:t>25</w:t>
            </w:r>
          </w:p>
        </w:tc>
        <w:tc>
          <w:tcPr>
            <w:tcW w:w="8460" w:type="dxa"/>
            <w:gridSpan w:val="3"/>
            <w:vAlign w:val="center"/>
          </w:tcPr>
          <w:p w14:paraId="5E702382" w14:textId="77777777" w:rsidR="001B7B67" w:rsidRDefault="001B7B67" w:rsidP="001B7B67">
            <w:pPr>
              <w:pStyle w:val="H1bodytext"/>
              <w:spacing w:after="0"/>
              <w:ind w:left="0"/>
              <w:rPr>
                <w:rFonts w:ascii="Arial" w:hAnsi="Arial"/>
                <w:sz w:val="20"/>
              </w:rPr>
            </w:pPr>
            <w:r>
              <w:rPr>
                <w:rFonts w:ascii="Arial" w:hAnsi="Arial"/>
                <w:sz w:val="20"/>
              </w:rPr>
              <w:t>Click “execute”</w:t>
            </w:r>
          </w:p>
        </w:tc>
      </w:tr>
      <w:tr w:rsidR="001B7B67" w14:paraId="2E52B037" w14:textId="77777777" w:rsidTr="00E42879">
        <w:trPr>
          <w:trHeight w:val="2375"/>
        </w:trPr>
        <w:tc>
          <w:tcPr>
            <w:tcW w:w="900" w:type="dxa"/>
            <w:vAlign w:val="center"/>
          </w:tcPr>
          <w:p w14:paraId="53176E44" w14:textId="77777777" w:rsidR="001B7B67" w:rsidRPr="007D0AAC" w:rsidRDefault="001B7B67" w:rsidP="001B7B67">
            <w:pPr>
              <w:pStyle w:val="H1bodytext"/>
              <w:spacing w:after="0"/>
              <w:ind w:left="0"/>
              <w:jc w:val="center"/>
              <w:rPr>
                <w:rFonts w:ascii="Arial" w:hAnsi="Arial"/>
                <w:sz w:val="20"/>
              </w:rPr>
            </w:pPr>
            <w:r>
              <w:rPr>
                <w:rFonts w:ascii="Arial" w:hAnsi="Arial"/>
                <w:sz w:val="20"/>
              </w:rPr>
              <w:lastRenderedPageBreak/>
              <w:t>26</w:t>
            </w:r>
          </w:p>
        </w:tc>
        <w:tc>
          <w:tcPr>
            <w:tcW w:w="3960" w:type="dxa"/>
            <w:vAlign w:val="center"/>
          </w:tcPr>
          <w:p w14:paraId="44EDF860" w14:textId="77777777" w:rsidR="001B7B67" w:rsidRDefault="001B7B67" w:rsidP="001B7B67">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FR-6</w:t>
            </w:r>
          </w:p>
        </w:tc>
        <w:tc>
          <w:tcPr>
            <w:tcW w:w="3016" w:type="dxa"/>
            <w:vAlign w:val="center"/>
          </w:tcPr>
          <w:p w14:paraId="785E5443" w14:textId="77777777" w:rsidR="001B7B67" w:rsidRDefault="001B7B67" w:rsidP="001B7B67">
            <w:pPr>
              <w:pStyle w:val="H1bodytext"/>
              <w:spacing w:after="0"/>
              <w:ind w:left="0"/>
              <w:rPr>
                <w:rFonts w:ascii="Arial" w:hAnsi="Arial"/>
                <w:sz w:val="20"/>
              </w:rPr>
            </w:pPr>
            <w:r>
              <w:rPr>
                <w:rFonts w:ascii="Arial" w:hAnsi="Arial"/>
                <w:sz w:val="20"/>
              </w:rPr>
              <w:t xml:space="preserve">Values in generated output file = Values in input file </w:t>
            </w:r>
            <w:r>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Pr>
                <w:rFonts w:ascii="Arial" w:hAnsi="Arial"/>
                <w:sz w:val="20"/>
                <w:vertAlign w:val="superscript"/>
              </w:rPr>
              <w:t>6</w:t>
            </w:r>
          </w:p>
        </w:tc>
        <w:tc>
          <w:tcPr>
            <w:tcW w:w="1484" w:type="dxa"/>
            <w:vAlign w:val="center"/>
          </w:tcPr>
          <w:p w14:paraId="593967E8" w14:textId="77777777" w:rsidR="001B7B67" w:rsidRDefault="005D0E12" w:rsidP="001B7B67">
            <w:pPr>
              <w:pStyle w:val="H1bodytext"/>
              <w:spacing w:after="0"/>
              <w:ind w:left="0"/>
              <w:rPr>
                <w:rFonts w:ascii="Arial" w:hAnsi="Arial"/>
                <w:i/>
                <w:sz w:val="20"/>
              </w:rPr>
            </w:pPr>
            <w:r>
              <w:rPr>
                <w:rFonts w:ascii="Arial" w:hAnsi="Arial"/>
                <w:i/>
                <w:sz w:val="20"/>
              </w:rPr>
              <w:t>Pass</w:t>
            </w:r>
          </w:p>
          <w:p w14:paraId="57E879A9" w14:textId="77777777" w:rsidR="00E42879" w:rsidRDefault="00E42879" w:rsidP="001B7B67">
            <w:pPr>
              <w:pStyle w:val="H1bodytext"/>
              <w:spacing w:after="0"/>
              <w:ind w:left="0"/>
              <w:rPr>
                <w:rFonts w:ascii="Arial" w:hAnsi="Arial"/>
                <w:i/>
                <w:sz w:val="20"/>
              </w:rPr>
            </w:pPr>
          </w:p>
          <w:p w14:paraId="55D382ED" w14:textId="172BE99E" w:rsidR="00E42879" w:rsidRPr="00E42879" w:rsidRDefault="00E42879" w:rsidP="001B7B67">
            <w:pPr>
              <w:pStyle w:val="H1bodytext"/>
              <w:spacing w:after="0"/>
              <w:ind w:left="0"/>
              <w:rPr>
                <w:rFonts w:ascii="Arial" w:hAnsi="Arial"/>
                <w:iCs/>
                <w:sz w:val="20"/>
              </w:rPr>
            </w:pPr>
            <w:r>
              <w:rPr>
                <w:rFonts w:ascii="Arial" w:hAnsi="Arial"/>
                <w:iCs/>
                <w:sz w:val="20"/>
              </w:rPr>
              <w:t xml:space="preserve">Note: </w:t>
            </w:r>
            <w:r w:rsidRPr="00E42879">
              <w:rPr>
                <w:rFonts w:ascii="Arial" w:hAnsi="Arial"/>
                <w:iCs/>
                <w:sz w:val="20"/>
              </w:rPr>
              <w:t>Used AT-5/utility files to compare/check integer year numbers (yearly steps).</w:t>
            </w:r>
          </w:p>
        </w:tc>
      </w:tr>
      <w:tr w:rsidR="001B7B67" w14:paraId="6BE334FB" w14:textId="77777777" w:rsidTr="001B7B67">
        <w:trPr>
          <w:trHeight w:val="1358"/>
        </w:trPr>
        <w:tc>
          <w:tcPr>
            <w:tcW w:w="900" w:type="dxa"/>
            <w:vAlign w:val="center"/>
          </w:tcPr>
          <w:p w14:paraId="353EF9F5" w14:textId="77777777" w:rsidR="001B7B67" w:rsidRPr="007D0AAC" w:rsidRDefault="001B7B67" w:rsidP="001B7B67">
            <w:pPr>
              <w:pStyle w:val="H1bodytext"/>
              <w:spacing w:after="0"/>
              <w:ind w:left="0"/>
              <w:jc w:val="center"/>
              <w:rPr>
                <w:rFonts w:ascii="Arial" w:hAnsi="Arial"/>
                <w:sz w:val="20"/>
              </w:rPr>
            </w:pPr>
            <w:r>
              <w:rPr>
                <w:rFonts w:ascii="Arial" w:hAnsi="Arial"/>
                <w:sz w:val="20"/>
              </w:rPr>
              <w:t>27</w:t>
            </w:r>
          </w:p>
        </w:tc>
        <w:tc>
          <w:tcPr>
            <w:tcW w:w="8460" w:type="dxa"/>
            <w:gridSpan w:val="3"/>
            <w:vAlign w:val="center"/>
          </w:tcPr>
          <w:p w14:paraId="2FB0930A" w14:textId="2A2EA24C" w:rsidR="001B7B67" w:rsidRDefault="001B7B67" w:rsidP="001B7B67">
            <w:pPr>
              <w:pStyle w:val="H1bodytext"/>
              <w:spacing w:after="0"/>
              <w:ind w:left="0"/>
              <w:rPr>
                <w:rFonts w:ascii="Arial" w:hAnsi="Arial"/>
                <w:sz w:val="20"/>
              </w:rPr>
            </w:pPr>
            <w:r>
              <w:rPr>
                <w:rFonts w:ascii="Arial" w:hAnsi="Arial"/>
                <w:sz w:val="20"/>
              </w:rPr>
              <w:t>Clear header1 row and header2 row text boxes</w:t>
            </w:r>
          </w:p>
          <w:p w14:paraId="5A150BFC" w14:textId="74799C3C" w:rsidR="00E42879" w:rsidRDefault="00E42879" w:rsidP="001B7B67">
            <w:pPr>
              <w:pStyle w:val="H1bodytext"/>
              <w:spacing w:after="0"/>
              <w:ind w:left="0"/>
              <w:rPr>
                <w:rFonts w:ascii="Arial" w:hAnsi="Arial"/>
                <w:sz w:val="20"/>
              </w:rPr>
            </w:pPr>
          </w:p>
          <w:p w14:paraId="4C080CE3" w14:textId="563E4F03" w:rsidR="00E42879" w:rsidRPr="00CA6FE1" w:rsidRDefault="00E42879" w:rsidP="00CA6FE1">
            <w:pPr>
              <w:pStyle w:val="H1bodytext"/>
              <w:spacing w:after="0"/>
              <w:ind w:left="0"/>
              <w:rPr>
                <w:iCs/>
                <w:sz w:val="20"/>
              </w:rPr>
            </w:pPr>
            <w:r>
              <w:rPr>
                <w:rFonts w:ascii="Arial" w:hAnsi="Arial"/>
                <w:sz w:val="20"/>
              </w:rPr>
              <w:t xml:space="preserve">Note: </w:t>
            </w:r>
            <w:r w:rsidRPr="00E42879">
              <w:rPr>
                <w:rFonts w:ascii="Arial" w:hAnsi="Arial"/>
                <w:sz w:val="20"/>
              </w:rPr>
              <w:t>Select “tab” delimiter radio button</w:t>
            </w:r>
          </w:p>
        </w:tc>
      </w:tr>
      <w:tr w:rsidR="001B7B67" w14:paraId="434CF099" w14:textId="77777777" w:rsidTr="001B7B67">
        <w:trPr>
          <w:trHeight w:val="494"/>
        </w:trPr>
        <w:tc>
          <w:tcPr>
            <w:tcW w:w="900" w:type="dxa"/>
            <w:vAlign w:val="center"/>
          </w:tcPr>
          <w:p w14:paraId="06747D32" w14:textId="77777777" w:rsidR="001B7B67" w:rsidRDefault="001B7B67" w:rsidP="001B7B67">
            <w:pPr>
              <w:pStyle w:val="H1bodytext"/>
              <w:spacing w:after="0"/>
              <w:ind w:left="0"/>
              <w:jc w:val="center"/>
              <w:rPr>
                <w:rFonts w:ascii="Arial" w:hAnsi="Arial"/>
                <w:sz w:val="20"/>
              </w:rPr>
            </w:pPr>
            <w:r>
              <w:rPr>
                <w:rFonts w:ascii="Arial" w:hAnsi="Arial"/>
                <w:sz w:val="20"/>
              </w:rPr>
              <w:t>28</w:t>
            </w:r>
          </w:p>
        </w:tc>
        <w:tc>
          <w:tcPr>
            <w:tcW w:w="8460" w:type="dxa"/>
            <w:gridSpan w:val="3"/>
            <w:vAlign w:val="center"/>
          </w:tcPr>
          <w:p w14:paraId="3DF38BF4" w14:textId="77777777" w:rsidR="001B7B67" w:rsidRDefault="001B7B67" w:rsidP="001B7B67">
            <w:pPr>
              <w:pStyle w:val="H1bodytext"/>
              <w:spacing w:after="0"/>
              <w:ind w:left="0"/>
              <w:rPr>
                <w:rFonts w:ascii="Arial" w:hAnsi="Arial"/>
                <w:sz w:val="20"/>
              </w:rPr>
            </w:pPr>
            <w:r>
              <w:rPr>
                <w:rFonts w:ascii="Arial" w:hAnsi="Arial"/>
                <w:sz w:val="20"/>
              </w:rPr>
              <w:t>Select checkbox for custom in “Conv. Factor:” and enter 2 in “custom:” text box and “User” in “Unit:” text box (unselect other checkboxes if applicable)</w:t>
            </w:r>
          </w:p>
        </w:tc>
      </w:tr>
      <w:tr w:rsidR="001B7B67" w14:paraId="2AC8A644" w14:textId="77777777" w:rsidTr="001B7B67">
        <w:trPr>
          <w:trHeight w:val="494"/>
        </w:trPr>
        <w:tc>
          <w:tcPr>
            <w:tcW w:w="900" w:type="dxa"/>
            <w:vAlign w:val="center"/>
          </w:tcPr>
          <w:p w14:paraId="79B6F911" w14:textId="77777777" w:rsidR="001B7B67" w:rsidRDefault="001B7B67" w:rsidP="001B7B67">
            <w:pPr>
              <w:pStyle w:val="H1bodytext"/>
              <w:spacing w:after="0"/>
              <w:ind w:left="0"/>
              <w:jc w:val="center"/>
              <w:rPr>
                <w:rFonts w:ascii="Arial" w:hAnsi="Arial"/>
                <w:sz w:val="20"/>
              </w:rPr>
            </w:pPr>
            <w:r>
              <w:rPr>
                <w:rFonts w:ascii="Arial" w:hAnsi="Arial"/>
                <w:sz w:val="20"/>
              </w:rPr>
              <w:t>29</w:t>
            </w:r>
          </w:p>
        </w:tc>
        <w:tc>
          <w:tcPr>
            <w:tcW w:w="8460" w:type="dxa"/>
            <w:gridSpan w:val="3"/>
            <w:vAlign w:val="center"/>
          </w:tcPr>
          <w:p w14:paraId="7B7DF90F" w14:textId="77777777" w:rsidR="001B7B67" w:rsidRPr="00ED4144" w:rsidRDefault="001B7B67" w:rsidP="001B7B67">
            <w:pPr>
              <w:pStyle w:val="H1bodytext"/>
              <w:spacing w:after="0"/>
              <w:ind w:left="0"/>
              <w:rPr>
                <w:rFonts w:ascii="Arial" w:hAnsi="Arial"/>
                <w:iCs/>
                <w:sz w:val="20"/>
              </w:rPr>
            </w:pPr>
            <w:r>
              <w:rPr>
                <w:rFonts w:ascii="Arial" w:hAnsi="Arial"/>
                <w:sz w:val="20"/>
              </w:rPr>
              <w:t>Click “Browse”</w:t>
            </w:r>
          </w:p>
        </w:tc>
      </w:tr>
      <w:tr w:rsidR="001B7B67" w14:paraId="27EA7DF9" w14:textId="77777777" w:rsidTr="001B7B67">
        <w:trPr>
          <w:trHeight w:val="494"/>
        </w:trPr>
        <w:tc>
          <w:tcPr>
            <w:tcW w:w="900" w:type="dxa"/>
            <w:vAlign w:val="center"/>
          </w:tcPr>
          <w:p w14:paraId="6E9F553E" w14:textId="77777777" w:rsidR="001B7B67" w:rsidRDefault="001B7B67" w:rsidP="001B7B67">
            <w:pPr>
              <w:pStyle w:val="H1bodytext"/>
              <w:spacing w:after="0"/>
              <w:ind w:left="0"/>
              <w:jc w:val="center"/>
              <w:rPr>
                <w:rFonts w:ascii="Arial" w:hAnsi="Arial"/>
                <w:sz w:val="20"/>
              </w:rPr>
            </w:pPr>
            <w:r>
              <w:rPr>
                <w:rFonts w:ascii="Arial" w:hAnsi="Arial"/>
                <w:sz w:val="20"/>
              </w:rPr>
              <w:t>30</w:t>
            </w:r>
          </w:p>
        </w:tc>
        <w:tc>
          <w:tcPr>
            <w:tcW w:w="8460" w:type="dxa"/>
            <w:gridSpan w:val="3"/>
            <w:vAlign w:val="center"/>
          </w:tcPr>
          <w:p w14:paraId="719623DB" w14:textId="77777777" w:rsidR="001B7B67" w:rsidRDefault="001B7B67" w:rsidP="001B7B67">
            <w:pPr>
              <w:pStyle w:val="H1bodytext"/>
              <w:spacing w:after="0"/>
              <w:ind w:left="0"/>
              <w:rPr>
                <w:rFonts w:ascii="Arial" w:hAnsi="Arial"/>
                <w:sz w:val="20"/>
              </w:rPr>
            </w:pPr>
            <w:r>
              <w:rPr>
                <w:rFonts w:ascii="Arial" w:hAnsi="Arial"/>
                <w:sz w:val="20"/>
              </w:rPr>
              <w:t xml:space="preserve">Select </w:t>
            </w:r>
            <w:r w:rsidRPr="0051563A">
              <w:rPr>
                <w:rFonts w:ascii="Arial" w:hAnsi="Arial"/>
                <w:sz w:val="20"/>
              </w:rPr>
              <w:t>[test_directory]\AT-</w:t>
            </w:r>
            <w:r>
              <w:rPr>
                <w:rFonts w:ascii="Arial" w:hAnsi="Arial"/>
                <w:sz w:val="20"/>
              </w:rPr>
              <w:t>7</w:t>
            </w:r>
            <w:r w:rsidRPr="0051563A">
              <w:rPr>
                <w:rFonts w:ascii="Arial" w:hAnsi="Arial"/>
                <w:sz w:val="20"/>
              </w:rPr>
              <w:t>\</w:t>
            </w:r>
            <w:r w:rsidRPr="005C495B">
              <w:rPr>
                <w:rFonts w:ascii="Arial" w:hAnsi="Arial"/>
                <w:sz w:val="20"/>
              </w:rPr>
              <w:t>tab_i-129_test_data_2_column_subset.dat</w:t>
            </w:r>
          </w:p>
        </w:tc>
      </w:tr>
      <w:tr w:rsidR="001B7B67" w14:paraId="48AC8C1A" w14:textId="77777777" w:rsidTr="001B7B67">
        <w:trPr>
          <w:trHeight w:val="494"/>
        </w:trPr>
        <w:tc>
          <w:tcPr>
            <w:tcW w:w="900" w:type="dxa"/>
            <w:vAlign w:val="center"/>
          </w:tcPr>
          <w:p w14:paraId="69EF8535" w14:textId="77777777" w:rsidR="001B7B67" w:rsidRDefault="001B7B67" w:rsidP="001B7B67">
            <w:pPr>
              <w:pStyle w:val="H1bodytext"/>
              <w:spacing w:after="0"/>
              <w:ind w:left="0"/>
              <w:jc w:val="center"/>
              <w:rPr>
                <w:rFonts w:ascii="Arial" w:hAnsi="Arial"/>
                <w:sz w:val="20"/>
              </w:rPr>
            </w:pPr>
            <w:r>
              <w:rPr>
                <w:rFonts w:ascii="Arial" w:hAnsi="Arial"/>
                <w:sz w:val="20"/>
              </w:rPr>
              <w:t>31</w:t>
            </w:r>
          </w:p>
        </w:tc>
        <w:tc>
          <w:tcPr>
            <w:tcW w:w="8460" w:type="dxa"/>
            <w:gridSpan w:val="3"/>
            <w:vAlign w:val="center"/>
          </w:tcPr>
          <w:p w14:paraId="24D63499"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14:paraId="1EE1FFF5" w14:textId="77777777" w:rsidTr="001B7B67">
        <w:trPr>
          <w:trHeight w:val="494"/>
        </w:trPr>
        <w:tc>
          <w:tcPr>
            <w:tcW w:w="900" w:type="dxa"/>
            <w:vAlign w:val="center"/>
          </w:tcPr>
          <w:p w14:paraId="1E8795F7" w14:textId="77777777" w:rsidR="001B7B67" w:rsidRDefault="001B7B67" w:rsidP="001B7B67">
            <w:pPr>
              <w:pStyle w:val="H1bodytext"/>
              <w:spacing w:after="0"/>
              <w:ind w:left="0"/>
              <w:jc w:val="center"/>
              <w:rPr>
                <w:rFonts w:ascii="Arial" w:hAnsi="Arial"/>
                <w:sz w:val="20"/>
              </w:rPr>
            </w:pPr>
            <w:r>
              <w:rPr>
                <w:rFonts w:ascii="Arial" w:hAnsi="Arial"/>
                <w:sz w:val="20"/>
              </w:rPr>
              <w:t>32</w:t>
            </w:r>
          </w:p>
        </w:tc>
        <w:tc>
          <w:tcPr>
            <w:tcW w:w="8460" w:type="dxa"/>
            <w:gridSpan w:val="3"/>
            <w:vAlign w:val="center"/>
          </w:tcPr>
          <w:p w14:paraId="5290FA5F" w14:textId="77777777" w:rsidR="001B7B67" w:rsidRDefault="001B7B67" w:rsidP="001B7B67">
            <w:pPr>
              <w:pStyle w:val="H1bodytext"/>
              <w:spacing w:after="0"/>
              <w:ind w:left="0"/>
              <w:rPr>
                <w:rFonts w:ascii="Arial" w:hAnsi="Arial"/>
                <w:sz w:val="20"/>
              </w:rPr>
            </w:pPr>
            <w:r>
              <w:rPr>
                <w:rFonts w:ascii="Arial" w:hAnsi="Arial"/>
                <w:sz w:val="20"/>
              </w:rPr>
              <w:t>Type “66-101” in column 2 “definition”</w:t>
            </w:r>
          </w:p>
        </w:tc>
      </w:tr>
      <w:tr w:rsidR="001B7B67" w14:paraId="3731C53B" w14:textId="77777777" w:rsidTr="001B7B67">
        <w:trPr>
          <w:trHeight w:val="494"/>
        </w:trPr>
        <w:tc>
          <w:tcPr>
            <w:tcW w:w="900" w:type="dxa"/>
            <w:vAlign w:val="center"/>
          </w:tcPr>
          <w:p w14:paraId="5F250DA1" w14:textId="77777777" w:rsidR="001B7B67" w:rsidRDefault="001B7B67" w:rsidP="001B7B67">
            <w:pPr>
              <w:pStyle w:val="H1bodytext"/>
              <w:spacing w:after="0"/>
              <w:ind w:left="0"/>
              <w:jc w:val="center"/>
              <w:rPr>
                <w:rFonts w:ascii="Arial" w:hAnsi="Arial"/>
                <w:sz w:val="20"/>
              </w:rPr>
            </w:pPr>
            <w:r>
              <w:rPr>
                <w:rFonts w:ascii="Arial" w:hAnsi="Arial"/>
                <w:sz w:val="20"/>
              </w:rPr>
              <w:t>33</w:t>
            </w:r>
          </w:p>
        </w:tc>
        <w:tc>
          <w:tcPr>
            <w:tcW w:w="8460" w:type="dxa"/>
            <w:gridSpan w:val="3"/>
            <w:vAlign w:val="center"/>
          </w:tcPr>
          <w:p w14:paraId="2B88B919" w14:textId="77777777" w:rsidR="001B7B67" w:rsidRDefault="001B7B67" w:rsidP="001B7B67">
            <w:pPr>
              <w:pStyle w:val="H1bodytext"/>
              <w:spacing w:after="0"/>
              <w:ind w:left="0"/>
              <w:rPr>
                <w:rFonts w:ascii="Arial" w:hAnsi="Arial"/>
                <w:sz w:val="20"/>
              </w:rPr>
            </w:pPr>
            <w:r>
              <w:rPr>
                <w:rFonts w:ascii="Arial" w:hAnsi="Arial"/>
                <w:sz w:val="20"/>
              </w:rPr>
              <w:t>Type “66-102” in column 4 “definition”</w:t>
            </w:r>
          </w:p>
        </w:tc>
      </w:tr>
      <w:tr w:rsidR="001B7B67" w14:paraId="1DF649B1" w14:textId="77777777" w:rsidTr="001B7B67">
        <w:trPr>
          <w:trHeight w:val="494"/>
        </w:trPr>
        <w:tc>
          <w:tcPr>
            <w:tcW w:w="900" w:type="dxa"/>
            <w:vAlign w:val="center"/>
          </w:tcPr>
          <w:p w14:paraId="0B683769" w14:textId="77777777" w:rsidR="001B7B67" w:rsidRDefault="001B7B67" w:rsidP="001B7B67">
            <w:pPr>
              <w:pStyle w:val="H1bodytext"/>
              <w:spacing w:after="0"/>
              <w:ind w:left="0"/>
              <w:jc w:val="center"/>
              <w:rPr>
                <w:rFonts w:ascii="Arial" w:hAnsi="Arial"/>
                <w:sz w:val="20"/>
              </w:rPr>
            </w:pPr>
            <w:r>
              <w:rPr>
                <w:rFonts w:ascii="Arial" w:hAnsi="Arial"/>
                <w:sz w:val="20"/>
              </w:rPr>
              <w:t>34</w:t>
            </w:r>
          </w:p>
        </w:tc>
        <w:tc>
          <w:tcPr>
            <w:tcW w:w="8460" w:type="dxa"/>
            <w:gridSpan w:val="3"/>
            <w:vAlign w:val="center"/>
          </w:tcPr>
          <w:p w14:paraId="38227BDB" w14:textId="77777777" w:rsidR="001B7B67" w:rsidRDefault="001B7B67" w:rsidP="001B7B67">
            <w:pPr>
              <w:pStyle w:val="H1bodytext"/>
              <w:spacing w:after="0"/>
              <w:ind w:left="0"/>
              <w:rPr>
                <w:rFonts w:ascii="Arial" w:hAnsi="Arial"/>
                <w:sz w:val="20"/>
              </w:rPr>
            </w:pPr>
            <w:r>
              <w:rPr>
                <w:rFonts w:ascii="Arial" w:hAnsi="Arial"/>
                <w:sz w:val="20"/>
              </w:rPr>
              <w:t>Click “Browse” next to “out dir:”</w:t>
            </w:r>
          </w:p>
        </w:tc>
      </w:tr>
      <w:tr w:rsidR="001B7B67" w:rsidDel="000A1842" w14:paraId="4D34D260" w14:textId="77777777" w:rsidTr="001B7B67">
        <w:trPr>
          <w:trHeight w:val="494"/>
        </w:trPr>
        <w:tc>
          <w:tcPr>
            <w:tcW w:w="900" w:type="dxa"/>
            <w:vAlign w:val="center"/>
          </w:tcPr>
          <w:p w14:paraId="0C75C992" w14:textId="77777777" w:rsidR="001B7B67" w:rsidRDefault="001B7B67" w:rsidP="001B7B67">
            <w:pPr>
              <w:pStyle w:val="H1bodytext"/>
              <w:spacing w:after="0"/>
              <w:ind w:left="0"/>
              <w:jc w:val="center"/>
              <w:rPr>
                <w:rFonts w:ascii="Arial" w:hAnsi="Arial"/>
                <w:sz w:val="20"/>
              </w:rPr>
            </w:pPr>
            <w:r>
              <w:rPr>
                <w:rFonts w:ascii="Arial" w:hAnsi="Arial"/>
                <w:sz w:val="20"/>
              </w:rPr>
              <w:t>35</w:t>
            </w:r>
          </w:p>
        </w:tc>
        <w:tc>
          <w:tcPr>
            <w:tcW w:w="8460" w:type="dxa"/>
            <w:gridSpan w:val="3"/>
            <w:vAlign w:val="center"/>
          </w:tcPr>
          <w:p w14:paraId="1DC29758" w14:textId="77777777" w:rsidR="001B7B67" w:rsidDel="000A1842" w:rsidRDefault="001B7B67" w:rsidP="001B7B67">
            <w:pPr>
              <w:pStyle w:val="H1bodytext"/>
              <w:spacing w:after="0"/>
              <w:ind w:left="0"/>
              <w:rPr>
                <w:rFonts w:ascii="Arial" w:hAnsi="Arial"/>
                <w:sz w:val="20"/>
              </w:rPr>
            </w:pPr>
            <w:r>
              <w:rPr>
                <w:rFonts w:ascii="Arial" w:hAnsi="Arial"/>
                <w:sz w:val="20"/>
              </w:rPr>
              <w:t>Browse to [test_directory]\AT-7\output_user</w:t>
            </w:r>
          </w:p>
        </w:tc>
      </w:tr>
      <w:tr w:rsidR="001B7B67" w:rsidDel="000A1842" w14:paraId="4A3F59D6" w14:textId="77777777" w:rsidTr="001B7B67">
        <w:trPr>
          <w:trHeight w:val="494"/>
        </w:trPr>
        <w:tc>
          <w:tcPr>
            <w:tcW w:w="900" w:type="dxa"/>
            <w:vAlign w:val="center"/>
          </w:tcPr>
          <w:p w14:paraId="7E778AAF" w14:textId="77777777" w:rsidR="001B7B67" w:rsidRDefault="001B7B67" w:rsidP="001B7B67">
            <w:pPr>
              <w:pStyle w:val="H1bodytext"/>
              <w:spacing w:after="0"/>
              <w:ind w:left="0"/>
              <w:jc w:val="center"/>
              <w:rPr>
                <w:rFonts w:ascii="Arial" w:hAnsi="Arial"/>
                <w:sz w:val="20"/>
              </w:rPr>
            </w:pPr>
            <w:r>
              <w:rPr>
                <w:rFonts w:ascii="Arial" w:hAnsi="Arial"/>
                <w:sz w:val="20"/>
              </w:rPr>
              <w:t>36</w:t>
            </w:r>
          </w:p>
        </w:tc>
        <w:tc>
          <w:tcPr>
            <w:tcW w:w="8460" w:type="dxa"/>
            <w:gridSpan w:val="3"/>
            <w:vAlign w:val="center"/>
          </w:tcPr>
          <w:p w14:paraId="4B10454C" w14:textId="77777777" w:rsidR="001B7B67" w:rsidDel="000A1842" w:rsidRDefault="001B7B67" w:rsidP="001B7B67">
            <w:pPr>
              <w:pStyle w:val="H1bodytext"/>
              <w:spacing w:after="0"/>
              <w:ind w:left="0"/>
              <w:rPr>
                <w:rFonts w:ascii="Arial" w:hAnsi="Arial"/>
                <w:sz w:val="20"/>
              </w:rPr>
            </w:pPr>
            <w:r>
              <w:rPr>
                <w:rFonts w:ascii="Arial" w:hAnsi="Arial"/>
                <w:sz w:val="20"/>
              </w:rPr>
              <w:t>Click on “Select Folder” button</w:t>
            </w:r>
          </w:p>
        </w:tc>
      </w:tr>
      <w:tr w:rsidR="001B7B67" w14:paraId="40CC3ABE" w14:textId="77777777" w:rsidTr="001B7B67">
        <w:trPr>
          <w:trHeight w:val="494"/>
        </w:trPr>
        <w:tc>
          <w:tcPr>
            <w:tcW w:w="900" w:type="dxa"/>
            <w:vAlign w:val="center"/>
          </w:tcPr>
          <w:p w14:paraId="7B664FCA" w14:textId="77777777" w:rsidR="001B7B67" w:rsidRDefault="001B7B67" w:rsidP="001B7B67">
            <w:pPr>
              <w:pStyle w:val="H1bodytext"/>
              <w:spacing w:after="0"/>
              <w:ind w:left="0"/>
              <w:jc w:val="center"/>
              <w:rPr>
                <w:rFonts w:ascii="Arial" w:hAnsi="Arial"/>
                <w:sz w:val="20"/>
              </w:rPr>
            </w:pPr>
            <w:r>
              <w:rPr>
                <w:rFonts w:ascii="Arial" w:hAnsi="Arial"/>
                <w:sz w:val="20"/>
              </w:rPr>
              <w:t>37</w:t>
            </w:r>
          </w:p>
        </w:tc>
        <w:tc>
          <w:tcPr>
            <w:tcW w:w="8460" w:type="dxa"/>
            <w:gridSpan w:val="3"/>
            <w:vAlign w:val="center"/>
          </w:tcPr>
          <w:p w14:paraId="1F0FEB8D" w14:textId="77777777" w:rsidR="001B7B67" w:rsidRDefault="001B7B67" w:rsidP="001B7B67">
            <w:pPr>
              <w:pStyle w:val="H1bodytext"/>
              <w:spacing w:after="0"/>
              <w:ind w:left="0"/>
              <w:rPr>
                <w:rFonts w:ascii="Arial" w:hAnsi="Arial"/>
                <w:sz w:val="20"/>
              </w:rPr>
            </w:pPr>
            <w:r>
              <w:rPr>
                <w:rFonts w:ascii="Arial" w:hAnsi="Arial"/>
                <w:sz w:val="20"/>
              </w:rPr>
              <w:t>Click “execute”</w:t>
            </w:r>
          </w:p>
        </w:tc>
      </w:tr>
      <w:tr w:rsidR="001B7B67" w14:paraId="6ADC40D0" w14:textId="77777777" w:rsidTr="0091621C">
        <w:trPr>
          <w:trHeight w:val="2285"/>
        </w:trPr>
        <w:tc>
          <w:tcPr>
            <w:tcW w:w="900" w:type="dxa"/>
            <w:vAlign w:val="center"/>
          </w:tcPr>
          <w:p w14:paraId="75F65F8A" w14:textId="77777777" w:rsidR="001B7B67" w:rsidRPr="007D0AAC" w:rsidRDefault="001B7B67" w:rsidP="001B7B67">
            <w:pPr>
              <w:pStyle w:val="H1bodytext"/>
              <w:spacing w:after="0"/>
              <w:ind w:left="0"/>
              <w:jc w:val="center"/>
              <w:rPr>
                <w:rFonts w:ascii="Arial" w:hAnsi="Arial"/>
                <w:sz w:val="20"/>
              </w:rPr>
            </w:pPr>
            <w:r>
              <w:rPr>
                <w:rFonts w:ascii="Arial" w:hAnsi="Arial"/>
                <w:sz w:val="20"/>
              </w:rPr>
              <w:lastRenderedPageBreak/>
              <w:t>38</w:t>
            </w:r>
          </w:p>
        </w:tc>
        <w:tc>
          <w:tcPr>
            <w:tcW w:w="3960" w:type="dxa"/>
            <w:vAlign w:val="center"/>
          </w:tcPr>
          <w:p w14:paraId="07BC2D25" w14:textId="77777777" w:rsidR="001B7B67" w:rsidRDefault="001B7B67" w:rsidP="001B7B67">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FR-6</w:t>
            </w:r>
          </w:p>
        </w:tc>
        <w:tc>
          <w:tcPr>
            <w:tcW w:w="3016" w:type="dxa"/>
            <w:vAlign w:val="center"/>
          </w:tcPr>
          <w:p w14:paraId="591C893B" w14:textId="77777777" w:rsidR="001B7B67" w:rsidRDefault="001B7B67" w:rsidP="001B7B67">
            <w:pPr>
              <w:pStyle w:val="H1bodytext"/>
              <w:spacing w:after="0"/>
              <w:ind w:left="0"/>
              <w:rPr>
                <w:rFonts w:ascii="Arial" w:hAnsi="Arial"/>
                <w:sz w:val="20"/>
              </w:rPr>
            </w:pPr>
            <w:r>
              <w:rPr>
                <w:rFonts w:ascii="Arial" w:hAnsi="Arial"/>
                <w:sz w:val="20"/>
              </w:rPr>
              <w:t xml:space="preserve">Values in generated output file = Values in input file </w:t>
            </w:r>
            <w:r>
              <w:rPr>
                <w:rFonts w:ascii="Arial" w:hAnsi="Arial" w:cs="Arial"/>
                <w:sz w:val="20"/>
              </w:rPr>
              <w:t>×</w:t>
            </w:r>
            <w:r>
              <w:rPr>
                <w:rFonts w:ascii="Arial" w:hAnsi="Arial"/>
                <w:sz w:val="20"/>
              </w:rPr>
              <w:t xml:space="preserve"> 2</w:t>
            </w:r>
          </w:p>
        </w:tc>
        <w:tc>
          <w:tcPr>
            <w:tcW w:w="1484" w:type="dxa"/>
            <w:vAlign w:val="center"/>
          </w:tcPr>
          <w:p w14:paraId="18914A09" w14:textId="77777777" w:rsidR="001B7B67" w:rsidRDefault="00EB78CA" w:rsidP="001B7B67">
            <w:pPr>
              <w:pStyle w:val="H1bodytext"/>
              <w:spacing w:after="0"/>
              <w:ind w:left="0"/>
              <w:rPr>
                <w:rFonts w:ascii="Arial" w:hAnsi="Arial"/>
                <w:iCs/>
                <w:sz w:val="20"/>
              </w:rPr>
            </w:pPr>
            <w:r>
              <w:rPr>
                <w:rFonts w:ascii="Arial" w:hAnsi="Arial"/>
                <w:i/>
                <w:sz w:val="20"/>
              </w:rPr>
              <w:t>Pass</w:t>
            </w:r>
          </w:p>
          <w:p w14:paraId="49CF1AE7" w14:textId="77777777" w:rsidR="00E42879" w:rsidRDefault="00E42879" w:rsidP="001B7B67">
            <w:pPr>
              <w:pStyle w:val="H1bodytext"/>
              <w:spacing w:after="0"/>
              <w:ind w:left="0"/>
              <w:rPr>
                <w:rFonts w:ascii="Arial" w:hAnsi="Arial"/>
                <w:iCs/>
                <w:sz w:val="20"/>
              </w:rPr>
            </w:pPr>
          </w:p>
          <w:p w14:paraId="36C97D64" w14:textId="4BCD960F" w:rsidR="00E42879" w:rsidRPr="00E42879" w:rsidRDefault="00E42879" w:rsidP="001B7B67">
            <w:pPr>
              <w:pStyle w:val="H1bodytext"/>
              <w:spacing w:after="0"/>
              <w:ind w:left="0"/>
              <w:rPr>
                <w:rFonts w:ascii="Arial" w:hAnsi="Arial"/>
                <w:iCs/>
                <w:sz w:val="20"/>
              </w:rPr>
            </w:pPr>
            <w:r>
              <w:rPr>
                <w:rFonts w:ascii="Arial" w:hAnsi="Arial"/>
                <w:iCs/>
                <w:sz w:val="20"/>
              </w:rPr>
              <w:t xml:space="preserve">Note: </w:t>
            </w:r>
            <w:r w:rsidRPr="00E42879">
              <w:rPr>
                <w:rFonts w:ascii="Arial" w:hAnsi="Arial"/>
                <w:iCs/>
                <w:sz w:val="20"/>
              </w:rPr>
              <w:t>Used AT-5/utility files to compare/check integer year numbers (yearly steps).</w:t>
            </w:r>
          </w:p>
        </w:tc>
      </w:tr>
    </w:tbl>
    <w:p w14:paraId="1EAF6373" w14:textId="77777777" w:rsidR="001B7B67" w:rsidRDefault="001B7B67" w:rsidP="001B7B67">
      <w:pPr>
        <w:pStyle w:val="H1bodytext"/>
        <w:spacing w:after="120"/>
        <w:rPr>
          <w:rFonts w:ascii="Arial" w:hAnsi="Arial"/>
          <w:highlight w:val="yellow"/>
        </w:rPr>
      </w:pPr>
    </w:p>
    <w:p w14:paraId="4986FE3B" w14:textId="4EC72B69" w:rsidR="001B7B67" w:rsidRDefault="001B7B67">
      <w:pPr>
        <w:spacing w:after="160" w:line="259" w:lineRule="auto"/>
        <w:rPr>
          <w:rFonts w:eastAsia="Times New Roman" w:cs="Times New Roman"/>
          <w:szCs w:val="20"/>
          <w:highlight w:val="yellow"/>
        </w:rPr>
      </w:pPr>
      <w:r>
        <w:rPr>
          <w:highlight w:val="yellow"/>
        </w:rPr>
        <w:br w:type="page"/>
      </w:r>
    </w:p>
    <w:p w14:paraId="2E49984E" w14:textId="0CC54F8E" w:rsidR="001B7B67" w:rsidRDefault="001B7B67" w:rsidP="001B7B67">
      <w:r>
        <w:rPr>
          <w:b/>
          <w:bCs/>
        </w:rPr>
        <w:lastRenderedPageBreak/>
        <w:t>Testing Process Description</w:t>
      </w:r>
    </w:p>
    <w:p w14:paraId="2BC7D20A" w14:textId="353AE8DB" w:rsidR="001B7B67" w:rsidRDefault="00F52755" w:rsidP="001B7B67">
      <w:r>
        <w:t xml:space="preserve">Output data was spot checked for accuracy, as the main </w:t>
      </w:r>
      <w:r w:rsidR="00E42879">
        <w:t>intent</w:t>
      </w:r>
      <w:r>
        <w:t xml:space="preserve"> of this test is to verify capability of processing multiple files at the same time.</w:t>
      </w:r>
    </w:p>
    <w:p w14:paraId="2BD195FC" w14:textId="77777777" w:rsidR="001B7B67" w:rsidRDefault="001B7B67" w:rsidP="001B7B67"/>
    <w:p w14:paraId="2273C1E9" w14:textId="77777777" w:rsidR="001B7B67" w:rsidRDefault="001B7B67" w:rsidP="001B7B67">
      <w:pPr>
        <w:rPr>
          <w:b/>
          <w:bCs/>
        </w:rPr>
      </w:pPr>
      <w:r>
        <w:rPr>
          <w:b/>
          <w:bCs/>
        </w:rPr>
        <w:t>Tool Runner Log</w:t>
      </w:r>
    </w:p>
    <w:p w14:paraId="52F2AB9A" w14:textId="77777777" w:rsidR="00F52755" w:rsidRPr="00E42879" w:rsidRDefault="00F52755" w:rsidP="00F52755">
      <w:pPr>
        <w:pStyle w:val="H1bodytext"/>
        <w:spacing w:after="120"/>
        <w:ind w:left="0"/>
        <w:rPr>
          <w:rFonts w:ascii="Arial" w:hAnsi="Arial"/>
        </w:rPr>
      </w:pPr>
      <w:r w:rsidRPr="00E42879">
        <w:rPr>
          <w:rFonts w:ascii="Arial" w:hAnsi="Arial"/>
        </w:rPr>
        <w:t>See Tool Runner Log in AT-1</w:t>
      </w:r>
    </w:p>
    <w:p w14:paraId="49D93EC3" w14:textId="77777777" w:rsidR="001B7B67" w:rsidRDefault="001B7B67" w:rsidP="001B7B67">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B7B67" w:rsidRPr="00932809" w14:paraId="1CA9C3C2" w14:textId="77777777" w:rsidTr="001B7B67">
        <w:trPr>
          <w:cantSplit/>
          <w:trHeight w:val="360"/>
          <w:tblHeader/>
        </w:trPr>
        <w:tc>
          <w:tcPr>
            <w:tcW w:w="9360" w:type="dxa"/>
            <w:gridSpan w:val="4"/>
            <w:tcBorders>
              <w:top w:val="nil"/>
              <w:left w:val="nil"/>
              <w:bottom w:val="single" w:sz="4" w:space="0" w:color="auto"/>
              <w:right w:val="nil"/>
            </w:tcBorders>
            <w:vAlign w:val="bottom"/>
          </w:tcPr>
          <w:p w14:paraId="5AD3F3E6" w14:textId="6BA19539" w:rsidR="001B7B67" w:rsidRDefault="001B7B67" w:rsidP="001B7B67">
            <w:pPr>
              <w:pStyle w:val="Table"/>
            </w:pPr>
            <w:r>
              <w:t>Table A-8</w:t>
            </w:r>
          </w:p>
          <w:p w14:paraId="1040AFED" w14:textId="219B645F" w:rsidR="001B7B67" w:rsidRPr="007D0AAC" w:rsidRDefault="005D5179" w:rsidP="001B7B67">
            <w:pPr>
              <w:pStyle w:val="H1bodytext"/>
              <w:spacing w:after="0"/>
              <w:ind w:left="0"/>
              <w:jc w:val="center"/>
              <w:rPr>
                <w:rFonts w:ascii="Arial" w:hAnsi="Arial"/>
                <w:b/>
                <w:sz w:val="20"/>
              </w:rPr>
            </w:pPr>
            <w:sdt>
              <w:sdtPr>
                <w:rPr>
                  <w:rFonts w:ascii="Arial" w:hAnsi="Arial"/>
                  <w:b/>
                  <w:bCs/>
                  <w:sz w:val="20"/>
                </w:rPr>
                <w:alias w:val="Keywords"/>
                <w:tag w:val=""/>
                <w:id w:val="558283671"/>
                <w:placeholder>
                  <w:docPart w:val="95024E17895D4062A76ADB7766B912EA"/>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cs="Arial"/>
                <w:b/>
                <w:sz w:val="20"/>
              </w:rPr>
              <w:t xml:space="preserve"> Acceptance </w:t>
            </w:r>
            <w:r w:rsidR="001B7B67" w:rsidRPr="007D0AAC">
              <w:rPr>
                <w:rFonts w:ascii="Arial" w:hAnsi="Arial"/>
                <w:b/>
                <w:sz w:val="20"/>
              </w:rPr>
              <w:t>Test Plan</w:t>
            </w:r>
            <w:r w:rsidR="001B7B67">
              <w:rPr>
                <w:rFonts w:ascii="Arial" w:hAnsi="Arial"/>
                <w:b/>
                <w:sz w:val="20"/>
              </w:rPr>
              <w:t xml:space="preserve"> Case 8</w:t>
            </w:r>
          </w:p>
        </w:tc>
      </w:tr>
      <w:tr w:rsidR="001B7B67" w:rsidRPr="007D0AAC" w14:paraId="60274721" w14:textId="77777777" w:rsidTr="001B7B67">
        <w:trPr>
          <w:cantSplit/>
          <w:trHeight w:val="530"/>
          <w:tblHeader/>
        </w:trPr>
        <w:tc>
          <w:tcPr>
            <w:tcW w:w="4860" w:type="dxa"/>
            <w:gridSpan w:val="2"/>
            <w:tcBorders>
              <w:top w:val="single" w:sz="4" w:space="0" w:color="auto"/>
            </w:tcBorders>
            <w:shd w:val="clear" w:color="auto" w:fill="auto"/>
            <w:vAlign w:val="center"/>
          </w:tcPr>
          <w:p w14:paraId="37C7A6D8" w14:textId="1FFD2D78" w:rsidR="001B7B67" w:rsidRPr="007D0AAC" w:rsidRDefault="005D5179" w:rsidP="001B7B67">
            <w:pPr>
              <w:pStyle w:val="H1bodytext"/>
              <w:spacing w:after="0"/>
              <w:ind w:left="0"/>
              <w:jc w:val="center"/>
              <w:rPr>
                <w:rFonts w:ascii="Arial" w:hAnsi="Arial"/>
                <w:b/>
                <w:sz w:val="20"/>
              </w:rPr>
            </w:pPr>
            <w:sdt>
              <w:sdtPr>
                <w:rPr>
                  <w:rFonts w:ascii="Arial" w:hAnsi="Arial"/>
                  <w:b/>
                  <w:bCs/>
                  <w:sz w:val="20"/>
                </w:rPr>
                <w:alias w:val="Keywords"/>
                <w:tag w:val=""/>
                <w:id w:val="-269709590"/>
                <w:placeholder>
                  <w:docPart w:val="B73DF719706B42D4A4162945354FFE37"/>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1B7B67" w:rsidRPr="007D0AAC">
              <w:rPr>
                <w:rFonts w:ascii="Arial" w:hAnsi="Arial"/>
                <w:b/>
                <w:sz w:val="20"/>
              </w:rPr>
              <w:t xml:space="preserve"> Acceptance Testing</w:t>
            </w:r>
          </w:p>
          <w:p w14:paraId="01587D3F"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8</w:t>
            </w:r>
          </w:p>
        </w:tc>
        <w:tc>
          <w:tcPr>
            <w:tcW w:w="4500" w:type="dxa"/>
            <w:gridSpan w:val="2"/>
            <w:tcBorders>
              <w:top w:val="single" w:sz="4" w:space="0" w:color="auto"/>
            </w:tcBorders>
            <w:shd w:val="clear" w:color="auto" w:fill="auto"/>
            <w:vAlign w:val="center"/>
          </w:tcPr>
          <w:p w14:paraId="3AC98605" w14:textId="0D9D153F" w:rsidR="001B7B67" w:rsidRPr="007D0AAC" w:rsidRDefault="001B7B67" w:rsidP="001B7B67">
            <w:pPr>
              <w:pStyle w:val="H1bodytext"/>
              <w:spacing w:after="0"/>
              <w:ind w:left="0"/>
              <w:rPr>
                <w:rFonts w:ascii="Arial" w:hAnsi="Arial"/>
                <w:b/>
                <w:sz w:val="20"/>
              </w:rPr>
            </w:pPr>
            <w:r w:rsidRPr="007D0AAC">
              <w:rPr>
                <w:rFonts w:ascii="Arial" w:hAnsi="Arial"/>
                <w:b/>
                <w:sz w:val="20"/>
              </w:rPr>
              <w:t>Date:</w:t>
            </w:r>
            <w:r w:rsidR="00FA2A17">
              <w:rPr>
                <w:rFonts w:ascii="Arial" w:hAnsi="Arial"/>
                <w:b/>
                <w:sz w:val="20"/>
              </w:rPr>
              <w:t>05-1</w:t>
            </w:r>
            <w:r w:rsidR="00CA6FE1">
              <w:rPr>
                <w:rFonts w:ascii="Arial" w:hAnsi="Arial"/>
                <w:b/>
                <w:sz w:val="20"/>
              </w:rPr>
              <w:t>8</w:t>
            </w:r>
            <w:r w:rsidR="00FA2A17">
              <w:rPr>
                <w:rFonts w:ascii="Arial" w:hAnsi="Arial"/>
                <w:b/>
                <w:sz w:val="20"/>
              </w:rPr>
              <w:t>-2020</w:t>
            </w:r>
          </w:p>
        </w:tc>
      </w:tr>
      <w:tr w:rsidR="001B7B67" w:rsidRPr="007D0AAC" w14:paraId="4170724B" w14:textId="77777777" w:rsidTr="001B7B67">
        <w:trPr>
          <w:cantSplit/>
          <w:trHeight w:val="530"/>
          <w:tblHeader/>
        </w:trPr>
        <w:tc>
          <w:tcPr>
            <w:tcW w:w="4860" w:type="dxa"/>
            <w:gridSpan w:val="2"/>
            <w:tcBorders>
              <w:top w:val="single" w:sz="4" w:space="0" w:color="auto"/>
            </w:tcBorders>
            <w:shd w:val="clear" w:color="auto" w:fill="auto"/>
            <w:vAlign w:val="center"/>
          </w:tcPr>
          <w:p w14:paraId="5DE0B612" w14:textId="77777777" w:rsidR="001B7B67" w:rsidRPr="007D0AAC" w:rsidRDefault="001B7B67" w:rsidP="001B7B67">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0B5BEC3" w14:textId="58CC318E" w:rsidR="001B7B67" w:rsidRPr="007D0AAC" w:rsidRDefault="00FA2A17" w:rsidP="001B7B67">
            <w:pPr>
              <w:pStyle w:val="H1bodytext"/>
              <w:spacing w:after="0"/>
              <w:ind w:left="0"/>
              <w:rPr>
                <w:rFonts w:ascii="Arial" w:hAnsi="Arial"/>
                <w:b/>
                <w:sz w:val="20"/>
              </w:rPr>
            </w:pPr>
            <w:r w:rsidRPr="00FA2A17">
              <w:rPr>
                <w:rFonts w:ascii="Arial" w:hAnsi="Arial"/>
                <w:b/>
                <w:sz w:val="20"/>
              </w:rPr>
              <w:t>\\olive\backups\CAVE\CA-CIE-Tools-TestEnv\SZ_surf_conv\SRI Test\</w:t>
            </w:r>
          </w:p>
        </w:tc>
        <w:tc>
          <w:tcPr>
            <w:tcW w:w="4500" w:type="dxa"/>
            <w:gridSpan w:val="2"/>
            <w:tcBorders>
              <w:top w:val="single" w:sz="4" w:space="0" w:color="auto"/>
            </w:tcBorders>
            <w:shd w:val="clear" w:color="auto" w:fill="auto"/>
            <w:vAlign w:val="center"/>
          </w:tcPr>
          <w:p w14:paraId="2763F9BC" w14:textId="5E44D4F2" w:rsidR="001B7B67" w:rsidRPr="007D0AAC" w:rsidRDefault="001B7B67" w:rsidP="001B7B67">
            <w:pPr>
              <w:pStyle w:val="H1bodytext"/>
              <w:spacing w:after="0"/>
              <w:ind w:left="0"/>
              <w:rPr>
                <w:rFonts w:ascii="Arial" w:hAnsi="Arial"/>
                <w:b/>
                <w:sz w:val="20"/>
              </w:rPr>
            </w:pPr>
            <w:r>
              <w:rPr>
                <w:rFonts w:ascii="Arial" w:hAnsi="Arial"/>
                <w:b/>
                <w:sz w:val="20"/>
              </w:rPr>
              <w:t>Test Performed By:</w:t>
            </w:r>
            <w:r w:rsidR="00CA6FE1">
              <w:rPr>
                <w:rFonts w:ascii="Arial" w:hAnsi="Arial"/>
                <w:b/>
                <w:sz w:val="20"/>
              </w:rPr>
              <w:t xml:space="preserve"> </w:t>
            </w:r>
            <w:r w:rsidR="00FA2A17">
              <w:rPr>
                <w:rFonts w:ascii="Arial" w:hAnsi="Arial"/>
                <w:b/>
                <w:sz w:val="20"/>
              </w:rPr>
              <w:t>Praveena Allena</w:t>
            </w:r>
          </w:p>
        </w:tc>
      </w:tr>
      <w:tr w:rsidR="001B7B67" w:rsidRPr="007D0AAC" w14:paraId="7BB64341" w14:textId="77777777" w:rsidTr="001B7B67">
        <w:trPr>
          <w:cantSplit/>
          <w:trHeight w:val="530"/>
          <w:tblHeader/>
        </w:trPr>
        <w:tc>
          <w:tcPr>
            <w:tcW w:w="9360" w:type="dxa"/>
            <w:gridSpan w:val="4"/>
            <w:tcBorders>
              <w:top w:val="single" w:sz="4" w:space="0" w:color="auto"/>
            </w:tcBorders>
            <w:shd w:val="clear" w:color="auto" w:fill="auto"/>
            <w:vAlign w:val="center"/>
          </w:tcPr>
          <w:p w14:paraId="11DD8EA6" w14:textId="108FB44E" w:rsidR="001B7B67" w:rsidRPr="007D0AAC" w:rsidRDefault="001B7B67" w:rsidP="001B7B67">
            <w:pPr>
              <w:pStyle w:val="H1bodytext"/>
              <w:spacing w:after="0"/>
              <w:ind w:left="0"/>
              <w:rPr>
                <w:rFonts w:ascii="Arial" w:hAnsi="Arial"/>
                <w:b/>
                <w:sz w:val="20"/>
              </w:rPr>
            </w:pPr>
            <w:r w:rsidRPr="00E42879">
              <w:rPr>
                <w:rFonts w:ascii="Arial" w:hAnsi="Arial"/>
                <w:b/>
                <w:sz w:val="20"/>
              </w:rPr>
              <w:t xml:space="preserve">Testing Directory: </w:t>
            </w:r>
            <w:r w:rsidR="000113FE" w:rsidRPr="00E42879">
              <w:rPr>
                <w:rFonts w:ascii="Arial" w:hAnsi="Arial"/>
                <w:b/>
                <w:sz w:val="20"/>
              </w:rPr>
              <w:t>OLIVE\\CAVE\CA-CIE-Tools-TestEnv\SZ_surf_conv\SRI Test\</w:t>
            </w:r>
            <w:r w:rsidR="0091621C">
              <w:rPr>
                <w:rFonts w:ascii="Arial" w:hAnsi="Arial"/>
                <w:b/>
                <w:sz w:val="20"/>
              </w:rPr>
              <w:t>AT-8</w:t>
            </w:r>
          </w:p>
        </w:tc>
      </w:tr>
      <w:tr w:rsidR="001B7B67" w:rsidRPr="00572F5F" w14:paraId="080EBF80" w14:textId="77777777" w:rsidTr="001B7B67">
        <w:trPr>
          <w:cantSplit/>
          <w:trHeight w:val="530"/>
          <w:tblHeader/>
        </w:trPr>
        <w:tc>
          <w:tcPr>
            <w:tcW w:w="650" w:type="dxa"/>
            <w:tcBorders>
              <w:top w:val="single" w:sz="4" w:space="0" w:color="auto"/>
            </w:tcBorders>
            <w:shd w:val="clear" w:color="auto" w:fill="D9D9D9" w:themeFill="background1" w:themeFillShade="D9"/>
            <w:vAlign w:val="center"/>
          </w:tcPr>
          <w:p w14:paraId="1A3F035C"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7E70A5E0"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2989130"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206C05E" w14:textId="77777777" w:rsidR="001B7B67" w:rsidRPr="007D0AAC" w:rsidRDefault="001B7B67" w:rsidP="001B7B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B7B67" w:rsidRPr="007D0AAC" w14:paraId="6B02E2A0" w14:textId="77777777" w:rsidTr="001B7B67">
        <w:trPr>
          <w:trHeight w:val="494"/>
        </w:trPr>
        <w:tc>
          <w:tcPr>
            <w:tcW w:w="9360" w:type="dxa"/>
            <w:gridSpan w:val="4"/>
            <w:vAlign w:val="center"/>
          </w:tcPr>
          <w:p w14:paraId="38D553F6" w14:textId="77777777" w:rsidR="001B7B67" w:rsidRPr="007D0AAC" w:rsidRDefault="001B7B67" w:rsidP="001B7B67">
            <w:pPr>
              <w:pStyle w:val="H1bodytext"/>
              <w:spacing w:after="0"/>
              <w:ind w:left="0"/>
              <w:rPr>
                <w:rFonts w:ascii="Arial" w:hAnsi="Arial"/>
                <w:i/>
                <w:iCs/>
                <w:sz w:val="20"/>
              </w:rPr>
            </w:pPr>
            <w:r>
              <w:rPr>
                <w:rFonts w:ascii="Arial" w:hAnsi="Arial"/>
                <w:sz w:val="20"/>
              </w:rPr>
              <w:t>Navigate to the Testing Directory</w:t>
            </w:r>
          </w:p>
        </w:tc>
      </w:tr>
      <w:tr w:rsidR="001B7B67" w14:paraId="738B17A0" w14:textId="77777777" w:rsidTr="001B7B67">
        <w:trPr>
          <w:trHeight w:val="1358"/>
        </w:trPr>
        <w:tc>
          <w:tcPr>
            <w:tcW w:w="650" w:type="dxa"/>
            <w:vAlign w:val="center"/>
          </w:tcPr>
          <w:p w14:paraId="68BD014B" w14:textId="77777777" w:rsidR="001B7B67" w:rsidRPr="007D0AAC" w:rsidRDefault="001B7B67" w:rsidP="001B7B6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5E78D1D" w14:textId="77777777" w:rsidR="001B7B67" w:rsidRDefault="001B7B67" w:rsidP="001B7B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0F1D5679" w14:textId="77777777" w:rsidR="001B7B67" w:rsidRPr="00ED4144" w:rsidRDefault="001B7B67" w:rsidP="001B7B67">
            <w:pPr>
              <w:pStyle w:val="H1bodytext"/>
              <w:spacing w:after="0"/>
              <w:ind w:left="0"/>
              <w:rPr>
                <w:rFonts w:ascii="Arial" w:hAnsi="Arial"/>
                <w:iCs/>
                <w:sz w:val="20"/>
              </w:rPr>
            </w:pPr>
            <w:r>
              <w:rPr>
                <w:rFonts w:ascii="Arial" w:hAnsi="Arial"/>
                <w:sz w:val="20"/>
              </w:rPr>
              <w:t>[If already opened]</w:t>
            </w:r>
            <w:r>
              <w:rPr>
                <w:rFonts w:ascii="Arial" w:hAnsi="Arial"/>
                <w:sz w:val="20"/>
              </w:rPr>
              <w:br/>
              <w:t>Clear header1 row and header2 row text boxes</w:t>
            </w:r>
          </w:p>
        </w:tc>
      </w:tr>
      <w:tr w:rsidR="001B7B67" w14:paraId="30479FDE" w14:textId="77777777" w:rsidTr="001B7B67">
        <w:trPr>
          <w:trHeight w:val="494"/>
        </w:trPr>
        <w:tc>
          <w:tcPr>
            <w:tcW w:w="650" w:type="dxa"/>
            <w:vAlign w:val="center"/>
          </w:tcPr>
          <w:p w14:paraId="3A1653C1" w14:textId="77777777" w:rsidR="001B7B67" w:rsidRDefault="001B7B67" w:rsidP="001B7B6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597EC0F" w14:textId="77777777" w:rsidR="001B7B67" w:rsidRPr="00ED4144" w:rsidRDefault="001B7B67" w:rsidP="001B7B67">
            <w:pPr>
              <w:pStyle w:val="H1bodytext"/>
              <w:spacing w:after="0"/>
              <w:ind w:left="0"/>
              <w:rPr>
                <w:rFonts w:ascii="Arial" w:hAnsi="Arial"/>
                <w:iCs/>
                <w:sz w:val="20"/>
              </w:rPr>
            </w:pPr>
            <w:r>
              <w:rPr>
                <w:rFonts w:ascii="Arial" w:hAnsi="Arial"/>
                <w:sz w:val="20"/>
              </w:rPr>
              <w:t>Select “tab” delimiter radio button</w:t>
            </w:r>
          </w:p>
        </w:tc>
      </w:tr>
      <w:tr w:rsidR="001B7B67" w14:paraId="7AA8D578" w14:textId="77777777" w:rsidTr="001B7B67">
        <w:trPr>
          <w:trHeight w:val="494"/>
        </w:trPr>
        <w:tc>
          <w:tcPr>
            <w:tcW w:w="650" w:type="dxa"/>
            <w:vAlign w:val="center"/>
          </w:tcPr>
          <w:p w14:paraId="46CCC5C4" w14:textId="77777777" w:rsidR="001B7B67" w:rsidRDefault="001B7B67" w:rsidP="001B7B67">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38CBB9EF" w14:textId="77777777" w:rsidR="001B7B67" w:rsidRDefault="001B7B67" w:rsidP="001B7B67">
            <w:pPr>
              <w:pStyle w:val="H1bodytext"/>
              <w:spacing w:after="0"/>
              <w:ind w:left="0"/>
              <w:rPr>
                <w:rFonts w:ascii="Arial" w:hAnsi="Arial"/>
                <w:sz w:val="20"/>
              </w:rPr>
            </w:pPr>
            <w:r>
              <w:rPr>
                <w:rFonts w:ascii="Arial" w:hAnsi="Arial"/>
                <w:sz w:val="20"/>
              </w:rPr>
              <w:t>Check the “Single Output” check box</w:t>
            </w:r>
          </w:p>
        </w:tc>
      </w:tr>
      <w:tr w:rsidR="001B7B67" w14:paraId="3ACF8E16" w14:textId="77777777" w:rsidTr="001B7B67">
        <w:trPr>
          <w:trHeight w:val="494"/>
        </w:trPr>
        <w:tc>
          <w:tcPr>
            <w:tcW w:w="650" w:type="dxa"/>
            <w:vAlign w:val="center"/>
          </w:tcPr>
          <w:p w14:paraId="3A126005" w14:textId="77777777" w:rsidR="001B7B67" w:rsidRDefault="001B7B67" w:rsidP="001B7B67">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6DFA6A5E" w14:textId="77777777" w:rsidR="001B7B67" w:rsidRPr="00ED4144" w:rsidRDefault="001B7B67" w:rsidP="001B7B67">
            <w:pPr>
              <w:pStyle w:val="H1bodytext"/>
              <w:spacing w:after="0"/>
              <w:ind w:left="0"/>
              <w:rPr>
                <w:rFonts w:ascii="Arial" w:hAnsi="Arial"/>
                <w:iCs/>
                <w:sz w:val="20"/>
              </w:rPr>
            </w:pPr>
            <w:r>
              <w:rPr>
                <w:rFonts w:ascii="Arial" w:hAnsi="Arial"/>
                <w:sz w:val="20"/>
              </w:rPr>
              <w:t>Click “Browse”</w:t>
            </w:r>
          </w:p>
        </w:tc>
      </w:tr>
      <w:tr w:rsidR="001B7B67" w14:paraId="4CE14507" w14:textId="77777777" w:rsidTr="001B7B67">
        <w:trPr>
          <w:trHeight w:val="1520"/>
        </w:trPr>
        <w:tc>
          <w:tcPr>
            <w:tcW w:w="650" w:type="dxa"/>
            <w:vAlign w:val="center"/>
          </w:tcPr>
          <w:p w14:paraId="478AB83C" w14:textId="77777777" w:rsidR="001B7B67" w:rsidRDefault="001B7B67" w:rsidP="001B7B67">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2FCAB242" w14:textId="77777777" w:rsidR="001B7B67" w:rsidRDefault="001B7B67" w:rsidP="001B7B67">
            <w:pPr>
              <w:pStyle w:val="H1bodytext"/>
              <w:spacing w:after="0"/>
              <w:ind w:left="0"/>
              <w:rPr>
                <w:rFonts w:ascii="Arial" w:hAnsi="Arial"/>
                <w:sz w:val="20"/>
              </w:rPr>
            </w:pPr>
            <w:r>
              <w:rPr>
                <w:rFonts w:ascii="Arial" w:hAnsi="Arial"/>
                <w:sz w:val="20"/>
              </w:rPr>
              <w:t xml:space="preserve">Multi-select the following files: </w:t>
            </w:r>
            <w:r>
              <w:rPr>
                <w:rFonts w:ascii="Arial" w:hAnsi="Arial"/>
                <w:sz w:val="20"/>
              </w:rPr>
              <w:br/>
            </w:r>
            <w:r>
              <w:rPr>
                <w:rFonts w:ascii="Arial" w:hAnsi="Arial"/>
                <w:sz w:val="20"/>
              </w:rPr>
              <w:br/>
            </w:r>
            <w:r w:rsidRPr="0051563A">
              <w:rPr>
                <w:rFonts w:ascii="Arial" w:hAnsi="Arial"/>
                <w:sz w:val="20"/>
              </w:rPr>
              <w:t>[test_directory]\AT-</w:t>
            </w:r>
            <w:r>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.1</w:t>
            </w:r>
            <w:r w:rsidRPr="005C495B">
              <w:rPr>
                <w:rFonts w:ascii="Arial" w:hAnsi="Arial"/>
                <w:sz w:val="20"/>
              </w:rPr>
              <w:t>_column_subset.dat</w:t>
            </w:r>
          </w:p>
          <w:p w14:paraId="0E256D5D" w14:textId="77777777" w:rsidR="001B7B67" w:rsidRDefault="001B7B67" w:rsidP="001B7B67">
            <w:pPr>
              <w:pStyle w:val="H1bodytext"/>
              <w:spacing w:after="0"/>
              <w:ind w:left="0"/>
              <w:rPr>
                <w:rFonts w:ascii="Arial" w:hAnsi="Arial"/>
                <w:sz w:val="20"/>
              </w:rPr>
            </w:pPr>
            <w:r w:rsidRPr="0051563A">
              <w:rPr>
                <w:rFonts w:ascii="Arial" w:hAnsi="Arial"/>
                <w:sz w:val="20"/>
              </w:rPr>
              <w:t>[test_directory]\AT-</w:t>
            </w:r>
            <w:r>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.2</w:t>
            </w:r>
            <w:r w:rsidRPr="005C495B">
              <w:rPr>
                <w:rFonts w:ascii="Arial" w:hAnsi="Arial"/>
                <w:sz w:val="20"/>
              </w:rPr>
              <w:t>_column_subset.dat</w:t>
            </w:r>
            <w:r>
              <w:rPr>
                <w:rFonts w:ascii="Arial" w:hAnsi="Arial"/>
                <w:sz w:val="20"/>
              </w:rPr>
              <w:br/>
            </w:r>
            <w:r w:rsidRPr="0051563A">
              <w:rPr>
                <w:rFonts w:ascii="Arial" w:hAnsi="Arial"/>
                <w:sz w:val="20"/>
              </w:rPr>
              <w:t>[test_directory]\AT-</w:t>
            </w:r>
            <w:r>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.3</w:t>
            </w:r>
            <w:r w:rsidRPr="005C495B">
              <w:rPr>
                <w:rFonts w:ascii="Arial" w:hAnsi="Arial"/>
                <w:sz w:val="20"/>
              </w:rPr>
              <w:t>_column_subset.dat</w:t>
            </w:r>
          </w:p>
        </w:tc>
      </w:tr>
      <w:tr w:rsidR="001B7B67" w14:paraId="1EC168C9" w14:textId="77777777" w:rsidTr="001B7B67">
        <w:trPr>
          <w:trHeight w:val="494"/>
        </w:trPr>
        <w:tc>
          <w:tcPr>
            <w:tcW w:w="650" w:type="dxa"/>
            <w:vAlign w:val="center"/>
          </w:tcPr>
          <w:p w14:paraId="7921F8E1" w14:textId="77777777" w:rsidR="001B7B67" w:rsidRDefault="001B7B67" w:rsidP="001B7B67">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2755B9B0" w14:textId="77777777" w:rsidR="001B7B67" w:rsidRDefault="001B7B67" w:rsidP="001B7B67">
            <w:pPr>
              <w:pStyle w:val="H1bodytext"/>
              <w:spacing w:after="0"/>
              <w:ind w:left="0"/>
              <w:rPr>
                <w:rFonts w:ascii="Arial" w:hAnsi="Arial"/>
                <w:sz w:val="20"/>
              </w:rPr>
            </w:pPr>
            <w:r>
              <w:rPr>
                <w:rFonts w:ascii="Arial" w:hAnsi="Arial"/>
                <w:sz w:val="20"/>
              </w:rPr>
              <w:t>Click “Open”</w:t>
            </w:r>
          </w:p>
        </w:tc>
      </w:tr>
      <w:tr w:rsidR="001B7B67" w14:paraId="28ABCD58" w14:textId="77777777" w:rsidTr="001B7B67">
        <w:trPr>
          <w:trHeight w:val="494"/>
        </w:trPr>
        <w:tc>
          <w:tcPr>
            <w:tcW w:w="650" w:type="dxa"/>
            <w:vAlign w:val="center"/>
          </w:tcPr>
          <w:p w14:paraId="7CDDA44F" w14:textId="77777777" w:rsidR="001B7B67" w:rsidRDefault="001B7B67" w:rsidP="001B7B67">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5DF55ADE" w14:textId="77777777" w:rsidR="001B7B67" w:rsidRDefault="001B7B67" w:rsidP="001B7B67">
            <w:pPr>
              <w:pStyle w:val="H1bodytext"/>
              <w:spacing w:after="0"/>
              <w:ind w:left="0"/>
              <w:rPr>
                <w:rFonts w:ascii="Arial" w:hAnsi="Arial"/>
                <w:sz w:val="20"/>
              </w:rPr>
            </w:pPr>
            <w:r>
              <w:rPr>
                <w:rFonts w:ascii="Arial" w:hAnsi="Arial"/>
                <w:sz w:val="20"/>
              </w:rPr>
              <w:t>Type “66-101” in column 2 “definition”</w:t>
            </w:r>
          </w:p>
        </w:tc>
      </w:tr>
      <w:tr w:rsidR="001B7B67" w14:paraId="04EBCD87" w14:textId="77777777" w:rsidTr="001B7B67">
        <w:trPr>
          <w:trHeight w:val="494"/>
        </w:trPr>
        <w:tc>
          <w:tcPr>
            <w:tcW w:w="650" w:type="dxa"/>
            <w:vAlign w:val="center"/>
          </w:tcPr>
          <w:p w14:paraId="61F16283" w14:textId="77777777" w:rsidR="001B7B67" w:rsidRDefault="001B7B67" w:rsidP="001B7B67">
            <w:pPr>
              <w:pStyle w:val="H1bodytext"/>
              <w:spacing w:after="0"/>
              <w:ind w:left="0"/>
              <w:jc w:val="center"/>
              <w:rPr>
                <w:rFonts w:ascii="Arial" w:hAnsi="Arial"/>
                <w:sz w:val="20"/>
              </w:rPr>
            </w:pPr>
            <w:r>
              <w:rPr>
                <w:rFonts w:ascii="Arial" w:hAnsi="Arial"/>
                <w:sz w:val="20"/>
              </w:rPr>
              <w:t>8</w:t>
            </w:r>
          </w:p>
        </w:tc>
        <w:tc>
          <w:tcPr>
            <w:tcW w:w="8710" w:type="dxa"/>
            <w:gridSpan w:val="3"/>
            <w:vAlign w:val="center"/>
          </w:tcPr>
          <w:p w14:paraId="045D289D" w14:textId="77777777" w:rsidR="001B7B67" w:rsidRDefault="001B7B67" w:rsidP="001B7B67">
            <w:pPr>
              <w:pStyle w:val="H1bodytext"/>
              <w:spacing w:after="0"/>
              <w:ind w:left="0"/>
              <w:rPr>
                <w:rFonts w:ascii="Arial" w:hAnsi="Arial"/>
                <w:sz w:val="20"/>
              </w:rPr>
            </w:pPr>
            <w:r>
              <w:rPr>
                <w:rFonts w:ascii="Arial" w:hAnsi="Arial"/>
                <w:sz w:val="20"/>
              </w:rPr>
              <w:t>Type “66-102” in column 4 “definition”</w:t>
            </w:r>
          </w:p>
        </w:tc>
      </w:tr>
      <w:tr w:rsidR="001B7B67" w14:paraId="79896DF6" w14:textId="77777777" w:rsidTr="001B7B67">
        <w:trPr>
          <w:trHeight w:val="494"/>
        </w:trPr>
        <w:tc>
          <w:tcPr>
            <w:tcW w:w="650" w:type="dxa"/>
            <w:vAlign w:val="center"/>
          </w:tcPr>
          <w:p w14:paraId="65387A40" w14:textId="77777777" w:rsidR="001B7B67" w:rsidRDefault="001B7B67" w:rsidP="001B7B67">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42B6CAA8" w14:textId="77777777" w:rsidR="001B7B67" w:rsidRDefault="001B7B67" w:rsidP="001B7B67">
            <w:pPr>
              <w:pStyle w:val="H1bodytext"/>
              <w:spacing w:after="0"/>
              <w:ind w:left="0"/>
              <w:rPr>
                <w:rFonts w:ascii="Arial" w:hAnsi="Arial"/>
                <w:sz w:val="20"/>
              </w:rPr>
            </w:pPr>
            <w:r>
              <w:rPr>
                <w:rFonts w:ascii="Arial" w:hAnsi="Arial"/>
                <w:sz w:val="20"/>
              </w:rPr>
              <w:t>Click “Browse” next to “out dir:”</w:t>
            </w:r>
          </w:p>
        </w:tc>
      </w:tr>
      <w:tr w:rsidR="001B7B67" w:rsidDel="000A1842" w14:paraId="53E28D7C" w14:textId="77777777" w:rsidTr="001B7B67">
        <w:trPr>
          <w:trHeight w:val="494"/>
        </w:trPr>
        <w:tc>
          <w:tcPr>
            <w:tcW w:w="650" w:type="dxa"/>
            <w:vAlign w:val="center"/>
          </w:tcPr>
          <w:p w14:paraId="284C7BE4" w14:textId="77777777" w:rsidR="001B7B67" w:rsidRDefault="001B7B67" w:rsidP="001B7B67">
            <w:pPr>
              <w:pStyle w:val="H1bodytext"/>
              <w:spacing w:after="0"/>
              <w:ind w:left="0"/>
              <w:jc w:val="center"/>
              <w:rPr>
                <w:rFonts w:ascii="Arial" w:hAnsi="Arial"/>
                <w:sz w:val="20"/>
              </w:rPr>
            </w:pPr>
            <w:r>
              <w:rPr>
                <w:rFonts w:ascii="Arial" w:hAnsi="Arial"/>
                <w:sz w:val="20"/>
              </w:rPr>
              <w:t>10</w:t>
            </w:r>
          </w:p>
        </w:tc>
        <w:tc>
          <w:tcPr>
            <w:tcW w:w="8710" w:type="dxa"/>
            <w:gridSpan w:val="3"/>
            <w:vAlign w:val="center"/>
          </w:tcPr>
          <w:p w14:paraId="1939A7AE" w14:textId="77777777" w:rsidR="001B7B67" w:rsidDel="000A1842" w:rsidRDefault="001B7B67" w:rsidP="001B7B67">
            <w:pPr>
              <w:pStyle w:val="H1bodytext"/>
              <w:spacing w:after="0"/>
              <w:ind w:left="0"/>
              <w:rPr>
                <w:rFonts w:ascii="Arial" w:hAnsi="Arial"/>
                <w:sz w:val="20"/>
              </w:rPr>
            </w:pPr>
            <w:r>
              <w:rPr>
                <w:rFonts w:ascii="Arial" w:hAnsi="Arial"/>
                <w:sz w:val="20"/>
              </w:rPr>
              <w:t>Browse to [test_directory]\AT-8\output</w:t>
            </w:r>
          </w:p>
        </w:tc>
      </w:tr>
      <w:tr w:rsidR="001B7B67" w:rsidDel="000A1842" w14:paraId="1E132F44" w14:textId="77777777" w:rsidTr="001B7B67">
        <w:trPr>
          <w:trHeight w:val="494"/>
        </w:trPr>
        <w:tc>
          <w:tcPr>
            <w:tcW w:w="650" w:type="dxa"/>
            <w:vAlign w:val="center"/>
          </w:tcPr>
          <w:p w14:paraId="355AAEA1" w14:textId="77777777" w:rsidR="001B7B67" w:rsidRDefault="001B7B67" w:rsidP="001B7B67">
            <w:pPr>
              <w:pStyle w:val="H1bodytext"/>
              <w:spacing w:after="0"/>
              <w:ind w:left="0"/>
              <w:jc w:val="center"/>
              <w:rPr>
                <w:rFonts w:ascii="Arial" w:hAnsi="Arial"/>
                <w:sz w:val="20"/>
              </w:rPr>
            </w:pPr>
            <w:r>
              <w:rPr>
                <w:rFonts w:ascii="Arial" w:hAnsi="Arial"/>
                <w:sz w:val="20"/>
              </w:rPr>
              <w:t>11</w:t>
            </w:r>
          </w:p>
        </w:tc>
        <w:tc>
          <w:tcPr>
            <w:tcW w:w="8710" w:type="dxa"/>
            <w:gridSpan w:val="3"/>
            <w:vAlign w:val="center"/>
          </w:tcPr>
          <w:p w14:paraId="72EA357F" w14:textId="77777777" w:rsidR="001B7B67" w:rsidDel="000A1842" w:rsidRDefault="001B7B67" w:rsidP="001B7B67">
            <w:pPr>
              <w:pStyle w:val="H1bodytext"/>
              <w:spacing w:after="0"/>
              <w:ind w:left="0"/>
              <w:rPr>
                <w:rFonts w:ascii="Arial" w:hAnsi="Arial"/>
                <w:sz w:val="20"/>
              </w:rPr>
            </w:pPr>
            <w:r>
              <w:rPr>
                <w:rFonts w:ascii="Arial" w:hAnsi="Arial"/>
                <w:sz w:val="20"/>
              </w:rPr>
              <w:t>Click on “Select Folder” button</w:t>
            </w:r>
          </w:p>
        </w:tc>
      </w:tr>
      <w:tr w:rsidR="001B7B67" w14:paraId="771805A0" w14:textId="77777777" w:rsidTr="001B7B67">
        <w:trPr>
          <w:trHeight w:val="494"/>
        </w:trPr>
        <w:tc>
          <w:tcPr>
            <w:tcW w:w="650" w:type="dxa"/>
            <w:vAlign w:val="center"/>
          </w:tcPr>
          <w:p w14:paraId="61090D5B" w14:textId="77777777" w:rsidR="001B7B67" w:rsidRDefault="001B7B67" w:rsidP="001B7B67">
            <w:pPr>
              <w:pStyle w:val="H1bodytext"/>
              <w:spacing w:after="0"/>
              <w:ind w:left="0"/>
              <w:jc w:val="center"/>
              <w:rPr>
                <w:rFonts w:ascii="Arial" w:hAnsi="Arial"/>
                <w:sz w:val="20"/>
              </w:rPr>
            </w:pPr>
            <w:r>
              <w:rPr>
                <w:rFonts w:ascii="Arial" w:hAnsi="Arial"/>
                <w:sz w:val="20"/>
              </w:rPr>
              <w:t>12</w:t>
            </w:r>
          </w:p>
        </w:tc>
        <w:tc>
          <w:tcPr>
            <w:tcW w:w="8710" w:type="dxa"/>
            <w:gridSpan w:val="3"/>
            <w:vAlign w:val="center"/>
          </w:tcPr>
          <w:p w14:paraId="33524B1A" w14:textId="77777777" w:rsidR="001B7B67" w:rsidRDefault="001B7B67" w:rsidP="001B7B67">
            <w:pPr>
              <w:pStyle w:val="H1bodytext"/>
              <w:spacing w:after="0"/>
              <w:ind w:left="0"/>
              <w:rPr>
                <w:rFonts w:ascii="Arial" w:hAnsi="Arial"/>
                <w:sz w:val="20"/>
              </w:rPr>
            </w:pPr>
            <w:r>
              <w:rPr>
                <w:rFonts w:ascii="Arial" w:hAnsi="Arial"/>
                <w:sz w:val="20"/>
              </w:rPr>
              <w:t>Click “execute”</w:t>
            </w:r>
          </w:p>
        </w:tc>
      </w:tr>
      <w:tr w:rsidR="001B7B67" w:rsidRPr="007D0AAC" w14:paraId="415CE12E" w14:textId="77777777" w:rsidTr="001B7B67">
        <w:trPr>
          <w:trHeight w:val="1538"/>
        </w:trPr>
        <w:tc>
          <w:tcPr>
            <w:tcW w:w="650" w:type="dxa"/>
            <w:vAlign w:val="center"/>
          </w:tcPr>
          <w:p w14:paraId="6F9CBB84" w14:textId="77777777" w:rsidR="001B7B67" w:rsidRPr="007D0AAC" w:rsidRDefault="001B7B67" w:rsidP="001B7B67">
            <w:pPr>
              <w:pStyle w:val="H1bodytext"/>
              <w:spacing w:after="0"/>
              <w:ind w:left="0"/>
              <w:jc w:val="center"/>
              <w:rPr>
                <w:rFonts w:ascii="Arial" w:hAnsi="Arial"/>
                <w:sz w:val="20"/>
              </w:rPr>
            </w:pPr>
            <w:r>
              <w:rPr>
                <w:rFonts w:ascii="Arial" w:hAnsi="Arial"/>
                <w:sz w:val="20"/>
              </w:rPr>
              <w:lastRenderedPageBreak/>
              <w:t>13</w:t>
            </w:r>
          </w:p>
        </w:tc>
        <w:tc>
          <w:tcPr>
            <w:tcW w:w="4210" w:type="dxa"/>
            <w:vAlign w:val="center"/>
          </w:tcPr>
          <w:p w14:paraId="6AD2A279" w14:textId="77777777" w:rsidR="001B7B67" w:rsidRDefault="001B7B67" w:rsidP="001B7B67">
            <w:pPr>
              <w:pStyle w:val="H1bodytext"/>
              <w:spacing w:after="0"/>
              <w:ind w:left="0"/>
              <w:rPr>
                <w:rFonts w:ascii="Arial" w:hAnsi="Arial"/>
                <w:sz w:val="20"/>
              </w:rPr>
            </w:pPr>
            <w:r>
              <w:rPr>
                <w:rFonts w:ascii="Arial" w:hAnsi="Arial"/>
                <w:sz w:val="20"/>
              </w:rPr>
              <w:t xml:space="preserve">Verify that the three files were processed </w:t>
            </w:r>
          </w:p>
        </w:tc>
        <w:tc>
          <w:tcPr>
            <w:tcW w:w="3016" w:type="dxa"/>
            <w:vAlign w:val="center"/>
          </w:tcPr>
          <w:p w14:paraId="2DAFEEF9" w14:textId="77777777" w:rsidR="001B7B67" w:rsidRDefault="001B7B67" w:rsidP="001B7B67">
            <w:pPr>
              <w:pStyle w:val="H1bodytext"/>
              <w:spacing w:after="0"/>
              <w:ind w:left="0"/>
              <w:rPr>
                <w:rFonts w:ascii="Arial" w:hAnsi="Arial"/>
                <w:sz w:val="20"/>
              </w:rPr>
            </w:pPr>
            <w:r>
              <w:rPr>
                <w:rFonts w:ascii="Arial" w:hAnsi="Arial"/>
                <w:sz w:val="20"/>
              </w:rPr>
              <w:t>Should be 6 files, 1 yearly steps, and one cumulative for each file processed.</w:t>
            </w:r>
          </w:p>
        </w:tc>
        <w:tc>
          <w:tcPr>
            <w:tcW w:w="1484" w:type="dxa"/>
            <w:vAlign w:val="center"/>
          </w:tcPr>
          <w:p w14:paraId="516F9967" w14:textId="0CC03F8C" w:rsidR="001B7B67" w:rsidRPr="007D0AAC" w:rsidRDefault="00FA2A17" w:rsidP="001B7B67">
            <w:pPr>
              <w:pStyle w:val="H1bodytext"/>
              <w:spacing w:after="0"/>
              <w:ind w:left="0"/>
              <w:rPr>
                <w:rFonts w:ascii="Arial" w:hAnsi="Arial"/>
                <w:i/>
                <w:sz w:val="20"/>
              </w:rPr>
            </w:pPr>
            <w:r>
              <w:rPr>
                <w:rFonts w:ascii="Arial" w:hAnsi="Arial"/>
                <w:i/>
                <w:sz w:val="20"/>
              </w:rPr>
              <w:t>Pass</w:t>
            </w:r>
          </w:p>
        </w:tc>
      </w:tr>
    </w:tbl>
    <w:p w14:paraId="2337769B" w14:textId="77777777" w:rsidR="001B7B67" w:rsidRDefault="001B7B67" w:rsidP="001B7B67">
      <w:pPr>
        <w:pStyle w:val="H1bodytext"/>
        <w:spacing w:after="120"/>
        <w:rPr>
          <w:rFonts w:ascii="Arial" w:hAnsi="Arial"/>
          <w:highlight w:val="yellow"/>
        </w:rPr>
      </w:pPr>
    </w:p>
    <w:p w14:paraId="21CDEA6F" w14:textId="77777777" w:rsidR="001B7B67" w:rsidRPr="00F279D9" w:rsidRDefault="001B7B67" w:rsidP="001B7B67">
      <w:pPr>
        <w:pStyle w:val="H1bodytext"/>
        <w:spacing w:after="120"/>
        <w:rPr>
          <w:rFonts w:ascii="Arial" w:hAnsi="Arial"/>
          <w:highlight w:val="yellow"/>
        </w:rPr>
      </w:pPr>
    </w:p>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5C8BD4CF" w14:textId="7B6FEDF9" w:rsidR="00EB6A36" w:rsidRDefault="00EB6A36"/>
    <w:p w14:paraId="1009756D" w14:textId="55EA95C3" w:rsidR="00EB6A36" w:rsidRDefault="00EB6A36"/>
    <w:p w14:paraId="23803867" w14:textId="77777777" w:rsidR="00EB6A36" w:rsidRDefault="00EB6A36"/>
    <w:p w14:paraId="60937F4E" w14:textId="2439C646" w:rsidR="002E5D84" w:rsidRDefault="002E5D84" w:rsidP="00F419F4"/>
    <w:p w14:paraId="577842CC" w14:textId="3BA75E02" w:rsidR="008F4B1C" w:rsidRDefault="008F4B1C">
      <w:pPr>
        <w:spacing w:after="160" w:line="259" w:lineRule="auto"/>
      </w:pPr>
      <w:r>
        <w:br w:type="page"/>
      </w:r>
    </w:p>
    <w:p w14:paraId="1ECE3AA9" w14:textId="77777777" w:rsidR="008F4B1C" w:rsidRDefault="008F4B1C"/>
    <w:p w14:paraId="1258DA05" w14:textId="77777777" w:rsidR="002E5D84" w:rsidRDefault="002E5D84"/>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623825CC" w:rsidR="00074FBE" w:rsidRDefault="00E70C1D" w:rsidP="00007DB9">
      <w:pPr>
        <w:pStyle w:val="Heading1"/>
        <w:numPr>
          <w:ilvl w:val="0"/>
          <w:numId w:val="0"/>
        </w:numPr>
        <w:jc w:val="center"/>
      </w:pPr>
      <w:r>
        <w:t xml:space="preserve">Appendix </w:t>
      </w:r>
      <w:fldSimple w:instr=" SEQ Appendix \* ALPHABETIC ">
        <w:r>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66DBA626" w:rsidR="00E77779" w:rsidRPr="00DA11B3" w:rsidRDefault="005D5179"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Cs w:val="22"/>
                  </w:rPr>
                  <w:t>Surface Rate Interpolator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9A20DD" w:rsidRPr="007D0AAC" w14:paraId="59BDF541" w14:textId="77777777" w:rsidTr="006B054F">
        <w:trPr>
          <w:cantSplit/>
          <w:trHeight w:val="530"/>
          <w:tblHeader/>
        </w:trPr>
        <w:tc>
          <w:tcPr>
            <w:tcW w:w="4860" w:type="dxa"/>
            <w:gridSpan w:val="2"/>
            <w:tcBorders>
              <w:top w:val="single" w:sz="4" w:space="0" w:color="auto"/>
            </w:tcBorders>
            <w:shd w:val="clear" w:color="auto" w:fill="auto"/>
            <w:vAlign w:val="center"/>
          </w:tcPr>
          <w:p w14:paraId="7370B6B1" w14:textId="78958C25" w:rsidR="009A20DD" w:rsidRPr="007D0AAC" w:rsidRDefault="005D5179" w:rsidP="006B054F">
            <w:pPr>
              <w:pStyle w:val="H1bodytext"/>
              <w:spacing w:after="0"/>
              <w:ind w:left="0"/>
              <w:jc w:val="center"/>
              <w:rPr>
                <w:rFonts w:ascii="Arial" w:hAnsi="Arial"/>
                <w:b/>
                <w:sz w:val="20"/>
              </w:rPr>
            </w:pPr>
            <w:sdt>
              <w:sdtPr>
                <w:rPr>
                  <w:rFonts w:ascii="Arial" w:hAnsi="Arial"/>
                  <w:b/>
                  <w:bCs/>
                  <w:sz w:val="20"/>
                </w:rPr>
                <w:alias w:val="Keywords"/>
                <w:tag w:val=""/>
                <w:id w:val="423313649"/>
                <w:placeholder>
                  <w:docPart w:val="DFD8F83D9D4047A4983DB08D7127C897"/>
                </w:placeholder>
                <w:dataBinding w:prefixMappings="xmlns:ns0='http://purl.org/dc/elements/1.1/' xmlns:ns1='http://schemas.openxmlformats.org/package/2006/metadata/core-properties' " w:xpath="/ns1:coreProperties[1]/ns1:keywords[1]" w:storeItemID="{6C3C8BC8-F283-45AE-878A-BAB7291924A1}"/>
                <w:text/>
              </w:sdtPr>
              <w:sdtContent>
                <w:r w:rsidR="00200A48">
                  <w:rPr>
                    <w:rFonts w:ascii="Arial" w:hAnsi="Arial"/>
                    <w:b/>
                    <w:bCs/>
                    <w:sz w:val="20"/>
                  </w:rPr>
                  <w:t>Surface Rate Interpolator</w:t>
                </w:r>
              </w:sdtContent>
            </w:sdt>
            <w:r w:rsidR="009A20DD" w:rsidRPr="007D0AAC">
              <w:rPr>
                <w:rFonts w:ascii="Arial" w:hAnsi="Arial"/>
                <w:b/>
                <w:sz w:val="20"/>
              </w:rPr>
              <w:t xml:space="preserve"> Installatio</w:t>
            </w:r>
            <w:r w:rsidR="009A20DD">
              <w:rPr>
                <w:rFonts w:ascii="Arial" w:hAnsi="Arial"/>
                <w:b/>
                <w:sz w:val="20"/>
              </w:rPr>
              <w:t>n</w:t>
            </w:r>
            <w:r w:rsidR="009A20DD" w:rsidRPr="007D0AAC">
              <w:rPr>
                <w:rFonts w:ascii="Arial" w:hAnsi="Arial"/>
                <w:b/>
                <w:sz w:val="20"/>
              </w:rPr>
              <w:t xml:space="preserve"> Testing</w:t>
            </w:r>
          </w:p>
          <w:p w14:paraId="461D9C09" w14:textId="77777777" w:rsidR="009A20DD" w:rsidRPr="007D0AAC" w:rsidRDefault="009A20DD" w:rsidP="006B054F">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IT</w:t>
            </w:r>
            <w:r>
              <w:rPr>
                <w:rFonts w:ascii="Arial" w:hAnsi="Arial"/>
                <w:b/>
                <w:sz w:val="20"/>
              </w:rPr>
              <w:t>-1</w:t>
            </w:r>
          </w:p>
        </w:tc>
        <w:tc>
          <w:tcPr>
            <w:tcW w:w="4500" w:type="dxa"/>
            <w:gridSpan w:val="2"/>
            <w:tcBorders>
              <w:top w:val="single" w:sz="4" w:space="0" w:color="auto"/>
            </w:tcBorders>
            <w:shd w:val="clear" w:color="auto" w:fill="auto"/>
            <w:vAlign w:val="center"/>
          </w:tcPr>
          <w:p w14:paraId="78F7E94C" w14:textId="77777777" w:rsidR="009A20DD" w:rsidRPr="007D0AAC" w:rsidRDefault="009A20DD" w:rsidP="006B054F">
            <w:pPr>
              <w:pStyle w:val="H1bodytext"/>
              <w:spacing w:after="0"/>
              <w:ind w:left="0"/>
              <w:rPr>
                <w:rFonts w:ascii="Arial" w:hAnsi="Arial"/>
                <w:b/>
                <w:sz w:val="20"/>
              </w:rPr>
            </w:pPr>
            <w:r w:rsidRPr="007D0AAC">
              <w:rPr>
                <w:rFonts w:ascii="Arial" w:hAnsi="Arial"/>
                <w:b/>
                <w:sz w:val="20"/>
              </w:rPr>
              <w:t>Date:</w:t>
            </w:r>
          </w:p>
        </w:tc>
      </w:tr>
      <w:tr w:rsidR="009A20DD" w:rsidRPr="00D21EDA" w14:paraId="20A23D9C" w14:textId="77777777" w:rsidTr="006B054F">
        <w:trPr>
          <w:cantSplit/>
          <w:trHeight w:val="530"/>
          <w:tblHeader/>
        </w:trPr>
        <w:tc>
          <w:tcPr>
            <w:tcW w:w="4860" w:type="dxa"/>
            <w:gridSpan w:val="2"/>
            <w:tcBorders>
              <w:top w:val="single" w:sz="4" w:space="0" w:color="auto"/>
            </w:tcBorders>
            <w:shd w:val="clear" w:color="auto" w:fill="auto"/>
            <w:vAlign w:val="center"/>
          </w:tcPr>
          <w:p w14:paraId="6776A723" w14:textId="77777777" w:rsidR="009A20DD" w:rsidRPr="007909AA" w:rsidRDefault="009A20DD" w:rsidP="006B054F">
            <w:pPr>
              <w:pStyle w:val="H1bodytext"/>
              <w:spacing w:after="0"/>
              <w:ind w:left="0"/>
              <w:rPr>
                <w:rFonts w:ascii="Arial" w:hAnsi="Arial"/>
                <w:b/>
                <w:sz w:val="20"/>
              </w:rPr>
            </w:pPr>
            <w:r w:rsidRPr="007909AA">
              <w:rPr>
                <w:rFonts w:ascii="Arial" w:hAnsi="Arial"/>
                <w:b/>
                <w:sz w:val="20"/>
              </w:rPr>
              <w:t>Tool Runner Log File Location for this test:</w:t>
            </w:r>
          </w:p>
          <w:p w14:paraId="4DF6D277" w14:textId="77777777" w:rsidR="009A20DD" w:rsidRPr="007909AA" w:rsidRDefault="009A20DD" w:rsidP="006B054F">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10F4F686" w14:textId="77777777" w:rsidR="009A20DD" w:rsidRPr="007909AA" w:rsidRDefault="009A20DD" w:rsidP="006B054F">
            <w:pPr>
              <w:pStyle w:val="H1bodytext"/>
              <w:spacing w:after="0"/>
              <w:ind w:left="0"/>
              <w:rPr>
                <w:rFonts w:ascii="Arial" w:hAnsi="Arial"/>
                <w:b/>
                <w:sz w:val="20"/>
              </w:rPr>
            </w:pPr>
            <w:r w:rsidRPr="007909AA">
              <w:rPr>
                <w:rFonts w:ascii="Arial" w:hAnsi="Arial"/>
                <w:b/>
                <w:sz w:val="20"/>
              </w:rPr>
              <w:t>Test Performed By: [FIRST &amp; LAST NAME]</w:t>
            </w:r>
          </w:p>
        </w:tc>
      </w:tr>
      <w:tr w:rsidR="009A20DD" w:rsidRPr="007D0AAC" w14:paraId="3F3F820F" w14:textId="77777777" w:rsidTr="006B054F">
        <w:trPr>
          <w:cantSplit/>
          <w:trHeight w:val="530"/>
          <w:tblHeader/>
        </w:trPr>
        <w:tc>
          <w:tcPr>
            <w:tcW w:w="9360" w:type="dxa"/>
            <w:gridSpan w:val="4"/>
            <w:tcBorders>
              <w:top w:val="single" w:sz="4" w:space="0" w:color="auto"/>
            </w:tcBorders>
            <w:shd w:val="clear" w:color="auto" w:fill="auto"/>
            <w:vAlign w:val="center"/>
          </w:tcPr>
          <w:p w14:paraId="0B2255BA" w14:textId="77777777" w:rsidR="009A20DD" w:rsidRPr="007D0AAC" w:rsidRDefault="009A20DD" w:rsidP="006B054F">
            <w:pPr>
              <w:pStyle w:val="H1bodytext"/>
              <w:spacing w:after="0"/>
              <w:ind w:left="0"/>
              <w:rPr>
                <w:rFonts w:ascii="Arial" w:hAnsi="Arial"/>
                <w:b/>
                <w:sz w:val="20"/>
              </w:rPr>
            </w:pPr>
            <w:r w:rsidRPr="00D21EDA">
              <w:rPr>
                <w:rFonts w:ascii="Arial" w:hAnsi="Arial"/>
                <w:b/>
                <w:sz w:val="20"/>
              </w:rPr>
              <w:t xml:space="preserve">Testing Directory: </w:t>
            </w:r>
            <w:r w:rsidRPr="007909AA">
              <w:rPr>
                <w:rFonts w:ascii="Arial" w:hAnsi="Arial"/>
                <w:b/>
                <w:sz w:val="20"/>
              </w:rPr>
              <w:t>[PROVIDE LINK TO TESTING DIRECTORY]</w:t>
            </w:r>
          </w:p>
        </w:tc>
      </w:tr>
      <w:tr w:rsidR="009A20DD" w:rsidRPr="00572F5F" w14:paraId="56A08BEA" w14:textId="77777777" w:rsidTr="006B054F">
        <w:trPr>
          <w:cantSplit/>
          <w:trHeight w:val="530"/>
          <w:tblHeader/>
        </w:trPr>
        <w:tc>
          <w:tcPr>
            <w:tcW w:w="650" w:type="dxa"/>
            <w:tcBorders>
              <w:top w:val="single" w:sz="4" w:space="0" w:color="auto"/>
            </w:tcBorders>
            <w:shd w:val="clear" w:color="auto" w:fill="D9D9D9" w:themeFill="background1" w:themeFillShade="D9"/>
            <w:vAlign w:val="center"/>
          </w:tcPr>
          <w:p w14:paraId="026D49DA" w14:textId="77777777" w:rsidR="009A20DD" w:rsidRPr="007D0AAC" w:rsidRDefault="009A20DD" w:rsidP="006B054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35B6DFDA" w14:textId="77777777" w:rsidR="009A20DD" w:rsidRPr="007D0AAC" w:rsidRDefault="009A20DD" w:rsidP="006B054F">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3B675C1" w14:textId="77777777" w:rsidR="009A20DD" w:rsidRPr="007D0AAC" w:rsidRDefault="009A20DD" w:rsidP="006B054F">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9D04980" w14:textId="77777777" w:rsidR="009A20DD" w:rsidRPr="007D0AAC" w:rsidRDefault="009A20DD" w:rsidP="006B054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A20DD" w:rsidRPr="007D0AAC" w14:paraId="59EBE542" w14:textId="77777777" w:rsidTr="006B054F">
        <w:trPr>
          <w:trHeight w:val="377"/>
        </w:trPr>
        <w:tc>
          <w:tcPr>
            <w:tcW w:w="9360" w:type="dxa"/>
            <w:gridSpan w:val="4"/>
            <w:vAlign w:val="center"/>
          </w:tcPr>
          <w:p w14:paraId="682476BB" w14:textId="77777777" w:rsidR="009A20DD" w:rsidRDefault="009A20DD" w:rsidP="006B054F">
            <w:pPr>
              <w:pStyle w:val="H1bodytext"/>
              <w:spacing w:after="0"/>
              <w:ind w:left="0"/>
              <w:rPr>
                <w:rFonts w:ascii="Arial" w:hAnsi="Arial"/>
                <w:sz w:val="20"/>
              </w:rPr>
            </w:pPr>
            <w:r>
              <w:rPr>
                <w:rFonts w:ascii="Arial" w:hAnsi="Arial"/>
                <w:sz w:val="20"/>
              </w:rPr>
              <w:t xml:space="preserve">Tools Code Repository Directory: </w:t>
            </w:r>
          </w:p>
        </w:tc>
      </w:tr>
      <w:tr w:rsidR="009A20DD" w14:paraId="72B5B7B6" w14:textId="77777777" w:rsidTr="006B054F">
        <w:trPr>
          <w:trHeight w:val="440"/>
        </w:trPr>
        <w:tc>
          <w:tcPr>
            <w:tcW w:w="9360" w:type="dxa"/>
            <w:gridSpan w:val="4"/>
            <w:vAlign w:val="center"/>
          </w:tcPr>
          <w:p w14:paraId="49C70272" w14:textId="77777777" w:rsidR="009A20DD" w:rsidRPr="003A7882" w:rsidRDefault="009A20DD" w:rsidP="006B054F">
            <w:pPr>
              <w:pStyle w:val="H1bodytext"/>
              <w:spacing w:after="0"/>
              <w:ind w:left="0"/>
              <w:rPr>
                <w:rFonts w:ascii="Arial" w:hAnsi="Arial"/>
                <w:sz w:val="20"/>
              </w:rPr>
            </w:pPr>
            <w:r>
              <w:rPr>
                <w:rFonts w:ascii="Arial" w:hAnsi="Arial"/>
                <w:sz w:val="20"/>
              </w:rPr>
              <w:t>Navigate to the testing directory</w:t>
            </w:r>
          </w:p>
        </w:tc>
      </w:tr>
      <w:tr w:rsidR="009A20DD" w14:paraId="2BE56BDF" w14:textId="77777777" w:rsidTr="006B054F">
        <w:trPr>
          <w:trHeight w:val="620"/>
        </w:trPr>
        <w:tc>
          <w:tcPr>
            <w:tcW w:w="650" w:type="dxa"/>
            <w:vAlign w:val="center"/>
          </w:tcPr>
          <w:p w14:paraId="4055BB53" w14:textId="77777777" w:rsidR="009A20DD" w:rsidRPr="007D0AAC" w:rsidRDefault="009A20DD" w:rsidP="006B054F">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40042E2" w14:textId="62D96BB8" w:rsidR="009A20DD" w:rsidRDefault="009A20DD" w:rsidP="006B054F">
            <w:pPr>
              <w:pStyle w:val="H1bodytext"/>
              <w:spacing w:after="0"/>
              <w:ind w:left="0"/>
              <w:rPr>
                <w:rFonts w:ascii="Arial" w:hAnsi="Arial"/>
                <w:sz w:val="20"/>
              </w:rPr>
            </w:pPr>
            <w:r>
              <w:rPr>
                <w:rFonts w:ascii="Arial" w:hAnsi="Arial"/>
                <w:sz w:val="20"/>
              </w:rPr>
              <w:t>Invoke Tool runner and test installation of the tool by entering the following command as follows:</w:t>
            </w:r>
          </w:p>
          <w:p w14:paraId="0912A8E1" w14:textId="77777777" w:rsidR="009A20DD" w:rsidRPr="00DA42F1" w:rsidRDefault="009A20DD" w:rsidP="006B054F">
            <w:pPr>
              <w:pStyle w:val="H1bodytext"/>
              <w:spacing w:after="0"/>
              <w:ind w:left="0"/>
              <w:rPr>
                <w:rFonts w:ascii="Arial" w:hAnsi="Arial"/>
                <w:i/>
                <w:sz w:val="20"/>
              </w:rPr>
            </w:pPr>
            <w:r>
              <w:rPr>
                <w:rFonts w:ascii="Arial" w:hAnsi="Arial"/>
                <w:i/>
                <w:iCs/>
                <w:sz w:val="20"/>
              </w:rPr>
              <w:t>./runner_run_IT-1_SRI.bat</w:t>
            </w:r>
          </w:p>
        </w:tc>
      </w:tr>
      <w:tr w:rsidR="009A20DD" w14:paraId="10A06618" w14:textId="77777777" w:rsidTr="006B054F">
        <w:trPr>
          <w:trHeight w:val="440"/>
        </w:trPr>
        <w:tc>
          <w:tcPr>
            <w:tcW w:w="650" w:type="dxa"/>
            <w:vAlign w:val="center"/>
          </w:tcPr>
          <w:p w14:paraId="1B682354" w14:textId="77777777" w:rsidR="009A20DD" w:rsidRPr="007D0AAC" w:rsidRDefault="009A20DD" w:rsidP="006B054F">
            <w:pPr>
              <w:pStyle w:val="H1bodytext"/>
              <w:spacing w:after="0"/>
              <w:ind w:left="0"/>
              <w:jc w:val="center"/>
              <w:rPr>
                <w:rFonts w:ascii="Arial" w:hAnsi="Arial"/>
                <w:sz w:val="20"/>
              </w:rPr>
            </w:pPr>
            <w:r>
              <w:rPr>
                <w:rFonts w:ascii="Arial" w:hAnsi="Arial"/>
                <w:sz w:val="20"/>
              </w:rPr>
              <w:t>2</w:t>
            </w:r>
          </w:p>
        </w:tc>
        <w:tc>
          <w:tcPr>
            <w:tcW w:w="4210" w:type="dxa"/>
            <w:vAlign w:val="center"/>
          </w:tcPr>
          <w:p w14:paraId="052014C7" w14:textId="77777777" w:rsidR="009A20DD" w:rsidRDefault="009A20DD" w:rsidP="006B054F">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3AC9BFCE" w14:textId="77777777" w:rsidR="009A20DD" w:rsidRPr="00793913" w:rsidRDefault="009A20DD" w:rsidP="006B054F">
            <w:pPr>
              <w:pStyle w:val="H1bodytext"/>
              <w:spacing w:after="0"/>
              <w:ind w:left="0"/>
              <w:rPr>
                <w:rFonts w:ascii="Arial" w:hAnsi="Arial"/>
                <w:sz w:val="20"/>
              </w:rPr>
            </w:pPr>
            <w:r>
              <w:rPr>
                <w:rFonts w:ascii="Arial" w:hAnsi="Arial"/>
                <w:sz w:val="20"/>
              </w:rPr>
              <w:t>Tool runner log generated</w:t>
            </w:r>
          </w:p>
        </w:tc>
        <w:tc>
          <w:tcPr>
            <w:tcW w:w="1484" w:type="dxa"/>
            <w:vAlign w:val="center"/>
          </w:tcPr>
          <w:p w14:paraId="68D00D70" w14:textId="77777777" w:rsidR="009A20DD" w:rsidRPr="007D0AAC" w:rsidRDefault="009A20DD" w:rsidP="006B054F">
            <w:pPr>
              <w:pStyle w:val="H1bodytext"/>
              <w:spacing w:after="0"/>
              <w:ind w:left="0"/>
              <w:rPr>
                <w:rFonts w:ascii="Arial" w:hAnsi="Arial"/>
                <w:i/>
                <w:sz w:val="20"/>
              </w:rPr>
            </w:pPr>
          </w:p>
        </w:tc>
      </w:tr>
      <w:tr w:rsidR="009A20DD" w14:paraId="3EAC6272" w14:textId="77777777" w:rsidTr="006B054F">
        <w:trPr>
          <w:trHeight w:val="530"/>
        </w:trPr>
        <w:tc>
          <w:tcPr>
            <w:tcW w:w="650" w:type="dxa"/>
            <w:vAlign w:val="center"/>
          </w:tcPr>
          <w:p w14:paraId="7479697A" w14:textId="77777777" w:rsidR="009A20DD" w:rsidRDefault="009A20DD" w:rsidP="006B054F">
            <w:pPr>
              <w:pStyle w:val="H1bodytext"/>
              <w:spacing w:after="0"/>
              <w:ind w:left="0"/>
              <w:jc w:val="center"/>
              <w:rPr>
                <w:rFonts w:ascii="Arial" w:hAnsi="Arial"/>
                <w:sz w:val="20"/>
              </w:rPr>
            </w:pPr>
            <w:r>
              <w:rPr>
                <w:rFonts w:ascii="Arial" w:hAnsi="Arial"/>
                <w:sz w:val="20"/>
              </w:rPr>
              <w:t>3</w:t>
            </w:r>
          </w:p>
        </w:tc>
        <w:tc>
          <w:tcPr>
            <w:tcW w:w="4210" w:type="dxa"/>
            <w:vAlign w:val="center"/>
          </w:tcPr>
          <w:p w14:paraId="70D06773" w14:textId="77777777" w:rsidR="009A20DD" w:rsidRDefault="009A20DD" w:rsidP="006B054F">
            <w:pPr>
              <w:pStyle w:val="H1bodytext"/>
              <w:spacing w:after="0"/>
              <w:ind w:left="0"/>
              <w:rPr>
                <w:rFonts w:ascii="Arial" w:hAnsi="Arial"/>
                <w:sz w:val="20"/>
              </w:rPr>
            </w:pPr>
            <w:r>
              <w:rPr>
                <w:rFonts w:ascii="Arial" w:hAnsi="Arial"/>
                <w:sz w:val="20"/>
              </w:rPr>
              <w:t>Verify graphic user interface window for the Surf Conversion tool opens</w:t>
            </w:r>
          </w:p>
        </w:tc>
        <w:tc>
          <w:tcPr>
            <w:tcW w:w="3016" w:type="dxa"/>
            <w:vAlign w:val="center"/>
          </w:tcPr>
          <w:p w14:paraId="061DA9FB" w14:textId="77777777" w:rsidR="009A20DD" w:rsidRPr="00C34029" w:rsidRDefault="009A20DD" w:rsidP="006B054F">
            <w:pPr>
              <w:pStyle w:val="H1bodytext"/>
              <w:spacing w:after="0"/>
              <w:ind w:left="0"/>
              <w:rPr>
                <w:rFonts w:ascii="Arial" w:hAnsi="Arial"/>
                <w:sz w:val="20"/>
              </w:rPr>
            </w:pPr>
            <w:r>
              <w:rPr>
                <w:rFonts w:ascii="Arial" w:hAnsi="Arial"/>
                <w:sz w:val="20"/>
              </w:rPr>
              <w:t>Graphic user interface window opens</w:t>
            </w:r>
          </w:p>
        </w:tc>
        <w:tc>
          <w:tcPr>
            <w:tcW w:w="1484" w:type="dxa"/>
            <w:vAlign w:val="center"/>
          </w:tcPr>
          <w:p w14:paraId="3B0EB7C2" w14:textId="77777777" w:rsidR="009A20DD" w:rsidRPr="007D0AAC" w:rsidRDefault="009A20DD" w:rsidP="006B054F">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D6158" w14:textId="77777777" w:rsidR="002A72B6" w:rsidRDefault="002A72B6">
      <w:r>
        <w:separator/>
      </w:r>
    </w:p>
  </w:endnote>
  <w:endnote w:type="continuationSeparator" w:id="0">
    <w:p w14:paraId="6898EDBC" w14:textId="77777777" w:rsidR="002A72B6" w:rsidRDefault="002A72B6">
      <w:r>
        <w:continuationSeparator/>
      </w:r>
    </w:p>
  </w:endnote>
  <w:endnote w:type="continuationNotice" w:id="1">
    <w:p w14:paraId="6F466108" w14:textId="77777777" w:rsidR="002A72B6" w:rsidRDefault="002A72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5D5179" w:rsidRPr="00F91BB5" w:rsidRDefault="005D5179"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0EF64" w14:textId="77777777" w:rsidR="002A72B6" w:rsidRDefault="002A72B6">
      <w:r>
        <w:separator/>
      </w:r>
    </w:p>
  </w:footnote>
  <w:footnote w:type="continuationSeparator" w:id="0">
    <w:p w14:paraId="1B0E69FE" w14:textId="77777777" w:rsidR="002A72B6" w:rsidRDefault="002A72B6">
      <w:r>
        <w:continuationSeparator/>
      </w:r>
    </w:p>
  </w:footnote>
  <w:footnote w:type="continuationNotice" w:id="1">
    <w:p w14:paraId="4197FA6F" w14:textId="77777777" w:rsidR="002A72B6" w:rsidRDefault="002A72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5D5179" w:rsidRDefault="005D5179"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5D5179" w:rsidRPr="00695DB6" w:rsidRDefault="005D5179"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5D5179" w:rsidRPr="00F00772" w:rsidRDefault="005D5179" w:rsidP="00B84619">
    <w:pPr>
      <w:pStyle w:val="Spacer"/>
      <w:rPr>
        <w:rFonts w:ascii="Arial" w:hAnsi="Arial"/>
        <w:sz w:val="2"/>
      </w:rPr>
    </w:pPr>
  </w:p>
  <w:p w14:paraId="2093252F" w14:textId="77777777" w:rsidR="005D5179" w:rsidRPr="00F00772" w:rsidRDefault="005D5179">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5D5179" w:rsidRDefault="005D5179"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5D5179" w:rsidRPr="00105BF0" w:rsidRDefault="005D5179"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9B0"/>
    <w:multiLevelType w:val="hybridMultilevel"/>
    <w:tmpl w:val="8AB022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17514"/>
    <w:multiLevelType w:val="hybridMultilevel"/>
    <w:tmpl w:val="A498D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8A536E"/>
    <w:multiLevelType w:val="hybridMultilevel"/>
    <w:tmpl w:val="AEAC74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CC0915"/>
    <w:multiLevelType w:val="hybridMultilevel"/>
    <w:tmpl w:val="4F56260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F42E31"/>
    <w:multiLevelType w:val="hybridMultilevel"/>
    <w:tmpl w:val="F5B848DA"/>
    <w:lvl w:ilvl="0" w:tplc="FCEE013E">
      <w:start w:val="2"/>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51EB7564"/>
    <w:multiLevelType w:val="hybridMultilevel"/>
    <w:tmpl w:val="9ED86CDE"/>
    <w:lvl w:ilvl="0" w:tplc="F6FCA258">
      <w:numFmt w:val="bullet"/>
      <w:lvlText w:val=""/>
      <w:lvlJc w:val="left"/>
      <w:pPr>
        <w:ind w:left="1800" w:hanging="360"/>
      </w:pPr>
      <w:rPr>
        <w:rFonts w:ascii="Symbol" w:eastAsia="Times New Roman"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674C2"/>
    <w:multiLevelType w:val="hybridMultilevel"/>
    <w:tmpl w:val="0B2AA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E3929CA"/>
    <w:multiLevelType w:val="hybridMultilevel"/>
    <w:tmpl w:val="D8B8A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6"/>
  </w:num>
  <w:num w:numId="3">
    <w:abstractNumId w:val="3"/>
  </w:num>
  <w:num w:numId="4">
    <w:abstractNumId w:val="12"/>
  </w:num>
  <w:num w:numId="5">
    <w:abstractNumId w:val="4"/>
  </w:num>
  <w:num w:numId="6">
    <w:abstractNumId w:val="7"/>
  </w:num>
  <w:num w:numId="7">
    <w:abstractNumId w:val="13"/>
  </w:num>
  <w:num w:numId="8">
    <w:abstractNumId w:val="20"/>
  </w:num>
  <w:num w:numId="9">
    <w:abstractNumId w:val="19"/>
  </w:num>
  <w:num w:numId="10">
    <w:abstractNumId w:val="5"/>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2"/>
  </w:num>
  <w:num w:numId="15">
    <w:abstractNumId w:val="8"/>
  </w:num>
  <w:num w:numId="16">
    <w:abstractNumId w:val="1"/>
  </w:num>
  <w:num w:numId="17">
    <w:abstractNumId w:val="14"/>
  </w:num>
  <w:num w:numId="18">
    <w:abstractNumId w:val="11"/>
  </w:num>
  <w:num w:numId="19">
    <w:abstractNumId w:val="6"/>
  </w:num>
  <w:num w:numId="20">
    <w:abstractNumId w:val="17"/>
  </w:num>
  <w:num w:numId="21">
    <w:abstractNumId w:val="0"/>
  </w:num>
  <w:num w:numId="22">
    <w:abstractNumId w:val="21"/>
  </w:num>
  <w:num w:numId="2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Powers">
    <w15:presenceInfo w15:providerId="AD" w15:userId="S::NPowers@intera.com::6da58edc-cb89-4612-be72-bb6babdba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tTSyABKmBsaWBko6SsGpxcWZ+XkgBaa1AJKpShcsAAAA"/>
  </w:docVars>
  <w:rsids>
    <w:rsidRoot w:val="00E62A15"/>
    <w:rsid w:val="000060E6"/>
    <w:rsid w:val="00007DB9"/>
    <w:rsid w:val="000113FE"/>
    <w:rsid w:val="00011853"/>
    <w:rsid w:val="000135CC"/>
    <w:rsid w:val="00015030"/>
    <w:rsid w:val="00015868"/>
    <w:rsid w:val="00015E92"/>
    <w:rsid w:val="00021040"/>
    <w:rsid w:val="00025B3C"/>
    <w:rsid w:val="00030F31"/>
    <w:rsid w:val="00035E77"/>
    <w:rsid w:val="0003751B"/>
    <w:rsid w:val="00042732"/>
    <w:rsid w:val="0004308D"/>
    <w:rsid w:val="00044DA5"/>
    <w:rsid w:val="00046C99"/>
    <w:rsid w:val="00050A67"/>
    <w:rsid w:val="0005219A"/>
    <w:rsid w:val="00056A3E"/>
    <w:rsid w:val="00061A54"/>
    <w:rsid w:val="00064374"/>
    <w:rsid w:val="00074FBE"/>
    <w:rsid w:val="0007626D"/>
    <w:rsid w:val="000774C9"/>
    <w:rsid w:val="0008472F"/>
    <w:rsid w:val="0009071D"/>
    <w:rsid w:val="00093579"/>
    <w:rsid w:val="000A1842"/>
    <w:rsid w:val="000A4D5A"/>
    <w:rsid w:val="000A7D68"/>
    <w:rsid w:val="000C0327"/>
    <w:rsid w:val="000C3325"/>
    <w:rsid w:val="000D0039"/>
    <w:rsid w:val="000D2550"/>
    <w:rsid w:val="000D5185"/>
    <w:rsid w:val="000D5CD7"/>
    <w:rsid w:val="000D6080"/>
    <w:rsid w:val="000E1A44"/>
    <w:rsid w:val="000E29EA"/>
    <w:rsid w:val="000E2D2A"/>
    <w:rsid w:val="000E50DA"/>
    <w:rsid w:val="000E6B37"/>
    <w:rsid w:val="000F5C35"/>
    <w:rsid w:val="00106BEC"/>
    <w:rsid w:val="001170D7"/>
    <w:rsid w:val="00117D2C"/>
    <w:rsid w:val="00123CE9"/>
    <w:rsid w:val="00124047"/>
    <w:rsid w:val="00125603"/>
    <w:rsid w:val="00125975"/>
    <w:rsid w:val="001349B1"/>
    <w:rsid w:val="0013596E"/>
    <w:rsid w:val="00141D38"/>
    <w:rsid w:val="00144BF7"/>
    <w:rsid w:val="00150657"/>
    <w:rsid w:val="00156187"/>
    <w:rsid w:val="001705F3"/>
    <w:rsid w:val="001723B8"/>
    <w:rsid w:val="00172812"/>
    <w:rsid w:val="0018381B"/>
    <w:rsid w:val="00190322"/>
    <w:rsid w:val="00191AEC"/>
    <w:rsid w:val="00192EF0"/>
    <w:rsid w:val="00194F40"/>
    <w:rsid w:val="00197584"/>
    <w:rsid w:val="00197806"/>
    <w:rsid w:val="001A0DA0"/>
    <w:rsid w:val="001A185F"/>
    <w:rsid w:val="001B0EAA"/>
    <w:rsid w:val="001B7065"/>
    <w:rsid w:val="001B7B67"/>
    <w:rsid w:val="001C058D"/>
    <w:rsid w:val="001C4469"/>
    <w:rsid w:val="001D2ECC"/>
    <w:rsid w:val="001E104F"/>
    <w:rsid w:val="001E1D9C"/>
    <w:rsid w:val="001E770F"/>
    <w:rsid w:val="00200A48"/>
    <w:rsid w:val="00205483"/>
    <w:rsid w:val="00205B01"/>
    <w:rsid w:val="00210F62"/>
    <w:rsid w:val="00211646"/>
    <w:rsid w:val="0021429E"/>
    <w:rsid w:val="00215CB2"/>
    <w:rsid w:val="00225B79"/>
    <w:rsid w:val="00231E75"/>
    <w:rsid w:val="00234E5C"/>
    <w:rsid w:val="00235EE7"/>
    <w:rsid w:val="00240059"/>
    <w:rsid w:val="00240069"/>
    <w:rsid w:val="00240BD6"/>
    <w:rsid w:val="00246042"/>
    <w:rsid w:val="00250067"/>
    <w:rsid w:val="00255271"/>
    <w:rsid w:val="00255AB2"/>
    <w:rsid w:val="00255ADD"/>
    <w:rsid w:val="00263724"/>
    <w:rsid w:val="00263E69"/>
    <w:rsid w:val="00264849"/>
    <w:rsid w:val="00264E6F"/>
    <w:rsid w:val="00271C72"/>
    <w:rsid w:val="00277E73"/>
    <w:rsid w:val="002816F5"/>
    <w:rsid w:val="00291F59"/>
    <w:rsid w:val="00294DEA"/>
    <w:rsid w:val="002A5736"/>
    <w:rsid w:val="002A72B6"/>
    <w:rsid w:val="002A79E5"/>
    <w:rsid w:val="002B2D0D"/>
    <w:rsid w:val="002B3269"/>
    <w:rsid w:val="002B74A4"/>
    <w:rsid w:val="002C330F"/>
    <w:rsid w:val="002C3BDD"/>
    <w:rsid w:val="002C7600"/>
    <w:rsid w:val="002E2FC4"/>
    <w:rsid w:val="002E5D84"/>
    <w:rsid w:val="003036D5"/>
    <w:rsid w:val="00311CF2"/>
    <w:rsid w:val="0031485C"/>
    <w:rsid w:val="00321BF6"/>
    <w:rsid w:val="00322DE9"/>
    <w:rsid w:val="0032413A"/>
    <w:rsid w:val="00325D73"/>
    <w:rsid w:val="00327A38"/>
    <w:rsid w:val="00327C4A"/>
    <w:rsid w:val="003314D1"/>
    <w:rsid w:val="00337047"/>
    <w:rsid w:val="00340130"/>
    <w:rsid w:val="003431F5"/>
    <w:rsid w:val="00346D9F"/>
    <w:rsid w:val="0035156A"/>
    <w:rsid w:val="00354AE5"/>
    <w:rsid w:val="003611AA"/>
    <w:rsid w:val="00361939"/>
    <w:rsid w:val="00363A1B"/>
    <w:rsid w:val="00364C75"/>
    <w:rsid w:val="00365165"/>
    <w:rsid w:val="0036516B"/>
    <w:rsid w:val="00370811"/>
    <w:rsid w:val="00376001"/>
    <w:rsid w:val="00380962"/>
    <w:rsid w:val="00386E0C"/>
    <w:rsid w:val="003900A9"/>
    <w:rsid w:val="003A26D6"/>
    <w:rsid w:val="003A3179"/>
    <w:rsid w:val="003A7882"/>
    <w:rsid w:val="003B191F"/>
    <w:rsid w:val="003B5B46"/>
    <w:rsid w:val="003C0AA4"/>
    <w:rsid w:val="003C3ECF"/>
    <w:rsid w:val="003C7785"/>
    <w:rsid w:val="003D1C68"/>
    <w:rsid w:val="003D4C50"/>
    <w:rsid w:val="003D4EC6"/>
    <w:rsid w:val="003D718B"/>
    <w:rsid w:val="003D72F9"/>
    <w:rsid w:val="003E3848"/>
    <w:rsid w:val="003E5217"/>
    <w:rsid w:val="003F0CF4"/>
    <w:rsid w:val="003F417F"/>
    <w:rsid w:val="003F41C1"/>
    <w:rsid w:val="003F53AB"/>
    <w:rsid w:val="00413E53"/>
    <w:rsid w:val="00415C01"/>
    <w:rsid w:val="00427B21"/>
    <w:rsid w:val="004440A4"/>
    <w:rsid w:val="004464D8"/>
    <w:rsid w:val="004474AB"/>
    <w:rsid w:val="00451655"/>
    <w:rsid w:val="004556EC"/>
    <w:rsid w:val="0046354D"/>
    <w:rsid w:val="004676DF"/>
    <w:rsid w:val="00467804"/>
    <w:rsid w:val="00470E96"/>
    <w:rsid w:val="00474146"/>
    <w:rsid w:val="00474F2A"/>
    <w:rsid w:val="00475CE7"/>
    <w:rsid w:val="00475D48"/>
    <w:rsid w:val="004762FE"/>
    <w:rsid w:val="004777B2"/>
    <w:rsid w:val="00490995"/>
    <w:rsid w:val="004915F2"/>
    <w:rsid w:val="00495D4D"/>
    <w:rsid w:val="004A0F0A"/>
    <w:rsid w:val="004B705B"/>
    <w:rsid w:val="004B7A42"/>
    <w:rsid w:val="004C36A2"/>
    <w:rsid w:val="004C7959"/>
    <w:rsid w:val="004D4C5B"/>
    <w:rsid w:val="004E7152"/>
    <w:rsid w:val="004F7267"/>
    <w:rsid w:val="00500CA8"/>
    <w:rsid w:val="005040C6"/>
    <w:rsid w:val="00505BCC"/>
    <w:rsid w:val="00515D6F"/>
    <w:rsid w:val="00520858"/>
    <w:rsid w:val="00537738"/>
    <w:rsid w:val="005425B8"/>
    <w:rsid w:val="00542CC1"/>
    <w:rsid w:val="00551CC0"/>
    <w:rsid w:val="0055716C"/>
    <w:rsid w:val="00563412"/>
    <w:rsid w:val="005703E5"/>
    <w:rsid w:val="00583F63"/>
    <w:rsid w:val="00587182"/>
    <w:rsid w:val="00587421"/>
    <w:rsid w:val="00593938"/>
    <w:rsid w:val="005A27C9"/>
    <w:rsid w:val="005A476C"/>
    <w:rsid w:val="005B0897"/>
    <w:rsid w:val="005B32BE"/>
    <w:rsid w:val="005B6800"/>
    <w:rsid w:val="005B7D3D"/>
    <w:rsid w:val="005C0E10"/>
    <w:rsid w:val="005C1656"/>
    <w:rsid w:val="005C495B"/>
    <w:rsid w:val="005C4E04"/>
    <w:rsid w:val="005C755F"/>
    <w:rsid w:val="005D0E12"/>
    <w:rsid w:val="005D409A"/>
    <w:rsid w:val="005D5179"/>
    <w:rsid w:val="005D7D67"/>
    <w:rsid w:val="005E16AB"/>
    <w:rsid w:val="005E2B48"/>
    <w:rsid w:val="005E33F3"/>
    <w:rsid w:val="005F5167"/>
    <w:rsid w:val="005F6614"/>
    <w:rsid w:val="005F7B4F"/>
    <w:rsid w:val="00602ADA"/>
    <w:rsid w:val="00606A19"/>
    <w:rsid w:val="0062136B"/>
    <w:rsid w:val="00622317"/>
    <w:rsid w:val="006245F0"/>
    <w:rsid w:val="006247DB"/>
    <w:rsid w:val="00625337"/>
    <w:rsid w:val="00630C69"/>
    <w:rsid w:val="006315B1"/>
    <w:rsid w:val="00632D86"/>
    <w:rsid w:val="00640172"/>
    <w:rsid w:val="006414D2"/>
    <w:rsid w:val="00645AC0"/>
    <w:rsid w:val="006504D7"/>
    <w:rsid w:val="006535B2"/>
    <w:rsid w:val="00654633"/>
    <w:rsid w:val="00654DD8"/>
    <w:rsid w:val="00654F97"/>
    <w:rsid w:val="00666777"/>
    <w:rsid w:val="00671A2F"/>
    <w:rsid w:val="00685261"/>
    <w:rsid w:val="00685F6B"/>
    <w:rsid w:val="00687789"/>
    <w:rsid w:val="00690114"/>
    <w:rsid w:val="006973AE"/>
    <w:rsid w:val="006A2B71"/>
    <w:rsid w:val="006A54F3"/>
    <w:rsid w:val="006B054F"/>
    <w:rsid w:val="006B32E9"/>
    <w:rsid w:val="006B5A03"/>
    <w:rsid w:val="006B70D2"/>
    <w:rsid w:val="006B7E8B"/>
    <w:rsid w:val="006C5316"/>
    <w:rsid w:val="006C564E"/>
    <w:rsid w:val="006C636C"/>
    <w:rsid w:val="006E552D"/>
    <w:rsid w:val="006E7761"/>
    <w:rsid w:val="006F15E4"/>
    <w:rsid w:val="006F2819"/>
    <w:rsid w:val="006F284F"/>
    <w:rsid w:val="006F2B00"/>
    <w:rsid w:val="00700F70"/>
    <w:rsid w:val="00702160"/>
    <w:rsid w:val="00703840"/>
    <w:rsid w:val="007051FB"/>
    <w:rsid w:val="00706005"/>
    <w:rsid w:val="00706CFB"/>
    <w:rsid w:val="007119C5"/>
    <w:rsid w:val="007136E2"/>
    <w:rsid w:val="007145BA"/>
    <w:rsid w:val="00723FA2"/>
    <w:rsid w:val="00732656"/>
    <w:rsid w:val="00732779"/>
    <w:rsid w:val="0073402F"/>
    <w:rsid w:val="0073587B"/>
    <w:rsid w:val="00735A51"/>
    <w:rsid w:val="007361F2"/>
    <w:rsid w:val="0074512E"/>
    <w:rsid w:val="0074666A"/>
    <w:rsid w:val="00751E0C"/>
    <w:rsid w:val="00765722"/>
    <w:rsid w:val="0076717B"/>
    <w:rsid w:val="00770021"/>
    <w:rsid w:val="0077036D"/>
    <w:rsid w:val="007730DA"/>
    <w:rsid w:val="00773510"/>
    <w:rsid w:val="007743D0"/>
    <w:rsid w:val="00782A1A"/>
    <w:rsid w:val="00784107"/>
    <w:rsid w:val="00787241"/>
    <w:rsid w:val="007909AA"/>
    <w:rsid w:val="00793913"/>
    <w:rsid w:val="00793BEF"/>
    <w:rsid w:val="007A49E0"/>
    <w:rsid w:val="007A4E7C"/>
    <w:rsid w:val="007A6E85"/>
    <w:rsid w:val="007B2080"/>
    <w:rsid w:val="007B537E"/>
    <w:rsid w:val="007B718E"/>
    <w:rsid w:val="007B796D"/>
    <w:rsid w:val="007C1ABD"/>
    <w:rsid w:val="007C35F3"/>
    <w:rsid w:val="007C6C73"/>
    <w:rsid w:val="007C72B4"/>
    <w:rsid w:val="007D0AAC"/>
    <w:rsid w:val="007D0ADE"/>
    <w:rsid w:val="007D427F"/>
    <w:rsid w:val="007D518A"/>
    <w:rsid w:val="007DE4C0"/>
    <w:rsid w:val="007E0E67"/>
    <w:rsid w:val="007E22A1"/>
    <w:rsid w:val="007F0A1D"/>
    <w:rsid w:val="007F364A"/>
    <w:rsid w:val="00803831"/>
    <w:rsid w:val="00804C75"/>
    <w:rsid w:val="0082063D"/>
    <w:rsid w:val="00821DEE"/>
    <w:rsid w:val="00827617"/>
    <w:rsid w:val="00832CF9"/>
    <w:rsid w:val="0083720F"/>
    <w:rsid w:val="00837221"/>
    <w:rsid w:val="00837328"/>
    <w:rsid w:val="008378F5"/>
    <w:rsid w:val="008463EB"/>
    <w:rsid w:val="00850E5B"/>
    <w:rsid w:val="0085634C"/>
    <w:rsid w:val="00857975"/>
    <w:rsid w:val="00867DC9"/>
    <w:rsid w:val="00872885"/>
    <w:rsid w:val="00883D04"/>
    <w:rsid w:val="008850E9"/>
    <w:rsid w:val="008912C9"/>
    <w:rsid w:val="00893CFA"/>
    <w:rsid w:val="008A03E0"/>
    <w:rsid w:val="008A4423"/>
    <w:rsid w:val="008A4441"/>
    <w:rsid w:val="008B188E"/>
    <w:rsid w:val="008B5A1F"/>
    <w:rsid w:val="008B7F47"/>
    <w:rsid w:val="008C124D"/>
    <w:rsid w:val="008C5271"/>
    <w:rsid w:val="008D335A"/>
    <w:rsid w:val="008D5DF6"/>
    <w:rsid w:val="008E2C72"/>
    <w:rsid w:val="008E7E8E"/>
    <w:rsid w:val="008F1127"/>
    <w:rsid w:val="008F4440"/>
    <w:rsid w:val="008F4B1C"/>
    <w:rsid w:val="00903578"/>
    <w:rsid w:val="00905663"/>
    <w:rsid w:val="00905DCC"/>
    <w:rsid w:val="00907763"/>
    <w:rsid w:val="0091182B"/>
    <w:rsid w:val="0091621C"/>
    <w:rsid w:val="00922751"/>
    <w:rsid w:val="009247BD"/>
    <w:rsid w:val="00925EB8"/>
    <w:rsid w:val="00926B02"/>
    <w:rsid w:val="009305DD"/>
    <w:rsid w:val="00952193"/>
    <w:rsid w:val="009624EB"/>
    <w:rsid w:val="00971370"/>
    <w:rsid w:val="0097172F"/>
    <w:rsid w:val="0098670B"/>
    <w:rsid w:val="00991E56"/>
    <w:rsid w:val="0099226A"/>
    <w:rsid w:val="009935DE"/>
    <w:rsid w:val="009954A4"/>
    <w:rsid w:val="009A1AC7"/>
    <w:rsid w:val="009A20DD"/>
    <w:rsid w:val="009A58FA"/>
    <w:rsid w:val="009A6F03"/>
    <w:rsid w:val="009B323B"/>
    <w:rsid w:val="009B35A1"/>
    <w:rsid w:val="009C27F8"/>
    <w:rsid w:val="009C5E97"/>
    <w:rsid w:val="009C6F97"/>
    <w:rsid w:val="009C7AD1"/>
    <w:rsid w:val="009D46DC"/>
    <w:rsid w:val="009E0989"/>
    <w:rsid w:val="009E42D6"/>
    <w:rsid w:val="009F311E"/>
    <w:rsid w:val="009F440D"/>
    <w:rsid w:val="009F6764"/>
    <w:rsid w:val="009F67F0"/>
    <w:rsid w:val="00A02BCE"/>
    <w:rsid w:val="00A04486"/>
    <w:rsid w:val="00A215BD"/>
    <w:rsid w:val="00A26B77"/>
    <w:rsid w:val="00A337B1"/>
    <w:rsid w:val="00A33C25"/>
    <w:rsid w:val="00A33C7A"/>
    <w:rsid w:val="00A34AAC"/>
    <w:rsid w:val="00A46D4C"/>
    <w:rsid w:val="00A4786F"/>
    <w:rsid w:val="00A52CF8"/>
    <w:rsid w:val="00A563F7"/>
    <w:rsid w:val="00A57EB3"/>
    <w:rsid w:val="00A61AEC"/>
    <w:rsid w:val="00A61C67"/>
    <w:rsid w:val="00A64420"/>
    <w:rsid w:val="00A64EC5"/>
    <w:rsid w:val="00A70C0C"/>
    <w:rsid w:val="00A728FE"/>
    <w:rsid w:val="00A73DFF"/>
    <w:rsid w:val="00A74056"/>
    <w:rsid w:val="00A80399"/>
    <w:rsid w:val="00A83723"/>
    <w:rsid w:val="00A877CA"/>
    <w:rsid w:val="00A907D9"/>
    <w:rsid w:val="00A90FE7"/>
    <w:rsid w:val="00A91669"/>
    <w:rsid w:val="00A95CB4"/>
    <w:rsid w:val="00AA419E"/>
    <w:rsid w:val="00AB0D20"/>
    <w:rsid w:val="00AB5C2E"/>
    <w:rsid w:val="00AC2731"/>
    <w:rsid w:val="00AC2A17"/>
    <w:rsid w:val="00AC37BC"/>
    <w:rsid w:val="00AC7170"/>
    <w:rsid w:val="00AD189F"/>
    <w:rsid w:val="00AD527A"/>
    <w:rsid w:val="00AD79F6"/>
    <w:rsid w:val="00AE466F"/>
    <w:rsid w:val="00AE7B2F"/>
    <w:rsid w:val="00AF094D"/>
    <w:rsid w:val="00B04094"/>
    <w:rsid w:val="00B049A8"/>
    <w:rsid w:val="00B06B1C"/>
    <w:rsid w:val="00B12163"/>
    <w:rsid w:val="00B12919"/>
    <w:rsid w:val="00B12A15"/>
    <w:rsid w:val="00B24289"/>
    <w:rsid w:val="00B34273"/>
    <w:rsid w:val="00B37E5F"/>
    <w:rsid w:val="00B53A73"/>
    <w:rsid w:val="00B554BF"/>
    <w:rsid w:val="00B55F1A"/>
    <w:rsid w:val="00B61366"/>
    <w:rsid w:val="00B61D50"/>
    <w:rsid w:val="00B646C4"/>
    <w:rsid w:val="00B7461D"/>
    <w:rsid w:val="00B7630E"/>
    <w:rsid w:val="00B84619"/>
    <w:rsid w:val="00B849FF"/>
    <w:rsid w:val="00B94232"/>
    <w:rsid w:val="00B96B88"/>
    <w:rsid w:val="00B977BB"/>
    <w:rsid w:val="00BA1565"/>
    <w:rsid w:val="00BA1BA1"/>
    <w:rsid w:val="00BA64C5"/>
    <w:rsid w:val="00BA69D3"/>
    <w:rsid w:val="00BB598D"/>
    <w:rsid w:val="00BB6B51"/>
    <w:rsid w:val="00BC0A22"/>
    <w:rsid w:val="00BC1A76"/>
    <w:rsid w:val="00BC57F9"/>
    <w:rsid w:val="00BD03C1"/>
    <w:rsid w:val="00BE27D8"/>
    <w:rsid w:val="00BE59DC"/>
    <w:rsid w:val="00BF5BD7"/>
    <w:rsid w:val="00BF7107"/>
    <w:rsid w:val="00C03F58"/>
    <w:rsid w:val="00C12080"/>
    <w:rsid w:val="00C154E9"/>
    <w:rsid w:val="00C20BA5"/>
    <w:rsid w:val="00C20FF0"/>
    <w:rsid w:val="00C34029"/>
    <w:rsid w:val="00C34D68"/>
    <w:rsid w:val="00C358F5"/>
    <w:rsid w:val="00C40FFC"/>
    <w:rsid w:val="00C41014"/>
    <w:rsid w:val="00C41F1C"/>
    <w:rsid w:val="00C43409"/>
    <w:rsid w:val="00C46EF4"/>
    <w:rsid w:val="00C517CC"/>
    <w:rsid w:val="00C536CD"/>
    <w:rsid w:val="00C55704"/>
    <w:rsid w:val="00C76D22"/>
    <w:rsid w:val="00C81B62"/>
    <w:rsid w:val="00C84546"/>
    <w:rsid w:val="00C91515"/>
    <w:rsid w:val="00CA03CE"/>
    <w:rsid w:val="00CA0CD9"/>
    <w:rsid w:val="00CA10D2"/>
    <w:rsid w:val="00CA45FC"/>
    <w:rsid w:val="00CA5CEA"/>
    <w:rsid w:val="00CA6FE1"/>
    <w:rsid w:val="00CC0C01"/>
    <w:rsid w:val="00CC5A0E"/>
    <w:rsid w:val="00CE0709"/>
    <w:rsid w:val="00CE3C78"/>
    <w:rsid w:val="00CE63EA"/>
    <w:rsid w:val="00CF43A7"/>
    <w:rsid w:val="00D06A8A"/>
    <w:rsid w:val="00D134FA"/>
    <w:rsid w:val="00D25C2A"/>
    <w:rsid w:val="00D40027"/>
    <w:rsid w:val="00D42C18"/>
    <w:rsid w:val="00D435DE"/>
    <w:rsid w:val="00D461BB"/>
    <w:rsid w:val="00D46225"/>
    <w:rsid w:val="00D5095D"/>
    <w:rsid w:val="00D55562"/>
    <w:rsid w:val="00D55B31"/>
    <w:rsid w:val="00D57686"/>
    <w:rsid w:val="00D60993"/>
    <w:rsid w:val="00D61326"/>
    <w:rsid w:val="00D649F1"/>
    <w:rsid w:val="00D75EFC"/>
    <w:rsid w:val="00D84DDA"/>
    <w:rsid w:val="00D938F1"/>
    <w:rsid w:val="00D948FA"/>
    <w:rsid w:val="00DA0373"/>
    <w:rsid w:val="00DA065F"/>
    <w:rsid w:val="00DA11B3"/>
    <w:rsid w:val="00DA42F1"/>
    <w:rsid w:val="00DB30D0"/>
    <w:rsid w:val="00DB6756"/>
    <w:rsid w:val="00DC17AC"/>
    <w:rsid w:val="00DC2C2D"/>
    <w:rsid w:val="00DC55B2"/>
    <w:rsid w:val="00DC64C3"/>
    <w:rsid w:val="00DD0438"/>
    <w:rsid w:val="00DD7D04"/>
    <w:rsid w:val="00DE2A0B"/>
    <w:rsid w:val="00DF348E"/>
    <w:rsid w:val="00E03B4D"/>
    <w:rsid w:val="00E07322"/>
    <w:rsid w:val="00E17455"/>
    <w:rsid w:val="00E174BE"/>
    <w:rsid w:val="00E17C9D"/>
    <w:rsid w:val="00E20031"/>
    <w:rsid w:val="00E22D36"/>
    <w:rsid w:val="00E258B2"/>
    <w:rsid w:val="00E27D13"/>
    <w:rsid w:val="00E42879"/>
    <w:rsid w:val="00E4396C"/>
    <w:rsid w:val="00E52261"/>
    <w:rsid w:val="00E54EEB"/>
    <w:rsid w:val="00E5500C"/>
    <w:rsid w:val="00E567A7"/>
    <w:rsid w:val="00E57D66"/>
    <w:rsid w:val="00E62A15"/>
    <w:rsid w:val="00E6378A"/>
    <w:rsid w:val="00E66939"/>
    <w:rsid w:val="00E66A93"/>
    <w:rsid w:val="00E70C1D"/>
    <w:rsid w:val="00E7563F"/>
    <w:rsid w:val="00E75C48"/>
    <w:rsid w:val="00E77779"/>
    <w:rsid w:val="00E95C7A"/>
    <w:rsid w:val="00E972A5"/>
    <w:rsid w:val="00EA34EC"/>
    <w:rsid w:val="00EB6A36"/>
    <w:rsid w:val="00EB6ECB"/>
    <w:rsid w:val="00EB70F9"/>
    <w:rsid w:val="00EB78CA"/>
    <w:rsid w:val="00EC1159"/>
    <w:rsid w:val="00EC5775"/>
    <w:rsid w:val="00EC5E78"/>
    <w:rsid w:val="00EC77EE"/>
    <w:rsid w:val="00ED4144"/>
    <w:rsid w:val="00EE3599"/>
    <w:rsid w:val="00EE5E56"/>
    <w:rsid w:val="00EF1CAC"/>
    <w:rsid w:val="00EF6797"/>
    <w:rsid w:val="00F0786C"/>
    <w:rsid w:val="00F105D9"/>
    <w:rsid w:val="00F11689"/>
    <w:rsid w:val="00F1349B"/>
    <w:rsid w:val="00F14002"/>
    <w:rsid w:val="00F22CF2"/>
    <w:rsid w:val="00F279D9"/>
    <w:rsid w:val="00F30A8B"/>
    <w:rsid w:val="00F36923"/>
    <w:rsid w:val="00F36E2D"/>
    <w:rsid w:val="00F40948"/>
    <w:rsid w:val="00F419F4"/>
    <w:rsid w:val="00F43519"/>
    <w:rsid w:val="00F52755"/>
    <w:rsid w:val="00F533F6"/>
    <w:rsid w:val="00F54787"/>
    <w:rsid w:val="00F7001F"/>
    <w:rsid w:val="00F82321"/>
    <w:rsid w:val="00FA2A17"/>
    <w:rsid w:val="00FB76D4"/>
    <w:rsid w:val="00FB78CC"/>
    <w:rsid w:val="00FC158B"/>
    <w:rsid w:val="00FC1874"/>
    <w:rsid w:val="00FC4746"/>
    <w:rsid w:val="00FC4BA4"/>
    <w:rsid w:val="00FD4851"/>
    <w:rsid w:val="00FD4B1E"/>
    <w:rsid w:val="00FE622A"/>
    <w:rsid w:val="00FE688C"/>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B79"/>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99"/>
    <w:unhideWhenUsed/>
    <w:rsid w:val="00903578"/>
    <w:pPr>
      <w:spacing w:after="120"/>
    </w:pPr>
  </w:style>
  <w:style w:type="character" w:customStyle="1" w:styleId="BodyTextChar">
    <w:name w:val="Body Text Char"/>
    <w:basedOn w:val="DefaultParagraphFont"/>
    <w:link w:val="BodyText"/>
    <w:uiPriority w:val="99"/>
    <w:rsid w:val="00903578"/>
  </w:style>
  <w:style w:type="paragraph" w:customStyle="1" w:styleId="Main-Head">
    <w:name w:val="Main-Head"/>
    <w:basedOn w:val="Normal"/>
    <w:next w:val="BodyText"/>
    <w:link w:val="Main-HeadChar"/>
    <w:rsid w:val="00903578"/>
    <w:rPr>
      <w:rFonts w:ascii="Arial Narrow" w:eastAsia="Times New Roman" w:hAnsi="Arial Narrow" w:cs="Times New Roman"/>
      <w:b/>
      <w:szCs w:val="20"/>
    </w:rPr>
  </w:style>
  <w:style w:type="character" w:customStyle="1" w:styleId="Main-HeadChar">
    <w:name w:val="Main-Head Char"/>
    <w:basedOn w:val="DefaultParagraphFont"/>
    <w:link w:val="Main-Head"/>
    <w:rsid w:val="00903578"/>
    <w:rPr>
      <w:rFonts w:ascii="Arial Narrow" w:eastAsia="Times New Roman" w:hAnsi="Arial Narrow" w:cs="Times New Roman"/>
      <w:b/>
      <w:szCs w:val="20"/>
    </w:rPr>
  </w:style>
  <w:style w:type="paragraph" w:customStyle="1" w:styleId="TableHead">
    <w:name w:val="Table Head"/>
    <w:basedOn w:val="Normal"/>
    <w:next w:val="Normal"/>
    <w:rsid w:val="00903578"/>
    <w:pPr>
      <w:spacing w:before="80" w:after="80"/>
      <w:jc w:val="center"/>
    </w:pPr>
    <w:rPr>
      <w:rFonts w:eastAsia="Times New Roman" w:cs="Times New Roman"/>
      <w:b/>
      <w:sz w:val="18"/>
      <w:szCs w:val="20"/>
    </w:rPr>
  </w:style>
  <w:style w:type="paragraph" w:customStyle="1" w:styleId="TableBody">
    <w:name w:val="Table Body"/>
    <w:basedOn w:val="TableHead"/>
    <w:rsid w:val="00903578"/>
    <w:pPr>
      <w:jc w:val="left"/>
    </w:pPr>
    <w:rPr>
      <w:b w:val="0"/>
    </w:rPr>
  </w:style>
  <w:style w:type="paragraph" w:styleId="Revision">
    <w:name w:val="Revision"/>
    <w:hidden/>
    <w:uiPriority w:val="99"/>
    <w:semiHidden/>
    <w:rsid w:val="005D7D67"/>
    <w:pPr>
      <w:spacing w:after="0" w:line="240" w:lineRule="auto"/>
    </w:pPr>
  </w:style>
  <w:style w:type="character" w:styleId="Hyperlink">
    <w:name w:val="Hyperlink"/>
    <w:basedOn w:val="DefaultParagraphFont"/>
    <w:uiPriority w:val="99"/>
    <w:unhideWhenUsed/>
    <w:rsid w:val="00C434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82217">
      <w:bodyDiv w:val="1"/>
      <w:marLeft w:val="0"/>
      <w:marRight w:val="0"/>
      <w:marTop w:val="0"/>
      <w:marBottom w:val="0"/>
      <w:divBdr>
        <w:top w:val="none" w:sz="0" w:space="0" w:color="auto"/>
        <w:left w:val="none" w:sz="0" w:space="0" w:color="auto"/>
        <w:bottom w:val="none" w:sz="0" w:space="0" w:color="auto"/>
        <w:right w:val="none" w:sz="0" w:space="0" w:color="auto"/>
      </w:divBdr>
    </w:div>
    <w:div w:id="1482118717">
      <w:bodyDiv w:val="1"/>
      <w:marLeft w:val="0"/>
      <w:marRight w:val="0"/>
      <w:marTop w:val="0"/>
      <w:marBottom w:val="0"/>
      <w:divBdr>
        <w:top w:val="none" w:sz="0" w:space="0" w:color="auto"/>
        <w:left w:val="none" w:sz="0" w:space="0" w:color="auto"/>
        <w:bottom w:val="none" w:sz="0" w:space="0" w:color="auto"/>
        <w:right w:val="none" w:sz="0" w:space="0" w:color="auto"/>
      </w:divBdr>
    </w:div>
    <w:div w:id="183024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25E22C6D21343819AFDE88EE312D367"/>
        <w:category>
          <w:name w:val="General"/>
          <w:gallery w:val="placeholder"/>
        </w:category>
        <w:types>
          <w:type w:val="bbPlcHdr"/>
        </w:types>
        <w:behaviors>
          <w:behavior w:val="content"/>
        </w:behaviors>
        <w:guid w:val="{F57440ED-2B0C-4A4F-93E8-D150415F2D97}"/>
      </w:docPartPr>
      <w:docPartBody>
        <w:p w:rsidR="002417A2" w:rsidRDefault="002417A2" w:rsidP="002417A2">
          <w:pPr>
            <w:pStyle w:val="725E22C6D21343819AFDE88EE312D367"/>
          </w:pPr>
          <w:r w:rsidRPr="00F879AF">
            <w:rPr>
              <w:rStyle w:val="PlaceholderText"/>
            </w:rPr>
            <w:t>[Keywords]</w:t>
          </w:r>
        </w:p>
      </w:docPartBody>
    </w:docPart>
    <w:docPart>
      <w:docPartPr>
        <w:name w:val="A48A583FB60B42399A87FDB48FB67FF0"/>
        <w:category>
          <w:name w:val="General"/>
          <w:gallery w:val="placeholder"/>
        </w:category>
        <w:types>
          <w:type w:val="bbPlcHdr"/>
        </w:types>
        <w:behaviors>
          <w:behavior w:val="content"/>
        </w:behaviors>
        <w:guid w:val="{C6AED18F-6B4B-4007-B6F3-949B9DB83251}"/>
      </w:docPartPr>
      <w:docPartBody>
        <w:p w:rsidR="002417A2" w:rsidRDefault="002417A2" w:rsidP="002417A2">
          <w:pPr>
            <w:pStyle w:val="A48A583FB60B42399A87FDB48FB67FF0"/>
          </w:pPr>
          <w:r w:rsidRPr="00F879AF">
            <w:rPr>
              <w:rStyle w:val="PlaceholderText"/>
            </w:rPr>
            <w:t>[Keywords]</w:t>
          </w:r>
        </w:p>
      </w:docPartBody>
    </w:docPart>
    <w:docPart>
      <w:docPartPr>
        <w:name w:val="E84A10E299E449B6831C24AB8F4B7E75"/>
        <w:category>
          <w:name w:val="General"/>
          <w:gallery w:val="placeholder"/>
        </w:category>
        <w:types>
          <w:type w:val="bbPlcHdr"/>
        </w:types>
        <w:behaviors>
          <w:behavior w:val="content"/>
        </w:behaviors>
        <w:guid w:val="{730BFBFE-2967-47D5-8CD1-9515F1C71CE6}"/>
      </w:docPartPr>
      <w:docPartBody>
        <w:p w:rsidR="00BA056E" w:rsidRDefault="002417A2" w:rsidP="002417A2">
          <w:pPr>
            <w:pStyle w:val="E84A10E299E449B6831C24AB8F4B7E75"/>
          </w:pPr>
          <w:r w:rsidRPr="00F879AF">
            <w:rPr>
              <w:rStyle w:val="PlaceholderText"/>
            </w:rPr>
            <w:t>[Keywords]</w:t>
          </w:r>
        </w:p>
      </w:docPartBody>
    </w:docPart>
    <w:docPart>
      <w:docPartPr>
        <w:name w:val="5B529A5DD8984B1580FDF39D9F9AA22A"/>
        <w:category>
          <w:name w:val="General"/>
          <w:gallery w:val="placeholder"/>
        </w:category>
        <w:types>
          <w:type w:val="bbPlcHdr"/>
        </w:types>
        <w:behaviors>
          <w:behavior w:val="content"/>
        </w:behaviors>
        <w:guid w:val="{91688F26-A1C4-4269-B9C1-9BD298F4F190}"/>
      </w:docPartPr>
      <w:docPartBody>
        <w:p w:rsidR="00BA056E" w:rsidRDefault="002417A2" w:rsidP="002417A2">
          <w:pPr>
            <w:pStyle w:val="5B529A5DD8984B1580FDF39D9F9AA22A"/>
          </w:pPr>
          <w:r w:rsidRPr="00F879AF">
            <w:rPr>
              <w:rStyle w:val="PlaceholderText"/>
            </w:rPr>
            <w:t>[Keywords]</w:t>
          </w:r>
        </w:p>
      </w:docPartBody>
    </w:docPart>
    <w:docPart>
      <w:docPartPr>
        <w:name w:val="36BB68AFAF864677BF01B58134593B55"/>
        <w:category>
          <w:name w:val="General"/>
          <w:gallery w:val="placeholder"/>
        </w:category>
        <w:types>
          <w:type w:val="bbPlcHdr"/>
        </w:types>
        <w:behaviors>
          <w:behavior w:val="content"/>
        </w:behaviors>
        <w:guid w:val="{D1B76F4C-2C56-4763-8786-E1C68A11D7E3}"/>
      </w:docPartPr>
      <w:docPartBody>
        <w:p w:rsidR="00BA056E" w:rsidRDefault="002417A2" w:rsidP="002417A2">
          <w:pPr>
            <w:pStyle w:val="36BB68AFAF864677BF01B58134593B55"/>
          </w:pPr>
          <w:r w:rsidRPr="00F879AF">
            <w:rPr>
              <w:rStyle w:val="PlaceholderText"/>
            </w:rPr>
            <w:t>[Keywords]</w:t>
          </w:r>
        </w:p>
      </w:docPartBody>
    </w:docPart>
    <w:docPart>
      <w:docPartPr>
        <w:name w:val="6AC6DEE16B694060A8F51A884425B551"/>
        <w:category>
          <w:name w:val="General"/>
          <w:gallery w:val="placeholder"/>
        </w:category>
        <w:types>
          <w:type w:val="bbPlcHdr"/>
        </w:types>
        <w:behaviors>
          <w:behavior w:val="content"/>
        </w:behaviors>
        <w:guid w:val="{4CD7CDBC-9E4B-422D-A677-E87B2F84F748}"/>
      </w:docPartPr>
      <w:docPartBody>
        <w:p w:rsidR="00BA056E" w:rsidRDefault="002417A2" w:rsidP="002417A2">
          <w:pPr>
            <w:pStyle w:val="6AC6DEE16B694060A8F51A884425B551"/>
          </w:pPr>
          <w:r w:rsidRPr="00F879AF">
            <w:rPr>
              <w:rStyle w:val="PlaceholderText"/>
            </w:rPr>
            <w:t>[Keywords]</w:t>
          </w:r>
        </w:p>
      </w:docPartBody>
    </w:docPart>
    <w:docPart>
      <w:docPartPr>
        <w:name w:val="0021DC075EE74ED59907C574654B05F1"/>
        <w:category>
          <w:name w:val="General"/>
          <w:gallery w:val="placeholder"/>
        </w:category>
        <w:types>
          <w:type w:val="bbPlcHdr"/>
        </w:types>
        <w:behaviors>
          <w:behavior w:val="content"/>
        </w:behaviors>
        <w:guid w:val="{0204B256-B7DC-4D48-96F4-AE69D13D5C9A}"/>
      </w:docPartPr>
      <w:docPartBody>
        <w:p w:rsidR="00272D1C" w:rsidRDefault="006539DC" w:rsidP="006539DC">
          <w:pPr>
            <w:pStyle w:val="0021DC075EE74ED59907C574654B05F1"/>
          </w:pPr>
          <w:r w:rsidRPr="00F879AF">
            <w:rPr>
              <w:rStyle w:val="PlaceholderText"/>
            </w:rPr>
            <w:t>[Keywords]</w:t>
          </w:r>
        </w:p>
      </w:docPartBody>
    </w:docPart>
    <w:docPart>
      <w:docPartPr>
        <w:name w:val="6C28CF60E66E4FBB938367A945DAA0A0"/>
        <w:category>
          <w:name w:val="General"/>
          <w:gallery w:val="placeholder"/>
        </w:category>
        <w:types>
          <w:type w:val="bbPlcHdr"/>
        </w:types>
        <w:behaviors>
          <w:behavior w:val="content"/>
        </w:behaviors>
        <w:guid w:val="{F3B0628B-1DFE-41F6-AB0E-EBFD813C982D}"/>
      </w:docPartPr>
      <w:docPartBody>
        <w:p w:rsidR="00272D1C" w:rsidRDefault="006539DC" w:rsidP="006539DC">
          <w:pPr>
            <w:pStyle w:val="6C28CF60E66E4FBB938367A945DAA0A0"/>
          </w:pPr>
          <w:r w:rsidRPr="00F879AF">
            <w:rPr>
              <w:rStyle w:val="PlaceholderText"/>
            </w:rPr>
            <w:t>[Keywords]</w:t>
          </w:r>
        </w:p>
      </w:docPartBody>
    </w:docPart>
    <w:docPart>
      <w:docPartPr>
        <w:name w:val="727AA9B08F7244FE8639134FC64B0B7B"/>
        <w:category>
          <w:name w:val="General"/>
          <w:gallery w:val="placeholder"/>
        </w:category>
        <w:types>
          <w:type w:val="bbPlcHdr"/>
        </w:types>
        <w:behaviors>
          <w:behavior w:val="content"/>
        </w:behaviors>
        <w:guid w:val="{22257847-B7C1-4E43-8902-96C3A077C104}"/>
      </w:docPartPr>
      <w:docPartBody>
        <w:p w:rsidR="00272D1C" w:rsidRDefault="006539DC" w:rsidP="006539DC">
          <w:pPr>
            <w:pStyle w:val="727AA9B08F7244FE8639134FC64B0B7B"/>
          </w:pPr>
          <w:r w:rsidRPr="00F879AF">
            <w:rPr>
              <w:rStyle w:val="PlaceholderText"/>
            </w:rPr>
            <w:t>[Keywords]</w:t>
          </w:r>
        </w:p>
      </w:docPartBody>
    </w:docPart>
    <w:docPart>
      <w:docPartPr>
        <w:name w:val="33346DC10AB049BFAABFB9E1778F34CB"/>
        <w:category>
          <w:name w:val="General"/>
          <w:gallery w:val="placeholder"/>
        </w:category>
        <w:types>
          <w:type w:val="bbPlcHdr"/>
        </w:types>
        <w:behaviors>
          <w:behavior w:val="content"/>
        </w:behaviors>
        <w:guid w:val="{EED5DDB0-40F7-423A-9E07-DFA71D043607}"/>
      </w:docPartPr>
      <w:docPartBody>
        <w:p w:rsidR="00272D1C" w:rsidRDefault="006539DC" w:rsidP="006539DC">
          <w:pPr>
            <w:pStyle w:val="33346DC10AB049BFAABFB9E1778F34CB"/>
          </w:pPr>
          <w:r w:rsidRPr="00F879AF">
            <w:rPr>
              <w:rStyle w:val="PlaceholderText"/>
            </w:rPr>
            <w:t>[Keywords]</w:t>
          </w:r>
        </w:p>
      </w:docPartBody>
    </w:docPart>
    <w:docPart>
      <w:docPartPr>
        <w:name w:val="5498B62748644A69AB36B15009340EF2"/>
        <w:category>
          <w:name w:val="General"/>
          <w:gallery w:val="placeholder"/>
        </w:category>
        <w:types>
          <w:type w:val="bbPlcHdr"/>
        </w:types>
        <w:behaviors>
          <w:behavior w:val="content"/>
        </w:behaviors>
        <w:guid w:val="{9901F089-4F80-48E9-9857-4A06003A4B35}"/>
      </w:docPartPr>
      <w:docPartBody>
        <w:p w:rsidR="008A6B7F" w:rsidRDefault="001D0A66" w:rsidP="001D0A66">
          <w:pPr>
            <w:pStyle w:val="5498B62748644A69AB36B15009340EF2"/>
          </w:pPr>
          <w:r w:rsidRPr="00F879AF">
            <w:rPr>
              <w:rStyle w:val="PlaceholderText"/>
            </w:rPr>
            <w:t>[Keywords]</w:t>
          </w:r>
        </w:p>
      </w:docPartBody>
    </w:docPart>
    <w:docPart>
      <w:docPartPr>
        <w:name w:val="ACA90B1452E6432E8CB9E6F98228868D"/>
        <w:category>
          <w:name w:val="General"/>
          <w:gallery w:val="placeholder"/>
        </w:category>
        <w:types>
          <w:type w:val="bbPlcHdr"/>
        </w:types>
        <w:behaviors>
          <w:behavior w:val="content"/>
        </w:behaviors>
        <w:guid w:val="{8C1056DC-3129-4E26-A355-0FFD03840597}"/>
      </w:docPartPr>
      <w:docPartBody>
        <w:p w:rsidR="008A6B7F" w:rsidRDefault="001D0A66" w:rsidP="001D0A66">
          <w:pPr>
            <w:pStyle w:val="ACA90B1452E6432E8CB9E6F98228868D"/>
          </w:pPr>
          <w:r w:rsidRPr="00F879AF">
            <w:rPr>
              <w:rStyle w:val="PlaceholderText"/>
            </w:rPr>
            <w:t>[Keywords]</w:t>
          </w:r>
        </w:p>
      </w:docPartBody>
    </w:docPart>
    <w:docPart>
      <w:docPartPr>
        <w:name w:val="261B3D0F023042999EA2D989FAF2ED6C"/>
        <w:category>
          <w:name w:val="General"/>
          <w:gallery w:val="placeholder"/>
        </w:category>
        <w:types>
          <w:type w:val="bbPlcHdr"/>
        </w:types>
        <w:behaviors>
          <w:behavior w:val="content"/>
        </w:behaviors>
        <w:guid w:val="{6C89142E-C9C5-4FEF-9692-097815E076E9}"/>
      </w:docPartPr>
      <w:docPartBody>
        <w:p w:rsidR="000827A5" w:rsidRDefault="000827A5" w:rsidP="000827A5">
          <w:pPr>
            <w:pStyle w:val="261B3D0F023042999EA2D989FAF2ED6C"/>
          </w:pPr>
          <w:r w:rsidRPr="00F879AF">
            <w:rPr>
              <w:rStyle w:val="PlaceholderText"/>
            </w:rPr>
            <w:t>[Keywords]</w:t>
          </w:r>
        </w:p>
      </w:docPartBody>
    </w:docPart>
    <w:docPart>
      <w:docPartPr>
        <w:name w:val="D7291C7433F0480C87F50264C775F890"/>
        <w:category>
          <w:name w:val="General"/>
          <w:gallery w:val="placeholder"/>
        </w:category>
        <w:types>
          <w:type w:val="bbPlcHdr"/>
        </w:types>
        <w:behaviors>
          <w:behavior w:val="content"/>
        </w:behaviors>
        <w:guid w:val="{8FC002B5-ABAB-4188-9B64-D3EC6588C5D2}"/>
      </w:docPartPr>
      <w:docPartBody>
        <w:p w:rsidR="000827A5" w:rsidRDefault="000827A5" w:rsidP="000827A5">
          <w:pPr>
            <w:pStyle w:val="D7291C7433F0480C87F50264C775F890"/>
          </w:pPr>
          <w:r w:rsidRPr="00F879AF">
            <w:rPr>
              <w:rStyle w:val="PlaceholderText"/>
            </w:rPr>
            <w:t>[Keywords]</w:t>
          </w:r>
        </w:p>
      </w:docPartBody>
    </w:docPart>
    <w:docPart>
      <w:docPartPr>
        <w:name w:val="F5CCF958B5EF4A12915497C315246423"/>
        <w:category>
          <w:name w:val="General"/>
          <w:gallery w:val="placeholder"/>
        </w:category>
        <w:types>
          <w:type w:val="bbPlcHdr"/>
        </w:types>
        <w:behaviors>
          <w:behavior w:val="content"/>
        </w:behaviors>
        <w:guid w:val="{DD3BDE05-52CE-4646-8FD2-3AD00AF266D1}"/>
      </w:docPartPr>
      <w:docPartBody>
        <w:p w:rsidR="000827A5" w:rsidRDefault="000827A5" w:rsidP="000827A5">
          <w:pPr>
            <w:pStyle w:val="F5CCF958B5EF4A12915497C315246423"/>
          </w:pPr>
          <w:r w:rsidRPr="00F879AF">
            <w:rPr>
              <w:rStyle w:val="PlaceholderText"/>
            </w:rPr>
            <w:t>[Keywords]</w:t>
          </w:r>
        </w:p>
      </w:docPartBody>
    </w:docPart>
    <w:docPart>
      <w:docPartPr>
        <w:name w:val="5BBC18A4247D4CEA9E0831F4B12CE52C"/>
        <w:category>
          <w:name w:val="General"/>
          <w:gallery w:val="placeholder"/>
        </w:category>
        <w:types>
          <w:type w:val="bbPlcHdr"/>
        </w:types>
        <w:behaviors>
          <w:behavior w:val="content"/>
        </w:behaviors>
        <w:guid w:val="{941D6FA7-8925-4CDD-9515-7D0ABF4B88B9}"/>
      </w:docPartPr>
      <w:docPartBody>
        <w:p w:rsidR="000827A5" w:rsidRDefault="000827A5" w:rsidP="000827A5">
          <w:pPr>
            <w:pStyle w:val="5BBC18A4247D4CEA9E0831F4B12CE52C"/>
          </w:pPr>
          <w:r w:rsidRPr="00F879AF">
            <w:rPr>
              <w:rStyle w:val="PlaceholderText"/>
            </w:rPr>
            <w:t>[Keywords]</w:t>
          </w:r>
        </w:p>
      </w:docPartBody>
    </w:docPart>
    <w:docPart>
      <w:docPartPr>
        <w:name w:val="B18E16812DC0418DB631A3846E2B4787"/>
        <w:category>
          <w:name w:val="General"/>
          <w:gallery w:val="placeholder"/>
        </w:category>
        <w:types>
          <w:type w:val="bbPlcHdr"/>
        </w:types>
        <w:behaviors>
          <w:behavior w:val="content"/>
        </w:behaviors>
        <w:guid w:val="{2EB78411-3462-4628-8324-5145F4B849AD}"/>
      </w:docPartPr>
      <w:docPartBody>
        <w:p w:rsidR="000827A5" w:rsidRDefault="000827A5" w:rsidP="000827A5">
          <w:pPr>
            <w:pStyle w:val="B18E16812DC0418DB631A3846E2B4787"/>
          </w:pPr>
          <w:r w:rsidRPr="00F879AF">
            <w:rPr>
              <w:rStyle w:val="PlaceholderText"/>
            </w:rPr>
            <w:t>[Keywords]</w:t>
          </w:r>
        </w:p>
      </w:docPartBody>
    </w:docPart>
    <w:docPart>
      <w:docPartPr>
        <w:name w:val="17A19BAFC4F441BEAFD380CB85B54523"/>
        <w:category>
          <w:name w:val="General"/>
          <w:gallery w:val="placeholder"/>
        </w:category>
        <w:types>
          <w:type w:val="bbPlcHdr"/>
        </w:types>
        <w:behaviors>
          <w:behavior w:val="content"/>
        </w:behaviors>
        <w:guid w:val="{242D13C1-7756-4879-A10E-8C02AEACC088}"/>
      </w:docPartPr>
      <w:docPartBody>
        <w:p w:rsidR="000827A5" w:rsidRDefault="000827A5" w:rsidP="000827A5">
          <w:pPr>
            <w:pStyle w:val="17A19BAFC4F441BEAFD380CB85B54523"/>
          </w:pPr>
          <w:r w:rsidRPr="00F879AF">
            <w:rPr>
              <w:rStyle w:val="PlaceholderText"/>
            </w:rPr>
            <w:t>[Keywords]</w:t>
          </w:r>
        </w:p>
      </w:docPartBody>
    </w:docPart>
    <w:docPart>
      <w:docPartPr>
        <w:name w:val="83D16374369C4068B2694E4557AB70D0"/>
        <w:category>
          <w:name w:val="General"/>
          <w:gallery w:val="placeholder"/>
        </w:category>
        <w:types>
          <w:type w:val="bbPlcHdr"/>
        </w:types>
        <w:behaviors>
          <w:behavior w:val="content"/>
        </w:behaviors>
        <w:guid w:val="{54F827BB-925B-49A8-B637-124053FE7E07}"/>
      </w:docPartPr>
      <w:docPartBody>
        <w:p w:rsidR="000827A5" w:rsidRDefault="000827A5" w:rsidP="000827A5">
          <w:pPr>
            <w:pStyle w:val="83D16374369C4068B2694E4557AB70D0"/>
          </w:pPr>
          <w:r w:rsidRPr="00F879AF">
            <w:rPr>
              <w:rStyle w:val="PlaceholderText"/>
            </w:rPr>
            <w:t>[Keywords]</w:t>
          </w:r>
        </w:p>
      </w:docPartBody>
    </w:docPart>
    <w:docPart>
      <w:docPartPr>
        <w:name w:val="D8F4DD5ECDA54323A4639EEE746C1E49"/>
        <w:category>
          <w:name w:val="General"/>
          <w:gallery w:val="placeholder"/>
        </w:category>
        <w:types>
          <w:type w:val="bbPlcHdr"/>
        </w:types>
        <w:behaviors>
          <w:behavior w:val="content"/>
        </w:behaviors>
        <w:guid w:val="{CE87D41D-8E3E-41FC-BA0A-8B51CDC554BF}"/>
      </w:docPartPr>
      <w:docPartBody>
        <w:p w:rsidR="000827A5" w:rsidRDefault="000827A5" w:rsidP="000827A5">
          <w:pPr>
            <w:pStyle w:val="D8F4DD5ECDA54323A4639EEE746C1E49"/>
          </w:pPr>
          <w:r w:rsidRPr="00F879AF">
            <w:rPr>
              <w:rStyle w:val="PlaceholderText"/>
            </w:rPr>
            <w:t>[Keywords]</w:t>
          </w:r>
        </w:p>
      </w:docPartBody>
    </w:docPart>
    <w:docPart>
      <w:docPartPr>
        <w:name w:val="6F8426E7337245E493357DF016B03218"/>
        <w:category>
          <w:name w:val="General"/>
          <w:gallery w:val="placeholder"/>
        </w:category>
        <w:types>
          <w:type w:val="bbPlcHdr"/>
        </w:types>
        <w:behaviors>
          <w:behavior w:val="content"/>
        </w:behaviors>
        <w:guid w:val="{4C33B5D6-3FD4-41BF-ADD4-20E708C6334C}"/>
      </w:docPartPr>
      <w:docPartBody>
        <w:p w:rsidR="000827A5" w:rsidRDefault="000827A5" w:rsidP="000827A5">
          <w:pPr>
            <w:pStyle w:val="6F8426E7337245E493357DF016B03218"/>
          </w:pPr>
          <w:r w:rsidRPr="00F879AF">
            <w:rPr>
              <w:rStyle w:val="PlaceholderText"/>
            </w:rPr>
            <w:t>[Keywords]</w:t>
          </w:r>
        </w:p>
      </w:docPartBody>
    </w:docPart>
    <w:docPart>
      <w:docPartPr>
        <w:name w:val="B722FC0707814379A9F978A4A49039F5"/>
        <w:category>
          <w:name w:val="General"/>
          <w:gallery w:val="placeholder"/>
        </w:category>
        <w:types>
          <w:type w:val="bbPlcHdr"/>
        </w:types>
        <w:behaviors>
          <w:behavior w:val="content"/>
        </w:behaviors>
        <w:guid w:val="{2D2AA970-D17F-4DB4-8522-088344DC18E5}"/>
      </w:docPartPr>
      <w:docPartBody>
        <w:p w:rsidR="000827A5" w:rsidRDefault="000827A5" w:rsidP="000827A5">
          <w:pPr>
            <w:pStyle w:val="B722FC0707814379A9F978A4A49039F5"/>
          </w:pPr>
          <w:r w:rsidRPr="00F879AF">
            <w:rPr>
              <w:rStyle w:val="PlaceholderText"/>
            </w:rPr>
            <w:t>[Keywords]</w:t>
          </w:r>
        </w:p>
      </w:docPartBody>
    </w:docPart>
    <w:docPart>
      <w:docPartPr>
        <w:name w:val="1C55A326125740B28742EFD2D58675C7"/>
        <w:category>
          <w:name w:val="General"/>
          <w:gallery w:val="placeholder"/>
        </w:category>
        <w:types>
          <w:type w:val="bbPlcHdr"/>
        </w:types>
        <w:behaviors>
          <w:behavior w:val="content"/>
        </w:behaviors>
        <w:guid w:val="{8AFD9568-1B9F-494E-84DB-4813B179DEA2}"/>
      </w:docPartPr>
      <w:docPartBody>
        <w:p w:rsidR="000827A5" w:rsidRDefault="000827A5" w:rsidP="000827A5">
          <w:pPr>
            <w:pStyle w:val="1C55A326125740B28742EFD2D58675C7"/>
          </w:pPr>
          <w:r w:rsidRPr="00F879AF">
            <w:rPr>
              <w:rStyle w:val="PlaceholderText"/>
            </w:rPr>
            <w:t>[Keywords]</w:t>
          </w:r>
        </w:p>
      </w:docPartBody>
    </w:docPart>
    <w:docPart>
      <w:docPartPr>
        <w:name w:val="86E0A5B6E1024834B474794047D66B4F"/>
        <w:category>
          <w:name w:val="General"/>
          <w:gallery w:val="placeholder"/>
        </w:category>
        <w:types>
          <w:type w:val="bbPlcHdr"/>
        </w:types>
        <w:behaviors>
          <w:behavior w:val="content"/>
        </w:behaviors>
        <w:guid w:val="{4861276F-CF8D-4837-9280-DE25CA67E29D}"/>
      </w:docPartPr>
      <w:docPartBody>
        <w:p w:rsidR="000827A5" w:rsidRDefault="000827A5" w:rsidP="000827A5">
          <w:pPr>
            <w:pStyle w:val="86E0A5B6E1024834B474794047D66B4F"/>
          </w:pPr>
          <w:r w:rsidRPr="00F879AF">
            <w:rPr>
              <w:rStyle w:val="PlaceholderText"/>
            </w:rPr>
            <w:t>[Keywords]</w:t>
          </w:r>
        </w:p>
      </w:docPartBody>
    </w:docPart>
    <w:docPart>
      <w:docPartPr>
        <w:name w:val="907BA6222F9048FDA2533AA35A3F3A1D"/>
        <w:category>
          <w:name w:val="General"/>
          <w:gallery w:val="placeholder"/>
        </w:category>
        <w:types>
          <w:type w:val="bbPlcHdr"/>
        </w:types>
        <w:behaviors>
          <w:behavior w:val="content"/>
        </w:behaviors>
        <w:guid w:val="{693A50E4-40C5-49E6-AAF2-323A69580002}"/>
      </w:docPartPr>
      <w:docPartBody>
        <w:p w:rsidR="000827A5" w:rsidRDefault="000827A5" w:rsidP="000827A5">
          <w:pPr>
            <w:pStyle w:val="907BA6222F9048FDA2533AA35A3F3A1D"/>
          </w:pPr>
          <w:r w:rsidRPr="00F879AF">
            <w:rPr>
              <w:rStyle w:val="PlaceholderText"/>
            </w:rPr>
            <w:t>[Keywords]</w:t>
          </w:r>
        </w:p>
      </w:docPartBody>
    </w:docPart>
    <w:docPart>
      <w:docPartPr>
        <w:name w:val="5E91D3BED1D6440A9D4F8AD1E4BCFC7C"/>
        <w:category>
          <w:name w:val="General"/>
          <w:gallery w:val="placeholder"/>
        </w:category>
        <w:types>
          <w:type w:val="bbPlcHdr"/>
        </w:types>
        <w:behaviors>
          <w:behavior w:val="content"/>
        </w:behaviors>
        <w:guid w:val="{313AE303-29F8-4036-9DC3-5DA9D06EF65B}"/>
      </w:docPartPr>
      <w:docPartBody>
        <w:p w:rsidR="000827A5" w:rsidRDefault="000827A5" w:rsidP="000827A5">
          <w:pPr>
            <w:pStyle w:val="5E91D3BED1D6440A9D4F8AD1E4BCFC7C"/>
          </w:pPr>
          <w:r w:rsidRPr="00F879AF">
            <w:rPr>
              <w:rStyle w:val="PlaceholderText"/>
            </w:rPr>
            <w:t>[Keywords]</w:t>
          </w:r>
        </w:p>
      </w:docPartBody>
    </w:docPart>
    <w:docPart>
      <w:docPartPr>
        <w:name w:val="95024E17895D4062A76ADB7766B912EA"/>
        <w:category>
          <w:name w:val="General"/>
          <w:gallery w:val="placeholder"/>
        </w:category>
        <w:types>
          <w:type w:val="bbPlcHdr"/>
        </w:types>
        <w:behaviors>
          <w:behavior w:val="content"/>
        </w:behaviors>
        <w:guid w:val="{06E67D09-95E5-4547-A75B-11B966097033}"/>
      </w:docPartPr>
      <w:docPartBody>
        <w:p w:rsidR="000827A5" w:rsidRDefault="000827A5" w:rsidP="000827A5">
          <w:pPr>
            <w:pStyle w:val="95024E17895D4062A76ADB7766B912EA"/>
          </w:pPr>
          <w:r w:rsidRPr="00F879AF">
            <w:rPr>
              <w:rStyle w:val="PlaceholderText"/>
            </w:rPr>
            <w:t>[Keywords]</w:t>
          </w:r>
        </w:p>
      </w:docPartBody>
    </w:docPart>
    <w:docPart>
      <w:docPartPr>
        <w:name w:val="B73DF719706B42D4A4162945354FFE37"/>
        <w:category>
          <w:name w:val="General"/>
          <w:gallery w:val="placeholder"/>
        </w:category>
        <w:types>
          <w:type w:val="bbPlcHdr"/>
        </w:types>
        <w:behaviors>
          <w:behavior w:val="content"/>
        </w:behaviors>
        <w:guid w:val="{DAEDA673-70A9-469F-94B5-63398636A548}"/>
      </w:docPartPr>
      <w:docPartBody>
        <w:p w:rsidR="000827A5" w:rsidRDefault="000827A5" w:rsidP="000827A5">
          <w:pPr>
            <w:pStyle w:val="B73DF719706B42D4A4162945354FFE37"/>
          </w:pPr>
          <w:r w:rsidRPr="00F879AF">
            <w:rPr>
              <w:rStyle w:val="PlaceholderText"/>
            </w:rPr>
            <w:t>[Keywords]</w:t>
          </w:r>
        </w:p>
      </w:docPartBody>
    </w:docPart>
    <w:docPart>
      <w:docPartPr>
        <w:name w:val="DFD8F83D9D4047A4983DB08D7127C897"/>
        <w:category>
          <w:name w:val="General"/>
          <w:gallery w:val="placeholder"/>
        </w:category>
        <w:types>
          <w:type w:val="bbPlcHdr"/>
        </w:types>
        <w:behaviors>
          <w:behavior w:val="content"/>
        </w:behaviors>
        <w:guid w:val="{473873F3-FA4D-449C-8514-18F1F2EFF52F}"/>
      </w:docPartPr>
      <w:docPartBody>
        <w:p w:rsidR="001E796C" w:rsidRDefault="005F12F7" w:rsidP="005F12F7">
          <w:pPr>
            <w:pStyle w:val="DFD8F83D9D4047A4983DB08D7127C897"/>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827A5"/>
    <w:rsid w:val="000B660F"/>
    <w:rsid w:val="000C1408"/>
    <w:rsid w:val="001D0A66"/>
    <w:rsid w:val="001E796C"/>
    <w:rsid w:val="002417A2"/>
    <w:rsid w:val="00272D1C"/>
    <w:rsid w:val="00376606"/>
    <w:rsid w:val="0039400B"/>
    <w:rsid w:val="005F12F7"/>
    <w:rsid w:val="006140C8"/>
    <w:rsid w:val="006539DC"/>
    <w:rsid w:val="00687EF4"/>
    <w:rsid w:val="0072006C"/>
    <w:rsid w:val="00782129"/>
    <w:rsid w:val="00845BF8"/>
    <w:rsid w:val="008911A7"/>
    <w:rsid w:val="008A6B7F"/>
    <w:rsid w:val="00A42976"/>
    <w:rsid w:val="00A5752D"/>
    <w:rsid w:val="00AB7CBF"/>
    <w:rsid w:val="00B822EB"/>
    <w:rsid w:val="00BA056E"/>
    <w:rsid w:val="00C6575A"/>
    <w:rsid w:val="00DE027A"/>
    <w:rsid w:val="00E00E81"/>
    <w:rsid w:val="00E03B4D"/>
    <w:rsid w:val="00EE5E56"/>
    <w:rsid w:val="00EF7CEF"/>
    <w:rsid w:val="00F65B70"/>
    <w:rsid w:val="00F81256"/>
    <w:rsid w:val="00FB5BE7"/>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12F7"/>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725E22C6D21343819AFDE88EE312D367">
    <w:name w:val="725E22C6D21343819AFDE88EE312D367"/>
    <w:rsid w:val="002417A2"/>
  </w:style>
  <w:style w:type="paragraph" w:customStyle="1" w:styleId="A48A583FB60B42399A87FDB48FB67FF0">
    <w:name w:val="A48A583FB60B42399A87FDB48FB67FF0"/>
    <w:rsid w:val="002417A2"/>
  </w:style>
  <w:style w:type="paragraph" w:customStyle="1" w:styleId="E3622656D2654A748429012168792779">
    <w:name w:val="E3622656D2654A748429012168792779"/>
    <w:rsid w:val="002417A2"/>
  </w:style>
  <w:style w:type="paragraph" w:customStyle="1" w:styleId="E84A10E299E449B6831C24AB8F4B7E75">
    <w:name w:val="E84A10E299E449B6831C24AB8F4B7E75"/>
    <w:rsid w:val="002417A2"/>
  </w:style>
  <w:style w:type="paragraph" w:customStyle="1" w:styleId="5B529A5DD8984B1580FDF39D9F9AA22A">
    <w:name w:val="5B529A5DD8984B1580FDF39D9F9AA22A"/>
    <w:rsid w:val="002417A2"/>
  </w:style>
  <w:style w:type="paragraph" w:customStyle="1" w:styleId="32B456937EC440D887EF94B28735BBC4">
    <w:name w:val="32B456937EC440D887EF94B28735BBC4"/>
    <w:rsid w:val="002417A2"/>
  </w:style>
  <w:style w:type="paragraph" w:customStyle="1" w:styleId="EB1A52ABFE9C444DB3C7157E9FA757D8">
    <w:name w:val="EB1A52ABFE9C444DB3C7157E9FA757D8"/>
    <w:rsid w:val="002417A2"/>
  </w:style>
  <w:style w:type="paragraph" w:customStyle="1" w:styleId="D3BA194AA68A427BAE84CEC480F3A590">
    <w:name w:val="D3BA194AA68A427BAE84CEC480F3A590"/>
    <w:rsid w:val="002417A2"/>
  </w:style>
  <w:style w:type="paragraph" w:customStyle="1" w:styleId="766A91BD1E2749E2921C7B0E2403881F">
    <w:name w:val="766A91BD1E2749E2921C7B0E2403881F"/>
    <w:rsid w:val="002417A2"/>
  </w:style>
  <w:style w:type="paragraph" w:customStyle="1" w:styleId="36BB68AFAF864677BF01B58134593B55">
    <w:name w:val="36BB68AFAF864677BF01B58134593B55"/>
    <w:rsid w:val="002417A2"/>
  </w:style>
  <w:style w:type="paragraph" w:customStyle="1" w:styleId="6AC6DEE16B694060A8F51A884425B551">
    <w:name w:val="6AC6DEE16B694060A8F51A884425B551"/>
    <w:rsid w:val="002417A2"/>
  </w:style>
  <w:style w:type="paragraph" w:customStyle="1" w:styleId="8BBE31069E8D4044AEDC4DCE5FE24694">
    <w:name w:val="8BBE31069E8D4044AEDC4DCE5FE24694"/>
    <w:rsid w:val="002417A2"/>
  </w:style>
  <w:style w:type="paragraph" w:customStyle="1" w:styleId="9F1DE22E997149B7BD612C6E3912A611">
    <w:name w:val="9F1DE22E997149B7BD612C6E3912A611"/>
    <w:rsid w:val="00845BF8"/>
  </w:style>
  <w:style w:type="paragraph" w:customStyle="1" w:styleId="CDE3182169CF49E284AC1F3F2FC6608E">
    <w:name w:val="CDE3182169CF49E284AC1F3F2FC6608E"/>
    <w:rsid w:val="00845BF8"/>
  </w:style>
  <w:style w:type="paragraph" w:customStyle="1" w:styleId="28DB5D6FC5B942D3BABA3D0F8D5C04E1">
    <w:name w:val="28DB5D6FC5B942D3BABA3D0F8D5C04E1"/>
    <w:rsid w:val="00845BF8"/>
  </w:style>
  <w:style w:type="paragraph" w:customStyle="1" w:styleId="1243C7AE2D2B4657BE748B313D6F2CA1">
    <w:name w:val="1243C7AE2D2B4657BE748B313D6F2CA1"/>
    <w:rsid w:val="006539DC"/>
  </w:style>
  <w:style w:type="paragraph" w:customStyle="1" w:styleId="C6AE86B254E04F3BB6E62C2F9639B01A">
    <w:name w:val="C6AE86B254E04F3BB6E62C2F9639B01A"/>
    <w:rsid w:val="006539DC"/>
  </w:style>
  <w:style w:type="paragraph" w:customStyle="1" w:styleId="30CF14CAF4FD49ACB68BDC03C96EEBEB">
    <w:name w:val="30CF14CAF4FD49ACB68BDC03C96EEBEB"/>
    <w:rsid w:val="006539DC"/>
  </w:style>
  <w:style w:type="paragraph" w:customStyle="1" w:styleId="0021DC075EE74ED59907C574654B05F1">
    <w:name w:val="0021DC075EE74ED59907C574654B05F1"/>
    <w:rsid w:val="006539DC"/>
  </w:style>
  <w:style w:type="paragraph" w:customStyle="1" w:styleId="6C28CF60E66E4FBB938367A945DAA0A0">
    <w:name w:val="6C28CF60E66E4FBB938367A945DAA0A0"/>
    <w:rsid w:val="006539DC"/>
  </w:style>
  <w:style w:type="paragraph" w:customStyle="1" w:styleId="F00B0AF668C84759ABAF2CFF152239D9">
    <w:name w:val="F00B0AF668C84759ABAF2CFF152239D9"/>
    <w:rsid w:val="006539DC"/>
  </w:style>
  <w:style w:type="paragraph" w:customStyle="1" w:styleId="C02EB8A7DC2F4B569F8203171DBD2181">
    <w:name w:val="C02EB8A7DC2F4B569F8203171DBD2181"/>
    <w:rsid w:val="006539DC"/>
  </w:style>
  <w:style w:type="paragraph" w:customStyle="1" w:styleId="6591FAEFF97541509E5D4989AA1DBD10">
    <w:name w:val="6591FAEFF97541509E5D4989AA1DBD10"/>
    <w:rsid w:val="006539DC"/>
  </w:style>
  <w:style w:type="paragraph" w:customStyle="1" w:styleId="DB85D990F84447A09E382A7F26281AF1">
    <w:name w:val="DB85D990F84447A09E382A7F26281AF1"/>
    <w:rsid w:val="006539DC"/>
  </w:style>
  <w:style w:type="paragraph" w:customStyle="1" w:styleId="727AA9B08F7244FE8639134FC64B0B7B">
    <w:name w:val="727AA9B08F7244FE8639134FC64B0B7B"/>
    <w:rsid w:val="006539DC"/>
  </w:style>
  <w:style w:type="paragraph" w:customStyle="1" w:styleId="33346DC10AB049BFAABFB9E1778F34CB">
    <w:name w:val="33346DC10AB049BFAABFB9E1778F34CB"/>
    <w:rsid w:val="006539DC"/>
  </w:style>
  <w:style w:type="paragraph" w:customStyle="1" w:styleId="138BEB3858AA48219AE54EB4443BAD97">
    <w:name w:val="138BEB3858AA48219AE54EB4443BAD97"/>
    <w:rsid w:val="001D0A66"/>
  </w:style>
  <w:style w:type="paragraph" w:customStyle="1" w:styleId="5498B62748644A69AB36B15009340EF2">
    <w:name w:val="5498B62748644A69AB36B15009340EF2"/>
    <w:rsid w:val="001D0A66"/>
  </w:style>
  <w:style w:type="paragraph" w:customStyle="1" w:styleId="ACA90B1452E6432E8CB9E6F98228868D">
    <w:name w:val="ACA90B1452E6432E8CB9E6F98228868D"/>
    <w:rsid w:val="001D0A66"/>
  </w:style>
  <w:style w:type="paragraph" w:customStyle="1" w:styleId="261B3D0F023042999EA2D989FAF2ED6C">
    <w:name w:val="261B3D0F023042999EA2D989FAF2ED6C"/>
    <w:rsid w:val="000827A5"/>
  </w:style>
  <w:style w:type="paragraph" w:customStyle="1" w:styleId="D7291C7433F0480C87F50264C775F890">
    <w:name w:val="D7291C7433F0480C87F50264C775F890"/>
    <w:rsid w:val="000827A5"/>
  </w:style>
  <w:style w:type="paragraph" w:customStyle="1" w:styleId="F5CCF958B5EF4A12915497C315246423">
    <w:name w:val="F5CCF958B5EF4A12915497C315246423"/>
    <w:rsid w:val="000827A5"/>
  </w:style>
  <w:style w:type="paragraph" w:customStyle="1" w:styleId="5BBC18A4247D4CEA9E0831F4B12CE52C">
    <w:name w:val="5BBC18A4247D4CEA9E0831F4B12CE52C"/>
    <w:rsid w:val="000827A5"/>
  </w:style>
  <w:style w:type="paragraph" w:customStyle="1" w:styleId="B18E16812DC0418DB631A3846E2B4787">
    <w:name w:val="B18E16812DC0418DB631A3846E2B4787"/>
    <w:rsid w:val="000827A5"/>
  </w:style>
  <w:style w:type="paragraph" w:customStyle="1" w:styleId="17A19BAFC4F441BEAFD380CB85B54523">
    <w:name w:val="17A19BAFC4F441BEAFD380CB85B54523"/>
    <w:rsid w:val="000827A5"/>
  </w:style>
  <w:style w:type="paragraph" w:customStyle="1" w:styleId="83D16374369C4068B2694E4557AB70D0">
    <w:name w:val="83D16374369C4068B2694E4557AB70D0"/>
    <w:rsid w:val="000827A5"/>
  </w:style>
  <w:style w:type="paragraph" w:customStyle="1" w:styleId="D8F4DD5ECDA54323A4639EEE746C1E49">
    <w:name w:val="D8F4DD5ECDA54323A4639EEE746C1E49"/>
    <w:rsid w:val="000827A5"/>
  </w:style>
  <w:style w:type="paragraph" w:customStyle="1" w:styleId="6F8426E7337245E493357DF016B03218">
    <w:name w:val="6F8426E7337245E493357DF016B03218"/>
    <w:rsid w:val="000827A5"/>
  </w:style>
  <w:style w:type="paragraph" w:customStyle="1" w:styleId="B722FC0707814379A9F978A4A49039F5">
    <w:name w:val="B722FC0707814379A9F978A4A49039F5"/>
    <w:rsid w:val="000827A5"/>
  </w:style>
  <w:style w:type="paragraph" w:customStyle="1" w:styleId="1C55A326125740B28742EFD2D58675C7">
    <w:name w:val="1C55A326125740B28742EFD2D58675C7"/>
    <w:rsid w:val="000827A5"/>
  </w:style>
  <w:style w:type="paragraph" w:customStyle="1" w:styleId="86E0A5B6E1024834B474794047D66B4F">
    <w:name w:val="86E0A5B6E1024834B474794047D66B4F"/>
    <w:rsid w:val="000827A5"/>
  </w:style>
  <w:style w:type="paragraph" w:customStyle="1" w:styleId="907BA6222F9048FDA2533AA35A3F3A1D">
    <w:name w:val="907BA6222F9048FDA2533AA35A3F3A1D"/>
    <w:rsid w:val="000827A5"/>
  </w:style>
  <w:style w:type="paragraph" w:customStyle="1" w:styleId="5E91D3BED1D6440A9D4F8AD1E4BCFC7C">
    <w:name w:val="5E91D3BED1D6440A9D4F8AD1E4BCFC7C"/>
    <w:rsid w:val="000827A5"/>
  </w:style>
  <w:style w:type="paragraph" w:customStyle="1" w:styleId="95024E17895D4062A76ADB7766B912EA">
    <w:name w:val="95024E17895D4062A76ADB7766B912EA"/>
    <w:rsid w:val="000827A5"/>
  </w:style>
  <w:style w:type="paragraph" w:customStyle="1" w:styleId="B73DF719706B42D4A4162945354FFE37">
    <w:name w:val="B73DF719706B42D4A4162945354FFE37"/>
    <w:rsid w:val="000827A5"/>
  </w:style>
  <w:style w:type="paragraph" w:customStyle="1" w:styleId="0DE6F826A9CE4829A4199D3C8C9A88F7">
    <w:name w:val="0DE6F826A9CE4829A4199D3C8C9A88F7"/>
    <w:rsid w:val="005F12F7"/>
  </w:style>
  <w:style w:type="paragraph" w:customStyle="1" w:styleId="DFD8F83D9D4047A4983DB08D7127C897">
    <w:name w:val="DFD8F83D9D4047A4983DB08D7127C897"/>
    <w:rsid w:val="005F12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D16831-E0D2-4A85-BA94-4E5A2473A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42</Pages>
  <Words>7825</Words>
  <Characters>44606</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Surface Rate Interpolator</cp:keywords>
  <dc:description/>
  <cp:lastModifiedBy>Neil Powers</cp:lastModifiedBy>
  <cp:revision>6</cp:revision>
  <dcterms:created xsi:type="dcterms:W3CDTF">2020-05-19T18:48:00Z</dcterms:created>
  <dcterms:modified xsi:type="dcterms:W3CDTF">2020-09-24T15:47:00Z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