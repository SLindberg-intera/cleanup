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61B94B9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ins w:id="0" w:author="Kevin Smith" w:date="2020-01-31T14:20:00Z">
        <w:r w:rsidR="00C67CD7">
          <w:rPr>
            <w:rFonts w:ascii="Arial" w:hAnsi="Arial" w:cs="Arial"/>
            <w:b/>
          </w:rPr>
          <w:t>1</w:t>
        </w:r>
      </w:ins>
      <w:del w:id="1" w:author="Kevin Smith" w:date="2020-01-31T14:20:00Z">
        <w:r w:rsidRPr="004046BB" w:rsidDel="00C67CD7">
          <w:rPr>
            <w:rFonts w:ascii="Arial" w:hAnsi="Arial" w:cs="Arial"/>
            <w:b/>
          </w:rPr>
          <w:delText>0</w:delText>
        </w:r>
      </w:del>
    </w:p>
    <w:p w14:paraId="21A99226" w14:textId="303001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38993686" w:rsidR="00E8774B" w:rsidRDefault="00E8774B" w:rsidP="006B1E25">
      <w:pPr>
        <w:pStyle w:val="H1bodytext"/>
        <w:rPr>
          <w:ins w:id="2" w:author="Kevin Smith" w:date="2020-01-31T14:21:00Z"/>
          <w:rFonts w:ascii="Arial" w:hAnsi="Arial"/>
        </w:rPr>
      </w:pPr>
      <w:bookmarkStart w:id="3"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w:t>
      </w:r>
      <w:r w:rsidR="00147552">
        <w:rPr>
          <w:rFonts w:ascii="Arial" w:hAnsi="Arial"/>
        </w:rPr>
        <w:t xml:space="preserve">tool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 xml:space="preserve">status of </w:t>
      </w:r>
      <w:r w:rsidR="00147552">
        <w:rPr>
          <w:rFonts w:ascii="Arial" w:hAnsi="Arial"/>
        </w:rPr>
        <w:t xml:space="preserve">an </w:t>
      </w:r>
      <w:r w:rsidR="003D3DBB">
        <w:rPr>
          <w:rFonts w:ascii="Arial" w:hAnsi="Arial"/>
        </w:rPr>
        <w:t>invoked tool</w:t>
      </w:r>
      <w:r w:rsidR="003D3DBB" w:rsidRPr="003D3DBB">
        <w:rPr>
          <w:rFonts w:ascii="Arial" w:hAnsi="Arial"/>
        </w:rPr>
        <w:t xml:space="preserve"> and documents </w:t>
      </w:r>
      <w:r w:rsidR="003D3DBB">
        <w:rPr>
          <w:rFonts w:ascii="Arial" w:hAnsi="Arial"/>
        </w:rPr>
        <w:t>its version and QA status (</w:t>
      </w:r>
      <w:r w:rsidR="00147552">
        <w:rPr>
          <w:rFonts w:ascii="Arial" w:hAnsi="Arial"/>
        </w:rPr>
        <w:t xml:space="preserve">i.e., </w:t>
      </w:r>
      <w:r w:rsidR="003D3DBB" w:rsidRPr="003D3DBB">
        <w:rPr>
          <w:rFonts w:ascii="Arial" w:hAnsi="Arial"/>
        </w:rPr>
        <w:t xml:space="preserve">whether or not the invoked tool has been tested and qualified in compliance with the </w:t>
      </w:r>
      <w:r w:rsidR="00147552">
        <w:rPr>
          <w:rFonts w:ascii="Arial" w:hAnsi="Arial"/>
        </w:rPr>
        <w:t xml:space="preserve">CACIE </w:t>
      </w:r>
      <w:r w:rsidR="003D3DBB" w:rsidRPr="003D3DBB">
        <w:rPr>
          <w:rFonts w:ascii="Arial" w:hAnsi="Arial"/>
        </w:rPr>
        <w:t>Integrated Software Management Plan</w:t>
      </w:r>
      <w:r w:rsidR="003D3DBB">
        <w:rPr>
          <w:rFonts w:ascii="Arial" w:hAnsi="Arial"/>
        </w:rPr>
        <w:t>)</w:t>
      </w:r>
      <w:r>
        <w:rPr>
          <w:rFonts w:ascii="Arial" w:hAnsi="Arial"/>
        </w:rPr>
        <w:t>.</w:t>
      </w:r>
      <w:del w:id="4" w:author="Kevin Smith" w:date="2020-01-31T14:23:00Z">
        <w:r w:rsidDel="00C67CD7">
          <w:rPr>
            <w:rFonts w:ascii="Arial" w:hAnsi="Arial"/>
          </w:rPr>
          <w:delText xml:space="preserve"> </w:delText>
        </w:r>
      </w:del>
    </w:p>
    <w:p w14:paraId="31D76ED4" w14:textId="3323B294" w:rsidR="00C67CD7" w:rsidRPr="00F279D9" w:rsidRDefault="00C67CD7" w:rsidP="006B1E25">
      <w:pPr>
        <w:pStyle w:val="H1bodytext"/>
        <w:rPr>
          <w:rFonts w:ascii="Arial" w:hAnsi="Arial"/>
          <w:highlight w:val="yellow"/>
        </w:rPr>
      </w:pPr>
      <w:ins w:id="5" w:author="Kevin Smith" w:date="2020-01-31T14:21:00Z">
        <w:r>
          <w:rPr>
            <w:rFonts w:ascii="Arial" w:hAnsi="Arial"/>
          </w:rPr>
          <w:t xml:space="preserve">A “manual” mode is provided that allows the user to document that they have taken a manual step (modified a file, or similar). </w:t>
        </w:r>
      </w:ins>
      <w:ins w:id="6" w:author="Kevin Smith" w:date="2020-01-31T14:22:00Z">
        <w:r>
          <w:rPr>
            <w:rFonts w:ascii="Arial" w:hAnsi="Arial"/>
          </w:rPr>
          <w:t xml:space="preserve"> In this case, code is not executed and the description field is piped directly to the run log.</w:t>
        </w:r>
      </w:ins>
    </w:p>
    <w:bookmarkEnd w:id="3"/>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0EF463CB" w:rsidR="003D3DBB" w:rsidRDefault="003D3DBB" w:rsidP="006B1E25">
      <w:pPr>
        <w:pStyle w:val="H1bodytext"/>
        <w:rPr>
          <w:rFonts w:ascii="Arial" w:hAnsi="Arial" w:cs="Arial"/>
        </w:rPr>
      </w:pPr>
      <w:r>
        <w:rPr>
          <w:rFonts w:ascii="Arial" w:hAnsi="Arial" w:cs="Arial"/>
        </w:rPr>
        <w:t>The following are the functional requirements of the Tool Runner.</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32E853F5" w:rsidR="008E7CB2" w:rsidRDefault="008E7CB2" w:rsidP="006B1E25">
      <w:pPr>
        <w:pStyle w:val="H1bodytext"/>
        <w:rPr>
          <w:rFonts w:ascii="Arial" w:hAnsi="Arial" w:cs="Arial"/>
        </w:rPr>
      </w:pPr>
      <w:r>
        <w:rPr>
          <w:rFonts w:ascii="Arial" w:hAnsi="Arial" w:cs="Arial"/>
        </w:rPr>
        <w:t xml:space="preserve">The QA Status of the Tool Runner and </w:t>
      </w:r>
      <w:r w:rsidR="00147552">
        <w:rPr>
          <w:rFonts w:ascii="Arial" w:hAnsi="Arial" w:cs="Arial"/>
        </w:rPr>
        <w:t xml:space="preserve">the </w:t>
      </w:r>
      <w:r>
        <w:rPr>
          <w:rFonts w:ascii="Arial" w:hAnsi="Arial" w:cs="Arial"/>
        </w:rPr>
        <w:t>invoked tool is based on fulfilling the following functional requirements:</w:t>
      </w:r>
    </w:p>
    <w:p w14:paraId="0DA12F0F" w14:textId="6AC18F4D" w:rsidR="008E7CB2" w:rsidRDefault="008E7CB2" w:rsidP="006B1E25">
      <w:pPr>
        <w:pStyle w:val="H1bodytext"/>
        <w:rPr>
          <w:rFonts w:ascii="Arial" w:hAnsi="Arial" w:cs="Arial"/>
        </w:rPr>
      </w:pPr>
      <w:r>
        <w:rPr>
          <w:rFonts w:ascii="Arial" w:hAnsi="Arial" w:cs="Arial"/>
        </w:rPr>
        <w:t xml:space="preserve">FR-4: Verify and document that </w:t>
      </w:r>
      <w:r w:rsidR="00147552">
        <w:rPr>
          <w:rFonts w:ascii="Arial" w:hAnsi="Arial" w:cs="Arial"/>
        </w:rPr>
        <w:t xml:space="preserve">the Tool Runner and the invoked </w:t>
      </w:r>
      <w:r>
        <w:rPr>
          <w:rFonts w:ascii="Arial" w:hAnsi="Arial" w:cs="Arial"/>
        </w:rPr>
        <w:t xml:space="preserve">tool </w:t>
      </w:r>
      <w:r w:rsidR="00147552">
        <w:rPr>
          <w:rFonts w:ascii="Arial" w:hAnsi="Arial" w:cs="Arial"/>
        </w:rPr>
        <w:t xml:space="preserve">are </w:t>
      </w:r>
      <w:r>
        <w:rPr>
          <w:rFonts w:ascii="Arial" w:hAnsi="Arial" w:cs="Arial"/>
        </w:rPr>
        <w:t xml:space="preserve">located in a git version-controlled repository and if so, document the code version of the Tool Runner and invoked tool. </w:t>
      </w:r>
    </w:p>
    <w:p w14:paraId="7B9716B5" w14:textId="69102068" w:rsidR="008E7CB2" w:rsidRDefault="008E7CB2" w:rsidP="006B1E25">
      <w:pPr>
        <w:pStyle w:val="H1bodytext"/>
        <w:rPr>
          <w:rFonts w:ascii="Arial" w:hAnsi="Arial" w:cs="Arial"/>
        </w:rPr>
      </w:pPr>
      <w:r>
        <w:rPr>
          <w:rFonts w:ascii="Arial" w:hAnsi="Arial" w:cs="Arial"/>
        </w:rPr>
        <w:t>FR-5: Determine if the local git repository branch is the “master” branch and</w:t>
      </w:r>
      <w:r w:rsidR="00147552">
        <w:rPr>
          <w:rFonts w:ascii="Arial" w:hAnsi="Arial" w:cs="Arial"/>
        </w:rPr>
        <w:t xml:space="preserve"> the</w:t>
      </w:r>
      <w:r>
        <w:rPr>
          <w:rFonts w:ascii="Arial" w:hAnsi="Arial" w:cs="Arial"/>
        </w:rPr>
        <w:t xml:space="preserve"> </w:t>
      </w:r>
      <w:r w:rsidR="00404A21">
        <w:rPr>
          <w:rFonts w:ascii="Arial" w:hAnsi="Arial" w:cs="Arial"/>
        </w:rPr>
        <w:t>files are consistent with the remote</w:t>
      </w:r>
      <w:r w:rsidR="00147552">
        <w:rPr>
          <w:rFonts w:ascii="Arial" w:hAnsi="Arial" w:cs="Arial"/>
        </w:rPr>
        <w:t xml:space="preserve"> </w:t>
      </w:r>
      <w:r w:rsidR="00404A21">
        <w:rPr>
          <w:rFonts w:ascii="Arial" w:hAnsi="Arial" w:cs="Arial"/>
        </w:rPr>
        <w:t xml:space="preserv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4FAEC5C2"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 xml:space="preserve">branch version is the same version as </w:t>
      </w:r>
      <w:del w:id="7" w:author="Neil Powers" w:date="2020-02-06T14:54:00Z">
        <w:r w:rsidDel="0024066A">
          <w:rPr>
            <w:rFonts w:ascii="Arial" w:hAnsi="Arial" w:cs="Arial"/>
          </w:rPr>
          <w:delText>the remote</w:delText>
        </w:r>
        <w:r w:rsidR="00147552" w:rsidDel="0024066A">
          <w:rPr>
            <w:rFonts w:ascii="Arial" w:hAnsi="Arial" w:cs="Arial"/>
          </w:rPr>
          <w:delText xml:space="preserve"> </w:delText>
        </w:r>
        <w:r w:rsidDel="0024066A">
          <w:rPr>
            <w:rFonts w:ascii="Arial" w:hAnsi="Arial" w:cs="Arial"/>
          </w:rPr>
          <w:delText>master</w:delText>
        </w:r>
        <w:r w:rsidR="00404A21" w:rsidDel="0024066A">
          <w:rPr>
            <w:rFonts w:ascii="Arial" w:hAnsi="Arial" w:cs="Arial"/>
          </w:rPr>
          <w:delText xml:space="preserve"> </w:delText>
        </w:r>
        <w:r w:rsidDel="0024066A">
          <w:rPr>
            <w:rFonts w:ascii="Arial" w:hAnsi="Arial" w:cs="Arial"/>
          </w:rPr>
          <w:delText>branch</w:delText>
        </w:r>
      </w:del>
      <w:ins w:id="8" w:author="Neil Powers" w:date="2020-02-06T14:54:00Z">
        <w:r w:rsidR="0024066A">
          <w:rPr>
            <w:rFonts w:ascii="Arial" w:hAnsi="Arial" w:cs="Arial"/>
          </w:rPr>
          <w:t>a released and tagged version of the remote master branch</w:t>
        </w:r>
      </w:ins>
      <w:r>
        <w:rPr>
          <w:rFonts w:ascii="Arial" w:hAnsi="Arial" w:cs="Arial"/>
        </w:rPr>
        <w:t>;</w:t>
      </w:r>
    </w:p>
    <w:p w14:paraId="6937D49D" w14:textId="68CD7D02" w:rsidR="008E7CB2" w:rsidRDefault="008E7CB2" w:rsidP="006B1E25">
      <w:pPr>
        <w:pStyle w:val="H1bodytext"/>
        <w:rPr>
          <w:ins w:id="9" w:author="Kevin Smith" w:date="2020-01-31T14:23:00Z"/>
          <w:rFonts w:ascii="Arial" w:hAnsi="Arial" w:cs="Arial"/>
        </w:rPr>
      </w:pPr>
      <w:r>
        <w:rPr>
          <w:rFonts w:ascii="Arial" w:hAnsi="Arial" w:cs="Arial"/>
        </w:rPr>
        <w:t>FR-7: Determine if Tool Runner and</w:t>
      </w:r>
      <w:r w:rsidR="00147552">
        <w:rPr>
          <w:rFonts w:ascii="Arial" w:hAnsi="Arial" w:cs="Arial"/>
        </w:rPr>
        <w:t xml:space="preserve"> the</w:t>
      </w:r>
      <w:r>
        <w:rPr>
          <w:rFonts w:ascii="Arial" w:hAnsi="Arial" w:cs="Arial"/>
        </w:rPr>
        <w:t xml:space="preserve"> invoked tool are on a maintained approved tool list. </w:t>
      </w:r>
    </w:p>
    <w:p w14:paraId="2E4196C3" w14:textId="5E7EC251" w:rsidR="00C67CD7" w:rsidRDefault="00C67CD7" w:rsidP="006B1E25">
      <w:pPr>
        <w:pStyle w:val="H1bodytext"/>
        <w:rPr>
          <w:ins w:id="10" w:author="Kevin Smith" w:date="2020-01-31T14:24:00Z"/>
          <w:rFonts w:ascii="Arial" w:hAnsi="Arial" w:cs="Arial"/>
        </w:rPr>
      </w:pPr>
      <w:ins w:id="11" w:author="Kevin Smith" w:date="2020-01-31T14:23:00Z">
        <w:r>
          <w:rPr>
            <w:rFonts w:ascii="Arial" w:hAnsi="Arial" w:cs="Arial"/>
          </w:rPr>
          <w:t xml:space="preserve">FR-8: </w:t>
        </w:r>
      </w:ins>
      <w:ins w:id="12" w:author="Kevin Smith" w:date="2020-01-31T14:24:00Z">
        <w:r>
          <w:rPr>
            <w:rFonts w:ascii="Arial" w:hAnsi="Arial" w:cs="Arial"/>
          </w:rPr>
          <w:t>“Manual Mode”; if invoked, the tool simply updates the run log with a message specified by the user.</w:t>
        </w:r>
      </w:ins>
    </w:p>
    <w:p w14:paraId="3FF178D7" w14:textId="5DD51E3C" w:rsidR="00C67CD7" w:rsidRDefault="00C67CD7" w:rsidP="006B1E25">
      <w:pPr>
        <w:pStyle w:val="H1bodytext"/>
        <w:rPr>
          <w:ins w:id="13" w:author="Kevin Smith" w:date="2020-01-31T14:25:00Z"/>
          <w:rFonts w:ascii="Arial" w:hAnsi="Arial" w:cs="Arial"/>
        </w:rPr>
      </w:pPr>
      <w:ins w:id="14" w:author="Kevin Smith" w:date="2020-01-31T14:24:00Z">
        <w:r>
          <w:rPr>
            <w:rFonts w:ascii="Arial" w:hAnsi="Arial" w:cs="Arial"/>
          </w:rPr>
          <w:t>FR-9: “Virtual Mode”; Tool reports tool status and configuration as usual except the invoked tool is not executed.</w:t>
        </w:r>
      </w:ins>
    </w:p>
    <w:p w14:paraId="00DF4348" w14:textId="1253186E" w:rsidR="003F4E1C" w:rsidRDefault="002A5D9F">
      <w:pPr>
        <w:pStyle w:val="H1bodytext"/>
        <w:rPr>
          <w:rFonts w:ascii="Arial" w:hAnsi="Arial" w:cs="Arial"/>
        </w:rPr>
      </w:pPr>
      <w:ins w:id="15" w:author="Kevin Smith" w:date="2020-01-31T14:25:00Z">
        <w:r>
          <w:rPr>
            <w:rFonts w:ascii="Arial" w:hAnsi="Arial" w:cs="Arial"/>
          </w:rPr>
          <w:t xml:space="preserve">FR-10: A hash of the tool invoked by the runner is reported. </w:t>
        </w:r>
      </w:ins>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7AFAA095"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ins w:id="16" w:author="Kevin Smith" w:date="2020-01-31T14:25:00Z">
        <w:r w:rsidR="002A5D9F">
          <w:rPr>
            <w:rFonts w:ascii="Arial" w:hAnsi="Arial" w:cs="Arial"/>
          </w:rPr>
          <w:t xml:space="preserve"> – 3.7</w:t>
        </w:r>
      </w:ins>
    </w:p>
    <w:p w14:paraId="7EA0B0D9" w14:textId="5288F329"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r>
      <w:r w:rsidR="00605B85" w:rsidRPr="000A47AB">
        <w:rPr>
          <w:rFonts w:ascii="Arial" w:hAnsi="Arial" w:cs="Arial"/>
        </w:rPr>
        <w:t>argparse</w:t>
      </w:r>
      <w:r w:rsidR="00605B85" w:rsidRPr="000A47AB">
        <w:rPr>
          <w:rFonts w:ascii="Arial" w:hAnsi="Arial" w:cs="Arial"/>
        </w:rPr>
        <w:br/>
        <w:t>datetime</w:t>
      </w:r>
      <w:r w:rsidR="00605B85" w:rsidRPr="000A47AB">
        <w:rPr>
          <w:rFonts w:ascii="Arial" w:hAnsi="Arial" w:cs="Arial"/>
        </w:rPr>
        <w:br/>
      </w:r>
      <w:r w:rsidR="00605B85" w:rsidRPr="000A47AB">
        <w:rPr>
          <w:rFonts w:ascii="Arial" w:hAnsi="Arial" w:cs="Arial"/>
        </w:rPr>
        <w:lastRenderedPageBreak/>
        <w:t>getpass</w:t>
      </w:r>
      <w:r w:rsidR="00605B85" w:rsidRPr="000A47AB">
        <w:rPr>
          <w:rFonts w:ascii="Arial" w:hAnsi="Arial" w:cs="Arial"/>
        </w:rPr>
        <w:br/>
        <w:t>json</w:t>
      </w:r>
      <w:r w:rsidR="00605B85" w:rsidRPr="000A47AB">
        <w:rPr>
          <w:rFonts w:ascii="Arial" w:hAnsi="Arial" w:cs="Arial"/>
        </w:rPr>
        <w:br/>
      </w:r>
      <w:r w:rsidRPr="000A47AB">
        <w:rPr>
          <w:rFonts w:ascii="Arial" w:hAnsi="Arial" w:cs="Arial"/>
        </w:rPr>
        <w:t>logging</w:t>
      </w:r>
      <w:r w:rsidRPr="000A47AB">
        <w:rPr>
          <w:rFonts w:ascii="Arial" w:hAnsi="Arial" w:cs="Arial"/>
        </w:rPr>
        <w:br/>
      </w:r>
      <w:r w:rsidR="00605B85" w:rsidRPr="000A47AB">
        <w:rPr>
          <w:rFonts w:ascii="Arial" w:hAnsi="Arial" w:cs="Arial"/>
        </w:rPr>
        <w:t>os</w:t>
      </w:r>
      <w:r w:rsidR="00605B85" w:rsidRPr="000A47AB">
        <w:rPr>
          <w:rFonts w:ascii="Arial" w:hAnsi="Arial" w:cs="Arial"/>
        </w:rPr>
        <w:br/>
      </w:r>
      <w:r w:rsidR="00687B38" w:rsidRPr="000A47AB">
        <w:rPr>
          <w:rFonts w:ascii="Arial" w:hAnsi="Arial" w:cs="Arial"/>
        </w:rPr>
        <w:t>pathlib</w:t>
      </w:r>
      <w:r w:rsidR="00687B38" w:rsidRPr="000A47AB">
        <w:rPr>
          <w:rFonts w:ascii="Arial" w:hAnsi="Arial" w:cs="Arial"/>
        </w:rPr>
        <w:br/>
        <w:t>platform</w:t>
      </w:r>
      <w:r w:rsidR="00687B38" w:rsidRPr="000A47AB">
        <w:rPr>
          <w:rFonts w:ascii="Arial" w:hAnsi="Arial" w:cs="Arial"/>
        </w:rPr>
        <w:br/>
        <w:t>socket</w:t>
      </w:r>
      <w:r w:rsidR="00687B38" w:rsidRPr="000A47AB">
        <w:rPr>
          <w:rFonts w:ascii="Arial" w:hAnsi="Arial" w:cs="Arial"/>
        </w:rPr>
        <w:br/>
      </w:r>
      <w:r w:rsidR="00605B85" w:rsidRPr="000A47AB">
        <w:rPr>
          <w:rFonts w:ascii="Arial" w:hAnsi="Arial" w:cs="Arial"/>
        </w:rPr>
        <w:t xml:space="preserve">subprocess </w:t>
      </w:r>
      <w:r w:rsidR="00605B85" w:rsidRPr="000A47AB">
        <w:rPr>
          <w:rFonts w:ascii="Arial" w:hAnsi="Arial" w:cs="Arial"/>
        </w:rPr>
        <w:br/>
        <w:t>sys</w:t>
      </w:r>
      <w:r w:rsidR="00605B85" w:rsidDel="00605B85">
        <w:rPr>
          <w:rFonts w:ascii="Arial" w:hAnsi="Arial" w:cs="Arial"/>
        </w:rPr>
        <w:t xml:space="preserve"> </w:t>
      </w:r>
    </w:p>
    <w:p w14:paraId="0AA8F06C" w14:textId="4D8FE9E1"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pylib\autoparse\autoparse.py)</w:t>
      </w:r>
      <w:r>
        <w:rPr>
          <w:rFonts w:ascii="Arial" w:hAnsi="Arial" w:cs="Arial"/>
        </w:rPr>
        <w:br/>
        <w:t>pylib\info</w:t>
      </w:r>
      <w:r w:rsidR="009F4F48">
        <w:rPr>
          <w:rFonts w:ascii="Arial" w:hAnsi="Arial" w:cs="Arial"/>
        </w:rPr>
        <w:t>\</w:t>
      </w:r>
      <w:r>
        <w:rPr>
          <w:rFonts w:ascii="Arial" w:hAnsi="Arial" w:cs="Arial"/>
        </w:rPr>
        <w:t>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0CF2E059"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2B27A879" w:rsidR="00F05EBF" w:rsidRDefault="00F05EBF" w:rsidP="006B1E25">
      <w:pPr>
        <w:pStyle w:val="H1bodytext"/>
        <w:numPr>
          <w:ilvl w:val="1"/>
          <w:numId w:val="2"/>
        </w:numPr>
        <w:rPr>
          <w:rFonts w:ascii="Arial" w:hAnsi="Arial" w:cs="Arial"/>
        </w:rPr>
      </w:pPr>
      <w:r>
        <w:rPr>
          <w:rFonts w:ascii="Arial" w:hAnsi="Arial" w:cs="Arial"/>
        </w:rPr>
        <w:t>Name: the filename of tool to be invoke</w:t>
      </w:r>
      <w:r w:rsidR="005E7286">
        <w:rPr>
          <w:rFonts w:ascii="Arial" w:hAnsi="Arial" w:cs="Arial"/>
        </w:rPr>
        <w:t>d</w:t>
      </w:r>
      <w:r>
        <w:rPr>
          <w:rFonts w:ascii="Arial" w:hAnsi="Arial" w:cs="Arial"/>
        </w:rPr>
        <w:t xml:space="preserve"> (if tool is an executable, tool_filename.exe) or the command (perl, python, java) required to execute the tool</w:t>
      </w:r>
      <w:r w:rsidR="006960A0">
        <w:rPr>
          <w:rFonts w:ascii="Arial" w:hAnsi="Arial" w:cs="Arial"/>
        </w:rPr>
        <w:t>; enclose in quotes</w:t>
      </w:r>
    </w:p>
    <w:p w14:paraId="07291B24" w14:textId="7B496292" w:rsidR="00F05EBF" w:rsidRDefault="00F05EBF" w:rsidP="006B1E25">
      <w:pPr>
        <w:pStyle w:val="H1bodytext"/>
        <w:numPr>
          <w:ilvl w:val="1"/>
          <w:numId w:val="2"/>
        </w:numPr>
        <w:rPr>
          <w:rFonts w:ascii="Arial" w:hAnsi="Arial" w:cs="Arial"/>
        </w:rPr>
      </w:pPr>
      <w:r>
        <w:rPr>
          <w:rFonts w:ascii="Arial" w:hAnsi="Arial" w:cs="Arial"/>
        </w:rPr>
        <w:t>Arguments: the filename of the tool to be invoked (if a python or perl script or JAVA program) and</w:t>
      </w:r>
      <w:r w:rsidR="00287FE8">
        <w:rPr>
          <w:rFonts w:ascii="Arial" w:hAnsi="Arial" w:cs="Arial"/>
        </w:rPr>
        <w:t>/or</w:t>
      </w:r>
      <w:r>
        <w:rPr>
          <w:rFonts w:ascii="Arial" w:hAnsi="Arial" w:cs="Arial"/>
        </w:rPr>
        <w:t xml:space="preserve">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 xml:space="preserve">--loglevel {I,D} </w:t>
      </w:r>
      <w:r>
        <w:rPr>
          <w:rFonts w:ascii="Arial" w:hAnsi="Arial" w:cs="Arial"/>
        </w:rPr>
        <w:tab/>
        <w:t>verbosity of log: (I)nfo, (D)ebu</w:t>
      </w:r>
      <w:r w:rsidR="00FC6C5B">
        <w:rPr>
          <w:rFonts w:ascii="Arial" w:hAnsi="Arial" w:cs="Arial"/>
        </w:rPr>
        <w:t>g</w:t>
      </w:r>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--logfile LOGFILE</w:t>
      </w:r>
      <w:r>
        <w:rPr>
          <w:rFonts w:ascii="Arial" w:hAnsi="Arial" w:cs="Arial"/>
        </w:rPr>
        <w:tab/>
        <w:t>path to a log file (default is stdout)</w:t>
      </w:r>
    </w:p>
    <w:p w14:paraId="02811464" w14:textId="5BAE3F03" w:rsidR="00954CDD" w:rsidRDefault="00954CDD" w:rsidP="006B1E25">
      <w:pPr>
        <w:pStyle w:val="H1bodytext"/>
        <w:numPr>
          <w:ilvl w:val="1"/>
          <w:numId w:val="2"/>
        </w:numPr>
        <w:rPr>
          <w:ins w:id="17" w:author="Kevin Smith" w:date="2020-01-31T14:26:00Z"/>
          <w:rFonts w:ascii="Arial" w:hAnsi="Arial" w:cs="Arial"/>
        </w:rPr>
      </w:pPr>
      <w:r>
        <w:rPr>
          <w:rFonts w:ascii="Arial" w:hAnsi="Arial" w:cs="Arial"/>
        </w:rPr>
        <w:t xml:space="preserve">-- logfilemode {a,w} </w:t>
      </w:r>
      <w:r>
        <w:rPr>
          <w:rFonts w:ascii="Arial" w:hAnsi="Arial" w:cs="Arial"/>
        </w:rPr>
        <w:tab/>
        <w:t>Log file mode: (a)ppend or (w)rite; default=w</w:t>
      </w:r>
    </w:p>
    <w:p w14:paraId="46B43027" w14:textId="29C49655" w:rsidR="003F4E1C" w:rsidRDefault="003F4E1C" w:rsidP="006B1E25">
      <w:pPr>
        <w:pStyle w:val="H1bodytext"/>
        <w:numPr>
          <w:ilvl w:val="1"/>
          <w:numId w:val="2"/>
        </w:numPr>
        <w:rPr>
          <w:ins w:id="18" w:author="Kevin Smith" w:date="2020-01-31T14:26:00Z"/>
          <w:rFonts w:ascii="Arial" w:hAnsi="Arial" w:cs="Arial"/>
        </w:rPr>
      </w:pPr>
      <w:ins w:id="19" w:author="Kevin Smith" w:date="2020-01-31T14:26:00Z">
        <w:r>
          <w:rPr>
            <w:rFonts w:ascii="Arial" w:hAnsi="Arial" w:cs="Arial"/>
          </w:rPr>
          <w:t>–virtual                        If present, tool does not execute the tool</w:t>
        </w:r>
      </w:ins>
    </w:p>
    <w:p w14:paraId="75C803EE" w14:textId="612D75F5" w:rsidR="003F4E1C" w:rsidRDefault="003F4E1C" w:rsidP="006B1E25">
      <w:pPr>
        <w:pStyle w:val="H1bodytext"/>
        <w:numPr>
          <w:ilvl w:val="1"/>
          <w:numId w:val="2"/>
        </w:numPr>
        <w:rPr>
          <w:rFonts w:ascii="Arial" w:hAnsi="Arial" w:cs="Arial"/>
        </w:rPr>
      </w:pPr>
      <w:ins w:id="20" w:author="Kevin Smith" w:date="2020-01-31T14:26:00Z">
        <w:r>
          <w:rPr>
            <w:rFonts w:ascii="Arial" w:hAnsi="Arial" w:cs="Arial"/>
          </w:rPr>
          <w:t>–manual</w:t>
        </w:r>
      </w:ins>
      <w:ins w:id="21" w:author="Kevin Smith" w:date="2020-01-31T14:27:00Z">
        <w:r>
          <w:rPr>
            <w:rFonts w:ascii="Arial" w:hAnsi="Arial" w:cs="Arial"/>
          </w:rPr>
          <w:t xml:space="preserve">  DESC         The description in DESC is logged to the output</w:t>
        </w:r>
      </w:ins>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Output: The following information is logged to the screen (default, i.e. stdout) or to a path and file, which is specified by user and is passed to the Tool Runner as an argument (--logfile LOGFILE)</w:t>
      </w:r>
    </w:p>
    <w:p w14:paraId="7E938260" w14:textId="63491FBF" w:rsidR="00AB5481" w:rsidRDefault="00BC1A96" w:rsidP="006B1E25">
      <w:pPr>
        <w:pStyle w:val="H1bodytext"/>
        <w:numPr>
          <w:ilvl w:val="0"/>
          <w:numId w:val="4"/>
        </w:numPr>
        <w:rPr>
          <w:rFonts w:ascii="Arial" w:hAnsi="Arial" w:cs="Arial"/>
        </w:rPr>
      </w:pPr>
      <w:r>
        <w:rPr>
          <w:rFonts w:ascii="Arial" w:hAnsi="Arial" w:cs="Arial"/>
        </w:rPr>
        <w:lastRenderedPageBreak/>
        <w:t xml:space="preserve">DateTime </w:t>
      </w:r>
      <w:r w:rsidR="00FC6C5B">
        <w:rPr>
          <w:rFonts w:ascii="Arial" w:hAnsi="Arial" w:cs="Arial"/>
        </w:rPr>
        <w:t>s</w:t>
      </w:r>
      <w:r>
        <w:rPr>
          <w:rFonts w:ascii="Arial" w:hAnsi="Arial" w:cs="Arial"/>
        </w:rPr>
        <w:t>tamp of when Tool Runner is invoke</w:t>
      </w:r>
      <w:r w:rsidR="001C22A5">
        <w:rPr>
          <w:rFonts w:ascii="Arial" w:hAnsi="Arial" w:cs="Arial"/>
        </w:rPr>
        <w:t>d</w:t>
      </w:r>
      <w:r>
        <w:rPr>
          <w:rFonts w:ascii="Arial" w:hAnsi="Arial" w:cs="Arial"/>
        </w:rPr>
        <w:t xml:space="preserve"> and where information is being logged</w:t>
      </w:r>
    </w:p>
    <w:p w14:paraId="6A308AA0" w14:textId="4301C0EC" w:rsidR="00BC1A96" w:rsidRDefault="00BC1A96" w:rsidP="006B1E25">
      <w:pPr>
        <w:pStyle w:val="H1bodytext"/>
        <w:numPr>
          <w:ilvl w:val="0"/>
          <w:numId w:val="4"/>
        </w:numPr>
        <w:rPr>
          <w:rFonts w:ascii="Arial" w:hAnsi="Arial" w:cs="Arial"/>
        </w:rPr>
      </w:pPr>
      <w:r>
        <w:rPr>
          <w:rFonts w:ascii="Arial" w:hAnsi="Arial" w:cs="Arial"/>
        </w:rPr>
        <w:t>Invoked command and arguments</w:t>
      </w:r>
      <w:ins w:id="22" w:author="Kevin Smith" w:date="2020-01-31T14:28:00Z">
        <w:r w:rsidR="00381353">
          <w:rPr>
            <w:rFonts w:ascii="Arial" w:hAnsi="Arial" w:cs="Arial"/>
          </w:rPr>
          <w:t xml:space="preserve"> (if not in manual mode)</w:t>
        </w:r>
      </w:ins>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1ECC5E98"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ins w:id="23" w:author="Kevin Smith" w:date="2020-01-31T14:28:00Z">
        <w:r w:rsidR="00381353">
          <w:rPr>
            <w:rFonts w:ascii="Arial" w:hAnsi="Arial" w:cs="Arial"/>
          </w:rPr>
          <w:t>(if not in manual mode)</w:t>
        </w:r>
      </w:ins>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7475E80A"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ins w:id="24" w:author="Kevin Smith" w:date="2020-01-31T14:28:00Z">
        <w:r w:rsidR="00381353">
          <w:rPr>
            <w:rFonts w:ascii="Arial" w:hAnsi="Arial" w:cs="Arial"/>
          </w:rPr>
          <w:t xml:space="preserve">(if not in </w:t>
        </w:r>
      </w:ins>
      <w:ins w:id="25" w:author="Kevin Smith" w:date="2020-01-31T14:29:00Z">
        <w:r w:rsidR="00381353">
          <w:rPr>
            <w:rFonts w:ascii="Arial" w:hAnsi="Arial" w:cs="Arial"/>
          </w:rPr>
          <w:t>manual mode)</w:t>
        </w:r>
      </w:ins>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4426F5AD" w:rsidR="00381353" w:rsidRDefault="006B1E25" w:rsidP="000E3ED1">
      <w:pPr>
        <w:pStyle w:val="H1bodytext"/>
        <w:spacing w:after="120"/>
        <w:rPr>
          <w:ins w:id="26" w:author="Kevin Smith" w:date="2020-01-31T14:31:00Z"/>
          <w:rFonts w:ascii="Arial" w:hAnsi="Arial"/>
        </w:rPr>
      </w:pPr>
      <w:r>
        <w:rPr>
          <w:rFonts w:ascii="Arial" w:hAnsi="Arial"/>
        </w:rPr>
        <w:t>An in</w:t>
      </w:r>
      <w:r w:rsidR="000E3ED1">
        <w:rPr>
          <w:rFonts w:ascii="Arial" w:hAnsi="Arial"/>
        </w:rPr>
        <w:t>d</w:t>
      </w:r>
      <w:r>
        <w:rPr>
          <w:rFonts w:ascii="Arial" w:hAnsi="Arial"/>
        </w:rPr>
        <w:t>e</w:t>
      </w:r>
      <w:r w:rsidR="005B3E1E">
        <w:rPr>
          <w:rFonts w:ascii="Arial" w:hAnsi="Arial"/>
        </w:rPr>
        <w:t>pe</w:t>
      </w:r>
      <w:r>
        <w:rPr>
          <w:rFonts w:ascii="Arial" w:hAnsi="Arial"/>
        </w:rPr>
        <w:t xml:space="preserve">ndent code </w:t>
      </w:r>
      <w:r w:rsidR="009F4F48">
        <w:rPr>
          <w:rFonts w:ascii="Arial" w:hAnsi="Arial"/>
        </w:rPr>
        <w:t xml:space="preserve">inspection </w:t>
      </w:r>
      <w:r>
        <w:rPr>
          <w:rFonts w:ascii="Arial" w:hAnsi="Arial"/>
        </w:rPr>
        <w:t xml:space="preserve">was performed by Mitchell Tufford on </w:t>
      </w:r>
      <w:ins w:id="27" w:author="Neil Powers" w:date="2020-02-06T14:55:00Z">
        <w:r w:rsidR="00232284">
          <w:rPr>
            <w:rFonts w:ascii="Arial" w:hAnsi="Arial"/>
          </w:rPr>
          <w:t>02</w:t>
        </w:r>
      </w:ins>
      <w:del w:id="28" w:author="Neil Powers" w:date="2020-02-06T14:55:00Z">
        <w:r w:rsidDel="00232284">
          <w:rPr>
            <w:rFonts w:ascii="Arial" w:hAnsi="Arial"/>
          </w:rPr>
          <w:delText>11</w:delText>
        </w:r>
      </w:del>
      <w:r>
        <w:rPr>
          <w:rFonts w:ascii="Arial" w:hAnsi="Arial"/>
        </w:rPr>
        <w:t>/</w:t>
      </w:r>
      <w:del w:id="29" w:author="Neil Powers" w:date="2020-02-06T14:55:00Z">
        <w:r w:rsidDel="00232284">
          <w:rPr>
            <w:rFonts w:ascii="Arial" w:hAnsi="Arial"/>
          </w:rPr>
          <w:delText>22</w:delText>
        </w:r>
      </w:del>
      <w:ins w:id="30" w:author="Neil Powers" w:date="2020-02-06T14:55:00Z">
        <w:r w:rsidR="00232284">
          <w:rPr>
            <w:rFonts w:ascii="Arial" w:hAnsi="Arial"/>
          </w:rPr>
          <w:t>4</w:t>
        </w:r>
      </w:ins>
      <w:r>
        <w:rPr>
          <w:rFonts w:ascii="Arial" w:hAnsi="Arial"/>
        </w:rPr>
        <w:t>/20</w:t>
      </w:r>
      <w:del w:id="31" w:author="Neil Powers" w:date="2020-02-06T14:55:00Z">
        <w:r w:rsidDel="00232284">
          <w:rPr>
            <w:rFonts w:ascii="Arial" w:hAnsi="Arial"/>
          </w:rPr>
          <w:delText>19</w:delText>
        </w:r>
      </w:del>
      <w:ins w:id="32" w:author="Neil Powers" w:date="2020-02-06T14:55:00Z">
        <w:r w:rsidR="00232284">
          <w:rPr>
            <w:rFonts w:ascii="Arial" w:hAnsi="Arial"/>
          </w:rPr>
          <w:t>20</w:t>
        </w:r>
      </w:ins>
      <w:bookmarkStart w:id="33" w:name="_GoBack"/>
      <w:bookmarkEnd w:id="33"/>
      <w:r>
        <w:rPr>
          <w:rFonts w:ascii="Arial" w:hAnsi="Arial"/>
        </w:rPr>
        <w:t>. One comment was made regarding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78DE5353" w14:textId="77777777" w:rsidR="00381353" w:rsidRDefault="00381353">
      <w:pPr>
        <w:spacing w:after="160" w:line="259" w:lineRule="auto"/>
        <w:rPr>
          <w:ins w:id="34" w:author="Kevin Smith" w:date="2020-01-31T14:31:00Z"/>
          <w:rFonts w:ascii="Arial" w:hAnsi="Arial"/>
          <w:sz w:val="22"/>
          <w:szCs w:val="20"/>
        </w:rPr>
      </w:pPr>
      <w:ins w:id="35" w:author="Kevin Smith" w:date="2020-01-31T14:31:00Z">
        <w:r>
          <w:rPr>
            <w:rFonts w:ascii="Arial" w:hAnsi="Arial"/>
          </w:rPr>
          <w:br w:type="page"/>
        </w:r>
      </w:ins>
    </w:p>
    <w:p w14:paraId="0FBDC579" w14:textId="77777777" w:rsidR="000E3ED1" w:rsidRDefault="000E3ED1" w:rsidP="000E3ED1">
      <w:pPr>
        <w:pStyle w:val="H1bodytext"/>
        <w:spacing w:after="120"/>
        <w:rPr>
          <w:rFonts w:ascii="Arial" w:hAnsi="Arial"/>
        </w:rPr>
      </w:pP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36"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BC1A96" w:rsidRPr="00572F5F" w14:paraId="286F2B38" w14:textId="77777777" w:rsidTr="009F4F48">
        <w:trPr>
          <w:cantSplit/>
          <w:trHeight w:val="314"/>
          <w:tblHeader/>
        </w:trPr>
        <w:tc>
          <w:tcPr>
            <w:tcW w:w="9360" w:type="dxa"/>
            <w:gridSpan w:val="3"/>
            <w:tcBorders>
              <w:top w:val="nil"/>
              <w:left w:val="nil"/>
              <w:right w:val="nil"/>
            </w:tcBorders>
            <w:vAlign w:val="bottom"/>
          </w:tcPr>
          <w:bookmarkEnd w:id="36"/>
          <w:p w14:paraId="3F1BCC08" w14:textId="69E6A8EE"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Pr>
                <w:rFonts w:ascii="Arial" w:hAnsi="Arial"/>
                <w:b/>
              </w:rPr>
              <w:br/>
              <w:t xml:space="preserve">Requirements Traceability Matrix </w:t>
            </w:r>
          </w:p>
        </w:tc>
      </w:tr>
      <w:tr w:rsidR="00BC1A96" w:rsidRPr="00572F5F" w14:paraId="16952EE3" w14:textId="77777777" w:rsidTr="009F4F48">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710"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76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9F4F48">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710" w:type="dxa"/>
            <w:shd w:val="clear" w:color="auto" w:fill="auto"/>
            <w:vAlign w:val="center"/>
          </w:tcPr>
          <w:p w14:paraId="1AFA41C2" w14:textId="1D3DC9EA" w:rsidR="00BC1A96" w:rsidRPr="008F4D05" w:rsidRDefault="00F239EB" w:rsidP="00AF5DB9">
            <w:pPr>
              <w:pStyle w:val="H1bodytext"/>
              <w:spacing w:after="0"/>
              <w:ind w:left="0"/>
              <w:jc w:val="center"/>
              <w:rPr>
                <w:rFonts w:ascii="Arial" w:hAnsi="Arial"/>
                <w:bCs/>
              </w:rPr>
            </w:pPr>
            <w:r>
              <w:rPr>
                <w:rFonts w:ascii="Arial" w:hAnsi="Arial"/>
              </w:rPr>
              <w:t>CACIE-runner.py</w:t>
            </w:r>
            <w:r>
              <w:rPr>
                <w:rFonts w:ascii="Arial" w:hAnsi="Arial"/>
                <w:bCs/>
              </w:rPr>
              <w:t xml:space="preserve"> -</w:t>
            </w:r>
            <w:r w:rsidR="00BC1A96">
              <w:rPr>
                <w:rFonts w:ascii="Arial" w:hAnsi="Arial"/>
                <w:bCs/>
              </w:rPr>
              <w:t>IT-1</w:t>
            </w:r>
          </w:p>
        </w:tc>
        <w:tc>
          <w:tcPr>
            <w:tcW w:w="576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9F4F48">
        <w:trPr>
          <w:trHeight w:val="1430"/>
        </w:trPr>
        <w:tc>
          <w:tcPr>
            <w:tcW w:w="1890" w:type="dxa"/>
            <w:vAlign w:val="center"/>
          </w:tcPr>
          <w:p w14:paraId="4AE831C0" w14:textId="1D94900D"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r w:rsidR="00A849DC">
              <w:rPr>
                <w:rFonts w:ascii="Arial" w:hAnsi="Arial"/>
              </w:rPr>
              <w:t>FR-6</w:t>
            </w:r>
            <w:r w:rsidR="008E7CB2">
              <w:rPr>
                <w:rFonts w:ascii="Arial" w:hAnsi="Arial"/>
              </w:rPr>
              <w:br/>
            </w:r>
            <w:r w:rsidR="00D34A20">
              <w:rPr>
                <w:rFonts w:ascii="Arial" w:hAnsi="Arial"/>
              </w:rPr>
              <w:t>FR-7</w:t>
            </w:r>
          </w:p>
        </w:tc>
        <w:tc>
          <w:tcPr>
            <w:tcW w:w="1710" w:type="dxa"/>
            <w:vAlign w:val="center"/>
          </w:tcPr>
          <w:p w14:paraId="48C97176" w14:textId="3780214B" w:rsidR="00A849DC" w:rsidRDefault="00F239EB" w:rsidP="001B1AEA">
            <w:pPr>
              <w:pStyle w:val="H1bodytext"/>
              <w:spacing w:after="0"/>
              <w:ind w:left="0"/>
              <w:jc w:val="center"/>
              <w:rPr>
                <w:rFonts w:ascii="Arial" w:hAnsi="Arial"/>
              </w:rPr>
            </w:pPr>
            <w:r>
              <w:rPr>
                <w:rFonts w:ascii="Arial" w:hAnsi="Arial"/>
              </w:rPr>
              <w:t>CACIE-runner.py-TC</w:t>
            </w:r>
            <w:r w:rsidR="00A849DC">
              <w:rPr>
                <w:rFonts w:ascii="Arial" w:hAnsi="Arial"/>
              </w:rPr>
              <w:t>-</w:t>
            </w:r>
            <w:r w:rsidR="00587168">
              <w:rPr>
                <w:rFonts w:ascii="Arial" w:hAnsi="Arial"/>
              </w:rPr>
              <w:t>1</w:t>
            </w:r>
          </w:p>
        </w:tc>
        <w:tc>
          <w:tcPr>
            <w:tcW w:w="576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9F4F48">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710" w:type="dxa"/>
            <w:vAlign w:val="center"/>
          </w:tcPr>
          <w:p w14:paraId="101AC945" w14:textId="498A13C9" w:rsidR="00A849DC" w:rsidRDefault="00F239EB" w:rsidP="001B1AEA">
            <w:pPr>
              <w:pStyle w:val="H1bodytext"/>
              <w:spacing w:after="0"/>
              <w:ind w:left="0"/>
              <w:jc w:val="center"/>
              <w:rPr>
                <w:rFonts w:ascii="Arial" w:hAnsi="Arial"/>
              </w:rPr>
            </w:pPr>
            <w:r>
              <w:rPr>
                <w:rFonts w:ascii="Arial" w:hAnsi="Arial"/>
              </w:rPr>
              <w:t>CACIE-runner.py-TC</w:t>
            </w:r>
            <w:r w:rsidR="00A849DC">
              <w:rPr>
                <w:rFonts w:ascii="Arial" w:hAnsi="Arial"/>
              </w:rPr>
              <w:t>-</w:t>
            </w:r>
            <w:r w:rsidR="00587168">
              <w:rPr>
                <w:rFonts w:ascii="Arial" w:hAnsi="Arial"/>
              </w:rPr>
              <w:t>2</w:t>
            </w:r>
          </w:p>
        </w:tc>
        <w:tc>
          <w:tcPr>
            <w:tcW w:w="576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9F4F48">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710" w:type="dxa"/>
            <w:vAlign w:val="center"/>
          </w:tcPr>
          <w:p w14:paraId="55E638D6" w14:textId="0D256E81" w:rsidR="00987874" w:rsidRDefault="00F239EB" w:rsidP="001B1AEA">
            <w:pPr>
              <w:pStyle w:val="H1bodytext"/>
              <w:spacing w:after="0"/>
              <w:ind w:left="0"/>
              <w:jc w:val="center"/>
              <w:rPr>
                <w:rFonts w:ascii="Arial" w:hAnsi="Arial"/>
              </w:rPr>
            </w:pPr>
            <w:r>
              <w:rPr>
                <w:rFonts w:ascii="Arial" w:hAnsi="Arial"/>
              </w:rPr>
              <w:t>CACIE-runner.py-TC</w:t>
            </w:r>
            <w:r w:rsidR="00CF03C2">
              <w:rPr>
                <w:rFonts w:ascii="Arial" w:hAnsi="Arial"/>
              </w:rPr>
              <w:t>-3</w:t>
            </w:r>
          </w:p>
        </w:tc>
        <w:tc>
          <w:tcPr>
            <w:tcW w:w="576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9F4F48">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37"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710" w:type="dxa"/>
            <w:vAlign w:val="center"/>
          </w:tcPr>
          <w:p w14:paraId="13B459B6" w14:textId="700D07C7" w:rsidR="00BC1A96" w:rsidRDefault="00F239EB" w:rsidP="001B1AEA">
            <w:pPr>
              <w:pStyle w:val="H1bodytext"/>
              <w:spacing w:after="0"/>
              <w:ind w:left="0"/>
              <w:jc w:val="center"/>
              <w:rPr>
                <w:rFonts w:ascii="Arial" w:hAnsi="Arial"/>
              </w:rPr>
            </w:pPr>
            <w:r>
              <w:rPr>
                <w:rFonts w:ascii="Arial" w:hAnsi="Arial"/>
              </w:rPr>
              <w:t>CACIE-runner.py-TC</w:t>
            </w:r>
            <w:r w:rsidR="00BC1A96">
              <w:rPr>
                <w:rFonts w:ascii="Arial" w:hAnsi="Arial"/>
              </w:rPr>
              <w:t>-</w:t>
            </w:r>
            <w:r w:rsidR="005E1F93">
              <w:rPr>
                <w:rFonts w:ascii="Arial" w:hAnsi="Arial"/>
              </w:rPr>
              <w:t>4</w:t>
            </w:r>
          </w:p>
        </w:tc>
        <w:tc>
          <w:tcPr>
            <w:tcW w:w="5760" w:type="dxa"/>
            <w:vAlign w:val="center"/>
          </w:tcPr>
          <w:p w14:paraId="08E25C15" w14:textId="6D21475C"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tr w:rsidR="00381353" w14:paraId="4082D23B" w14:textId="77777777" w:rsidTr="009F4F48">
        <w:trPr>
          <w:trHeight w:val="935"/>
          <w:ins w:id="38" w:author="Kevin Smith" w:date="2020-01-31T14:31:00Z"/>
        </w:trPr>
        <w:tc>
          <w:tcPr>
            <w:tcW w:w="1890" w:type="dxa"/>
            <w:vAlign w:val="center"/>
          </w:tcPr>
          <w:p w14:paraId="796EB231" w14:textId="6C55AEB1" w:rsidR="00381353" w:rsidRDefault="00381353">
            <w:pPr>
              <w:pStyle w:val="H1bodytext"/>
              <w:spacing w:after="0"/>
              <w:ind w:left="0"/>
              <w:jc w:val="center"/>
              <w:rPr>
                <w:ins w:id="39" w:author="Kevin Smith" w:date="2020-01-31T14:31:00Z"/>
                <w:rFonts w:ascii="Arial" w:hAnsi="Arial"/>
              </w:rPr>
            </w:pPr>
            <w:ins w:id="40" w:author="Kevin Smith" w:date="2020-01-31T14:31:00Z">
              <w:r>
                <w:rPr>
                  <w:rFonts w:ascii="Arial" w:hAnsi="Arial"/>
                </w:rPr>
                <w:t>FR-8</w:t>
              </w:r>
            </w:ins>
          </w:p>
        </w:tc>
        <w:tc>
          <w:tcPr>
            <w:tcW w:w="1710" w:type="dxa"/>
            <w:vAlign w:val="center"/>
          </w:tcPr>
          <w:p w14:paraId="26B6F498" w14:textId="4F7895B4" w:rsidR="00381353" w:rsidRDefault="00381353" w:rsidP="001B1AEA">
            <w:pPr>
              <w:pStyle w:val="H1bodytext"/>
              <w:spacing w:after="0"/>
              <w:ind w:left="0"/>
              <w:jc w:val="center"/>
              <w:rPr>
                <w:ins w:id="41" w:author="Kevin Smith" w:date="2020-01-31T14:31:00Z"/>
                <w:rFonts w:ascii="Arial" w:hAnsi="Arial"/>
              </w:rPr>
            </w:pPr>
            <w:ins w:id="42" w:author="Kevin Smith" w:date="2020-01-31T14:31:00Z">
              <w:r>
                <w:rPr>
                  <w:rFonts w:ascii="Arial" w:hAnsi="Arial"/>
                </w:rPr>
                <w:t>CACIE-runner.py-TC-5</w:t>
              </w:r>
            </w:ins>
          </w:p>
        </w:tc>
        <w:tc>
          <w:tcPr>
            <w:tcW w:w="5760" w:type="dxa"/>
            <w:vAlign w:val="center"/>
          </w:tcPr>
          <w:p w14:paraId="53D2292F" w14:textId="52B8B613" w:rsidR="00381353" w:rsidRDefault="00381353" w:rsidP="001B1AEA">
            <w:pPr>
              <w:pStyle w:val="H1bodytext"/>
              <w:spacing w:after="0"/>
              <w:ind w:left="0"/>
              <w:jc w:val="center"/>
              <w:rPr>
                <w:ins w:id="43" w:author="Kevin Smith" w:date="2020-01-31T14:31:00Z"/>
                <w:rFonts w:ascii="Arial" w:hAnsi="Arial" w:cs="Arial"/>
              </w:rPr>
            </w:pPr>
            <w:ins w:id="44" w:author="Kevin Smith" w:date="2020-01-31T14:33:00Z">
              <w:r>
                <w:rPr>
                  <w:rFonts w:ascii="Arial" w:hAnsi="Arial" w:cs="Arial"/>
                </w:rPr>
                <w:t>“manual</w:t>
              </w:r>
            </w:ins>
            <w:ins w:id="45" w:author="Kevin Smith" w:date="2020-01-31T14:34:00Z">
              <w:r>
                <w:rPr>
                  <w:rFonts w:ascii="Arial" w:hAnsi="Arial" w:cs="Arial"/>
                </w:rPr>
                <w:t>”</w:t>
              </w:r>
            </w:ins>
            <w:ins w:id="46" w:author="Kevin Smith" w:date="2020-01-31T14:33:00Z">
              <w:r>
                <w:rPr>
                  <w:rFonts w:ascii="Arial" w:hAnsi="Arial" w:cs="Arial"/>
                </w:rPr>
                <w:t xml:space="preserve"> switch triggers </w:t>
              </w:r>
            </w:ins>
            <w:ins w:id="47" w:author="Kevin Smith" w:date="2020-01-31T14:34:00Z">
              <w:r>
                <w:rPr>
                  <w:rFonts w:ascii="Arial" w:hAnsi="Arial" w:cs="Arial"/>
                </w:rPr>
                <w:t>Manual Mode</w:t>
              </w:r>
            </w:ins>
          </w:p>
        </w:tc>
      </w:tr>
      <w:tr w:rsidR="00381353" w14:paraId="0171A858" w14:textId="77777777" w:rsidTr="009F4F48">
        <w:trPr>
          <w:trHeight w:val="935"/>
          <w:ins w:id="48" w:author="Kevin Smith" w:date="2020-01-31T14:32:00Z"/>
        </w:trPr>
        <w:tc>
          <w:tcPr>
            <w:tcW w:w="1890" w:type="dxa"/>
            <w:vAlign w:val="center"/>
          </w:tcPr>
          <w:p w14:paraId="0BBA1338" w14:textId="77777777" w:rsidR="00381353" w:rsidRDefault="00381353">
            <w:pPr>
              <w:pStyle w:val="H1bodytext"/>
              <w:spacing w:after="0"/>
              <w:ind w:left="0"/>
              <w:jc w:val="center"/>
              <w:rPr>
                <w:ins w:id="49" w:author="Christian Hall" w:date="2020-02-06T13:59:00Z"/>
                <w:rFonts w:ascii="Arial" w:hAnsi="Arial"/>
              </w:rPr>
            </w:pPr>
            <w:ins w:id="50" w:author="Kevin Smith" w:date="2020-01-31T14:32:00Z">
              <w:r>
                <w:rPr>
                  <w:rFonts w:ascii="Arial" w:hAnsi="Arial"/>
                </w:rPr>
                <w:t>FR-9</w:t>
              </w:r>
            </w:ins>
          </w:p>
          <w:p w14:paraId="0DA6C38F" w14:textId="4C0613A9" w:rsidR="00A96C36" w:rsidRDefault="00A96C36">
            <w:pPr>
              <w:pStyle w:val="H1bodytext"/>
              <w:spacing w:after="0"/>
              <w:ind w:left="0"/>
              <w:jc w:val="center"/>
              <w:rPr>
                <w:ins w:id="51" w:author="Kevin Smith" w:date="2020-01-31T14:32:00Z"/>
                <w:rFonts w:ascii="Arial" w:hAnsi="Arial"/>
              </w:rPr>
            </w:pPr>
            <w:ins w:id="52" w:author="Christian Hall" w:date="2020-02-06T13:59:00Z">
              <w:r>
                <w:rPr>
                  <w:rFonts w:ascii="Arial" w:hAnsi="Arial"/>
                </w:rPr>
                <w:t>FR-10</w:t>
              </w:r>
            </w:ins>
          </w:p>
        </w:tc>
        <w:tc>
          <w:tcPr>
            <w:tcW w:w="1710" w:type="dxa"/>
            <w:vAlign w:val="center"/>
          </w:tcPr>
          <w:p w14:paraId="51A90B02" w14:textId="23169F89" w:rsidR="00381353" w:rsidRDefault="00381353" w:rsidP="001B1AEA">
            <w:pPr>
              <w:pStyle w:val="H1bodytext"/>
              <w:spacing w:after="0"/>
              <w:ind w:left="0"/>
              <w:jc w:val="center"/>
              <w:rPr>
                <w:ins w:id="53" w:author="Kevin Smith" w:date="2020-01-31T14:32:00Z"/>
                <w:rFonts w:ascii="Arial" w:hAnsi="Arial"/>
              </w:rPr>
            </w:pPr>
            <w:ins w:id="54" w:author="Kevin Smith" w:date="2020-01-31T14:32:00Z">
              <w:r>
                <w:rPr>
                  <w:rFonts w:ascii="Arial" w:hAnsi="Arial"/>
                </w:rPr>
                <w:t>CACIE-runner.py-TC-6</w:t>
              </w:r>
            </w:ins>
          </w:p>
        </w:tc>
        <w:tc>
          <w:tcPr>
            <w:tcW w:w="5760" w:type="dxa"/>
            <w:vAlign w:val="center"/>
          </w:tcPr>
          <w:p w14:paraId="5D181F32" w14:textId="55068915" w:rsidR="00381353" w:rsidRDefault="00381353" w:rsidP="001B1AEA">
            <w:pPr>
              <w:pStyle w:val="H1bodytext"/>
              <w:spacing w:after="0"/>
              <w:ind w:left="0"/>
              <w:jc w:val="center"/>
              <w:rPr>
                <w:ins w:id="55" w:author="Kevin Smith" w:date="2020-01-31T14:32:00Z"/>
                <w:rFonts w:ascii="Arial" w:hAnsi="Arial" w:cs="Arial"/>
              </w:rPr>
            </w:pPr>
            <w:ins w:id="56" w:author="Kevin Smith" w:date="2020-01-31T14:34:00Z">
              <w:r>
                <w:rPr>
                  <w:rFonts w:ascii="Arial" w:hAnsi="Arial" w:cs="Arial"/>
                </w:rPr>
                <w:t>“virtual” switch triggers Virtual Mode</w:t>
              </w:r>
            </w:ins>
            <w:ins w:id="57" w:author="Christian Hall" w:date="2020-02-06T13:59:00Z">
              <w:r w:rsidR="00A96C36">
                <w:rPr>
                  <w:rFonts w:ascii="Arial" w:hAnsi="Arial" w:cs="Arial"/>
                </w:rPr>
                <w:t xml:space="preserve"> and Runner reports hash of invoked tool</w:t>
              </w:r>
            </w:ins>
          </w:p>
        </w:tc>
      </w:tr>
      <w:tr w:rsidR="00381353" w:rsidDel="00A96C36" w14:paraId="25647480" w14:textId="18E60242" w:rsidTr="009F4F48">
        <w:trPr>
          <w:trHeight w:val="935"/>
          <w:ins w:id="58" w:author="Kevin Smith" w:date="2020-01-31T14:32:00Z"/>
          <w:del w:id="59" w:author="Christian Hall" w:date="2020-02-06T13:59:00Z"/>
        </w:trPr>
        <w:tc>
          <w:tcPr>
            <w:tcW w:w="1890" w:type="dxa"/>
            <w:vAlign w:val="center"/>
          </w:tcPr>
          <w:p w14:paraId="19A0293A" w14:textId="46E18292" w:rsidR="00381353" w:rsidDel="00A96C36" w:rsidRDefault="00381353">
            <w:pPr>
              <w:pStyle w:val="H1bodytext"/>
              <w:spacing w:after="0"/>
              <w:ind w:left="0"/>
              <w:jc w:val="center"/>
              <w:rPr>
                <w:ins w:id="60" w:author="Kevin Smith" w:date="2020-01-31T14:32:00Z"/>
                <w:del w:id="61" w:author="Christian Hall" w:date="2020-02-06T13:59:00Z"/>
                <w:rFonts w:ascii="Arial" w:hAnsi="Arial"/>
              </w:rPr>
            </w:pPr>
            <w:ins w:id="62" w:author="Kevin Smith" w:date="2020-01-31T14:32:00Z">
              <w:del w:id="63" w:author="Christian Hall" w:date="2020-02-06T13:59:00Z">
                <w:r w:rsidDel="00A96C36">
                  <w:rPr>
                    <w:rFonts w:ascii="Arial" w:hAnsi="Arial"/>
                  </w:rPr>
                  <w:delText>FR-10</w:delText>
                </w:r>
              </w:del>
            </w:ins>
          </w:p>
        </w:tc>
        <w:tc>
          <w:tcPr>
            <w:tcW w:w="1710" w:type="dxa"/>
            <w:vAlign w:val="center"/>
          </w:tcPr>
          <w:p w14:paraId="305A6738" w14:textId="13C244A2" w:rsidR="00381353" w:rsidDel="00A96C36" w:rsidRDefault="00381353" w:rsidP="001B1AEA">
            <w:pPr>
              <w:pStyle w:val="H1bodytext"/>
              <w:spacing w:after="0"/>
              <w:ind w:left="0"/>
              <w:jc w:val="center"/>
              <w:rPr>
                <w:ins w:id="64" w:author="Kevin Smith" w:date="2020-01-31T14:32:00Z"/>
                <w:del w:id="65" w:author="Christian Hall" w:date="2020-02-06T13:59:00Z"/>
                <w:rFonts w:ascii="Arial" w:hAnsi="Arial"/>
              </w:rPr>
            </w:pPr>
            <w:ins w:id="66" w:author="Kevin Smith" w:date="2020-01-31T14:32:00Z">
              <w:del w:id="67" w:author="Christian Hall" w:date="2020-02-06T13:59:00Z">
                <w:r w:rsidDel="00A96C36">
                  <w:rPr>
                    <w:rFonts w:ascii="Arial" w:hAnsi="Arial"/>
                  </w:rPr>
                  <w:delText>CACIE</w:delText>
                </w:r>
              </w:del>
            </w:ins>
            <w:ins w:id="68" w:author="Kevin Smith" w:date="2020-01-31T14:33:00Z">
              <w:del w:id="69" w:author="Christian Hall" w:date="2020-02-06T13:59:00Z">
                <w:r w:rsidDel="00A96C36">
                  <w:rPr>
                    <w:rFonts w:ascii="Arial" w:hAnsi="Arial"/>
                  </w:rPr>
                  <w:delText>-runner.py-TC-7</w:delText>
                </w:r>
              </w:del>
            </w:ins>
          </w:p>
        </w:tc>
        <w:tc>
          <w:tcPr>
            <w:tcW w:w="5760" w:type="dxa"/>
            <w:vAlign w:val="center"/>
          </w:tcPr>
          <w:p w14:paraId="17369E52" w14:textId="21AA2F51" w:rsidR="00381353" w:rsidDel="00A96C36" w:rsidRDefault="00381353" w:rsidP="001B1AEA">
            <w:pPr>
              <w:pStyle w:val="H1bodytext"/>
              <w:spacing w:after="0"/>
              <w:ind w:left="0"/>
              <w:jc w:val="center"/>
              <w:rPr>
                <w:ins w:id="70" w:author="Kevin Smith" w:date="2020-01-31T14:32:00Z"/>
                <w:del w:id="71" w:author="Christian Hall" w:date="2020-02-06T13:59:00Z"/>
                <w:rFonts w:ascii="Arial" w:hAnsi="Arial" w:cs="Arial"/>
              </w:rPr>
            </w:pPr>
            <w:ins w:id="72" w:author="Kevin Smith" w:date="2020-01-31T14:34:00Z">
              <w:del w:id="73" w:author="Christian Hall" w:date="2020-02-06T13:59:00Z">
                <w:r w:rsidDel="00A96C36">
                  <w:rPr>
                    <w:rFonts w:ascii="Arial" w:hAnsi="Arial" w:cs="Arial"/>
                  </w:rPr>
                  <w:delText>Runner reports hash of invoked tool</w:delText>
                </w:r>
              </w:del>
            </w:ins>
          </w:p>
        </w:tc>
      </w:tr>
      <w:bookmarkEnd w:id="37"/>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50EBAC72"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530"/>
        <w:gridCol w:w="6328"/>
        <w:gridCol w:w="1502"/>
      </w:tblGrid>
      <w:tr w:rsidR="00842FFD" w:rsidRPr="00932809" w14:paraId="6A6C7DA1" w14:textId="77777777" w:rsidTr="009F4F48">
        <w:trPr>
          <w:cantSplit/>
          <w:trHeight w:val="360"/>
          <w:tblHeader/>
        </w:trPr>
        <w:tc>
          <w:tcPr>
            <w:tcW w:w="9360"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9F4F48">
        <w:trPr>
          <w:cantSplit/>
          <w:trHeight w:val="530"/>
          <w:tblHeader/>
        </w:trPr>
        <w:tc>
          <w:tcPr>
            <w:tcW w:w="153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328"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02"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9F4F48">
        <w:trPr>
          <w:trHeight w:val="980"/>
        </w:trPr>
        <w:tc>
          <w:tcPr>
            <w:tcW w:w="9360"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r>
              <w:rPr>
                <w:rFonts w:ascii="Arial" w:hAnsi="Arial"/>
                <w:i/>
                <w:iCs/>
              </w:rPr>
              <w:t>Note  [Testing_Directory]  in acceptance test report</w:t>
            </w:r>
          </w:p>
        </w:tc>
      </w:tr>
      <w:tr w:rsidR="00A45A04" w14:paraId="3FB74CD8" w14:textId="77777777" w:rsidTr="009F4F48">
        <w:trPr>
          <w:trHeight w:val="3077"/>
        </w:trPr>
        <w:tc>
          <w:tcPr>
            <w:tcW w:w="9360"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5A51C592" w14:textId="77777777" w:rsidR="00A45A04" w:rsidRDefault="00A45A04" w:rsidP="00A45A04">
            <w:pPr>
              <w:pStyle w:val="H1bodytext"/>
              <w:spacing w:after="0"/>
              <w:ind w:left="0"/>
              <w:rPr>
                <w:rFonts w:ascii="Arial" w:hAnsi="Arial"/>
                <w:i/>
                <w:iCs/>
              </w:rPr>
            </w:pPr>
            <w:r w:rsidRPr="008E7CB2">
              <w:rPr>
                <w:rFonts w:ascii="Arial" w:hAnsi="Arial"/>
                <w:i/>
                <w:iCs/>
              </w:rPr>
              <w:t>git pull</w:t>
            </w:r>
          </w:p>
          <w:p w14:paraId="6331FB38" w14:textId="77777777" w:rsidR="00BE17F7" w:rsidRDefault="00BE17F7" w:rsidP="00A45A04">
            <w:pPr>
              <w:pStyle w:val="H1bodytext"/>
              <w:spacing w:after="0"/>
              <w:ind w:left="0"/>
              <w:rPr>
                <w:rFonts w:ascii="Arial" w:hAnsi="Arial"/>
                <w:i/>
                <w:iCs/>
              </w:rPr>
            </w:pPr>
          </w:p>
          <w:p w14:paraId="28E52BB3" w14:textId="5DF4F87C" w:rsidR="00BE17F7" w:rsidRDefault="00F41007" w:rsidP="00A45A04">
            <w:pPr>
              <w:pStyle w:val="H1bodytext"/>
              <w:spacing w:after="0"/>
              <w:ind w:left="0"/>
              <w:rPr>
                <w:rFonts w:ascii="Arial" w:hAnsi="Arial"/>
                <w:i/>
                <w:iCs/>
              </w:rPr>
            </w:pPr>
            <w:r>
              <w:rPr>
                <w:rFonts w:ascii="Arial" w:hAnsi="Arial"/>
                <w:i/>
                <w:iCs/>
              </w:rPr>
              <w:t xml:space="preserve">NOTE: </w:t>
            </w:r>
            <w:r w:rsidR="00BE17F7">
              <w:rPr>
                <w:rFonts w:ascii="Arial" w:hAnsi="Arial"/>
                <w:i/>
                <w:iCs/>
              </w:rPr>
              <w:t>.sh extension for Linux platform</w:t>
            </w:r>
          </w:p>
          <w:p w14:paraId="6F37835C" w14:textId="25BA9A40" w:rsidR="00BE17F7" w:rsidRDefault="00F41007" w:rsidP="00A45A04">
            <w:pPr>
              <w:pStyle w:val="H1bodytext"/>
              <w:spacing w:after="0"/>
              <w:ind w:left="0"/>
              <w:rPr>
                <w:rFonts w:ascii="Arial" w:hAnsi="Arial"/>
                <w:i/>
                <w:iCs/>
              </w:rPr>
            </w:pPr>
            <w:r>
              <w:rPr>
                <w:rFonts w:ascii="Arial" w:hAnsi="Arial"/>
                <w:i/>
                <w:iCs/>
              </w:rPr>
              <w:t xml:space="preserve">NOTE: </w:t>
            </w:r>
            <w:r w:rsidR="00BE17F7">
              <w:rPr>
                <w:rFonts w:ascii="Arial" w:hAnsi="Arial"/>
                <w:i/>
                <w:iCs/>
              </w:rPr>
              <w:t>.bat extension for Windows platform</w:t>
            </w:r>
          </w:p>
        </w:tc>
      </w:tr>
      <w:tr w:rsidR="00A45A04" w14:paraId="5B42FD99" w14:textId="77777777" w:rsidTr="009F4F48">
        <w:trPr>
          <w:trHeight w:val="917"/>
        </w:trPr>
        <w:tc>
          <w:tcPr>
            <w:tcW w:w="1530" w:type="dxa"/>
            <w:vMerge w:val="restart"/>
            <w:vAlign w:val="center"/>
          </w:tcPr>
          <w:p w14:paraId="70A6BA35" w14:textId="379A5B17" w:rsidR="00A45A04" w:rsidRPr="00E03477" w:rsidRDefault="009F4F48" w:rsidP="001B1AEA">
            <w:pPr>
              <w:pStyle w:val="H1bodytext"/>
              <w:spacing w:after="0"/>
              <w:ind w:left="0"/>
              <w:jc w:val="center"/>
              <w:rPr>
                <w:rFonts w:ascii="Arial" w:hAnsi="Arial"/>
              </w:rPr>
            </w:pPr>
            <w:r>
              <w:rPr>
                <w:rFonts w:ascii="Arial" w:hAnsi="Arial"/>
              </w:rPr>
              <w:t>CACIE-runner.py</w:t>
            </w:r>
            <w:r>
              <w:rPr>
                <w:rFonts w:ascii="Arial" w:hAnsi="Arial"/>
                <w:bCs/>
              </w:rPr>
              <w:t xml:space="preserve"> -IT-1</w:t>
            </w:r>
            <w:del w:id="74" w:author="Sara Lindberg" w:date="2020-01-10T15:14:00Z">
              <w:r w:rsidR="00A45A04" w:rsidRPr="00E03477" w:rsidDel="00DD29CB">
                <w:rPr>
                  <w:rFonts w:ascii="Arial" w:hAnsi="Arial"/>
                </w:rPr>
                <w:delText>-1</w:delText>
              </w:r>
            </w:del>
          </w:p>
        </w:tc>
        <w:tc>
          <w:tcPr>
            <w:tcW w:w="7830"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[Testing_Directory]</w:t>
            </w:r>
            <w:r w:rsidRPr="00BD73B8">
              <w:rPr>
                <w:rFonts w:ascii="Arial" w:hAnsi="Arial"/>
                <w:i/>
                <w:iCs/>
              </w:rPr>
              <w:t>\ca-surf-test</w:t>
            </w:r>
            <w:r>
              <w:rPr>
                <w:rFonts w:ascii="Arial" w:hAnsi="Arial"/>
                <w:i/>
                <w:iCs/>
              </w:rPr>
              <w:t xml:space="preserve"> </w:t>
            </w:r>
          </w:p>
        </w:tc>
      </w:tr>
      <w:tr w:rsidR="005C49F0" w14:paraId="6AE12D06" w14:textId="77777777" w:rsidTr="009F4F48">
        <w:trPr>
          <w:trHeight w:val="1583"/>
        </w:trPr>
        <w:tc>
          <w:tcPr>
            <w:tcW w:w="153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7830" w:type="dxa"/>
            <w:gridSpan w:val="2"/>
            <w:vAlign w:val="center"/>
          </w:tcPr>
          <w:p w14:paraId="2695E385" w14:textId="52227097"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w:t>
            </w:r>
            <w:r w:rsidR="00BE17F7">
              <w:rPr>
                <w:rFonts w:ascii="Arial" w:hAnsi="Arial"/>
                <w:i/>
                <w:iCs/>
              </w:rPr>
              <w:t>[sh][bat]</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0D9A188B"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w:t>
            </w:r>
            <w:r w:rsidR="00BE17F7">
              <w:rPr>
                <w:rFonts w:ascii="Arial" w:hAnsi="Arial"/>
                <w:i/>
                <w:iCs/>
              </w:rPr>
              <w:t>[sh][bat]</w:t>
            </w:r>
          </w:p>
        </w:tc>
      </w:tr>
      <w:tr w:rsidR="005C49F0" w14:paraId="416E88C6" w14:textId="77777777" w:rsidTr="009F4F48">
        <w:trPr>
          <w:trHeight w:val="710"/>
        </w:trPr>
        <w:tc>
          <w:tcPr>
            <w:tcW w:w="153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328"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02"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9F4F48">
        <w:trPr>
          <w:trHeight w:val="710"/>
        </w:trPr>
        <w:tc>
          <w:tcPr>
            <w:tcW w:w="153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328"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02"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9F4F48">
        <w:trPr>
          <w:trHeight w:val="827"/>
        </w:trPr>
        <w:tc>
          <w:tcPr>
            <w:tcW w:w="1530" w:type="dxa"/>
            <w:vMerge w:val="restart"/>
            <w:vAlign w:val="center"/>
          </w:tcPr>
          <w:p w14:paraId="1930C03B" w14:textId="339E1458" w:rsidR="00A45A04" w:rsidRDefault="00F239EB" w:rsidP="001B1AEA">
            <w:pPr>
              <w:pStyle w:val="H1bodytext"/>
              <w:spacing w:after="0"/>
              <w:ind w:left="0"/>
              <w:jc w:val="center"/>
              <w:rPr>
                <w:rFonts w:ascii="Arial" w:hAnsi="Arial"/>
              </w:rPr>
            </w:pPr>
            <w:r>
              <w:rPr>
                <w:rFonts w:ascii="Arial" w:hAnsi="Arial"/>
              </w:rPr>
              <w:t>CACIE-runner.py-TC</w:t>
            </w:r>
            <w:r w:rsidR="00A45A04">
              <w:rPr>
                <w:rFonts w:ascii="Arial" w:hAnsi="Arial"/>
              </w:rPr>
              <w:t>-1</w:t>
            </w:r>
          </w:p>
        </w:tc>
        <w:tc>
          <w:tcPr>
            <w:tcW w:w="7830"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[Testing_Directory]\ca</w:t>
            </w:r>
            <w:r w:rsidRPr="00AB2713">
              <w:rPr>
                <w:rFonts w:ascii="Arial" w:hAnsi="Arial"/>
                <w:i/>
                <w:iCs/>
              </w:rPr>
              <w:t>-surf-test\</w:t>
            </w:r>
            <w:r>
              <w:rPr>
                <w:rFonts w:ascii="Arial" w:hAnsi="Arial"/>
                <w:i/>
                <w:iCs/>
              </w:rPr>
              <w:t xml:space="preserve"> subdirectory</w:t>
            </w:r>
          </w:p>
        </w:tc>
      </w:tr>
      <w:tr w:rsidR="00842FFD" w14:paraId="16A19A2A" w14:textId="77777777" w:rsidTr="009F4F48">
        <w:trPr>
          <w:trHeight w:val="1520"/>
        </w:trPr>
        <w:tc>
          <w:tcPr>
            <w:tcW w:w="1530" w:type="dxa"/>
            <w:vMerge/>
            <w:vAlign w:val="center"/>
          </w:tcPr>
          <w:p w14:paraId="07AFDFC9"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CF4644C" w14:textId="6B720EC1"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BE17F7">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0A083761"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w:t>
            </w:r>
            <w:r w:rsidR="00BE17F7">
              <w:rPr>
                <w:rFonts w:ascii="Arial" w:hAnsi="Arial"/>
                <w:i/>
                <w:iCs/>
              </w:rPr>
              <w:t>[sh][bat]</w:t>
            </w:r>
          </w:p>
        </w:tc>
      </w:tr>
      <w:tr w:rsidR="00842FFD" w14:paraId="517E1C43" w14:textId="77777777" w:rsidTr="009F4F48">
        <w:trPr>
          <w:trHeight w:val="1160"/>
        </w:trPr>
        <w:tc>
          <w:tcPr>
            <w:tcW w:w="1530" w:type="dxa"/>
            <w:vMerge/>
            <w:vAlign w:val="center"/>
          </w:tcPr>
          <w:p w14:paraId="50A4020B" w14:textId="77777777" w:rsidR="00842FFD" w:rsidRDefault="00842FFD" w:rsidP="001B1AEA">
            <w:pPr>
              <w:pStyle w:val="H1bodytext"/>
              <w:spacing w:after="0"/>
              <w:ind w:left="0"/>
              <w:jc w:val="center"/>
              <w:rPr>
                <w:rFonts w:ascii="Arial" w:hAnsi="Arial"/>
              </w:rPr>
            </w:pPr>
          </w:p>
        </w:tc>
        <w:tc>
          <w:tcPr>
            <w:tcW w:w="6328"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[Testing_Directory]</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02"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9F4F48">
        <w:trPr>
          <w:trHeight w:val="980"/>
        </w:trPr>
        <w:tc>
          <w:tcPr>
            <w:tcW w:w="1530" w:type="dxa"/>
            <w:vMerge/>
            <w:vAlign w:val="center"/>
          </w:tcPr>
          <w:p w14:paraId="6E0F1E90" w14:textId="77777777" w:rsidR="00842FFD" w:rsidRDefault="00842FFD" w:rsidP="001B1AEA">
            <w:pPr>
              <w:pStyle w:val="H1bodytext"/>
              <w:spacing w:after="0"/>
              <w:ind w:left="0"/>
              <w:jc w:val="center"/>
              <w:rPr>
                <w:rFonts w:ascii="Arial" w:hAnsi="Arial"/>
              </w:rPr>
            </w:pPr>
          </w:p>
        </w:tc>
        <w:tc>
          <w:tcPr>
            <w:tcW w:w="6328"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75" w:name="_Hlk24549452"/>
            <w:r w:rsidR="006D329A" w:rsidRPr="000E3ED1">
              <w:rPr>
                <w:rFonts w:ascii="Arial" w:hAnsi="Arial"/>
              </w:rPr>
              <w:t>[Testing_Directory]</w:t>
            </w:r>
            <w:r w:rsidR="006D329A">
              <w:rPr>
                <w:rFonts w:ascii="Arial" w:hAnsi="Arial"/>
                <w:i/>
                <w:iCs/>
              </w:rPr>
              <w:t xml:space="preserve"> </w:t>
            </w:r>
            <w:r w:rsidR="005B4304">
              <w:rPr>
                <w:rFonts w:ascii="Arial" w:hAnsi="Arial"/>
              </w:rPr>
              <w:t>\</w:t>
            </w:r>
            <w:bookmarkEnd w:id="75"/>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02"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9F4F48">
        <w:trPr>
          <w:trHeight w:val="1817"/>
        </w:trPr>
        <w:tc>
          <w:tcPr>
            <w:tcW w:w="1530" w:type="dxa"/>
            <w:vMerge/>
            <w:vAlign w:val="center"/>
          </w:tcPr>
          <w:p w14:paraId="4C1160E1" w14:textId="77777777" w:rsidR="00842FFD" w:rsidRDefault="00842FFD" w:rsidP="001B1AEA">
            <w:pPr>
              <w:pStyle w:val="H1bodytext"/>
              <w:spacing w:after="0"/>
              <w:ind w:left="0"/>
              <w:jc w:val="center"/>
              <w:rPr>
                <w:rFonts w:ascii="Arial" w:hAnsi="Arial"/>
              </w:rPr>
            </w:pPr>
          </w:p>
        </w:tc>
        <w:tc>
          <w:tcPr>
            <w:tcW w:w="6328"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[Testing_Directory]</w:t>
            </w:r>
            <w:r w:rsidR="001B1AEA">
              <w:rPr>
                <w:rFonts w:ascii="Arial" w:hAnsi="Arial"/>
              </w:rPr>
              <w:t>\</w:t>
            </w:r>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02"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9F4F48">
        <w:trPr>
          <w:trHeight w:val="2042"/>
        </w:trPr>
        <w:tc>
          <w:tcPr>
            <w:tcW w:w="1530" w:type="dxa"/>
            <w:vMerge/>
            <w:vAlign w:val="center"/>
          </w:tcPr>
          <w:p w14:paraId="61B9247A" w14:textId="77777777" w:rsidR="00842FFD" w:rsidRDefault="00842FFD" w:rsidP="001B1AEA">
            <w:pPr>
              <w:pStyle w:val="H1bodytext"/>
              <w:spacing w:after="0"/>
              <w:ind w:left="0"/>
              <w:jc w:val="center"/>
              <w:rPr>
                <w:rFonts w:ascii="Arial" w:hAnsi="Arial"/>
              </w:rPr>
            </w:pPr>
          </w:p>
        </w:tc>
        <w:tc>
          <w:tcPr>
            <w:tcW w:w="6328"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[Testing_Directory]</w:t>
            </w:r>
            <w:r w:rsidR="001379A4" w:rsidRPr="000E3ED1">
              <w:rPr>
                <w:rFonts w:ascii="Arial" w:hAnsi="Arial"/>
              </w:rPr>
              <w:t>\</w:t>
            </w:r>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pylib\runner\config.json to verify</w:t>
            </w:r>
          </w:p>
        </w:tc>
        <w:tc>
          <w:tcPr>
            <w:tcW w:w="1502"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9F4F48">
        <w:trPr>
          <w:trHeight w:val="1160"/>
        </w:trPr>
        <w:tc>
          <w:tcPr>
            <w:tcW w:w="1530" w:type="dxa"/>
            <w:vMerge w:val="restart"/>
            <w:vAlign w:val="center"/>
          </w:tcPr>
          <w:p w14:paraId="492D4663" w14:textId="527F4F3B" w:rsidR="001B1AEA" w:rsidRDefault="00F239EB" w:rsidP="001B1AEA">
            <w:pPr>
              <w:pStyle w:val="H1bodytext"/>
              <w:spacing w:after="0"/>
              <w:ind w:left="0"/>
              <w:jc w:val="center"/>
              <w:rPr>
                <w:rFonts w:ascii="Arial" w:hAnsi="Arial"/>
              </w:rPr>
            </w:pPr>
            <w:r>
              <w:rPr>
                <w:rFonts w:ascii="Arial" w:hAnsi="Arial"/>
              </w:rPr>
              <w:t>CACIE-runner.py-TC</w:t>
            </w:r>
            <w:r w:rsidR="001B1AEA">
              <w:rPr>
                <w:rFonts w:ascii="Arial" w:hAnsi="Arial"/>
              </w:rPr>
              <w:t>-2</w:t>
            </w:r>
          </w:p>
        </w:tc>
        <w:tc>
          <w:tcPr>
            <w:tcW w:w="7830"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[Testing_Directory]\ca</w:t>
            </w:r>
            <w:r w:rsidRPr="00AB2713">
              <w:rPr>
                <w:rFonts w:ascii="Arial" w:hAnsi="Arial"/>
                <w:i/>
                <w:iCs/>
              </w:rPr>
              <w:t>-surf-test\</w:t>
            </w:r>
            <w:r>
              <w:rPr>
                <w:rFonts w:ascii="Arial" w:hAnsi="Arial"/>
                <w:i/>
                <w:iCs/>
              </w:rPr>
              <w:t xml:space="preserve"> subdirectory</w:t>
            </w:r>
          </w:p>
        </w:tc>
      </w:tr>
      <w:tr w:rsidR="001B1AEA" w14:paraId="7DFFC053" w14:textId="77777777" w:rsidTr="009F4F48">
        <w:trPr>
          <w:trHeight w:val="1565"/>
        </w:trPr>
        <w:tc>
          <w:tcPr>
            <w:tcW w:w="1530" w:type="dxa"/>
            <w:vMerge/>
            <w:vAlign w:val="center"/>
          </w:tcPr>
          <w:p w14:paraId="0485F182" w14:textId="624B7B64" w:rsidR="001B1AEA" w:rsidRDefault="001B1AEA" w:rsidP="001B1AEA">
            <w:pPr>
              <w:pStyle w:val="H1bodytext"/>
              <w:spacing w:after="0"/>
              <w:ind w:left="0"/>
              <w:jc w:val="center"/>
              <w:rPr>
                <w:rFonts w:ascii="Arial" w:hAnsi="Arial"/>
              </w:rPr>
            </w:pPr>
          </w:p>
        </w:tc>
        <w:tc>
          <w:tcPr>
            <w:tcW w:w="7830" w:type="dxa"/>
            <w:gridSpan w:val="2"/>
            <w:vAlign w:val="center"/>
          </w:tcPr>
          <w:p w14:paraId="4F28EFC5" w14:textId="6EDFE9DE" w:rsidR="001B1AEA" w:rsidRDefault="001B1AEA" w:rsidP="001379A4">
            <w:pPr>
              <w:pStyle w:val="H1bodytext"/>
              <w:spacing w:after="0"/>
              <w:ind w:left="0"/>
              <w:rPr>
                <w:rFonts w:ascii="Arial" w:hAnsi="Arial"/>
                <w:i/>
                <w:iCs/>
              </w:rPr>
            </w:pPr>
            <w:r w:rsidRPr="008E7CB2">
              <w:rPr>
                <w:rFonts w:ascii="Arial" w:hAnsi="Arial"/>
                <w:i/>
                <w:iCs/>
              </w:rPr>
              <w:t>Invoke Tool Runner and test tool using runner</w:t>
            </w:r>
            <w:r>
              <w:rPr>
                <w:rFonts w:ascii="Arial" w:hAnsi="Arial"/>
                <w:i/>
                <w:iCs/>
              </w:rPr>
              <w:t>_run</w:t>
            </w:r>
            <w:r w:rsidRPr="008E7CB2">
              <w:rPr>
                <w:rFonts w:ascii="Arial" w:hAnsi="Arial"/>
                <w:i/>
                <w:iCs/>
              </w:rPr>
              <w:t xml:space="preserve"> _ATC-2.</w:t>
            </w:r>
            <w:r w:rsidR="00BE17F7">
              <w:rPr>
                <w:rFonts w:ascii="Arial" w:hAnsi="Arial"/>
                <w:i/>
                <w:iCs/>
              </w:rPr>
              <w:t>[sh][bat]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7CD5EE8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w:t>
            </w:r>
            <w:r w:rsidR="00BE17F7">
              <w:rPr>
                <w:rFonts w:ascii="Arial" w:hAnsi="Arial"/>
                <w:i/>
                <w:iCs/>
              </w:rPr>
              <w:t>[sh][bat]</w:t>
            </w:r>
          </w:p>
        </w:tc>
      </w:tr>
      <w:tr w:rsidR="001B1AEA" w14:paraId="502DED07" w14:textId="77777777" w:rsidTr="009F4F48">
        <w:trPr>
          <w:trHeight w:val="1070"/>
        </w:trPr>
        <w:tc>
          <w:tcPr>
            <w:tcW w:w="1530" w:type="dxa"/>
            <w:vMerge/>
            <w:vAlign w:val="center"/>
          </w:tcPr>
          <w:p w14:paraId="57822171" w14:textId="77777777" w:rsidR="001B1AEA" w:rsidRDefault="001B1AEA" w:rsidP="001B1AEA">
            <w:pPr>
              <w:pStyle w:val="H1bodytext"/>
              <w:spacing w:after="0"/>
              <w:ind w:left="0"/>
              <w:jc w:val="center"/>
              <w:rPr>
                <w:rFonts w:ascii="Arial" w:hAnsi="Arial"/>
              </w:rPr>
            </w:pPr>
          </w:p>
        </w:tc>
        <w:tc>
          <w:tcPr>
            <w:tcW w:w="6328"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 xml:space="preserve">[Testing_Directory]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 ../tools/ subdirectory)</w:t>
            </w:r>
          </w:p>
        </w:tc>
        <w:tc>
          <w:tcPr>
            <w:tcW w:w="1502"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9F4F48">
        <w:trPr>
          <w:trHeight w:val="863"/>
        </w:trPr>
        <w:tc>
          <w:tcPr>
            <w:tcW w:w="1530" w:type="dxa"/>
            <w:vMerge/>
            <w:vAlign w:val="center"/>
          </w:tcPr>
          <w:p w14:paraId="0CEAFB90" w14:textId="77777777" w:rsidR="001B1AEA" w:rsidRDefault="001B1AEA" w:rsidP="001B1AEA">
            <w:pPr>
              <w:pStyle w:val="H1bodytext"/>
              <w:spacing w:after="0"/>
              <w:ind w:left="0"/>
              <w:jc w:val="center"/>
              <w:rPr>
                <w:rFonts w:ascii="Arial" w:hAnsi="Arial"/>
              </w:rPr>
            </w:pPr>
          </w:p>
        </w:tc>
        <w:tc>
          <w:tcPr>
            <w:tcW w:w="6328"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9F4F48">
        <w:trPr>
          <w:trHeight w:val="575"/>
        </w:trPr>
        <w:tc>
          <w:tcPr>
            <w:tcW w:w="1530" w:type="dxa"/>
            <w:vMerge w:val="restart"/>
            <w:vAlign w:val="center"/>
          </w:tcPr>
          <w:p w14:paraId="342453F6" w14:textId="790F6D69" w:rsidR="00842FFD" w:rsidRDefault="00F239EB" w:rsidP="001B1AEA">
            <w:pPr>
              <w:pStyle w:val="H1bodytext"/>
              <w:spacing w:after="0"/>
              <w:ind w:left="0"/>
              <w:jc w:val="center"/>
              <w:rPr>
                <w:rFonts w:ascii="Arial" w:hAnsi="Arial"/>
              </w:rPr>
            </w:pPr>
            <w:r>
              <w:rPr>
                <w:rFonts w:ascii="Arial" w:hAnsi="Arial"/>
              </w:rPr>
              <w:t>CACIE-runner.py-TC</w:t>
            </w:r>
            <w:r w:rsidR="00842FFD">
              <w:rPr>
                <w:rFonts w:ascii="Arial" w:hAnsi="Arial"/>
              </w:rPr>
              <w:t>-3</w:t>
            </w:r>
          </w:p>
        </w:tc>
        <w:tc>
          <w:tcPr>
            <w:tcW w:w="7830"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9F4F48">
        <w:trPr>
          <w:trHeight w:val="575"/>
        </w:trPr>
        <w:tc>
          <w:tcPr>
            <w:tcW w:w="1530" w:type="dxa"/>
            <w:vMerge/>
            <w:vAlign w:val="center"/>
          </w:tcPr>
          <w:p w14:paraId="1DC38ADB" w14:textId="77777777" w:rsidR="001B1AEA" w:rsidRDefault="001B1AEA" w:rsidP="001B1AEA">
            <w:pPr>
              <w:pStyle w:val="H1bodytext"/>
              <w:spacing w:after="0"/>
              <w:ind w:left="0"/>
              <w:jc w:val="center"/>
              <w:rPr>
                <w:rFonts w:ascii="Arial" w:hAnsi="Arial"/>
              </w:rPr>
            </w:pPr>
          </w:p>
        </w:tc>
        <w:tc>
          <w:tcPr>
            <w:tcW w:w="7830"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[Testing_Directory]\ca</w:t>
            </w:r>
            <w:r w:rsidRPr="00A45A04">
              <w:rPr>
                <w:rFonts w:ascii="Arial" w:hAnsi="Arial"/>
                <w:i/>
                <w:iCs/>
              </w:rPr>
              <w:t>-surf-test</w:t>
            </w:r>
            <w:r w:rsidRPr="00AB2713">
              <w:rPr>
                <w:rFonts w:ascii="Arial" w:hAnsi="Arial"/>
                <w:i/>
                <w:iCs/>
              </w:rPr>
              <w:t>\</w:t>
            </w:r>
            <w:r>
              <w:rPr>
                <w:rFonts w:ascii="Arial" w:hAnsi="Arial"/>
                <w:i/>
                <w:iCs/>
              </w:rPr>
              <w:t xml:space="preserve"> subdirectory</w:t>
            </w:r>
          </w:p>
        </w:tc>
      </w:tr>
      <w:tr w:rsidR="00842FFD" w14:paraId="6B182814" w14:textId="77777777" w:rsidTr="009F4F48">
        <w:trPr>
          <w:trHeight w:val="665"/>
        </w:trPr>
        <w:tc>
          <w:tcPr>
            <w:tcW w:w="1530" w:type="dxa"/>
            <w:vMerge/>
            <w:vAlign w:val="center"/>
          </w:tcPr>
          <w:p w14:paraId="60333BA5"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8CDD6E7" w14:textId="2B78E7D5"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w:t>
            </w:r>
            <w:r w:rsidR="00BE17F7">
              <w:rPr>
                <w:rFonts w:ascii="Arial" w:hAnsi="Arial"/>
                <w:i/>
                <w:iCs/>
              </w:rPr>
              <w:t>[sh][bat]</w:t>
            </w:r>
            <w:r w:rsidR="00A937EC">
              <w:rPr>
                <w:rFonts w:ascii="Arial" w:hAnsi="Arial"/>
                <w:i/>
                <w:iCs/>
              </w:rPr>
              <w:t xml:space="preserve">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4407D35"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49F7D3E0" w14:textId="77777777" w:rsidTr="009F4F48">
        <w:trPr>
          <w:trHeight w:val="692"/>
        </w:trPr>
        <w:tc>
          <w:tcPr>
            <w:tcW w:w="1530" w:type="dxa"/>
            <w:vMerge/>
            <w:vAlign w:val="center"/>
          </w:tcPr>
          <w:p w14:paraId="18C66514" w14:textId="77777777" w:rsidR="00842FFD" w:rsidRDefault="00842FFD" w:rsidP="001B1AEA">
            <w:pPr>
              <w:pStyle w:val="H1bodytext"/>
              <w:spacing w:after="0"/>
              <w:ind w:left="0"/>
              <w:jc w:val="center"/>
              <w:rPr>
                <w:rFonts w:ascii="Arial" w:hAnsi="Arial"/>
              </w:rPr>
            </w:pPr>
          </w:p>
        </w:tc>
        <w:tc>
          <w:tcPr>
            <w:tcW w:w="6328"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[Testing_Directory]</w:t>
            </w:r>
            <w:r w:rsidR="001379A4" w:rsidRPr="006D329A">
              <w:rPr>
                <w:rFonts w:ascii="Arial" w:hAnsi="Arial"/>
              </w:rPr>
              <w:t>\</w:t>
            </w:r>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9F4F48">
        <w:trPr>
          <w:trHeight w:val="692"/>
        </w:trPr>
        <w:tc>
          <w:tcPr>
            <w:tcW w:w="1530" w:type="dxa"/>
            <w:vMerge/>
            <w:vAlign w:val="center"/>
          </w:tcPr>
          <w:p w14:paraId="4388094C" w14:textId="77777777" w:rsidR="00842FFD" w:rsidRDefault="00842FFD" w:rsidP="001B1AEA">
            <w:pPr>
              <w:pStyle w:val="H1bodytext"/>
              <w:spacing w:after="0"/>
              <w:ind w:left="0"/>
              <w:jc w:val="center"/>
              <w:rPr>
                <w:rFonts w:ascii="Arial" w:hAnsi="Arial"/>
              </w:rPr>
            </w:pPr>
            <w:bookmarkStart w:id="76" w:name="_Hlk24025033"/>
          </w:p>
        </w:tc>
        <w:tc>
          <w:tcPr>
            <w:tcW w:w="7830" w:type="dxa"/>
            <w:gridSpan w:val="2"/>
            <w:vAlign w:val="center"/>
          </w:tcPr>
          <w:p w14:paraId="54D9890B" w14:textId="41C2CB75"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9F4F48">
        <w:trPr>
          <w:trHeight w:val="1187"/>
        </w:trPr>
        <w:tc>
          <w:tcPr>
            <w:tcW w:w="1530" w:type="dxa"/>
            <w:vMerge/>
            <w:vAlign w:val="center"/>
          </w:tcPr>
          <w:p w14:paraId="04EC468D"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0A0F8CA5" w14:textId="7E8EECED"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BE17F7">
              <w:rPr>
                <w:rFonts w:ascii="Arial" w:hAnsi="Arial"/>
                <w:i/>
                <w:iCs/>
              </w:rPr>
              <w:t>[sh][bat]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5A74DB1D"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049DBF7B" w14:textId="77777777" w:rsidTr="009F4F48">
        <w:trPr>
          <w:trHeight w:val="1565"/>
        </w:trPr>
        <w:tc>
          <w:tcPr>
            <w:tcW w:w="1530" w:type="dxa"/>
            <w:vMerge/>
            <w:vAlign w:val="center"/>
          </w:tcPr>
          <w:p w14:paraId="66D72D4F" w14:textId="77777777" w:rsidR="00842FFD" w:rsidRDefault="00842FFD" w:rsidP="001B1AEA">
            <w:pPr>
              <w:pStyle w:val="H1bodytext"/>
              <w:spacing w:after="0"/>
              <w:ind w:left="0"/>
              <w:jc w:val="center"/>
              <w:rPr>
                <w:rFonts w:ascii="Arial" w:hAnsi="Arial"/>
              </w:rPr>
            </w:pPr>
          </w:p>
        </w:tc>
        <w:tc>
          <w:tcPr>
            <w:tcW w:w="6328"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r w:rsidR="001B1AEA" w:rsidRPr="005B4304">
              <w:rPr>
                <w:rFonts w:ascii="Arial" w:hAnsi="Arial"/>
              </w:rPr>
              <w:t>runner_atc_testing_model</w:t>
            </w:r>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02"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76"/>
      <w:tr w:rsidR="00BE1095" w14:paraId="7AFA094A" w14:textId="77777777" w:rsidTr="009F4F48">
        <w:trPr>
          <w:trHeight w:val="1817"/>
        </w:trPr>
        <w:tc>
          <w:tcPr>
            <w:tcW w:w="1530" w:type="dxa"/>
            <w:vMerge/>
            <w:vAlign w:val="center"/>
          </w:tcPr>
          <w:p w14:paraId="32C77281" w14:textId="77777777" w:rsidR="00BE1095" w:rsidRDefault="00BE1095" w:rsidP="001B1AEA">
            <w:pPr>
              <w:pStyle w:val="H1bodytext"/>
              <w:spacing w:after="0"/>
              <w:ind w:left="0"/>
              <w:jc w:val="center"/>
              <w:rPr>
                <w:rFonts w:ascii="Arial" w:hAnsi="Arial"/>
              </w:rPr>
            </w:pPr>
          </w:p>
        </w:tc>
        <w:tc>
          <w:tcPr>
            <w:tcW w:w="6328"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r w:rsidR="001379A4" w:rsidRPr="005B4304">
              <w:rPr>
                <w:rFonts w:ascii="Arial" w:hAnsi="Arial"/>
              </w:rPr>
              <w:t>runner_atc_testing_model</w:t>
            </w:r>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w:t>
            </w:r>
            <w:r>
              <w:rPr>
                <w:rFonts w:ascii="Arial" w:hAnsi="Arial"/>
              </w:rPr>
              <w:t>b\runner\config.json to verify</w:t>
            </w:r>
          </w:p>
        </w:tc>
        <w:tc>
          <w:tcPr>
            <w:tcW w:w="1502"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9F4F48">
        <w:trPr>
          <w:trHeight w:val="665"/>
        </w:trPr>
        <w:tc>
          <w:tcPr>
            <w:tcW w:w="1530" w:type="dxa"/>
            <w:vMerge/>
            <w:vAlign w:val="center"/>
          </w:tcPr>
          <w:p w14:paraId="65434442"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9F4F48">
        <w:trPr>
          <w:trHeight w:val="872"/>
        </w:trPr>
        <w:tc>
          <w:tcPr>
            <w:tcW w:w="1530" w:type="dxa"/>
            <w:vMerge/>
            <w:vAlign w:val="center"/>
          </w:tcPr>
          <w:p w14:paraId="340C0171"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9F4F48">
        <w:trPr>
          <w:trHeight w:val="1160"/>
        </w:trPr>
        <w:tc>
          <w:tcPr>
            <w:tcW w:w="1530" w:type="dxa"/>
            <w:vMerge/>
            <w:vAlign w:val="center"/>
          </w:tcPr>
          <w:p w14:paraId="3D07E024" w14:textId="77777777" w:rsidR="00822736" w:rsidRDefault="00822736" w:rsidP="001B1AEA">
            <w:pPr>
              <w:pStyle w:val="H1bodytext"/>
              <w:spacing w:after="0"/>
              <w:ind w:left="0"/>
              <w:jc w:val="center"/>
              <w:rPr>
                <w:rFonts w:ascii="Arial" w:hAnsi="Arial"/>
              </w:rPr>
            </w:pPr>
          </w:p>
        </w:tc>
        <w:tc>
          <w:tcPr>
            <w:tcW w:w="7830"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1776420A" w14:textId="77777777" w:rsidTr="009F4F48">
        <w:trPr>
          <w:trHeight w:val="1718"/>
        </w:trPr>
        <w:tc>
          <w:tcPr>
            <w:tcW w:w="1530" w:type="dxa"/>
            <w:vMerge/>
            <w:vAlign w:val="center"/>
          </w:tcPr>
          <w:p w14:paraId="407D77D2"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55AF64D" w14:textId="3863517A"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BE17F7">
              <w:rPr>
                <w:rFonts w:ascii="Arial" w:hAnsi="Arial"/>
                <w:i/>
                <w:iCs/>
              </w:rPr>
              <w:t>[sh][bat]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0E55DD1E"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19A15099" w14:textId="77777777" w:rsidTr="009F4F48">
        <w:trPr>
          <w:trHeight w:val="962"/>
        </w:trPr>
        <w:tc>
          <w:tcPr>
            <w:tcW w:w="1530" w:type="dxa"/>
            <w:vMerge/>
            <w:vAlign w:val="center"/>
          </w:tcPr>
          <w:p w14:paraId="2ED02E62" w14:textId="77777777" w:rsidR="00842FFD" w:rsidRDefault="00842FFD" w:rsidP="001B1AEA">
            <w:pPr>
              <w:pStyle w:val="H1bodytext"/>
              <w:spacing w:after="0"/>
              <w:ind w:left="0"/>
              <w:jc w:val="center"/>
              <w:rPr>
                <w:rFonts w:ascii="Arial" w:hAnsi="Arial"/>
              </w:rPr>
            </w:pPr>
          </w:p>
        </w:tc>
        <w:tc>
          <w:tcPr>
            <w:tcW w:w="6328"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[Testing_Directory]</w:t>
            </w:r>
            <w:r w:rsidR="001379A4">
              <w:rPr>
                <w:rFonts w:ascii="Arial" w:hAnsi="Arial"/>
              </w:rPr>
              <w:t>\</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9F4F48">
        <w:trPr>
          <w:trHeight w:val="728"/>
        </w:trPr>
        <w:tc>
          <w:tcPr>
            <w:tcW w:w="1530" w:type="dxa"/>
            <w:vMerge/>
            <w:vAlign w:val="center"/>
          </w:tcPr>
          <w:p w14:paraId="5C9DB3D4"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9F4F48">
        <w:trPr>
          <w:trHeight w:val="728"/>
        </w:trPr>
        <w:tc>
          <w:tcPr>
            <w:tcW w:w="1530" w:type="dxa"/>
            <w:vMerge/>
            <w:vAlign w:val="center"/>
          </w:tcPr>
          <w:p w14:paraId="74FA0064"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9F4F48">
        <w:trPr>
          <w:trHeight w:val="737"/>
        </w:trPr>
        <w:tc>
          <w:tcPr>
            <w:tcW w:w="1530" w:type="dxa"/>
            <w:vMerge w:val="restart"/>
            <w:vAlign w:val="center"/>
          </w:tcPr>
          <w:p w14:paraId="644752CA" w14:textId="39E119B5" w:rsidR="00842FFD" w:rsidRPr="00F75E9F" w:rsidRDefault="00F239EB" w:rsidP="001B1AEA">
            <w:pPr>
              <w:pStyle w:val="H1bodytext"/>
              <w:spacing w:after="0"/>
              <w:ind w:left="0"/>
              <w:jc w:val="center"/>
              <w:rPr>
                <w:rFonts w:ascii="Arial" w:hAnsi="Arial"/>
                <w:i/>
                <w:iCs/>
              </w:rPr>
            </w:pPr>
            <w:r>
              <w:rPr>
                <w:rFonts w:ascii="Arial" w:hAnsi="Arial"/>
                <w:i/>
                <w:iCs/>
              </w:rPr>
              <w:lastRenderedPageBreak/>
              <w:t>CACIE-runner.py-TC</w:t>
            </w:r>
            <w:r w:rsidR="00842FFD" w:rsidRPr="00F75E9F">
              <w:rPr>
                <w:rFonts w:ascii="Arial" w:hAnsi="Arial"/>
                <w:i/>
                <w:iCs/>
              </w:rPr>
              <w:t>-4</w:t>
            </w:r>
          </w:p>
        </w:tc>
        <w:tc>
          <w:tcPr>
            <w:tcW w:w="7830"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9F4F48">
        <w:trPr>
          <w:trHeight w:val="1583"/>
        </w:trPr>
        <w:tc>
          <w:tcPr>
            <w:tcW w:w="153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7830"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9F4F48">
        <w:trPr>
          <w:trHeight w:val="908"/>
        </w:trPr>
        <w:tc>
          <w:tcPr>
            <w:tcW w:w="153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7830"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72DC3A3C" w14:textId="77777777" w:rsidTr="009F4F48">
        <w:trPr>
          <w:trHeight w:val="1430"/>
        </w:trPr>
        <w:tc>
          <w:tcPr>
            <w:tcW w:w="1530" w:type="dxa"/>
            <w:vMerge/>
            <w:vAlign w:val="center"/>
          </w:tcPr>
          <w:p w14:paraId="5EC7C615"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7BFF627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BE17F7">
              <w:rPr>
                <w:rFonts w:ascii="Arial" w:hAnsi="Arial"/>
                <w:i/>
                <w:iCs/>
              </w:rPr>
              <w:t>[sh][bat]</w:t>
            </w:r>
          </w:p>
        </w:tc>
      </w:tr>
      <w:tr w:rsidR="00842FFD" w14:paraId="606D0F2D" w14:textId="77777777" w:rsidTr="009F4F48">
        <w:trPr>
          <w:trHeight w:val="998"/>
        </w:trPr>
        <w:tc>
          <w:tcPr>
            <w:tcW w:w="1530" w:type="dxa"/>
            <w:vMerge/>
            <w:vAlign w:val="center"/>
          </w:tcPr>
          <w:p w14:paraId="05B30FEE" w14:textId="77777777" w:rsidR="00842FFD" w:rsidRDefault="00842FFD" w:rsidP="001B1AEA">
            <w:pPr>
              <w:pStyle w:val="H1bodytext"/>
              <w:spacing w:after="0"/>
              <w:ind w:left="0"/>
              <w:jc w:val="center"/>
              <w:rPr>
                <w:rFonts w:ascii="Arial" w:hAnsi="Arial"/>
              </w:rPr>
            </w:pPr>
          </w:p>
        </w:tc>
        <w:tc>
          <w:tcPr>
            <w:tcW w:w="6328"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[Testing_Directory]</w:t>
            </w:r>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02"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9F4F48">
        <w:trPr>
          <w:trHeight w:val="980"/>
        </w:trPr>
        <w:tc>
          <w:tcPr>
            <w:tcW w:w="1530" w:type="dxa"/>
            <w:vMerge/>
            <w:vAlign w:val="center"/>
          </w:tcPr>
          <w:p w14:paraId="52EC27BC" w14:textId="77777777" w:rsidR="00842FFD" w:rsidRDefault="00842FFD" w:rsidP="001B1AEA">
            <w:pPr>
              <w:pStyle w:val="H1bodytext"/>
              <w:spacing w:after="0"/>
              <w:ind w:left="0"/>
              <w:jc w:val="center"/>
              <w:rPr>
                <w:rFonts w:ascii="Arial" w:hAnsi="Arial"/>
              </w:rPr>
            </w:pPr>
          </w:p>
        </w:tc>
        <w:tc>
          <w:tcPr>
            <w:tcW w:w="6328"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 xml:space="preserve">[Testing_Directory]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02"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9F4F48">
        <w:trPr>
          <w:trHeight w:val="1052"/>
        </w:trPr>
        <w:tc>
          <w:tcPr>
            <w:tcW w:w="1530" w:type="dxa"/>
            <w:vMerge/>
            <w:vAlign w:val="center"/>
          </w:tcPr>
          <w:p w14:paraId="4BF0285D" w14:textId="77777777" w:rsidR="00822736" w:rsidRDefault="00822736" w:rsidP="001B1AEA">
            <w:pPr>
              <w:pStyle w:val="H1bodytext"/>
              <w:spacing w:after="0"/>
              <w:ind w:left="0"/>
              <w:jc w:val="center"/>
              <w:rPr>
                <w:rFonts w:ascii="Arial" w:hAnsi="Arial"/>
              </w:rPr>
            </w:pPr>
          </w:p>
        </w:tc>
        <w:tc>
          <w:tcPr>
            <w:tcW w:w="7830"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9F4F48">
        <w:trPr>
          <w:trHeight w:val="1268"/>
        </w:trPr>
        <w:tc>
          <w:tcPr>
            <w:tcW w:w="1530" w:type="dxa"/>
            <w:vMerge/>
            <w:vAlign w:val="center"/>
          </w:tcPr>
          <w:p w14:paraId="26EA4879"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9F4F48">
        <w:trPr>
          <w:trHeight w:val="1070"/>
        </w:trPr>
        <w:tc>
          <w:tcPr>
            <w:tcW w:w="1530" w:type="dxa"/>
            <w:vMerge/>
            <w:vAlign w:val="center"/>
          </w:tcPr>
          <w:p w14:paraId="09E0F005" w14:textId="77777777" w:rsidR="001E285A" w:rsidRDefault="001E285A" w:rsidP="001B1AEA">
            <w:pPr>
              <w:pStyle w:val="H1bodytext"/>
              <w:spacing w:after="0"/>
              <w:ind w:left="0"/>
              <w:jc w:val="center"/>
              <w:rPr>
                <w:rFonts w:ascii="Arial" w:hAnsi="Arial"/>
              </w:rPr>
            </w:pPr>
          </w:p>
        </w:tc>
        <w:tc>
          <w:tcPr>
            <w:tcW w:w="7830"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 xml:space="preserve">[Testing_Directory] </w:t>
            </w:r>
            <w:r w:rsidRPr="00AB2713">
              <w:rPr>
                <w:rFonts w:ascii="Arial" w:hAnsi="Arial"/>
                <w:i/>
                <w:iCs/>
              </w:rPr>
              <w:t>\ca-surf-test\</w:t>
            </w:r>
          </w:p>
        </w:tc>
      </w:tr>
      <w:tr w:rsidR="00842FFD" w14:paraId="5CDB472A" w14:textId="77777777" w:rsidTr="009F4F48">
        <w:trPr>
          <w:trHeight w:val="1448"/>
        </w:trPr>
        <w:tc>
          <w:tcPr>
            <w:tcW w:w="1530" w:type="dxa"/>
            <w:vMerge/>
            <w:vAlign w:val="center"/>
          </w:tcPr>
          <w:p w14:paraId="3F339C3F"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1C70F64" w14:textId="7D4F14CF"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r w:rsidR="001E285A">
              <w:rPr>
                <w:rFonts w:ascii="Arial" w:hAnsi="Arial"/>
                <w:i/>
                <w:iCs/>
              </w:rPr>
              <w:t>r</w:t>
            </w:r>
            <w:r w:rsidRPr="008E7CB2">
              <w:rPr>
                <w:rFonts w:ascii="Arial" w:hAnsi="Arial"/>
                <w:i/>
                <w:iCs/>
              </w:rPr>
              <w:t>unner</w:t>
            </w:r>
            <w:r w:rsidR="00BE1095">
              <w:rPr>
                <w:rFonts w:ascii="Arial" w:hAnsi="Arial"/>
                <w:i/>
                <w:iCs/>
              </w:rPr>
              <w:t>_run</w:t>
            </w:r>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BE17F7">
              <w:rPr>
                <w:rFonts w:ascii="Arial" w:hAnsi="Arial"/>
                <w:i/>
                <w:iCs/>
              </w:rPr>
              <w:t>[sh][bat]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3D4E5ACD"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BE17F7">
              <w:rPr>
                <w:rFonts w:ascii="Arial" w:hAnsi="Arial"/>
                <w:i/>
                <w:iCs/>
              </w:rPr>
              <w:t>[sh][bat]</w:t>
            </w:r>
          </w:p>
        </w:tc>
      </w:tr>
      <w:tr w:rsidR="00842FFD" w14:paraId="292F9D83" w14:textId="77777777" w:rsidTr="009F4F48">
        <w:trPr>
          <w:trHeight w:val="1187"/>
        </w:trPr>
        <w:tc>
          <w:tcPr>
            <w:tcW w:w="1530" w:type="dxa"/>
            <w:vMerge/>
            <w:vAlign w:val="center"/>
          </w:tcPr>
          <w:p w14:paraId="63461123" w14:textId="77777777" w:rsidR="00842FFD" w:rsidRDefault="00842FFD" w:rsidP="001B1AEA">
            <w:pPr>
              <w:pStyle w:val="H1bodytext"/>
              <w:spacing w:after="0"/>
              <w:ind w:left="0"/>
              <w:jc w:val="center"/>
              <w:rPr>
                <w:rFonts w:ascii="Arial" w:hAnsi="Arial"/>
              </w:rPr>
            </w:pPr>
          </w:p>
        </w:tc>
        <w:tc>
          <w:tcPr>
            <w:tcW w:w="6328"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02"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9F4F48">
        <w:trPr>
          <w:trHeight w:val="2060"/>
        </w:trPr>
        <w:tc>
          <w:tcPr>
            <w:tcW w:w="1530" w:type="dxa"/>
            <w:vMerge/>
            <w:vAlign w:val="center"/>
          </w:tcPr>
          <w:p w14:paraId="22BA63D7" w14:textId="77777777" w:rsidR="00842FFD" w:rsidRDefault="00842FFD" w:rsidP="001B1AEA">
            <w:pPr>
              <w:pStyle w:val="H1bodytext"/>
              <w:spacing w:after="0"/>
              <w:ind w:left="0"/>
              <w:jc w:val="center"/>
              <w:rPr>
                <w:rFonts w:ascii="Arial" w:hAnsi="Arial"/>
              </w:rPr>
            </w:pPr>
          </w:p>
        </w:tc>
        <w:tc>
          <w:tcPr>
            <w:tcW w:w="6328"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\pylib\runner\config.json to verify</w:t>
            </w:r>
            <w:r>
              <w:rPr>
                <w:rFonts w:ascii="Arial" w:hAnsi="Arial"/>
              </w:rPr>
              <w:t xml:space="preserve"> </w:t>
            </w:r>
          </w:p>
        </w:tc>
        <w:tc>
          <w:tcPr>
            <w:tcW w:w="1502"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9F4F48">
        <w:trPr>
          <w:trHeight w:val="1880"/>
        </w:trPr>
        <w:tc>
          <w:tcPr>
            <w:tcW w:w="1530" w:type="dxa"/>
            <w:vMerge/>
            <w:vAlign w:val="center"/>
          </w:tcPr>
          <w:p w14:paraId="1431C9D7" w14:textId="77777777" w:rsidR="00842FFD" w:rsidRDefault="00842FFD" w:rsidP="001B1AEA">
            <w:pPr>
              <w:pStyle w:val="H1bodytext"/>
              <w:spacing w:after="0"/>
              <w:ind w:left="0"/>
              <w:jc w:val="center"/>
              <w:rPr>
                <w:rFonts w:ascii="Arial" w:hAnsi="Arial"/>
              </w:rPr>
            </w:pPr>
          </w:p>
        </w:tc>
        <w:tc>
          <w:tcPr>
            <w:tcW w:w="6328"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[Testing_Directory]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w:t>
            </w:r>
            <w:r>
              <w:rPr>
                <w:rFonts w:ascii="Arial" w:hAnsi="Arial"/>
              </w:rPr>
              <w:t>\runner\config.json to verify</w:t>
            </w:r>
          </w:p>
        </w:tc>
        <w:tc>
          <w:tcPr>
            <w:tcW w:w="1502" w:type="dxa"/>
            <w:vAlign w:val="center"/>
          </w:tcPr>
          <w:p w14:paraId="28AB0CCC" w14:textId="77777777" w:rsidR="00842FFD" w:rsidRDefault="00842FFD" w:rsidP="001B1AEA">
            <w:pPr>
              <w:pStyle w:val="H1bodytext"/>
              <w:spacing w:after="0"/>
              <w:ind w:left="0"/>
              <w:jc w:val="center"/>
              <w:rPr>
                <w:rFonts w:ascii="Arial" w:hAnsi="Arial"/>
              </w:rPr>
            </w:pPr>
          </w:p>
        </w:tc>
      </w:tr>
      <w:tr w:rsidR="00D6007D" w14:paraId="399F8409" w14:textId="77777777" w:rsidTr="000F3F1B">
        <w:trPr>
          <w:trHeight w:val="1880"/>
          <w:ins w:id="77" w:author="Kevin Smith" w:date="2020-01-31T14:35:00Z"/>
        </w:trPr>
        <w:tc>
          <w:tcPr>
            <w:tcW w:w="1530" w:type="dxa"/>
            <w:vMerge w:val="restart"/>
            <w:vAlign w:val="center"/>
          </w:tcPr>
          <w:p w14:paraId="6076B3A5" w14:textId="2743EF2A" w:rsidR="00D6007D" w:rsidRDefault="00D6007D" w:rsidP="001B1AEA">
            <w:pPr>
              <w:pStyle w:val="H1bodytext"/>
              <w:spacing w:after="0"/>
              <w:ind w:left="0"/>
              <w:jc w:val="center"/>
              <w:rPr>
                <w:ins w:id="78" w:author="Kevin Smith" w:date="2020-01-31T14:35:00Z"/>
                <w:rFonts w:ascii="Arial" w:hAnsi="Arial"/>
              </w:rPr>
            </w:pPr>
            <w:ins w:id="79" w:author="Kevin Smith" w:date="2020-01-31T14:36:00Z">
              <w:r>
                <w:rPr>
                  <w:rFonts w:ascii="Arial" w:hAnsi="Arial"/>
                  <w:i/>
                  <w:iCs/>
                </w:rPr>
                <w:t>CACIE-runner.py-TC</w:t>
              </w:r>
              <w:r w:rsidRPr="00F75E9F">
                <w:rPr>
                  <w:rFonts w:ascii="Arial" w:hAnsi="Arial"/>
                  <w:i/>
                  <w:iCs/>
                </w:rPr>
                <w:t>-</w:t>
              </w:r>
            </w:ins>
            <w:ins w:id="80" w:author="Kevin Smith" w:date="2020-01-31T15:14:00Z">
              <w:r>
                <w:rPr>
                  <w:rFonts w:ascii="Arial" w:hAnsi="Arial"/>
                  <w:i/>
                  <w:iCs/>
                </w:rPr>
                <w:t>5</w:t>
              </w:r>
            </w:ins>
          </w:p>
        </w:tc>
        <w:tc>
          <w:tcPr>
            <w:tcW w:w="7830" w:type="dxa"/>
            <w:gridSpan w:val="2"/>
            <w:vAlign w:val="center"/>
          </w:tcPr>
          <w:p w14:paraId="78CBB303" w14:textId="1A7F8CF7" w:rsidR="00D6007D" w:rsidRDefault="00D6007D">
            <w:pPr>
              <w:pStyle w:val="H1bodytext"/>
              <w:spacing w:after="0"/>
              <w:ind w:left="0"/>
              <w:rPr>
                <w:ins w:id="81" w:author="Kevin Smith" w:date="2020-01-31T14:35:00Z"/>
                <w:rFonts w:ascii="Arial" w:hAnsi="Arial"/>
              </w:rPr>
              <w:pPrChange w:id="82" w:author="Kevin Smith" w:date="2020-01-31T15:20:00Z">
                <w:pPr>
                  <w:pStyle w:val="H1bodytext"/>
                  <w:spacing w:after="0"/>
                  <w:ind w:left="0"/>
                  <w:jc w:val="center"/>
                </w:pPr>
              </w:pPrChange>
            </w:pPr>
            <w:ins w:id="83" w:author="Kevin Smith" w:date="2020-01-31T15:12:00Z">
              <w:r>
                <w:rPr>
                  <w:rFonts w:ascii="Arial" w:hAnsi="Arial"/>
                </w:rPr>
                <w:t xml:space="preserve">Navigate to [Testing </w:t>
              </w:r>
            </w:ins>
            <w:ins w:id="84" w:author="Kevin Smith" w:date="2020-01-31T15:13:00Z">
              <w:r>
                <w:rPr>
                  <w:rFonts w:ascii="Arial" w:hAnsi="Arial"/>
                </w:rPr>
                <w:t>Directory]\ca-surf-test\</w:t>
              </w:r>
            </w:ins>
          </w:p>
        </w:tc>
      </w:tr>
      <w:tr w:rsidR="00D6007D" w14:paraId="4672A5D5" w14:textId="77777777" w:rsidTr="000F3F1B">
        <w:trPr>
          <w:trHeight w:val="1880"/>
          <w:ins w:id="85" w:author="Kevin Smith" w:date="2020-01-31T15:12:00Z"/>
        </w:trPr>
        <w:tc>
          <w:tcPr>
            <w:tcW w:w="1530" w:type="dxa"/>
            <w:vMerge/>
            <w:vAlign w:val="center"/>
          </w:tcPr>
          <w:p w14:paraId="123EA4E2" w14:textId="77777777" w:rsidR="00D6007D" w:rsidRDefault="00D6007D" w:rsidP="001B1AEA">
            <w:pPr>
              <w:pStyle w:val="H1bodytext"/>
              <w:spacing w:after="0"/>
              <w:ind w:left="0"/>
              <w:jc w:val="center"/>
              <w:rPr>
                <w:ins w:id="86" w:author="Kevin Smith" w:date="2020-01-31T15:12:00Z"/>
                <w:rFonts w:ascii="Arial" w:hAnsi="Arial"/>
                <w:i/>
                <w:iCs/>
              </w:rPr>
            </w:pPr>
          </w:p>
        </w:tc>
        <w:tc>
          <w:tcPr>
            <w:tcW w:w="7830" w:type="dxa"/>
            <w:gridSpan w:val="2"/>
            <w:vAlign w:val="center"/>
          </w:tcPr>
          <w:p w14:paraId="0B54CCB9" w14:textId="7B31ABB7" w:rsidR="00D6007D" w:rsidRDefault="007849D1" w:rsidP="001B1AEA">
            <w:pPr>
              <w:pStyle w:val="H1bodytext"/>
              <w:spacing w:after="0"/>
              <w:ind w:left="0"/>
              <w:rPr>
                <w:ins w:id="87" w:author="Kevin Smith" w:date="2020-01-31T15:17:00Z"/>
                <w:rFonts w:ascii="Arial" w:hAnsi="Arial"/>
              </w:rPr>
            </w:pPr>
            <w:ins w:id="88" w:author="Kevin Smith" w:date="2020-01-31T15:22:00Z">
              <w:r>
                <w:rPr>
                  <w:rFonts w:ascii="Arial" w:hAnsi="Arial"/>
                </w:rPr>
                <w:t>Run</w:t>
              </w:r>
            </w:ins>
            <w:ins w:id="89" w:author="Kevin Smith" w:date="2020-01-31T15:14:00Z">
              <w:r w:rsidR="00D6007D">
                <w:rPr>
                  <w:rFonts w:ascii="Arial" w:hAnsi="Arial"/>
                </w:rPr>
                <w:t xml:space="preserve"> the tool runner in “manual mode” by invoking</w:t>
              </w:r>
            </w:ins>
            <w:ins w:id="90" w:author="Kevin Smith" w:date="2020-01-31T15:17:00Z">
              <w:r w:rsidR="00D6007D">
                <w:rPr>
                  <w:rFonts w:ascii="Arial" w:hAnsi="Arial"/>
                </w:rPr>
                <w:t xml:space="preserve"> </w:t>
              </w:r>
            </w:ins>
            <w:ins w:id="91" w:author="Kevin Smith" w:date="2020-01-31T15:14:00Z">
              <w:r w:rsidR="00D6007D">
                <w:rPr>
                  <w:rFonts w:ascii="Arial" w:hAnsi="Arial"/>
                </w:rPr>
                <w:t>runner_run_ATC-5.</w:t>
              </w:r>
            </w:ins>
            <w:ins w:id="92" w:author="Kevin Smith" w:date="2020-01-31T15:15:00Z">
              <w:r w:rsidR="00D6007D">
                <w:rPr>
                  <w:rFonts w:ascii="Arial" w:hAnsi="Arial"/>
                </w:rPr>
                <w:t>[</w:t>
              </w:r>
            </w:ins>
            <w:ins w:id="93" w:author="Kevin Smith" w:date="2020-01-31T15:14:00Z">
              <w:r w:rsidR="00D6007D">
                <w:rPr>
                  <w:rFonts w:ascii="Arial" w:hAnsi="Arial"/>
                </w:rPr>
                <w:t>sh</w:t>
              </w:r>
            </w:ins>
            <w:ins w:id="94" w:author="Kevin Smith" w:date="2020-01-31T15:15:00Z">
              <w:r w:rsidR="00D6007D">
                <w:rPr>
                  <w:rFonts w:ascii="Arial" w:hAnsi="Arial"/>
                </w:rPr>
                <w:t>][bat]</w:t>
              </w:r>
            </w:ins>
            <w:ins w:id="95" w:author="Kevin Smith" w:date="2020-01-31T15:17:00Z">
              <w:r w:rsidR="00D6007D">
                <w:rPr>
                  <w:rFonts w:ascii="Arial" w:hAnsi="Arial"/>
                </w:rPr>
                <w:t>:</w:t>
              </w:r>
              <w:r w:rsidR="00D6007D">
                <w:rPr>
                  <w:rFonts w:ascii="Arial" w:hAnsi="Arial"/>
                </w:rPr>
                <w:br/>
              </w:r>
              <w:r w:rsidR="00D6007D">
                <w:rPr>
                  <w:rFonts w:ascii="Arial" w:hAnsi="Arial"/>
                </w:rPr>
                <w:br/>
                <w:t>enter the following command:</w:t>
              </w:r>
            </w:ins>
          </w:p>
          <w:p w14:paraId="541861F4" w14:textId="4F3E859C" w:rsidR="00D6007D" w:rsidRDefault="00D6007D" w:rsidP="001B1AEA">
            <w:pPr>
              <w:pStyle w:val="H1bodytext"/>
              <w:spacing w:after="0"/>
              <w:ind w:left="0"/>
              <w:jc w:val="center"/>
              <w:rPr>
                <w:ins w:id="96" w:author="Kevin Smith" w:date="2020-01-31T15:12:00Z"/>
                <w:rFonts w:ascii="Arial" w:hAnsi="Arial"/>
              </w:rPr>
            </w:pPr>
            <w:ins w:id="97" w:author="Kevin Smith" w:date="2020-01-31T15:17:00Z">
              <w:r>
                <w:rPr>
                  <w:rFonts w:ascii="Arial" w:hAnsi="Arial"/>
                </w:rPr>
                <w:t>./runner_run_ATC-5.[sh][bat]</w:t>
              </w:r>
            </w:ins>
          </w:p>
        </w:tc>
      </w:tr>
      <w:tr w:rsidR="00D6007D" w14:paraId="7A56E29D" w14:textId="77777777" w:rsidTr="009F4F48">
        <w:trPr>
          <w:trHeight w:val="1880"/>
          <w:ins w:id="98" w:author="Kevin Smith" w:date="2020-01-31T15:12:00Z"/>
        </w:trPr>
        <w:tc>
          <w:tcPr>
            <w:tcW w:w="1530" w:type="dxa"/>
            <w:vMerge/>
            <w:vAlign w:val="center"/>
          </w:tcPr>
          <w:p w14:paraId="727D9665" w14:textId="77777777" w:rsidR="00D6007D" w:rsidRDefault="00D6007D" w:rsidP="001B1AEA">
            <w:pPr>
              <w:pStyle w:val="H1bodytext"/>
              <w:spacing w:after="0"/>
              <w:ind w:left="0"/>
              <w:jc w:val="center"/>
              <w:rPr>
                <w:ins w:id="99" w:author="Kevin Smith" w:date="2020-01-31T15:12:00Z"/>
                <w:rFonts w:ascii="Arial" w:hAnsi="Arial"/>
                <w:i/>
                <w:iCs/>
              </w:rPr>
            </w:pPr>
          </w:p>
        </w:tc>
        <w:tc>
          <w:tcPr>
            <w:tcW w:w="6328" w:type="dxa"/>
            <w:vAlign w:val="center"/>
          </w:tcPr>
          <w:p w14:paraId="716B2C12" w14:textId="77777777" w:rsidR="00D6007D" w:rsidRDefault="00D6007D" w:rsidP="001B1AEA">
            <w:pPr>
              <w:pStyle w:val="H1bodytext"/>
              <w:spacing w:after="0"/>
              <w:ind w:left="0"/>
              <w:rPr>
                <w:ins w:id="100" w:author="Kevin Smith" w:date="2020-01-31T15:19:00Z"/>
                <w:rFonts w:ascii="Arial" w:hAnsi="Arial"/>
              </w:rPr>
            </w:pPr>
            <w:ins w:id="101" w:author="Kevin Smith" w:date="2020-01-31T15:18:00Z">
              <w:r>
                <w:rPr>
                  <w:rFonts w:ascii="Arial" w:hAnsi="Arial"/>
                </w:rPr>
                <w:t xml:space="preserve">Verify </w:t>
              </w:r>
              <w:r w:rsidRPr="00BD73B8">
                <w:rPr>
                  <w:rFonts w:ascii="Arial" w:hAnsi="Arial"/>
                </w:rPr>
                <w:t>that [Testing_Directory] \runner_ATC-</w:t>
              </w:r>
              <w:r>
                <w:rPr>
                  <w:rFonts w:ascii="Arial" w:hAnsi="Arial"/>
                </w:rPr>
                <w:t>5</w:t>
              </w:r>
              <w:r w:rsidRPr="00BD73B8">
                <w:rPr>
                  <w:rFonts w:ascii="Arial" w:hAnsi="Arial"/>
                </w:rPr>
                <w:t>_logfile.txt documen</w:t>
              </w:r>
              <w:r>
                <w:rPr>
                  <w:rFonts w:ascii="Arial" w:hAnsi="Arial"/>
                </w:rPr>
                <w:t xml:space="preserve">ts that </w:t>
              </w:r>
            </w:ins>
            <w:ins w:id="102" w:author="Kevin Smith" w:date="2020-01-31T15:19:00Z">
              <w:r>
                <w:rPr>
                  <w:rFonts w:ascii="Arial" w:hAnsi="Arial"/>
                </w:rPr>
                <w:t>the tool was run in manual mode:</w:t>
              </w:r>
            </w:ins>
          </w:p>
          <w:p w14:paraId="56FF8BB0" w14:textId="12C8853F" w:rsidR="00D6007D" w:rsidRPr="006D329A" w:rsidRDefault="00D6007D">
            <w:pPr>
              <w:pStyle w:val="H1bodytext"/>
              <w:numPr>
                <w:ilvl w:val="0"/>
                <w:numId w:val="12"/>
              </w:numPr>
              <w:spacing w:after="0"/>
              <w:rPr>
                <w:ins w:id="103" w:author="Kevin Smith" w:date="2020-01-31T15:12:00Z"/>
                <w:rFonts w:ascii="Arial" w:hAnsi="Arial"/>
              </w:rPr>
              <w:pPrChange w:id="104" w:author="Kevin Smith" w:date="2020-01-31T15:19:00Z">
                <w:pPr>
                  <w:pStyle w:val="H1bodytext"/>
                  <w:spacing w:after="0"/>
                  <w:ind w:left="0"/>
                </w:pPr>
              </w:pPrChange>
            </w:pPr>
            <w:ins w:id="105" w:author="Kevin Smith" w:date="2020-01-31T15:19:00Z">
              <w:r>
                <w:rPr>
                  <w:rFonts w:ascii="Arial" w:hAnsi="Arial"/>
                </w:rPr>
                <w:t>the message “Manual Mode Works” is present</w:t>
              </w:r>
            </w:ins>
          </w:p>
        </w:tc>
        <w:tc>
          <w:tcPr>
            <w:tcW w:w="1502" w:type="dxa"/>
            <w:vAlign w:val="center"/>
          </w:tcPr>
          <w:p w14:paraId="249EC777" w14:textId="77777777" w:rsidR="00D6007D" w:rsidRDefault="00D6007D" w:rsidP="001B1AEA">
            <w:pPr>
              <w:pStyle w:val="H1bodytext"/>
              <w:spacing w:after="0"/>
              <w:ind w:left="0"/>
              <w:jc w:val="center"/>
              <w:rPr>
                <w:ins w:id="106" w:author="Kevin Smith" w:date="2020-01-31T15:12:00Z"/>
                <w:rFonts w:ascii="Arial" w:hAnsi="Arial"/>
              </w:rPr>
            </w:pPr>
          </w:p>
        </w:tc>
      </w:tr>
      <w:tr w:rsidR="00755A0B" w14:paraId="68D9BE7F" w14:textId="77777777" w:rsidTr="000F3F1B">
        <w:trPr>
          <w:trHeight w:val="1880"/>
          <w:ins w:id="107" w:author="Kevin Smith" w:date="2020-01-31T14:35:00Z"/>
        </w:trPr>
        <w:tc>
          <w:tcPr>
            <w:tcW w:w="1530" w:type="dxa"/>
            <w:vMerge w:val="restart"/>
            <w:vAlign w:val="center"/>
          </w:tcPr>
          <w:p w14:paraId="0EE07A97" w14:textId="77777777" w:rsidR="00755A0B" w:rsidRDefault="00755A0B" w:rsidP="001B1AEA">
            <w:pPr>
              <w:pStyle w:val="H1bodytext"/>
              <w:spacing w:after="0"/>
              <w:ind w:left="0"/>
              <w:jc w:val="center"/>
              <w:rPr>
                <w:ins w:id="108" w:author="Kevin Smith" w:date="2020-01-31T14:35:00Z"/>
                <w:rFonts w:ascii="Arial" w:hAnsi="Arial"/>
              </w:rPr>
            </w:pPr>
            <w:ins w:id="109" w:author="Kevin Smith" w:date="2020-01-31T14:36:00Z">
              <w:r>
                <w:rPr>
                  <w:rFonts w:ascii="Arial" w:hAnsi="Arial"/>
                  <w:i/>
                  <w:iCs/>
                </w:rPr>
                <w:lastRenderedPageBreak/>
                <w:t>CACIE-runner.py-TC</w:t>
              </w:r>
              <w:r w:rsidRPr="00F75E9F">
                <w:rPr>
                  <w:rFonts w:ascii="Arial" w:hAnsi="Arial"/>
                  <w:i/>
                  <w:iCs/>
                </w:rPr>
                <w:t>-</w:t>
              </w:r>
              <w:r>
                <w:rPr>
                  <w:rFonts w:ascii="Arial" w:hAnsi="Arial"/>
                  <w:i/>
                  <w:iCs/>
                </w:rPr>
                <w:t>6</w:t>
              </w:r>
            </w:ins>
          </w:p>
          <w:p w14:paraId="2D95011A" w14:textId="54CBB458" w:rsidR="00755A0B" w:rsidRDefault="00755A0B" w:rsidP="001B1AEA">
            <w:pPr>
              <w:pStyle w:val="H1bodytext"/>
              <w:spacing w:after="0"/>
              <w:ind w:left="0"/>
              <w:jc w:val="center"/>
              <w:rPr>
                <w:ins w:id="110" w:author="Kevin Smith" w:date="2020-01-31T14:35:00Z"/>
                <w:rFonts w:ascii="Arial" w:hAnsi="Arial"/>
              </w:rPr>
            </w:pPr>
            <w:ins w:id="111" w:author="Kevin Smith" w:date="2020-01-31T14:36:00Z">
              <w:del w:id="112" w:author="Christian Hall" w:date="2020-02-06T13:59:00Z">
                <w:r w:rsidDel="00A96C36">
                  <w:rPr>
                    <w:rFonts w:ascii="Arial" w:hAnsi="Arial"/>
                    <w:i/>
                    <w:iCs/>
                  </w:rPr>
                  <w:delText>CACIE-runner.py-TC</w:delText>
                </w:r>
                <w:r w:rsidRPr="00F75E9F" w:rsidDel="00A96C36">
                  <w:rPr>
                    <w:rFonts w:ascii="Arial" w:hAnsi="Arial"/>
                    <w:i/>
                    <w:iCs/>
                  </w:rPr>
                  <w:delText>-</w:delText>
                </w:r>
                <w:r w:rsidDel="00A96C36">
                  <w:rPr>
                    <w:rFonts w:ascii="Arial" w:hAnsi="Arial"/>
                    <w:i/>
                    <w:iCs/>
                  </w:rPr>
                  <w:delText>7</w:delText>
                </w:r>
              </w:del>
            </w:ins>
          </w:p>
        </w:tc>
        <w:tc>
          <w:tcPr>
            <w:tcW w:w="7830" w:type="dxa"/>
            <w:gridSpan w:val="2"/>
            <w:vAlign w:val="center"/>
          </w:tcPr>
          <w:p w14:paraId="75AF804B" w14:textId="037F9745" w:rsidR="00755A0B" w:rsidRDefault="00755A0B">
            <w:pPr>
              <w:pStyle w:val="H1bodytext"/>
              <w:spacing w:after="0"/>
              <w:ind w:left="0"/>
              <w:rPr>
                <w:ins w:id="113" w:author="Kevin Smith" w:date="2020-01-31T14:35:00Z"/>
                <w:rFonts w:ascii="Arial" w:hAnsi="Arial"/>
              </w:rPr>
              <w:pPrChange w:id="114" w:author="Kevin Smith" w:date="2020-01-31T15:34:00Z">
                <w:pPr>
                  <w:pStyle w:val="H1bodytext"/>
                  <w:spacing w:after="0"/>
                  <w:ind w:left="0"/>
                  <w:jc w:val="center"/>
                </w:pPr>
              </w:pPrChange>
            </w:pPr>
            <w:ins w:id="115" w:author="Kevin Smith" w:date="2020-01-31T15:21:00Z">
              <w:r>
                <w:rPr>
                  <w:rFonts w:ascii="Arial" w:hAnsi="Arial"/>
                </w:rPr>
                <w:t>Navigate to [Testing Directory]\ca-surf-test\</w:t>
              </w:r>
            </w:ins>
          </w:p>
        </w:tc>
      </w:tr>
      <w:tr w:rsidR="00755A0B" w14:paraId="4F8F8A40" w14:textId="77777777" w:rsidTr="000F3F1B">
        <w:trPr>
          <w:trHeight w:val="1880"/>
          <w:ins w:id="116" w:author="Kevin Smith" w:date="2020-01-31T15:22:00Z"/>
        </w:trPr>
        <w:tc>
          <w:tcPr>
            <w:tcW w:w="1530" w:type="dxa"/>
            <w:vMerge/>
            <w:vAlign w:val="center"/>
          </w:tcPr>
          <w:p w14:paraId="285102B0" w14:textId="68AB4E1C" w:rsidR="00755A0B" w:rsidRDefault="00755A0B" w:rsidP="001B1AEA">
            <w:pPr>
              <w:pStyle w:val="H1bodytext"/>
              <w:spacing w:after="0"/>
              <w:ind w:left="0"/>
              <w:jc w:val="center"/>
              <w:rPr>
                <w:ins w:id="117" w:author="Kevin Smith" w:date="2020-01-31T15:22:00Z"/>
                <w:rFonts w:ascii="Arial" w:hAnsi="Arial"/>
                <w:i/>
                <w:iCs/>
              </w:rPr>
            </w:pPr>
          </w:p>
        </w:tc>
        <w:tc>
          <w:tcPr>
            <w:tcW w:w="7830" w:type="dxa"/>
            <w:gridSpan w:val="2"/>
            <w:vAlign w:val="center"/>
          </w:tcPr>
          <w:p w14:paraId="617EF872" w14:textId="77777777" w:rsidR="00755A0B" w:rsidRDefault="00755A0B">
            <w:pPr>
              <w:pStyle w:val="H1bodytext"/>
              <w:spacing w:after="0"/>
              <w:ind w:left="0"/>
              <w:rPr>
                <w:ins w:id="118" w:author="Kevin Smith" w:date="2020-01-31T15:22:00Z"/>
                <w:rFonts w:ascii="Arial" w:hAnsi="Arial"/>
              </w:rPr>
            </w:pPr>
            <w:ins w:id="119" w:author="Kevin Smith" w:date="2020-01-31T15:22:00Z">
              <w:r>
                <w:rPr>
                  <w:rFonts w:ascii="Arial" w:hAnsi="Arial"/>
                </w:rPr>
                <w:t>Run the tool runner in “virtual mode” by invoking runner_run_ATC-6.[sh][bat]:</w:t>
              </w:r>
            </w:ins>
          </w:p>
          <w:p w14:paraId="5F0E1171" w14:textId="77777777" w:rsidR="00755A0B" w:rsidRDefault="00755A0B">
            <w:pPr>
              <w:pStyle w:val="H1bodytext"/>
              <w:spacing w:after="0"/>
              <w:ind w:left="0"/>
              <w:rPr>
                <w:ins w:id="120" w:author="Kevin Smith" w:date="2020-01-31T15:22:00Z"/>
                <w:rFonts w:ascii="Arial" w:hAnsi="Arial"/>
              </w:rPr>
            </w:pPr>
          </w:p>
          <w:p w14:paraId="39C008B3" w14:textId="77777777" w:rsidR="00755A0B" w:rsidRDefault="00755A0B">
            <w:pPr>
              <w:pStyle w:val="H1bodytext"/>
              <w:spacing w:after="0"/>
              <w:ind w:left="0"/>
              <w:rPr>
                <w:ins w:id="121" w:author="Kevin Smith" w:date="2020-01-31T15:22:00Z"/>
                <w:rFonts w:ascii="Arial" w:hAnsi="Arial"/>
              </w:rPr>
            </w:pPr>
            <w:ins w:id="122" w:author="Kevin Smith" w:date="2020-01-31T15:22:00Z">
              <w:r>
                <w:rPr>
                  <w:rFonts w:ascii="Arial" w:hAnsi="Arial"/>
                </w:rPr>
                <w:t>Enter the following command:</w:t>
              </w:r>
            </w:ins>
          </w:p>
          <w:p w14:paraId="3B8DF227" w14:textId="171A7D0B" w:rsidR="00755A0B" w:rsidRDefault="00755A0B">
            <w:pPr>
              <w:pStyle w:val="H1bodytext"/>
              <w:spacing w:after="0"/>
              <w:ind w:left="0"/>
              <w:rPr>
                <w:ins w:id="123" w:author="Kevin Smith" w:date="2020-01-31T15:22:00Z"/>
                <w:rFonts w:ascii="Arial" w:hAnsi="Arial"/>
              </w:rPr>
              <w:pPrChange w:id="124" w:author="Kevin Smith" w:date="2020-01-31T15:34:00Z">
                <w:pPr>
                  <w:pStyle w:val="H1bodytext"/>
                  <w:spacing w:after="0"/>
                  <w:ind w:left="0"/>
                  <w:jc w:val="center"/>
                </w:pPr>
              </w:pPrChange>
            </w:pPr>
            <w:ins w:id="125" w:author="Kevin Smith" w:date="2020-01-31T15:22:00Z">
              <w:r>
                <w:rPr>
                  <w:rFonts w:ascii="Arial" w:hAnsi="Arial"/>
                </w:rPr>
                <w:t xml:space="preserve">    ./runner_run_ATC-6.[sh][bat]</w:t>
              </w:r>
            </w:ins>
          </w:p>
        </w:tc>
      </w:tr>
      <w:tr w:rsidR="00755A0B" w14:paraId="075980CD" w14:textId="77777777" w:rsidTr="009F4F48">
        <w:trPr>
          <w:trHeight w:val="1880"/>
          <w:ins w:id="126" w:author="Kevin Smith" w:date="2020-01-31T15:22:00Z"/>
        </w:trPr>
        <w:tc>
          <w:tcPr>
            <w:tcW w:w="1530" w:type="dxa"/>
            <w:vMerge/>
            <w:vAlign w:val="center"/>
          </w:tcPr>
          <w:p w14:paraId="6AB017E0" w14:textId="78A8708C" w:rsidR="00755A0B" w:rsidRDefault="00755A0B" w:rsidP="001B1AEA">
            <w:pPr>
              <w:pStyle w:val="H1bodytext"/>
              <w:spacing w:after="0"/>
              <w:ind w:left="0"/>
              <w:jc w:val="center"/>
              <w:rPr>
                <w:ins w:id="127" w:author="Kevin Smith" w:date="2020-01-31T15:22:00Z"/>
                <w:rFonts w:ascii="Arial" w:hAnsi="Arial"/>
                <w:i/>
                <w:iCs/>
              </w:rPr>
            </w:pPr>
          </w:p>
        </w:tc>
        <w:tc>
          <w:tcPr>
            <w:tcW w:w="6328" w:type="dxa"/>
            <w:vAlign w:val="center"/>
          </w:tcPr>
          <w:p w14:paraId="0090EA09" w14:textId="6552F40E" w:rsidR="00755A0B" w:rsidRDefault="00755A0B" w:rsidP="001B1AEA">
            <w:pPr>
              <w:pStyle w:val="H1bodytext"/>
              <w:spacing w:after="0"/>
              <w:ind w:left="0"/>
              <w:rPr>
                <w:ins w:id="128" w:author="Kevin Smith" w:date="2020-01-31T15:22:00Z"/>
                <w:rFonts w:ascii="Arial" w:hAnsi="Arial"/>
              </w:rPr>
            </w:pPr>
            <w:ins w:id="129" w:author="Kevin Smith" w:date="2020-01-31T15:23:00Z">
              <w:r>
                <w:rPr>
                  <w:rFonts w:ascii="Arial" w:hAnsi="Arial"/>
                </w:rPr>
                <w:t>Verify that [Testing_Directory] \runner_ATC-6_logfile.txt documents that the tool was run in virtual mode by checking that the output</w:t>
              </w:r>
            </w:ins>
            <w:ins w:id="130" w:author="Kevin Smith" w:date="2020-01-31T15:24:00Z">
              <w:r>
                <w:rPr>
                  <w:rFonts w:ascii="Arial" w:hAnsi="Arial"/>
                </w:rPr>
                <w:t xml:space="preserve"> contains a line with</w:t>
              </w:r>
            </w:ins>
            <w:ins w:id="131" w:author="Kevin Smith" w:date="2020-01-31T15:25:00Z">
              <w:r>
                <w:rPr>
                  <w:rFonts w:ascii="Arial" w:hAnsi="Arial"/>
                </w:rPr>
                <w:t xml:space="preserve"> the phrase</w:t>
              </w:r>
            </w:ins>
            <w:ins w:id="132" w:author="Kevin Smith" w:date="2020-01-31T15:24:00Z">
              <w:r>
                <w:rPr>
                  <w:rFonts w:ascii="Arial" w:hAnsi="Arial"/>
                </w:rPr>
                <w:t>:</w:t>
              </w:r>
              <w:r>
                <w:rPr>
                  <w:rFonts w:ascii="Arial" w:hAnsi="Arial"/>
                </w:rPr>
                <w:br/>
              </w:r>
              <w:r>
                <w:rPr>
                  <w:rFonts w:ascii="Arial" w:hAnsi="Arial"/>
                </w:rPr>
                <w:br/>
              </w:r>
            </w:ins>
            <w:ins w:id="133" w:author="Kevin Smith" w:date="2020-01-31T15:23:00Z">
              <w:r>
                <w:rPr>
                  <w:rFonts w:ascii="Arial" w:hAnsi="Arial"/>
                </w:rPr>
                <w:t>Virtu</w:t>
              </w:r>
            </w:ins>
            <w:ins w:id="134" w:author="Kevin Smith" w:date="2020-01-31T15:24:00Z">
              <w:r>
                <w:rPr>
                  <w:rFonts w:ascii="Arial" w:hAnsi="Arial"/>
                </w:rPr>
                <w:t>al Mode: Command … not executed</w:t>
              </w:r>
              <w:r>
                <w:rPr>
                  <w:rFonts w:ascii="Arial" w:hAnsi="Arial"/>
                </w:rPr>
                <w:br/>
              </w:r>
              <w:r>
                <w:rPr>
                  <w:rFonts w:ascii="Arial" w:hAnsi="Arial"/>
                </w:rPr>
                <w:br/>
                <w:t>where … is additional text</w:t>
              </w:r>
            </w:ins>
          </w:p>
        </w:tc>
        <w:tc>
          <w:tcPr>
            <w:tcW w:w="1502" w:type="dxa"/>
            <w:vAlign w:val="center"/>
          </w:tcPr>
          <w:p w14:paraId="526EFFD5" w14:textId="77777777" w:rsidR="00755A0B" w:rsidRDefault="00755A0B" w:rsidP="001B1AEA">
            <w:pPr>
              <w:pStyle w:val="H1bodytext"/>
              <w:spacing w:after="0"/>
              <w:ind w:left="0"/>
              <w:jc w:val="center"/>
              <w:rPr>
                <w:ins w:id="135" w:author="Kevin Smith" w:date="2020-01-31T15:22:00Z"/>
                <w:rFonts w:ascii="Arial" w:hAnsi="Arial"/>
              </w:rPr>
            </w:pPr>
          </w:p>
        </w:tc>
      </w:tr>
      <w:tr w:rsidR="00755A0B" w14:paraId="5FB369EA" w14:textId="77777777" w:rsidTr="009F4F48">
        <w:trPr>
          <w:trHeight w:val="1880"/>
          <w:ins w:id="136" w:author="Kevin Smith" w:date="2020-01-31T14:35:00Z"/>
        </w:trPr>
        <w:tc>
          <w:tcPr>
            <w:tcW w:w="1530" w:type="dxa"/>
            <w:vMerge/>
            <w:vAlign w:val="center"/>
          </w:tcPr>
          <w:p w14:paraId="654955F4" w14:textId="2267B634" w:rsidR="00755A0B" w:rsidRDefault="00755A0B" w:rsidP="001B1AEA">
            <w:pPr>
              <w:pStyle w:val="H1bodytext"/>
              <w:spacing w:after="0"/>
              <w:ind w:left="0"/>
              <w:jc w:val="center"/>
              <w:rPr>
                <w:ins w:id="137" w:author="Kevin Smith" w:date="2020-01-31T14:35:00Z"/>
                <w:rFonts w:ascii="Arial" w:hAnsi="Arial"/>
              </w:rPr>
            </w:pPr>
          </w:p>
        </w:tc>
        <w:tc>
          <w:tcPr>
            <w:tcW w:w="6328" w:type="dxa"/>
            <w:vAlign w:val="center"/>
          </w:tcPr>
          <w:p w14:paraId="49734C87" w14:textId="500395DF" w:rsidR="00755A0B" w:rsidRPr="006D329A" w:rsidRDefault="00755A0B" w:rsidP="001B1AEA">
            <w:pPr>
              <w:pStyle w:val="H1bodytext"/>
              <w:spacing w:after="0"/>
              <w:ind w:left="0"/>
              <w:rPr>
                <w:ins w:id="138" w:author="Kevin Smith" w:date="2020-01-31T14:35:00Z"/>
                <w:rFonts w:ascii="Arial" w:hAnsi="Arial"/>
              </w:rPr>
            </w:pPr>
            <w:ins w:id="139" w:author="Kevin Smith" w:date="2020-01-31T15:25:00Z">
              <w:r>
                <w:rPr>
                  <w:rFonts w:ascii="Arial" w:hAnsi="Arial"/>
                </w:rPr>
                <w:t xml:space="preserve">Verify that [Testing_Directory]\runner_ATC-6_logfile.txt has a </w:t>
              </w:r>
              <w:del w:id="140" w:author="Mitchell Tufford" w:date="2020-02-03T13:47:00Z">
                <w:r w:rsidDel="00A535F6">
                  <w:rPr>
                    <w:rFonts w:ascii="Arial" w:hAnsi="Arial"/>
                  </w:rPr>
                  <w:delText xml:space="preserve">text </w:delText>
                </w:r>
              </w:del>
            </w:ins>
            <w:ins w:id="141" w:author="Mitchell Tufford" w:date="2020-02-03T13:47:00Z">
              <w:r>
                <w:rPr>
                  <w:rFonts w:ascii="Arial" w:hAnsi="Arial"/>
                </w:rPr>
                <w:t xml:space="preserve">hash </w:t>
              </w:r>
            </w:ins>
            <w:ins w:id="142" w:author="Kevin Smith" w:date="2020-01-31T15:25:00Z">
              <w:r>
                <w:rPr>
                  <w:rFonts w:ascii="Arial" w:hAnsi="Arial"/>
                </w:rPr>
                <w:t>string</w:t>
              </w:r>
            </w:ins>
            <w:ins w:id="143" w:author="Kevin Smith" w:date="2020-01-31T15:26:00Z">
              <w:r>
                <w:rPr>
                  <w:rFonts w:ascii="Arial" w:hAnsi="Arial"/>
                </w:rPr>
                <w:t xml:space="preserve"> next to the tool name</w:t>
              </w:r>
            </w:ins>
          </w:p>
        </w:tc>
        <w:tc>
          <w:tcPr>
            <w:tcW w:w="1502" w:type="dxa"/>
            <w:vAlign w:val="center"/>
          </w:tcPr>
          <w:p w14:paraId="674BBD8B" w14:textId="77777777" w:rsidR="00755A0B" w:rsidRDefault="00755A0B" w:rsidP="001B1AEA">
            <w:pPr>
              <w:pStyle w:val="H1bodytext"/>
              <w:spacing w:after="0"/>
              <w:ind w:left="0"/>
              <w:jc w:val="center"/>
              <w:rPr>
                <w:ins w:id="144" w:author="Kevin Smith" w:date="2020-01-31T14:35:00Z"/>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2357BBEE" w:rsidR="00E62A15" w:rsidRDefault="00E62A15" w:rsidP="00E62A15">
      <w:pPr>
        <w:pStyle w:val="H1bodytext"/>
        <w:numPr>
          <w:ilvl w:val="0"/>
          <w:numId w:val="1"/>
        </w:numPr>
        <w:spacing w:after="120"/>
        <w:rPr>
          <w:ins w:id="145" w:author="Christian Hall" w:date="2020-02-06T14:01:00Z"/>
          <w:rFonts w:ascii="Arial" w:hAnsi="Arial"/>
          <w:b/>
        </w:rPr>
      </w:pPr>
      <w:r w:rsidRPr="00E9368E">
        <w:rPr>
          <w:rFonts w:ascii="Arial" w:hAnsi="Arial"/>
          <w:b/>
        </w:rPr>
        <w:t>Acceptance Test Report</w:t>
      </w:r>
    </w:p>
    <w:p w14:paraId="77D15EEB" w14:textId="360662CA" w:rsidR="00A96C36" w:rsidRPr="00E9368E" w:rsidRDefault="00A96C36">
      <w:pPr>
        <w:pStyle w:val="H1bodytext"/>
        <w:numPr>
          <w:ilvl w:val="0"/>
          <w:numId w:val="12"/>
        </w:numPr>
        <w:spacing w:after="120"/>
        <w:rPr>
          <w:rFonts w:ascii="Arial" w:hAnsi="Arial"/>
          <w:b/>
        </w:rPr>
        <w:pPrChange w:id="146" w:author="Christian Hall" w:date="2020-02-06T14:01:00Z">
          <w:pPr>
            <w:pStyle w:val="H1bodytext"/>
            <w:numPr>
              <w:numId w:val="1"/>
            </w:numPr>
            <w:spacing w:after="120"/>
            <w:ind w:hanging="360"/>
          </w:pPr>
        </w:pPrChange>
      </w:pPr>
      <w:ins w:id="147" w:author="Christian Hall" w:date="2020-02-06T14:01:00Z">
        <w:r>
          <w:rPr>
            <w:rFonts w:ascii="Arial" w:hAnsi="Arial"/>
            <w:b/>
          </w:rPr>
          <w:t>v1</w:t>
        </w:r>
      </w:ins>
    </w:p>
    <w:p w14:paraId="6A7BFD11" w14:textId="4D02F815" w:rsidR="00F13C04" w:rsidRPr="00245577" w:rsidRDefault="00F13C04" w:rsidP="00F13C04">
      <w:pPr>
        <w:pStyle w:val="H1bodytext"/>
        <w:spacing w:after="120"/>
        <w:rPr>
          <w:rFonts w:ascii="Arial" w:hAnsi="Arial"/>
          <w:highlight w:val="yellow"/>
          <w:rPrChange w:id="148" w:author="Kevin Smith" w:date="2020-01-31T14:37:00Z">
            <w:rPr>
              <w:rFonts w:ascii="Arial" w:hAnsi="Arial"/>
            </w:rPr>
          </w:rPrChange>
        </w:rPr>
      </w:pPr>
      <w:r w:rsidRPr="00245577">
        <w:rPr>
          <w:rFonts w:ascii="Arial" w:hAnsi="Arial"/>
          <w:highlight w:val="yellow"/>
          <w:rPrChange w:id="149" w:author="Kevin Smith" w:date="2020-01-31T14:37:00Z">
            <w:rPr>
              <w:rFonts w:ascii="Arial" w:hAnsi="Arial"/>
            </w:rPr>
          </w:rPrChange>
        </w:rPr>
        <w:t>Acceptance testing of the Tool Runner was performed by Neira Mondragon</w:t>
      </w:r>
      <w:r w:rsidR="009F4F48" w:rsidRPr="00245577">
        <w:rPr>
          <w:rFonts w:ascii="Arial" w:hAnsi="Arial"/>
          <w:highlight w:val="yellow"/>
          <w:rPrChange w:id="150" w:author="Kevin Smith" w:date="2020-01-31T14:37:00Z">
            <w:rPr>
              <w:rFonts w:ascii="Arial" w:hAnsi="Arial"/>
            </w:rPr>
          </w:rPrChange>
        </w:rPr>
        <w:t xml:space="preserve"> on 12/09/2019 and 12/10/12019</w:t>
      </w:r>
      <w:r w:rsidRPr="00245577">
        <w:rPr>
          <w:rFonts w:ascii="Arial" w:hAnsi="Arial"/>
          <w:highlight w:val="yellow"/>
          <w:rPrChange w:id="151" w:author="Kevin Smith" w:date="2020-01-31T14:37:00Z">
            <w:rPr>
              <w:rFonts w:ascii="Arial" w:hAnsi="Arial"/>
            </w:rPr>
          </w:rPrChange>
        </w:rPr>
        <w:t xml:space="preserve"> and in accordance with the test plan documented in Section 6. The acceptance testing was performed in the following directories:</w:t>
      </w:r>
    </w:p>
    <w:p w14:paraId="31A8674B" w14:textId="17AC96A7" w:rsidR="00F13C04" w:rsidRPr="00245577" w:rsidRDefault="00F13C04" w:rsidP="00F13C04">
      <w:pPr>
        <w:pStyle w:val="H1bodytext"/>
        <w:spacing w:after="120"/>
        <w:rPr>
          <w:rFonts w:ascii="Arial" w:hAnsi="Arial"/>
          <w:highlight w:val="yellow"/>
          <w:rPrChange w:id="152" w:author="Kevin Smith" w:date="2020-01-31T14:37:00Z">
            <w:rPr>
              <w:rFonts w:ascii="Arial" w:hAnsi="Arial"/>
            </w:rPr>
          </w:rPrChange>
        </w:rPr>
      </w:pPr>
      <w:r w:rsidRPr="00245577">
        <w:rPr>
          <w:rFonts w:ascii="Arial" w:hAnsi="Arial"/>
          <w:highlight w:val="yellow"/>
          <w:rPrChange w:id="153" w:author="Kevin Smith" w:date="2020-01-31T14:37:00Z">
            <w:rPr>
              <w:rFonts w:ascii="Arial" w:hAnsi="Arial"/>
            </w:rPr>
          </w:rPrChange>
        </w:rPr>
        <w:t>\\olive\backups\CAVE\sara-sandbox\ToolsTesting\</w:t>
      </w:r>
      <w:r w:rsidRPr="00245577">
        <w:rPr>
          <w:highlight w:val="yellow"/>
          <w:rPrChange w:id="154" w:author="Kevin Smith" w:date="2020-01-31T14:37:00Z">
            <w:rPr/>
          </w:rPrChange>
        </w:rPr>
        <w:t xml:space="preserve"> </w:t>
      </w:r>
      <w:r w:rsidRPr="00245577">
        <w:rPr>
          <w:rFonts w:ascii="Arial" w:hAnsi="Arial"/>
          <w:highlight w:val="yellow"/>
          <w:rPrChange w:id="155" w:author="Kevin Smith" w:date="2020-01-31T14:37:00Z">
            <w:rPr>
              <w:rFonts w:ascii="Arial" w:hAnsi="Arial"/>
            </w:rPr>
          </w:rPrChange>
        </w:rPr>
        <w:t>runner_atc_testing_model_linux</w:t>
      </w:r>
    </w:p>
    <w:p w14:paraId="79DADA63" w14:textId="1F9C043D" w:rsidR="00F13C04" w:rsidRPr="00245577" w:rsidRDefault="00F13C04" w:rsidP="00F13C04">
      <w:pPr>
        <w:pStyle w:val="H1bodytext"/>
        <w:spacing w:after="120"/>
        <w:rPr>
          <w:rFonts w:ascii="Arial" w:hAnsi="Arial"/>
          <w:highlight w:val="yellow"/>
          <w:rPrChange w:id="156" w:author="Kevin Smith" w:date="2020-01-31T14:37:00Z">
            <w:rPr>
              <w:rFonts w:ascii="Arial" w:hAnsi="Arial"/>
            </w:rPr>
          </w:rPrChange>
        </w:rPr>
      </w:pPr>
      <w:r w:rsidRPr="00245577">
        <w:rPr>
          <w:rFonts w:ascii="Arial" w:hAnsi="Arial"/>
          <w:highlight w:val="yellow"/>
          <w:rPrChange w:id="157" w:author="Kevin Smith" w:date="2020-01-31T14:37:00Z">
            <w:rPr>
              <w:rFonts w:ascii="Arial" w:hAnsi="Arial"/>
            </w:rPr>
          </w:rPrChange>
        </w:rPr>
        <w:t>\\olive\backups\CAVE\sara-sandbox\ToolsTesting\</w:t>
      </w:r>
      <w:r w:rsidRPr="00245577">
        <w:rPr>
          <w:highlight w:val="yellow"/>
          <w:rPrChange w:id="158" w:author="Kevin Smith" w:date="2020-01-31T14:37:00Z">
            <w:rPr/>
          </w:rPrChange>
        </w:rPr>
        <w:t xml:space="preserve"> </w:t>
      </w:r>
      <w:r w:rsidRPr="00245577">
        <w:rPr>
          <w:rFonts w:ascii="Arial" w:hAnsi="Arial"/>
          <w:highlight w:val="yellow"/>
          <w:rPrChange w:id="159" w:author="Kevin Smith" w:date="2020-01-31T14:37:00Z">
            <w:rPr>
              <w:rFonts w:ascii="Arial" w:hAnsi="Arial"/>
            </w:rPr>
          </w:rPrChange>
        </w:rPr>
        <w:t>runner_atc_testing_model_windows</w:t>
      </w:r>
    </w:p>
    <w:p w14:paraId="531C54FE" w14:textId="427FF53B" w:rsidR="00F13C04" w:rsidRPr="00245577" w:rsidRDefault="00F13C04" w:rsidP="00F13C04">
      <w:pPr>
        <w:pStyle w:val="H1bodytext"/>
        <w:spacing w:after="120"/>
        <w:rPr>
          <w:rFonts w:ascii="Arial" w:hAnsi="Arial"/>
          <w:highlight w:val="yellow"/>
          <w:rPrChange w:id="160" w:author="Kevin Smith" w:date="2020-01-31T14:37:00Z">
            <w:rPr>
              <w:rFonts w:ascii="Arial" w:hAnsi="Arial"/>
            </w:rPr>
          </w:rPrChange>
        </w:rPr>
      </w:pPr>
      <w:r w:rsidRPr="00245577">
        <w:rPr>
          <w:rFonts w:ascii="Arial" w:hAnsi="Arial"/>
          <w:highlight w:val="yellow"/>
          <w:rPrChange w:id="161" w:author="Kevin Smith" w:date="2020-01-31T14:37:00Z">
            <w:rPr>
              <w:rFonts w:ascii="Arial" w:hAnsi="Arial"/>
            </w:rPr>
          </w:rPrChange>
        </w:rPr>
        <w:t>The test repository was located in the following directory:</w:t>
      </w:r>
    </w:p>
    <w:p w14:paraId="41EFB665" w14:textId="65EDBCEE" w:rsidR="00F13C04" w:rsidRDefault="00F13C04" w:rsidP="00F13C04">
      <w:pPr>
        <w:pStyle w:val="H1bodytext"/>
        <w:spacing w:after="120"/>
        <w:rPr>
          <w:rFonts w:ascii="Arial" w:hAnsi="Arial"/>
        </w:rPr>
      </w:pPr>
      <w:r w:rsidRPr="00245577">
        <w:rPr>
          <w:rFonts w:ascii="Arial" w:hAnsi="Arial"/>
          <w:highlight w:val="yellow"/>
          <w:rPrChange w:id="162" w:author="Kevin Smith" w:date="2020-01-31T14:37:00Z">
            <w:rPr>
              <w:rFonts w:ascii="Arial" w:hAnsi="Arial"/>
            </w:rPr>
          </w:rPrChange>
        </w:rPr>
        <w:t>\\olive\backups\</w:t>
      </w:r>
      <w:r w:rsidR="00287FE8" w:rsidRPr="00245577">
        <w:rPr>
          <w:rFonts w:ascii="Arial" w:hAnsi="Arial"/>
          <w:highlight w:val="yellow"/>
          <w:rPrChange w:id="163" w:author="Kevin Smith" w:date="2020-01-31T14:37:00Z">
            <w:rPr>
              <w:rFonts w:ascii="Arial" w:hAnsi="Arial"/>
            </w:rPr>
          </w:rPrChange>
        </w:rPr>
        <w:t>CAVE</w:t>
      </w:r>
      <w:r w:rsidR="00D321DD" w:rsidRPr="00245577">
        <w:rPr>
          <w:rFonts w:ascii="Arial" w:hAnsi="Arial"/>
          <w:highlight w:val="yellow"/>
          <w:rPrChange w:id="164" w:author="Kevin Smith" w:date="2020-01-31T14:37:00Z">
            <w:rPr>
              <w:rFonts w:ascii="Arial" w:hAnsi="Arial"/>
            </w:rPr>
          </w:rPrChange>
        </w:rPr>
        <w:t>\</w:t>
      </w:r>
      <w:r w:rsidRPr="00245577">
        <w:rPr>
          <w:rFonts w:ascii="Arial" w:hAnsi="Arial"/>
          <w:highlight w:val="yellow"/>
          <w:rPrChange w:id="165" w:author="Kevin Smith" w:date="2020-01-31T14:37:00Z">
            <w:rPr>
              <w:rFonts w:ascii="Arial" w:hAnsi="Arial"/>
            </w:rPr>
          </w:rPrChange>
        </w:rPr>
        <w:t>sara-sandbox\ToolsTesting\TEST_CACIE</w:t>
      </w:r>
    </w:p>
    <w:p w14:paraId="5E9C8721" w14:textId="3FCD016D" w:rsidR="00F13C04" w:rsidRDefault="00F13C04" w:rsidP="00F13C04">
      <w:pPr>
        <w:pStyle w:val="H1bodytext"/>
        <w:spacing w:after="120"/>
        <w:rPr>
          <w:rFonts w:ascii="Arial" w:hAnsi="Arial"/>
        </w:rPr>
      </w:pPr>
      <w:r>
        <w:rPr>
          <w:rFonts w:ascii="Arial" w:hAnsi="Arial"/>
        </w:rPr>
        <w:t xml:space="preserve">The Tool Runner met the functional requirements as documented in Section 2. Verification of the tool’s functionality is documented in Table A-2 and the test logs included in Appendix A. </w:t>
      </w:r>
    </w:p>
    <w:p w14:paraId="52CC8B53" w14:textId="49E7816F" w:rsidR="00F13C04" w:rsidRDefault="00F13C04" w:rsidP="00E62A15">
      <w:pPr>
        <w:pStyle w:val="H1bodytext"/>
        <w:spacing w:after="120"/>
        <w:rPr>
          <w:ins w:id="166" w:author="Christian Hall" w:date="2020-02-06T14:01:00Z"/>
          <w:rFonts w:ascii="Arial" w:hAnsi="Arial"/>
        </w:rPr>
      </w:pPr>
      <w:r>
        <w:rPr>
          <w:rFonts w:ascii="Arial" w:hAnsi="Arial"/>
        </w:rPr>
        <w:lastRenderedPageBreak/>
        <w:t>During testing</w:t>
      </w:r>
      <w:r w:rsidR="00D321DD">
        <w:rPr>
          <w:rFonts w:ascii="Arial" w:hAnsi="Arial"/>
        </w:rPr>
        <w:t xml:space="preserve"> on a Windows platform</w:t>
      </w:r>
      <w:r>
        <w:rPr>
          <w:rFonts w:ascii="Arial" w:hAnsi="Arial"/>
        </w:rPr>
        <w:t xml:space="preserve">, it was identified that a system path variable </w:t>
      </w:r>
      <w:r w:rsidR="00D321DD">
        <w:rPr>
          <w:rFonts w:ascii="Arial" w:hAnsi="Arial"/>
        </w:rPr>
        <w:t>is required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path variable correspond</w:t>
      </w:r>
      <w:r w:rsidR="00D321DD">
        <w:rPr>
          <w:rFonts w:ascii="Arial" w:hAnsi="Arial"/>
        </w:rPr>
        <w:t>s</w:t>
      </w:r>
      <w:r>
        <w:rPr>
          <w:rFonts w:ascii="Arial" w:hAnsi="Arial"/>
        </w:rPr>
        <w:t xml:space="preserve"> to the directory path where the git.exe is located on the user’s machine. It was also identified that the Tool Runner must be executed from a mapped drive location on the user’s machine </w:t>
      </w:r>
      <w:r w:rsidR="00D321DD">
        <w:rPr>
          <w:rFonts w:ascii="Arial" w:hAnsi="Arial"/>
        </w:rPr>
        <w:t xml:space="preserve">when it is invoked on a Windows platform </w:t>
      </w:r>
      <w:r>
        <w:rPr>
          <w:rFonts w:ascii="Arial" w:hAnsi="Arial"/>
        </w:rPr>
        <w:t xml:space="preserve">(i.e., UNC paths are not compatible with the Tool Runner).  </w:t>
      </w:r>
      <w:r w:rsidR="00D321DD">
        <w:rPr>
          <w:rFonts w:ascii="Arial" w:hAnsi="Arial"/>
        </w:rPr>
        <w:t>This information has been included in Section 8, User Guide.</w:t>
      </w:r>
    </w:p>
    <w:p w14:paraId="3B149BDA" w14:textId="4B5FECAF" w:rsidR="00A96C36" w:rsidRPr="001149C5" w:rsidRDefault="001149C5">
      <w:pPr>
        <w:pStyle w:val="H1bodytext"/>
        <w:numPr>
          <w:ilvl w:val="0"/>
          <w:numId w:val="12"/>
        </w:numPr>
        <w:spacing w:after="120"/>
        <w:rPr>
          <w:ins w:id="167" w:author="Christian Hall" w:date="2020-02-06T14:02:00Z"/>
          <w:rFonts w:ascii="Arial" w:hAnsi="Arial"/>
          <w:b/>
          <w:bCs/>
          <w:rPrChange w:id="168" w:author="Christian Hall" w:date="2020-02-06T14:07:00Z">
            <w:rPr>
              <w:ins w:id="169" w:author="Christian Hall" w:date="2020-02-06T14:02:00Z"/>
              <w:rFonts w:ascii="Arial" w:hAnsi="Arial"/>
            </w:rPr>
          </w:rPrChange>
        </w:rPr>
        <w:pPrChange w:id="170" w:author="Christian Hall" w:date="2020-02-06T14:02:00Z">
          <w:pPr>
            <w:pStyle w:val="H1bodytext"/>
            <w:spacing w:after="120"/>
            <w:ind w:left="360"/>
          </w:pPr>
        </w:pPrChange>
      </w:pPr>
      <w:ins w:id="171" w:author="Christian Hall" w:date="2020-02-06T14:07:00Z">
        <w:r w:rsidRPr="001149C5">
          <w:rPr>
            <w:rFonts w:ascii="Arial" w:hAnsi="Arial"/>
            <w:b/>
            <w:bCs/>
            <w:rPrChange w:id="172" w:author="Christian Hall" w:date="2020-02-06T14:07:00Z">
              <w:rPr>
                <w:rFonts w:ascii="Arial" w:hAnsi="Arial"/>
              </w:rPr>
            </w:rPrChange>
          </w:rPr>
          <w:t>v</w:t>
        </w:r>
      </w:ins>
      <w:ins w:id="173" w:author="Christian Hall" w:date="2020-02-06T14:01:00Z">
        <w:r w:rsidR="00A96C36" w:rsidRPr="001149C5">
          <w:rPr>
            <w:rFonts w:ascii="Arial" w:hAnsi="Arial"/>
            <w:b/>
            <w:bCs/>
            <w:rPrChange w:id="174" w:author="Christian Hall" w:date="2020-02-06T14:07:00Z">
              <w:rPr>
                <w:rFonts w:ascii="Arial" w:hAnsi="Arial"/>
              </w:rPr>
            </w:rPrChange>
          </w:rPr>
          <w:t>2</w:t>
        </w:r>
      </w:ins>
    </w:p>
    <w:p w14:paraId="53D4664E" w14:textId="09FD4FBD" w:rsidR="00A96C36" w:rsidRPr="002C7CD1" w:rsidRDefault="00A96C36" w:rsidP="00A96C36">
      <w:pPr>
        <w:pStyle w:val="H1bodytext"/>
        <w:spacing w:after="120"/>
        <w:rPr>
          <w:ins w:id="175" w:author="Christian Hall" w:date="2020-02-06T14:02:00Z"/>
          <w:rFonts w:ascii="Arial" w:hAnsi="Arial"/>
          <w:highlight w:val="yellow"/>
        </w:rPr>
      </w:pPr>
      <w:ins w:id="176" w:author="Christian Hall" w:date="2020-02-06T14:02:00Z">
        <w:r w:rsidRPr="002C7CD1">
          <w:rPr>
            <w:rFonts w:ascii="Arial" w:hAnsi="Arial"/>
            <w:highlight w:val="yellow"/>
          </w:rPr>
          <w:t xml:space="preserve">Acceptance testing of the Tool Runner was performed by </w:t>
        </w:r>
      </w:ins>
      <w:ins w:id="177" w:author="Christian Hall" w:date="2020-02-06T14:07:00Z">
        <w:r w:rsidR="001149C5">
          <w:rPr>
            <w:rFonts w:ascii="Arial" w:hAnsi="Arial"/>
            <w:highlight w:val="yellow"/>
          </w:rPr>
          <w:t>Christian Hall</w:t>
        </w:r>
      </w:ins>
      <w:ins w:id="178" w:author="Christian Hall" w:date="2020-02-06T14:02:00Z">
        <w:r w:rsidRPr="002C7CD1">
          <w:rPr>
            <w:rFonts w:ascii="Arial" w:hAnsi="Arial"/>
            <w:highlight w:val="yellow"/>
          </w:rPr>
          <w:t xml:space="preserve"> on </w:t>
        </w:r>
        <w:r>
          <w:rPr>
            <w:rFonts w:ascii="Arial" w:hAnsi="Arial"/>
            <w:highlight w:val="yellow"/>
          </w:rPr>
          <w:t>2/5/2020 and 2/6/2020</w:t>
        </w:r>
        <w:r w:rsidRPr="002C7CD1">
          <w:rPr>
            <w:rFonts w:ascii="Arial" w:hAnsi="Arial"/>
            <w:highlight w:val="yellow"/>
          </w:rPr>
          <w:t xml:space="preserve"> and in accordance with the test plan documented in Section 6. The acceptance testing was performed in the following directories:</w:t>
        </w:r>
      </w:ins>
    </w:p>
    <w:p w14:paraId="166591BC" w14:textId="77777777" w:rsidR="00A96C36" w:rsidRPr="002C7CD1" w:rsidRDefault="00A96C36" w:rsidP="00A96C36">
      <w:pPr>
        <w:pStyle w:val="H1bodytext"/>
        <w:spacing w:after="120"/>
        <w:rPr>
          <w:ins w:id="179" w:author="Christian Hall" w:date="2020-02-06T14:02:00Z"/>
          <w:rFonts w:ascii="Arial" w:hAnsi="Arial"/>
          <w:highlight w:val="yellow"/>
        </w:rPr>
      </w:pPr>
      <w:ins w:id="180" w:author="Christian Hall" w:date="2020-02-06T14:02:00Z">
        <w:r w:rsidRPr="002C7CD1">
          <w:rPr>
            <w:rFonts w:ascii="Arial" w:hAnsi="Arial"/>
            <w:highlight w:val="yellow"/>
          </w:rPr>
          <w:t>\\olive\backups\CAVE\sara-sandbox\ToolsTesting\</w:t>
        </w:r>
        <w:r w:rsidRPr="002C7CD1">
          <w:rPr>
            <w:highlight w:val="yellow"/>
          </w:rPr>
          <w:t xml:space="preserve"> </w:t>
        </w:r>
        <w:r w:rsidRPr="002C7CD1">
          <w:rPr>
            <w:rFonts w:ascii="Arial" w:hAnsi="Arial"/>
            <w:highlight w:val="yellow"/>
          </w:rPr>
          <w:t>runner_atc_testing_model_linux</w:t>
        </w:r>
      </w:ins>
    </w:p>
    <w:p w14:paraId="51949324" w14:textId="77777777" w:rsidR="00A96C36" w:rsidRPr="002C7CD1" w:rsidRDefault="00A96C36" w:rsidP="00A96C36">
      <w:pPr>
        <w:pStyle w:val="H1bodytext"/>
        <w:spacing w:after="120"/>
        <w:rPr>
          <w:ins w:id="181" w:author="Christian Hall" w:date="2020-02-06T14:02:00Z"/>
          <w:rFonts w:ascii="Arial" w:hAnsi="Arial"/>
          <w:highlight w:val="yellow"/>
        </w:rPr>
      </w:pPr>
      <w:ins w:id="182" w:author="Christian Hall" w:date="2020-02-06T14:02:00Z">
        <w:r w:rsidRPr="002C7CD1">
          <w:rPr>
            <w:rFonts w:ascii="Arial" w:hAnsi="Arial"/>
            <w:highlight w:val="yellow"/>
          </w:rPr>
          <w:t>\\olive\backups\CAVE\sara-sandbox\ToolsTesting\</w:t>
        </w:r>
        <w:r w:rsidRPr="002C7CD1">
          <w:rPr>
            <w:highlight w:val="yellow"/>
          </w:rPr>
          <w:t xml:space="preserve"> </w:t>
        </w:r>
        <w:r w:rsidRPr="002C7CD1">
          <w:rPr>
            <w:rFonts w:ascii="Arial" w:hAnsi="Arial"/>
            <w:highlight w:val="yellow"/>
          </w:rPr>
          <w:t>runner_atc_testing_model_windows</w:t>
        </w:r>
      </w:ins>
    </w:p>
    <w:p w14:paraId="4BDDAE9C" w14:textId="77777777" w:rsidR="00A96C36" w:rsidRPr="002C7CD1" w:rsidRDefault="00A96C36" w:rsidP="00A96C36">
      <w:pPr>
        <w:pStyle w:val="H1bodytext"/>
        <w:spacing w:after="120"/>
        <w:rPr>
          <w:ins w:id="183" w:author="Christian Hall" w:date="2020-02-06T14:02:00Z"/>
          <w:rFonts w:ascii="Arial" w:hAnsi="Arial"/>
          <w:highlight w:val="yellow"/>
        </w:rPr>
      </w:pPr>
      <w:ins w:id="184" w:author="Christian Hall" w:date="2020-02-06T14:02:00Z">
        <w:r w:rsidRPr="002C7CD1">
          <w:rPr>
            <w:rFonts w:ascii="Arial" w:hAnsi="Arial"/>
            <w:highlight w:val="yellow"/>
          </w:rPr>
          <w:t>The test repository was located in the following directory:</w:t>
        </w:r>
      </w:ins>
    </w:p>
    <w:p w14:paraId="12806B0B" w14:textId="77777777" w:rsidR="00A96C36" w:rsidRDefault="00A96C36" w:rsidP="00A96C36">
      <w:pPr>
        <w:pStyle w:val="H1bodytext"/>
        <w:spacing w:after="120"/>
        <w:rPr>
          <w:ins w:id="185" w:author="Christian Hall" w:date="2020-02-06T14:02:00Z"/>
          <w:rFonts w:ascii="Arial" w:hAnsi="Arial"/>
        </w:rPr>
      </w:pPr>
      <w:ins w:id="186" w:author="Christian Hall" w:date="2020-02-06T14:02:00Z">
        <w:r w:rsidRPr="002C7CD1">
          <w:rPr>
            <w:rFonts w:ascii="Arial" w:hAnsi="Arial"/>
            <w:highlight w:val="yellow"/>
          </w:rPr>
          <w:t>\\olive\backups\CAVE\sara-sandbox\ToolsTesting\TEST_CACIE</w:t>
        </w:r>
      </w:ins>
    </w:p>
    <w:p w14:paraId="3E6668B6" w14:textId="57DB8A76" w:rsidR="00A96C36" w:rsidRDefault="00A96C36" w:rsidP="001149C5">
      <w:pPr>
        <w:pStyle w:val="H1bodytext"/>
        <w:spacing w:after="120"/>
        <w:rPr>
          <w:ins w:id="187" w:author="Christian Hall" w:date="2020-02-06T14:08:00Z"/>
          <w:rFonts w:ascii="Arial" w:hAnsi="Arial"/>
        </w:rPr>
      </w:pPr>
      <w:ins w:id="188" w:author="Christian Hall" w:date="2020-02-06T14:02:00Z">
        <w:r>
          <w:rPr>
            <w:rFonts w:ascii="Arial" w:hAnsi="Arial"/>
          </w:rPr>
          <w:t xml:space="preserve">The Tool Runner met the functional requirements as documented in Section 2. Verification of the tool’s functionality is documented in Table A-2 and the test logs </w:t>
        </w:r>
      </w:ins>
      <w:ins w:id="189" w:author="Christian Hall" w:date="2020-02-06T14:08:00Z">
        <w:r w:rsidR="001149C5">
          <w:rPr>
            <w:rFonts w:ascii="Arial" w:hAnsi="Arial"/>
          </w:rPr>
          <w:t>are included below.</w:t>
        </w:r>
      </w:ins>
    </w:p>
    <w:p w14:paraId="1C5BC10A" w14:textId="1CD4A381" w:rsidR="001149C5" w:rsidRDefault="001149C5" w:rsidP="001149C5">
      <w:pPr>
        <w:pStyle w:val="H1bodytext"/>
        <w:spacing w:after="120"/>
        <w:rPr>
          <w:ins w:id="190" w:author="Christian Hall" w:date="2020-02-06T14:13:00Z"/>
          <w:rFonts w:ascii="Arial" w:hAnsi="Arial"/>
          <w:b/>
          <w:bCs/>
          <w:u w:val="single"/>
        </w:rPr>
      </w:pPr>
      <w:ins w:id="191" w:author="Christian Hall" w:date="2020-02-06T14:08:00Z">
        <w:r w:rsidRPr="001149C5">
          <w:rPr>
            <w:rFonts w:ascii="Arial" w:hAnsi="Arial"/>
            <w:b/>
            <w:bCs/>
            <w:u w:val="single"/>
            <w:rPrChange w:id="192" w:author="Christian Hall" w:date="2020-02-06T14:08:00Z">
              <w:rPr>
                <w:rFonts w:ascii="Arial" w:hAnsi="Arial"/>
              </w:rPr>
            </w:rPrChange>
          </w:rPr>
          <w:t>Test Logs</w:t>
        </w:r>
      </w:ins>
    </w:p>
    <w:p w14:paraId="24914436" w14:textId="473D3235" w:rsidR="00963AA7" w:rsidRDefault="00963AA7" w:rsidP="001149C5">
      <w:pPr>
        <w:pStyle w:val="H1bodytext"/>
        <w:spacing w:after="120"/>
        <w:rPr>
          <w:ins w:id="193" w:author="Christian Hall" w:date="2020-02-06T14:13:00Z"/>
          <w:rFonts w:ascii="Arial" w:hAnsi="Arial"/>
        </w:rPr>
      </w:pPr>
      <w:ins w:id="194" w:author="Christian Hall" w:date="2020-02-06T14:13:00Z">
        <w:r>
          <w:rPr>
            <w:rFonts w:ascii="Arial" w:hAnsi="Arial"/>
          </w:rPr>
          <w:t>Installation Case 1: CA-CIE-Tools/docs/toolrunner/runner_IT-1_logfile_linux.txt</w:t>
        </w:r>
      </w:ins>
    </w:p>
    <w:p w14:paraId="6C0D0DD4" w14:textId="6F2793ED" w:rsidR="00963AA7" w:rsidRPr="00963AA7" w:rsidRDefault="00963AA7" w:rsidP="001149C5">
      <w:pPr>
        <w:pStyle w:val="H1bodytext"/>
        <w:spacing w:after="120"/>
        <w:rPr>
          <w:ins w:id="195" w:author="Christian Hall" w:date="2020-02-06T14:08:00Z"/>
          <w:rFonts w:ascii="Arial" w:hAnsi="Arial"/>
        </w:rPr>
      </w:pPr>
      <w:ins w:id="196" w:author="Christian Hall" w:date="2020-02-06T14:13:00Z">
        <w:r>
          <w:rPr>
            <w:rFonts w:ascii="Arial" w:hAnsi="Arial"/>
          </w:rPr>
          <w:t>Installation Case 1: CA-CIE-Tools/docs/toolrunner/runner_IT-1_logfile_windows.txt</w:t>
        </w:r>
      </w:ins>
    </w:p>
    <w:p w14:paraId="157FC70F" w14:textId="3E73828B" w:rsidR="001149C5" w:rsidRDefault="001149C5" w:rsidP="001149C5">
      <w:pPr>
        <w:pStyle w:val="H1bodytext"/>
        <w:spacing w:after="120"/>
        <w:rPr>
          <w:ins w:id="197" w:author="Christian Hall" w:date="2020-02-06T14:11:00Z"/>
          <w:rFonts w:ascii="Arial" w:hAnsi="Arial"/>
        </w:rPr>
      </w:pPr>
      <w:ins w:id="198" w:author="Christian Hall" w:date="2020-02-06T14:08:00Z">
        <w:r>
          <w:rPr>
            <w:rFonts w:ascii="Arial" w:hAnsi="Arial"/>
          </w:rPr>
          <w:t xml:space="preserve">Test Case 1: </w:t>
        </w:r>
        <w:r w:rsidR="00963AA7">
          <w:rPr>
            <w:rFonts w:ascii="Arial" w:hAnsi="Arial"/>
          </w:rPr>
          <w:t>CA-CIE-Tools/docs/toolrunner</w:t>
        </w:r>
      </w:ins>
      <w:ins w:id="199" w:author="Christian Hall" w:date="2020-02-06T14:09:00Z">
        <w:r w:rsidR="00963AA7">
          <w:rPr>
            <w:rFonts w:ascii="Arial" w:hAnsi="Arial"/>
          </w:rPr>
          <w:t>/</w:t>
        </w:r>
      </w:ins>
      <w:ins w:id="200" w:author="Christian Hall" w:date="2020-02-06T14:11:00Z">
        <w:r w:rsidR="00963AA7">
          <w:rPr>
            <w:rFonts w:ascii="Arial" w:hAnsi="Arial"/>
          </w:rPr>
          <w:t>runner_ATC-1_logfile_linux.txt</w:t>
        </w:r>
      </w:ins>
    </w:p>
    <w:p w14:paraId="443F5821" w14:textId="01AA6987" w:rsidR="00963AA7" w:rsidRDefault="00963AA7" w:rsidP="00963AA7">
      <w:pPr>
        <w:pStyle w:val="H1bodytext"/>
        <w:spacing w:after="120"/>
        <w:rPr>
          <w:ins w:id="201" w:author="Christian Hall" w:date="2020-02-06T14:11:00Z"/>
          <w:rFonts w:ascii="Arial" w:hAnsi="Arial"/>
        </w:rPr>
      </w:pPr>
      <w:ins w:id="202" w:author="Christian Hall" w:date="2020-02-06T14:11:00Z">
        <w:r>
          <w:rPr>
            <w:rFonts w:ascii="Arial" w:hAnsi="Arial"/>
          </w:rPr>
          <w:t>Test Case 1: CA-CIE-Tools/docs/toolrunner/runner_ATC-1_logfile_</w:t>
        </w:r>
      </w:ins>
      <w:ins w:id="203" w:author="Christian Hall" w:date="2020-02-06T14:12:00Z">
        <w:r>
          <w:rPr>
            <w:rFonts w:ascii="Arial" w:hAnsi="Arial"/>
          </w:rPr>
          <w:t>windows</w:t>
        </w:r>
      </w:ins>
      <w:ins w:id="204" w:author="Christian Hall" w:date="2020-02-06T14:11:00Z">
        <w:r>
          <w:rPr>
            <w:rFonts w:ascii="Arial" w:hAnsi="Arial"/>
          </w:rPr>
          <w:t>.txt</w:t>
        </w:r>
      </w:ins>
    </w:p>
    <w:p w14:paraId="3DA52174" w14:textId="3D56CAED" w:rsidR="00963AA7" w:rsidRDefault="00963AA7" w:rsidP="00963AA7">
      <w:pPr>
        <w:pStyle w:val="H1bodytext"/>
        <w:spacing w:after="120"/>
        <w:rPr>
          <w:ins w:id="205" w:author="Christian Hall" w:date="2020-02-06T14:11:00Z"/>
          <w:rFonts w:ascii="Arial" w:hAnsi="Arial"/>
        </w:rPr>
      </w:pPr>
      <w:ins w:id="206" w:author="Christian Hall" w:date="2020-02-06T14:11:00Z">
        <w:r>
          <w:rPr>
            <w:rFonts w:ascii="Arial" w:hAnsi="Arial"/>
          </w:rPr>
          <w:t xml:space="preserve">Test Case </w:t>
        </w:r>
      </w:ins>
      <w:ins w:id="207" w:author="Christian Hall" w:date="2020-02-06T14:12:00Z">
        <w:r>
          <w:rPr>
            <w:rFonts w:ascii="Arial" w:hAnsi="Arial"/>
          </w:rPr>
          <w:t>2</w:t>
        </w:r>
      </w:ins>
      <w:ins w:id="208" w:author="Christian Hall" w:date="2020-02-06T14:11:00Z">
        <w:r>
          <w:rPr>
            <w:rFonts w:ascii="Arial" w:hAnsi="Arial"/>
          </w:rPr>
          <w:t>: CA-CIE-Tools/docs/toolrunner/runner_ATC-</w:t>
        </w:r>
      </w:ins>
      <w:ins w:id="209" w:author="Christian Hall" w:date="2020-02-06T14:12:00Z">
        <w:r>
          <w:rPr>
            <w:rFonts w:ascii="Arial" w:hAnsi="Arial"/>
          </w:rPr>
          <w:t>2</w:t>
        </w:r>
      </w:ins>
      <w:ins w:id="210" w:author="Christian Hall" w:date="2020-02-06T14:11:00Z">
        <w:r>
          <w:rPr>
            <w:rFonts w:ascii="Arial" w:hAnsi="Arial"/>
          </w:rPr>
          <w:t>_logfile_linux.txt</w:t>
        </w:r>
      </w:ins>
    </w:p>
    <w:p w14:paraId="797F0785" w14:textId="1C55A62C" w:rsidR="00963AA7" w:rsidRDefault="00963AA7" w:rsidP="00963AA7">
      <w:pPr>
        <w:pStyle w:val="H1bodytext"/>
        <w:spacing w:after="120"/>
        <w:rPr>
          <w:ins w:id="211" w:author="Christian Hall" w:date="2020-02-06T14:11:00Z"/>
          <w:rFonts w:ascii="Arial" w:hAnsi="Arial"/>
        </w:rPr>
      </w:pPr>
      <w:ins w:id="212" w:author="Christian Hall" w:date="2020-02-06T14:11:00Z">
        <w:r>
          <w:rPr>
            <w:rFonts w:ascii="Arial" w:hAnsi="Arial"/>
          </w:rPr>
          <w:t xml:space="preserve">Test Case </w:t>
        </w:r>
      </w:ins>
      <w:ins w:id="213" w:author="Christian Hall" w:date="2020-02-06T14:12:00Z">
        <w:r>
          <w:rPr>
            <w:rFonts w:ascii="Arial" w:hAnsi="Arial"/>
          </w:rPr>
          <w:t>2</w:t>
        </w:r>
      </w:ins>
      <w:ins w:id="214" w:author="Christian Hall" w:date="2020-02-06T14:11:00Z">
        <w:r>
          <w:rPr>
            <w:rFonts w:ascii="Arial" w:hAnsi="Arial"/>
          </w:rPr>
          <w:t>: CA-CIE-Tools/docs/toolrunner/runner_ATC-</w:t>
        </w:r>
      </w:ins>
      <w:ins w:id="215" w:author="Christian Hall" w:date="2020-02-06T14:12:00Z">
        <w:r>
          <w:rPr>
            <w:rFonts w:ascii="Arial" w:hAnsi="Arial"/>
          </w:rPr>
          <w:t>2</w:t>
        </w:r>
      </w:ins>
      <w:ins w:id="216" w:author="Christian Hall" w:date="2020-02-06T14:11:00Z">
        <w:r>
          <w:rPr>
            <w:rFonts w:ascii="Arial" w:hAnsi="Arial"/>
          </w:rPr>
          <w:t>_logfile_</w:t>
        </w:r>
      </w:ins>
      <w:ins w:id="217" w:author="Christian Hall" w:date="2020-02-06T14:12:00Z">
        <w:r>
          <w:rPr>
            <w:rFonts w:ascii="Arial" w:hAnsi="Arial"/>
          </w:rPr>
          <w:t>windows</w:t>
        </w:r>
      </w:ins>
      <w:ins w:id="218" w:author="Christian Hall" w:date="2020-02-06T14:11:00Z">
        <w:r>
          <w:rPr>
            <w:rFonts w:ascii="Arial" w:hAnsi="Arial"/>
          </w:rPr>
          <w:t>.txt</w:t>
        </w:r>
      </w:ins>
    </w:p>
    <w:p w14:paraId="3970F792" w14:textId="2BEB503D" w:rsidR="00963AA7" w:rsidRDefault="00963AA7" w:rsidP="00963AA7">
      <w:pPr>
        <w:pStyle w:val="H1bodytext"/>
        <w:spacing w:after="120"/>
        <w:rPr>
          <w:ins w:id="219" w:author="Christian Hall" w:date="2020-02-06T14:11:00Z"/>
          <w:rFonts w:ascii="Arial" w:hAnsi="Arial"/>
        </w:rPr>
      </w:pPr>
      <w:ins w:id="220" w:author="Christian Hall" w:date="2020-02-06T14:11:00Z">
        <w:r>
          <w:rPr>
            <w:rFonts w:ascii="Arial" w:hAnsi="Arial"/>
          </w:rPr>
          <w:t xml:space="preserve">Test Case </w:t>
        </w:r>
      </w:ins>
      <w:ins w:id="221" w:author="Christian Hall" w:date="2020-02-06T14:13:00Z">
        <w:r>
          <w:rPr>
            <w:rFonts w:ascii="Arial" w:hAnsi="Arial"/>
          </w:rPr>
          <w:t>3</w:t>
        </w:r>
      </w:ins>
      <w:ins w:id="222" w:author="Christian Hall" w:date="2020-02-06T14:11:00Z">
        <w:r>
          <w:rPr>
            <w:rFonts w:ascii="Arial" w:hAnsi="Arial"/>
          </w:rPr>
          <w:t>: CA-CIE-Tools/docs/toolrunner/runner_ATC-</w:t>
        </w:r>
      </w:ins>
      <w:ins w:id="223" w:author="Christian Hall" w:date="2020-02-06T14:13:00Z">
        <w:r>
          <w:rPr>
            <w:rFonts w:ascii="Arial" w:hAnsi="Arial"/>
          </w:rPr>
          <w:t>3</w:t>
        </w:r>
      </w:ins>
      <w:ins w:id="224" w:author="Christian Hall" w:date="2020-02-06T14:11:00Z">
        <w:r>
          <w:rPr>
            <w:rFonts w:ascii="Arial" w:hAnsi="Arial"/>
          </w:rPr>
          <w:t>_logfile_linux.txt</w:t>
        </w:r>
      </w:ins>
    </w:p>
    <w:p w14:paraId="6F0D63CE" w14:textId="0F0BBCEC" w:rsidR="00963AA7" w:rsidRDefault="00963AA7" w:rsidP="00963AA7">
      <w:pPr>
        <w:pStyle w:val="H1bodytext"/>
        <w:spacing w:after="120"/>
        <w:rPr>
          <w:ins w:id="225" w:author="Christian Hall" w:date="2020-02-06T14:11:00Z"/>
          <w:rFonts w:ascii="Arial" w:hAnsi="Arial"/>
        </w:rPr>
      </w:pPr>
      <w:ins w:id="226" w:author="Christian Hall" w:date="2020-02-06T14:11:00Z">
        <w:r>
          <w:rPr>
            <w:rFonts w:ascii="Arial" w:hAnsi="Arial"/>
          </w:rPr>
          <w:t xml:space="preserve">Test Case </w:t>
        </w:r>
      </w:ins>
      <w:ins w:id="227" w:author="Christian Hall" w:date="2020-02-06T14:13:00Z">
        <w:r>
          <w:rPr>
            <w:rFonts w:ascii="Arial" w:hAnsi="Arial"/>
          </w:rPr>
          <w:t>3</w:t>
        </w:r>
      </w:ins>
      <w:ins w:id="228" w:author="Christian Hall" w:date="2020-02-06T14:11:00Z">
        <w:r>
          <w:rPr>
            <w:rFonts w:ascii="Arial" w:hAnsi="Arial"/>
          </w:rPr>
          <w:t>: CA-CIE-Tools/docs/toolrunner/runner_ATC-</w:t>
        </w:r>
      </w:ins>
      <w:ins w:id="229" w:author="Christian Hall" w:date="2020-02-06T14:13:00Z">
        <w:r>
          <w:rPr>
            <w:rFonts w:ascii="Arial" w:hAnsi="Arial"/>
          </w:rPr>
          <w:t>3</w:t>
        </w:r>
      </w:ins>
      <w:ins w:id="230" w:author="Christian Hall" w:date="2020-02-06T14:11:00Z">
        <w:r>
          <w:rPr>
            <w:rFonts w:ascii="Arial" w:hAnsi="Arial"/>
          </w:rPr>
          <w:t>_logfile_</w:t>
        </w:r>
      </w:ins>
      <w:ins w:id="231" w:author="Christian Hall" w:date="2020-02-06T14:12:00Z">
        <w:r>
          <w:rPr>
            <w:rFonts w:ascii="Arial" w:hAnsi="Arial"/>
          </w:rPr>
          <w:t>windows</w:t>
        </w:r>
      </w:ins>
      <w:ins w:id="232" w:author="Christian Hall" w:date="2020-02-06T14:11:00Z">
        <w:r>
          <w:rPr>
            <w:rFonts w:ascii="Arial" w:hAnsi="Arial"/>
          </w:rPr>
          <w:t>.txt</w:t>
        </w:r>
      </w:ins>
    </w:p>
    <w:p w14:paraId="12BE0CE5" w14:textId="2326C55B" w:rsidR="00963AA7" w:rsidRDefault="00963AA7" w:rsidP="00963AA7">
      <w:pPr>
        <w:pStyle w:val="H1bodytext"/>
        <w:spacing w:after="120"/>
        <w:rPr>
          <w:ins w:id="233" w:author="Christian Hall" w:date="2020-02-06T14:11:00Z"/>
          <w:rFonts w:ascii="Arial" w:hAnsi="Arial"/>
        </w:rPr>
      </w:pPr>
      <w:ins w:id="234" w:author="Christian Hall" w:date="2020-02-06T14:11:00Z">
        <w:r>
          <w:rPr>
            <w:rFonts w:ascii="Arial" w:hAnsi="Arial"/>
          </w:rPr>
          <w:t xml:space="preserve">Test Case </w:t>
        </w:r>
      </w:ins>
      <w:ins w:id="235" w:author="Christian Hall" w:date="2020-02-06T14:13:00Z">
        <w:r>
          <w:rPr>
            <w:rFonts w:ascii="Arial" w:hAnsi="Arial"/>
          </w:rPr>
          <w:t>4</w:t>
        </w:r>
      </w:ins>
      <w:ins w:id="236" w:author="Christian Hall" w:date="2020-02-06T14:11:00Z">
        <w:r>
          <w:rPr>
            <w:rFonts w:ascii="Arial" w:hAnsi="Arial"/>
          </w:rPr>
          <w:t>: CA-CIE-Tools/docs/toolrunner/runner_ATC-</w:t>
        </w:r>
      </w:ins>
      <w:ins w:id="237" w:author="Christian Hall" w:date="2020-02-06T14:14:00Z">
        <w:r>
          <w:rPr>
            <w:rFonts w:ascii="Arial" w:hAnsi="Arial"/>
          </w:rPr>
          <w:t>4</w:t>
        </w:r>
      </w:ins>
      <w:ins w:id="238" w:author="Christian Hall" w:date="2020-02-06T14:11:00Z">
        <w:r>
          <w:rPr>
            <w:rFonts w:ascii="Arial" w:hAnsi="Arial"/>
          </w:rPr>
          <w:t>_logfile_linux.txt</w:t>
        </w:r>
      </w:ins>
    </w:p>
    <w:p w14:paraId="5DDEE0A4" w14:textId="1212F087" w:rsidR="00963AA7" w:rsidRDefault="00963AA7" w:rsidP="00963AA7">
      <w:pPr>
        <w:pStyle w:val="H1bodytext"/>
        <w:spacing w:after="120"/>
        <w:rPr>
          <w:ins w:id="239" w:author="Christian Hall" w:date="2020-02-06T14:11:00Z"/>
          <w:rFonts w:ascii="Arial" w:hAnsi="Arial"/>
        </w:rPr>
      </w:pPr>
      <w:ins w:id="240" w:author="Christian Hall" w:date="2020-02-06T14:11:00Z">
        <w:r>
          <w:rPr>
            <w:rFonts w:ascii="Arial" w:hAnsi="Arial"/>
          </w:rPr>
          <w:t xml:space="preserve">Test Case </w:t>
        </w:r>
      </w:ins>
      <w:ins w:id="241" w:author="Christian Hall" w:date="2020-02-06T14:14:00Z">
        <w:r>
          <w:rPr>
            <w:rFonts w:ascii="Arial" w:hAnsi="Arial"/>
          </w:rPr>
          <w:t>4</w:t>
        </w:r>
      </w:ins>
      <w:ins w:id="242" w:author="Christian Hall" w:date="2020-02-06T14:11:00Z">
        <w:r>
          <w:rPr>
            <w:rFonts w:ascii="Arial" w:hAnsi="Arial"/>
          </w:rPr>
          <w:t>: CA-CIE-Tools/docs/toolrunner/runner_ATC-</w:t>
        </w:r>
      </w:ins>
      <w:ins w:id="243" w:author="Christian Hall" w:date="2020-02-06T14:14:00Z">
        <w:r>
          <w:rPr>
            <w:rFonts w:ascii="Arial" w:hAnsi="Arial"/>
          </w:rPr>
          <w:t>4</w:t>
        </w:r>
      </w:ins>
      <w:ins w:id="244" w:author="Christian Hall" w:date="2020-02-06T14:11:00Z">
        <w:r>
          <w:rPr>
            <w:rFonts w:ascii="Arial" w:hAnsi="Arial"/>
          </w:rPr>
          <w:t>_logfile_</w:t>
        </w:r>
      </w:ins>
      <w:ins w:id="245" w:author="Christian Hall" w:date="2020-02-06T14:12:00Z">
        <w:r>
          <w:rPr>
            <w:rFonts w:ascii="Arial" w:hAnsi="Arial"/>
          </w:rPr>
          <w:t>windows</w:t>
        </w:r>
      </w:ins>
      <w:ins w:id="246" w:author="Christian Hall" w:date="2020-02-06T14:11:00Z">
        <w:r>
          <w:rPr>
            <w:rFonts w:ascii="Arial" w:hAnsi="Arial"/>
          </w:rPr>
          <w:t>.txt</w:t>
        </w:r>
      </w:ins>
    </w:p>
    <w:p w14:paraId="4F0A423C" w14:textId="65EE1935" w:rsidR="00963AA7" w:rsidRDefault="00963AA7" w:rsidP="00963AA7">
      <w:pPr>
        <w:pStyle w:val="H1bodytext"/>
        <w:spacing w:after="120"/>
        <w:rPr>
          <w:ins w:id="247" w:author="Christian Hall" w:date="2020-02-06T14:11:00Z"/>
          <w:rFonts w:ascii="Arial" w:hAnsi="Arial"/>
        </w:rPr>
      </w:pPr>
      <w:ins w:id="248" w:author="Christian Hall" w:date="2020-02-06T14:11:00Z">
        <w:r>
          <w:rPr>
            <w:rFonts w:ascii="Arial" w:hAnsi="Arial"/>
          </w:rPr>
          <w:t xml:space="preserve">Test Case </w:t>
        </w:r>
      </w:ins>
      <w:ins w:id="249" w:author="Christian Hall" w:date="2020-02-06T14:14:00Z">
        <w:r>
          <w:rPr>
            <w:rFonts w:ascii="Arial" w:hAnsi="Arial"/>
          </w:rPr>
          <w:t>5</w:t>
        </w:r>
      </w:ins>
      <w:ins w:id="250" w:author="Christian Hall" w:date="2020-02-06T14:11:00Z">
        <w:r>
          <w:rPr>
            <w:rFonts w:ascii="Arial" w:hAnsi="Arial"/>
          </w:rPr>
          <w:t>: CA-CIE-Tools/docs/toolrunner/runner_ATC-</w:t>
        </w:r>
      </w:ins>
      <w:ins w:id="251" w:author="Christian Hall" w:date="2020-02-06T14:14:00Z">
        <w:r>
          <w:rPr>
            <w:rFonts w:ascii="Arial" w:hAnsi="Arial"/>
          </w:rPr>
          <w:t>5</w:t>
        </w:r>
      </w:ins>
      <w:ins w:id="252" w:author="Christian Hall" w:date="2020-02-06T14:11:00Z">
        <w:r>
          <w:rPr>
            <w:rFonts w:ascii="Arial" w:hAnsi="Arial"/>
          </w:rPr>
          <w:t>_logfile_linux.txt</w:t>
        </w:r>
      </w:ins>
    </w:p>
    <w:p w14:paraId="0B61BA88" w14:textId="7FEA4198" w:rsidR="00963AA7" w:rsidRDefault="00963AA7" w:rsidP="00963AA7">
      <w:pPr>
        <w:pStyle w:val="H1bodytext"/>
        <w:spacing w:after="120"/>
        <w:rPr>
          <w:ins w:id="253" w:author="Christian Hall" w:date="2020-02-06T14:11:00Z"/>
          <w:rFonts w:ascii="Arial" w:hAnsi="Arial"/>
        </w:rPr>
      </w:pPr>
      <w:ins w:id="254" w:author="Christian Hall" w:date="2020-02-06T14:11:00Z">
        <w:r>
          <w:rPr>
            <w:rFonts w:ascii="Arial" w:hAnsi="Arial"/>
          </w:rPr>
          <w:t xml:space="preserve">Test Case </w:t>
        </w:r>
      </w:ins>
      <w:ins w:id="255" w:author="Christian Hall" w:date="2020-02-06T14:14:00Z">
        <w:r>
          <w:rPr>
            <w:rFonts w:ascii="Arial" w:hAnsi="Arial"/>
          </w:rPr>
          <w:t>5</w:t>
        </w:r>
      </w:ins>
      <w:ins w:id="256" w:author="Christian Hall" w:date="2020-02-06T14:11:00Z">
        <w:r>
          <w:rPr>
            <w:rFonts w:ascii="Arial" w:hAnsi="Arial"/>
          </w:rPr>
          <w:t>: CA-CIE-Tools/docs/toolrunner/runner_ATC-</w:t>
        </w:r>
      </w:ins>
      <w:ins w:id="257" w:author="Christian Hall" w:date="2020-02-06T14:14:00Z">
        <w:r>
          <w:rPr>
            <w:rFonts w:ascii="Arial" w:hAnsi="Arial"/>
          </w:rPr>
          <w:t>5</w:t>
        </w:r>
      </w:ins>
      <w:ins w:id="258" w:author="Christian Hall" w:date="2020-02-06T14:11:00Z">
        <w:r>
          <w:rPr>
            <w:rFonts w:ascii="Arial" w:hAnsi="Arial"/>
          </w:rPr>
          <w:t>_logfile_</w:t>
        </w:r>
      </w:ins>
      <w:ins w:id="259" w:author="Christian Hall" w:date="2020-02-06T14:12:00Z">
        <w:r>
          <w:rPr>
            <w:rFonts w:ascii="Arial" w:hAnsi="Arial"/>
          </w:rPr>
          <w:t>windows</w:t>
        </w:r>
      </w:ins>
      <w:ins w:id="260" w:author="Christian Hall" w:date="2020-02-06T14:11:00Z">
        <w:r>
          <w:rPr>
            <w:rFonts w:ascii="Arial" w:hAnsi="Arial"/>
          </w:rPr>
          <w:t>.txt</w:t>
        </w:r>
      </w:ins>
    </w:p>
    <w:p w14:paraId="1F8D85A1" w14:textId="6CAADB28" w:rsidR="00963AA7" w:rsidRDefault="00963AA7" w:rsidP="00963AA7">
      <w:pPr>
        <w:pStyle w:val="H1bodytext"/>
        <w:spacing w:after="120"/>
        <w:rPr>
          <w:ins w:id="261" w:author="Christian Hall" w:date="2020-02-06T14:11:00Z"/>
          <w:rFonts w:ascii="Arial" w:hAnsi="Arial"/>
        </w:rPr>
      </w:pPr>
      <w:ins w:id="262" w:author="Christian Hall" w:date="2020-02-06T14:11:00Z">
        <w:r>
          <w:rPr>
            <w:rFonts w:ascii="Arial" w:hAnsi="Arial"/>
          </w:rPr>
          <w:t xml:space="preserve">Test Case </w:t>
        </w:r>
      </w:ins>
      <w:ins w:id="263" w:author="Christian Hall" w:date="2020-02-06T14:14:00Z">
        <w:r>
          <w:rPr>
            <w:rFonts w:ascii="Arial" w:hAnsi="Arial"/>
          </w:rPr>
          <w:t>6</w:t>
        </w:r>
      </w:ins>
      <w:ins w:id="264" w:author="Christian Hall" w:date="2020-02-06T14:11:00Z">
        <w:r>
          <w:rPr>
            <w:rFonts w:ascii="Arial" w:hAnsi="Arial"/>
          </w:rPr>
          <w:t>: CA-CIE-Tools/docs/toolrunner/runner_ATC-</w:t>
        </w:r>
      </w:ins>
      <w:ins w:id="265" w:author="Christian Hall" w:date="2020-02-06T14:14:00Z">
        <w:r>
          <w:rPr>
            <w:rFonts w:ascii="Arial" w:hAnsi="Arial"/>
          </w:rPr>
          <w:t>6</w:t>
        </w:r>
      </w:ins>
      <w:ins w:id="266" w:author="Christian Hall" w:date="2020-02-06T14:11:00Z">
        <w:r>
          <w:rPr>
            <w:rFonts w:ascii="Arial" w:hAnsi="Arial"/>
          </w:rPr>
          <w:t>_logfile_linux.txt</w:t>
        </w:r>
      </w:ins>
    </w:p>
    <w:p w14:paraId="4D97CE5B" w14:textId="63E04A98" w:rsidR="00A96C36" w:rsidRDefault="00963AA7" w:rsidP="00963AA7">
      <w:pPr>
        <w:pStyle w:val="H1bodytext"/>
        <w:spacing w:after="120"/>
        <w:rPr>
          <w:ins w:id="267" w:author="Christian Hall" w:date="2020-02-06T14:12:00Z"/>
          <w:rFonts w:ascii="Arial" w:hAnsi="Arial"/>
        </w:rPr>
      </w:pPr>
      <w:ins w:id="268" w:author="Christian Hall" w:date="2020-02-06T14:11:00Z">
        <w:r>
          <w:rPr>
            <w:rFonts w:ascii="Arial" w:hAnsi="Arial"/>
          </w:rPr>
          <w:t xml:space="preserve">Test Case </w:t>
        </w:r>
      </w:ins>
      <w:ins w:id="269" w:author="Christian Hall" w:date="2020-02-06T14:14:00Z">
        <w:r>
          <w:rPr>
            <w:rFonts w:ascii="Arial" w:hAnsi="Arial"/>
          </w:rPr>
          <w:t>6</w:t>
        </w:r>
      </w:ins>
      <w:ins w:id="270" w:author="Christian Hall" w:date="2020-02-06T14:11:00Z">
        <w:r>
          <w:rPr>
            <w:rFonts w:ascii="Arial" w:hAnsi="Arial"/>
          </w:rPr>
          <w:t>: CA-CIE-Tools/docs/toolrunner/runner_ATC-</w:t>
        </w:r>
      </w:ins>
      <w:ins w:id="271" w:author="Christian Hall" w:date="2020-02-06T14:14:00Z">
        <w:r>
          <w:rPr>
            <w:rFonts w:ascii="Arial" w:hAnsi="Arial"/>
          </w:rPr>
          <w:t>6</w:t>
        </w:r>
      </w:ins>
      <w:ins w:id="272" w:author="Christian Hall" w:date="2020-02-06T14:11:00Z">
        <w:r>
          <w:rPr>
            <w:rFonts w:ascii="Arial" w:hAnsi="Arial"/>
          </w:rPr>
          <w:t>_logfile_</w:t>
        </w:r>
      </w:ins>
      <w:ins w:id="273" w:author="Christian Hall" w:date="2020-02-06T14:12:00Z">
        <w:r>
          <w:rPr>
            <w:rFonts w:ascii="Arial" w:hAnsi="Arial"/>
          </w:rPr>
          <w:t>windows</w:t>
        </w:r>
      </w:ins>
      <w:ins w:id="274" w:author="Christian Hall" w:date="2020-02-06T14:11:00Z">
        <w:r>
          <w:rPr>
            <w:rFonts w:ascii="Arial" w:hAnsi="Arial"/>
          </w:rPr>
          <w:t>.txt</w:t>
        </w:r>
      </w:ins>
    </w:p>
    <w:p w14:paraId="4EA134AC" w14:textId="77777777" w:rsidR="00963AA7" w:rsidRPr="00A96C36" w:rsidRDefault="00963AA7">
      <w:pPr>
        <w:pStyle w:val="H1bodytext"/>
        <w:spacing w:after="120"/>
        <w:rPr>
          <w:rFonts w:ascii="Arial" w:hAnsi="Arial"/>
          <w:rPrChange w:id="275" w:author="Christian Hall" w:date="2020-02-06T14:01:00Z">
            <w:rPr>
              <w:rFonts w:ascii="Arial" w:hAnsi="Arial"/>
              <w:highlight w:val="yellow"/>
            </w:rPr>
          </w:rPrChange>
        </w:rPr>
      </w:pP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FB65637" w:rsidR="004E7DD7" w:rsidRDefault="004E7DD7" w:rsidP="005251D6">
      <w:pPr>
        <w:pStyle w:val="H1bodytext"/>
        <w:rPr>
          <w:rFonts w:ascii="Arial" w:hAnsi="Arial"/>
        </w:rPr>
      </w:pPr>
      <w:bookmarkStart w:id="276"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p w14:paraId="25BAE097" w14:textId="5F3C97F5" w:rsidR="006B1E25" w:rsidRDefault="00D321DD" w:rsidP="00D321DD">
      <w:pPr>
        <w:pStyle w:val="H1bodytext"/>
      </w:pPr>
      <w:r>
        <w:rPr>
          <w:rFonts w:ascii="Arial" w:hAnsi="Arial"/>
        </w:rPr>
        <w:t xml:space="preserve">Use of the Tool Runner on a Windows platform requires a system path variable corresponding to the directory path for the git.exe file. Additionally, the Tool Runner must be executed from a mapped drive location on the user’s machine when used on a Windows platform. </w:t>
      </w:r>
      <w:bookmarkEnd w:id="276"/>
    </w:p>
    <w:p w14:paraId="5F7E1AFB" w14:textId="77777777" w:rsidR="00704928" w:rsidRDefault="00704928">
      <w:pPr>
        <w:spacing w:after="160" w:line="259" w:lineRule="auto"/>
        <w:rPr>
          <w:rFonts w:ascii="Arial" w:hAnsi="Arial" w:cs="Arial"/>
          <w:b/>
          <w:bCs/>
          <w:sz w:val="22"/>
          <w:szCs w:val="20"/>
        </w:rPr>
      </w:pPr>
      <w:r>
        <w:rPr>
          <w:rFonts w:ascii="Arial" w:hAnsi="Arial" w:cs="Arial"/>
          <w:b/>
          <w:bCs/>
        </w:rPr>
        <w:lastRenderedPageBreak/>
        <w:br w:type="page"/>
      </w:r>
    </w:p>
    <w:p w14:paraId="6E8807D5" w14:textId="415B1D41"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Change w:id="277" w:author="Mitchell Tufford" w:date="2020-02-03T12:41:00Z">
          <w:tblPr>
            <w:tblStyle w:val="TableGrid"/>
            <w:tblW w:w="0" w:type="auto"/>
            <w:jc w:val="center"/>
            <w:tblLook w:val="04A0" w:firstRow="1" w:lastRow="0" w:firstColumn="1" w:lastColumn="0" w:noHBand="0" w:noVBand="1"/>
          </w:tblPr>
        </w:tblPrChange>
      </w:tblPr>
      <w:tblGrid>
        <w:gridCol w:w="962"/>
        <w:gridCol w:w="981"/>
        <w:gridCol w:w="2306"/>
        <w:gridCol w:w="2128"/>
        <w:gridCol w:w="2487"/>
        <w:gridCol w:w="5176"/>
        <w:tblGridChange w:id="278">
          <w:tblGrid>
            <w:gridCol w:w="988"/>
            <w:gridCol w:w="988"/>
            <w:gridCol w:w="2342"/>
            <w:gridCol w:w="2160"/>
            <w:gridCol w:w="2520"/>
            <w:gridCol w:w="5310"/>
          </w:tblGrid>
        </w:tblGridChange>
      </w:tblGrid>
      <w:tr w:rsidR="000F3F1B" w14:paraId="3849AD03" w14:textId="77777777" w:rsidTr="000F3F1B">
        <w:trPr>
          <w:cantSplit/>
          <w:trHeight w:val="314"/>
          <w:tblHeader/>
          <w:jc w:val="center"/>
          <w:trPrChange w:id="279" w:author="Mitchell Tufford" w:date="2020-02-03T12:41:00Z">
            <w:trPr>
              <w:cantSplit/>
              <w:trHeight w:val="314"/>
              <w:tblHeader/>
              <w:jc w:val="center"/>
            </w:trPr>
          </w:trPrChange>
        </w:trPr>
        <w:tc>
          <w:tcPr>
            <w:tcW w:w="962" w:type="dxa"/>
            <w:tcBorders>
              <w:top w:val="nil"/>
              <w:left w:val="nil"/>
              <w:bottom w:val="single" w:sz="4" w:space="0" w:color="auto"/>
              <w:right w:val="nil"/>
            </w:tcBorders>
            <w:tcPrChange w:id="280" w:author="Mitchell Tufford" w:date="2020-02-03T12:41:00Z">
              <w:tcPr>
                <w:tcW w:w="988" w:type="dxa"/>
                <w:tcBorders>
                  <w:top w:val="nil"/>
                  <w:left w:val="nil"/>
                  <w:bottom w:val="single" w:sz="4" w:space="0" w:color="auto"/>
                  <w:right w:val="nil"/>
                </w:tcBorders>
              </w:tcPr>
            </w:tcPrChange>
          </w:tcPr>
          <w:p w14:paraId="3004EF03" w14:textId="77777777" w:rsidR="000F3F1B" w:rsidRDefault="000F3F1B" w:rsidP="00D86661">
            <w:pPr>
              <w:pStyle w:val="H1bodytext"/>
              <w:spacing w:after="0"/>
              <w:ind w:left="0"/>
              <w:jc w:val="center"/>
              <w:rPr>
                <w:ins w:id="281" w:author="Mitchell Tufford" w:date="2020-02-03T12:41:00Z"/>
                <w:rFonts w:ascii="Arial" w:hAnsi="Arial"/>
                <w:b/>
              </w:rPr>
            </w:pPr>
          </w:p>
        </w:tc>
        <w:tc>
          <w:tcPr>
            <w:tcW w:w="13078" w:type="dxa"/>
            <w:gridSpan w:val="5"/>
            <w:tcBorders>
              <w:top w:val="nil"/>
              <w:left w:val="nil"/>
              <w:bottom w:val="single" w:sz="4" w:space="0" w:color="auto"/>
              <w:right w:val="nil"/>
            </w:tcBorders>
            <w:hideMark/>
            <w:tcPrChange w:id="282" w:author="Mitchell Tufford" w:date="2020-02-03T12:41:00Z">
              <w:tcPr>
                <w:tcW w:w="13320" w:type="dxa"/>
                <w:gridSpan w:val="5"/>
                <w:tcBorders>
                  <w:top w:val="nil"/>
                  <w:left w:val="nil"/>
                  <w:bottom w:val="single" w:sz="4" w:space="0" w:color="auto"/>
                  <w:right w:val="nil"/>
                </w:tcBorders>
                <w:hideMark/>
              </w:tcPr>
            </w:tcPrChange>
          </w:tcPr>
          <w:p w14:paraId="6A34C3F7" w14:textId="6B5ED457" w:rsidR="000F3F1B" w:rsidRDefault="000F3F1B" w:rsidP="00D86661">
            <w:pPr>
              <w:pStyle w:val="H1bodytext"/>
              <w:spacing w:after="0"/>
              <w:ind w:left="0"/>
              <w:jc w:val="center"/>
              <w:rPr>
                <w:rFonts w:ascii="Arial" w:hAnsi="Arial"/>
                <w:b/>
              </w:rPr>
            </w:pPr>
            <w:r>
              <w:rPr>
                <w:rFonts w:ascii="Arial" w:hAnsi="Arial"/>
                <w:b/>
              </w:rPr>
              <w:t xml:space="preserve">Table A-1. </w:t>
            </w:r>
            <w:ins w:id="283" w:author="Mitchell Tufford" w:date="2020-02-03T12:38:00Z">
              <w:r>
                <w:rPr>
                  <w:rFonts w:ascii="Arial" w:hAnsi="Arial" w:cs="Arial"/>
                  <w:b/>
                </w:rPr>
                <w:t>Tool Runner</w:t>
              </w:r>
            </w:ins>
            <w:del w:id="284" w:author="Mitchell Tufford" w:date="2020-02-03T12:38:00Z">
              <w:r w:rsidDel="000F3F1B">
                <w:rPr>
                  <w:rFonts w:ascii="Arial" w:hAnsi="Arial" w:cs="Arial"/>
                  <w:b/>
                </w:rPr>
                <w:delText xml:space="preserve">Build Surface Flux </w:delText>
              </w:r>
              <w:r w:rsidDel="000F3F1B">
                <w:rPr>
                  <w:rFonts w:ascii="Arial" w:hAnsi="Arial"/>
                  <w:b/>
                </w:rPr>
                <w:delText>Tool</w:delText>
              </w:r>
            </w:del>
            <w:r>
              <w:rPr>
                <w:rFonts w:ascii="Arial" w:hAnsi="Arial"/>
                <w:b/>
              </w:rPr>
              <w:br/>
            </w:r>
            <w:del w:id="285" w:author="Mitchell Tufford" w:date="2020-02-03T12:38:00Z">
              <w:r w:rsidDel="000F3F1B">
                <w:rPr>
                  <w:rFonts w:ascii="Arial" w:hAnsi="Arial"/>
                  <w:b/>
                </w:rPr>
                <w:delText>Code Review Summary</w:delText>
              </w:r>
            </w:del>
            <w:ins w:id="286" w:author="Mitchell Tufford" w:date="2020-02-03T12:38:00Z">
              <w:r>
                <w:rPr>
                  <w:rFonts w:ascii="Arial" w:hAnsi="Arial"/>
                  <w:b/>
                </w:rPr>
                <w:t>Issues/Improvements</w:t>
              </w:r>
            </w:ins>
          </w:p>
          <w:p w14:paraId="054EBA31" w14:textId="77777777" w:rsidR="000F3F1B" w:rsidRDefault="000F3F1B" w:rsidP="00D86661">
            <w:pPr>
              <w:pStyle w:val="H1bodytext"/>
              <w:spacing w:after="0"/>
              <w:ind w:left="0"/>
              <w:jc w:val="center"/>
              <w:rPr>
                <w:rFonts w:ascii="Arial" w:hAnsi="Arial"/>
                <w:b/>
              </w:rPr>
            </w:pPr>
          </w:p>
        </w:tc>
      </w:tr>
      <w:tr w:rsidR="000F3F1B" w14:paraId="3F0204D1" w14:textId="77777777" w:rsidTr="000F3F1B">
        <w:trPr>
          <w:cantSplit/>
          <w:trHeight w:val="314"/>
          <w:tblHeader/>
          <w:jc w:val="center"/>
          <w:trPrChange w:id="287" w:author="Mitchell Tufford" w:date="2020-02-03T12:41:00Z">
            <w:trPr>
              <w:cantSplit/>
              <w:trHeight w:val="314"/>
              <w:tblHeader/>
              <w:jc w:val="center"/>
            </w:trPr>
          </w:trPrChange>
        </w:trPr>
        <w:tc>
          <w:tcPr>
            <w:tcW w:w="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288" w:author="Mitchell Tufford" w:date="2020-02-03T12:41:00Z">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2633657" w14:textId="4E372E26" w:rsidR="000F3F1B" w:rsidRDefault="000F3F1B" w:rsidP="00D86661">
            <w:pPr>
              <w:pStyle w:val="H1bodytext"/>
              <w:spacing w:after="0"/>
              <w:ind w:left="0"/>
              <w:jc w:val="center"/>
              <w:rPr>
                <w:ins w:id="289" w:author="Mitchell Tufford" w:date="2020-02-03T12:41:00Z"/>
                <w:rFonts w:ascii="Arial" w:hAnsi="Arial"/>
                <w:b/>
              </w:rPr>
            </w:pPr>
            <w:ins w:id="290" w:author="Mitchell Tufford" w:date="2020-02-03T12:41:00Z">
              <w:r>
                <w:rPr>
                  <w:rFonts w:ascii="Arial" w:hAnsi="Arial"/>
                  <w:b/>
                </w:rPr>
                <w:t>Issue #</w:t>
              </w:r>
            </w:ins>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291" w:author="Mitchell Tufford" w:date="2020-02-03T12:41:00Z">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7D7F234E" w14:textId="48522506" w:rsidR="000F3F1B" w:rsidRDefault="000F3F1B" w:rsidP="00D86661">
            <w:pPr>
              <w:pStyle w:val="H1bodytext"/>
              <w:spacing w:after="0"/>
              <w:ind w:left="0"/>
              <w:jc w:val="center"/>
              <w:rPr>
                <w:rFonts w:ascii="Arial" w:hAnsi="Arial"/>
                <w:b/>
              </w:rPr>
            </w:pPr>
            <w:r>
              <w:rPr>
                <w:rFonts w:ascii="Arial" w:hAnsi="Arial"/>
                <w:b/>
              </w:rPr>
              <w:t>Code Line</w:t>
            </w:r>
          </w:p>
        </w:tc>
        <w:tc>
          <w:tcPr>
            <w:tcW w:w="2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292" w:author="Mitchell Tufford" w:date="2020-02-03T12:41:00Z">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117A51AA" w14:textId="77777777" w:rsidR="000F3F1B" w:rsidRDefault="000F3F1B" w:rsidP="00D86661">
            <w:pPr>
              <w:pStyle w:val="H1bodytext"/>
              <w:spacing w:after="0"/>
              <w:ind w:left="0"/>
              <w:jc w:val="center"/>
              <w:rPr>
                <w:rFonts w:ascii="Arial" w:hAnsi="Arial"/>
                <w:b/>
              </w:rPr>
            </w:pPr>
            <w:r>
              <w:rPr>
                <w:rFonts w:ascii="Arial" w:hAnsi="Arial"/>
                <w:b/>
              </w:rPr>
              <w:t>Comment</w:t>
            </w:r>
          </w:p>
        </w:tc>
        <w:tc>
          <w:tcPr>
            <w:tcW w:w="2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293" w:author="Mitchell Tufford" w:date="2020-02-03T12:41:00Z">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1C9B90A5" w14:textId="77777777" w:rsidR="000F3F1B" w:rsidRDefault="000F3F1B" w:rsidP="00D86661">
            <w:pPr>
              <w:pStyle w:val="H1bodytext"/>
              <w:spacing w:after="0"/>
              <w:ind w:left="0"/>
              <w:jc w:val="center"/>
              <w:rPr>
                <w:rFonts w:ascii="Arial" w:hAnsi="Arial"/>
                <w:b/>
              </w:rPr>
            </w:pPr>
            <w:r>
              <w:rPr>
                <w:rFonts w:ascii="Arial" w:hAnsi="Arial"/>
                <w:b/>
              </w:rPr>
              <w:t>Function Impact</w:t>
            </w:r>
          </w:p>
        </w:tc>
        <w:tc>
          <w:tcPr>
            <w:tcW w:w="2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294" w:author="Mitchell Tufford" w:date="2020-02-03T12:41:00Z">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1708D206" w14:textId="5A200465" w:rsidR="000F3F1B" w:rsidRDefault="000F3F1B" w:rsidP="00D86661">
            <w:pPr>
              <w:pStyle w:val="H1bodytext"/>
              <w:spacing w:after="0"/>
              <w:ind w:left="0"/>
              <w:jc w:val="center"/>
              <w:rPr>
                <w:rFonts w:ascii="Arial" w:hAnsi="Arial"/>
                <w:b/>
              </w:rPr>
            </w:pPr>
            <w:r>
              <w:rPr>
                <w:rFonts w:ascii="Arial" w:hAnsi="Arial"/>
                <w:b/>
              </w:rPr>
              <w:t>Suggested Change</w:t>
            </w:r>
          </w:p>
        </w:tc>
        <w:tc>
          <w:tcPr>
            <w:tcW w:w="5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Change w:id="295" w:author="Mitchell Tufford" w:date="2020-02-03T12:41:00Z">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tcPrChange>
          </w:tcPr>
          <w:p w14:paraId="486DFFFA" w14:textId="618CA7D9" w:rsidR="000F3F1B" w:rsidRDefault="000F3F1B" w:rsidP="00D86661">
            <w:pPr>
              <w:pStyle w:val="H1bodytext"/>
              <w:spacing w:after="0"/>
              <w:ind w:left="0"/>
              <w:jc w:val="center"/>
              <w:rPr>
                <w:rFonts w:ascii="Arial" w:hAnsi="Arial"/>
                <w:b/>
              </w:rPr>
            </w:pPr>
            <w:r>
              <w:rPr>
                <w:rFonts w:ascii="Arial" w:hAnsi="Arial"/>
                <w:b/>
              </w:rPr>
              <w:t>Resolution</w:t>
            </w:r>
          </w:p>
        </w:tc>
      </w:tr>
      <w:tr w:rsidR="000F3F1B" w14:paraId="325700C8" w14:textId="77777777" w:rsidTr="000F3F1B">
        <w:trPr>
          <w:cantSplit/>
          <w:trHeight w:val="314"/>
          <w:tblHeader/>
          <w:jc w:val="center"/>
          <w:trPrChange w:id="296" w:author="Mitchell Tufford" w:date="2020-02-03T12:41:00Z">
            <w:trPr>
              <w:cantSplit/>
              <w:trHeight w:val="314"/>
              <w:tblHeader/>
              <w:jc w:val="center"/>
            </w:trPr>
          </w:trPrChange>
        </w:trPr>
        <w:tc>
          <w:tcPr>
            <w:tcW w:w="962" w:type="dxa"/>
            <w:tcBorders>
              <w:top w:val="single" w:sz="4" w:space="0" w:color="auto"/>
              <w:left w:val="single" w:sz="4" w:space="0" w:color="auto"/>
              <w:bottom w:val="single" w:sz="4" w:space="0" w:color="auto"/>
              <w:right w:val="single" w:sz="4" w:space="0" w:color="auto"/>
            </w:tcBorders>
            <w:tcPrChange w:id="297" w:author="Mitchell Tufford" w:date="2020-02-03T12:41:00Z">
              <w:tcPr>
                <w:tcW w:w="988" w:type="dxa"/>
                <w:tcBorders>
                  <w:top w:val="single" w:sz="4" w:space="0" w:color="auto"/>
                  <w:left w:val="single" w:sz="4" w:space="0" w:color="auto"/>
                  <w:bottom w:val="single" w:sz="4" w:space="0" w:color="auto"/>
                  <w:right w:val="single" w:sz="4" w:space="0" w:color="auto"/>
                </w:tcBorders>
              </w:tcPr>
            </w:tcPrChange>
          </w:tcPr>
          <w:p w14:paraId="42291909" w14:textId="35F243BE" w:rsidR="000F3F1B" w:rsidRDefault="000F3F1B" w:rsidP="005251D6">
            <w:pPr>
              <w:pStyle w:val="H1bodytext"/>
              <w:spacing w:after="0"/>
              <w:ind w:left="0"/>
              <w:jc w:val="center"/>
              <w:rPr>
                <w:ins w:id="298" w:author="Mitchell Tufford" w:date="2020-02-03T12:41:00Z"/>
                <w:rFonts w:ascii="Arial" w:hAnsi="Arial" w:cs="Arial"/>
              </w:rPr>
            </w:pPr>
            <w:ins w:id="299" w:author="Mitchell Tufford" w:date="2020-02-03T12:41:00Z">
              <w:r>
                <w:rPr>
                  <w:rFonts w:ascii="Arial" w:hAnsi="Arial" w:cs="Arial"/>
                </w:rPr>
                <w:t>1</w:t>
              </w:r>
            </w:ins>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Change w:id="300" w:author="Mitchell Tufford" w:date="2020-02-03T12:41:00Z">
              <w:tcPr>
                <w:tcW w:w="98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7FAE73" w14:textId="0328754F" w:rsidR="000F3F1B" w:rsidRDefault="000F3F1B" w:rsidP="005251D6">
            <w:pPr>
              <w:pStyle w:val="H1bodytext"/>
              <w:spacing w:after="0"/>
              <w:ind w:left="0"/>
              <w:jc w:val="center"/>
              <w:rPr>
                <w:rFonts w:ascii="Arial" w:hAnsi="Arial"/>
                <w:b/>
              </w:rPr>
            </w:pPr>
            <w:r>
              <w:rPr>
                <w:rFonts w:ascii="Arial" w:hAnsi="Arial" w:cs="Arial"/>
              </w:rPr>
              <w:t>82</w:t>
            </w:r>
          </w:p>
        </w:tc>
        <w:tc>
          <w:tcPr>
            <w:tcW w:w="2306" w:type="dxa"/>
            <w:tcBorders>
              <w:top w:val="single" w:sz="4" w:space="0" w:color="auto"/>
              <w:left w:val="single" w:sz="4" w:space="0" w:color="auto"/>
              <w:bottom w:val="single" w:sz="4" w:space="0" w:color="auto"/>
              <w:right w:val="single" w:sz="4" w:space="0" w:color="auto"/>
            </w:tcBorders>
            <w:shd w:val="clear" w:color="auto" w:fill="auto"/>
            <w:vAlign w:val="center"/>
            <w:tcPrChange w:id="301" w:author="Mitchell Tufford" w:date="2020-02-03T12:41:00Z">
              <w:tcPr>
                <w:tcW w:w="234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C545A86" w14:textId="77777777" w:rsidR="000F3F1B" w:rsidRDefault="000F3F1B" w:rsidP="00D86661">
            <w:pPr>
              <w:pStyle w:val="H1bodytext"/>
              <w:spacing w:after="0"/>
              <w:ind w:left="0"/>
              <w:rPr>
                <w:rFonts w:ascii="Arial" w:hAnsi="Arial"/>
                <w:b/>
              </w:rPr>
            </w:pPr>
            <w:r>
              <w:rPr>
                <w:rFonts w:ascii="Arial" w:hAnsi="Arial" w:cs="Arial"/>
              </w:rPr>
              <w:t>From powershell and cmd, .exe files can be invoked without specifying an extension. Inspecting the last few characters of the file argument for an extension would not be reliable in this case.</w:t>
            </w: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Change w:id="302" w:author="Mitchell Tufford" w:date="2020-02-03T12:41:00Z">
              <w:tcPr>
                <w:tcW w:w="21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21C456" w14:textId="77777777" w:rsidR="000F3F1B" w:rsidRDefault="000F3F1B" w:rsidP="00D86661">
            <w:pPr>
              <w:pStyle w:val="H1bodytext"/>
              <w:spacing w:after="0"/>
              <w:ind w:left="0"/>
              <w:rPr>
                <w:rFonts w:ascii="Arial" w:hAnsi="Arial"/>
                <w:b/>
              </w:rPr>
            </w:pPr>
            <w:r>
              <w:rPr>
                <w:rFonts w:ascii="Arial" w:hAnsi="Arial" w:cs="Arial"/>
              </w:rPr>
              <w:t>The tool may not properly run .exe files invoked without an extension.</w:t>
            </w:r>
          </w:p>
        </w:tc>
        <w:tc>
          <w:tcPr>
            <w:tcW w:w="2487" w:type="dxa"/>
            <w:tcBorders>
              <w:top w:val="single" w:sz="4" w:space="0" w:color="auto"/>
              <w:left w:val="single" w:sz="4" w:space="0" w:color="auto"/>
              <w:bottom w:val="single" w:sz="4" w:space="0" w:color="auto"/>
              <w:right w:val="single" w:sz="4" w:space="0" w:color="auto"/>
            </w:tcBorders>
            <w:shd w:val="clear" w:color="auto" w:fill="auto"/>
            <w:vAlign w:val="center"/>
            <w:tcPrChange w:id="303" w:author="Mitchell Tufford" w:date="2020-02-03T12:41:00Z">
              <w:tcPr>
                <w:tcW w:w="25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975E23E" w14:textId="77777777" w:rsidR="000F3F1B" w:rsidRDefault="000F3F1B"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F3F1B" w:rsidRDefault="000F3F1B" w:rsidP="00D86661">
            <w:pPr>
              <w:pStyle w:val="H1bodytext"/>
              <w:spacing w:after="0"/>
              <w:ind w:left="0"/>
              <w:rPr>
                <w:rFonts w:ascii="Arial" w:hAnsi="Arial" w:cs="Arial"/>
              </w:rPr>
            </w:pPr>
            <w:r>
              <w:rPr>
                <w:rFonts w:ascii="Arial" w:hAnsi="Arial" w:cs="Arial"/>
              </w:rPr>
              <w:t xml:space="preserve">exe = open(file,"rb") </w:t>
            </w:r>
          </w:p>
          <w:p w14:paraId="33A07103" w14:textId="77777777" w:rsidR="000F3F1B" w:rsidRDefault="000F3F1B" w:rsidP="00D86661">
            <w:pPr>
              <w:pStyle w:val="H1bodytext"/>
              <w:spacing w:after="0"/>
              <w:ind w:left="0"/>
              <w:rPr>
                <w:rFonts w:ascii="Arial" w:hAnsi="Arial"/>
                <w:b/>
              </w:rPr>
            </w:pPr>
            <w:r>
              <w:rPr>
                <w:rFonts w:ascii="Arial" w:hAnsi="Arial" w:cs="Arial"/>
              </w:rPr>
              <w:t>if exe.read(2) == "MZ":</w:t>
            </w:r>
          </w:p>
        </w:tc>
        <w:tc>
          <w:tcPr>
            <w:tcW w:w="5176" w:type="dxa"/>
            <w:tcBorders>
              <w:top w:val="single" w:sz="4" w:space="0" w:color="auto"/>
              <w:left w:val="single" w:sz="4" w:space="0" w:color="auto"/>
              <w:bottom w:val="single" w:sz="4" w:space="0" w:color="auto"/>
              <w:right w:val="single" w:sz="4" w:space="0" w:color="auto"/>
            </w:tcBorders>
            <w:shd w:val="clear" w:color="auto" w:fill="auto"/>
            <w:vAlign w:val="center"/>
            <w:tcPrChange w:id="304" w:author="Mitchell Tufford" w:date="2020-02-03T12:41:00Z">
              <w:tcPr>
                <w:tcW w:w="53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F0E4394" w14:textId="1905490A" w:rsidR="000F3F1B" w:rsidRDefault="000F3F1B"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0F3F1B" w:rsidRDefault="000F3F1B" w:rsidP="00D86661">
            <w:pPr>
              <w:pStyle w:val="H1bodytext"/>
              <w:spacing w:after="0"/>
              <w:ind w:left="0"/>
              <w:rPr>
                <w:rFonts w:ascii="Arial" w:hAnsi="Arial"/>
                <w:bCs/>
              </w:rPr>
            </w:pPr>
          </w:p>
          <w:p w14:paraId="168B4FCC" w14:textId="0883E5A9" w:rsidR="000F3F1B" w:rsidRDefault="000F3F1B" w:rsidP="00D86661">
            <w:pPr>
              <w:pStyle w:val="H1bodytext"/>
              <w:spacing w:after="0"/>
              <w:ind w:left="0"/>
              <w:rPr>
                <w:rFonts w:ascii="Arial" w:hAnsi="Arial"/>
                <w:bCs/>
              </w:rPr>
            </w:pPr>
            <w:r w:rsidRPr="005251D6">
              <w:rPr>
                <w:rFonts w:ascii="Arial" w:hAnsi="Arial"/>
                <w:bCs/>
              </w:rPr>
              <w:t>No change to code required.</w:t>
            </w:r>
          </w:p>
          <w:p w14:paraId="2D1C50DD" w14:textId="2F980649" w:rsidR="000F3F1B" w:rsidRPr="005251D6" w:rsidRDefault="000F3F1B" w:rsidP="00D86661">
            <w:pPr>
              <w:pStyle w:val="H1bodytext"/>
              <w:spacing w:after="0"/>
              <w:ind w:left="0"/>
              <w:rPr>
                <w:rFonts w:ascii="Arial" w:hAnsi="Arial"/>
                <w:bCs/>
              </w:rPr>
            </w:pPr>
          </w:p>
        </w:tc>
      </w:tr>
    </w:tbl>
    <w:p w14:paraId="4735A86F" w14:textId="77777777" w:rsidR="000E3ED1" w:rsidRDefault="000E3ED1">
      <w:pPr>
        <w:rPr>
          <w:ins w:id="305" w:author="Mitchell Tufford" w:date="2020-02-03T12:40:00Z"/>
        </w:rPr>
      </w:pPr>
    </w:p>
    <w:p w14:paraId="35A026B4" w14:textId="77777777" w:rsidR="000F3F1B" w:rsidRPr="000F3F1B" w:rsidRDefault="000F3F1B" w:rsidP="000F3F1B">
      <w:pPr>
        <w:rPr>
          <w:ins w:id="306" w:author="Mitchell Tufford" w:date="2020-02-03T12:40:00Z"/>
        </w:rPr>
      </w:pPr>
    </w:p>
    <w:p w14:paraId="13859C48" w14:textId="77777777" w:rsidR="000F3F1B" w:rsidRDefault="000F3F1B" w:rsidP="000F3F1B">
      <w:pPr>
        <w:rPr>
          <w:ins w:id="307" w:author="Mitchell Tufford" w:date="2020-02-03T12:40:00Z"/>
        </w:rPr>
      </w:pPr>
    </w:p>
    <w:p w14:paraId="4A4C492A" w14:textId="4758B225" w:rsidR="000F3F1B" w:rsidRDefault="000F3F1B">
      <w:pPr>
        <w:tabs>
          <w:tab w:val="left" w:pos="6240"/>
        </w:tabs>
        <w:rPr>
          <w:ins w:id="308" w:author="Mitchell Tufford" w:date="2020-02-03T12:40:00Z"/>
        </w:rPr>
        <w:pPrChange w:id="309" w:author="Mitchell Tufford" w:date="2020-02-03T12:40:00Z">
          <w:pPr/>
        </w:pPrChange>
      </w:pPr>
      <w:ins w:id="310" w:author="Mitchell Tufford" w:date="2020-02-03T12:40:00Z">
        <w:r>
          <w:tab/>
        </w:r>
      </w:ins>
    </w:p>
    <w:p w14:paraId="071E0F32" w14:textId="2241BC92" w:rsidR="000F3F1B" w:rsidRPr="000F3F1B" w:rsidRDefault="000F3F1B">
      <w:pPr>
        <w:pStyle w:val="H1bodytext"/>
        <w:spacing w:after="0"/>
        <w:ind w:left="0"/>
        <w:jc w:val="center"/>
        <w:rPr>
          <w:ins w:id="311" w:author="Mitchell Tufford" w:date="2020-02-03T12:40:00Z"/>
          <w:rFonts w:ascii="Arial" w:hAnsi="Arial"/>
          <w:b/>
          <w:rPrChange w:id="312" w:author="Mitchell Tufford" w:date="2020-02-03T12:47:00Z">
            <w:rPr>
              <w:ins w:id="313" w:author="Mitchell Tufford" w:date="2020-02-03T12:40:00Z"/>
            </w:rPr>
          </w:rPrChange>
        </w:rPr>
        <w:pPrChange w:id="314" w:author="Mitchell Tufford" w:date="2020-02-03T12:47:00Z">
          <w:pPr>
            <w:tabs>
              <w:tab w:val="left" w:pos="6240"/>
            </w:tabs>
          </w:pPr>
        </w:pPrChange>
      </w:pPr>
      <w:ins w:id="315" w:author="Mitchell Tufford" w:date="2020-02-03T12:47:00Z">
        <w:r>
          <w:rPr>
            <w:rFonts w:ascii="Arial" w:hAnsi="Arial"/>
            <w:b/>
          </w:rPr>
          <w:t xml:space="preserve">Table A-2. </w:t>
        </w:r>
        <w:r>
          <w:rPr>
            <w:rFonts w:ascii="Arial" w:hAnsi="Arial" w:cs="Arial"/>
            <w:b/>
          </w:rPr>
          <w:t>Tool Runner</w:t>
        </w:r>
        <w:r>
          <w:rPr>
            <w:rFonts w:ascii="Arial" w:hAnsi="Arial"/>
            <w:b/>
          </w:rPr>
          <w:br/>
          <w:t>Code Reviews</w:t>
        </w:r>
      </w:ins>
    </w:p>
    <w:tbl>
      <w:tblPr>
        <w:tblStyle w:val="TableGrid"/>
        <w:tblW w:w="14035" w:type="dxa"/>
        <w:jc w:val="center"/>
        <w:tblLook w:val="04A0" w:firstRow="1" w:lastRow="0" w:firstColumn="1" w:lastColumn="0" w:noHBand="0" w:noVBand="1"/>
        <w:tblPrChange w:id="316" w:author="Mitchell Tufford" w:date="2020-02-03T12:47:00Z">
          <w:tblPr>
            <w:tblStyle w:val="TableGrid"/>
            <w:tblW w:w="6565" w:type="dxa"/>
            <w:jc w:val="center"/>
            <w:tblLook w:val="04A0" w:firstRow="1" w:lastRow="0" w:firstColumn="1" w:lastColumn="0" w:noHBand="0" w:noVBand="1"/>
          </w:tblPr>
        </w:tblPrChange>
      </w:tblPr>
      <w:tblGrid>
        <w:gridCol w:w="1525"/>
        <w:gridCol w:w="2135"/>
        <w:gridCol w:w="10375"/>
        <w:tblGridChange w:id="317">
          <w:tblGrid>
            <w:gridCol w:w="1318"/>
            <w:gridCol w:w="207"/>
            <w:gridCol w:w="2135"/>
            <w:gridCol w:w="2658"/>
            <w:gridCol w:w="7717"/>
          </w:tblGrid>
        </w:tblGridChange>
      </w:tblGrid>
      <w:tr w:rsidR="000F3F1B" w14:paraId="1DA7352C" w14:textId="77777777" w:rsidTr="0025376F">
        <w:trPr>
          <w:cantSplit/>
          <w:trHeight w:val="314"/>
          <w:tblHeader/>
          <w:jc w:val="center"/>
          <w:ins w:id="318" w:author="Mitchell Tufford" w:date="2020-02-03T12:40:00Z"/>
          <w:trPrChange w:id="319" w:author="Mitchell Tufford" w:date="2020-02-03T12:47:00Z">
            <w:trPr>
              <w:gridAfter w:val="0"/>
              <w:cantSplit/>
              <w:trHeight w:val="314"/>
              <w:tblHeader/>
              <w:jc w:val="center"/>
            </w:trPr>
          </w:trPrChange>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320" w:author="Mitchell Tufford" w:date="2020-02-03T12:47:00Z">
              <w:tcPr>
                <w:tcW w:w="1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1C97E21C" w14:textId="1C227C05" w:rsidR="000F3F1B" w:rsidRDefault="000F3F1B" w:rsidP="000F3F1B">
            <w:pPr>
              <w:pStyle w:val="H1bodytext"/>
              <w:spacing w:after="0"/>
              <w:ind w:left="0"/>
              <w:jc w:val="center"/>
              <w:rPr>
                <w:ins w:id="321" w:author="Mitchell Tufford" w:date="2020-02-03T12:40:00Z"/>
                <w:rFonts w:ascii="Arial" w:hAnsi="Arial"/>
                <w:b/>
              </w:rPr>
            </w:pPr>
            <w:ins w:id="322" w:author="Mitchell Tufford" w:date="2020-02-03T12:41:00Z">
              <w:r>
                <w:rPr>
                  <w:rFonts w:ascii="Arial" w:hAnsi="Arial"/>
                  <w:b/>
                </w:rPr>
                <w:t>Date</w:t>
              </w:r>
            </w:ins>
          </w:p>
        </w:tc>
        <w:tc>
          <w:tcPr>
            <w:tcW w:w="2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323" w:author="Mitchell Tufford" w:date="2020-02-03T12:47:00Z">
              <w:tcPr>
                <w:tcW w:w="23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09CA068B" w14:textId="1DE9A135" w:rsidR="000F3F1B" w:rsidRDefault="000F3F1B" w:rsidP="000F3F1B">
            <w:pPr>
              <w:pStyle w:val="H1bodytext"/>
              <w:spacing w:after="0"/>
              <w:ind w:left="0"/>
              <w:jc w:val="center"/>
              <w:rPr>
                <w:ins w:id="324" w:author="Mitchell Tufford" w:date="2020-02-03T12:40:00Z"/>
                <w:rFonts w:ascii="Arial" w:hAnsi="Arial"/>
                <w:b/>
              </w:rPr>
            </w:pPr>
            <w:ins w:id="325" w:author="Mitchell Tufford" w:date="2020-02-03T12:43:00Z">
              <w:r>
                <w:rPr>
                  <w:rFonts w:ascii="Arial" w:hAnsi="Arial"/>
                  <w:b/>
                </w:rPr>
                <w:t>Reviewer</w:t>
              </w:r>
            </w:ins>
          </w:p>
        </w:tc>
        <w:tc>
          <w:tcPr>
            <w:tcW w:w="10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Change w:id="326" w:author="Mitchell Tufford" w:date="2020-02-03T12:47:00Z">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tcPrChange>
          </w:tcPr>
          <w:p w14:paraId="2669C915" w14:textId="285DBA13" w:rsidR="000F3F1B" w:rsidRDefault="000F3F1B" w:rsidP="000F3F1B">
            <w:pPr>
              <w:pStyle w:val="H1bodytext"/>
              <w:spacing w:after="0"/>
              <w:ind w:left="0"/>
              <w:jc w:val="center"/>
              <w:rPr>
                <w:ins w:id="327" w:author="Mitchell Tufford" w:date="2020-02-03T12:40:00Z"/>
                <w:rFonts w:ascii="Arial" w:hAnsi="Arial"/>
                <w:b/>
              </w:rPr>
            </w:pPr>
            <w:ins w:id="328" w:author="Mitchell Tufford" w:date="2020-02-03T12:44:00Z">
              <w:r>
                <w:rPr>
                  <w:rFonts w:ascii="Arial" w:hAnsi="Arial"/>
                  <w:b/>
                </w:rPr>
                <w:t>Comments</w:t>
              </w:r>
            </w:ins>
          </w:p>
        </w:tc>
      </w:tr>
      <w:tr w:rsidR="000F3F1B" w14:paraId="2BB9BC76" w14:textId="77777777" w:rsidTr="0025376F">
        <w:trPr>
          <w:cantSplit/>
          <w:trHeight w:val="314"/>
          <w:tblHeader/>
          <w:jc w:val="center"/>
          <w:ins w:id="329" w:author="Mitchell Tufford" w:date="2020-02-03T12:40:00Z"/>
          <w:trPrChange w:id="330" w:author="Mitchell Tufford" w:date="2020-02-03T12:47:00Z">
            <w:trPr>
              <w:gridAfter w:val="0"/>
              <w:cantSplit/>
              <w:trHeight w:val="314"/>
              <w:tblHeader/>
              <w:jc w:val="center"/>
            </w:trPr>
          </w:trPrChange>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Change w:id="331" w:author="Mitchell Tufford" w:date="2020-02-03T12:47:00Z">
              <w:tcPr>
                <w:tcW w:w="131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2AF9514" w14:textId="14AC5518" w:rsidR="000F3F1B" w:rsidRPr="000F3F1B" w:rsidRDefault="000F3F1B" w:rsidP="000F3F1B">
            <w:pPr>
              <w:pStyle w:val="H1bodytext"/>
              <w:spacing w:after="0"/>
              <w:ind w:left="0"/>
              <w:jc w:val="center"/>
              <w:rPr>
                <w:ins w:id="332" w:author="Mitchell Tufford" w:date="2020-02-03T12:40:00Z"/>
                <w:rFonts w:ascii="Arial" w:hAnsi="Arial"/>
                <w:b/>
              </w:rPr>
            </w:pPr>
            <w:ins w:id="333" w:author="Mitchell Tufford" w:date="2020-02-03T12:41:00Z">
              <w:r w:rsidRPr="000F3F1B">
                <w:rPr>
                  <w:rFonts w:ascii="Arial" w:hAnsi="Arial"/>
                  <w:b/>
                </w:rPr>
                <w:t>02/03</w:t>
              </w:r>
            </w:ins>
            <w:ins w:id="334" w:author="Mitchell Tufford" w:date="2020-02-03T12:42:00Z">
              <w:r w:rsidRPr="000F3F1B">
                <w:rPr>
                  <w:rFonts w:ascii="Arial" w:hAnsi="Arial"/>
                  <w:b/>
                </w:rPr>
                <w:t>/2020</w:t>
              </w:r>
            </w:ins>
          </w:p>
        </w:tc>
        <w:tc>
          <w:tcPr>
            <w:tcW w:w="2135" w:type="dxa"/>
            <w:tcBorders>
              <w:top w:val="single" w:sz="4" w:space="0" w:color="auto"/>
              <w:left w:val="single" w:sz="4" w:space="0" w:color="auto"/>
              <w:bottom w:val="single" w:sz="4" w:space="0" w:color="auto"/>
              <w:right w:val="single" w:sz="4" w:space="0" w:color="auto"/>
            </w:tcBorders>
            <w:shd w:val="clear" w:color="auto" w:fill="auto"/>
            <w:vAlign w:val="center"/>
            <w:tcPrChange w:id="335" w:author="Mitchell Tufford" w:date="2020-02-03T12:47:00Z">
              <w:tcPr>
                <w:tcW w:w="2342"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F6EDAB" w14:textId="4FBD3EAD" w:rsidR="000F3F1B" w:rsidRDefault="000F3F1B" w:rsidP="000F3F1B">
            <w:pPr>
              <w:pStyle w:val="H1bodytext"/>
              <w:spacing w:after="0"/>
              <w:ind w:left="0"/>
              <w:rPr>
                <w:ins w:id="336" w:author="Mitchell Tufford" w:date="2020-02-03T12:40:00Z"/>
                <w:rFonts w:ascii="Arial" w:hAnsi="Arial"/>
                <w:b/>
              </w:rPr>
            </w:pPr>
            <w:ins w:id="337" w:author="Mitchell Tufford" w:date="2020-02-03T12:44:00Z">
              <w:r>
                <w:rPr>
                  <w:rFonts w:ascii="Arial" w:hAnsi="Arial" w:cs="Arial"/>
                </w:rPr>
                <w:t>Mitchell Tufford</w:t>
              </w:r>
            </w:ins>
          </w:p>
        </w:tc>
        <w:tc>
          <w:tcPr>
            <w:tcW w:w="10375" w:type="dxa"/>
            <w:tcBorders>
              <w:top w:val="single" w:sz="4" w:space="0" w:color="auto"/>
              <w:left w:val="single" w:sz="4" w:space="0" w:color="auto"/>
              <w:bottom w:val="single" w:sz="4" w:space="0" w:color="auto"/>
              <w:right w:val="single" w:sz="4" w:space="0" w:color="auto"/>
            </w:tcBorders>
            <w:shd w:val="clear" w:color="auto" w:fill="auto"/>
            <w:vAlign w:val="center"/>
            <w:tcPrChange w:id="338" w:author="Mitchell Tufford" w:date="2020-02-03T12:47:00Z">
              <w:tcPr>
                <w:tcW w:w="2658"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0884F2" w14:textId="37A08265" w:rsidR="000F3F1B" w:rsidRDefault="0025376F" w:rsidP="000F3F1B">
            <w:pPr>
              <w:pStyle w:val="H1bodytext"/>
              <w:spacing w:after="0"/>
              <w:ind w:left="0"/>
              <w:rPr>
                <w:ins w:id="339" w:author="Mitchell Tufford" w:date="2020-02-03T12:40:00Z"/>
                <w:rFonts w:ascii="Arial" w:hAnsi="Arial"/>
                <w:b/>
              </w:rPr>
            </w:pPr>
            <w:ins w:id="340" w:author="Mitchell Tufford" w:date="2020-02-03T12:48:00Z">
              <w:r>
                <w:rPr>
                  <w:rFonts w:ascii="Arial" w:hAnsi="Arial" w:cs="Arial"/>
                </w:rPr>
                <w:t>No new issues identified.</w:t>
              </w:r>
            </w:ins>
          </w:p>
        </w:tc>
      </w:tr>
      <w:tr w:rsidR="009D1AA6" w14:paraId="63AE6F59" w14:textId="77777777" w:rsidTr="0025376F">
        <w:trPr>
          <w:cantSplit/>
          <w:trHeight w:val="314"/>
          <w:tblHeader/>
          <w:jc w:val="center"/>
          <w:ins w:id="341" w:author="Mitchell Tufford" w:date="2020-02-04T11:52:00Z"/>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14:paraId="550E63E6" w14:textId="4FCA570D" w:rsidR="009D1AA6" w:rsidRPr="000F3F1B" w:rsidRDefault="009D1AA6" w:rsidP="000F3F1B">
            <w:pPr>
              <w:pStyle w:val="H1bodytext"/>
              <w:spacing w:after="0"/>
              <w:ind w:left="0"/>
              <w:jc w:val="center"/>
              <w:rPr>
                <w:ins w:id="342" w:author="Mitchell Tufford" w:date="2020-02-04T11:52:00Z"/>
                <w:rFonts w:ascii="Arial" w:hAnsi="Arial"/>
                <w:b/>
              </w:rPr>
            </w:pPr>
            <w:ins w:id="343" w:author="Mitchell Tufford" w:date="2020-02-04T11:53:00Z">
              <w:r w:rsidRPr="000F3F1B">
                <w:rPr>
                  <w:rFonts w:ascii="Arial" w:hAnsi="Arial"/>
                  <w:b/>
                </w:rPr>
                <w:t>02/0</w:t>
              </w:r>
              <w:r>
                <w:rPr>
                  <w:rFonts w:ascii="Arial" w:hAnsi="Arial"/>
                  <w:b/>
                </w:rPr>
                <w:t>4</w:t>
              </w:r>
              <w:r w:rsidRPr="000F3F1B">
                <w:rPr>
                  <w:rFonts w:ascii="Arial" w:hAnsi="Arial"/>
                  <w:b/>
                </w:rPr>
                <w:t>/2020</w:t>
              </w:r>
            </w:ins>
          </w:p>
        </w:tc>
        <w:tc>
          <w:tcPr>
            <w:tcW w:w="2135" w:type="dxa"/>
            <w:tcBorders>
              <w:top w:val="single" w:sz="4" w:space="0" w:color="auto"/>
              <w:left w:val="single" w:sz="4" w:space="0" w:color="auto"/>
              <w:bottom w:val="single" w:sz="4" w:space="0" w:color="auto"/>
              <w:right w:val="single" w:sz="4" w:space="0" w:color="auto"/>
            </w:tcBorders>
            <w:shd w:val="clear" w:color="auto" w:fill="auto"/>
            <w:vAlign w:val="center"/>
          </w:tcPr>
          <w:p w14:paraId="241B4B05" w14:textId="4E909AA2" w:rsidR="009D1AA6" w:rsidRDefault="009D1AA6" w:rsidP="000F3F1B">
            <w:pPr>
              <w:pStyle w:val="H1bodytext"/>
              <w:spacing w:after="0"/>
              <w:ind w:left="0"/>
              <w:rPr>
                <w:ins w:id="344" w:author="Mitchell Tufford" w:date="2020-02-04T11:52:00Z"/>
                <w:rFonts w:ascii="Arial" w:hAnsi="Arial" w:cs="Arial"/>
              </w:rPr>
            </w:pPr>
            <w:ins w:id="345" w:author="Mitchell Tufford" w:date="2020-02-04T11:53:00Z">
              <w:r>
                <w:rPr>
                  <w:rFonts w:ascii="Arial" w:hAnsi="Arial" w:cs="Arial"/>
                </w:rPr>
                <w:t>Mitchell Tufford</w:t>
              </w:r>
            </w:ins>
          </w:p>
        </w:tc>
        <w:tc>
          <w:tcPr>
            <w:tcW w:w="10375" w:type="dxa"/>
            <w:tcBorders>
              <w:top w:val="single" w:sz="4" w:space="0" w:color="auto"/>
              <w:left w:val="single" w:sz="4" w:space="0" w:color="auto"/>
              <w:bottom w:val="single" w:sz="4" w:space="0" w:color="auto"/>
              <w:right w:val="single" w:sz="4" w:space="0" w:color="auto"/>
            </w:tcBorders>
            <w:shd w:val="clear" w:color="auto" w:fill="auto"/>
            <w:vAlign w:val="center"/>
          </w:tcPr>
          <w:p w14:paraId="4619B7D6" w14:textId="3CEBA833" w:rsidR="009D1AA6" w:rsidRDefault="009D1AA6" w:rsidP="000F3F1B">
            <w:pPr>
              <w:pStyle w:val="H1bodytext"/>
              <w:spacing w:after="0"/>
              <w:ind w:left="0"/>
              <w:rPr>
                <w:ins w:id="346" w:author="Mitchell Tufford" w:date="2020-02-04T11:52:00Z"/>
                <w:rFonts w:ascii="Arial" w:hAnsi="Arial" w:cs="Arial"/>
              </w:rPr>
            </w:pPr>
            <w:ins w:id="347" w:author="Mitchell Tufford" w:date="2020-02-04T11:54:00Z">
              <w:r>
                <w:rPr>
                  <w:rFonts w:ascii="Arial" w:hAnsi="Arial" w:cs="Arial"/>
                </w:rPr>
                <w:t>No new issues identified.</w:t>
              </w:r>
            </w:ins>
          </w:p>
        </w:tc>
      </w:tr>
    </w:tbl>
    <w:p w14:paraId="0F7FCC9E" w14:textId="77777777" w:rsidR="000F3F1B" w:rsidRDefault="000F3F1B" w:rsidP="000F3F1B">
      <w:pPr>
        <w:rPr>
          <w:ins w:id="348" w:author="Mitchell Tufford" w:date="2020-02-03T12:40:00Z"/>
        </w:rPr>
      </w:pPr>
    </w:p>
    <w:p w14:paraId="34D98365" w14:textId="77777777" w:rsidR="000F3F1B" w:rsidRPr="000F3F1B" w:rsidRDefault="000F3F1B" w:rsidP="000F3F1B">
      <w:pPr>
        <w:rPr>
          <w:ins w:id="349" w:author="Mitchell Tufford" w:date="2020-02-03T12:40:00Z"/>
        </w:rPr>
      </w:pPr>
    </w:p>
    <w:p w14:paraId="179283CC" w14:textId="77777777" w:rsidR="000F3F1B" w:rsidRDefault="000F3F1B" w:rsidP="000F3F1B">
      <w:pPr>
        <w:rPr>
          <w:ins w:id="350" w:author="Mitchell Tufford" w:date="2020-02-03T12:40:00Z"/>
        </w:rPr>
      </w:pPr>
    </w:p>
    <w:p w14:paraId="4C875836" w14:textId="7DFED251" w:rsidR="003C0DD7" w:rsidRDefault="003C0DD7">
      <w:pPr>
        <w:tabs>
          <w:tab w:val="left" w:pos="6240"/>
        </w:tabs>
        <w:sectPr w:rsidR="003C0DD7" w:rsidSect="005251D6">
          <w:pgSz w:w="15840" w:h="12240" w:orient="landscape" w:code="1"/>
          <w:pgMar w:top="1080" w:right="1080" w:bottom="1080" w:left="720" w:header="720" w:footer="720" w:gutter="0"/>
          <w:cols w:space="720"/>
          <w:titlePg/>
          <w:docGrid w:linePitch="360"/>
        </w:sectPr>
        <w:pPrChange w:id="351" w:author="Mitchell Tufford" w:date="2020-02-03T12:40:00Z">
          <w:pPr/>
        </w:pPrChange>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2640"/>
        <w:gridCol w:w="5325"/>
        <w:gridCol w:w="1395"/>
        <w:tblGridChange w:id="352">
          <w:tblGrid>
            <w:gridCol w:w="5"/>
            <w:gridCol w:w="2516"/>
            <w:gridCol w:w="119"/>
            <w:gridCol w:w="5"/>
            <w:gridCol w:w="5314"/>
            <w:gridCol w:w="6"/>
            <w:gridCol w:w="1395"/>
            <w:gridCol w:w="5"/>
          </w:tblGrid>
        </w:tblGridChange>
      </w:tblGrid>
      <w:tr w:rsidR="00812F87" w14:paraId="5E48409A" w14:textId="77777777" w:rsidTr="00963AA7">
        <w:trPr>
          <w:cantSplit/>
          <w:trHeight w:val="360"/>
          <w:tblHeader/>
        </w:trPr>
        <w:tc>
          <w:tcPr>
            <w:tcW w:w="9360" w:type="dxa"/>
            <w:gridSpan w:val="3"/>
            <w:tcBorders>
              <w:top w:val="nil"/>
              <w:left w:val="nil"/>
              <w:bottom w:val="single" w:sz="4" w:space="0" w:color="auto"/>
              <w:right w:val="nil"/>
            </w:tcBorders>
            <w:vAlign w:val="bottom"/>
            <w:hideMark/>
          </w:tcPr>
          <w:p w14:paraId="2E1B0980" w14:textId="4022B4E5" w:rsidR="00812F87" w:rsidRDefault="00812F87" w:rsidP="00682EB2">
            <w:pPr>
              <w:pStyle w:val="H1bodytext"/>
              <w:spacing w:after="0"/>
              <w:ind w:left="0"/>
              <w:jc w:val="center"/>
              <w:rPr>
                <w:rFonts w:ascii="Arial" w:hAnsi="Arial"/>
                <w:b/>
              </w:rPr>
            </w:pPr>
            <w:bookmarkStart w:id="353" w:name="_Hlk11237718"/>
            <w:r>
              <w:rPr>
                <w:rFonts w:ascii="Arial" w:hAnsi="Arial"/>
                <w:b/>
              </w:rPr>
              <w:t>Table A-</w:t>
            </w:r>
            <w:del w:id="354" w:author="Mitchell Tufford" w:date="2020-02-03T12:39:00Z">
              <w:r w:rsidR="00287FE8" w:rsidDel="000F3F1B">
                <w:rPr>
                  <w:rFonts w:ascii="Arial" w:hAnsi="Arial"/>
                  <w:b/>
                </w:rPr>
                <w:delText>2</w:delText>
              </w:r>
            </w:del>
            <w:ins w:id="355" w:author="Mitchell Tufford" w:date="2020-02-03T12:39:00Z">
              <w:r w:rsidR="000F3F1B">
                <w:rPr>
                  <w:rFonts w:ascii="Arial" w:hAnsi="Arial"/>
                  <w:b/>
                </w:rPr>
                <w:t>3</w:t>
              </w:r>
            </w:ins>
            <w:r>
              <w:rPr>
                <w:rFonts w:ascii="Arial" w:hAnsi="Arial"/>
                <w:b/>
              </w:rPr>
              <w:t xml:space="preserve">. </w:t>
            </w:r>
            <w:r>
              <w:rPr>
                <w:rFonts w:ascii="Arial" w:hAnsi="Arial" w:cs="Arial"/>
                <w:b/>
              </w:rPr>
              <w:t xml:space="preserve">Tool Runner Acceptance </w:t>
            </w:r>
            <w:r>
              <w:rPr>
                <w:rFonts w:ascii="Arial" w:hAnsi="Arial"/>
                <w:b/>
              </w:rPr>
              <w:t>Test: Linux Platform</w:t>
            </w:r>
          </w:p>
        </w:tc>
      </w:tr>
      <w:tr w:rsidR="00812F87" w14:paraId="480A6EFF" w14:textId="77777777" w:rsidTr="006C2A41">
        <w:trPr>
          <w:cantSplit/>
          <w:trHeight w:val="530"/>
          <w:tblHeader/>
        </w:trPr>
        <w:tc>
          <w:tcPr>
            <w:tcW w:w="2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5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963AA7">
        <w:trPr>
          <w:trHeight w:val="980"/>
        </w:trPr>
        <w:tc>
          <w:tcPr>
            <w:tcW w:w="9360"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r>
              <w:rPr>
                <w:rFonts w:ascii="Arial" w:hAnsi="Arial"/>
                <w:i/>
                <w:iCs/>
              </w:rPr>
              <w:t xml:space="preserve">Note  [Testing_Directory]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 xml:space="preserve">Cd ../..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conda activate ca_cie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 ../” to move back 1 folder</w:t>
            </w:r>
          </w:p>
        </w:tc>
      </w:tr>
      <w:tr w:rsidR="00812F87" w14:paraId="1DBCD69F" w14:textId="77777777" w:rsidTr="00963AA7">
        <w:trPr>
          <w:trHeight w:val="3077"/>
        </w:trPr>
        <w:tc>
          <w:tcPr>
            <w:tcW w:w="9360"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6C2A41">
        <w:trPr>
          <w:trHeight w:val="1052"/>
        </w:trPr>
        <w:tc>
          <w:tcPr>
            <w:tcW w:w="2629" w:type="dxa"/>
            <w:vMerge w:val="restart"/>
            <w:tcBorders>
              <w:top w:val="single" w:sz="4" w:space="0" w:color="auto"/>
              <w:left w:val="single" w:sz="4" w:space="0" w:color="auto"/>
              <w:bottom w:val="single" w:sz="4" w:space="0" w:color="auto"/>
              <w:right w:val="single" w:sz="4" w:space="0" w:color="auto"/>
            </w:tcBorders>
            <w:vAlign w:val="center"/>
          </w:tcPr>
          <w:p w14:paraId="708255A5" w14:textId="75215D9F" w:rsidR="00812F87" w:rsidRDefault="00B66DC7" w:rsidP="00812F87">
            <w:pPr>
              <w:pStyle w:val="H1bodytext"/>
              <w:spacing w:after="0"/>
              <w:ind w:left="0"/>
              <w:jc w:val="center"/>
              <w:rPr>
                <w:rFonts w:ascii="Arial" w:hAnsi="Arial"/>
              </w:rPr>
            </w:pPr>
            <w:r>
              <w:rPr>
                <w:rFonts w:ascii="Arial" w:hAnsi="Arial"/>
              </w:rPr>
              <w:t>CACIE-runner.py-IT</w:t>
            </w:r>
            <w:r w:rsidR="00812F87">
              <w:rPr>
                <w:rFonts w:ascii="Arial" w:hAnsi="Arial"/>
              </w:rPr>
              <w:t>-1</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After logging in, went back to the ToolsTesting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 xml:space="preserve">Navigate to [Testing_Directory]\ca-surf-test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6C2A41">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6C2A41">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396"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6C2A41">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396"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6C2A41">
        <w:trPr>
          <w:trHeight w:val="827"/>
        </w:trPr>
        <w:tc>
          <w:tcPr>
            <w:tcW w:w="2629" w:type="dxa"/>
            <w:vMerge w:val="restart"/>
            <w:tcBorders>
              <w:top w:val="single" w:sz="4" w:space="0" w:color="auto"/>
              <w:left w:val="single" w:sz="4" w:space="0" w:color="auto"/>
              <w:bottom w:val="single" w:sz="4" w:space="0" w:color="auto"/>
              <w:right w:val="single" w:sz="4" w:space="0" w:color="auto"/>
            </w:tcBorders>
            <w:vAlign w:val="center"/>
          </w:tcPr>
          <w:p w14:paraId="4C26EC58" w14:textId="0BA3F904"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-1</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812F87" w14:paraId="699838AD" w14:textId="77777777" w:rsidTr="006C2A41">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6C2A41">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[Testing_Directory]</w:t>
            </w:r>
            <w:r>
              <w:rPr>
                <w:rFonts w:ascii="Arial" w:hAnsi="Arial"/>
                <w:i/>
                <w:iCs/>
              </w:rPr>
              <w:t xml:space="preserve"> </w:t>
            </w:r>
            <w:r>
              <w:rPr>
                <w:rFonts w:ascii="Arial" w:hAnsi="Arial"/>
              </w:rPr>
              <w:t>\runner_ATC-1_logfile.txt documents user, computer, operating system platform, and datetime stamp</w:t>
            </w:r>
          </w:p>
        </w:tc>
        <w:tc>
          <w:tcPr>
            <w:tcW w:w="1396"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6C2A41">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[Testing_Directory]</w:t>
            </w:r>
            <w:r>
              <w:rPr>
                <w:rFonts w:ascii="Arial" w:hAnsi="Arial"/>
                <w:i/>
                <w:iCs/>
              </w:rPr>
              <w:t xml:space="preserve"> </w:t>
            </w:r>
            <w:r>
              <w:rPr>
                <w:rFonts w:ascii="Arial" w:hAnsi="Arial"/>
              </w:rPr>
              <w:t>\runner_ATC-1_logfile.txt documents the code version of the Tool Runner and test tool</w:t>
            </w:r>
          </w:p>
        </w:tc>
        <w:tc>
          <w:tcPr>
            <w:tcW w:w="1396"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6C2A41">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09205270" w14:textId="64960BF2" w:rsidR="00812F87" w:rsidRDefault="00812F87" w:rsidP="00812F87">
            <w:pPr>
              <w:pStyle w:val="H1bodytext"/>
              <w:spacing w:after="0"/>
              <w:ind w:left="0"/>
              <w:rPr>
                <w:rFonts w:ascii="Arial" w:hAnsi="Arial"/>
              </w:rPr>
            </w:pPr>
            <w:r>
              <w:rPr>
                <w:rFonts w:ascii="Arial" w:hAnsi="Arial"/>
              </w:rPr>
              <w:t xml:space="preserve">Verify [Testing_Directory]\runner_ATC-1_logfile.txt documents that the </w:t>
            </w:r>
            <w:r w:rsidRPr="00963AA7">
              <w:rPr>
                <w:rFonts w:ascii="Arial" w:hAnsi="Arial"/>
                <w:b/>
                <w:bCs/>
                <w:rPrChange w:id="356" w:author="Christian Hall" w:date="2020-02-06T14:15:00Z">
                  <w:rPr>
                    <w:rFonts w:ascii="Arial" w:hAnsi="Arial"/>
                  </w:rPr>
                </w:rPrChange>
              </w:rPr>
              <w:t>Tool Runner</w:t>
            </w:r>
            <w:r>
              <w:rPr>
                <w:rFonts w:ascii="Arial" w:hAnsi="Arial"/>
              </w:rPr>
              <w:t xml:space="preserve"> QA Status is </w:t>
            </w:r>
            <w:ins w:id="357" w:author="Christian Hall" w:date="2020-02-06T14:16:00Z">
              <w:r w:rsidR="00963AA7">
                <w:rPr>
                  <w:rFonts w:ascii="Arial" w:hAnsi="Arial"/>
                </w:rPr>
                <w:t>QUALIFIED</w:t>
              </w:r>
            </w:ins>
            <w:del w:id="358" w:author="Christian Hall" w:date="2020-02-06T14:16:00Z">
              <w:r w:rsidDel="00963AA7">
                <w:rPr>
                  <w:rFonts w:ascii="Arial" w:hAnsi="Arial"/>
                </w:rPr>
                <w:delText>TEST</w:delText>
              </w:r>
            </w:del>
            <w:r>
              <w:rPr>
                <w:rFonts w:ascii="Arial" w:hAnsi="Arial"/>
              </w:rPr>
              <w:t xml:space="preserve"> </w:t>
            </w:r>
          </w:p>
          <w:p w14:paraId="38075320" w14:textId="77777777" w:rsidR="00812F87" w:rsidRDefault="00812F87" w:rsidP="00812F87">
            <w:pPr>
              <w:pStyle w:val="H1bodytext"/>
              <w:spacing w:after="0"/>
              <w:ind w:left="0"/>
              <w:rPr>
                <w:rFonts w:ascii="Arial" w:hAnsi="Arial"/>
              </w:rPr>
            </w:pPr>
          </w:p>
          <w:p w14:paraId="3F1233B9" w14:textId="2E9A8382" w:rsidR="00812F87" w:rsidRDefault="00812F87" w:rsidP="00812F87">
            <w:pPr>
              <w:pStyle w:val="H1bodytext"/>
              <w:spacing w:after="0"/>
              <w:ind w:left="0"/>
              <w:rPr>
                <w:rFonts w:ascii="Arial" w:hAnsi="Arial"/>
              </w:rPr>
            </w:pPr>
            <w:r>
              <w:rPr>
                <w:rFonts w:ascii="Arial" w:hAnsi="Arial"/>
              </w:rPr>
              <w:t>NOTE: Tool Runner is no</w:t>
            </w:r>
            <w:ins w:id="359" w:author="Christian Hall" w:date="2020-02-06T14:15:00Z">
              <w:r w:rsidR="00963AA7">
                <w:rPr>
                  <w:rFonts w:ascii="Arial" w:hAnsi="Arial"/>
                </w:rPr>
                <w:t>w</w:t>
              </w:r>
            </w:ins>
            <w:del w:id="360" w:author="Christian Hall" w:date="2020-02-06T14:15:00Z">
              <w:r w:rsidDel="00963AA7">
                <w:rPr>
                  <w:rFonts w:ascii="Arial" w:hAnsi="Arial"/>
                </w:rPr>
                <w:delText>t</w:delText>
              </w:r>
            </w:del>
            <w:r>
              <w:rPr>
                <w:rFonts w:ascii="Arial" w:hAnsi="Arial"/>
              </w:rPr>
              <w:t xml:space="preserve"> on the approved tool list in the test repository—see [Test_Repo_Name]\pylib\runner\config.json to verify</w:t>
            </w:r>
          </w:p>
        </w:tc>
        <w:tc>
          <w:tcPr>
            <w:tcW w:w="1396"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6C2A41">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1F2E024F" w14:textId="78B3E758" w:rsidR="00812F87" w:rsidRDefault="00812F87" w:rsidP="00812F87">
            <w:pPr>
              <w:pStyle w:val="H1bodytext"/>
              <w:spacing w:after="0"/>
              <w:ind w:left="0"/>
              <w:rPr>
                <w:rFonts w:ascii="Arial" w:hAnsi="Arial"/>
              </w:rPr>
            </w:pPr>
            <w:r>
              <w:rPr>
                <w:rFonts w:ascii="Arial" w:hAnsi="Arial"/>
              </w:rPr>
              <w:t xml:space="preserve">Verify that [Testing_Directory]\runner_ATC-1_logfile.txt documents that the </w:t>
            </w:r>
            <w:ins w:id="361" w:author="Christian Hall" w:date="2020-02-06T14:15:00Z">
              <w:r w:rsidR="00963AA7" w:rsidRPr="00963AA7">
                <w:rPr>
                  <w:rFonts w:ascii="Arial" w:hAnsi="Arial"/>
                  <w:b/>
                  <w:bCs/>
                  <w:rPrChange w:id="362" w:author="Christian Hall" w:date="2020-02-06T14:15:00Z">
                    <w:rPr>
                      <w:rFonts w:ascii="Arial" w:hAnsi="Arial"/>
                    </w:rPr>
                  </w:rPrChange>
                </w:rPr>
                <w:t>I</w:t>
              </w:r>
            </w:ins>
            <w:del w:id="363" w:author="Christian Hall" w:date="2020-02-06T14:15:00Z">
              <w:r w:rsidRPr="00963AA7" w:rsidDel="00963AA7">
                <w:rPr>
                  <w:rFonts w:ascii="Arial" w:hAnsi="Arial"/>
                  <w:b/>
                  <w:bCs/>
                  <w:rPrChange w:id="364" w:author="Christian Hall" w:date="2020-02-06T14:15:00Z">
                    <w:rPr>
                      <w:rFonts w:ascii="Arial" w:hAnsi="Arial"/>
                    </w:rPr>
                  </w:rPrChange>
                </w:rPr>
                <w:delText>i</w:delText>
              </w:r>
            </w:del>
            <w:r w:rsidRPr="00963AA7">
              <w:rPr>
                <w:rFonts w:ascii="Arial" w:hAnsi="Arial"/>
                <w:b/>
                <w:bCs/>
                <w:rPrChange w:id="365" w:author="Christian Hall" w:date="2020-02-06T14:15:00Z">
                  <w:rPr>
                    <w:rFonts w:ascii="Arial" w:hAnsi="Arial"/>
                  </w:rPr>
                </w:rPrChange>
              </w:rPr>
              <w:t>nvoked tool</w:t>
            </w:r>
            <w:r>
              <w:rPr>
                <w:rFonts w:ascii="Arial" w:hAnsi="Arial"/>
              </w:rPr>
              <w:t xml:space="preserve">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396"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6C2A41">
        <w:trPr>
          <w:trHeight w:val="1160"/>
        </w:trPr>
        <w:tc>
          <w:tcPr>
            <w:tcW w:w="2629" w:type="dxa"/>
            <w:vMerge w:val="restart"/>
            <w:tcBorders>
              <w:top w:val="single" w:sz="4" w:space="0" w:color="auto"/>
              <w:left w:val="single" w:sz="4" w:space="0" w:color="auto"/>
              <w:bottom w:val="single" w:sz="4" w:space="0" w:color="auto"/>
              <w:right w:val="single" w:sz="4" w:space="0" w:color="auto"/>
            </w:tcBorders>
            <w:vAlign w:val="center"/>
          </w:tcPr>
          <w:p w14:paraId="5EA16364" w14:textId="2C94D423"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-2</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812F87" w14:paraId="62159ECA" w14:textId="77777777" w:rsidTr="006C2A41">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6C2A41">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[Testing_Directory] \runner_ATC-2_logfile.txt documents that the Tool Runner and test tool are not located in a Git Repository ( ../tools/ subdirectory) “Not a git repository” check</w:t>
            </w:r>
          </w:p>
        </w:tc>
        <w:tc>
          <w:tcPr>
            <w:tcW w:w="1396"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6C2A41">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6C2A41">
        <w:trPr>
          <w:trHeight w:val="575"/>
        </w:trPr>
        <w:tc>
          <w:tcPr>
            <w:tcW w:w="2629" w:type="dxa"/>
            <w:vMerge w:val="restart"/>
            <w:tcBorders>
              <w:top w:val="single" w:sz="4" w:space="0" w:color="auto"/>
              <w:left w:val="single" w:sz="4" w:space="0" w:color="auto"/>
              <w:bottom w:val="single" w:sz="4" w:space="0" w:color="auto"/>
              <w:right w:val="single" w:sz="4" w:space="0" w:color="auto"/>
            </w:tcBorders>
            <w:vAlign w:val="center"/>
          </w:tcPr>
          <w:p w14:paraId="1CC7C1A7" w14:textId="649B19B4"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-3</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6C2A41">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[Testing_Directory]\ca-surf-test\ subdirectory</w:t>
            </w:r>
          </w:p>
        </w:tc>
      </w:tr>
      <w:tr w:rsidR="00812F87" w14:paraId="1D905B38" w14:textId="77777777" w:rsidTr="006C2A41">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6C2A41">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[Testing_Directory]\runner_ATC-3_logfile.txt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6C2A41">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6C2A41">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[Testing_Directory]\ca-surf-test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963AA7" w14:paraId="1F8925B4" w14:textId="77777777" w:rsidTr="006C2A41">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963AA7" w:rsidRDefault="00963AA7" w:rsidP="00963AA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0B3B82A9" w14:textId="77777777" w:rsidR="00963AA7" w:rsidRDefault="00963AA7" w:rsidP="00963AA7">
            <w:pPr>
              <w:pStyle w:val="H1bodytext"/>
              <w:spacing w:after="0"/>
              <w:ind w:left="0"/>
              <w:rPr>
                <w:ins w:id="366" w:author="Christian Hall" w:date="2020-02-06T14:16:00Z"/>
                <w:rFonts w:ascii="Arial" w:hAnsi="Arial"/>
              </w:rPr>
            </w:pPr>
            <w:ins w:id="367" w:author="Christian Hall" w:date="2020-02-06T14:16:00Z">
              <w:r>
                <w:rPr>
                  <w:rFonts w:ascii="Arial" w:hAnsi="Arial"/>
                </w:rPr>
                <w:t xml:space="preserve">Verify [Testing_Directory]\runner_ATC-1_logfile.txt documents that the </w:t>
              </w:r>
              <w:r w:rsidRPr="002C7CD1">
                <w:rPr>
                  <w:rFonts w:ascii="Arial" w:hAnsi="Arial"/>
                  <w:b/>
                  <w:bCs/>
                </w:rPr>
                <w:t>Tool Runner</w:t>
              </w:r>
              <w:r>
                <w:rPr>
                  <w:rFonts w:ascii="Arial" w:hAnsi="Arial"/>
                </w:rPr>
                <w:t xml:space="preserve"> QA Status is QUALIFIED </w:t>
              </w:r>
            </w:ins>
          </w:p>
          <w:p w14:paraId="05103808" w14:textId="77777777" w:rsidR="00963AA7" w:rsidRDefault="00963AA7" w:rsidP="00963AA7">
            <w:pPr>
              <w:pStyle w:val="H1bodytext"/>
              <w:spacing w:after="0"/>
              <w:ind w:left="0"/>
              <w:rPr>
                <w:ins w:id="368" w:author="Christian Hall" w:date="2020-02-06T14:16:00Z"/>
                <w:rFonts w:ascii="Arial" w:hAnsi="Arial"/>
              </w:rPr>
            </w:pPr>
          </w:p>
          <w:p w14:paraId="3FA6E40F" w14:textId="5A424BF1" w:rsidR="00963AA7" w:rsidDel="00681168" w:rsidRDefault="00963AA7" w:rsidP="00963AA7">
            <w:pPr>
              <w:pStyle w:val="H1bodytext"/>
              <w:spacing w:after="0"/>
              <w:ind w:left="0"/>
              <w:rPr>
                <w:del w:id="369" w:author="Christian Hall" w:date="2020-02-06T14:16:00Z"/>
                <w:rFonts w:ascii="Arial" w:hAnsi="Arial"/>
              </w:rPr>
            </w:pPr>
            <w:ins w:id="370" w:author="Christian Hall" w:date="2020-02-06T14:16:00Z">
              <w:r>
                <w:rPr>
                  <w:rFonts w:ascii="Arial" w:hAnsi="Arial"/>
                </w:rPr>
                <w:t>NOTE: Tool Runner is now on the approved tool list in the test repository—see [Test_Repo_Name]\pylib\runner\config.json to verify</w:t>
              </w:r>
            </w:ins>
            <w:del w:id="371" w:author="Christian Hall" w:date="2020-02-06T14:16:00Z">
              <w:r w:rsidDel="00681168">
                <w:rPr>
                  <w:rFonts w:ascii="Arial" w:hAnsi="Arial"/>
                </w:rPr>
                <w:delText xml:space="preserve">Verify that runner_atc_testing_model\runner_ATC-3_logfile.txt documents that Tool Runner QA Status is TEST </w:delText>
              </w:r>
            </w:del>
          </w:p>
          <w:p w14:paraId="0087F948" w14:textId="6C809C1D" w:rsidR="00963AA7" w:rsidDel="00681168" w:rsidRDefault="00963AA7" w:rsidP="00963AA7">
            <w:pPr>
              <w:pStyle w:val="H1bodytext"/>
              <w:spacing w:after="0"/>
              <w:ind w:left="0"/>
              <w:rPr>
                <w:del w:id="372" w:author="Christian Hall" w:date="2020-02-06T14:16:00Z"/>
                <w:rFonts w:ascii="Arial" w:hAnsi="Arial"/>
              </w:rPr>
            </w:pPr>
          </w:p>
          <w:p w14:paraId="5C720950" w14:textId="0A9B849F" w:rsidR="00963AA7" w:rsidRDefault="00963AA7" w:rsidP="00963AA7">
            <w:pPr>
              <w:pStyle w:val="H1bodytext"/>
              <w:spacing w:after="0"/>
              <w:ind w:left="0"/>
              <w:jc w:val="both"/>
              <w:rPr>
                <w:rFonts w:ascii="Arial" w:hAnsi="Arial"/>
                <w:i/>
                <w:iCs/>
              </w:rPr>
            </w:pPr>
            <w:del w:id="373" w:author="Christian Hall" w:date="2020-02-06T14:16:00Z">
              <w:r w:rsidDel="00681168">
                <w:rPr>
                  <w:rFonts w:ascii="Arial" w:hAnsi="Arial"/>
                </w:rPr>
                <w:delText>NOTE: Tool Runner is not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tcPr>
          <w:p w14:paraId="1DDC17C8" w14:textId="01EFF0CE" w:rsidR="00963AA7" w:rsidRDefault="00963AA7" w:rsidP="00963AA7">
            <w:pPr>
              <w:pStyle w:val="H1bodytext"/>
              <w:spacing w:after="0"/>
              <w:ind w:left="0"/>
              <w:jc w:val="center"/>
              <w:rPr>
                <w:rFonts w:ascii="Arial" w:hAnsi="Arial"/>
                <w:i/>
                <w:iCs/>
              </w:rPr>
            </w:pPr>
            <w:r>
              <w:rPr>
                <w:rFonts w:ascii="Arial" w:hAnsi="Arial"/>
                <w:i/>
                <w:iCs/>
              </w:rPr>
              <w:t>Pass</w:t>
            </w:r>
          </w:p>
        </w:tc>
      </w:tr>
      <w:tr w:rsidR="00963AA7" w14:paraId="7D4F53AD" w14:textId="77777777" w:rsidTr="006C2A41">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963AA7" w:rsidRDefault="00963AA7" w:rsidP="00963AA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55909BC6" w14:textId="77777777" w:rsidR="00963AA7" w:rsidRDefault="00963AA7" w:rsidP="00963AA7">
            <w:pPr>
              <w:pStyle w:val="H1bodytext"/>
              <w:spacing w:after="0"/>
              <w:ind w:left="0"/>
              <w:rPr>
                <w:ins w:id="374" w:author="Christian Hall" w:date="2020-02-06T14:16:00Z"/>
                <w:rFonts w:ascii="Arial" w:hAnsi="Arial"/>
              </w:rPr>
            </w:pPr>
            <w:ins w:id="375" w:author="Christian Hall" w:date="2020-02-06T14:16:00Z">
              <w:r>
                <w:rPr>
                  <w:rFonts w:ascii="Arial" w:hAnsi="Arial"/>
                </w:rPr>
                <w:t xml:space="preserve">Verify that [Testing_Directory]\runner_ATC-1_logfile.txt documents that the </w:t>
              </w:r>
              <w:r w:rsidRPr="002C7CD1">
                <w:rPr>
                  <w:rFonts w:ascii="Arial" w:hAnsi="Arial"/>
                  <w:b/>
                  <w:bCs/>
                </w:rPr>
                <w:t>Invoked tool</w:t>
              </w:r>
              <w:r>
                <w:rPr>
                  <w:rFonts w:ascii="Arial" w:hAnsi="Arial"/>
                </w:rPr>
                <w:t xml:space="preserve"> QA Status is QUALIFIED </w:t>
              </w:r>
            </w:ins>
          </w:p>
          <w:p w14:paraId="27B4CC87" w14:textId="77777777" w:rsidR="00963AA7" w:rsidRDefault="00963AA7" w:rsidP="00963AA7">
            <w:pPr>
              <w:pStyle w:val="H1bodytext"/>
              <w:spacing w:after="0"/>
              <w:ind w:left="0"/>
              <w:rPr>
                <w:ins w:id="376" w:author="Christian Hall" w:date="2020-02-06T14:16:00Z"/>
                <w:rFonts w:ascii="Arial" w:hAnsi="Arial"/>
              </w:rPr>
            </w:pPr>
          </w:p>
          <w:p w14:paraId="38EF5D39" w14:textId="5E172976" w:rsidR="00963AA7" w:rsidDel="00681168" w:rsidRDefault="00963AA7" w:rsidP="00963AA7">
            <w:pPr>
              <w:pStyle w:val="H1bodytext"/>
              <w:spacing w:after="0"/>
              <w:ind w:left="0"/>
              <w:rPr>
                <w:del w:id="377" w:author="Christian Hall" w:date="2020-02-06T14:16:00Z"/>
                <w:rFonts w:ascii="Arial" w:hAnsi="Arial"/>
              </w:rPr>
            </w:pPr>
            <w:ins w:id="378" w:author="Christian Hall" w:date="2020-02-06T14:16:00Z">
              <w:r>
                <w:rPr>
                  <w:rFonts w:ascii="Arial" w:hAnsi="Arial"/>
                </w:rPr>
                <w:t>NOTE: Invoked tool is on the approved tool list in the test repository—see [Test_Repo_Name]\pylib\runner\config.json to verify</w:t>
              </w:r>
            </w:ins>
            <w:del w:id="379" w:author="Christian Hall" w:date="2020-02-06T14:16:00Z">
              <w:r w:rsidDel="00681168">
                <w:rPr>
                  <w:rFonts w:ascii="Arial" w:hAnsi="Arial"/>
                </w:rPr>
                <w:delText xml:space="preserve">Verify that runner_atc_testing_model\runner_ATC-3_logfile.txt documents that the invoked tool QA Status is QUALIFIED </w:delText>
              </w:r>
            </w:del>
          </w:p>
          <w:p w14:paraId="51D81917" w14:textId="31EFB837" w:rsidR="00963AA7" w:rsidDel="00681168" w:rsidRDefault="00963AA7" w:rsidP="00963AA7">
            <w:pPr>
              <w:pStyle w:val="H1bodytext"/>
              <w:spacing w:after="0"/>
              <w:ind w:left="0"/>
              <w:rPr>
                <w:del w:id="380" w:author="Christian Hall" w:date="2020-02-06T14:16:00Z"/>
                <w:rFonts w:ascii="Arial" w:hAnsi="Arial"/>
              </w:rPr>
            </w:pPr>
          </w:p>
          <w:p w14:paraId="36ABEDF4" w14:textId="0B68FBCD" w:rsidR="00963AA7" w:rsidRDefault="00963AA7" w:rsidP="00963AA7">
            <w:pPr>
              <w:pStyle w:val="H1bodytext"/>
              <w:spacing w:after="0"/>
              <w:ind w:left="0"/>
              <w:rPr>
                <w:rFonts w:ascii="Arial" w:hAnsi="Arial"/>
              </w:rPr>
            </w:pPr>
            <w:del w:id="381" w:author="Christian Hall" w:date="2020-02-06T14:16:00Z">
              <w:r w:rsidDel="00681168">
                <w:rPr>
                  <w:rFonts w:ascii="Arial" w:hAnsi="Arial"/>
                </w:rPr>
                <w:delText>NOTE: Invoked tool is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tcPr>
          <w:p w14:paraId="7CD47311" w14:textId="300B9628" w:rsidR="00963AA7" w:rsidRDefault="00963AA7" w:rsidP="00963AA7">
            <w:pPr>
              <w:pStyle w:val="H1bodytext"/>
              <w:spacing w:after="0"/>
              <w:ind w:left="0"/>
              <w:jc w:val="center"/>
              <w:rPr>
                <w:rFonts w:ascii="Arial" w:hAnsi="Arial"/>
                <w:i/>
                <w:iCs/>
              </w:rPr>
            </w:pPr>
            <w:r>
              <w:rPr>
                <w:rFonts w:ascii="Arial" w:hAnsi="Arial"/>
                <w:i/>
                <w:iCs/>
              </w:rPr>
              <w:t>Pass</w:t>
            </w:r>
          </w:p>
        </w:tc>
      </w:tr>
      <w:tr w:rsidR="00812F87" w14:paraId="024B2F12" w14:textId="77777777" w:rsidTr="006C2A41">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6C2A41">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6C2A41">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 xml:space="preserve">Navigate to [Testing_Directory]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6C2A41">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6C2A41">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[Testing_Directory]</w:t>
            </w:r>
            <w:r>
              <w:rPr>
                <w:rFonts w:ascii="Arial" w:hAnsi="Arial"/>
              </w:rPr>
              <w:t>\runner_ATC-3_logfile.txt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6C2A41">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6C2A41">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6C2A41">
        <w:trPr>
          <w:trHeight w:val="1430"/>
        </w:trPr>
        <w:tc>
          <w:tcPr>
            <w:tcW w:w="2629" w:type="dxa"/>
            <w:vMerge w:val="restart"/>
            <w:tcBorders>
              <w:top w:val="single" w:sz="4" w:space="0" w:color="auto"/>
              <w:left w:val="single" w:sz="4" w:space="0" w:color="auto"/>
              <w:bottom w:val="single" w:sz="4" w:space="0" w:color="auto"/>
              <w:right w:val="single" w:sz="4" w:space="0" w:color="auto"/>
            </w:tcBorders>
            <w:vAlign w:val="center"/>
          </w:tcPr>
          <w:p w14:paraId="73EC7E8B" w14:textId="2D360A2C" w:rsidR="00812F87" w:rsidRDefault="00F239EB" w:rsidP="00812F87">
            <w:pPr>
              <w:pStyle w:val="H1bodytext"/>
              <w:spacing w:after="0"/>
              <w:ind w:left="0"/>
              <w:jc w:val="center"/>
              <w:rPr>
                <w:rFonts w:ascii="Arial" w:hAnsi="Arial"/>
                <w:i/>
                <w:iCs/>
              </w:rPr>
            </w:pPr>
            <w:r>
              <w:rPr>
                <w:rFonts w:ascii="Arial" w:hAnsi="Arial"/>
                <w:i/>
                <w:iCs/>
              </w:rPr>
              <w:t>CACIE-runner.py-TC</w:t>
            </w:r>
            <w:r w:rsidR="00812F87">
              <w:rPr>
                <w:rFonts w:ascii="Arial" w:hAnsi="Arial"/>
                <w:i/>
                <w:iCs/>
              </w:rPr>
              <w:t>-4</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6C2A41">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6C2A41">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 xml:space="preserve">Navigate to [Testing_Directory]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6C2A41">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6C2A41">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[Testing_Directory]\runner_ATC-4_logfile.txt documents that the Code Versions indicate that that local and remote repositories are not synced</w:t>
            </w:r>
          </w:p>
        </w:tc>
        <w:tc>
          <w:tcPr>
            <w:tcW w:w="1396"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6C2A41">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[Testing_Directory] \runner_ATC-4_logfile.txt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6C2A41">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6C2A41">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6C2A41">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[Testing_Directory] \ca-surf-test\</w:t>
            </w:r>
          </w:p>
        </w:tc>
      </w:tr>
      <w:tr w:rsidR="00812F87" w14:paraId="373FA113" w14:textId="77777777" w:rsidTr="006C2A41">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6C2A41">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[Testing_Directory] \runner_ATC-4_logfile.txt documents that the local repository and remote repository versions are the same (no “not synced message”)</w:t>
            </w:r>
          </w:p>
        </w:tc>
        <w:tc>
          <w:tcPr>
            <w:tcW w:w="1396"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963AA7" w14:paraId="2673EE21" w14:textId="77777777" w:rsidTr="006C2A41">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963AA7" w:rsidRDefault="00963AA7" w:rsidP="00963AA7">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46429A83" w14:textId="77777777" w:rsidR="00963AA7" w:rsidRDefault="00963AA7" w:rsidP="00963AA7">
            <w:pPr>
              <w:pStyle w:val="H1bodytext"/>
              <w:spacing w:after="0"/>
              <w:ind w:left="0"/>
              <w:rPr>
                <w:ins w:id="382" w:author="Christian Hall" w:date="2020-02-06T14:17:00Z"/>
                <w:rFonts w:ascii="Arial" w:hAnsi="Arial"/>
              </w:rPr>
            </w:pPr>
            <w:ins w:id="383" w:author="Christian Hall" w:date="2020-02-06T14:17:00Z">
              <w:r>
                <w:rPr>
                  <w:rFonts w:ascii="Arial" w:hAnsi="Arial"/>
                </w:rPr>
                <w:t xml:space="preserve">Verify [Testing_Directory]\runner_ATC-1_logfile.txt documents that the </w:t>
              </w:r>
              <w:r w:rsidRPr="002C7CD1">
                <w:rPr>
                  <w:rFonts w:ascii="Arial" w:hAnsi="Arial"/>
                  <w:b/>
                  <w:bCs/>
                </w:rPr>
                <w:t>Tool Runner</w:t>
              </w:r>
              <w:r>
                <w:rPr>
                  <w:rFonts w:ascii="Arial" w:hAnsi="Arial"/>
                </w:rPr>
                <w:t xml:space="preserve"> QA Status is QUALIFIED </w:t>
              </w:r>
            </w:ins>
          </w:p>
          <w:p w14:paraId="042E6C62" w14:textId="77777777" w:rsidR="00963AA7" w:rsidRDefault="00963AA7" w:rsidP="00963AA7">
            <w:pPr>
              <w:pStyle w:val="H1bodytext"/>
              <w:spacing w:after="0"/>
              <w:ind w:left="0"/>
              <w:rPr>
                <w:ins w:id="384" w:author="Christian Hall" w:date="2020-02-06T14:17:00Z"/>
                <w:rFonts w:ascii="Arial" w:hAnsi="Arial"/>
              </w:rPr>
            </w:pPr>
          </w:p>
          <w:p w14:paraId="026F4ED3" w14:textId="0400A873" w:rsidR="00963AA7" w:rsidDel="009372F9" w:rsidRDefault="00963AA7" w:rsidP="00963AA7">
            <w:pPr>
              <w:pStyle w:val="H1bodytext"/>
              <w:spacing w:after="0"/>
              <w:ind w:left="0"/>
              <w:rPr>
                <w:del w:id="385" w:author="Christian Hall" w:date="2020-02-06T14:17:00Z"/>
                <w:rFonts w:ascii="Arial" w:hAnsi="Arial"/>
              </w:rPr>
            </w:pPr>
            <w:ins w:id="386" w:author="Christian Hall" w:date="2020-02-06T14:17:00Z">
              <w:r>
                <w:rPr>
                  <w:rFonts w:ascii="Arial" w:hAnsi="Arial"/>
                </w:rPr>
                <w:t>NOTE: Tool Runner is now on the approved tool list in the test repository—see [Test_Repo_Name]\pylib\runner\config.json to verify</w:t>
              </w:r>
            </w:ins>
            <w:del w:id="387" w:author="Christian Hall" w:date="2020-02-06T14:17:00Z">
              <w:r w:rsidDel="009372F9">
                <w:rPr>
                  <w:rFonts w:ascii="Arial" w:hAnsi="Arial"/>
                </w:rPr>
                <w:delText xml:space="preserve">Verify that [Testing_Directory] \runner_ATC-4_logfile.txt documents that Tool Runner QA Status is TEST </w:delText>
              </w:r>
            </w:del>
          </w:p>
          <w:p w14:paraId="032FA62F" w14:textId="55DFEE6D" w:rsidR="00963AA7" w:rsidDel="009372F9" w:rsidRDefault="00963AA7" w:rsidP="00963AA7">
            <w:pPr>
              <w:pStyle w:val="H1bodytext"/>
              <w:spacing w:after="0"/>
              <w:ind w:left="0"/>
              <w:rPr>
                <w:del w:id="388" w:author="Christian Hall" w:date="2020-02-06T14:17:00Z"/>
                <w:rFonts w:ascii="Arial" w:hAnsi="Arial"/>
              </w:rPr>
            </w:pPr>
          </w:p>
          <w:p w14:paraId="68DE9C0A" w14:textId="6982494A" w:rsidR="00963AA7" w:rsidRDefault="00963AA7" w:rsidP="00963AA7">
            <w:pPr>
              <w:pStyle w:val="H1bodytext"/>
              <w:spacing w:after="0"/>
              <w:ind w:left="0"/>
              <w:rPr>
                <w:rFonts w:ascii="Arial" w:hAnsi="Arial"/>
              </w:rPr>
            </w:pPr>
            <w:del w:id="389" w:author="Christian Hall" w:date="2020-02-06T14:17:00Z">
              <w:r w:rsidDel="009372F9">
                <w:rPr>
                  <w:rFonts w:ascii="Arial" w:hAnsi="Arial"/>
                </w:rPr>
                <w:delText>NOTE: Tool Runner is not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tcPr>
          <w:p w14:paraId="3F151282" w14:textId="14A04186" w:rsidR="00963AA7" w:rsidRDefault="00963AA7" w:rsidP="00963AA7">
            <w:pPr>
              <w:pStyle w:val="H1bodytext"/>
              <w:spacing w:after="0"/>
              <w:ind w:left="0"/>
              <w:jc w:val="center"/>
              <w:rPr>
                <w:rFonts w:ascii="Arial" w:hAnsi="Arial"/>
              </w:rPr>
            </w:pPr>
            <w:r>
              <w:rPr>
                <w:rFonts w:ascii="Arial" w:hAnsi="Arial"/>
              </w:rPr>
              <w:t>Pass</w:t>
            </w:r>
          </w:p>
        </w:tc>
      </w:tr>
      <w:tr w:rsidR="00963AA7" w14:paraId="25817FF4" w14:textId="77777777" w:rsidTr="006C2A41">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963AA7" w:rsidRDefault="00963AA7" w:rsidP="00963AA7">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43BBD56F" w14:textId="77777777" w:rsidR="00963AA7" w:rsidRDefault="00963AA7" w:rsidP="00963AA7">
            <w:pPr>
              <w:pStyle w:val="H1bodytext"/>
              <w:spacing w:after="0"/>
              <w:ind w:left="0"/>
              <w:rPr>
                <w:ins w:id="390" w:author="Christian Hall" w:date="2020-02-06T14:17:00Z"/>
                <w:rFonts w:ascii="Arial" w:hAnsi="Arial"/>
              </w:rPr>
            </w:pPr>
            <w:ins w:id="391" w:author="Christian Hall" w:date="2020-02-06T14:17:00Z">
              <w:r>
                <w:rPr>
                  <w:rFonts w:ascii="Arial" w:hAnsi="Arial"/>
                </w:rPr>
                <w:t xml:space="preserve">Verify that [Testing_Directory]\runner_ATC-1_logfile.txt documents that the </w:t>
              </w:r>
              <w:r w:rsidRPr="002C7CD1">
                <w:rPr>
                  <w:rFonts w:ascii="Arial" w:hAnsi="Arial"/>
                  <w:b/>
                  <w:bCs/>
                </w:rPr>
                <w:t>Invoked tool</w:t>
              </w:r>
              <w:r>
                <w:rPr>
                  <w:rFonts w:ascii="Arial" w:hAnsi="Arial"/>
                </w:rPr>
                <w:t xml:space="preserve"> QA Status is QUALIFIED </w:t>
              </w:r>
            </w:ins>
          </w:p>
          <w:p w14:paraId="17F7E4BC" w14:textId="77777777" w:rsidR="00963AA7" w:rsidRDefault="00963AA7" w:rsidP="00963AA7">
            <w:pPr>
              <w:pStyle w:val="H1bodytext"/>
              <w:spacing w:after="0"/>
              <w:ind w:left="0"/>
              <w:rPr>
                <w:ins w:id="392" w:author="Christian Hall" w:date="2020-02-06T14:17:00Z"/>
                <w:rFonts w:ascii="Arial" w:hAnsi="Arial"/>
              </w:rPr>
            </w:pPr>
          </w:p>
          <w:p w14:paraId="670D6B42" w14:textId="1C0EB8DF" w:rsidR="00963AA7" w:rsidDel="009372F9" w:rsidRDefault="00963AA7" w:rsidP="00963AA7">
            <w:pPr>
              <w:pStyle w:val="H1bodytext"/>
              <w:spacing w:after="0"/>
              <w:ind w:left="0"/>
              <w:rPr>
                <w:del w:id="393" w:author="Christian Hall" w:date="2020-02-06T14:17:00Z"/>
                <w:rFonts w:ascii="Arial" w:hAnsi="Arial"/>
              </w:rPr>
            </w:pPr>
            <w:ins w:id="394" w:author="Christian Hall" w:date="2020-02-06T14:17:00Z">
              <w:r>
                <w:rPr>
                  <w:rFonts w:ascii="Arial" w:hAnsi="Arial"/>
                </w:rPr>
                <w:t>NOTE: Invoked tool is on the approved tool list in the test repository—see [Test_Repo_Name]\pylib\runner\config.json to verify</w:t>
              </w:r>
            </w:ins>
            <w:del w:id="395" w:author="Christian Hall" w:date="2020-02-06T14:17:00Z">
              <w:r w:rsidDel="009372F9">
                <w:rPr>
                  <w:rFonts w:ascii="Arial" w:hAnsi="Arial"/>
                </w:rPr>
                <w:delText xml:space="preserve">Verify that [Testing_Directory] \runner_ATC-4_logfile.txt documents that the invoked tool QA Status is QUALIFIED </w:delText>
              </w:r>
            </w:del>
          </w:p>
          <w:p w14:paraId="08D8ADD4" w14:textId="10372057" w:rsidR="00963AA7" w:rsidDel="009372F9" w:rsidRDefault="00963AA7" w:rsidP="00963AA7">
            <w:pPr>
              <w:pStyle w:val="H1bodytext"/>
              <w:spacing w:after="0"/>
              <w:ind w:left="0"/>
              <w:rPr>
                <w:del w:id="396" w:author="Christian Hall" w:date="2020-02-06T14:17:00Z"/>
                <w:rFonts w:ascii="Arial" w:hAnsi="Arial"/>
              </w:rPr>
            </w:pPr>
          </w:p>
          <w:p w14:paraId="5A965BBE" w14:textId="3FA8A482" w:rsidR="00963AA7" w:rsidRDefault="00963AA7" w:rsidP="00963AA7">
            <w:pPr>
              <w:pStyle w:val="H1bodytext"/>
              <w:spacing w:after="0"/>
              <w:ind w:left="0"/>
              <w:rPr>
                <w:rFonts w:ascii="Arial" w:hAnsi="Arial"/>
              </w:rPr>
            </w:pPr>
            <w:del w:id="397" w:author="Christian Hall" w:date="2020-02-06T14:17:00Z">
              <w:r w:rsidDel="009372F9">
                <w:rPr>
                  <w:rFonts w:ascii="Arial" w:hAnsi="Arial"/>
                </w:rPr>
                <w:delText>NOTE: Invoked tool is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tcPr>
          <w:p w14:paraId="554A7BF0" w14:textId="31E47609" w:rsidR="00963AA7" w:rsidRDefault="00963AA7" w:rsidP="00963AA7">
            <w:pPr>
              <w:pStyle w:val="H1bodytext"/>
              <w:spacing w:after="0"/>
              <w:ind w:left="0"/>
              <w:jc w:val="center"/>
              <w:rPr>
                <w:rFonts w:ascii="Arial" w:hAnsi="Arial"/>
              </w:rPr>
            </w:pPr>
            <w:r>
              <w:rPr>
                <w:rFonts w:ascii="Arial" w:hAnsi="Arial"/>
              </w:rPr>
              <w:t>Pass</w:t>
            </w:r>
          </w:p>
        </w:tc>
      </w:tr>
      <w:tr w:rsidR="006C2A41" w14:paraId="48368124" w14:textId="77777777" w:rsidTr="006B6AA3">
        <w:trPr>
          <w:trHeight w:val="683"/>
          <w:ins w:id="398" w:author="Christian Hall" w:date="2020-02-06T14:27:00Z"/>
        </w:trPr>
        <w:tc>
          <w:tcPr>
            <w:tcW w:w="0" w:type="auto"/>
            <w:vMerge w:val="restart"/>
            <w:tcBorders>
              <w:top w:val="single" w:sz="4" w:space="0" w:color="auto"/>
              <w:left w:val="single" w:sz="4" w:space="0" w:color="auto"/>
              <w:right w:val="single" w:sz="4" w:space="0" w:color="auto"/>
            </w:tcBorders>
            <w:vAlign w:val="center"/>
          </w:tcPr>
          <w:p w14:paraId="1167C2A3" w14:textId="2D24FCF3" w:rsidR="006C2A41" w:rsidRDefault="006C2A41" w:rsidP="00755A0B">
            <w:pPr>
              <w:rPr>
                <w:ins w:id="399" w:author="Christian Hall" w:date="2020-02-06T14:27:00Z"/>
                <w:rFonts w:ascii="Arial" w:hAnsi="Arial"/>
                <w:i/>
                <w:iCs/>
                <w:sz w:val="22"/>
                <w:szCs w:val="20"/>
              </w:rPr>
            </w:pPr>
            <w:ins w:id="400" w:author="Christian Hall" w:date="2020-02-06T14:27:00Z">
              <w:r>
                <w:rPr>
                  <w:rFonts w:ascii="Arial" w:hAnsi="Arial"/>
                  <w:i/>
                  <w:iCs/>
                </w:rPr>
                <w:t>CACIE-runner.py-TC</w:t>
              </w:r>
              <w:r w:rsidRPr="00F75E9F">
                <w:rPr>
                  <w:rFonts w:ascii="Arial" w:hAnsi="Arial"/>
                  <w:i/>
                  <w:iCs/>
                </w:rPr>
                <w:t>-</w:t>
              </w:r>
              <w:r>
                <w:rPr>
                  <w:rFonts w:ascii="Arial" w:hAnsi="Arial"/>
                  <w:i/>
                  <w:iCs/>
                </w:rPr>
                <w:t>5</w:t>
              </w:r>
            </w:ins>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D12759A" w14:textId="4FC148D7" w:rsidR="006C2A41" w:rsidRDefault="006C2A41">
            <w:pPr>
              <w:pStyle w:val="H1bodytext"/>
              <w:spacing w:after="0"/>
              <w:ind w:left="0"/>
              <w:rPr>
                <w:ins w:id="401" w:author="Christian Hall" w:date="2020-02-06T14:27:00Z"/>
                <w:rFonts w:ascii="Arial" w:hAnsi="Arial"/>
              </w:rPr>
              <w:pPrChange w:id="402" w:author="Christian Hall" w:date="2020-02-06T14:31:00Z">
                <w:pPr>
                  <w:pStyle w:val="H1bodytext"/>
                  <w:spacing w:after="0"/>
                  <w:ind w:left="0"/>
                  <w:jc w:val="center"/>
                </w:pPr>
              </w:pPrChange>
            </w:pPr>
            <w:ins w:id="403" w:author="Christian Hall" w:date="2020-02-06T14:27:00Z">
              <w:r>
                <w:rPr>
                  <w:rFonts w:ascii="Arial" w:hAnsi="Arial"/>
                </w:rPr>
                <w:t>Navigate to [Testing Directory]\ca-surf-test\</w:t>
              </w:r>
            </w:ins>
          </w:p>
        </w:tc>
      </w:tr>
      <w:tr w:rsidR="006C2A41" w14:paraId="2E94530B" w14:textId="77777777" w:rsidTr="006C2A41">
        <w:trPr>
          <w:trHeight w:val="1538"/>
          <w:ins w:id="404" w:author="Christian Hall" w:date="2020-02-06T14:27:00Z"/>
        </w:trPr>
        <w:tc>
          <w:tcPr>
            <w:tcW w:w="0" w:type="auto"/>
            <w:vMerge/>
            <w:tcBorders>
              <w:left w:val="single" w:sz="4" w:space="0" w:color="auto"/>
              <w:right w:val="single" w:sz="4" w:space="0" w:color="auto"/>
            </w:tcBorders>
            <w:vAlign w:val="center"/>
          </w:tcPr>
          <w:p w14:paraId="25017886" w14:textId="77777777" w:rsidR="006C2A41" w:rsidRDefault="006C2A41" w:rsidP="00755A0B">
            <w:pPr>
              <w:rPr>
                <w:ins w:id="405" w:author="Christian Hall" w:date="2020-02-06T14:27: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0AC9F03" w14:textId="77777777" w:rsidR="006C2A41" w:rsidRDefault="006C2A41" w:rsidP="00755A0B">
            <w:pPr>
              <w:pStyle w:val="H1bodytext"/>
              <w:spacing w:after="0"/>
              <w:ind w:left="0"/>
              <w:rPr>
                <w:ins w:id="406" w:author="Christian Hall" w:date="2020-02-06T14:27:00Z"/>
                <w:rFonts w:ascii="Arial" w:hAnsi="Arial"/>
              </w:rPr>
            </w:pPr>
            <w:ins w:id="407" w:author="Christian Hall" w:date="2020-02-06T14:27:00Z">
              <w:r>
                <w:rPr>
                  <w:rFonts w:ascii="Arial" w:hAnsi="Arial"/>
                </w:rPr>
                <w:t>Run the tool runner in “manual mode” by invoking runner_run_ATC-5.[sh][bat]:</w:t>
              </w:r>
              <w:r>
                <w:rPr>
                  <w:rFonts w:ascii="Arial" w:hAnsi="Arial"/>
                </w:rPr>
                <w:br/>
              </w:r>
              <w:r>
                <w:rPr>
                  <w:rFonts w:ascii="Arial" w:hAnsi="Arial"/>
                </w:rPr>
                <w:br/>
                <w:t>enter the following command:</w:t>
              </w:r>
            </w:ins>
          </w:p>
          <w:p w14:paraId="02D488E4" w14:textId="695CF780" w:rsidR="006C2A41" w:rsidRDefault="006C2A41" w:rsidP="00755A0B">
            <w:pPr>
              <w:pStyle w:val="H1bodytext"/>
              <w:spacing w:after="0"/>
              <w:ind w:left="0"/>
              <w:jc w:val="center"/>
              <w:rPr>
                <w:ins w:id="408" w:author="Christian Hall" w:date="2020-02-06T14:27:00Z"/>
                <w:rFonts w:ascii="Arial" w:hAnsi="Arial"/>
              </w:rPr>
            </w:pPr>
            <w:ins w:id="409" w:author="Christian Hall" w:date="2020-02-06T14:27:00Z">
              <w:r>
                <w:rPr>
                  <w:rFonts w:ascii="Arial" w:hAnsi="Arial"/>
                </w:rPr>
                <w:t>./runner_run_ATC-5.[sh][bat]</w:t>
              </w:r>
            </w:ins>
          </w:p>
        </w:tc>
      </w:tr>
      <w:tr w:rsidR="00755A0B" w14:paraId="446BF4C1" w14:textId="77777777" w:rsidTr="006C2A41">
        <w:trPr>
          <w:trHeight w:val="1538"/>
          <w:ins w:id="410" w:author="Christian Hall" w:date="2020-02-06T14:27:00Z"/>
        </w:trPr>
        <w:tc>
          <w:tcPr>
            <w:tcW w:w="0" w:type="auto"/>
            <w:vMerge/>
            <w:tcBorders>
              <w:left w:val="single" w:sz="4" w:space="0" w:color="auto"/>
              <w:bottom w:val="single" w:sz="4" w:space="0" w:color="auto"/>
              <w:right w:val="single" w:sz="4" w:space="0" w:color="auto"/>
            </w:tcBorders>
            <w:vAlign w:val="center"/>
          </w:tcPr>
          <w:p w14:paraId="0E9D2668" w14:textId="77777777" w:rsidR="00755A0B" w:rsidRDefault="00755A0B" w:rsidP="00755A0B">
            <w:pPr>
              <w:rPr>
                <w:ins w:id="411" w:author="Christian Hall" w:date="2020-02-06T14:27: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
          <w:p w14:paraId="7C997A49" w14:textId="77777777" w:rsidR="00755A0B" w:rsidRDefault="00755A0B" w:rsidP="00755A0B">
            <w:pPr>
              <w:pStyle w:val="H1bodytext"/>
              <w:spacing w:after="0"/>
              <w:ind w:left="0"/>
              <w:rPr>
                <w:ins w:id="412" w:author="Christian Hall" w:date="2020-02-06T14:27:00Z"/>
                <w:rFonts w:ascii="Arial" w:hAnsi="Arial"/>
              </w:rPr>
            </w:pPr>
            <w:ins w:id="413" w:author="Christian Hall" w:date="2020-02-06T14:27:00Z">
              <w:r>
                <w:rPr>
                  <w:rFonts w:ascii="Arial" w:hAnsi="Arial"/>
                </w:rPr>
                <w:t xml:space="preserve">Verify </w:t>
              </w:r>
              <w:r w:rsidRPr="00BD73B8">
                <w:rPr>
                  <w:rFonts w:ascii="Arial" w:hAnsi="Arial"/>
                </w:rPr>
                <w:t>that [Testing_Directory] \runner_ATC-</w:t>
              </w:r>
              <w:r>
                <w:rPr>
                  <w:rFonts w:ascii="Arial" w:hAnsi="Arial"/>
                </w:rPr>
                <w:t>5</w:t>
              </w:r>
              <w:r w:rsidRPr="00BD73B8">
                <w:rPr>
                  <w:rFonts w:ascii="Arial" w:hAnsi="Arial"/>
                </w:rPr>
                <w:t>_logfile.txt documen</w:t>
              </w:r>
              <w:r>
                <w:rPr>
                  <w:rFonts w:ascii="Arial" w:hAnsi="Arial"/>
                </w:rPr>
                <w:t>ts that the tool was run in manual mode:</w:t>
              </w:r>
            </w:ins>
          </w:p>
          <w:p w14:paraId="3DD71529" w14:textId="26F52B1F" w:rsidR="00755A0B" w:rsidRDefault="00755A0B" w:rsidP="00755A0B">
            <w:pPr>
              <w:pStyle w:val="H1bodytext"/>
              <w:spacing w:after="0"/>
              <w:ind w:left="0"/>
              <w:rPr>
                <w:ins w:id="414" w:author="Christian Hall" w:date="2020-02-06T14:27:00Z"/>
                <w:rFonts w:ascii="Arial" w:hAnsi="Arial"/>
              </w:rPr>
            </w:pPr>
            <w:ins w:id="415" w:author="Christian Hall" w:date="2020-02-06T14:27:00Z">
              <w:r>
                <w:rPr>
                  <w:rFonts w:ascii="Arial" w:hAnsi="Arial"/>
                </w:rPr>
                <w:t>the message “Manual Mode Works” is present</w:t>
              </w:r>
            </w:ins>
          </w:p>
        </w:tc>
        <w:tc>
          <w:tcPr>
            <w:tcW w:w="1396" w:type="dxa"/>
            <w:tcBorders>
              <w:top w:val="single" w:sz="4" w:space="0" w:color="auto"/>
              <w:left w:val="single" w:sz="4" w:space="0" w:color="auto"/>
              <w:bottom w:val="single" w:sz="4" w:space="0" w:color="auto"/>
              <w:right w:val="single" w:sz="4" w:space="0" w:color="auto"/>
            </w:tcBorders>
            <w:vAlign w:val="center"/>
          </w:tcPr>
          <w:p w14:paraId="7F539444" w14:textId="5F24590E" w:rsidR="00755A0B" w:rsidRDefault="006C2A41" w:rsidP="00755A0B">
            <w:pPr>
              <w:pStyle w:val="H1bodytext"/>
              <w:spacing w:after="0"/>
              <w:ind w:left="0"/>
              <w:jc w:val="center"/>
              <w:rPr>
                <w:ins w:id="416" w:author="Christian Hall" w:date="2020-02-06T14:27:00Z"/>
                <w:rFonts w:ascii="Arial" w:hAnsi="Arial"/>
              </w:rPr>
            </w:pPr>
            <w:ins w:id="417" w:author="Christian Hall" w:date="2020-02-06T14:31:00Z">
              <w:r>
                <w:rPr>
                  <w:rFonts w:ascii="Arial" w:hAnsi="Arial"/>
                </w:rPr>
                <w:t>Pass</w:t>
              </w:r>
            </w:ins>
          </w:p>
        </w:tc>
      </w:tr>
      <w:tr w:rsidR="006C2A41" w14:paraId="5CDC0530" w14:textId="77777777" w:rsidTr="006C2A41">
        <w:tblPrEx>
          <w:tblW w:w="0" w:type="auto"/>
          <w:tblInd w:w="720" w:type="dxa"/>
          <w:tblPrExChange w:id="418" w:author="Christian Hall" w:date="2020-02-06T14:32:00Z">
            <w:tblPrEx>
              <w:tblW w:w="0" w:type="auto"/>
              <w:tblInd w:w="720" w:type="dxa"/>
            </w:tblPrEx>
          </w:tblPrExChange>
        </w:tblPrEx>
        <w:trPr>
          <w:trHeight w:val="872"/>
          <w:ins w:id="419" w:author="Christian Hall" w:date="2020-02-06T14:27:00Z"/>
          <w:trPrChange w:id="420" w:author="Christian Hall" w:date="2020-02-06T14:32:00Z">
            <w:trPr>
              <w:gridBefore w:val="1"/>
              <w:trHeight w:val="953"/>
            </w:trPr>
          </w:trPrChange>
        </w:trPr>
        <w:tc>
          <w:tcPr>
            <w:tcW w:w="0" w:type="auto"/>
            <w:vMerge w:val="restart"/>
            <w:tcBorders>
              <w:top w:val="single" w:sz="4" w:space="0" w:color="auto"/>
              <w:left w:val="single" w:sz="4" w:space="0" w:color="auto"/>
              <w:right w:val="single" w:sz="4" w:space="0" w:color="auto"/>
            </w:tcBorders>
            <w:vAlign w:val="center"/>
            <w:tcPrChange w:id="421" w:author="Christian Hall" w:date="2020-02-06T14:32:00Z">
              <w:tcPr>
                <w:tcW w:w="0" w:type="auto"/>
                <w:gridSpan w:val="3"/>
                <w:vMerge w:val="restart"/>
                <w:tcBorders>
                  <w:top w:val="single" w:sz="4" w:space="0" w:color="auto"/>
                  <w:left w:val="single" w:sz="4" w:space="0" w:color="auto"/>
                  <w:right w:val="single" w:sz="4" w:space="0" w:color="auto"/>
                </w:tcBorders>
                <w:vAlign w:val="center"/>
              </w:tcPr>
            </w:tcPrChange>
          </w:tcPr>
          <w:p w14:paraId="7FBFF79F" w14:textId="77777777" w:rsidR="006C2A41" w:rsidRDefault="006C2A41" w:rsidP="00755A0B">
            <w:pPr>
              <w:pStyle w:val="H1bodytext"/>
              <w:spacing w:after="0"/>
              <w:ind w:left="0"/>
              <w:jc w:val="center"/>
              <w:rPr>
                <w:ins w:id="422" w:author="Christian Hall" w:date="2020-02-06T14:27:00Z"/>
                <w:rFonts w:ascii="Arial" w:hAnsi="Arial"/>
              </w:rPr>
            </w:pPr>
            <w:ins w:id="423" w:author="Christian Hall" w:date="2020-02-06T14:27:00Z">
              <w:r>
                <w:rPr>
                  <w:rFonts w:ascii="Arial" w:hAnsi="Arial"/>
                  <w:i/>
                  <w:iCs/>
                </w:rPr>
                <w:t>CACIE-runner.py-TC</w:t>
              </w:r>
              <w:r w:rsidRPr="00F75E9F">
                <w:rPr>
                  <w:rFonts w:ascii="Arial" w:hAnsi="Arial"/>
                  <w:i/>
                  <w:iCs/>
                </w:rPr>
                <w:t>-</w:t>
              </w:r>
              <w:r>
                <w:rPr>
                  <w:rFonts w:ascii="Arial" w:hAnsi="Arial"/>
                  <w:i/>
                  <w:iCs/>
                </w:rPr>
                <w:t>6</w:t>
              </w:r>
            </w:ins>
          </w:p>
          <w:p w14:paraId="001F3581" w14:textId="77777777" w:rsidR="006C2A41" w:rsidRDefault="006C2A41" w:rsidP="00755A0B">
            <w:pPr>
              <w:rPr>
                <w:ins w:id="424" w:author="Christian Hall" w:date="2020-02-06T14:27: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Change w:id="425" w:author="Christian Hall" w:date="2020-02-06T14:32:00Z">
              <w:tcPr>
                <w:tcW w:w="6731" w:type="dxa"/>
                <w:gridSpan w:val="4"/>
                <w:tcBorders>
                  <w:top w:val="single" w:sz="4" w:space="0" w:color="auto"/>
                  <w:left w:val="single" w:sz="4" w:space="0" w:color="auto"/>
                  <w:bottom w:val="single" w:sz="4" w:space="0" w:color="auto"/>
                  <w:right w:val="single" w:sz="4" w:space="0" w:color="auto"/>
                </w:tcBorders>
                <w:vAlign w:val="center"/>
              </w:tcPr>
            </w:tcPrChange>
          </w:tcPr>
          <w:p w14:paraId="63916BA8" w14:textId="7A9AC3B0" w:rsidR="006C2A41" w:rsidRDefault="006C2A41">
            <w:pPr>
              <w:pStyle w:val="H1bodytext"/>
              <w:spacing w:after="0"/>
              <w:ind w:left="0"/>
              <w:rPr>
                <w:ins w:id="426" w:author="Christian Hall" w:date="2020-02-06T14:27:00Z"/>
                <w:rFonts w:ascii="Arial" w:hAnsi="Arial"/>
              </w:rPr>
              <w:pPrChange w:id="427" w:author="Christian Hall" w:date="2020-02-06T14:31:00Z">
                <w:pPr>
                  <w:pStyle w:val="H1bodytext"/>
                  <w:spacing w:after="0"/>
                  <w:ind w:left="0"/>
                  <w:jc w:val="center"/>
                </w:pPr>
              </w:pPrChange>
            </w:pPr>
            <w:ins w:id="428" w:author="Christian Hall" w:date="2020-02-06T14:27:00Z">
              <w:r>
                <w:rPr>
                  <w:rFonts w:ascii="Arial" w:hAnsi="Arial"/>
                </w:rPr>
                <w:t>Navigate to [Testing Directory]\ca-surf-test\</w:t>
              </w:r>
            </w:ins>
          </w:p>
        </w:tc>
      </w:tr>
      <w:tr w:rsidR="006C2A41" w14:paraId="7FA9DFB7" w14:textId="77777777" w:rsidTr="006C2A41">
        <w:trPr>
          <w:trHeight w:val="2060"/>
          <w:ins w:id="429" w:author="Christian Hall" w:date="2020-02-06T14:27:00Z"/>
        </w:trPr>
        <w:tc>
          <w:tcPr>
            <w:tcW w:w="0" w:type="auto"/>
            <w:vMerge/>
            <w:tcBorders>
              <w:left w:val="single" w:sz="4" w:space="0" w:color="auto"/>
              <w:right w:val="single" w:sz="4" w:space="0" w:color="auto"/>
            </w:tcBorders>
            <w:vAlign w:val="center"/>
          </w:tcPr>
          <w:p w14:paraId="078D3417" w14:textId="77777777" w:rsidR="006C2A41" w:rsidRDefault="006C2A41" w:rsidP="00755A0B">
            <w:pPr>
              <w:pStyle w:val="H1bodytext"/>
              <w:spacing w:after="0"/>
              <w:ind w:left="0"/>
              <w:jc w:val="center"/>
              <w:rPr>
                <w:ins w:id="430" w:author="Christian Hall" w:date="2020-02-06T14:27: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AE77AB8" w14:textId="77777777" w:rsidR="006C2A41" w:rsidRDefault="006C2A41" w:rsidP="00755A0B">
            <w:pPr>
              <w:pStyle w:val="H1bodytext"/>
              <w:spacing w:after="0"/>
              <w:ind w:left="0"/>
              <w:rPr>
                <w:ins w:id="431" w:author="Christian Hall" w:date="2020-02-06T14:27:00Z"/>
                <w:rFonts w:ascii="Arial" w:hAnsi="Arial"/>
              </w:rPr>
            </w:pPr>
            <w:ins w:id="432" w:author="Christian Hall" w:date="2020-02-06T14:27:00Z">
              <w:r>
                <w:rPr>
                  <w:rFonts w:ascii="Arial" w:hAnsi="Arial"/>
                </w:rPr>
                <w:t>Run the tool runner in “virtual mode” by invoking runner_run_ATC-6.[sh][bat]:</w:t>
              </w:r>
            </w:ins>
          </w:p>
          <w:p w14:paraId="1D5BD098" w14:textId="77777777" w:rsidR="006C2A41" w:rsidRDefault="006C2A41" w:rsidP="00755A0B">
            <w:pPr>
              <w:pStyle w:val="H1bodytext"/>
              <w:spacing w:after="0"/>
              <w:ind w:left="0"/>
              <w:rPr>
                <w:ins w:id="433" w:author="Christian Hall" w:date="2020-02-06T14:27:00Z"/>
                <w:rFonts w:ascii="Arial" w:hAnsi="Arial"/>
              </w:rPr>
            </w:pPr>
          </w:p>
          <w:p w14:paraId="665E127C" w14:textId="77777777" w:rsidR="006C2A41" w:rsidRDefault="006C2A41" w:rsidP="00755A0B">
            <w:pPr>
              <w:pStyle w:val="H1bodytext"/>
              <w:spacing w:after="0"/>
              <w:ind w:left="0"/>
              <w:rPr>
                <w:ins w:id="434" w:author="Christian Hall" w:date="2020-02-06T14:27:00Z"/>
                <w:rFonts w:ascii="Arial" w:hAnsi="Arial"/>
              </w:rPr>
            </w:pPr>
            <w:ins w:id="435" w:author="Christian Hall" w:date="2020-02-06T14:27:00Z">
              <w:r>
                <w:rPr>
                  <w:rFonts w:ascii="Arial" w:hAnsi="Arial"/>
                </w:rPr>
                <w:t>Enter the following command:</w:t>
              </w:r>
            </w:ins>
          </w:p>
          <w:p w14:paraId="4E6B2651" w14:textId="41F812E3" w:rsidR="006C2A41" w:rsidRDefault="006C2A41" w:rsidP="00755A0B">
            <w:pPr>
              <w:pStyle w:val="H1bodytext"/>
              <w:spacing w:after="0"/>
              <w:ind w:left="0"/>
              <w:jc w:val="center"/>
              <w:rPr>
                <w:ins w:id="436" w:author="Christian Hall" w:date="2020-02-06T14:27:00Z"/>
                <w:rFonts w:ascii="Arial" w:hAnsi="Arial"/>
              </w:rPr>
            </w:pPr>
            <w:ins w:id="437" w:author="Christian Hall" w:date="2020-02-06T14:27:00Z">
              <w:r>
                <w:rPr>
                  <w:rFonts w:ascii="Arial" w:hAnsi="Arial"/>
                </w:rPr>
                <w:t xml:space="preserve">    ./runner_run_ATC-6.[sh][bat]</w:t>
              </w:r>
            </w:ins>
          </w:p>
        </w:tc>
      </w:tr>
      <w:tr w:rsidR="00755A0B" w14:paraId="23B533B0" w14:textId="77777777" w:rsidTr="006C2A41">
        <w:tblPrEx>
          <w:tblW w:w="0" w:type="auto"/>
          <w:tblInd w:w="720" w:type="dxa"/>
          <w:tblPrExChange w:id="438" w:author="Christian Hall" w:date="2020-02-06T14:31:00Z">
            <w:tblPrEx>
              <w:tblW w:w="0" w:type="auto"/>
              <w:tblInd w:w="720" w:type="dxa"/>
            </w:tblPrEx>
          </w:tblPrExChange>
        </w:tblPrEx>
        <w:trPr>
          <w:trHeight w:val="1997"/>
          <w:ins w:id="439" w:author="Christian Hall" w:date="2020-02-06T14:27:00Z"/>
          <w:trPrChange w:id="440" w:author="Christian Hall" w:date="2020-02-06T14:31:00Z">
            <w:trPr>
              <w:gridBefore w:val="1"/>
              <w:trHeight w:val="1538"/>
            </w:trPr>
          </w:trPrChange>
        </w:trPr>
        <w:tc>
          <w:tcPr>
            <w:tcW w:w="0" w:type="auto"/>
            <w:vMerge/>
            <w:tcBorders>
              <w:left w:val="single" w:sz="4" w:space="0" w:color="auto"/>
              <w:right w:val="single" w:sz="4" w:space="0" w:color="auto"/>
            </w:tcBorders>
            <w:vAlign w:val="center"/>
            <w:tcPrChange w:id="441" w:author="Christian Hall" w:date="2020-02-06T14:31:00Z">
              <w:tcPr>
                <w:tcW w:w="0" w:type="auto"/>
                <w:vMerge/>
                <w:tcBorders>
                  <w:left w:val="single" w:sz="4" w:space="0" w:color="auto"/>
                  <w:right w:val="single" w:sz="4" w:space="0" w:color="auto"/>
                </w:tcBorders>
                <w:vAlign w:val="center"/>
              </w:tcPr>
            </w:tcPrChange>
          </w:tcPr>
          <w:p w14:paraId="4CA2F767" w14:textId="77777777" w:rsidR="00755A0B" w:rsidRDefault="00755A0B" w:rsidP="00755A0B">
            <w:pPr>
              <w:pStyle w:val="H1bodytext"/>
              <w:spacing w:after="0"/>
              <w:ind w:left="0"/>
              <w:jc w:val="center"/>
              <w:rPr>
                <w:ins w:id="442" w:author="Christian Hall" w:date="2020-02-06T14:27: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Change w:id="443" w:author="Christian Hall" w:date="2020-02-06T14:31:00Z">
              <w:tcPr>
                <w:tcW w:w="5546" w:type="dxa"/>
                <w:gridSpan w:val="3"/>
                <w:tcBorders>
                  <w:top w:val="single" w:sz="4" w:space="0" w:color="auto"/>
                  <w:left w:val="single" w:sz="4" w:space="0" w:color="auto"/>
                  <w:bottom w:val="single" w:sz="4" w:space="0" w:color="auto"/>
                  <w:right w:val="single" w:sz="4" w:space="0" w:color="auto"/>
                </w:tcBorders>
                <w:vAlign w:val="center"/>
              </w:tcPr>
            </w:tcPrChange>
          </w:tcPr>
          <w:p w14:paraId="22F9F5DF" w14:textId="798CB9F4" w:rsidR="00755A0B" w:rsidRDefault="00755A0B" w:rsidP="00755A0B">
            <w:pPr>
              <w:pStyle w:val="H1bodytext"/>
              <w:spacing w:after="0"/>
              <w:ind w:left="0"/>
              <w:rPr>
                <w:ins w:id="444" w:author="Christian Hall" w:date="2020-02-06T14:27:00Z"/>
                <w:rFonts w:ascii="Arial" w:hAnsi="Arial"/>
              </w:rPr>
            </w:pPr>
            <w:ins w:id="445" w:author="Christian Hall" w:date="2020-02-06T14:27:00Z">
              <w:r>
                <w:rPr>
                  <w:rFonts w:ascii="Arial" w:hAnsi="Arial"/>
                </w:rPr>
                <w:t>Verify that [Testing_Directory] \runner_ATC-6_logfile.txt documents that the tool was run in virtual mode by checking that the output contains a line with the phrase:</w:t>
              </w:r>
              <w:r>
                <w:rPr>
                  <w:rFonts w:ascii="Arial" w:hAnsi="Arial"/>
                </w:rPr>
                <w:br/>
              </w:r>
              <w:r>
                <w:rPr>
                  <w:rFonts w:ascii="Arial" w:hAnsi="Arial"/>
                </w:rPr>
                <w:br/>
                <w:t>Virtual Mode: Command … not executed</w:t>
              </w:r>
              <w:r>
                <w:rPr>
                  <w:rFonts w:ascii="Arial" w:hAnsi="Arial"/>
                </w:rPr>
                <w:br/>
              </w:r>
              <w:r>
                <w:rPr>
                  <w:rFonts w:ascii="Arial" w:hAnsi="Arial"/>
                </w:rPr>
                <w:br/>
                <w:t>where … is additional text</w:t>
              </w:r>
            </w:ins>
          </w:p>
        </w:tc>
        <w:tc>
          <w:tcPr>
            <w:tcW w:w="1396" w:type="dxa"/>
            <w:tcBorders>
              <w:top w:val="single" w:sz="4" w:space="0" w:color="auto"/>
              <w:left w:val="single" w:sz="4" w:space="0" w:color="auto"/>
              <w:bottom w:val="single" w:sz="4" w:space="0" w:color="auto"/>
              <w:right w:val="single" w:sz="4" w:space="0" w:color="auto"/>
            </w:tcBorders>
            <w:vAlign w:val="center"/>
            <w:tcPrChange w:id="446" w:author="Christian Hall" w:date="2020-02-06T14:31:00Z">
              <w:tcPr>
                <w:tcW w:w="1416" w:type="dxa"/>
                <w:gridSpan w:val="3"/>
                <w:tcBorders>
                  <w:top w:val="single" w:sz="4" w:space="0" w:color="auto"/>
                  <w:left w:val="single" w:sz="4" w:space="0" w:color="auto"/>
                  <w:bottom w:val="single" w:sz="4" w:space="0" w:color="auto"/>
                  <w:right w:val="single" w:sz="4" w:space="0" w:color="auto"/>
                </w:tcBorders>
                <w:vAlign w:val="center"/>
              </w:tcPr>
            </w:tcPrChange>
          </w:tcPr>
          <w:p w14:paraId="6A5A427A" w14:textId="51DE4A62" w:rsidR="00755A0B" w:rsidRDefault="006C2A41" w:rsidP="00755A0B">
            <w:pPr>
              <w:pStyle w:val="H1bodytext"/>
              <w:spacing w:after="0"/>
              <w:ind w:left="0"/>
              <w:jc w:val="center"/>
              <w:rPr>
                <w:ins w:id="447" w:author="Christian Hall" w:date="2020-02-06T14:27:00Z"/>
                <w:rFonts w:ascii="Arial" w:hAnsi="Arial"/>
              </w:rPr>
            </w:pPr>
            <w:ins w:id="448" w:author="Christian Hall" w:date="2020-02-06T14:31:00Z">
              <w:r>
                <w:rPr>
                  <w:rFonts w:ascii="Arial" w:hAnsi="Arial"/>
                </w:rPr>
                <w:t>Pass</w:t>
              </w:r>
            </w:ins>
          </w:p>
        </w:tc>
      </w:tr>
      <w:tr w:rsidR="00755A0B" w14:paraId="1E4D31A3" w14:textId="77777777" w:rsidTr="006C2A41">
        <w:trPr>
          <w:trHeight w:val="1538"/>
          <w:ins w:id="449" w:author="Christian Hall" w:date="2020-02-06T14:27:00Z"/>
        </w:trPr>
        <w:tc>
          <w:tcPr>
            <w:tcW w:w="0" w:type="auto"/>
            <w:vMerge/>
            <w:tcBorders>
              <w:left w:val="single" w:sz="4" w:space="0" w:color="auto"/>
              <w:bottom w:val="single" w:sz="4" w:space="0" w:color="auto"/>
              <w:right w:val="single" w:sz="4" w:space="0" w:color="auto"/>
            </w:tcBorders>
            <w:vAlign w:val="center"/>
          </w:tcPr>
          <w:p w14:paraId="35479D7A" w14:textId="77777777" w:rsidR="00755A0B" w:rsidRDefault="00755A0B" w:rsidP="00755A0B">
            <w:pPr>
              <w:pStyle w:val="H1bodytext"/>
              <w:spacing w:after="0"/>
              <w:ind w:left="0"/>
              <w:jc w:val="center"/>
              <w:rPr>
                <w:ins w:id="450" w:author="Christian Hall" w:date="2020-02-06T14:27: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
          <w:p w14:paraId="177118F4" w14:textId="1275FA22" w:rsidR="00755A0B" w:rsidRDefault="00755A0B" w:rsidP="00755A0B">
            <w:pPr>
              <w:pStyle w:val="H1bodytext"/>
              <w:spacing w:after="0"/>
              <w:ind w:left="0"/>
              <w:rPr>
                <w:ins w:id="451" w:author="Christian Hall" w:date="2020-02-06T14:27:00Z"/>
                <w:rFonts w:ascii="Arial" w:hAnsi="Arial"/>
              </w:rPr>
            </w:pPr>
            <w:ins w:id="452" w:author="Christian Hall" w:date="2020-02-06T14:27:00Z">
              <w:r>
                <w:rPr>
                  <w:rFonts w:ascii="Arial" w:hAnsi="Arial"/>
                </w:rPr>
                <w:t>Verify that [Testing_Directory]\runner_ATC-6_logfile.txt has a hash string next to the tool name</w:t>
              </w:r>
            </w:ins>
          </w:p>
        </w:tc>
        <w:tc>
          <w:tcPr>
            <w:tcW w:w="1396" w:type="dxa"/>
            <w:tcBorders>
              <w:top w:val="single" w:sz="4" w:space="0" w:color="auto"/>
              <w:left w:val="single" w:sz="4" w:space="0" w:color="auto"/>
              <w:bottom w:val="single" w:sz="4" w:space="0" w:color="auto"/>
              <w:right w:val="single" w:sz="4" w:space="0" w:color="auto"/>
            </w:tcBorders>
            <w:vAlign w:val="center"/>
          </w:tcPr>
          <w:p w14:paraId="68D714FE" w14:textId="4188A1A3" w:rsidR="00755A0B" w:rsidRDefault="006C2A41" w:rsidP="00755A0B">
            <w:pPr>
              <w:pStyle w:val="H1bodytext"/>
              <w:spacing w:after="0"/>
              <w:ind w:left="0"/>
              <w:jc w:val="center"/>
              <w:rPr>
                <w:ins w:id="453" w:author="Christian Hall" w:date="2020-02-06T14:27:00Z"/>
                <w:rFonts w:ascii="Arial" w:hAnsi="Arial"/>
              </w:rPr>
            </w:pPr>
            <w:ins w:id="454" w:author="Christian Hall" w:date="2020-02-06T14:31:00Z">
              <w:r>
                <w:rPr>
                  <w:rFonts w:ascii="Arial" w:hAnsi="Arial"/>
                </w:rPr>
                <w:t>Pass</w:t>
              </w:r>
            </w:ins>
          </w:p>
        </w:tc>
      </w:tr>
    </w:tbl>
    <w:p w14:paraId="2AC03F60" w14:textId="2C4C1C32" w:rsidR="00812F87" w:rsidDel="00963AA7" w:rsidRDefault="00812F87">
      <w:pPr>
        <w:spacing w:after="160" w:line="259" w:lineRule="auto"/>
        <w:rPr>
          <w:del w:id="455" w:author="Christian Hall" w:date="2020-02-06T14:17:00Z"/>
          <w:rFonts w:ascii="Arial" w:hAnsi="Arial" w:cs="Arial"/>
          <w:b/>
          <w:bCs/>
          <w:noProof/>
          <w:sz w:val="22"/>
          <w:szCs w:val="20"/>
        </w:rPr>
      </w:pPr>
      <w:del w:id="456" w:author="Christian Hall" w:date="2020-02-06T14:17:00Z">
        <w:r w:rsidDel="00963AA7">
          <w:rPr>
            <w:rFonts w:ascii="Arial" w:hAnsi="Arial" w:cs="Arial"/>
            <w:b/>
            <w:bCs/>
            <w:noProof/>
          </w:rPr>
          <w:br w:type="page"/>
        </w:r>
      </w:del>
    </w:p>
    <w:p w14:paraId="7EE2673A" w14:textId="45BCA9AA" w:rsidR="00812F87" w:rsidDel="00963AA7" w:rsidRDefault="00812F87" w:rsidP="007A6542">
      <w:pPr>
        <w:pStyle w:val="H1bodytext"/>
        <w:spacing w:after="120"/>
        <w:ind w:left="0"/>
        <w:jc w:val="center"/>
        <w:rPr>
          <w:del w:id="457" w:author="Christian Hall" w:date="2020-02-06T14:17:00Z"/>
          <w:rFonts w:ascii="Arial" w:hAnsi="Arial" w:cs="Arial"/>
          <w:b/>
          <w:bCs/>
          <w:noProof/>
        </w:rPr>
      </w:pPr>
    </w:p>
    <w:p w14:paraId="4911216E" w14:textId="71C5B00E" w:rsidR="007A6542" w:rsidDel="00963AA7" w:rsidRDefault="007A6542" w:rsidP="007A6542">
      <w:pPr>
        <w:pStyle w:val="H1bodytext"/>
        <w:spacing w:after="120"/>
        <w:ind w:left="0"/>
        <w:jc w:val="center"/>
        <w:rPr>
          <w:del w:id="458" w:author="Christian Hall" w:date="2020-02-06T14:17:00Z"/>
          <w:rFonts w:ascii="Arial" w:hAnsi="Arial" w:cs="Arial"/>
          <w:b/>
          <w:bCs/>
        </w:rPr>
      </w:pPr>
      <w:del w:id="459" w:author="Christian Hall" w:date="2020-02-06T14:17:00Z">
        <w:r w:rsidRPr="007A6542" w:rsidDel="00963AA7">
          <w:rPr>
            <w:rFonts w:ascii="Arial" w:hAnsi="Arial" w:cs="Arial"/>
            <w:b/>
            <w:bCs/>
            <w:noProof/>
          </w:rPr>
          <w:drawing>
            <wp:inline distT="0" distB="0" distL="0" distR="0" wp14:anchorId="73630D59" wp14:editId="3FBA0D70">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del>
    </w:p>
    <w:p w14:paraId="5D2FA6C5" w14:textId="418CCACF" w:rsidR="007A6542" w:rsidDel="00963AA7" w:rsidRDefault="009F4F48" w:rsidP="007A6542">
      <w:pPr>
        <w:pStyle w:val="H1bodytext"/>
        <w:spacing w:after="120"/>
        <w:ind w:left="0"/>
        <w:jc w:val="center"/>
        <w:rPr>
          <w:del w:id="460" w:author="Christian Hall" w:date="2020-02-06T14:17:00Z"/>
          <w:rFonts w:ascii="Arial" w:hAnsi="Arial" w:cs="Arial"/>
          <w:b/>
          <w:bCs/>
        </w:rPr>
      </w:pPr>
      <w:del w:id="461" w:author="Christian Hall" w:date="2020-02-06T14:17:00Z">
        <w:r w:rsidDel="00963AA7">
          <w:rPr>
            <w:rFonts w:ascii="Arial" w:hAnsi="Arial" w:cs="Arial"/>
            <w:b/>
            <w:bCs/>
          </w:rPr>
          <w:delText xml:space="preserve">Test Log </w:delText>
        </w:r>
        <w:r w:rsidR="007A6542" w:rsidDel="00963AA7">
          <w:rPr>
            <w:rFonts w:ascii="Arial" w:hAnsi="Arial" w:cs="Arial"/>
            <w:b/>
            <w:bCs/>
          </w:rPr>
          <w:delText>A-1.  runner</w:delText>
        </w:r>
        <w:r w:rsidR="007A6542" w:rsidRPr="008F6B68" w:rsidDel="00963AA7">
          <w:rPr>
            <w:rFonts w:ascii="Arial" w:hAnsi="Arial" w:cs="Arial"/>
            <w:b/>
            <w:bCs/>
          </w:rPr>
          <w:delText>_</w:delText>
        </w:r>
        <w:r w:rsidR="007A6542" w:rsidDel="00963AA7">
          <w:rPr>
            <w:rFonts w:ascii="Arial" w:hAnsi="Arial" w:cs="Arial"/>
            <w:b/>
            <w:bCs/>
          </w:rPr>
          <w:delText>I</w:delText>
        </w:r>
        <w:r w:rsidR="007A6542" w:rsidRPr="008F6B68" w:rsidDel="00963AA7">
          <w:rPr>
            <w:rFonts w:ascii="Arial" w:hAnsi="Arial" w:cs="Arial"/>
            <w:b/>
            <w:bCs/>
          </w:rPr>
          <w:delText>T-1.txt</w:delText>
        </w:r>
        <w:r w:rsidR="007A6542" w:rsidDel="00963AA7">
          <w:rPr>
            <w:rFonts w:ascii="Arial" w:hAnsi="Arial" w:cs="Arial"/>
            <w:b/>
            <w:bCs/>
          </w:rPr>
          <w:delText xml:space="preserve"> File</w:delText>
        </w:r>
        <w:bookmarkEnd w:id="353"/>
        <w:r w:rsidR="007A6542" w:rsidDel="00963AA7">
          <w:rPr>
            <w:rFonts w:ascii="Arial" w:hAnsi="Arial" w:cs="Arial"/>
            <w:b/>
            <w:bCs/>
          </w:rPr>
          <w:delText>—Linux Platform</w:delText>
        </w:r>
      </w:del>
    </w:p>
    <w:p w14:paraId="73582799" w14:textId="514D2D55" w:rsidR="007A6542" w:rsidDel="00963AA7" w:rsidRDefault="007A6542" w:rsidP="007A6542">
      <w:pPr>
        <w:pStyle w:val="H1bodytext"/>
        <w:spacing w:after="120"/>
        <w:ind w:left="0"/>
        <w:jc w:val="center"/>
        <w:rPr>
          <w:del w:id="462" w:author="Christian Hall" w:date="2020-02-06T14:17:00Z"/>
          <w:rFonts w:ascii="Arial" w:hAnsi="Arial" w:cs="Arial"/>
          <w:b/>
          <w:bCs/>
        </w:rPr>
      </w:pPr>
      <w:del w:id="463" w:author="Christian Hall" w:date="2020-02-06T14:17:00Z">
        <w:r w:rsidRPr="007A6542" w:rsidDel="00963AA7">
          <w:rPr>
            <w:rFonts w:ascii="Arial" w:hAnsi="Arial" w:cs="Arial"/>
            <w:b/>
            <w:bCs/>
            <w:noProof/>
          </w:rPr>
          <w:drawing>
            <wp:inline distT="0" distB="0" distL="0" distR="0" wp14:anchorId="4953BDAA" wp14:editId="7022D84B">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del>
    </w:p>
    <w:p w14:paraId="221AA311" w14:textId="3B61C6DE" w:rsidR="007A6542" w:rsidDel="00963AA7" w:rsidRDefault="009F4F48" w:rsidP="007A6542">
      <w:pPr>
        <w:pStyle w:val="H1bodytext"/>
        <w:spacing w:after="120"/>
        <w:ind w:left="0"/>
        <w:jc w:val="center"/>
        <w:rPr>
          <w:del w:id="464" w:author="Christian Hall" w:date="2020-02-06T14:17:00Z"/>
          <w:rFonts w:ascii="Arial" w:hAnsi="Arial" w:cs="Arial"/>
          <w:b/>
          <w:bCs/>
        </w:rPr>
      </w:pPr>
      <w:del w:id="465" w:author="Christian Hall" w:date="2020-02-06T14:17:00Z">
        <w:r w:rsidDel="00963AA7">
          <w:rPr>
            <w:rFonts w:ascii="Arial" w:hAnsi="Arial" w:cs="Arial"/>
            <w:b/>
            <w:bCs/>
          </w:rPr>
          <w:delText xml:space="preserve">Test Log </w:delText>
        </w:r>
        <w:r w:rsidR="007A6542" w:rsidDel="00963AA7">
          <w:rPr>
            <w:rFonts w:ascii="Arial" w:hAnsi="Arial" w:cs="Arial"/>
            <w:b/>
            <w:bCs/>
          </w:rPr>
          <w:delText>A-2.  runner</w:delText>
        </w:r>
        <w:r w:rsidR="007A6542" w:rsidRPr="008F6B68" w:rsidDel="00963AA7">
          <w:rPr>
            <w:rFonts w:ascii="Arial" w:hAnsi="Arial" w:cs="Arial"/>
            <w:b/>
            <w:bCs/>
          </w:rPr>
          <w:delText xml:space="preserve"> _ATC-1.txt</w:delText>
        </w:r>
        <w:r w:rsidR="007A6542" w:rsidDel="00963AA7">
          <w:rPr>
            <w:rFonts w:ascii="Arial" w:hAnsi="Arial" w:cs="Arial"/>
            <w:b/>
            <w:bCs/>
          </w:rPr>
          <w:delText xml:space="preserve"> File—Linux Platform</w:delText>
        </w:r>
      </w:del>
    </w:p>
    <w:p w14:paraId="07EC656D" w14:textId="3117199A" w:rsidR="007A6542" w:rsidDel="00963AA7" w:rsidRDefault="007A6542" w:rsidP="007A6542">
      <w:pPr>
        <w:pStyle w:val="H1bodytext"/>
        <w:spacing w:after="120"/>
        <w:ind w:left="0"/>
        <w:jc w:val="center"/>
        <w:rPr>
          <w:del w:id="466" w:author="Christian Hall" w:date="2020-02-06T14:17:00Z"/>
          <w:rFonts w:ascii="Arial" w:hAnsi="Arial" w:cs="Arial"/>
          <w:b/>
          <w:bCs/>
        </w:rPr>
      </w:pPr>
      <w:del w:id="467" w:author="Christian Hall" w:date="2020-02-06T14:17:00Z">
        <w:r w:rsidRPr="007A6542" w:rsidDel="00963AA7">
          <w:rPr>
            <w:rFonts w:ascii="Arial" w:hAnsi="Arial" w:cs="Arial"/>
            <w:b/>
            <w:bCs/>
            <w:noProof/>
          </w:rPr>
          <w:drawing>
            <wp:inline distT="0" distB="0" distL="0" distR="0" wp14:anchorId="5EBA409C" wp14:editId="773E406C">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del>
    </w:p>
    <w:p w14:paraId="1CAE13AA" w14:textId="10E5FC35" w:rsidR="007A6542" w:rsidDel="00963AA7" w:rsidRDefault="009F4F48" w:rsidP="007A6542">
      <w:pPr>
        <w:pStyle w:val="H1bodytext"/>
        <w:spacing w:after="120"/>
        <w:ind w:left="0"/>
        <w:jc w:val="center"/>
        <w:rPr>
          <w:del w:id="468" w:author="Christian Hall" w:date="2020-02-06T14:17:00Z"/>
          <w:rFonts w:ascii="Arial" w:hAnsi="Arial" w:cs="Arial"/>
          <w:b/>
          <w:bCs/>
        </w:rPr>
      </w:pPr>
      <w:del w:id="469" w:author="Christian Hall" w:date="2020-02-06T14:17:00Z">
        <w:r w:rsidDel="00963AA7">
          <w:rPr>
            <w:rFonts w:ascii="Arial" w:hAnsi="Arial" w:cs="Arial"/>
            <w:b/>
            <w:bCs/>
          </w:rPr>
          <w:delText xml:space="preserve">Test Log </w:delText>
        </w:r>
        <w:r w:rsidR="007A6542" w:rsidDel="00963AA7">
          <w:rPr>
            <w:rFonts w:ascii="Arial" w:hAnsi="Arial" w:cs="Arial"/>
            <w:b/>
            <w:bCs/>
          </w:rPr>
          <w:delText>A-3.  runner</w:delText>
        </w:r>
        <w:r w:rsidR="007A6542" w:rsidRPr="008F6B68" w:rsidDel="00963AA7">
          <w:rPr>
            <w:rFonts w:ascii="Arial" w:hAnsi="Arial" w:cs="Arial"/>
            <w:b/>
            <w:bCs/>
          </w:rPr>
          <w:delText xml:space="preserve"> _ATC-</w:delText>
        </w:r>
        <w:r w:rsidR="007A6542" w:rsidDel="00963AA7">
          <w:rPr>
            <w:rFonts w:ascii="Arial" w:hAnsi="Arial" w:cs="Arial"/>
            <w:b/>
            <w:bCs/>
          </w:rPr>
          <w:delText>2</w:delText>
        </w:r>
        <w:r w:rsidR="007A6542" w:rsidRPr="008F6B68" w:rsidDel="00963AA7">
          <w:rPr>
            <w:rFonts w:ascii="Arial" w:hAnsi="Arial" w:cs="Arial"/>
            <w:b/>
            <w:bCs/>
          </w:rPr>
          <w:delText>.txt</w:delText>
        </w:r>
        <w:r w:rsidR="007A6542" w:rsidDel="00963AA7">
          <w:rPr>
            <w:rFonts w:ascii="Arial" w:hAnsi="Arial" w:cs="Arial"/>
            <w:b/>
            <w:bCs/>
          </w:rPr>
          <w:delText xml:space="preserve"> File—Linux Platform</w:delText>
        </w:r>
      </w:del>
    </w:p>
    <w:p w14:paraId="5EA5567F" w14:textId="62092DBB" w:rsidR="007A6542" w:rsidDel="00963AA7" w:rsidRDefault="004B42DD" w:rsidP="007A6542">
      <w:pPr>
        <w:pStyle w:val="H1bodytext"/>
        <w:spacing w:after="120"/>
        <w:ind w:left="0"/>
        <w:jc w:val="center"/>
        <w:rPr>
          <w:del w:id="470" w:author="Christian Hall" w:date="2020-02-06T14:17:00Z"/>
          <w:rFonts w:ascii="Arial" w:hAnsi="Arial" w:cs="Arial"/>
          <w:b/>
          <w:bCs/>
        </w:rPr>
      </w:pPr>
      <w:del w:id="471" w:author="Christian Hall" w:date="2020-02-06T14:17:00Z">
        <w:r w:rsidRPr="004B42DD" w:rsidDel="00963AA7">
          <w:rPr>
            <w:rFonts w:ascii="Arial" w:hAnsi="Arial" w:cs="Arial"/>
            <w:b/>
            <w:bCs/>
            <w:noProof/>
          </w:rPr>
          <w:drawing>
            <wp:inline distT="0" distB="0" distL="0" distR="0" wp14:anchorId="1BE2E2F3" wp14:editId="1E5C12D0">
              <wp:extent cx="6400800"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044315"/>
                      </a:xfrm>
                      <a:prstGeom prst="rect">
                        <a:avLst/>
                      </a:prstGeom>
                      <a:noFill/>
                      <a:ln>
                        <a:noFill/>
                      </a:ln>
                    </pic:spPr>
                  </pic:pic>
                </a:graphicData>
              </a:graphic>
            </wp:inline>
          </w:drawing>
        </w:r>
      </w:del>
    </w:p>
    <w:p w14:paraId="1C89CB19" w14:textId="47ABE04A" w:rsidR="007A6542" w:rsidDel="00963AA7" w:rsidRDefault="009F4F48" w:rsidP="007A6542">
      <w:pPr>
        <w:pStyle w:val="H1bodytext"/>
        <w:spacing w:after="120"/>
        <w:ind w:left="0"/>
        <w:jc w:val="center"/>
        <w:rPr>
          <w:del w:id="472" w:author="Christian Hall" w:date="2020-02-06T14:17:00Z"/>
          <w:rFonts w:ascii="Arial" w:hAnsi="Arial" w:cs="Arial"/>
          <w:b/>
          <w:bCs/>
        </w:rPr>
      </w:pPr>
      <w:del w:id="473" w:author="Christian Hall" w:date="2020-02-06T14:17:00Z">
        <w:r w:rsidDel="00963AA7">
          <w:rPr>
            <w:rFonts w:ascii="Arial" w:hAnsi="Arial" w:cs="Arial"/>
            <w:b/>
            <w:bCs/>
          </w:rPr>
          <w:delText xml:space="preserve">Test Log </w:delText>
        </w:r>
        <w:r w:rsidR="007A6542" w:rsidDel="00963AA7">
          <w:rPr>
            <w:rFonts w:ascii="Arial" w:hAnsi="Arial" w:cs="Arial"/>
            <w:b/>
            <w:bCs/>
          </w:rPr>
          <w:delText>A-4.  runner</w:delText>
        </w:r>
        <w:r w:rsidR="007A6542" w:rsidRPr="008F6B68" w:rsidDel="00963AA7">
          <w:rPr>
            <w:rFonts w:ascii="Arial" w:hAnsi="Arial" w:cs="Arial"/>
            <w:b/>
            <w:bCs/>
          </w:rPr>
          <w:delText xml:space="preserve"> _ATC-</w:delText>
        </w:r>
        <w:r w:rsidR="007A6542" w:rsidDel="00963AA7">
          <w:rPr>
            <w:rFonts w:ascii="Arial" w:hAnsi="Arial" w:cs="Arial"/>
            <w:b/>
            <w:bCs/>
          </w:rPr>
          <w:delText>3</w:delText>
        </w:r>
        <w:r w:rsidR="007A6542" w:rsidRPr="008F6B68" w:rsidDel="00963AA7">
          <w:rPr>
            <w:rFonts w:ascii="Arial" w:hAnsi="Arial" w:cs="Arial"/>
            <w:b/>
            <w:bCs/>
          </w:rPr>
          <w:delText>.txt</w:delText>
        </w:r>
        <w:r w:rsidR="007A6542" w:rsidDel="00963AA7">
          <w:rPr>
            <w:rFonts w:ascii="Arial" w:hAnsi="Arial" w:cs="Arial"/>
            <w:b/>
            <w:bCs/>
          </w:rPr>
          <w:delText xml:space="preserve"> File—Linux Platform</w:delText>
        </w:r>
        <w:r w:rsidR="00682EB2" w:rsidDel="00963AA7">
          <w:rPr>
            <w:rFonts w:ascii="Arial" w:hAnsi="Arial" w:cs="Arial"/>
            <w:b/>
            <w:bCs/>
          </w:rPr>
          <w:delText xml:space="preserve"> </w:delText>
        </w:r>
        <w:r w:rsidR="007A6542" w:rsidDel="00963AA7">
          <w:rPr>
            <w:rFonts w:ascii="Arial" w:hAnsi="Arial" w:cs="Arial"/>
            <w:b/>
            <w:bCs/>
          </w:rPr>
          <w:delText>(1 of 2)</w:delText>
        </w:r>
      </w:del>
    </w:p>
    <w:p w14:paraId="668C6F03" w14:textId="27C85AB0" w:rsidR="007A6542" w:rsidDel="00963AA7" w:rsidRDefault="007A6542" w:rsidP="007A6542">
      <w:pPr>
        <w:pStyle w:val="H1bodytext"/>
        <w:spacing w:after="120"/>
        <w:ind w:left="0"/>
        <w:jc w:val="center"/>
        <w:rPr>
          <w:del w:id="474" w:author="Christian Hall" w:date="2020-02-06T14:17:00Z"/>
          <w:rFonts w:ascii="Arial" w:hAnsi="Arial" w:cs="Arial"/>
          <w:b/>
          <w:bCs/>
        </w:rPr>
      </w:pPr>
      <w:del w:id="475" w:author="Christian Hall" w:date="2020-02-06T14:17:00Z">
        <w:r w:rsidRPr="007A6542" w:rsidDel="00963AA7">
          <w:rPr>
            <w:rFonts w:ascii="Arial" w:hAnsi="Arial" w:cs="Arial"/>
            <w:b/>
            <w:bCs/>
            <w:noProof/>
          </w:rPr>
          <w:drawing>
            <wp:inline distT="0" distB="0" distL="0" distR="0" wp14:anchorId="4C5AC916" wp14:editId="3F04E44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del>
    </w:p>
    <w:p w14:paraId="47218B53" w14:textId="6AEF9A39" w:rsidR="007A6542" w:rsidDel="00963AA7" w:rsidRDefault="009F4F48" w:rsidP="007A6542">
      <w:pPr>
        <w:pStyle w:val="H1bodytext"/>
        <w:spacing w:after="120"/>
        <w:ind w:left="0"/>
        <w:jc w:val="center"/>
        <w:rPr>
          <w:del w:id="476" w:author="Christian Hall" w:date="2020-02-06T14:17:00Z"/>
          <w:rFonts w:ascii="Arial" w:hAnsi="Arial" w:cs="Arial"/>
          <w:b/>
          <w:bCs/>
        </w:rPr>
      </w:pPr>
      <w:del w:id="477" w:author="Christian Hall" w:date="2020-02-06T14:17:00Z">
        <w:r w:rsidDel="00963AA7">
          <w:rPr>
            <w:rFonts w:ascii="Arial" w:hAnsi="Arial" w:cs="Arial"/>
            <w:b/>
            <w:bCs/>
          </w:rPr>
          <w:delText xml:space="preserve">Test Log </w:delText>
        </w:r>
        <w:r w:rsidR="007A6542" w:rsidDel="00963AA7">
          <w:rPr>
            <w:rFonts w:ascii="Arial" w:hAnsi="Arial" w:cs="Arial"/>
            <w:b/>
            <w:bCs/>
          </w:rPr>
          <w:delText>A-4.  runner</w:delText>
        </w:r>
        <w:r w:rsidR="007A6542" w:rsidRPr="008F6B68" w:rsidDel="00963AA7">
          <w:rPr>
            <w:rFonts w:ascii="Arial" w:hAnsi="Arial" w:cs="Arial"/>
            <w:b/>
            <w:bCs/>
          </w:rPr>
          <w:delText xml:space="preserve"> _ATC-</w:delText>
        </w:r>
        <w:r w:rsidR="007A6542" w:rsidDel="00963AA7">
          <w:rPr>
            <w:rFonts w:ascii="Arial" w:hAnsi="Arial" w:cs="Arial"/>
            <w:b/>
            <w:bCs/>
          </w:rPr>
          <w:delText>3</w:delText>
        </w:r>
        <w:r w:rsidR="007A6542" w:rsidRPr="008F6B68" w:rsidDel="00963AA7">
          <w:rPr>
            <w:rFonts w:ascii="Arial" w:hAnsi="Arial" w:cs="Arial"/>
            <w:b/>
            <w:bCs/>
          </w:rPr>
          <w:delText>.txt</w:delText>
        </w:r>
        <w:r w:rsidR="007A6542" w:rsidDel="00963AA7">
          <w:rPr>
            <w:rFonts w:ascii="Arial" w:hAnsi="Arial" w:cs="Arial"/>
            <w:b/>
            <w:bCs/>
          </w:rPr>
          <w:delText xml:space="preserve"> File—Linux Platform (2 of 2)</w:delText>
        </w:r>
      </w:del>
    </w:p>
    <w:p w14:paraId="3B226F80" w14:textId="04FC6DC7" w:rsidR="007A6542" w:rsidDel="00963AA7" w:rsidRDefault="007A6542" w:rsidP="007A6542">
      <w:pPr>
        <w:pStyle w:val="H1bodytext"/>
        <w:spacing w:after="120"/>
        <w:ind w:left="0"/>
        <w:jc w:val="center"/>
        <w:rPr>
          <w:del w:id="478" w:author="Christian Hall" w:date="2020-02-06T14:17:00Z"/>
          <w:rFonts w:ascii="Arial" w:hAnsi="Arial" w:cs="Arial"/>
          <w:b/>
          <w:bCs/>
        </w:rPr>
      </w:pPr>
      <w:del w:id="479" w:author="Christian Hall" w:date="2020-02-06T14:17:00Z">
        <w:r w:rsidRPr="007A6542" w:rsidDel="00963AA7">
          <w:rPr>
            <w:rFonts w:ascii="Arial" w:hAnsi="Arial" w:cs="Arial"/>
            <w:b/>
            <w:bCs/>
            <w:noProof/>
          </w:rPr>
          <w:drawing>
            <wp:inline distT="0" distB="0" distL="0" distR="0" wp14:anchorId="1AF5B5D4" wp14:editId="024C5745">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del>
    </w:p>
    <w:p w14:paraId="704E37CE" w14:textId="336B8114" w:rsidR="007A6542" w:rsidDel="00963AA7" w:rsidRDefault="009F4F48" w:rsidP="007A6542">
      <w:pPr>
        <w:pStyle w:val="H1bodytext"/>
        <w:spacing w:after="120"/>
        <w:ind w:left="0"/>
        <w:jc w:val="center"/>
        <w:rPr>
          <w:del w:id="480" w:author="Christian Hall" w:date="2020-02-06T14:17:00Z"/>
          <w:rFonts w:ascii="Arial" w:hAnsi="Arial" w:cs="Arial"/>
          <w:b/>
          <w:bCs/>
        </w:rPr>
      </w:pPr>
      <w:del w:id="481" w:author="Christian Hall" w:date="2020-02-06T14:17:00Z">
        <w:r w:rsidDel="00963AA7">
          <w:rPr>
            <w:rFonts w:ascii="Arial" w:hAnsi="Arial" w:cs="Arial"/>
            <w:b/>
            <w:bCs/>
          </w:rPr>
          <w:delText xml:space="preserve">Test Log </w:delText>
        </w:r>
        <w:r w:rsidR="007A6542" w:rsidDel="00963AA7">
          <w:rPr>
            <w:rFonts w:ascii="Arial" w:hAnsi="Arial" w:cs="Arial"/>
            <w:b/>
            <w:bCs/>
          </w:rPr>
          <w:delText>A-5.  runner</w:delText>
        </w:r>
        <w:r w:rsidR="007A6542" w:rsidRPr="008F6B68" w:rsidDel="00963AA7">
          <w:rPr>
            <w:rFonts w:ascii="Arial" w:hAnsi="Arial" w:cs="Arial"/>
            <w:b/>
            <w:bCs/>
          </w:rPr>
          <w:delText xml:space="preserve"> _ATC-</w:delText>
        </w:r>
        <w:r w:rsidR="007A6542" w:rsidDel="00963AA7">
          <w:rPr>
            <w:rFonts w:ascii="Arial" w:hAnsi="Arial" w:cs="Arial"/>
            <w:b/>
            <w:bCs/>
          </w:rPr>
          <w:delText>4</w:delText>
        </w:r>
        <w:r w:rsidR="007A6542" w:rsidRPr="008F6B68" w:rsidDel="00963AA7">
          <w:rPr>
            <w:rFonts w:ascii="Arial" w:hAnsi="Arial" w:cs="Arial"/>
            <w:b/>
            <w:bCs/>
          </w:rPr>
          <w:delText>.txt</w:delText>
        </w:r>
        <w:r w:rsidR="007A6542" w:rsidDel="00963AA7">
          <w:rPr>
            <w:rFonts w:ascii="Arial" w:hAnsi="Arial" w:cs="Arial"/>
            <w:b/>
            <w:bCs/>
          </w:rPr>
          <w:delText xml:space="preserve"> File—Linux Platform</w:delText>
        </w:r>
      </w:del>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2640"/>
        <w:gridCol w:w="5325"/>
        <w:gridCol w:w="1395"/>
        <w:tblGridChange w:id="482">
          <w:tblGrid>
            <w:gridCol w:w="5"/>
            <w:gridCol w:w="2516"/>
            <w:gridCol w:w="94"/>
            <w:gridCol w:w="25"/>
            <w:gridCol w:w="5"/>
            <w:gridCol w:w="5314"/>
            <w:gridCol w:w="6"/>
            <w:gridCol w:w="5"/>
            <w:gridCol w:w="1390"/>
            <w:gridCol w:w="5"/>
          </w:tblGrid>
        </w:tblGridChange>
      </w:tblGrid>
      <w:tr w:rsidR="00A937EC" w14:paraId="5004D214" w14:textId="77777777" w:rsidTr="00755A0B">
        <w:trPr>
          <w:cantSplit/>
          <w:trHeight w:val="360"/>
          <w:tblHeader/>
        </w:trPr>
        <w:tc>
          <w:tcPr>
            <w:tcW w:w="9360" w:type="dxa"/>
            <w:gridSpan w:val="3"/>
            <w:tcBorders>
              <w:top w:val="nil"/>
              <w:left w:val="nil"/>
              <w:bottom w:val="single" w:sz="4" w:space="0" w:color="auto"/>
              <w:right w:val="nil"/>
            </w:tcBorders>
            <w:vAlign w:val="bottom"/>
            <w:hideMark/>
          </w:tcPr>
          <w:p w14:paraId="6F4548C0" w14:textId="5DBB7FAA" w:rsidR="00A937EC" w:rsidRDefault="00A937EC">
            <w:pPr>
              <w:pStyle w:val="H1bodytext"/>
              <w:spacing w:after="0"/>
              <w:ind w:left="0"/>
              <w:jc w:val="center"/>
              <w:rPr>
                <w:rFonts w:ascii="Arial" w:hAnsi="Arial"/>
                <w:b/>
              </w:rPr>
            </w:pPr>
            <w:r>
              <w:rPr>
                <w:rFonts w:ascii="Arial" w:hAnsi="Arial"/>
                <w:b/>
              </w:rPr>
              <w:lastRenderedPageBreak/>
              <w:t>Table A-</w:t>
            </w:r>
            <w:del w:id="483" w:author="Mitchell Tufford" w:date="2020-02-03T12:39:00Z">
              <w:r w:rsidR="00287FE8" w:rsidDel="000F3F1B">
                <w:rPr>
                  <w:rFonts w:ascii="Arial" w:hAnsi="Arial"/>
                  <w:b/>
                </w:rPr>
                <w:delText>3</w:delText>
              </w:r>
            </w:del>
            <w:ins w:id="484" w:author="Mitchell Tufford" w:date="2020-02-03T12:39:00Z">
              <w:r w:rsidR="000F3F1B">
                <w:rPr>
                  <w:rFonts w:ascii="Arial" w:hAnsi="Arial"/>
                  <w:b/>
                </w:rPr>
                <w:t>4</w:t>
              </w:r>
            </w:ins>
            <w:r>
              <w:rPr>
                <w:rFonts w:ascii="Arial" w:hAnsi="Arial"/>
                <w:b/>
              </w:rPr>
              <w:t xml:space="preserve">. </w:t>
            </w:r>
            <w:r>
              <w:rPr>
                <w:rFonts w:ascii="Arial" w:hAnsi="Arial" w:cs="Arial"/>
                <w:b/>
              </w:rPr>
              <w:t>Tool Runner A</w:t>
            </w:r>
            <w:r w:rsidR="00812F87">
              <w:rPr>
                <w:rFonts w:ascii="Arial" w:hAnsi="Arial" w:cs="Arial"/>
                <w:b/>
              </w:rPr>
              <w:t>c</w:t>
            </w:r>
            <w:r>
              <w:rPr>
                <w:rFonts w:ascii="Arial" w:hAnsi="Arial" w:cs="Arial"/>
                <w:b/>
              </w:rPr>
              <w:t>ceptance</w:t>
            </w:r>
            <w:ins w:id="485" w:author="Mitchell Tufford" w:date="2020-02-03T12:39:00Z">
              <w:r w:rsidR="000F3F1B">
                <w:rPr>
                  <w:rFonts w:ascii="Arial" w:hAnsi="Arial" w:cs="Arial"/>
                  <w:b/>
                </w:rPr>
                <w:t xml:space="preserve"> </w:t>
              </w:r>
            </w:ins>
            <w:r>
              <w:rPr>
                <w:rFonts w:ascii="Arial" w:hAnsi="Arial"/>
                <w:b/>
              </w:rPr>
              <w:t>Test—Windows Platform</w:t>
            </w:r>
          </w:p>
        </w:tc>
      </w:tr>
      <w:tr w:rsidR="00A937EC" w14:paraId="6A2B19D6" w14:textId="77777777" w:rsidTr="00755A0B">
        <w:trPr>
          <w:cantSplit/>
          <w:trHeight w:val="530"/>
          <w:tblHeader/>
        </w:trPr>
        <w:tc>
          <w:tcPr>
            <w:tcW w:w="2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5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755A0B">
        <w:trPr>
          <w:trHeight w:val="980"/>
        </w:trPr>
        <w:tc>
          <w:tcPr>
            <w:tcW w:w="9360"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r>
              <w:rPr>
                <w:rFonts w:ascii="Arial" w:hAnsi="Arial"/>
                <w:i/>
                <w:iCs/>
              </w:rPr>
              <w:t xml:space="preserve">Note  [Testing_Directory]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755A0B">
        <w:trPr>
          <w:trHeight w:val="3077"/>
        </w:trPr>
        <w:tc>
          <w:tcPr>
            <w:tcW w:w="9360"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pull </w:t>
            </w:r>
          </w:p>
          <w:p w14:paraId="064BE00C" w14:textId="77777777" w:rsidR="00A937EC" w:rsidRDefault="00A937EC" w:rsidP="00A937EC">
            <w:pPr>
              <w:pStyle w:val="H1bodytext"/>
              <w:spacing w:after="0"/>
              <w:ind w:left="0"/>
              <w:rPr>
                <w:rFonts w:ascii="Arial" w:hAnsi="Arial"/>
                <w:i/>
                <w:iCs/>
              </w:rPr>
            </w:pPr>
          </w:p>
          <w:p w14:paraId="7C25C5E6" w14:textId="2962235B" w:rsidR="00B81E65" w:rsidRDefault="00963AA7" w:rsidP="00B81E65">
            <w:pPr>
              <w:pStyle w:val="H1bodytext"/>
              <w:spacing w:after="0"/>
              <w:ind w:left="0"/>
              <w:rPr>
                <w:rFonts w:ascii="Arial" w:hAnsi="Arial"/>
                <w:i/>
                <w:iCs/>
              </w:rPr>
            </w:pPr>
            <w:ins w:id="486" w:author="Christian Hall" w:date="2020-02-06T14:17:00Z">
              <w:r w:rsidRPr="00963AA7">
                <w:rPr>
                  <w:rFonts w:ascii="Arial" w:hAnsi="Arial"/>
                  <w:i/>
                  <w:iCs/>
                  <w:highlight w:val="yellow"/>
                  <w:rPrChange w:id="487" w:author="Christian Hall" w:date="2020-02-06T14:17:00Z">
                    <w:rPr>
                      <w:rFonts w:ascii="Arial" w:hAnsi="Arial"/>
                      <w:i/>
                      <w:iCs/>
                    </w:rPr>
                  </w:rPrChange>
                </w:rPr>
                <w:t>Historical:</w:t>
              </w:r>
              <w:r>
                <w:rPr>
                  <w:rFonts w:ascii="Arial" w:hAnsi="Arial"/>
                  <w:i/>
                  <w:iCs/>
                </w:rPr>
                <w:t xml:space="preserve"> </w:t>
              </w:r>
            </w:ins>
            <w:r w:rsidR="00A937EC">
              <w:rPr>
                <w:rFonts w:ascii="Arial" w:hAnsi="Arial"/>
                <w:i/>
                <w:iCs/>
              </w:rPr>
              <w:t xml:space="preserve">TESTER’S NOTES: didn’t ask me to enter my login information-just continued </w:t>
            </w:r>
          </w:p>
          <w:p w14:paraId="759AFF83" w14:textId="70032F01" w:rsidR="00B81E65" w:rsidRDefault="00963AA7" w:rsidP="00B81E65">
            <w:pPr>
              <w:pStyle w:val="H1bodytext"/>
              <w:spacing w:after="0"/>
              <w:ind w:left="0"/>
              <w:rPr>
                <w:ins w:id="488" w:author="Christian Hall" w:date="2020-02-06T14:17:00Z"/>
                <w:rFonts w:ascii="Arial" w:hAnsi="Arial"/>
                <w:i/>
                <w:iCs/>
              </w:rPr>
            </w:pPr>
            <w:ins w:id="489" w:author="Christian Hall" w:date="2020-02-06T14:17:00Z">
              <w:r w:rsidRPr="00963AA7">
                <w:rPr>
                  <w:rFonts w:ascii="Arial" w:hAnsi="Arial"/>
                  <w:i/>
                  <w:iCs/>
                  <w:highlight w:val="yellow"/>
                  <w:rPrChange w:id="490" w:author="Christian Hall" w:date="2020-02-06T14:17:00Z">
                    <w:rPr>
                      <w:rFonts w:ascii="Arial" w:hAnsi="Arial"/>
                      <w:i/>
                      <w:iCs/>
                    </w:rPr>
                  </w:rPrChange>
                </w:rPr>
                <w:t>Historical:</w:t>
              </w:r>
              <w:r>
                <w:rPr>
                  <w:rFonts w:ascii="Arial" w:hAnsi="Arial"/>
                  <w:i/>
                  <w:iCs/>
                </w:rPr>
                <w:t xml:space="preserve"> </w:t>
              </w:r>
            </w:ins>
            <w:r w:rsidR="00B81E65">
              <w:rPr>
                <w:rFonts w:ascii="Arial" w:hAnsi="Arial"/>
                <w:i/>
                <w:iCs/>
              </w:rPr>
              <w:t>TESTER’S NOTES: Anaconda Powershell Prompt (anaconda3)</w:t>
            </w:r>
          </w:p>
          <w:p w14:paraId="452F2A48" w14:textId="3D75DBCE" w:rsidR="00963AA7" w:rsidRDefault="00963AA7" w:rsidP="00B81E65">
            <w:pPr>
              <w:pStyle w:val="H1bodytext"/>
              <w:spacing w:after="0"/>
              <w:ind w:left="0"/>
              <w:rPr>
                <w:ins w:id="491" w:author="Christian Hall" w:date="2020-02-06T14:17:00Z"/>
                <w:rFonts w:ascii="Arial" w:hAnsi="Arial"/>
                <w:i/>
                <w:iCs/>
              </w:rPr>
            </w:pPr>
          </w:p>
          <w:p w14:paraId="6D7E4AE5" w14:textId="78BB04C0" w:rsidR="00963AA7" w:rsidRDefault="00963AA7" w:rsidP="00B81E65">
            <w:pPr>
              <w:pStyle w:val="H1bodytext"/>
              <w:spacing w:after="0"/>
              <w:ind w:left="0"/>
              <w:rPr>
                <w:ins w:id="492" w:author="Christian Hall" w:date="2020-02-06T14:18:00Z"/>
                <w:rFonts w:ascii="Arial" w:hAnsi="Arial"/>
                <w:i/>
                <w:iCs/>
              </w:rPr>
            </w:pPr>
            <w:ins w:id="493" w:author="Christian Hall" w:date="2020-02-06T14:17:00Z">
              <w:r w:rsidRPr="00963AA7">
                <w:rPr>
                  <w:rFonts w:ascii="Arial" w:hAnsi="Arial"/>
                  <w:i/>
                  <w:iCs/>
                  <w:highlight w:val="yellow"/>
                  <w:rPrChange w:id="494" w:author="Christian Hall" w:date="2020-02-06T14:18:00Z">
                    <w:rPr>
                      <w:rFonts w:ascii="Arial" w:hAnsi="Arial"/>
                      <w:i/>
                      <w:iCs/>
                    </w:rPr>
                  </w:rPrChange>
                </w:rPr>
                <w:t>Historical:</w:t>
              </w:r>
              <w:r>
                <w:rPr>
                  <w:rFonts w:ascii="Arial" w:hAnsi="Arial"/>
                  <w:i/>
                  <w:iCs/>
                </w:rPr>
                <w:t xml:space="preserve"> </w:t>
              </w:r>
            </w:ins>
            <w:ins w:id="495" w:author="Christian Hall" w:date="2020-02-06T14:18:00Z">
              <w:r>
                <w:rPr>
                  <w:rFonts w:ascii="Arial" w:hAnsi="Arial"/>
                  <w:i/>
                  <w:iCs/>
                </w:rPr>
                <w:t>These steps were used to install the python 3.6 virtual environment in the windows testing directory</w:t>
              </w:r>
            </w:ins>
          </w:p>
          <w:p w14:paraId="2B3FB8E5" w14:textId="67E89601" w:rsidR="00755A0B" w:rsidRDefault="00963AA7" w:rsidP="00755A0B">
            <w:pPr>
              <w:pStyle w:val="H1bodytext"/>
              <w:numPr>
                <w:ilvl w:val="0"/>
                <w:numId w:val="12"/>
              </w:numPr>
              <w:spacing w:after="0"/>
              <w:rPr>
                <w:ins w:id="496" w:author="Christian Hall" w:date="2020-02-06T14:21:00Z"/>
                <w:rFonts w:ascii="Arial" w:hAnsi="Arial"/>
                <w:i/>
                <w:iCs/>
              </w:rPr>
            </w:pPr>
            <w:ins w:id="497" w:author="Christian Hall" w:date="2020-02-06T14:18:00Z">
              <w:r>
                <w:rPr>
                  <w:rFonts w:ascii="Arial" w:hAnsi="Arial"/>
                  <w:i/>
                  <w:iCs/>
                </w:rPr>
                <w:t xml:space="preserve">`py </w:t>
              </w:r>
            </w:ins>
            <w:ins w:id="498" w:author="Christian Hall" w:date="2020-02-06T14:20:00Z">
              <w:r w:rsidR="00755A0B">
                <w:rPr>
                  <w:rFonts w:ascii="Arial" w:hAnsi="Arial"/>
                  <w:i/>
                  <w:iCs/>
                </w:rPr>
                <w:t>-3.6 -m venv .` [Note the dot</w:t>
              </w:r>
            </w:ins>
            <w:ins w:id="499" w:author="Christian Hall" w:date="2020-02-06T14:21:00Z">
              <w:r w:rsidR="00755A0B">
                <w:rPr>
                  <w:rFonts w:ascii="Arial" w:hAnsi="Arial"/>
                  <w:i/>
                  <w:iCs/>
                </w:rPr>
                <w:t xml:space="preserve"> at the end of this command]</w:t>
              </w:r>
            </w:ins>
          </w:p>
          <w:p w14:paraId="60CFA4B7" w14:textId="381D03D0" w:rsidR="00755A0B" w:rsidRDefault="00755A0B" w:rsidP="00755A0B">
            <w:pPr>
              <w:pStyle w:val="H1bodytext"/>
              <w:numPr>
                <w:ilvl w:val="0"/>
                <w:numId w:val="12"/>
              </w:numPr>
              <w:spacing w:after="0"/>
              <w:rPr>
                <w:ins w:id="500" w:author="Christian Hall" w:date="2020-02-06T14:21:00Z"/>
                <w:rFonts w:ascii="Arial" w:hAnsi="Arial"/>
                <w:i/>
                <w:iCs/>
              </w:rPr>
            </w:pPr>
            <w:ins w:id="501" w:author="Christian Hall" w:date="2020-02-06T14:21:00Z">
              <w:r>
                <w:rPr>
                  <w:rFonts w:ascii="Arial" w:hAnsi="Arial"/>
                  <w:i/>
                  <w:iCs/>
                </w:rPr>
                <w:t>`Scripts\activate.bat`</w:t>
              </w:r>
            </w:ins>
          </w:p>
          <w:p w14:paraId="4C2804CC" w14:textId="02C97FF9" w:rsidR="00755A0B" w:rsidRDefault="00755A0B" w:rsidP="00755A0B">
            <w:pPr>
              <w:pStyle w:val="H1bodytext"/>
              <w:numPr>
                <w:ilvl w:val="0"/>
                <w:numId w:val="12"/>
              </w:numPr>
              <w:spacing w:after="0"/>
              <w:rPr>
                <w:ins w:id="502" w:author="Christian Hall" w:date="2020-02-06T14:21:00Z"/>
                <w:rFonts w:ascii="Arial" w:hAnsi="Arial"/>
                <w:i/>
                <w:iCs/>
              </w:rPr>
            </w:pPr>
            <w:ins w:id="503" w:author="Christian Hall" w:date="2020-02-06T14:21:00Z">
              <w:r>
                <w:rPr>
                  <w:rFonts w:ascii="Arial" w:hAnsi="Arial"/>
                  <w:i/>
                  <w:iCs/>
                </w:rPr>
                <w:t>`pip3 install PyShp`</w:t>
              </w:r>
            </w:ins>
          </w:p>
          <w:p w14:paraId="073F236A" w14:textId="0B41104D" w:rsidR="00755A0B" w:rsidRDefault="00755A0B" w:rsidP="00755A0B">
            <w:pPr>
              <w:pStyle w:val="H1bodytext"/>
              <w:numPr>
                <w:ilvl w:val="0"/>
                <w:numId w:val="12"/>
              </w:numPr>
              <w:spacing w:after="0"/>
              <w:rPr>
                <w:ins w:id="504" w:author="Christian Hall" w:date="2020-02-06T14:21:00Z"/>
                <w:rFonts w:ascii="Arial" w:hAnsi="Arial"/>
                <w:i/>
                <w:iCs/>
              </w:rPr>
            </w:pPr>
            <w:ins w:id="505" w:author="Christian Hall" w:date="2020-02-06T14:21:00Z">
              <w:r>
                <w:rPr>
                  <w:rFonts w:ascii="Arial" w:hAnsi="Arial"/>
                  <w:i/>
                  <w:iCs/>
                </w:rPr>
                <w:t>`pip3 freeze &gt; requirements.txt`</w:t>
              </w:r>
            </w:ins>
          </w:p>
          <w:p w14:paraId="5A1B1264" w14:textId="490EE03A" w:rsidR="00755A0B" w:rsidRDefault="00755A0B" w:rsidP="00755A0B">
            <w:pPr>
              <w:pStyle w:val="H1bodytext"/>
              <w:numPr>
                <w:ilvl w:val="0"/>
                <w:numId w:val="12"/>
              </w:numPr>
              <w:spacing w:after="0"/>
              <w:rPr>
                <w:ins w:id="506" w:author="Christian Hall" w:date="2020-02-06T14:22:00Z"/>
                <w:rFonts w:ascii="Arial" w:hAnsi="Arial"/>
                <w:i/>
                <w:iCs/>
              </w:rPr>
            </w:pPr>
            <w:ins w:id="507" w:author="Christian Hall" w:date="2020-02-06T14:22:00Z">
              <w:r>
                <w:rPr>
                  <w:rFonts w:ascii="Arial" w:hAnsi="Arial"/>
                  <w:i/>
                  <w:iCs/>
                </w:rPr>
                <w:t>(when needed</w:t>
              </w:r>
            </w:ins>
            <w:ins w:id="508" w:author="Christian Hall" w:date="2020-02-06T14:21:00Z">
              <w:r>
                <w:rPr>
                  <w:rFonts w:ascii="Arial" w:hAnsi="Arial"/>
                  <w:i/>
                  <w:iCs/>
                </w:rPr>
                <w:t>) `pip3 install requirements.txt`</w:t>
              </w:r>
            </w:ins>
          </w:p>
          <w:p w14:paraId="5ABCF2A0" w14:textId="1DB4D100" w:rsidR="00755A0B" w:rsidRDefault="00755A0B" w:rsidP="00755A0B">
            <w:pPr>
              <w:pStyle w:val="H1bodytext"/>
              <w:spacing w:after="0"/>
              <w:ind w:left="0"/>
              <w:rPr>
                <w:ins w:id="509" w:author="Christian Hall" w:date="2020-02-06T14:22:00Z"/>
                <w:rFonts w:ascii="Arial" w:hAnsi="Arial"/>
                <w:i/>
                <w:iCs/>
              </w:rPr>
            </w:pPr>
          </w:p>
          <w:p w14:paraId="3CC29D8E" w14:textId="014048D3" w:rsidR="00755A0B" w:rsidRDefault="00755A0B" w:rsidP="00755A0B">
            <w:pPr>
              <w:pStyle w:val="H1bodytext"/>
              <w:spacing w:after="0"/>
              <w:ind w:left="0"/>
              <w:rPr>
                <w:ins w:id="510" w:author="Christian Hall" w:date="2020-02-06T14:22:00Z"/>
                <w:rFonts w:ascii="Arial" w:hAnsi="Arial"/>
                <w:i/>
                <w:iCs/>
              </w:rPr>
            </w:pPr>
            <w:ins w:id="511" w:author="Christian Hall" w:date="2020-02-06T14:22:00Z">
              <w:r>
                <w:rPr>
                  <w:rFonts w:ascii="Arial" w:hAnsi="Arial"/>
                  <w:i/>
                  <w:iCs/>
                </w:rPr>
                <w:t>These steps must be used to activate and use the virtual environment to run the windows batch scripts:</w:t>
              </w:r>
            </w:ins>
          </w:p>
          <w:p w14:paraId="1A36848C" w14:textId="4496F58D" w:rsidR="00755A0B" w:rsidRDefault="00755A0B" w:rsidP="00755A0B">
            <w:pPr>
              <w:pStyle w:val="H1bodytext"/>
              <w:numPr>
                <w:ilvl w:val="0"/>
                <w:numId w:val="12"/>
              </w:numPr>
              <w:spacing w:after="0"/>
              <w:rPr>
                <w:ins w:id="512" w:author="Christian Hall" w:date="2020-02-06T14:22:00Z"/>
                <w:rFonts w:ascii="Arial" w:hAnsi="Arial"/>
                <w:i/>
                <w:iCs/>
              </w:rPr>
            </w:pPr>
            <w:ins w:id="513" w:author="Christian Hall" w:date="2020-02-06T14:22:00Z">
              <w:r>
                <w:rPr>
                  <w:rFonts w:ascii="Arial" w:hAnsi="Arial"/>
                  <w:i/>
                  <w:iCs/>
                </w:rPr>
                <w:t>Open up command prompt</w:t>
              </w:r>
            </w:ins>
          </w:p>
          <w:p w14:paraId="6E570B7F" w14:textId="47F3A966" w:rsidR="00755A0B" w:rsidRDefault="00755A0B" w:rsidP="00755A0B">
            <w:pPr>
              <w:pStyle w:val="H1bodytext"/>
              <w:numPr>
                <w:ilvl w:val="0"/>
                <w:numId w:val="12"/>
              </w:numPr>
              <w:spacing w:after="0"/>
              <w:rPr>
                <w:ins w:id="514" w:author="Christian Hall" w:date="2020-02-06T14:23:00Z"/>
                <w:rFonts w:ascii="Arial" w:hAnsi="Arial"/>
                <w:i/>
                <w:iCs/>
              </w:rPr>
            </w:pPr>
            <w:ins w:id="515" w:author="Christian Hall" w:date="2020-02-06T14:22:00Z">
              <w:r>
                <w:rPr>
                  <w:rFonts w:ascii="Arial" w:hAnsi="Arial"/>
                  <w:i/>
                  <w:iCs/>
                </w:rPr>
                <w:t>Go to your mapped drive</w:t>
              </w:r>
            </w:ins>
            <w:ins w:id="516" w:author="Christian Hall" w:date="2020-02-06T14:23:00Z">
              <w:r>
                <w:rPr>
                  <w:rFonts w:ascii="Arial" w:hAnsi="Arial"/>
                  <w:i/>
                  <w:iCs/>
                </w:rPr>
                <w:t xml:space="preserve"> on olive</w:t>
              </w:r>
            </w:ins>
            <w:ins w:id="517" w:author="Christian Hall" w:date="2020-02-06T14:22:00Z">
              <w:r>
                <w:rPr>
                  <w:rFonts w:ascii="Arial" w:hAnsi="Arial"/>
                  <w:i/>
                  <w:iCs/>
                </w:rPr>
                <w:t xml:space="preserve"> (create one if </w:t>
              </w:r>
            </w:ins>
            <w:ins w:id="518" w:author="Christian Hall" w:date="2020-02-06T14:23:00Z">
              <w:r>
                <w:rPr>
                  <w:rFonts w:ascii="Arial" w:hAnsi="Arial"/>
                  <w:i/>
                  <w:iCs/>
                </w:rPr>
                <w:t>there is not one)</w:t>
              </w:r>
            </w:ins>
          </w:p>
          <w:p w14:paraId="4BA196F8" w14:textId="5730C884" w:rsidR="00755A0B" w:rsidRDefault="00755A0B" w:rsidP="00755A0B">
            <w:pPr>
              <w:pStyle w:val="H1bodytext"/>
              <w:numPr>
                <w:ilvl w:val="0"/>
                <w:numId w:val="12"/>
              </w:numPr>
              <w:spacing w:after="0"/>
              <w:rPr>
                <w:ins w:id="519" w:author="Christian Hall" w:date="2020-02-06T14:24:00Z"/>
                <w:rFonts w:ascii="Arial" w:hAnsi="Arial"/>
                <w:i/>
                <w:iCs/>
              </w:rPr>
            </w:pPr>
            <w:ins w:id="520" w:author="Christian Hall" w:date="2020-02-06T14:23:00Z">
              <w:r>
                <w:rPr>
                  <w:rFonts w:ascii="Arial" w:hAnsi="Arial"/>
                  <w:i/>
                  <w:iCs/>
                </w:rPr>
                <w:t xml:space="preserve">From your mapped drive, go to </w:t>
              </w:r>
            </w:ins>
            <w:ins w:id="521" w:author="Christian Hall" w:date="2020-02-06T14:24:00Z">
              <w:r>
                <w:rPr>
                  <w:rFonts w:ascii="Arial" w:hAnsi="Arial"/>
                  <w:i/>
                  <w:iCs/>
                </w:rPr>
                <w:t>`</w:t>
              </w:r>
            </w:ins>
            <w:ins w:id="522" w:author="Christian Hall" w:date="2020-02-06T14:23:00Z">
              <w:r>
                <w:rPr>
                  <w:rFonts w:ascii="Arial" w:hAnsi="Arial"/>
                  <w:i/>
                  <w:iCs/>
                </w:rPr>
                <w:t>CAVE\sara-sandbox\</w:t>
              </w:r>
            </w:ins>
            <w:ins w:id="523" w:author="Christian Hall" w:date="2020-02-06T14:24:00Z">
              <w:r>
                <w:rPr>
                  <w:rFonts w:ascii="Arial" w:hAnsi="Arial"/>
                  <w:i/>
                  <w:iCs/>
                </w:rPr>
                <w:t>ToolsTesting\runner_atc_testing_model_windows`</w:t>
              </w:r>
            </w:ins>
          </w:p>
          <w:p w14:paraId="05894B98" w14:textId="694521FF" w:rsidR="00755A0B" w:rsidRDefault="00755A0B" w:rsidP="00755A0B">
            <w:pPr>
              <w:pStyle w:val="H1bodytext"/>
              <w:numPr>
                <w:ilvl w:val="0"/>
                <w:numId w:val="12"/>
              </w:numPr>
              <w:spacing w:after="0"/>
              <w:rPr>
                <w:ins w:id="524" w:author="Christian Hall" w:date="2020-02-06T14:24:00Z"/>
                <w:rFonts w:ascii="Arial" w:hAnsi="Arial"/>
                <w:i/>
                <w:iCs/>
              </w:rPr>
            </w:pPr>
            <w:ins w:id="525" w:author="Christian Hall" w:date="2020-02-06T14:24:00Z">
              <w:r>
                <w:rPr>
                  <w:rFonts w:ascii="Arial" w:hAnsi="Arial"/>
                  <w:i/>
                  <w:iCs/>
                </w:rPr>
                <w:t>Activate the python 3.6 environment `Scripts\activate.bat`</w:t>
              </w:r>
            </w:ins>
          </w:p>
          <w:p w14:paraId="1C363231" w14:textId="33CFD596" w:rsidR="00755A0B" w:rsidRDefault="00755A0B" w:rsidP="00755A0B">
            <w:pPr>
              <w:pStyle w:val="H1bodytext"/>
              <w:numPr>
                <w:ilvl w:val="0"/>
                <w:numId w:val="12"/>
              </w:numPr>
              <w:spacing w:after="0"/>
              <w:rPr>
                <w:ins w:id="526" w:author="Christian Hall" w:date="2020-02-06T14:25:00Z"/>
                <w:rFonts w:ascii="Arial" w:hAnsi="Arial"/>
                <w:i/>
                <w:iCs/>
              </w:rPr>
            </w:pPr>
            <w:ins w:id="527" w:author="Christian Hall" w:date="2020-02-06T14:25:00Z">
              <w:r>
                <w:rPr>
                  <w:rFonts w:ascii="Arial" w:hAnsi="Arial"/>
                  <w:i/>
                  <w:iCs/>
                </w:rPr>
                <w:t>Run scripts as needed in the following steps</w:t>
              </w:r>
            </w:ins>
          </w:p>
          <w:p w14:paraId="4741B88E" w14:textId="77C63AE0" w:rsidR="00755A0B" w:rsidRPr="00755A0B" w:rsidRDefault="00755A0B">
            <w:pPr>
              <w:pStyle w:val="H1bodytext"/>
              <w:numPr>
                <w:ilvl w:val="0"/>
                <w:numId w:val="12"/>
              </w:numPr>
              <w:spacing w:after="0"/>
              <w:rPr>
                <w:rFonts w:ascii="Arial" w:hAnsi="Arial"/>
                <w:i/>
                <w:iCs/>
              </w:rPr>
              <w:pPrChange w:id="528" w:author="Christian Hall" w:date="2020-02-06T14:22:00Z">
                <w:pPr>
                  <w:pStyle w:val="H1bodytext"/>
                  <w:spacing w:after="0"/>
                  <w:ind w:left="0"/>
                </w:pPr>
              </w:pPrChange>
            </w:pPr>
            <w:ins w:id="529" w:author="Christian Hall" w:date="2020-02-06T14:25:00Z">
              <w:r>
                <w:rPr>
                  <w:rFonts w:ascii="Arial" w:hAnsi="Arial"/>
                  <w:i/>
                  <w:iCs/>
                </w:rPr>
                <w:t>Deactivate the python 3.6 environment `deactivate`</w:t>
              </w:r>
            </w:ins>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755A0B">
        <w:trPr>
          <w:trHeight w:val="917"/>
        </w:trPr>
        <w:tc>
          <w:tcPr>
            <w:tcW w:w="2629"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378C0B7E" w:rsidR="00A937EC" w:rsidRDefault="00B66DC7">
            <w:pPr>
              <w:pStyle w:val="H1bodytext"/>
              <w:spacing w:after="0"/>
              <w:ind w:left="0"/>
              <w:jc w:val="center"/>
              <w:rPr>
                <w:rFonts w:ascii="Arial" w:hAnsi="Arial"/>
              </w:rPr>
            </w:pPr>
            <w:r>
              <w:rPr>
                <w:rFonts w:ascii="Arial" w:hAnsi="Arial"/>
              </w:rPr>
              <w:t>CACIE-runner.py-</w:t>
            </w:r>
            <w:r w:rsidR="00A937EC">
              <w:rPr>
                <w:rFonts w:ascii="Arial" w:hAnsi="Arial"/>
              </w:rPr>
              <w:t>IT-1</w:t>
            </w: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 xml:space="preserve">Navigate to [Testing_Directory]\ca-surf-test </w:t>
            </w:r>
          </w:p>
        </w:tc>
      </w:tr>
      <w:tr w:rsidR="00A937EC" w14:paraId="1A1B1924" w14:textId="77777777" w:rsidTr="00755A0B">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452CAC55" w14:textId="01FE3B79" w:rsidR="00A937EC" w:rsidRDefault="00A937EC">
            <w:pPr>
              <w:pStyle w:val="H1bodytext"/>
              <w:spacing w:after="0"/>
              <w:ind w:left="0"/>
              <w:rPr>
                <w:rFonts w:ascii="Arial" w:hAnsi="Arial"/>
                <w:i/>
                <w:iCs/>
              </w:rPr>
            </w:pPr>
            <w:r>
              <w:rPr>
                <w:rFonts w:ascii="Arial" w:hAnsi="Arial"/>
                <w:i/>
                <w:iCs/>
              </w:rPr>
              <w:t>Invoke Tool Runner and test tool using runner_run_IT-1.</w:t>
            </w:r>
            <w:r w:rsidR="00BE17F7">
              <w:rPr>
                <w:rFonts w:ascii="Arial" w:hAnsi="Arial"/>
                <w:i/>
                <w:iCs/>
              </w:rPr>
              <w:t>[sh][bat]</w:t>
            </w:r>
            <w:r>
              <w:rPr>
                <w:rFonts w:ascii="Arial" w:hAnsi="Arial"/>
                <w:i/>
                <w:iCs/>
              </w:rPr>
              <w:t xml:space="preserve"> as follows:</w:t>
            </w:r>
          </w:p>
          <w:p w14:paraId="5DDC00F5" w14:textId="77777777" w:rsidR="00A937EC" w:rsidRDefault="00A937EC">
            <w:pPr>
              <w:pStyle w:val="H1bodytext"/>
              <w:spacing w:after="0"/>
              <w:ind w:left="0"/>
              <w:rPr>
                <w:rFonts w:ascii="Arial" w:hAnsi="Arial"/>
                <w:i/>
                <w:iCs/>
              </w:rPr>
            </w:pPr>
          </w:p>
          <w:p w14:paraId="79890F41" w14:textId="38722195" w:rsidR="00A937EC" w:rsidRDefault="00A937EC" w:rsidP="00812F87">
            <w:pPr>
              <w:pStyle w:val="H1bodytext"/>
              <w:spacing w:after="0"/>
              <w:ind w:left="0"/>
              <w:rPr>
                <w:rFonts w:ascii="Arial" w:hAnsi="Arial"/>
                <w:i/>
                <w:iCs/>
              </w:rPr>
            </w:pPr>
            <w:r>
              <w:rPr>
                <w:rFonts w:ascii="Arial" w:hAnsi="Arial"/>
                <w:i/>
                <w:iCs/>
              </w:rPr>
              <w:t>Enter the following command:</w:t>
            </w:r>
            <w:r w:rsidR="00D321DD">
              <w:rPr>
                <w:rFonts w:ascii="Arial" w:hAnsi="Arial"/>
                <w:i/>
                <w:iCs/>
              </w:rPr>
              <w:br/>
              <w:t>./runner_run_IT-1.bat</w:t>
            </w:r>
          </w:p>
        </w:tc>
      </w:tr>
      <w:tr w:rsidR="00A937EC" w14:paraId="508DB7ED" w14:textId="77777777" w:rsidTr="00755A0B">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396"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755A0B">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396"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755A0B">
        <w:trPr>
          <w:trHeight w:val="827"/>
        </w:trPr>
        <w:tc>
          <w:tcPr>
            <w:tcW w:w="2629"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0D311686" w:rsidR="00A937EC" w:rsidRDefault="00F239EB">
            <w:pPr>
              <w:pStyle w:val="H1bodytext"/>
              <w:spacing w:after="0"/>
              <w:ind w:left="0"/>
              <w:jc w:val="center"/>
              <w:rPr>
                <w:rFonts w:ascii="Arial" w:hAnsi="Arial"/>
              </w:rPr>
            </w:pPr>
            <w:r>
              <w:rPr>
                <w:rFonts w:ascii="Arial" w:hAnsi="Arial"/>
              </w:rPr>
              <w:t>CACIE-runner.py-TC</w:t>
            </w:r>
            <w:r w:rsidR="00A937EC">
              <w:rPr>
                <w:rFonts w:ascii="Arial" w:hAnsi="Arial"/>
              </w:rPr>
              <w:t>-1</w:t>
            </w: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A937EC" w14:paraId="42FF3646" w14:textId="77777777" w:rsidTr="00755A0B">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755A0B">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[Testing_Directory]</w:t>
            </w:r>
            <w:r>
              <w:rPr>
                <w:rFonts w:ascii="Arial" w:hAnsi="Arial"/>
                <w:i/>
                <w:iCs/>
              </w:rPr>
              <w:t xml:space="preserve"> </w:t>
            </w:r>
            <w:r>
              <w:rPr>
                <w:rFonts w:ascii="Arial" w:hAnsi="Arial"/>
              </w:rPr>
              <w:t>\runner_ATC-1_logfile.txt documents user, computer, operating system platform, and datetime stamp</w:t>
            </w:r>
          </w:p>
        </w:tc>
        <w:tc>
          <w:tcPr>
            <w:tcW w:w="1396"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755A0B">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[Testing_Directory]</w:t>
            </w:r>
            <w:r>
              <w:rPr>
                <w:rFonts w:ascii="Arial" w:hAnsi="Arial"/>
                <w:i/>
                <w:iCs/>
              </w:rPr>
              <w:t xml:space="preserve"> </w:t>
            </w:r>
            <w:r>
              <w:rPr>
                <w:rFonts w:ascii="Arial" w:hAnsi="Arial"/>
              </w:rPr>
              <w:t>\runner_ATC-1_logfile.txt documents the code version of the Tool Runner and test tool</w:t>
            </w:r>
          </w:p>
        </w:tc>
        <w:tc>
          <w:tcPr>
            <w:tcW w:w="1396"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755A0B" w14:paraId="1BC817EC" w14:textId="77777777" w:rsidTr="00755A0B">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755A0B" w:rsidRDefault="00755A0B" w:rsidP="00755A0B">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2246B33D" w14:textId="77777777" w:rsidR="00755A0B" w:rsidRDefault="00755A0B" w:rsidP="00755A0B">
            <w:pPr>
              <w:pStyle w:val="H1bodytext"/>
              <w:spacing w:after="0"/>
              <w:ind w:left="0"/>
              <w:rPr>
                <w:ins w:id="530" w:author="Christian Hall" w:date="2020-02-06T14:26:00Z"/>
                <w:rFonts w:ascii="Arial" w:hAnsi="Arial"/>
              </w:rPr>
            </w:pPr>
            <w:ins w:id="531" w:author="Christian Hall" w:date="2020-02-06T14:26:00Z">
              <w:r>
                <w:rPr>
                  <w:rFonts w:ascii="Arial" w:hAnsi="Arial"/>
                </w:rPr>
                <w:t xml:space="preserve">Verify [Testing_Directory]\runner_ATC-1_logfile.txt documents that the </w:t>
              </w:r>
              <w:r w:rsidRPr="002C7CD1">
                <w:rPr>
                  <w:rFonts w:ascii="Arial" w:hAnsi="Arial"/>
                  <w:b/>
                  <w:bCs/>
                </w:rPr>
                <w:t>Tool Runner</w:t>
              </w:r>
              <w:r>
                <w:rPr>
                  <w:rFonts w:ascii="Arial" w:hAnsi="Arial"/>
                </w:rPr>
                <w:t xml:space="preserve"> QA Status is QUALIFIED </w:t>
              </w:r>
            </w:ins>
          </w:p>
          <w:p w14:paraId="0D56EFF3" w14:textId="77777777" w:rsidR="00755A0B" w:rsidRDefault="00755A0B" w:rsidP="00755A0B">
            <w:pPr>
              <w:pStyle w:val="H1bodytext"/>
              <w:spacing w:after="0"/>
              <w:ind w:left="0"/>
              <w:rPr>
                <w:ins w:id="532" w:author="Christian Hall" w:date="2020-02-06T14:26:00Z"/>
                <w:rFonts w:ascii="Arial" w:hAnsi="Arial"/>
              </w:rPr>
            </w:pPr>
          </w:p>
          <w:p w14:paraId="2A205519" w14:textId="5B3FE703" w:rsidR="00755A0B" w:rsidDel="0022751B" w:rsidRDefault="00755A0B" w:rsidP="00755A0B">
            <w:pPr>
              <w:pStyle w:val="H1bodytext"/>
              <w:spacing w:after="0"/>
              <w:ind w:left="0"/>
              <w:rPr>
                <w:del w:id="533" w:author="Christian Hall" w:date="2020-02-06T14:26:00Z"/>
                <w:rFonts w:ascii="Arial" w:hAnsi="Arial"/>
              </w:rPr>
            </w:pPr>
            <w:ins w:id="534" w:author="Christian Hall" w:date="2020-02-06T14:26:00Z">
              <w:r>
                <w:rPr>
                  <w:rFonts w:ascii="Arial" w:hAnsi="Arial"/>
                </w:rPr>
                <w:t>NOTE: Tool Runner is now on the approved tool list in the test repository—see [Test_Repo_Name]\pylib\runner\config.json to verify</w:t>
              </w:r>
            </w:ins>
            <w:del w:id="535" w:author="Christian Hall" w:date="2020-02-06T14:26:00Z">
              <w:r w:rsidDel="0022751B">
                <w:rPr>
                  <w:rFonts w:ascii="Arial" w:hAnsi="Arial"/>
                </w:rPr>
                <w:delText xml:space="preserve">Verify [Testing_Directory]\runner_ATC-1_logfile.txt documents that the Tool Runner QA Status is TEST </w:delText>
              </w:r>
            </w:del>
          </w:p>
          <w:p w14:paraId="356D720E" w14:textId="0CC43DC4" w:rsidR="00755A0B" w:rsidDel="0022751B" w:rsidRDefault="00755A0B" w:rsidP="00755A0B">
            <w:pPr>
              <w:pStyle w:val="H1bodytext"/>
              <w:spacing w:after="0"/>
              <w:ind w:left="0"/>
              <w:rPr>
                <w:del w:id="536" w:author="Christian Hall" w:date="2020-02-06T14:26:00Z"/>
                <w:rFonts w:ascii="Arial" w:hAnsi="Arial"/>
              </w:rPr>
            </w:pPr>
          </w:p>
          <w:p w14:paraId="42BD51FC" w14:textId="5F823C0D" w:rsidR="00755A0B" w:rsidRDefault="00755A0B" w:rsidP="00755A0B">
            <w:pPr>
              <w:pStyle w:val="H1bodytext"/>
              <w:spacing w:after="0"/>
              <w:ind w:left="0"/>
              <w:rPr>
                <w:rFonts w:ascii="Arial" w:hAnsi="Arial"/>
              </w:rPr>
            </w:pPr>
            <w:del w:id="537" w:author="Christian Hall" w:date="2020-02-06T14:26:00Z">
              <w:r w:rsidDel="0022751B">
                <w:rPr>
                  <w:rFonts w:ascii="Arial" w:hAnsi="Arial"/>
                </w:rPr>
                <w:delText xml:space="preserve">NOTE: Tool Runner is not on the approved tool list in the test repository—see [Test_Repo_Name]\pylib\runner\config.json to verify </w:delText>
              </w:r>
            </w:del>
          </w:p>
        </w:tc>
        <w:tc>
          <w:tcPr>
            <w:tcW w:w="1396"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755A0B" w:rsidRDefault="00755A0B" w:rsidP="00755A0B">
            <w:pPr>
              <w:pStyle w:val="H1bodytext"/>
              <w:spacing w:after="0"/>
              <w:ind w:left="0"/>
              <w:jc w:val="center"/>
              <w:rPr>
                <w:rFonts w:ascii="Arial" w:hAnsi="Arial"/>
              </w:rPr>
            </w:pPr>
            <w:r>
              <w:rPr>
                <w:rFonts w:ascii="Arial" w:hAnsi="Arial"/>
              </w:rPr>
              <w:t>Pass</w:t>
            </w:r>
          </w:p>
        </w:tc>
      </w:tr>
      <w:tr w:rsidR="00755A0B" w14:paraId="125A61E7" w14:textId="77777777" w:rsidTr="00755A0B">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755A0B" w:rsidRDefault="00755A0B" w:rsidP="00755A0B">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3D04AC3C" w14:textId="77777777" w:rsidR="00755A0B" w:rsidRDefault="00755A0B" w:rsidP="00755A0B">
            <w:pPr>
              <w:pStyle w:val="H1bodytext"/>
              <w:spacing w:after="0"/>
              <w:ind w:left="0"/>
              <w:rPr>
                <w:ins w:id="538" w:author="Christian Hall" w:date="2020-02-06T14:26:00Z"/>
                <w:rFonts w:ascii="Arial" w:hAnsi="Arial"/>
              </w:rPr>
            </w:pPr>
            <w:ins w:id="539" w:author="Christian Hall" w:date="2020-02-06T14:26:00Z">
              <w:r>
                <w:rPr>
                  <w:rFonts w:ascii="Arial" w:hAnsi="Arial"/>
                </w:rPr>
                <w:t xml:space="preserve">Verify that [Testing_Directory]\runner_ATC-1_logfile.txt documents that the </w:t>
              </w:r>
              <w:r w:rsidRPr="002C7CD1">
                <w:rPr>
                  <w:rFonts w:ascii="Arial" w:hAnsi="Arial"/>
                  <w:b/>
                  <w:bCs/>
                </w:rPr>
                <w:t>Invoked tool</w:t>
              </w:r>
              <w:r>
                <w:rPr>
                  <w:rFonts w:ascii="Arial" w:hAnsi="Arial"/>
                </w:rPr>
                <w:t xml:space="preserve"> QA Status is QUALIFIED </w:t>
              </w:r>
            </w:ins>
          </w:p>
          <w:p w14:paraId="77505415" w14:textId="77777777" w:rsidR="00755A0B" w:rsidRDefault="00755A0B" w:rsidP="00755A0B">
            <w:pPr>
              <w:pStyle w:val="H1bodytext"/>
              <w:spacing w:after="0"/>
              <w:ind w:left="0"/>
              <w:rPr>
                <w:ins w:id="540" w:author="Christian Hall" w:date="2020-02-06T14:26:00Z"/>
                <w:rFonts w:ascii="Arial" w:hAnsi="Arial"/>
              </w:rPr>
            </w:pPr>
          </w:p>
          <w:p w14:paraId="51B8932F" w14:textId="5FB6A51C" w:rsidR="00755A0B" w:rsidDel="0022751B" w:rsidRDefault="00755A0B" w:rsidP="00755A0B">
            <w:pPr>
              <w:pStyle w:val="H1bodytext"/>
              <w:spacing w:after="0"/>
              <w:ind w:left="0"/>
              <w:rPr>
                <w:del w:id="541" w:author="Christian Hall" w:date="2020-02-06T14:26:00Z"/>
                <w:rFonts w:ascii="Arial" w:hAnsi="Arial"/>
              </w:rPr>
            </w:pPr>
            <w:ins w:id="542" w:author="Christian Hall" w:date="2020-02-06T14:26:00Z">
              <w:r>
                <w:rPr>
                  <w:rFonts w:ascii="Arial" w:hAnsi="Arial"/>
                </w:rPr>
                <w:t>NOTE: Invoked tool is on the approved tool list in the test repository—see [Test_Repo_Name]\pylib\runner\config.json to verify</w:t>
              </w:r>
            </w:ins>
            <w:del w:id="543" w:author="Christian Hall" w:date="2020-02-06T14:26:00Z">
              <w:r w:rsidDel="0022751B">
                <w:rPr>
                  <w:rFonts w:ascii="Arial" w:hAnsi="Arial"/>
                </w:rPr>
                <w:delText xml:space="preserve">Verify that [Testing_Directory]\runner_ATC-1_logfile.txt documents that the invoked tool QA Status is QUALIFIED </w:delText>
              </w:r>
            </w:del>
          </w:p>
          <w:p w14:paraId="30F349F7" w14:textId="2C9B99D8" w:rsidR="00755A0B" w:rsidDel="0022751B" w:rsidRDefault="00755A0B" w:rsidP="00755A0B">
            <w:pPr>
              <w:pStyle w:val="H1bodytext"/>
              <w:spacing w:after="0"/>
              <w:ind w:left="0"/>
              <w:rPr>
                <w:del w:id="544" w:author="Christian Hall" w:date="2020-02-06T14:26:00Z"/>
                <w:rFonts w:ascii="Arial" w:hAnsi="Arial"/>
              </w:rPr>
            </w:pPr>
          </w:p>
          <w:p w14:paraId="0069650C" w14:textId="6869C703" w:rsidR="00755A0B" w:rsidRDefault="00755A0B" w:rsidP="00755A0B">
            <w:pPr>
              <w:pStyle w:val="H1bodytext"/>
              <w:spacing w:after="0"/>
              <w:ind w:left="0"/>
              <w:rPr>
                <w:rFonts w:ascii="Arial" w:hAnsi="Arial"/>
              </w:rPr>
            </w:pPr>
            <w:del w:id="545" w:author="Christian Hall" w:date="2020-02-06T14:26:00Z">
              <w:r w:rsidDel="0022751B">
                <w:rPr>
                  <w:rFonts w:ascii="Arial" w:hAnsi="Arial"/>
                </w:rPr>
                <w:delText>NOTE: Invoked tool is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755A0B" w:rsidRDefault="00755A0B" w:rsidP="00755A0B">
            <w:pPr>
              <w:pStyle w:val="H1bodytext"/>
              <w:spacing w:after="0"/>
              <w:ind w:left="0"/>
              <w:jc w:val="center"/>
              <w:rPr>
                <w:rFonts w:ascii="Arial" w:hAnsi="Arial"/>
              </w:rPr>
            </w:pPr>
            <w:r>
              <w:rPr>
                <w:rFonts w:ascii="Arial" w:hAnsi="Arial"/>
              </w:rPr>
              <w:t>Pass</w:t>
            </w:r>
          </w:p>
        </w:tc>
      </w:tr>
      <w:tr w:rsidR="00A937EC" w14:paraId="3E897917" w14:textId="77777777" w:rsidTr="00755A0B">
        <w:trPr>
          <w:trHeight w:val="1160"/>
        </w:trPr>
        <w:tc>
          <w:tcPr>
            <w:tcW w:w="2629"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2F39D2AB" w:rsidR="00A937EC" w:rsidRDefault="00F239EB">
            <w:pPr>
              <w:pStyle w:val="H1bodytext"/>
              <w:spacing w:after="0"/>
              <w:ind w:left="0"/>
              <w:jc w:val="center"/>
              <w:rPr>
                <w:rFonts w:ascii="Arial" w:hAnsi="Arial"/>
              </w:rPr>
            </w:pPr>
            <w:r>
              <w:rPr>
                <w:rFonts w:ascii="Arial" w:hAnsi="Arial"/>
              </w:rPr>
              <w:lastRenderedPageBreak/>
              <w:t>CACIE-runner.py-TC</w:t>
            </w:r>
            <w:r w:rsidR="00A937EC">
              <w:rPr>
                <w:rFonts w:ascii="Arial" w:hAnsi="Arial"/>
              </w:rPr>
              <w:t>-2</w:t>
            </w: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A937EC" w14:paraId="4E7D793B" w14:textId="77777777" w:rsidTr="00755A0B">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Invoke Tool Runner and test tool using runner_run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755A0B">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 xml:space="preserve">Verify that [Testing_Directory] \runner_ATC-2_logfile.txt documents that the Tool Runner and test tool are not located in a Git Repository ( ../tools/ subdirectory) “Not a git repository” </w:t>
            </w:r>
          </w:p>
        </w:tc>
        <w:tc>
          <w:tcPr>
            <w:tcW w:w="1396"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755A0B">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755A0B">
        <w:trPr>
          <w:trHeight w:val="575"/>
        </w:trPr>
        <w:tc>
          <w:tcPr>
            <w:tcW w:w="2629"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5853C89B" w:rsidR="00A937EC" w:rsidRDefault="00F239EB">
            <w:pPr>
              <w:pStyle w:val="H1bodytext"/>
              <w:spacing w:after="0"/>
              <w:ind w:left="0"/>
              <w:jc w:val="center"/>
              <w:rPr>
                <w:rFonts w:ascii="Arial" w:hAnsi="Arial"/>
              </w:rPr>
            </w:pPr>
            <w:r>
              <w:rPr>
                <w:rFonts w:ascii="Arial" w:hAnsi="Arial"/>
              </w:rPr>
              <w:t>CACIE-runner.py-TC</w:t>
            </w:r>
            <w:r w:rsidR="00A937EC">
              <w:rPr>
                <w:rFonts w:ascii="Arial" w:hAnsi="Arial"/>
              </w:rPr>
              <w:t>-3</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6D3DD0F0" w:rsidR="00A937EC" w:rsidRDefault="00D321DD">
            <w:pPr>
              <w:pStyle w:val="H1bodytext"/>
              <w:spacing w:after="0"/>
              <w:ind w:left="0"/>
              <w:rPr>
                <w:rFonts w:ascii="Arial" w:hAnsi="Arial"/>
                <w:i/>
                <w:iCs/>
              </w:rPr>
            </w:pPr>
            <w:r>
              <w:rPr>
                <w:rFonts w:ascii="Arial" w:hAnsi="Arial"/>
                <w:i/>
                <w:iCs/>
              </w:rPr>
              <w:t xml:space="preserve">TESTER’S NOTES: </w:t>
            </w:r>
            <w:r w:rsidR="00A937EC">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755A0B">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[Testing_Directory]\ca-surf-test\ subdirectory</w:t>
            </w:r>
          </w:p>
        </w:tc>
      </w:tr>
      <w:tr w:rsidR="00A937EC" w14:paraId="454C5317" w14:textId="77777777" w:rsidTr="00755A0B">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Invoke Tool Runner and test tool using runner_run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755A0B">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[Testing_Directory]\runner_ATC-3_logfile.txt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755A0B">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00DD9C33" w14:textId="77777777" w:rsidR="00AB5F1E" w:rsidRDefault="00A937EC">
            <w:pPr>
              <w:pStyle w:val="H1bodytext"/>
              <w:spacing w:after="0"/>
              <w:ind w:left="0"/>
              <w:rPr>
                <w:rFonts w:ascii="Arial" w:hAnsi="Arial"/>
                <w:i/>
                <w:iCs/>
              </w:rPr>
            </w:pPr>
            <w:r>
              <w:rPr>
                <w:rFonts w:ascii="Arial" w:hAnsi="Arial"/>
                <w:i/>
                <w:iCs/>
              </w:rPr>
              <w:t xml:space="preserve">Delete addfile.txt file from directory. </w:t>
            </w:r>
          </w:p>
          <w:p w14:paraId="22BE0248" w14:textId="77777777" w:rsidR="00AB5F1E" w:rsidRDefault="00AB5F1E">
            <w:pPr>
              <w:pStyle w:val="H1bodytext"/>
              <w:spacing w:after="0"/>
              <w:ind w:left="0"/>
              <w:rPr>
                <w:rFonts w:ascii="Arial" w:hAnsi="Arial"/>
                <w:i/>
                <w:iCs/>
              </w:rPr>
            </w:pPr>
          </w:p>
          <w:p w14:paraId="7838C378" w14:textId="0BB69066"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755A0B">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DC7DC19" w14:textId="02B092D4"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Navigated back to the [Testing_Directory]\ca-surf-test before this next step.</w:t>
            </w:r>
          </w:p>
          <w:p w14:paraId="7B3BE52B" w14:textId="77777777" w:rsidR="00AB5F1E" w:rsidRDefault="00AB5F1E">
            <w:pPr>
              <w:pStyle w:val="H1bodytext"/>
              <w:spacing w:after="0"/>
              <w:ind w:left="0"/>
              <w:rPr>
                <w:rFonts w:ascii="Arial" w:hAnsi="Arial"/>
                <w:i/>
                <w:iCs/>
              </w:rPr>
            </w:pPr>
          </w:p>
          <w:p w14:paraId="2753A990" w14:textId="4AFD8749" w:rsidR="00A937EC" w:rsidRDefault="00A937EC">
            <w:pPr>
              <w:pStyle w:val="H1bodytext"/>
              <w:spacing w:after="0"/>
              <w:ind w:left="0"/>
              <w:rPr>
                <w:rFonts w:ascii="Arial" w:hAnsi="Arial"/>
                <w:i/>
                <w:iCs/>
              </w:rPr>
            </w:pPr>
            <w:r>
              <w:rPr>
                <w:rFonts w:ascii="Arial" w:hAnsi="Arial"/>
                <w:i/>
                <w:iCs/>
              </w:rPr>
              <w:t>Invoke Tool Runner and test tool using runner_run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lastRenderedPageBreak/>
              <w:t>Enter the following command:</w:t>
            </w:r>
            <w:r>
              <w:rPr>
                <w:rFonts w:ascii="Arial" w:hAnsi="Arial"/>
                <w:i/>
                <w:iCs/>
              </w:rPr>
              <w:br/>
              <w:t xml:space="preserve">.\runner_run_ATC-3.bat </w:t>
            </w:r>
          </w:p>
        </w:tc>
      </w:tr>
      <w:tr w:rsidR="00755A0B" w14:paraId="6ACFF062" w14:textId="77777777" w:rsidTr="00755A0B">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755A0B" w:rsidRDefault="00755A0B" w:rsidP="00755A0B">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432BE6BE" w14:textId="77777777" w:rsidR="00755A0B" w:rsidRDefault="00755A0B" w:rsidP="00755A0B">
            <w:pPr>
              <w:pStyle w:val="H1bodytext"/>
              <w:spacing w:after="0"/>
              <w:ind w:left="0"/>
              <w:rPr>
                <w:ins w:id="546" w:author="Christian Hall" w:date="2020-02-06T14:26:00Z"/>
                <w:rFonts w:ascii="Arial" w:hAnsi="Arial"/>
              </w:rPr>
            </w:pPr>
            <w:ins w:id="547" w:author="Christian Hall" w:date="2020-02-06T14:26:00Z">
              <w:r>
                <w:rPr>
                  <w:rFonts w:ascii="Arial" w:hAnsi="Arial"/>
                </w:rPr>
                <w:t xml:space="preserve">Verify [Testing_Directory]\runner_ATC-1_logfile.txt documents that the </w:t>
              </w:r>
              <w:r w:rsidRPr="002C7CD1">
                <w:rPr>
                  <w:rFonts w:ascii="Arial" w:hAnsi="Arial"/>
                  <w:b/>
                  <w:bCs/>
                </w:rPr>
                <w:t>Tool Runner</w:t>
              </w:r>
              <w:r>
                <w:rPr>
                  <w:rFonts w:ascii="Arial" w:hAnsi="Arial"/>
                </w:rPr>
                <w:t xml:space="preserve"> QA Status is QUALIFIED </w:t>
              </w:r>
            </w:ins>
          </w:p>
          <w:p w14:paraId="063FEE94" w14:textId="77777777" w:rsidR="00755A0B" w:rsidRDefault="00755A0B" w:rsidP="00755A0B">
            <w:pPr>
              <w:pStyle w:val="H1bodytext"/>
              <w:spacing w:after="0"/>
              <w:ind w:left="0"/>
              <w:rPr>
                <w:ins w:id="548" w:author="Christian Hall" w:date="2020-02-06T14:26:00Z"/>
                <w:rFonts w:ascii="Arial" w:hAnsi="Arial"/>
              </w:rPr>
            </w:pPr>
          </w:p>
          <w:p w14:paraId="2B0920BD" w14:textId="5DB0584A" w:rsidR="00755A0B" w:rsidDel="00343E59" w:rsidRDefault="00755A0B" w:rsidP="00755A0B">
            <w:pPr>
              <w:pStyle w:val="H1bodytext"/>
              <w:spacing w:after="0"/>
              <w:ind w:left="0"/>
              <w:rPr>
                <w:del w:id="549" w:author="Christian Hall" w:date="2020-02-06T14:26:00Z"/>
                <w:rFonts w:ascii="Arial" w:hAnsi="Arial"/>
              </w:rPr>
            </w:pPr>
            <w:ins w:id="550" w:author="Christian Hall" w:date="2020-02-06T14:26:00Z">
              <w:r>
                <w:rPr>
                  <w:rFonts w:ascii="Arial" w:hAnsi="Arial"/>
                </w:rPr>
                <w:t>NOTE: Tool Runner is now on the approved tool list in the test repository—see [Test_Repo_Name]\pylib\runner\config.json to verify</w:t>
              </w:r>
            </w:ins>
            <w:del w:id="551" w:author="Christian Hall" w:date="2020-02-06T14:26:00Z">
              <w:r w:rsidDel="00343E59">
                <w:rPr>
                  <w:rFonts w:ascii="Arial" w:hAnsi="Arial"/>
                </w:rPr>
                <w:delText xml:space="preserve">Verify that runner_atc_testing_model\runner_ATC-3_logfile.txt documents that Tool Runner QA Status is TEST </w:delText>
              </w:r>
            </w:del>
          </w:p>
          <w:p w14:paraId="1839CED3" w14:textId="273443EF" w:rsidR="00755A0B" w:rsidDel="00343E59" w:rsidRDefault="00755A0B" w:rsidP="00755A0B">
            <w:pPr>
              <w:pStyle w:val="H1bodytext"/>
              <w:spacing w:after="0"/>
              <w:ind w:left="0"/>
              <w:rPr>
                <w:del w:id="552" w:author="Christian Hall" w:date="2020-02-06T14:26:00Z"/>
                <w:rFonts w:ascii="Arial" w:hAnsi="Arial"/>
              </w:rPr>
            </w:pPr>
          </w:p>
          <w:p w14:paraId="7CC03829" w14:textId="0BB894AA" w:rsidR="00755A0B" w:rsidRDefault="00755A0B" w:rsidP="00755A0B">
            <w:pPr>
              <w:pStyle w:val="H1bodytext"/>
              <w:spacing w:after="0"/>
              <w:ind w:left="0"/>
              <w:jc w:val="both"/>
              <w:rPr>
                <w:rFonts w:ascii="Arial" w:hAnsi="Arial"/>
                <w:i/>
                <w:iCs/>
              </w:rPr>
            </w:pPr>
            <w:del w:id="553" w:author="Christian Hall" w:date="2020-02-06T14:26:00Z">
              <w:r w:rsidDel="00343E59">
                <w:rPr>
                  <w:rFonts w:ascii="Arial" w:hAnsi="Arial"/>
                </w:rPr>
                <w:delText xml:space="preserve">NOTE: Tool Runner is not on the approved tool list in the test repository—see \[Test_Repo_Name]\pylib\runner\config.json to verify </w:delText>
              </w:r>
            </w:del>
          </w:p>
        </w:tc>
        <w:tc>
          <w:tcPr>
            <w:tcW w:w="1396"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755A0B" w:rsidRDefault="00755A0B" w:rsidP="00755A0B">
            <w:pPr>
              <w:pStyle w:val="H1bodytext"/>
              <w:spacing w:after="0"/>
              <w:ind w:left="0"/>
              <w:jc w:val="center"/>
              <w:rPr>
                <w:rFonts w:ascii="Arial" w:hAnsi="Arial"/>
                <w:i/>
                <w:iCs/>
              </w:rPr>
            </w:pPr>
            <w:r>
              <w:rPr>
                <w:rFonts w:ascii="Arial" w:hAnsi="Arial"/>
                <w:i/>
                <w:iCs/>
              </w:rPr>
              <w:t>Pass</w:t>
            </w:r>
          </w:p>
        </w:tc>
      </w:tr>
      <w:tr w:rsidR="00755A0B" w14:paraId="25A14860" w14:textId="77777777" w:rsidTr="00755A0B">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755A0B" w:rsidRDefault="00755A0B" w:rsidP="00755A0B">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
          <w:p w14:paraId="110DF6B7" w14:textId="77777777" w:rsidR="00755A0B" w:rsidRDefault="00755A0B" w:rsidP="00755A0B">
            <w:pPr>
              <w:pStyle w:val="H1bodytext"/>
              <w:spacing w:after="0"/>
              <w:ind w:left="0"/>
              <w:rPr>
                <w:ins w:id="554" w:author="Christian Hall" w:date="2020-02-06T14:26:00Z"/>
                <w:rFonts w:ascii="Arial" w:hAnsi="Arial"/>
              </w:rPr>
            </w:pPr>
            <w:ins w:id="555" w:author="Christian Hall" w:date="2020-02-06T14:26:00Z">
              <w:r>
                <w:rPr>
                  <w:rFonts w:ascii="Arial" w:hAnsi="Arial"/>
                </w:rPr>
                <w:t xml:space="preserve">Verify that [Testing_Directory]\runner_ATC-1_logfile.txt documents that the </w:t>
              </w:r>
              <w:r w:rsidRPr="002C7CD1">
                <w:rPr>
                  <w:rFonts w:ascii="Arial" w:hAnsi="Arial"/>
                  <w:b/>
                  <w:bCs/>
                </w:rPr>
                <w:t>Invoked tool</w:t>
              </w:r>
              <w:r>
                <w:rPr>
                  <w:rFonts w:ascii="Arial" w:hAnsi="Arial"/>
                </w:rPr>
                <w:t xml:space="preserve"> QA Status is QUALIFIED </w:t>
              </w:r>
            </w:ins>
          </w:p>
          <w:p w14:paraId="5FBE829A" w14:textId="77777777" w:rsidR="00755A0B" w:rsidRDefault="00755A0B" w:rsidP="00755A0B">
            <w:pPr>
              <w:pStyle w:val="H1bodytext"/>
              <w:spacing w:after="0"/>
              <w:ind w:left="0"/>
              <w:rPr>
                <w:ins w:id="556" w:author="Christian Hall" w:date="2020-02-06T14:26:00Z"/>
                <w:rFonts w:ascii="Arial" w:hAnsi="Arial"/>
              </w:rPr>
            </w:pPr>
          </w:p>
          <w:p w14:paraId="0071418E" w14:textId="2AA529A9" w:rsidR="00755A0B" w:rsidDel="00343E59" w:rsidRDefault="00755A0B" w:rsidP="00755A0B">
            <w:pPr>
              <w:pStyle w:val="H1bodytext"/>
              <w:spacing w:after="0"/>
              <w:ind w:left="0"/>
              <w:rPr>
                <w:del w:id="557" w:author="Christian Hall" w:date="2020-02-06T14:26:00Z"/>
                <w:rFonts w:ascii="Arial" w:hAnsi="Arial"/>
              </w:rPr>
            </w:pPr>
            <w:ins w:id="558" w:author="Christian Hall" w:date="2020-02-06T14:26:00Z">
              <w:r>
                <w:rPr>
                  <w:rFonts w:ascii="Arial" w:hAnsi="Arial"/>
                </w:rPr>
                <w:t>NOTE: Invoked tool is on the approved tool list in the test repository—see [Test_Repo_Name]\pylib\runner\config.json to verify</w:t>
              </w:r>
            </w:ins>
            <w:del w:id="559" w:author="Christian Hall" w:date="2020-02-06T14:26:00Z">
              <w:r w:rsidDel="00343E59">
                <w:rPr>
                  <w:rFonts w:ascii="Arial" w:hAnsi="Arial"/>
                </w:rPr>
                <w:delText xml:space="preserve">Verify that runner_atc_testing_model\runner_ATC-3_logfile.txt documents that the invoked tool QA Status is QUALIFIED </w:delText>
              </w:r>
            </w:del>
          </w:p>
          <w:p w14:paraId="13EC8F4C" w14:textId="43F141A2" w:rsidR="00755A0B" w:rsidDel="00343E59" w:rsidRDefault="00755A0B" w:rsidP="00755A0B">
            <w:pPr>
              <w:pStyle w:val="H1bodytext"/>
              <w:spacing w:after="0"/>
              <w:ind w:left="0"/>
              <w:rPr>
                <w:del w:id="560" w:author="Christian Hall" w:date="2020-02-06T14:26:00Z"/>
                <w:rFonts w:ascii="Arial" w:hAnsi="Arial"/>
              </w:rPr>
            </w:pPr>
          </w:p>
          <w:p w14:paraId="75421E9D" w14:textId="6BD6231D" w:rsidR="00755A0B" w:rsidRDefault="00755A0B" w:rsidP="00755A0B">
            <w:pPr>
              <w:pStyle w:val="H1bodytext"/>
              <w:spacing w:after="0"/>
              <w:ind w:left="0"/>
              <w:rPr>
                <w:rFonts w:ascii="Arial" w:hAnsi="Arial"/>
              </w:rPr>
            </w:pPr>
            <w:del w:id="561" w:author="Christian Hall" w:date="2020-02-06T14:26:00Z">
              <w:r w:rsidDel="00343E59">
                <w:rPr>
                  <w:rFonts w:ascii="Arial" w:hAnsi="Arial"/>
                </w:rPr>
                <w:delText>NOTE: Invoked tool is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755A0B" w:rsidRDefault="00755A0B" w:rsidP="00755A0B">
            <w:pPr>
              <w:pStyle w:val="H1bodytext"/>
              <w:spacing w:after="0"/>
              <w:ind w:left="0"/>
              <w:jc w:val="center"/>
              <w:rPr>
                <w:rFonts w:ascii="Arial" w:hAnsi="Arial"/>
                <w:i/>
                <w:iCs/>
              </w:rPr>
            </w:pPr>
            <w:r>
              <w:rPr>
                <w:rFonts w:ascii="Arial" w:hAnsi="Arial"/>
                <w:i/>
                <w:iCs/>
              </w:rPr>
              <w:t>Pass</w:t>
            </w:r>
          </w:p>
        </w:tc>
      </w:tr>
      <w:tr w:rsidR="00A937EC" w14:paraId="14665AFB" w14:textId="77777777" w:rsidTr="00755A0B">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755A0B">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755A0B">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 xml:space="preserve">Navigate to [Testing_Directory] \ca-surf-test\ </w:t>
            </w:r>
          </w:p>
        </w:tc>
      </w:tr>
      <w:tr w:rsidR="00A937EC" w14:paraId="157101C7" w14:textId="77777777" w:rsidTr="00755A0B">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755A0B">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[Testing_Directory]</w:t>
            </w:r>
            <w:r>
              <w:rPr>
                <w:rFonts w:ascii="Arial" w:hAnsi="Arial"/>
              </w:rPr>
              <w:t>\runner_ATC-3_logfile.txt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755A0B">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755A0B">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755A0B">
        <w:trPr>
          <w:trHeight w:val="827"/>
        </w:trPr>
        <w:tc>
          <w:tcPr>
            <w:tcW w:w="2629"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2143BE06" w:rsidR="00A937EC" w:rsidRDefault="00F239EB">
            <w:pPr>
              <w:pStyle w:val="H1bodytext"/>
              <w:spacing w:after="0"/>
              <w:ind w:left="0"/>
              <w:jc w:val="center"/>
              <w:rPr>
                <w:rFonts w:ascii="Arial" w:hAnsi="Arial"/>
                <w:i/>
                <w:iCs/>
              </w:rPr>
            </w:pPr>
            <w:r>
              <w:rPr>
                <w:rFonts w:ascii="Arial" w:hAnsi="Arial"/>
                <w:i/>
                <w:iCs/>
              </w:rPr>
              <w:lastRenderedPageBreak/>
              <w:t>CACIE-runner.py-TC</w:t>
            </w:r>
            <w:r w:rsidR="00A937EC">
              <w:rPr>
                <w:rFonts w:ascii="Arial" w:hAnsi="Arial"/>
                <w:i/>
                <w:iCs/>
              </w:rPr>
              <w:t>-4</w:t>
            </w: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43D397CF"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755A0B">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755A0B">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 xml:space="preserve">Navigate to [Testing_Directory] \ca-surf-test\ </w:t>
            </w:r>
          </w:p>
        </w:tc>
      </w:tr>
      <w:tr w:rsidR="00A937EC" w14:paraId="5FD7A8AE" w14:textId="77777777" w:rsidTr="00755A0B">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755A0B">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[Testing_Directory]\runner_ATC-4_logfile.txt documents that the Code Versions indicate that that local and remote repositories are not synced</w:t>
            </w:r>
          </w:p>
        </w:tc>
        <w:tc>
          <w:tcPr>
            <w:tcW w:w="1396"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755A0B">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[Testing_Directory] \runner_ATC-4_logfile.txt documents that the Tool Runner and test tool QA Status is TEST</w:t>
            </w:r>
          </w:p>
        </w:tc>
        <w:tc>
          <w:tcPr>
            <w:tcW w:w="1396"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755A0B">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755A0B">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755A0B">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[Testing_Directory] \ca-surf-test\</w:t>
            </w:r>
          </w:p>
        </w:tc>
      </w:tr>
      <w:tr w:rsidR="00A937EC" w14:paraId="6D2EC767" w14:textId="77777777" w:rsidTr="00755A0B">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Invoke Tool Runner and test tool using runner_run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755A0B">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[Testing_Directory] \runner_ATC-4_logfile.txt documents that the local repository and remote repository versions are the same (no “not synced message”)</w:t>
            </w:r>
          </w:p>
        </w:tc>
        <w:tc>
          <w:tcPr>
            <w:tcW w:w="1396"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755A0B" w14:paraId="78F4599D" w14:textId="77777777" w:rsidTr="00755A0B">
        <w:tblPrEx>
          <w:tblW w:w="0" w:type="auto"/>
          <w:tblInd w:w="720" w:type="dxa"/>
          <w:tblPrExChange w:id="562" w:author="Christian Hall" w:date="2020-02-06T14:30:00Z">
            <w:tblPrEx>
              <w:tblW w:w="0" w:type="auto"/>
              <w:tblInd w:w="720" w:type="dxa"/>
            </w:tblPrEx>
          </w:tblPrExChange>
        </w:tblPrEx>
        <w:trPr>
          <w:trHeight w:val="2267"/>
          <w:trPrChange w:id="563" w:author="Christian Hall" w:date="2020-02-06T14:30:00Z">
            <w:trPr>
              <w:gridBefore w:val="1"/>
              <w:trHeight w:val="2060"/>
            </w:trPr>
          </w:trPrChange>
        </w:trPr>
        <w:tc>
          <w:tcPr>
            <w:tcW w:w="0" w:type="auto"/>
            <w:vMerge/>
            <w:tcBorders>
              <w:top w:val="single" w:sz="4" w:space="0" w:color="auto"/>
              <w:left w:val="single" w:sz="4" w:space="0" w:color="auto"/>
              <w:bottom w:val="single" w:sz="4" w:space="0" w:color="auto"/>
              <w:right w:val="single" w:sz="4" w:space="0" w:color="auto"/>
            </w:tcBorders>
            <w:vAlign w:val="center"/>
            <w:hideMark/>
            <w:tcPrChange w:id="564" w:author="Christian Hall" w:date="2020-02-06T14:30:00Z">
              <w:tcPr>
                <w:tcW w:w="0" w:type="auto"/>
                <w:gridSpan w:val="4"/>
                <w:vMerge/>
                <w:tcBorders>
                  <w:top w:val="single" w:sz="4" w:space="0" w:color="auto"/>
                  <w:left w:val="single" w:sz="4" w:space="0" w:color="auto"/>
                  <w:bottom w:val="single" w:sz="4" w:space="0" w:color="auto"/>
                  <w:right w:val="single" w:sz="4" w:space="0" w:color="auto"/>
                </w:tcBorders>
                <w:vAlign w:val="center"/>
                <w:hideMark/>
              </w:tcPr>
            </w:tcPrChange>
          </w:tcPr>
          <w:p w14:paraId="196A8B79" w14:textId="77777777" w:rsidR="00755A0B" w:rsidRDefault="00755A0B" w:rsidP="00755A0B">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Change w:id="565" w:author="Christian Hall" w:date="2020-02-06T14:30:00Z">
              <w:tcPr>
                <w:tcW w:w="5335" w:type="dxa"/>
                <w:gridSpan w:val="3"/>
                <w:tcBorders>
                  <w:top w:val="single" w:sz="4" w:space="0" w:color="auto"/>
                  <w:left w:val="single" w:sz="4" w:space="0" w:color="auto"/>
                  <w:bottom w:val="single" w:sz="4" w:space="0" w:color="auto"/>
                  <w:right w:val="single" w:sz="4" w:space="0" w:color="auto"/>
                </w:tcBorders>
                <w:vAlign w:val="center"/>
              </w:tcPr>
            </w:tcPrChange>
          </w:tcPr>
          <w:p w14:paraId="6A361F55" w14:textId="77777777" w:rsidR="00755A0B" w:rsidRDefault="00755A0B" w:rsidP="00755A0B">
            <w:pPr>
              <w:pStyle w:val="H1bodytext"/>
              <w:spacing w:after="0"/>
              <w:ind w:left="0"/>
              <w:rPr>
                <w:ins w:id="566" w:author="Christian Hall" w:date="2020-02-06T14:26:00Z"/>
                <w:rFonts w:ascii="Arial" w:hAnsi="Arial"/>
              </w:rPr>
            </w:pPr>
            <w:ins w:id="567" w:author="Christian Hall" w:date="2020-02-06T14:26:00Z">
              <w:r>
                <w:rPr>
                  <w:rFonts w:ascii="Arial" w:hAnsi="Arial"/>
                </w:rPr>
                <w:t xml:space="preserve">Verify [Testing_Directory]\runner_ATC-1_logfile.txt documents that the </w:t>
              </w:r>
              <w:r w:rsidRPr="002C7CD1">
                <w:rPr>
                  <w:rFonts w:ascii="Arial" w:hAnsi="Arial"/>
                  <w:b/>
                  <w:bCs/>
                </w:rPr>
                <w:t>Tool Runner</w:t>
              </w:r>
              <w:r>
                <w:rPr>
                  <w:rFonts w:ascii="Arial" w:hAnsi="Arial"/>
                </w:rPr>
                <w:t xml:space="preserve"> QA Status is QUALIFIED </w:t>
              </w:r>
            </w:ins>
          </w:p>
          <w:p w14:paraId="395CE4E2" w14:textId="77777777" w:rsidR="00755A0B" w:rsidRDefault="00755A0B" w:rsidP="00755A0B">
            <w:pPr>
              <w:pStyle w:val="H1bodytext"/>
              <w:spacing w:after="0"/>
              <w:ind w:left="0"/>
              <w:rPr>
                <w:ins w:id="568" w:author="Christian Hall" w:date="2020-02-06T14:26:00Z"/>
                <w:rFonts w:ascii="Arial" w:hAnsi="Arial"/>
              </w:rPr>
            </w:pPr>
          </w:p>
          <w:p w14:paraId="277553D6" w14:textId="3BC5863F" w:rsidR="00755A0B" w:rsidDel="009A3F80" w:rsidRDefault="00755A0B" w:rsidP="00755A0B">
            <w:pPr>
              <w:pStyle w:val="H1bodytext"/>
              <w:spacing w:after="0"/>
              <w:ind w:left="0"/>
              <w:rPr>
                <w:del w:id="569" w:author="Christian Hall" w:date="2020-02-06T14:26:00Z"/>
                <w:rFonts w:ascii="Arial" w:hAnsi="Arial"/>
              </w:rPr>
            </w:pPr>
            <w:ins w:id="570" w:author="Christian Hall" w:date="2020-02-06T14:26:00Z">
              <w:r>
                <w:rPr>
                  <w:rFonts w:ascii="Arial" w:hAnsi="Arial"/>
                </w:rPr>
                <w:t>NOTE: Tool Runner is now on the approved tool list in the test repository—see [Test_Repo_Name]\pylib\runner\config.json to verify</w:t>
              </w:r>
            </w:ins>
            <w:del w:id="571" w:author="Christian Hall" w:date="2020-02-06T14:26:00Z">
              <w:r w:rsidDel="009A3F80">
                <w:rPr>
                  <w:rFonts w:ascii="Arial" w:hAnsi="Arial"/>
                </w:rPr>
                <w:delText xml:space="preserve">Verify that [Testing_Directory] \runner_ATC-4_logfile.txt documents that Tool Runner QA Status is TEST </w:delText>
              </w:r>
            </w:del>
          </w:p>
          <w:p w14:paraId="5B1E1008" w14:textId="3ACB5AF9" w:rsidR="00755A0B" w:rsidDel="009A3F80" w:rsidRDefault="00755A0B" w:rsidP="00755A0B">
            <w:pPr>
              <w:pStyle w:val="H1bodytext"/>
              <w:spacing w:after="0"/>
              <w:ind w:left="0"/>
              <w:rPr>
                <w:del w:id="572" w:author="Christian Hall" w:date="2020-02-06T14:26:00Z"/>
                <w:rFonts w:ascii="Arial" w:hAnsi="Arial"/>
              </w:rPr>
            </w:pPr>
          </w:p>
          <w:p w14:paraId="2B59F433" w14:textId="4180186F" w:rsidR="00755A0B" w:rsidRDefault="00755A0B" w:rsidP="00755A0B">
            <w:pPr>
              <w:pStyle w:val="H1bodytext"/>
              <w:spacing w:after="0"/>
              <w:ind w:left="0"/>
              <w:rPr>
                <w:rFonts w:ascii="Arial" w:hAnsi="Arial"/>
              </w:rPr>
            </w:pPr>
            <w:del w:id="573" w:author="Christian Hall" w:date="2020-02-06T14:26:00Z">
              <w:r w:rsidDel="009A3F80">
                <w:rPr>
                  <w:rFonts w:ascii="Arial" w:hAnsi="Arial"/>
                </w:rPr>
                <w:delText xml:space="preserve">NOTE: Tool Runner is not on the approved tool list in the test repository—see \[Test_Repo_Name]\pylib\runner\config.json to verify </w:delText>
              </w:r>
            </w:del>
          </w:p>
        </w:tc>
        <w:tc>
          <w:tcPr>
            <w:tcW w:w="1396" w:type="dxa"/>
            <w:tcBorders>
              <w:top w:val="single" w:sz="4" w:space="0" w:color="auto"/>
              <w:left w:val="single" w:sz="4" w:space="0" w:color="auto"/>
              <w:bottom w:val="single" w:sz="4" w:space="0" w:color="auto"/>
              <w:right w:val="single" w:sz="4" w:space="0" w:color="auto"/>
            </w:tcBorders>
            <w:vAlign w:val="center"/>
            <w:hideMark/>
            <w:tcPrChange w:id="574" w:author="Christian Hall" w:date="2020-02-06T14:30:00Z">
              <w:tcPr>
                <w:tcW w:w="1396"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4FA1495" w14:textId="77777777" w:rsidR="00755A0B" w:rsidRDefault="00755A0B" w:rsidP="00755A0B">
            <w:pPr>
              <w:pStyle w:val="H1bodytext"/>
              <w:spacing w:after="0"/>
              <w:ind w:left="0"/>
              <w:jc w:val="center"/>
              <w:rPr>
                <w:rFonts w:ascii="Arial" w:hAnsi="Arial"/>
              </w:rPr>
            </w:pPr>
            <w:r>
              <w:rPr>
                <w:rFonts w:ascii="Arial" w:hAnsi="Arial"/>
              </w:rPr>
              <w:t>Pass</w:t>
            </w:r>
          </w:p>
        </w:tc>
      </w:tr>
      <w:tr w:rsidR="00755A0B" w14:paraId="336C8EA3" w14:textId="77777777" w:rsidTr="00755A0B">
        <w:tblPrEx>
          <w:tblW w:w="0" w:type="auto"/>
          <w:tblInd w:w="720" w:type="dxa"/>
          <w:tblPrExChange w:id="575" w:author="Christian Hall" w:date="2020-02-06T14:30:00Z">
            <w:tblPrEx>
              <w:tblW w:w="0" w:type="auto"/>
              <w:tblInd w:w="720" w:type="dxa"/>
            </w:tblPrEx>
          </w:tblPrExChange>
        </w:tblPrEx>
        <w:trPr>
          <w:trHeight w:val="2240"/>
          <w:trPrChange w:id="576" w:author="Christian Hall" w:date="2020-02-06T14:30:00Z">
            <w:trPr>
              <w:gridBefore w:val="1"/>
              <w:trHeight w:val="1880"/>
            </w:trPr>
          </w:trPrChange>
        </w:trPr>
        <w:tc>
          <w:tcPr>
            <w:tcW w:w="0" w:type="auto"/>
            <w:vMerge/>
            <w:tcBorders>
              <w:top w:val="single" w:sz="4" w:space="0" w:color="auto"/>
              <w:left w:val="single" w:sz="4" w:space="0" w:color="auto"/>
              <w:bottom w:val="single" w:sz="4" w:space="0" w:color="auto"/>
              <w:right w:val="single" w:sz="4" w:space="0" w:color="auto"/>
            </w:tcBorders>
            <w:vAlign w:val="center"/>
            <w:hideMark/>
            <w:tcPrChange w:id="577" w:author="Christian Hall" w:date="2020-02-06T14:30:00Z">
              <w:tcPr>
                <w:tcW w:w="0" w:type="auto"/>
                <w:gridSpan w:val="4"/>
                <w:vMerge/>
                <w:tcBorders>
                  <w:top w:val="single" w:sz="4" w:space="0" w:color="auto"/>
                  <w:left w:val="single" w:sz="4" w:space="0" w:color="auto"/>
                  <w:bottom w:val="single" w:sz="4" w:space="0" w:color="auto"/>
                  <w:right w:val="single" w:sz="4" w:space="0" w:color="auto"/>
                </w:tcBorders>
                <w:vAlign w:val="center"/>
                <w:hideMark/>
              </w:tcPr>
            </w:tcPrChange>
          </w:tcPr>
          <w:p w14:paraId="511ED2CC" w14:textId="77777777" w:rsidR="00755A0B" w:rsidRDefault="00755A0B" w:rsidP="00755A0B">
            <w:pPr>
              <w:rPr>
                <w:rFonts w:ascii="Arial" w:hAnsi="Arial"/>
                <w:i/>
                <w:iCs/>
                <w:sz w:val="22"/>
                <w:szCs w:val="20"/>
              </w:rPr>
            </w:pPr>
          </w:p>
        </w:tc>
        <w:tc>
          <w:tcPr>
            <w:tcW w:w="5335" w:type="dxa"/>
            <w:tcBorders>
              <w:top w:val="single" w:sz="4" w:space="0" w:color="auto"/>
              <w:left w:val="single" w:sz="4" w:space="0" w:color="auto"/>
              <w:bottom w:val="single" w:sz="4" w:space="0" w:color="auto"/>
              <w:right w:val="single" w:sz="4" w:space="0" w:color="auto"/>
            </w:tcBorders>
            <w:vAlign w:val="center"/>
            <w:tcPrChange w:id="578" w:author="Christian Hall" w:date="2020-02-06T14:30:00Z">
              <w:tcPr>
                <w:tcW w:w="5335" w:type="dxa"/>
                <w:gridSpan w:val="3"/>
                <w:tcBorders>
                  <w:top w:val="single" w:sz="4" w:space="0" w:color="auto"/>
                  <w:left w:val="single" w:sz="4" w:space="0" w:color="auto"/>
                  <w:bottom w:val="single" w:sz="4" w:space="0" w:color="auto"/>
                  <w:right w:val="single" w:sz="4" w:space="0" w:color="auto"/>
                </w:tcBorders>
                <w:vAlign w:val="center"/>
              </w:tcPr>
            </w:tcPrChange>
          </w:tcPr>
          <w:p w14:paraId="6E75FAC7" w14:textId="77777777" w:rsidR="00755A0B" w:rsidRDefault="00755A0B" w:rsidP="00755A0B">
            <w:pPr>
              <w:pStyle w:val="H1bodytext"/>
              <w:spacing w:after="0"/>
              <w:ind w:left="0"/>
              <w:rPr>
                <w:ins w:id="579" w:author="Christian Hall" w:date="2020-02-06T14:26:00Z"/>
                <w:rFonts w:ascii="Arial" w:hAnsi="Arial"/>
              </w:rPr>
            </w:pPr>
            <w:ins w:id="580" w:author="Christian Hall" w:date="2020-02-06T14:26:00Z">
              <w:r>
                <w:rPr>
                  <w:rFonts w:ascii="Arial" w:hAnsi="Arial"/>
                </w:rPr>
                <w:t xml:space="preserve">Verify that [Testing_Directory]\runner_ATC-1_logfile.txt documents that the </w:t>
              </w:r>
              <w:r w:rsidRPr="002C7CD1">
                <w:rPr>
                  <w:rFonts w:ascii="Arial" w:hAnsi="Arial"/>
                  <w:b/>
                  <w:bCs/>
                </w:rPr>
                <w:t>Invoked tool</w:t>
              </w:r>
              <w:r>
                <w:rPr>
                  <w:rFonts w:ascii="Arial" w:hAnsi="Arial"/>
                </w:rPr>
                <w:t xml:space="preserve"> QA Status is QUALIFIED </w:t>
              </w:r>
            </w:ins>
          </w:p>
          <w:p w14:paraId="3F22A073" w14:textId="77777777" w:rsidR="00755A0B" w:rsidRDefault="00755A0B" w:rsidP="00755A0B">
            <w:pPr>
              <w:pStyle w:val="H1bodytext"/>
              <w:spacing w:after="0"/>
              <w:ind w:left="0"/>
              <w:rPr>
                <w:ins w:id="581" w:author="Christian Hall" w:date="2020-02-06T14:26:00Z"/>
                <w:rFonts w:ascii="Arial" w:hAnsi="Arial"/>
              </w:rPr>
            </w:pPr>
          </w:p>
          <w:p w14:paraId="2689B234" w14:textId="2E7234DE" w:rsidR="00755A0B" w:rsidDel="009A3F80" w:rsidRDefault="00755A0B" w:rsidP="00755A0B">
            <w:pPr>
              <w:pStyle w:val="H1bodytext"/>
              <w:spacing w:after="0"/>
              <w:ind w:left="0"/>
              <w:rPr>
                <w:del w:id="582" w:author="Christian Hall" w:date="2020-02-06T14:26:00Z"/>
                <w:rFonts w:ascii="Arial" w:hAnsi="Arial"/>
              </w:rPr>
            </w:pPr>
            <w:ins w:id="583" w:author="Christian Hall" w:date="2020-02-06T14:26:00Z">
              <w:r>
                <w:rPr>
                  <w:rFonts w:ascii="Arial" w:hAnsi="Arial"/>
                </w:rPr>
                <w:t>NOTE: Invoked tool is on the approved tool list in the test repository—see [Test_Repo_Name]\pylib\runner\config.json to verify</w:t>
              </w:r>
            </w:ins>
            <w:del w:id="584" w:author="Christian Hall" w:date="2020-02-06T14:26:00Z">
              <w:r w:rsidDel="009A3F80">
                <w:rPr>
                  <w:rFonts w:ascii="Arial" w:hAnsi="Arial"/>
                </w:rPr>
                <w:delText xml:space="preserve">Verify that [Testing_Directory] \runner_ATC-4_logfile.txt documents that the invoked tool QA Status is QUALIFIED </w:delText>
              </w:r>
            </w:del>
          </w:p>
          <w:p w14:paraId="0B86436B" w14:textId="7F586FE5" w:rsidR="00755A0B" w:rsidDel="009A3F80" w:rsidRDefault="00755A0B" w:rsidP="00755A0B">
            <w:pPr>
              <w:pStyle w:val="H1bodytext"/>
              <w:spacing w:after="0"/>
              <w:ind w:left="0"/>
              <w:rPr>
                <w:del w:id="585" w:author="Christian Hall" w:date="2020-02-06T14:26:00Z"/>
                <w:rFonts w:ascii="Arial" w:hAnsi="Arial"/>
              </w:rPr>
            </w:pPr>
          </w:p>
          <w:p w14:paraId="38D52122" w14:textId="39E056FD" w:rsidR="00755A0B" w:rsidRDefault="00755A0B" w:rsidP="00755A0B">
            <w:pPr>
              <w:pStyle w:val="H1bodytext"/>
              <w:spacing w:after="0"/>
              <w:ind w:left="0"/>
              <w:rPr>
                <w:rFonts w:ascii="Arial" w:hAnsi="Arial"/>
              </w:rPr>
            </w:pPr>
            <w:del w:id="586" w:author="Christian Hall" w:date="2020-02-06T14:26:00Z">
              <w:r w:rsidDel="009A3F80">
                <w:rPr>
                  <w:rFonts w:ascii="Arial" w:hAnsi="Arial"/>
                </w:rPr>
                <w:delText>NOTE: Invoked tool is on the approved tool list in the test repository—see \[Test_Repo_Name]\pylib\runner\config.json to verify</w:delText>
              </w:r>
            </w:del>
          </w:p>
        </w:tc>
        <w:tc>
          <w:tcPr>
            <w:tcW w:w="1396" w:type="dxa"/>
            <w:tcBorders>
              <w:top w:val="single" w:sz="4" w:space="0" w:color="auto"/>
              <w:left w:val="single" w:sz="4" w:space="0" w:color="auto"/>
              <w:bottom w:val="single" w:sz="4" w:space="0" w:color="auto"/>
              <w:right w:val="single" w:sz="4" w:space="0" w:color="auto"/>
            </w:tcBorders>
            <w:vAlign w:val="center"/>
            <w:hideMark/>
            <w:tcPrChange w:id="587" w:author="Christian Hall" w:date="2020-02-06T14:30:00Z">
              <w:tcPr>
                <w:tcW w:w="1396"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364F735" w14:textId="77777777" w:rsidR="00755A0B" w:rsidRDefault="00755A0B" w:rsidP="00755A0B">
            <w:pPr>
              <w:pStyle w:val="H1bodytext"/>
              <w:spacing w:after="0"/>
              <w:ind w:left="0"/>
              <w:jc w:val="center"/>
              <w:rPr>
                <w:rFonts w:ascii="Arial" w:hAnsi="Arial"/>
              </w:rPr>
            </w:pPr>
            <w:r>
              <w:rPr>
                <w:rFonts w:ascii="Arial" w:hAnsi="Arial"/>
              </w:rPr>
              <w:t>Pass</w:t>
            </w:r>
          </w:p>
        </w:tc>
      </w:tr>
      <w:tr w:rsidR="00755A0B" w14:paraId="19B03A58" w14:textId="77777777" w:rsidTr="00755A0B">
        <w:tblPrEx>
          <w:tblW w:w="0" w:type="auto"/>
          <w:tblInd w:w="720" w:type="dxa"/>
          <w:tblPrExChange w:id="588" w:author="Christian Hall" w:date="2020-02-06T14:30:00Z">
            <w:tblPrEx>
              <w:tblW w:w="0" w:type="auto"/>
              <w:tblInd w:w="720" w:type="dxa"/>
            </w:tblPrEx>
          </w:tblPrExChange>
        </w:tblPrEx>
        <w:trPr>
          <w:trHeight w:val="827"/>
          <w:ins w:id="589" w:author="Christian Hall" w:date="2020-02-06T14:28:00Z"/>
          <w:trPrChange w:id="590" w:author="Christian Hall" w:date="2020-02-06T14:30:00Z">
            <w:trPr>
              <w:gridBefore w:val="1"/>
              <w:trHeight w:val="710"/>
            </w:trPr>
          </w:trPrChange>
        </w:trPr>
        <w:tc>
          <w:tcPr>
            <w:tcW w:w="0" w:type="auto"/>
            <w:vMerge w:val="restart"/>
            <w:tcBorders>
              <w:top w:val="single" w:sz="4" w:space="0" w:color="auto"/>
              <w:left w:val="single" w:sz="4" w:space="0" w:color="auto"/>
              <w:right w:val="single" w:sz="4" w:space="0" w:color="auto"/>
            </w:tcBorders>
            <w:vAlign w:val="center"/>
            <w:tcPrChange w:id="591" w:author="Christian Hall" w:date="2020-02-06T14:30:00Z">
              <w:tcPr>
                <w:tcW w:w="0" w:type="auto"/>
                <w:gridSpan w:val="4"/>
                <w:vMerge w:val="restart"/>
                <w:tcBorders>
                  <w:top w:val="single" w:sz="4" w:space="0" w:color="auto"/>
                  <w:left w:val="single" w:sz="4" w:space="0" w:color="auto"/>
                  <w:right w:val="single" w:sz="4" w:space="0" w:color="auto"/>
                </w:tcBorders>
                <w:vAlign w:val="center"/>
              </w:tcPr>
            </w:tcPrChange>
          </w:tcPr>
          <w:p w14:paraId="6DF85F62" w14:textId="1D6C4737" w:rsidR="00755A0B" w:rsidRDefault="00755A0B" w:rsidP="00755A0B">
            <w:pPr>
              <w:rPr>
                <w:ins w:id="592" w:author="Christian Hall" w:date="2020-02-06T14:28:00Z"/>
                <w:rFonts w:ascii="Arial" w:hAnsi="Arial"/>
                <w:i/>
                <w:iCs/>
                <w:sz w:val="22"/>
                <w:szCs w:val="20"/>
              </w:rPr>
            </w:pPr>
            <w:ins w:id="593" w:author="Christian Hall" w:date="2020-02-06T14:28:00Z">
              <w:r>
                <w:rPr>
                  <w:rFonts w:ascii="Arial" w:hAnsi="Arial"/>
                  <w:i/>
                  <w:iCs/>
                </w:rPr>
                <w:t>CACIE-runner.py-TC</w:t>
              </w:r>
              <w:r w:rsidRPr="00F75E9F">
                <w:rPr>
                  <w:rFonts w:ascii="Arial" w:hAnsi="Arial"/>
                  <w:i/>
                  <w:iCs/>
                </w:rPr>
                <w:t>-</w:t>
              </w:r>
              <w:r>
                <w:rPr>
                  <w:rFonts w:ascii="Arial" w:hAnsi="Arial"/>
                  <w:i/>
                  <w:iCs/>
                </w:rPr>
                <w:t>5</w:t>
              </w:r>
            </w:ins>
          </w:p>
        </w:tc>
        <w:tc>
          <w:tcPr>
            <w:tcW w:w="6731" w:type="dxa"/>
            <w:gridSpan w:val="2"/>
            <w:tcBorders>
              <w:top w:val="single" w:sz="4" w:space="0" w:color="auto"/>
              <w:left w:val="single" w:sz="4" w:space="0" w:color="auto"/>
              <w:bottom w:val="single" w:sz="4" w:space="0" w:color="auto"/>
              <w:right w:val="single" w:sz="4" w:space="0" w:color="auto"/>
            </w:tcBorders>
            <w:vAlign w:val="center"/>
            <w:tcPrChange w:id="594" w:author="Christian Hall" w:date="2020-02-06T14:30:00Z">
              <w:tcPr>
                <w:tcW w:w="6731" w:type="dxa"/>
                <w:gridSpan w:val="5"/>
                <w:tcBorders>
                  <w:top w:val="single" w:sz="4" w:space="0" w:color="auto"/>
                  <w:left w:val="single" w:sz="4" w:space="0" w:color="auto"/>
                  <w:bottom w:val="single" w:sz="4" w:space="0" w:color="auto"/>
                  <w:right w:val="single" w:sz="4" w:space="0" w:color="auto"/>
                </w:tcBorders>
                <w:vAlign w:val="center"/>
              </w:tcPr>
            </w:tcPrChange>
          </w:tcPr>
          <w:p w14:paraId="275F9A53" w14:textId="3D733137" w:rsidR="00755A0B" w:rsidRDefault="00755A0B">
            <w:pPr>
              <w:pStyle w:val="H1bodytext"/>
              <w:spacing w:after="0"/>
              <w:ind w:left="0"/>
              <w:rPr>
                <w:ins w:id="595" w:author="Christian Hall" w:date="2020-02-06T14:28:00Z"/>
                <w:rFonts w:ascii="Arial" w:hAnsi="Arial"/>
              </w:rPr>
              <w:pPrChange w:id="596" w:author="Christian Hall" w:date="2020-02-06T14:29:00Z">
                <w:pPr>
                  <w:pStyle w:val="H1bodytext"/>
                  <w:spacing w:after="0"/>
                  <w:ind w:left="0"/>
                  <w:jc w:val="center"/>
                </w:pPr>
              </w:pPrChange>
            </w:pPr>
            <w:ins w:id="597" w:author="Christian Hall" w:date="2020-02-06T14:28:00Z">
              <w:r>
                <w:rPr>
                  <w:rFonts w:ascii="Arial" w:hAnsi="Arial"/>
                </w:rPr>
                <w:t>Navigate to [Testing Directory]\ca-surf-test\</w:t>
              </w:r>
            </w:ins>
          </w:p>
        </w:tc>
      </w:tr>
      <w:tr w:rsidR="00755A0B" w14:paraId="78199D29" w14:textId="77777777" w:rsidTr="00755A0B">
        <w:tblPrEx>
          <w:tblW w:w="0" w:type="auto"/>
          <w:tblInd w:w="720" w:type="dxa"/>
          <w:tblPrExChange w:id="598" w:author="Christian Hall" w:date="2020-02-06T14:29:00Z">
            <w:tblPrEx>
              <w:tblW w:w="0" w:type="auto"/>
              <w:tblInd w:w="720" w:type="dxa"/>
            </w:tblPrEx>
          </w:tblPrExChange>
        </w:tblPrEx>
        <w:trPr>
          <w:trHeight w:val="1637"/>
          <w:ins w:id="599" w:author="Christian Hall" w:date="2020-02-06T14:28:00Z"/>
          <w:trPrChange w:id="600" w:author="Christian Hall" w:date="2020-02-06T14:29:00Z">
            <w:trPr>
              <w:gridBefore w:val="1"/>
              <w:trHeight w:val="1880"/>
            </w:trPr>
          </w:trPrChange>
        </w:trPr>
        <w:tc>
          <w:tcPr>
            <w:tcW w:w="0" w:type="auto"/>
            <w:vMerge/>
            <w:tcBorders>
              <w:left w:val="single" w:sz="4" w:space="0" w:color="auto"/>
              <w:right w:val="single" w:sz="4" w:space="0" w:color="auto"/>
            </w:tcBorders>
            <w:vAlign w:val="center"/>
            <w:tcPrChange w:id="601" w:author="Christian Hall" w:date="2020-02-06T14:29:00Z">
              <w:tcPr>
                <w:tcW w:w="0" w:type="auto"/>
                <w:gridSpan w:val="2"/>
                <w:vMerge/>
                <w:tcBorders>
                  <w:left w:val="single" w:sz="4" w:space="0" w:color="auto"/>
                  <w:right w:val="single" w:sz="4" w:space="0" w:color="auto"/>
                </w:tcBorders>
                <w:vAlign w:val="center"/>
              </w:tcPr>
            </w:tcPrChange>
          </w:tcPr>
          <w:p w14:paraId="014459E3" w14:textId="77777777" w:rsidR="00755A0B" w:rsidRDefault="00755A0B" w:rsidP="00755A0B">
            <w:pPr>
              <w:rPr>
                <w:ins w:id="602" w:author="Christian Hall" w:date="2020-02-06T14:28: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Change w:id="603" w:author="Christian Hall" w:date="2020-02-06T14:29:00Z">
              <w:tcPr>
                <w:tcW w:w="6784" w:type="dxa"/>
                <w:gridSpan w:val="7"/>
                <w:tcBorders>
                  <w:top w:val="single" w:sz="4" w:space="0" w:color="auto"/>
                  <w:left w:val="single" w:sz="4" w:space="0" w:color="auto"/>
                  <w:bottom w:val="single" w:sz="4" w:space="0" w:color="auto"/>
                  <w:right w:val="single" w:sz="4" w:space="0" w:color="auto"/>
                </w:tcBorders>
                <w:vAlign w:val="center"/>
              </w:tcPr>
            </w:tcPrChange>
          </w:tcPr>
          <w:p w14:paraId="49DAE9E9" w14:textId="77777777" w:rsidR="00755A0B" w:rsidRDefault="00755A0B" w:rsidP="00755A0B">
            <w:pPr>
              <w:pStyle w:val="H1bodytext"/>
              <w:spacing w:after="0"/>
              <w:ind w:left="0"/>
              <w:rPr>
                <w:ins w:id="604" w:author="Christian Hall" w:date="2020-02-06T14:28:00Z"/>
                <w:rFonts w:ascii="Arial" w:hAnsi="Arial"/>
              </w:rPr>
            </w:pPr>
            <w:ins w:id="605" w:author="Christian Hall" w:date="2020-02-06T14:28:00Z">
              <w:r>
                <w:rPr>
                  <w:rFonts w:ascii="Arial" w:hAnsi="Arial"/>
                </w:rPr>
                <w:t>Run the tool runner in “manual mode” by invoking runner_run_ATC-5.[sh][bat]:</w:t>
              </w:r>
              <w:r>
                <w:rPr>
                  <w:rFonts w:ascii="Arial" w:hAnsi="Arial"/>
                </w:rPr>
                <w:br/>
              </w:r>
              <w:r>
                <w:rPr>
                  <w:rFonts w:ascii="Arial" w:hAnsi="Arial"/>
                </w:rPr>
                <w:br/>
                <w:t>enter the following command:</w:t>
              </w:r>
            </w:ins>
          </w:p>
          <w:p w14:paraId="432B8852" w14:textId="6E4C630A" w:rsidR="00755A0B" w:rsidRDefault="00755A0B" w:rsidP="00755A0B">
            <w:pPr>
              <w:pStyle w:val="H1bodytext"/>
              <w:spacing w:after="0"/>
              <w:ind w:left="0"/>
              <w:jc w:val="center"/>
              <w:rPr>
                <w:ins w:id="606" w:author="Christian Hall" w:date="2020-02-06T14:28:00Z"/>
                <w:rFonts w:ascii="Arial" w:hAnsi="Arial"/>
              </w:rPr>
            </w:pPr>
            <w:ins w:id="607" w:author="Christian Hall" w:date="2020-02-06T14:28:00Z">
              <w:r>
                <w:rPr>
                  <w:rFonts w:ascii="Arial" w:hAnsi="Arial"/>
                </w:rPr>
                <w:t>./runner_run_ATC-5.[sh][bat]</w:t>
              </w:r>
            </w:ins>
          </w:p>
        </w:tc>
      </w:tr>
      <w:tr w:rsidR="00755A0B" w14:paraId="5618C147" w14:textId="77777777" w:rsidTr="00755A0B">
        <w:tblPrEx>
          <w:tblW w:w="0" w:type="auto"/>
          <w:tblInd w:w="720" w:type="dxa"/>
          <w:tblPrExChange w:id="608" w:author="Christian Hall" w:date="2020-02-06T14:30:00Z">
            <w:tblPrEx>
              <w:tblW w:w="0" w:type="auto"/>
              <w:tblInd w:w="720" w:type="dxa"/>
            </w:tblPrEx>
          </w:tblPrExChange>
        </w:tblPrEx>
        <w:trPr>
          <w:trHeight w:val="1520"/>
          <w:ins w:id="609" w:author="Christian Hall" w:date="2020-02-06T14:28:00Z"/>
          <w:trPrChange w:id="610" w:author="Christian Hall" w:date="2020-02-06T14:30:00Z">
            <w:trPr>
              <w:gridBefore w:val="1"/>
              <w:trHeight w:val="1880"/>
            </w:trPr>
          </w:trPrChange>
        </w:trPr>
        <w:tc>
          <w:tcPr>
            <w:tcW w:w="0" w:type="auto"/>
            <w:vMerge/>
            <w:tcBorders>
              <w:left w:val="single" w:sz="4" w:space="0" w:color="auto"/>
              <w:bottom w:val="single" w:sz="4" w:space="0" w:color="auto"/>
              <w:right w:val="single" w:sz="4" w:space="0" w:color="auto"/>
            </w:tcBorders>
            <w:vAlign w:val="center"/>
            <w:tcPrChange w:id="611" w:author="Christian Hall" w:date="2020-02-06T14:30:00Z">
              <w:tcPr>
                <w:tcW w:w="0" w:type="auto"/>
                <w:vMerge/>
                <w:tcBorders>
                  <w:left w:val="single" w:sz="4" w:space="0" w:color="auto"/>
                  <w:bottom w:val="single" w:sz="4" w:space="0" w:color="auto"/>
                  <w:right w:val="single" w:sz="4" w:space="0" w:color="auto"/>
                </w:tcBorders>
                <w:vAlign w:val="center"/>
              </w:tcPr>
            </w:tcPrChange>
          </w:tcPr>
          <w:p w14:paraId="7F611F1C" w14:textId="77777777" w:rsidR="00755A0B" w:rsidRDefault="00755A0B" w:rsidP="00755A0B">
            <w:pPr>
              <w:rPr>
                <w:ins w:id="612" w:author="Christian Hall" w:date="2020-02-06T14:28: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Change w:id="613" w:author="Christian Hall" w:date="2020-02-06T14:30:00Z">
              <w:tcPr>
                <w:tcW w:w="5546" w:type="dxa"/>
                <w:gridSpan w:val="4"/>
                <w:tcBorders>
                  <w:top w:val="single" w:sz="4" w:space="0" w:color="auto"/>
                  <w:left w:val="single" w:sz="4" w:space="0" w:color="auto"/>
                  <w:bottom w:val="single" w:sz="4" w:space="0" w:color="auto"/>
                  <w:right w:val="single" w:sz="4" w:space="0" w:color="auto"/>
                </w:tcBorders>
                <w:vAlign w:val="center"/>
              </w:tcPr>
            </w:tcPrChange>
          </w:tcPr>
          <w:p w14:paraId="0EBB9218" w14:textId="77777777" w:rsidR="00755A0B" w:rsidRDefault="00755A0B" w:rsidP="00755A0B">
            <w:pPr>
              <w:pStyle w:val="H1bodytext"/>
              <w:spacing w:after="0"/>
              <w:ind w:left="0"/>
              <w:rPr>
                <w:ins w:id="614" w:author="Christian Hall" w:date="2020-02-06T14:28:00Z"/>
                <w:rFonts w:ascii="Arial" w:hAnsi="Arial"/>
              </w:rPr>
            </w:pPr>
            <w:ins w:id="615" w:author="Christian Hall" w:date="2020-02-06T14:28:00Z">
              <w:r>
                <w:rPr>
                  <w:rFonts w:ascii="Arial" w:hAnsi="Arial"/>
                </w:rPr>
                <w:t xml:space="preserve">Verify </w:t>
              </w:r>
              <w:r w:rsidRPr="00BD73B8">
                <w:rPr>
                  <w:rFonts w:ascii="Arial" w:hAnsi="Arial"/>
                </w:rPr>
                <w:t>that [Testing_Directory] \runner_ATC-</w:t>
              </w:r>
              <w:r>
                <w:rPr>
                  <w:rFonts w:ascii="Arial" w:hAnsi="Arial"/>
                </w:rPr>
                <w:t>5</w:t>
              </w:r>
              <w:r w:rsidRPr="00BD73B8">
                <w:rPr>
                  <w:rFonts w:ascii="Arial" w:hAnsi="Arial"/>
                </w:rPr>
                <w:t>_logfile.txt documen</w:t>
              </w:r>
              <w:r>
                <w:rPr>
                  <w:rFonts w:ascii="Arial" w:hAnsi="Arial"/>
                </w:rPr>
                <w:t>ts that the tool was run in manual mode:</w:t>
              </w:r>
            </w:ins>
          </w:p>
          <w:p w14:paraId="4BF3609E" w14:textId="4CE05944" w:rsidR="00755A0B" w:rsidRDefault="00755A0B" w:rsidP="00755A0B">
            <w:pPr>
              <w:pStyle w:val="H1bodytext"/>
              <w:spacing w:after="0"/>
              <w:ind w:left="0"/>
              <w:rPr>
                <w:ins w:id="616" w:author="Christian Hall" w:date="2020-02-06T14:28:00Z"/>
                <w:rFonts w:ascii="Arial" w:hAnsi="Arial"/>
              </w:rPr>
            </w:pPr>
            <w:ins w:id="617" w:author="Christian Hall" w:date="2020-02-06T14:28:00Z">
              <w:r>
                <w:rPr>
                  <w:rFonts w:ascii="Arial" w:hAnsi="Arial"/>
                </w:rPr>
                <w:t>the message “Manual Mode Works” is present</w:t>
              </w:r>
            </w:ins>
          </w:p>
        </w:tc>
        <w:tc>
          <w:tcPr>
            <w:tcW w:w="1396" w:type="dxa"/>
            <w:tcBorders>
              <w:top w:val="single" w:sz="4" w:space="0" w:color="auto"/>
              <w:left w:val="single" w:sz="4" w:space="0" w:color="auto"/>
              <w:bottom w:val="single" w:sz="4" w:space="0" w:color="auto"/>
              <w:right w:val="single" w:sz="4" w:space="0" w:color="auto"/>
            </w:tcBorders>
            <w:vAlign w:val="center"/>
            <w:tcPrChange w:id="618" w:author="Christian Hall" w:date="2020-02-06T14:30:00Z">
              <w:tcPr>
                <w:tcW w:w="1416" w:type="dxa"/>
                <w:gridSpan w:val="4"/>
                <w:tcBorders>
                  <w:top w:val="single" w:sz="4" w:space="0" w:color="auto"/>
                  <w:left w:val="single" w:sz="4" w:space="0" w:color="auto"/>
                  <w:bottom w:val="single" w:sz="4" w:space="0" w:color="auto"/>
                  <w:right w:val="single" w:sz="4" w:space="0" w:color="auto"/>
                </w:tcBorders>
                <w:vAlign w:val="center"/>
              </w:tcPr>
            </w:tcPrChange>
          </w:tcPr>
          <w:p w14:paraId="52CE7985" w14:textId="3E9EF759" w:rsidR="00755A0B" w:rsidRDefault="00755A0B" w:rsidP="00755A0B">
            <w:pPr>
              <w:pStyle w:val="H1bodytext"/>
              <w:spacing w:after="0"/>
              <w:ind w:left="0"/>
              <w:jc w:val="center"/>
              <w:rPr>
                <w:ins w:id="619" w:author="Christian Hall" w:date="2020-02-06T14:28:00Z"/>
                <w:rFonts w:ascii="Arial" w:hAnsi="Arial"/>
              </w:rPr>
            </w:pPr>
            <w:ins w:id="620" w:author="Christian Hall" w:date="2020-02-06T14:29:00Z">
              <w:r>
                <w:rPr>
                  <w:rFonts w:ascii="Arial" w:hAnsi="Arial"/>
                </w:rPr>
                <w:t>Pass</w:t>
              </w:r>
            </w:ins>
          </w:p>
        </w:tc>
      </w:tr>
      <w:tr w:rsidR="00755A0B" w14:paraId="03735F5C" w14:textId="77777777" w:rsidTr="00F71F61">
        <w:trPr>
          <w:trHeight w:val="1097"/>
          <w:ins w:id="621" w:author="Christian Hall" w:date="2020-02-06T14:28:00Z"/>
        </w:trPr>
        <w:tc>
          <w:tcPr>
            <w:tcW w:w="0" w:type="auto"/>
            <w:vMerge w:val="restart"/>
            <w:tcBorders>
              <w:top w:val="single" w:sz="4" w:space="0" w:color="auto"/>
              <w:left w:val="single" w:sz="4" w:space="0" w:color="auto"/>
              <w:right w:val="single" w:sz="4" w:space="0" w:color="auto"/>
            </w:tcBorders>
            <w:vAlign w:val="center"/>
          </w:tcPr>
          <w:p w14:paraId="7C1DF794" w14:textId="77777777" w:rsidR="00755A0B" w:rsidRDefault="00755A0B" w:rsidP="00755A0B">
            <w:pPr>
              <w:pStyle w:val="H1bodytext"/>
              <w:spacing w:after="0"/>
              <w:ind w:left="0"/>
              <w:jc w:val="center"/>
              <w:rPr>
                <w:ins w:id="622" w:author="Christian Hall" w:date="2020-02-06T14:28:00Z"/>
                <w:rFonts w:ascii="Arial" w:hAnsi="Arial"/>
              </w:rPr>
            </w:pPr>
            <w:ins w:id="623" w:author="Christian Hall" w:date="2020-02-06T14:28:00Z">
              <w:r>
                <w:rPr>
                  <w:rFonts w:ascii="Arial" w:hAnsi="Arial"/>
                  <w:i/>
                  <w:iCs/>
                </w:rPr>
                <w:lastRenderedPageBreak/>
                <w:t>CACIE-runner.py-TC</w:t>
              </w:r>
              <w:r w:rsidRPr="00F75E9F">
                <w:rPr>
                  <w:rFonts w:ascii="Arial" w:hAnsi="Arial"/>
                  <w:i/>
                  <w:iCs/>
                </w:rPr>
                <w:t>-</w:t>
              </w:r>
              <w:r>
                <w:rPr>
                  <w:rFonts w:ascii="Arial" w:hAnsi="Arial"/>
                  <w:i/>
                  <w:iCs/>
                </w:rPr>
                <w:t>6</w:t>
              </w:r>
            </w:ins>
          </w:p>
          <w:p w14:paraId="452B49A6" w14:textId="77777777" w:rsidR="00755A0B" w:rsidRDefault="00755A0B" w:rsidP="00755A0B">
            <w:pPr>
              <w:rPr>
                <w:ins w:id="624" w:author="Christian Hall" w:date="2020-02-06T14:28: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
          <w:p w14:paraId="4A10D976" w14:textId="0B51AA25" w:rsidR="00755A0B" w:rsidRDefault="00755A0B">
            <w:pPr>
              <w:pStyle w:val="H1bodytext"/>
              <w:spacing w:after="0"/>
              <w:ind w:left="0"/>
              <w:rPr>
                <w:ins w:id="625" w:author="Christian Hall" w:date="2020-02-06T14:28:00Z"/>
                <w:rFonts w:ascii="Arial" w:hAnsi="Arial"/>
              </w:rPr>
              <w:pPrChange w:id="626" w:author="Christian Hall" w:date="2020-02-06T14:29:00Z">
                <w:pPr>
                  <w:pStyle w:val="H1bodytext"/>
                  <w:spacing w:after="0"/>
                  <w:ind w:left="0"/>
                  <w:jc w:val="center"/>
                </w:pPr>
              </w:pPrChange>
            </w:pPr>
            <w:ins w:id="627" w:author="Christian Hall" w:date="2020-02-06T14:28:00Z">
              <w:r>
                <w:rPr>
                  <w:rFonts w:ascii="Arial" w:hAnsi="Arial"/>
                </w:rPr>
                <w:t>Navigate to [Testing Directory]\ca-surf-test\</w:t>
              </w:r>
            </w:ins>
          </w:p>
        </w:tc>
      </w:tr>
      <w:tr w:rsidR="00755A0B" w14:paraId="0BE230E0" w14:textId="77777777" w:rsidTr="00755A0B">
        <w:tblPrEx>
          <w:tblW w:w="0" w:type="auto"/>
          <w:tblInd w:w="720" w:type="dxa"/>
          <w:tblPrExChange w:id="628" w:author="Christian Hall" w:date="2020-02-06T14:30:00Z">
            <w:tblPrEx>
              <w:tblW w:w="0" w:type="auto"/>
              <w:tblInd w:w="720" w:type="dxa"/>
            </w:tblPrEx>
          </w:tblPrExChange>
        </w:tblPrEx>
        <w:trPr>
          <w:trHeight w:val="1655"/>
          <w:ins w:id="629" w:author="Christian Hall" w:date="2020-02-06T14:28:00Z"/>
          <w:trPrChange w:id="630" w:author="Christian Hall" w:date="2020-02-06T14:30:00Z">
            <w:trPr>
              <w:gridBefore w:val="1"/>
              <w:trHeight w:val="1880"/>
            </w:trPr>
          </w:trPrChange>
        </w:trPr>
        <w:tc>
          <w:tcPr>
            <w:tcW w:w="0" w:type="auto"/>
            <w:vMerge/>
            <w:tcBorders>
              <w:left w:val="single" w:sz="4" w:space="0" w:color="auto"/>
              <w:right w:val="single" w:sz="4" w:space="0" w:color="auto"/>
            </w:tcBorders>
            <w:vAlign w:val="center"/>
            <w:tcPrChange w:id="631" w:author="Christian Hall" w:date="2020-02-06T14:30:00Z">
              <w:tcPr>
                <w:tcW w:w="0" w:type="auto"/>
                <w:gridSpan w:val="4"/>
                <w:vMerge/>
                <w:tcBorders>
                  <w:left w:val="single" w:sz="4" w:space="0" w:color="auto"/>
                  <w:right w:val="single" w:sz="4" w:space="0" w:color="auto"/>
                </w:tcBorders>
                <w:vAlign w:val="center"/>
              </w:tcPr>
            </w:tcPrChange>
          </w:tcPr>
          <w:p w14:paraId="40581299" w14:textId="77777777" w:rsidR="00755A0B" w:rsidRDefault="00755A0B" w:rsidP="00755A0B">
            <w:pPr>
              <w:pStyle w:val="H1bodytext"/>
              <w:spacing w:after="0"/>
              <w:ind w:left="0"/>
              <w:jc w:val="center"/>
              <w:rPr>
                <w:ins w:id="632" w:author="Christian Hall" w:date="2020-02-06T14:28:00Z"/>
                <w:rFonts w:ascii="Arial" w:hAnsi="Arial"/>
                <w:i/>
                <w:iCs/>
              </w:rPr>
            </w:pPr>
          </w:p>
        </w:tc>
        <w:tc>
          <w:tcPr>
            <w:tcW w:w="6731" w:type="dxa"/>
            <w:gridSpan w:val="2"/>
            <w:tcBorders>
              <w:top w:val="single" w:sz="4" w:space="0" w:color="auto"/>
              <w:left w:val="single" w:sz="4" w:space="0" w:color="auto"/>
              <w:bottom w:val="single" w:sz="4" w:space="0" w:color="auto"/>
              <w:right w:val="single" w:sz="4" w:space="0" w:color="auto"/>
            </w:tcBorders>
            <w:vAlign w:val="center"/>
            <w:tcPrChange w:id="633" w:author="Christian Hall" w:date="2020-02-06T14:30:00Z">
              <w:tcPr>
                <w:tcW w:w="6731" w:type="dxa"/>
                <w:gridSpan w:val="5"/>
                <w:tcBorders>
                  <w:top w:val="single" w:sz="4" w:space="0" w:color="auto"/>
                  <w:left w:val="single" w:sz="4" w:space="0" w:color="auto"/>
                  <w:bottom w:val="single" w:sz="4" w:space="0" w:color="auto"/>
                  <w:right w:val="single" w:sz="4" w:space="0" w:color="auto"/>
                </w:tcBorders>
                <w:vAlign w:val="center"/>
              </w:tcPr>
            </w:tcPrChange>
          </w:tcPr>
          <w:p w14:paraId="3A3EA23A" w14:textId="77777777" w:rsidR="00755A0B" w:rsidRDefault="00755A0B" w:rsidP="00755A0B">
            <w:pPr>
              <w:pStyle w:val="H1bodytext"/>
              <w:spacing w:after="0"/>
              <w:ind w:left="0"/>
              <w:rPr>
                <w:ins w:id="634" w:author="Christian Hall" w:date="2020-02-06T14:28:00Z"/>
                <w:rFonts w:ascii="Arial" w:hAnsi="Arial"/>
              </w:rPr>
            </w:pPr>
            <w:ins w:id="635" w:author="Christian Hall" w:date="2020-02-06T14:28:00Z">
              <w:r>
                <w:rPr>
                  <w:rFonts w:ascii="Arial" w:hAnsi="Arial"/>
                </w:rPr>
                <w:t>Run the tool runner in “virtual mode” by invoking runner_run_ATC-6.[sh][bat]:</w:t>
              </w:r>
            </w:ins>
          </w:p>
          <w:p w14:paraId="0FE25BC5" w14:textId="77777777" w:rsidR="00755A0B" w:rsidRDefault="00755A0B" w:rsidP="00755A0B">
            <w:pPr>
              <w:pStyle w:val="H1bodytext"/>
              <w:spacing w:after="0"/>
              <w:ind w:left="0"/>
              <w:rPr>
                <w:ins w:id="636" w:author="Christian Hall" w:date="2020-02-06T14:28:00Z"/>
                <w:rFonts w:ascii="Arial" w:hAnsi="Arial"/>
              </w:rPr>
            </w:pPr>
          </w:p>
          <w:p w14:paraId="79E76017" w14:textId="77777777" w:rsidR="00755A0B" w:rsidRDefault="00755A0B" w:rsidP="00755A0B">
            <w:pPr>
              <w:pStyle w:val="H1bodytext"/>
              <w:spacing w:after="0"/>
              <w:ind w:left="0"/>
              <w:rPr>
                <w:ins w:id="637" w:author="Christian Hall" w:date="2020-02-06T14:28:00Z"/>
                <w:rFonts w:ascii="Arial" w:hAnsi="Arial"/>
              </w:rPr>
            </w:pPr>
            <w:ins w:id="638" w:author="Christian Hall" w:date="2020-02-06T14:28:00Z">
              <w:r>
                <w:rPr>
                  <w:rFonts w:ascii="Arial" w:hAnsi="Arial"/>
                </w:rPr>
                <w:t>Enter the following command:</w:t>
              </w:r>
            </w:ins>
          </w:p>
          <w:p w14:paraId="3E3ED79B" w14:textId="3C5E5628" w:rsidR="00755A0B" w:rsidRDefault="00755A0B" w:rsidP="00755A0B">
            <w:pPr>
              <w:pStyle w:val="H1bodytext"/>
              <w:spacing w:after="0"/>
              <w:ind w:left="0"/>
              <w:jc w:val="center"/>
              <w:rPr>
                <w:ins w:id="639" w:author="Christian Hall" w:date="2020-02-06T14:28:00Z"/>
                <w:rFonts w:ascii="Arial" w:hAnsi="Arial"/>
              </w:rPr>
            </w:pPr>
            <w:ins w:id="640" w:author="Christian Hall" w:date="2020-02-06T14:28:00Z">
              <w:r>
                <w:rPr>
                  <w:rFonts w:ascii="Arial" w:hAnsi="Arial"/>
                </w:rPr>
                <w:t xml:space="preserve">    ./runner_run_ATC-6.[sh][bat]</w:t>
              </w:r>
            </w:ins>
          </w:p>
        </w:tc>
      </w:tr>
      <w:tr w:rsidR="00755A0B" w14:paraId="7DE956DF" w14:textId="77777777" w:rsidTr="00755A0B">
        <w:trPr>
          <w:trHeight w:val="1880"/>
          <w:ins w:id="641" w:author="Christian Hall" w:date="2020-02-06T14:28:00Z"/>
        </w:trPr>
        <w:tc>
          <w:tcPr>
            <w:tcW w:w="0" w:type="auto"/>
            <w:vMerge/>
            <w:tcBorders>
              <w:left w:val="single" w:sz="4" w:space="0" w:color="auto"/>
              <w:right w:val="single" w:sz="4" w:space="0" w:color="auto"/>
            </w:tcBorders>
            <w:vAlign w:val="center"/>
          </w:tcPr>
          <w:p w14:paraId="50CECBD3" w14:textId="77777777" w:rsidR="00755A0B" w:rsidRDefault="00755A0B" w:rsidP="00755A0B">
            <w:pPr>
              <w:pStyle w:val="H1bodytext"/>
              <w:spacing w:after="0"/>
              <w:ind w:left="0"/>
              <w:jc w:val="center"/>
              <w:rPr>
                <w:ins w:id="642" w:author="Christian Hall" w:date="2020-02-06T14:28: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
          <w:p w14:paraId="286E2C7B" w14:textId="7BB6B340" w:rsidR="00755A0B" w:rsidRDefault="00755A0B" w:rsidP="00755A0B">
            <w:pPr>
              <w:pStyle w:val="H1bodytext"/>
              <w:spacing w:after="0"/>
              <w:ind w:left="0"/>
              <w:rPr>
                <w:ins w:id="643" w:author="Christian Hall" w:date="2020-02-06T14:28:00Z"/>
                <w:rFonts w:ascii="Arial" w:hAnsi="Arial"/>
              </w:rPr>
            </w:pPr>
            <w:ins w:id="644" w:author="Christian Hall" w:date="2020-02-06T14:28:00Z">
              <w:r>
                <w:rPr>
                  <w:rFonts w:ascii="Arial" w:hAnsi="Arial"/>
                </w:rPr>
                <w:t>Verify that [Testing_Directory] \runner_ATC-6_logfile.txt documents that the tool was run in virtual mode by checking that the output contains a line with the phrase:</w:t>
              </w:r>
              <w:r>
                <w:rPr>
                  <w:rFonts w:ascii="Arial" w:hAnsi="Arial"/>
                </w:rPr>
                <w:br/>
              </w:r>
              <w:r>
                <w:rPr>
                  <w:rFonts w:ascii="Arial" w:hAnsi="Arial"/>
                </w:rPr>
                <w:br/>
                <w:t>Virtual Mode: Command … not executed</w:t>
              </w:r>
              <w:r>
                <w:rPr>
                  <w:rFonts w:ascii="Arial" w:hAnsi="Arial"/>
                </w:rPr>
                <w:br/>
              </w:r>
              <w:r>
                <w:rPr>
                  <w:rFonts w:ascii="Arial" w:hAnsi="Arial"/>
                </w:rPr>
                <w:br/>
                <w:t>where … is additional text</w:t>
              </w:r>
            </w:ins>
          </w:p>
        </w:tc>
        <w:tc>
          <w:tcPr>
            <w:tcW w:w="1396" w:type="dxa"/>
            <w:tcBorders>
              <w:top w:val="single" w:sz="4" w:space="0" w:color="auto"/>
              <w:left w:val="single" w:sz="4" w:space="0" w:color="auto"/>
              <w:bottom w:val="single" w:sz="4" w:space="0" w:color="auto"/>
              <w:right w:val="single" w:sz="4" w:space="0" w:color="auto"/>
            </w:tcBorders>
            <w:vAlign w:val="center"/>
          </w:tcPr>
          <w:p w14:paraId="25AD2175" w14:textId="4BD0B337" w:rsidR="00755A0B" w:rsidRDefault="00755A0B" w:rsidP="00755A0B">
            <w:pPr>
              <w:pStyle w:val="H1bodytext"/>
              <w:spacing w:after="0"/>
              <w:ind w:left="0"/>
              <w:jc w:val="center"/>
              <w:rPr>
                <w:ins w:id="645" w:author="Christian Hall" w:date="2020-02-06T14:28:00Z"/>
                <w:rFonts w:ascii="Arial" w:hAnsi="Arial"/>
              </w:rPr>
            </w:pPr>
            <w:ins w:id="646" w:author="Christian Hall" w:date="2020-02-06T14:29:00Z">
              <w:r>
                <w:rPr>
                  <w:rFonts w:ascii="Arial" w:hAnsi="Arial"/>
                </w:rPr>
                <w:t>Pass</w:t>
              </w:r>
            </w:ins>
          </w:p>
        </w:tc>
      </w:tr>
      <w:tr w:rsidR="00755A0B" w14:paraId="56594E7D" w14:textId="77777777" w:rsidTr="00755A0B">
        <w:tblPrEx>
          <w:tblW w:w="0" w:type="auto"/>
          <w:tblInd w:w="720" w:type="dxa"/>
          <w:tblPrExChange w:id="647" w:author="Christian Hall" w:date="2020-02-06T14:30:00Z">
            <w:tblPrEx>
              <w:tblW w:w="0" w:type="auto"/>
              <w:tblInd w:w="720" w:type="dxa"/>
            </w:tblPrEx>
          </w:tblPrExChange>
        </w:tblPrEx>
        <w:trPr>
          <w:trHeight w:val="1115"/>
          <w:ins w:id="648" w:author="Christian Hall" w:date="2020-02-06T14:28:00Z"/>
          <w:trPrChange w:id="649" w:author="Christian Hall" w:date="2020-02-06T14:30:00Z">
            <w:trPr>
              <w:gridBefore w:val="1"/>
              <w:trHeight w:val="1880"/>
            </w:trPr>
          </w:trPrChange>
        </w:trPr>
        <w:tc>
          <w:tcPr>
            <w:tcW w:w="0" w:type="auto"/>
            <w:vMerge/>
            <w:tcBorders>
              <w:left w:val="single" w:sz="4" w:space="0" w:color="auto"/>
              <w:bottom w:val="single" w:sz="4" w:space="0" w:color="auto"/>
              <w:right w:val="single" w:sz="4" w:space="0" w:color="auto"/>
            </w:tcBorders>
            <w:vAlign w:val="center"/>
            <w:tcPrChange w:id="650" w:author="Christian Hall" w:date="2020-02-06T14:30:00Z">
              <w:tcPr>
                <w:tcW w:w="0" w:type="auto"/>
                <w:gridSpan w:val="4"/>
                <w:vMerge/>
                <w:tcBorders>
                  <w:left w:val="single" w:sz="4" w:space="0" w:color="auto"/>
                  <w:bottom w:val="single" w:sz="4" w:space="0" w:color="auto"/>
                  <w:right w:val="single" w:sz="4" w:space="0" w:color="auto"/>
                </w:tcBorders>
                <w:vAlign w:val="center"/>
              </w:tcPr>
            </w:tcPrChange>
          </w:tcPr>
          <w:p w14:paraId="72AD0B23" w14:textId="77777777" w:rsidR="00755A0B" w:rsidRDefault="00755A0B" w:rsidP="00755A0B">
            <w:pPr>
              <w:pStyle w:val="H1bodytext"/>
              <w:spacing w:after="0"/>
              <w:ind w:left="0"/>
              <w:jc w:val="center"/>
              <w:rPr>
                <w:ins w:id="651" w:author="Christian Hall" w:date="2020-02-06T14:28:00Z"/>
                <w:rFonts w:ascii="Arial" w:hAnsi="Arial"/>
                <w:i/>
                <w:iCs/>
              </w:rPr>
            </w:pPr>
          </w:p>
        </w:tc>
        <w:tc>
          <w:tcPr>
            <w:tcW w:w="5335" w:type="dxa"/>
            <w:tcBorders>
              <w:top w:val="single" w:sz="4" w:space="0" w:color="auto"/>
              <w:left w:val="single" w:sz="4" w:space="0" w:color="auto"/>
              <w:bottom w:val="single" w:sz="4" w:space="0" w:color="auto"/>
              <w:right w:val="single" w:sz="4" w:space="0" w:color="auto"/>
            </w:tcBorders>
            <w:vAlign w:val="center"/>
            <w:tcPrChange w:id="652" w:author="Christian Hall" w:date="2020-02-06T14:30:00Z">
              <w:tcPr>
                <w:tcW w:w="5335" w:type="dxa"/>
                <w:gridSpan w:val="3"/>
                <w:tcBorders>
                  <w:top w:val="single" w:sz="4" w:space="0" w:color="auto"/>
                  <w:left w:val="single" w:sz="4" w:space="0" w:color="auto"/>
                  <w:bottom w:val="single" w:sz="4" w:space="0" w:color="auto"/>
                  <w:right w:val="single" w:sz="4" w:space="0" w:color="auto"/>
                </w:tcBorders>
                <w:vAlign w:val="center"/>
              </w:tcPr>
            </w:tcPrChange>
          </w:tcPr>
          <w:p w14:paraId="73912DF4" w14:textId="3B2501A7" w:rsidR="00755A0B" w:rsidRDefault="00755A0B" w:rsidP="00755A0B">
            <w:pPr>
              <w:pStyle w:val="H1bodytext"/>
              <w:spacing w:after="0"/>
              <w:ind w:left="0"/>
              <w:rPr>
                <w:ins w:id="653" w:author="Christian Hall" w:date="2020-02-06T14:28:00Z"/>
                <w:rFonts w:ascii="Arial" w:hAnsi="Arial"/>
              </w:rPr>
            </w:pPr>
            <w:ins w:id="654" w:author="Christian Hall" w:date="2020-02-06T14:28:00Z">
              <w:r>
                <w:rPr>
                  <w:rFonts w:ascii="Arial" w:hAnsi="Arial"/>
                </w:rPr>
                <w:t>Verify that [Testing_Directory]\runner_ATC-6_logfile.txt has a hash string next to the tool name</w:t>
              </w:r>
            </w:ins>
          </w:p>
        </w:tc>
        <w:tc>
          <w:tcPr>
            <w:tcW w:w="1396" w:type="dxa"/>
            <w:tcBorders>
              <w:top w:val="single" w:sz="4" w:space="0" w:color="auto"/>
              <w:left w:val="single" w:sz="4" w:space="0" w:color="auto"/>
              <w:bottom w:val="single" w:sz="4" w:space="0" w:color="auto"/>
              <w:right w:val="single" w:sz="4" w:space="0" w:color="auto"/>
            </w:tcBorders>
            <w:vAlign w:val="center"/>
            <w:tcPrChange w:id="655" w:author="Christian Hall" w:date="2020-02-06T14:30:00Z">
              <w:tcPr>
                <w:tcW w:w="1396" w:type="dxa"/>
                <w:gridSpan w:val="2"/>
                <w:tcBorders>
                  <w:top w:val="single" w:sz="4" w:space="0" w:color="auto"/>
                  <w:left w:val="single" w:sz="4" w:space="0" w:color="auto"/>
                  <w:bottom w:val="single" w:sz="4" w:space="0" w:color="auto"/>
                  <w:right w:val="single" w:sz="4" w:space="0" w:color="auto"/>
                </w:tcBorders>
                <w:vAlign w:val="center"/>
              </w:tcPr>
            </w:tcPrChange>
          </w:tcPr>
          <w:p w14:paraId="239CEDBE" w14:textId="309D48FA" w:rsidR="00755A0B" w:rsidRDefault="00755A0B" w:rsidP="00755A0B">
            <w:pPr>
              <w:pStyle w:val="H1bodytext"/>
              <w:spacing w:after="0"/>
              <w:ind w:left="0"/>
              <w:jc w:val="center"/>
              <w:rPr>
                <w:ins w:id="656" w:author="Christian Hall" w:date="2020-02-06T14:28:00Z"/>
                <w:rFonts w:ascii="Arial" w:hAnsi="Arial"/>
              </w:rPr>
            </w:pPr>
            <w:ins w:id="657" w:author="Christian Hall" w:date="2020-02-06T14:29:00Z">
              <w:r>
                <w:rPr>
                  <w:rFonts w:ascii="Arial" w:hAnsi="Arial"/>
                </w:rPr>
                <w:t>Pass</w:t>
              </w:r>
            </w:ins>
          </w:p>
        </w:tc>
      </w:tr>
    </w:tbl>
    <w:p w14:paraId="0EA19B94" w14:textId="66A8C9A5" w:rsidR="007A6542" w:rsidDel="00755A0B" w:rsidRDefault="00A937EC">
      <w:pPr>
        <w:spacing w:after="160" w:line="259" w:lineRule="auto"/>
        <w:rPr>
          <w:del w:id="658" w:author="Christian Hall" w:date="2020-02-06T14:28:00Z"/>
          <w:rFonts w:ascii="Arial" w:hAnsi="Arial" w:cs="Arial"/>
          <w:b/>
          <w:bCs/>
          <w:sz w:val="22"/>
          <w:szCs w:val="20"/>
        </w:rPr>
      </w:pPr>
      <w:r>
        <w:rPr>
          <w:rFonts w:ascii="Arial" w:hAnsi="Arial" w:cs="Arial"/>
          <w:b/>
          <w:bCs/>
        </w:rPr>
        <w:t xml:space="preserve"> </w:t>
      </w:r>
      <w:del w:id="659" w:author="Christian Hall" w:date="2020-02-06T14:28:00Z">
        <w:r w:rsidR="007A6542" w:rsidDel="00755A0B">
          <w:rPr>
            <w:rFonts w:ascii="Arial" w:hAnsi="Arial" w:cs="Arial"/>
            <w:b/>
            <w:bCs/>
          </w:rPr>
          <w:br w:type="page"/>
        </w:r>
      </w:del>
    </w:p>
    <w:p w14:paraId="0E2B6286" w14:textId="2029CA3D" w:rsidR="007A6542" w:rsidDel="00755A0B" w:rsidRDefault="007A6542" w:rsidP="007A6542">
      <w:pPr>
        <w:pStyle w:val="H1bodytext"/>
        <w:spacing w:after="120"/>
        <w:ind w:left="0"/>
        <w:jc w:val="center"/>
        <w:rPr>
          <w:del w:id="660" w:author="Christian Hall" w:date="2020-02-06T14:28:00Z"/>
          <w:rFonts w:ascii="Arial" w:hAnsi="Arial" w:cs="Arial"/>
          <w:b/>
          <w:bCs/>
        </w:rPr>
      </w:pPr>
    </w:p>
    <w:p w14:paraId="1C87E281" w14:textId="2C829BEF" w:rsidR="007A6542" w:rsidDel="00755A0B" w:rsidRDefault="00C40A85">
      <w:pPr>
        <w:pStyle w:val="H1bodytext"/>
        <w:spacing w:after="120"/>
        <w:ind w:left="0"/>
        <w:jc w:val="center"/>
        <w:rPr>
          <w:del w:id="661" w:author="Christian Hall" w:date="2020-02-06T14:28:00Z"/>
          <w:rFonts w:ascii="Arial" w:hAnsi="Arial" w:cs="Arial"/>
          <w:b/>
          <w:bCs/>
        </w:rPr>
      </w:pPr>
      <w:del w:id="662" w:author="Christian Hall" w:date="2020-02-06T14:28:00Z">
        <w:r w:rsidRPr="00C40A85" w:rsidDel="00755A0B">
          <w:rPr>
            <w:rFonts w:ascii="Arial" w:hAnsi="Arial" w:cs="Arial"/>
            <w:b/>
            <w:bCs/>
            <w:noProof/>
          </w:rPr>
          <w:drawing>
            <wp:inline distT="0" distB="0" distL="0" distR="0" wp14:anchorId="7851C1A9" wp14:editId="24938F10">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del>
    </w:p>
    <w:p w14:paraId="6DCE29B7" w14:textId="2772397C" w:rsidR="007A6542" w:rsidDel="00755A0B" w:rsidRDefault="00AB5F1E">
      <w:pPr>
        <w:pStyle w:val="H1bodytext"/>
        <w:spacing w:after="120"/>
        <w:ind w:left="0"/>
        <w:jc w:val="center"/>
        <w:rPr>
          <w:del w:id="663" w:author="Christian Hall" w:date="2020-02-06T14:28:00Z"/>
          <w:rFonts w:ascii="Arial" w:hAnsi="Arial" w:cs="Arial"/>
          <w:b/>
          <w:bCs/>
        </w:rPr>
      </w:pPr>
      <w:del w:id="664" w:author="Christian Hall" w:date="2020-02-06T14:28:00Z">
        <w:r w:rsidDel="00755A0B">
          <w:rPr>
            <w:rFonts w:ascii="Arial" w:hAnsi="Arial" w:cs="Arial"/>
            <w:b/>
            <w:bCs/>
          </w:rPr>
          <w:delText xml:space="preserve">Test Log </w:delText>
        </w:r>
        <w:r w:rsidR="007A6542" w:rsidDel="00755A0B">
          <w:rPr>
            <w:rFonts w:ascii="Arial" w:hAnsi="Arial" w:cs="Arial"/>
            <w:b/>
            <w:bCs/>
          </w:rPr>
          <w:delText>A-</w:delText>
        </w:r>
        <w:r w:rsidR="00C40A85" w:rsidDel="00755A0B">
          <w:rPr>
            <w:rFonts w:ascii="Arial" w:hAnsi="Arial" w:cs="Arial"/>
            <w:b/>
            <w:bCs/>
          </w:rPr>
          <w:delText>6</w:delText>
        </w:r>
        <w:r w:rsidR="007A6542" w:rsidDel="00755A0B">
          <w:rPr>
            <w:rFonts w:ascii="Arial" w:hAnsi="Arial" w:cs="Arial"/>
            <w:b/>
            <w:bCs/>
          </w:rPr>
          <w:delText>.  runner</w:delText>
        </w:r>
        <w:r w:rsidR="007A6542" w:rsidRPr="008F6B68" w:rsidDel="00755A0B">
          <w:rPr>
            <w:rFonts w:ascii="Arial" w:hAnsi="Arial" w:cs="Arial"/>
            <w:b/>
            <w:bCs/>
          </w:rPr>
          <w:delText xml:space="preserve"> _ATC-1.txt</w:delText>
        </w:r>
        <w:r w:rsidR="007A6542" w:rsidDel="00755A0B">
          <w:rPr>
            <w:rFonts w:ascii="Arial" w:hAnsi="Arial" w:cs="Arial"/>
            <w:b/>
            <w:bCs/>
          </w:rPr>
          <w:delText xml:space="preserve"> File—</w:delText>
        </w:r>
        <w:r w:rsidR="007A6542" w:rsidRPr="007A6542" w:rsidDel="00755A0B">
          <w:rPr>
            <w:rFonts w:ascii="Arial" w:hAnsi="Arial" w:cs="Arial"/>
            <w:b/>
            <w:bCs/>
          </w:rPr>
          <w:delText xml:space="preserve"> </w:delText>
        </w:r>
        <w:r w:rsidR="007A6542" w:rsidDel="00755A0B">
          <w:rPr>
            <w:rFonts w:ascii="Arial" w:hAnsi="Arial" w:cs="Arial"/>
            <w:b/>
            <w:bCs/>
          </w:rPr>
          <w:delText>Windows Platform</w:delText>
        </w:r>
      </w:del>
    </w:p>
    <w:p w14:paraId="0D8594A2" w14:textId="6414022B" w:rsidR="007A6542" w:rsidDel="00755A0B" w:rsidRDefault="00C40A85">
      <w:pPr>
        <w:pStyle w:val="H1bodytext"/>
        <w:spacing w:after="120"/>
        <w:ind w:left="0"/>
        <w:jc w:val="center"/>
        <w:rPr>
          <w:del w:id="665" w:author="Christian Hall" w:date="2020-02-06T14:28:00Z"/>
          <w:rFonts w:ascii="Arial" w:hAnsi="Arial" w:cs="Arial"/>
          <w:b/>
          <w:bCs/>
        </w:rPr>
      </w:pPr>
      <w:del w:id="666" w:author="Christian Hall" w:date="2020-02-06T14:28:00Z">
        <w:r w:rsidRPr="00C40A85" w:rsidDel="00755A0B">
          <w:rPr>
            <w:rFonts w:ascii="Arial" w:hAnsi="Arial" w:cs="Arial"/>
            <w:b/>
            <w:bCs/>
            <w:noProof/>
          </w:rPr>
          <w:drawing>
            <wp:inline distT="0" distB="0" distL="0" distR="0" wp14:anchorId="5B56BF70" wp14:editId="0B6CAE5F">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del>
    </w:p>
    <w:p w14:paraId="192346AC" w14:textId="0B0AD3E6" w:rsidR="007A6542" w:rsidDel="00755A0B" w:rsidRDefault="00AB5F1E">
      <w:pPr>
        <w:pStyle w:val="H1bodytext"/>
        <w:spacing w:after="120"/>
        <w:ind w:left="0"/>
        <w:jc w:val="center"/>
        <w:rPr>
          <w:del w:id="667" w:author="Christian Hall" w:date="2020-02-06T14:28:00Z"/>
          <w:rFonts w:ascii="Arial" w:hAnsi="Arial" w:cs="Arial"/>
          <w:b/>
          <w:bCs/>
        </w:rPr>
      </w:pPr>
      <w:del w:id="668" w:author="Christian Hall" w:date="2020-02-06T14:28:00Z">
        <w:r w:rsidDel="00755A0B">
          <w:rPr>
            <w:rFonts w:ascii="Arial" w:hAnsi="Arial" w:cs="Arial"/>
            <w:b/>
            <w:bCs/>
          </w:rPr>
          <w:delText xml:space="preserve">Test Log </w:delText>
        </w:r>
        <w:r w:rsidR="007A6542" w:rsidDel="00755A0B">
          <w:rPr>
            <w:rFonts w:ascii="Arial" w:hAnsi="Arial" w:cs="Arial"/>
            <w:b/>
            <w:bCs/>
          </w:rPr>
          <w:delText>A-</w:delText>
        </w:r>
        <w:r w:rsidR="00C40A85" w:rsidDel="00755A0B">
          <w:rPr>
            <w:rFonts w:ascii="Arial" w:hAnsi="Arial" w:cs="Arial"/>
            <w:b/>
            <w:bCs/>
          </w:rPr>
          <w:delText>7</w:delText>
        </w:r>
        <w:r w:rsidR="007A6542" w:rsidDel="00755A0B">
          <w:rPr>
            <w:rFonts w:ascii="Arial" w:hAnsi="Arial" w:cs="Arial"/>
            <w:b/>
            <w:bCs/>
          </w:rPr>
          <w:delText>.  runner</w:delText>
        </w:r>
        <w:r w:rsidR="007A6542" w:rsidRPr="008F6B68" w:rsidDel="00755A0B">
          <w:rPr>
            <w:rFonts w:ascii="Arial" w:hAnsi="Arial" w:cs="Arial"/>
            <w:b/>
            <w:bCs/>
          </w:rPr>
          <w:delText xml:space="preserve"> _ATC-</w:delText>
        </w:r>
        <w:r w:rsidR="007A6542" w:rsidDel="00755A0B">
          <w:rPr>
            <w:rFonts w:ascii="Arial" w:hAnsi="Arial" w:cs="Arial"/>
            <w:b/>
            <w:bCs/>
          </w:rPr>
          <w:delText>2</w:delText>
        </w:r>
        <w:r w:rsidR="007A6542" w:rsidRPr="008F6B68" w:rsidDel="00755A0B">
          <w:rPr>
            <w:rFonts w:ascii="Arial" w:hAnsi="Arial" w:cs="Arial"/>
            <w:b/>
            <w:bCs/>
          </w:rPr>
          <w:delText>.txt</w:delText>
        </w:r>
        <w:r w:rsidR="007A6542" w:rsidDel="00755A0B">
          <w:rPr>
            <w:rFonts w:ascii="Arial" w:hAnsi="Arial" w:cs="Arial"/>
            <w:b/>
            <w:bCs/>
          </w:rPr>
          <w:delText xml:space="preserve"> File—</w:delText>
        </w:r>
        <w:r w:rsidR="007A6542" w:rsidRPr="007A6542" w:rsidDel="00755A0B">
          <w:rPr>
            <w:rFonts w:ascii="Arial" w:hAnsi="Arial" w:cs="Arial"/>
            <w:b/>
            <w:bCs/>
          </w:rPr>
          <w:delText xml:space="preserve"> </w:delText>
        </w:r>
        <w:r w:rsidR="007A6542" w:rsidDel="00755A0B">
          <w:rPr>
            <w:rFonts w:ascii="Arial" w:hAnsi="Arial" w:cs="Arial"/>
            <w:b/>
            <w:bCs/>
          </w:rPr>
          <w:delText>Windows Platform</w:delText>
        </w:r>
      </w:del>
    </w:p>
    <w:p w14:paraId="1F617051" w14:textId="396FC764" w:rsidR="007A6542" w:rsidDel="00755A0B" w:rsidRDefault="00C40A85">
      <w:pPr>
        <w:pStyle w:val="H1bodytext"/>
        <w:spacing w:after="120"/>
        <w:ind w:left="0"/>
        <w:jc w:val="center"/>
        <w:rPr>
          <w:del w:id="669" w:author="Christian Hall" w:date="2020-02-06T14:28:00Z"/>
          <w:rFonts w:ascii="Arial" w:hAnsi="Arial" w:cs="Arial"/>
          <w:b/>
          <w:bCs/>
        </w:rPr>
      </w:pPr>
      <w:del w:id="670" w:author="Christian Hall" w:date="2020-02-06T14:28:00Z">
        <w:r w:rsidRPr="00C40A85" w:rsidDel="00755A0B">
          <w:rPr>
            <w:rFonts w:ascii="Arial" w:hAnsi="Arial" w:cs="Arial"/>
            <w:b/>
            <w:bCs/>
            <w:noProof/>
          </w:rPr>
          <w:drawing>
            <wp:inline distT="0" distB="0" distL="0" distR="0" wp14:anchorId="61EC0DE7" wp14:editId="7A208E00">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del>
    </w:p>
    <w:p w14:paraId="795AEB41" w14:textId="4DD86B9C" w:rsidR="007A6542" w:rsidDel="00755A0B" w:rsidRDefault="00AB5F1E">
      <w:pPr>
        <w:pStyle w:val="H1bodytext"/>
        <w:spacing w:after="120"/>
        <w:ind w:left="0"/>
        <w:jc w:val="center"/>
        <w:rPr>
          <w:del w:id="671" w:author="Christian Hall" w:date="2020-02-06T14:28:00Z"/>
          <w:rFonts w:ascii="Arial" w:hAnsi="Arial" w:cs="Arial"/>
          <w:b/>
          <w:bCs/>
        </w:rPr>
      </w:pPr>
      <w:del w:id="672" w:author="Christian Hall" w:date="2020-02-06T14:28:00Z">
        <w:r w:rsidDel="00755A0B">
          <w:rPr>
            <w:rFonts w:ascii="Arial" w:hAnsi="Arial" w:cs="Arial"/>
            <w:b/>
            <w:bCs/>
          </w:rPr>
          <w:delText xml:space="preserve">Test Log </w:delText>
        </w:r>
        <w:r w:rsidR="007A6542" w:rsidDel="00755A0B">
          <w:rPr>
            <w:rFonts w:ascii="Arial" w:hAnsi="Arial" w:cs="Arial"/>
            <w:b/>
            <w:bCs/>
          </w:rPr>
          <w:delText>A-</w:delText>
        </w:r>
        <w:r w:rsidR="00C40A85" w:rsidDel="00755A0B">
          <w:rPr>
            <w:rFonts w:ascii="Arial" w:hAnsi="Arial" w:cs="Arial"/>
            <w:b/>
            <w:bCs/>
          </w:rPr>
          <w:delText>8</w:delText>
        </w:r>
        <w:r w:rsidR="007A6542" w:rsidDel="00755A0B">
          <w:rPr>
            <w:rFonts w:ascii="Arial" w:hAnsi="Arial" w:cs="Arial"/>
            <w:b/>
            <w:bCs/>
          </w:rPr>
          <w:delText>.  runner</w:delText>
        </w:r>
        <w:r w:rsidR="007A6542" w:rsidRPr="008F6B68" w:rsidDel="00755A0B">
          <w:rPr>
            <w:rFonts w:ascii="Arial" w:hAnsi="Arial" w:cs="Arial"/>
            <w:b/>
            <w:bCs/>
          </w:rPr>
          <w:delText xml:space="preserve"> _ATC-</w:delText>
        </w:r>
        <w:r w:rsidR="007A6542" w:rsidDel="00755A0B">
          <w:rPr>
            <w:rFonts w:ascii="Arial" w:hAnsi="Arial" w:cs="Arial"/>
            <w:b/>
            <w:bCs/>
          </w:rPr>
          <w:delText>3</w:delText>
        </w:r>
        <w:r w:rsidR="007A6542" w:rsidRPr="008F6B68" w:rsidDel="00755A0B">
          <w:rPr>
            <w:rFonts w:ascii="Arial" w:hAnsi="Arial" w:cs="Arial"/>
            <w:b/>
            <w:bCs/>
          </w:rPr>
          <w:delText>.txt</w:delText>
        </w:r>
        <w:r w:rsidR="007A6542" w:rsidDel="00755A0B">
          <w:rPr>
            <w:rFonts w:ascii="Arial" w:hAnsi="Arial" w:cs="Arial"/>
            <w:b/>
            <w:bCs/>
          </w:rPr>
          <w:delText xml:space="preserve"> File—</w:delText>
        </w:r>
        <w:r w:rsidR="007A6542" w:rsidRPr="007A6542" w:rsidDel="00755A0B">
          <w:rPr>
            <w:rFonts w:ascii="Arial" w:hAnsi="Arial" w:cs="Arial"/>
            <w:b/>
            <w:bCs/>
          </w:rPr>
          <w:delText xml:space="preserve"> </w:delText>
        </w:r>
        <w:r w:rsidR="007A6542" w:rsidDel="00755A0B">
          <w:rPr>
            <w:rFonts w:ascii="Arial" w:hAnsi="Arial" w:cs="Arial"/>
            <w:b/>
            <w:bCs/>
          </w:rPr>
          <w:delText>Windows Platform</w:delText>
        </w:r>
      </w:del>
    </w:p>
    <w:p w14:paraId="4729F214" w14:textId="02A5188A" w:rsidR="007A6542" w:rsidDel="00755A0B" w:rsidRDefault="007A6542">
      <w:pPr>
        <w:pStyle w:val="H1bodytext"/>
        <w:spacing w:after="120"/>
        <w:ind w:left="0"/>
        <w:jc w:val="center"/>
        <w:rPr>
          <w:del w:id="673" w:author="Christian Hall" w:date="2020-02-06T14:28:00Z"/>
          <w:rFonts w:ascii="Arial" w:hAnsi="Arial" w:cs="Arial"/>
          <w:b/>
          <w:bCs/>
        </w:rPr>
      </w:pPr>
    </w:p>
    <w:p w14:paraId="321A1808" w14:textId="12AB29F2" w:rsidR="007A6542" w:rsidDel="00755A0B" w:rsidRDefault="00466E6D">
      <w:pPr>
        <w:pStyle w:val="H1bodytext"/>
        <w:spacing w:after="120"/>
        <w:ind w:left="0"/>
        <w:jc w:val="center"/>
        <w:rPr>
          <w:del w:id="674" w:author="Christian Hall" w:date="2020-02-06T14:28:00Z"/>
          <w:rFonts w:ascii="Arial" w:hAnsi="Arial" w:cs="Arial"/>
          <w:b/>
          <w:bCs/>
        </w:rPr>
      </w:pPr>
      <w:del w:id="675" w:author="Christian Hall" w:date="2020-02-06T14:28:00Z">
        <w:r w:rsidRPr="00C40A85" w:rsidDel="00755A0B">
          <w:rPr>
            <w:rFonts w:ascii="Arial" w:hAnsi="Arial" w:cs="Arial"/>
            <w:b/>
            <w:bCs/>
            <w:noProof/>
          </w:rPr>
          <w:drawing>
            <wp:inline distT="0" distB="0" distL="0" distR="0" wp14:anchorId="1A7AE824" wp14:editId="3C2D2F7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del>
    </w:p>
    <w:p w14:paraId="0E197E5D" w14:textId="655CF001" w:rsidR="007A6542" w:rsidDel="00755A0B" w:rsidRDefault="00AB5F1E">
      <w:pPr>
        <w:pStyle w:val="H1bodytext"/>
        <w:spacing w:after="120"/>
        <w:ind w:left="0"/>
        <w:jc w:val="center"/>
        <w:rPr>
          <w:del w:id="676" w:author="Christian Hall" w:date="2020-02-06T14:28:00Z"/>
          <w:rFonts w:ascii="Arial" w:hAnsi="Arial" w:cs="Arial"/>
          <w:b/>
          <w:bCs/>
        </w:rPr>
      </w:pPr>
      <w:del w:id="677" w:author="Christian Hall" w:date="2020-02-06T14:28:00Z">
        <w:r w:rsidDel="00755A0B">
          <w:rPr>
            <w:rFonts w:ascii="Arial" w:hAnsi="Arial" w:cs="Arial"/>
            <w:b/>
            <w:bCs/>
          </w:rPr>
          <w:delText xml:space="preserve">Test Log </w:delText>
        </w:r>
        <w:r w:rsidR="007A6542" w:rsidDel="00755A0B">
          <w:rPr>
            <w:rFonts w:ascii="Arial" w:hAnsi="Arial" w:cs="Arial"/>
            <w:b/>
            <w:bCs/>
          </w:rPr>
          <w:delText>A-</w:delText>
        </w:r>
        <w:r w:rsidR="00C40A85" w:rsidDel="00755A0B">
          <w:rPr>
            <w:rFonts w:ascii="Arial" w:hAnsi="Arial" w:cs="Arial"/>
            <w:b/>
            <w:bCs/>
          </w:rPr>
          <w:delText>9</w:delText>
        </w:r>
        <w:r w:rsidR="007A6542" w:rsidDel="00755A0B">
          <w:rPr>
            <w:rFonts w:ascii="Arial" w:hAnsi="Arial" w:cs="Arial"/>
            <w:b/>
            <w:bCs/>
          </w:rPr>
          <w:delText>.  runner</w:delText>
        </w:r>
        <w:r w:rsidR="007A6542" w:rsidRPr="008F6B68" w:rsidDel="00755A0B">
          <w:rPr>
            <w:rFonts w:ascii="Arial" w:hAnsi="Arial" w:cs="Arial"/>
            <w:b/>
            <w:bCs/>
          </w:rPr>
          <w:delText xml:space="preserve"> _ATC-</w:delText>
        </w:r>
        <w:r w:rsidR="007A6542" w:rsidDel="00755A0B">
          <w:rPr>
            <w:rFonts w:ascii="Arial" w:hAnsi="Arial" w:cs="Arial"/>
            <w:b/>
            <w:bCs/>
          </w:rPr>
          <w:delText>4</w:delText>
        </w:r>
        <w:r w:rsidR="007A6542" w:rsidRPr="008F6B68" w:rsidDel="00755A0B">
          <w:rPr>
            <w:rFonts w:ascii="Arial" w:hAnsi="Arial" w:cs="Arial"/>
            <w:b/>
            <w:bCs/>
          </w:rPr>
          <w:delText>.txt</w:delText>
        </w:r>
        <w:r w:rsidR="007A6542" w:rsidDel="00755A0B">
          <w:rPr>
            <w:rFonts w:ascii="Arial" w:hAnsi="Arial" w:cs="Arial"/>
            <w:b/>
            <w:bCs/>
          </w:rPr>
          <w:delText xml:space="preserve"> File—</w:delText>
        </w:r>
        <w:r w:rsidR="007A6542" w:rsidRPr="007A6542" w:rsidDel="00755A0B">
          <w:rPr>
            <w:rFonts w:ascii="Arial" w:hAnsi="Arial" w:cs="Arial"/>
            <w:b/>
            <w:bCs/>
          </w:rPr>
          <w:delText xml:space="preserve"> </w:delText>
        </w:r>
        <w:r w:rsidR="007A6542" w:rsidDel="00755A0B">
          <w:rPr>
            <w:rFonts w:ascii="Arial" w:hAnsi="Arial" w:cs="Arial"/>
            <w:b/>
            <w:bCs/>
          </w:rPr>
          <w:delText>Windows Platform</w:delText>
        </w:r>
      </w:del>
    </w:p>
    <w:p w14:paraId="0A9EADCB" w14:textId="3970318D" w:rsidR="007A6542" w:rsidDel="00755A0B" w:rsidRDefault="007A6542">
      <w:pPr>
        <w:pStyle w:val="H1bodytext"/>
        <w:spacing w:after="120"/>
        <w:ind w:left="0"/>
        <w:jc w:val="center"/>
        <w:rPr>
          <w:del w:id="678" w:author="Christian Hall" w:date="2020-02-06T14:28:00Z"/>
          <w:rFonts w:ascii="Arial" w:hAnsi="Arial" w:cs="Arial"/>
          <w:b/>
          <w:bCs/>
        </w:rPr>
      </w:pPr>
    </w:p>
    <w:p w14:paraId="2FD28884" w14:textId="7E403BBB" w:rsidR="007A6542" w:rsidDel="00755A0B" w:rsidRDefault="007A6542">
      <w:pPr>
        <w:pStyle w:val="H1bodytext"/>
        <w:spacing w:after="120"/>
        <w:ind w:left="0"/>
        <w:jc w:val="center"/>
        <w:rPr>
          <w:del w:id="679" w:author="Christian Hall" w:date="2020-02-06T14:28:00Z"/>
        </w:rPr>
        <w:pPrChange w:id="680" w:author="Christian Hall" w:date="2020-02-06T14:28:00Z">
          <w:pPr/>
        </w:pPrChange>
      </w:pPr>
    </w:p>
    <w:p w14:paraId="4B005F81" w14:textId="77777777" w:rsidR="007A6542" w:rsidRDefault="007A6542">
      <w:pPr>
        <w:spacing w:after="160" w:line="259" w:lineRule="auto"/>
        <w:pPrChange w:id="681" w:author="Christian Hall" w:date="2020-02-06T14:28:00Z">
          <w:pPr/>
        </w:pPrChange>
      </w:pPr>
    </w:p>
    <w:sectPr w:rsidR="007A6542" w:rsidSect="001B1AEA">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D89A0" w14:textId="77777777" w:rsidR="005274EF" w:rsidRDefault="005274EF">
      <w:r>
        <w:separator/>
      </w:r>
    </w:p>
  </w:endnote>
  <w:endnote w:type="continuationSeparator" w:id="0">
    <w:p w14:paraId="67192532" w14:textId="77777777" w:rsidR="005274EF" w:rsidRDefault="0052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1149C5" w:rsidRPr="00F91BB5" w:rsidRDefault="001149C5"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0C605" w14:textId="77777777" w:rsidR="005274EF" w:rsidRDefault="005274EF">
      <w:r>
        <w:separator/>
      </w:r>
    </w:p>
  </w:footnote>
  <w:footnote w:type="continuationSeparator" w:id="0">
    <w:p w14:paraId="58A9705B" w14:textId="77777777" w:rsidR="005274EF" w:rsidRDefault="00527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1149C5" w:rsidRDefault="001149C5"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1149C5" w:rsidRPr="00695DB6" w:rsidRDefault="001149C5"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1149C5" w:rsidRPr="00F00772" w:rsidRDefault="001149C5" w:rsidP="001B1AEA">
    <w:pPr>
      <w:pStyle w:val="Spacer"/>
      <w:rPr>
        <w:rFonts w:ascii="Arial" w:hAnsi="Arial"/>
        <w:sz w:val="2"/>
      </w:rPr>
    </w:pPr>
  </w:p>
  <w:p w14:paraId="2093252F" w14:textId="77777777" w:rsidR="001149C5" w:rsidRPr="00F00772" w:rsidRDefault="001149C5">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35AD50C0" w:rsidR="001149C5" w:rsidRDefault="001149C5"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77777777" w:rsidR="001149C5" w:rsidRPr="00105BF0" w:rsidRDefault="001149C5"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E1F7E"/>
    <w:multiLevelType w:val="hybridMultilevel"/>
    <w:tmpl w:val="0C7E829C"/>
    <w:lvl w:ilvl="0" w:tplc="B6E022A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4"/>
  </w:num>
  <w:num w:numId="6">
    <w:abstractNumId w:val="7"/>
  </w:num>
  <w:num w:numId="7">
    <w:abstractNumId w:val="2"/>
  </w:num>
  <w:num w:numId="8">
    <w:abstractNumId w:val="0"/>
  </w:num>
  <w:num w:numId="9">
    <w:abstractNumId w:val="0"/>
  </w:num>
  <w:num w:numId="10">
    <w:abstractNumId w:val="7"/>
  </w:num>
  <w:num w:numId="11">
    <w:abstractNumId w:val="7"/>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Smith">
    <w15:presenceInfo w15:providerId="AD" w15:userId="S::KSmith@intera.com::e0ac122a-a1c6-47ef-908f-b53f852e3ce6"/>
  </w15:person>
  <w15:person w15:author="Neil Powers">
    <w15:presenceInfo w15:providerId="AD" w15:userId="S-1-5-21-4231497329-2783474854-2195264560-9731"/>
  </w15:person>
  <w15:person w15:author="Christian Hall">
    <w15:presenceInfo w15:providerId="AD" w15:userId="S::CHall@intera.com::8672d4bf-8334-4ad1-836a-ebbde4d99de7"/>
  </w15:person>
  <w15:person w15:author="Sara Lindberg">
    <w15:presenceInfo w15:providerId="AD" w15:userId="S::SLindberg@intera.com::ab96775d-ae92-42ee-bbcc-9d83de09aff5"/>
  </w15:person>
  <w15:person w15:author="Mitchell Tufford">
    <w15:presenceInfo w15:providerId="AD" w15:userId="S::MTufford@intera.com::8d26c520-fa07-4c94-bcb0-2f55b8dec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A47AB"/>
    <w:rsid w:val="000E0D18"/>
    <w:rsid w:val="000E3ED1"/>
    <w:rsid w:val="000F3F1B"/>
    <w:rsid w:val="001149C5"/>
    <w:rsid w:val="001379A4"/>
    <w:rsid w:val="00141302"/>
    <w:rsid w:val="00147552"/>
    <w:rsid w:val="0016403F"/>
    <w:rsid w:val="001B1AEA"/>
    <w:rsid w:val="001B3005"/>
    <w:rsid w:val="001C22A5"/>
    <w:rsid w:val="001D5348"/>
    <w:rsid w:val="001E285A"/>
    <w:rsid w:val="001F1975"/>
    <w:rsid w:val="00213C7E"/>
    <w:rsid w:val="00232284"/>
    <w:rsid w:val="0024066A"/>
    <w:rsid w:val="00245577"/>
    <w:rsid w:val="0025376F"/>
    <w:rsid w:val="00276437"/>
    <w:rsid w:val="002851E4"/>
    <w:rsid w:val="00287FE8"/>
    <w:rsid w:val="002A5D9F"/>
    <w:rsid w:val="002B01A1"/>
    <w:rsid w:val="002C1D04"/>
    <w:rsid w:val="002D32A0"/>
    <w:rsid w:val="002F39BF"/>
    <w:rsid w:val="00381353"/>
    <w:rsid w:val="003A433D"/>
    <w:rsid w:val="003C0DD7"/>
    <w:rsid w:val="003D3DBB"/>
    <w:rsid w:val="003E46F2"/>
    <w:rsid w:val="003F4E1C"/>
    <w:rsid w:val="00404A21"/>
    <w:rsid w:val="00430D81"/>
    <w:rsid w:val="00455597"/>
    <w:rsid w:val="00466E6D"/>
    <w:rsid w:val="004A5C54"/>
    <w:rsid w:val="004B42DD"/>
    <w:rsid w:val="004C024F"/>
    <w:rsid w:val="004C4A82"/>
    <w:rsid w:val="004E7DD7"/>
    <w:rsid w:val="005251D6"/>
    <w:rsid w:val="005274EF"/>
    <w:rsid w:val="00574B66"/>
    <w:rsid w:val="00576F6C"/>
    <w:rsid w:val="00587168"/>
    <w:rsid w:val="005978B2"/>
    <w:rsid w:val="005A1286"/>
    <w:rsid w:val="005B3E1E"/>
    <w:rsid w:val="005B4304"/>
    <w:rsid w:val="005C4336"/>
    <w:rsid w:val="005C49F0"/>
    <w:rsid w:val="005E1F93"/>
    <w:rsid w:val="005E7286"/>
    <w:rsid w:val="005F12C2"/>
    <w:rsid w:val="00605B85"/>
    <w:rsid w:val="00616E6C"/>
    <w:rsid w:val="00673420"/>
    <w:rsid w:val="00673AC5"/>
    <w:rsid w:val="00682EB2"/>
    <w:rsid w:val="00687B38"/>
    <w:rsid w:val="006960A0"/>
    <w:rsid w:val="006B1E25"/>
    <w:rsid w:val="006B2642"/>
    <w:rsid w:val="006C2A41"/>
    <w:rsid w:val="006D329A"/>
    <w:rsid w:val="006D653A"/>
    <w:rsid w:val="00704129"/>
    <w:rsid w:val="00704928"/>
    <w:rsid w:val="00706005"/>
    <w:rsid w:val="00711259"/>
    <w:rsid w:val="00755A0B"/>
    <w:rsid w:val="0077199D"/>
    <w:rsid w:val="007849D1"/>
    <w:rsid w:val="00787241"/>
    <w:rsid w:val="0079400C"/>
    <w:rsid w:val="007A6542"/>
    <w:rsid w:val="007B70B5"/>
    <w:rsid w:val="00812503"/>
    <w:rsid w:val="00812F87"/>
    <w:rsid w:val="00822736"/>
    <w:rsid w:val="00832077"/>
    <w:rsid w:val="00842FFD"/>
    <w:rsid w:val="00883539"/>
    <w:rsid w:val="008D73B7"/>
    <w:rsid w:val="008E7CB2"/>
    <w:rsid w:val="009055E0"/>
    <w:rsid w:val="00945D92"/>
    <w:rsid w:val="00953212"/>
    <w:rsid w:val="00954CDD"/>
    <w:rsid w:val="00963AA7"/>
    <w:rsid w:val="00987874"/>
    <w:rsid w:val="009954A4"/>
    <w:rsid w:val="009D1AA6"/>
    <w:rsid w:val="009F4F48"/>
    <w:rsid w:val="00A139F5"/>
    <w:rsid w:val="00A45A04"/>
    <w:rsid w:val="00A52D46"/>
    <w:rsid w:val="00A535F6"/>
    <w:rsid w:val="00A849DC"/>
    <w:rsid w:val="00A937EC"/>
    <w:rsid w:val="00A96C36"/>
    <w:rsid w:val="00AB5481"/>
    <w:rsid w:val="00AB5F1E"/>
    <w:rsid w:val="00AC71B4"/>
    <w:rsid w:val="00AD0C74"/>
    <w:rsid w:val="00AE7840"/>
    <w:rsid w:val="00AF5DB9"/>
    <w:rsid w:val="00B27DDA"/>
    <w:rsid w:val="00B44892"/>
    <w:rsid w:val="00B66DC7"/>
    <w:rsid w:val="00B81E65"/>
    <w:rsid w:val="00B8675B"/>
    <w:rsid w:val="00BB4243"/>
    <w:rsid w:val="00BC06DC"/>
    <w:rsid w:val="00BC1A96"/>
    <w:rsid w:val="00BD4128"/>
    <w:rsid w:val="00BE1095"/>
    <w:rsid w:val="00BE17F7"/>
    <w:rsid w:val="00BF7D19"/>
    <w:rsid w:val="00C0034F"/>
    <w:rsid w:val="00C179BB"/>
    <w:rsid w:val="00C2499D"/>
    <w:rsid w:val="00C40882"/>
    <w:rsid w:val="00C40A85"/>
    <w:rsid w:val="00C67CD7"/>
    <w:rsid w:val="00C90B4A"/>
    <w:rsid w:val="00CC11CB"/>
    <w:rsid w:val="00CC2A75"/>
    <w:rsid w:val="00CD2196"/>
    <w:rsid w:val="00CF03C2"/>
    <w:rsid w:val="00D321DD"/>
    <w:rsid w:val="00D33983"/>
    <w:rsid w:val="00D34A20"/>
    <w:rsid w:val="00D6007D"/>
    <w:rsid w:val="00D837F1"/>
    <w:rsid w:val="00D86661"/>
    <w:rsid w:val="00DC2CFB"/>
    <w:rsid w:val="00DD2722"/>
    <w:rsid w:val="00DD29CB"/>
    <w:rsid w:val="00DF5636"/>
    <w:rsid w:val="00E10CB1"/>
    <w:rsid w:val="00E5483A"/>
    <w:rsid w:val="00E62A15"/>
    <w:rsid w:val="00E8774B"/>
    <w:rsid w:val="00EA4842"/>
    <w:rsid w:val="00EB26BA"/>
    <w:rsid w:val="00ED130A"/>
    <w:rsid w:val="00ED1D03"/>
    <w:rsid w:val="00F05EBF"/>
    <w:rsid w:val="00F13C04"/>
    <w:rsid w:val="00F239EB"/>
    <w:rsid w:val="00F279D9"/>
    <w:rsid w:val="00F41007"/>
    <w:rsid w:val="00F41A38"/>
    <w:rsid w:val="00F45FBD"/>
    <w:rsid w:val="00F56CB5"/>
    <w:rsid w:val="00F61326"/>
    <w:rsid w:val="00F67BBA"/>
    <w:rsid w:val="00F8201A"/>
    <w:rsid w:val="00F82050"/>
    <w:rsid w:val="00F94F9B"/>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28</Pages>
  <Words>5269</Words>
  <Characters>30037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Neil Powers</cp:lastModifiedBy>
  <cp:revision>40</cp:revision>
  <cp:lastPrinted>2019-12-10T22:15:00Z</cp:lastPrinted>
  <dcterms:created xsi:type="dcterms:W3CDTF">2019-12-16T23:33:00Z</dcterms:created>
  <dcterms:modified xsi:type="dcterms:W3CDTF">2020-02-06T22:57:00Z</dcterms:modified>
</cp:coreProperties>
</file>