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2985" w14:textId="166A17B4" w:rsidR="00232046" w:rsidRPr="004046BB" w:rsidRDefault="00232046" w:rsidP="00232046">
      <w:pPr>
        <w:pStyle w:val="H1bodytext"/>
        <w:spacing w:after="0"/>
        <w:ind w:left="0"/>
        <w:jc w:val="center"/>
        <w:rPr>
          <w:rFonts w:ascii="Arial" w:hAnsi="Arial" w:cs="Arial"/>
        </w:rPr>
      </w:pPr>
      <w:r w:rsidRPr="006A3691">
        <w:rPr>
          <w:rFonts w:ascii="Arial" w:hAnsi="Arial" w:cs="Arial"/>
          <w:b/>
        </w:rPr>
        <w:t>CACIE Tool #</w:t>
      </w:r>
      <w:r w:rsidR="00D00BDB">
        <w:rPr>
          <w:rFonts w:ascii="Arial" w:hAnsi="Arial" w:cs="Arial"/>
          <w:b/>
        </w:rPr>
        <w:t>05</w:t>
      </w:r>
      <w:r w:rsidRPr="004046BB">
        <w:rPr>
          <w:rFonts w:ascii="Arial" w:hAnsi="Arial" w:cs="Arial"/>
        </w:rPr>
        <w:t xml:space="preserve"> –</w:t>
      </w:r>
      <w:r w:rsidR="009F6007">
        <w:rPr>
          <w:rFonts w:ascii="Arial" w:hAnsi="Arial" w:cs="Arial"/>
        </w:rPr>
        <w:t xml:space="preserve"> </w:t>
      </w:r>
      <w:r w:rsidR="00056C5E">
        <w:rPr>
          <w:rFonts w:ascii="Arial" w:hAnsi="Arial" w:cs="Arial"/>
          <w:b/>
          <w:i/>
        </w:rPr>
        <w:t>Steady-State Output Card Generator Tool</w:t>
      </w:r>
      <w:r w:rsidR="00056C5E">
        <w:rPr>
          <w:rFonts w:ascii="Arial" w:hAnsi="Arial" w:cs="Arial"/>
          <w:b/>
          <w:i/>
        </w:rPr>
        <w:br/>
      </w:r>
      <w:proofErr w:type="spellStart"/>
      <w:r w:rsidR="00956D46">
        <w:rPr>
          <w:rFonts w:ascii="Arial" w:hAnsi="Arial" w:cs="Arial"/>
          <w:b/>
          <w:i/>
        </w:rPr>
        <w:t>OC_SS_</w:t>
      </w:r>
      <w:proofErr w:type="gramStart"/>
      <w:r w:rsidR="00956D46">
        <w:rPr>
          <w:rFonts w:ascii="Arial" w:hAnsi="Arial" w:cs="Arial"/>
          <w:b/>
          <w:i/>
        </w:rPr>
        <w:t>gen.</w:t>
      </w:r>
      <w:r w:rsidR="00056C5E">
        <w:rPr>
          <w:rFonts w:ascii="Arial" w:hAnsi="Arial" w:cs="Arial"/>
          <w:b/>
          <w:i/>
        </w:rPr>
        <w:t>f</w:t>
      </w:r>
      <w:proofErr w:type="spellEnd"/>
      <w:proofErr w:type="gramEnd"/>
    </w:p>
    <w:p w14:paraId="79DABF49" w14:textId="77777777" w:rsidR="00232046" w:rsidRPr="004046BB" w:rsidRDefault="00232046" w:rsidP="00232046">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57E949E8" w14:textId="77777777" w:rsidR="00232046" w:rsidRDefault="00232046" w:rsidP="00232046">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2BC522D2" w14:textId="77777777" w:rsidR="00232046" w:rsidRDefault="00232046" w:rsidP="00232046">
      <w:pPr>
        <w:pStyle w:val="H1bodytext"/>
        <w:spacing w:after="0"/>
        <w:ind w:left="0"/>
        <w:jc w:val="center"/>
        <w:rPr>
          <w:rFonts w:ascii="Arial" w:hAnsi="Arial" w:cs="Arial"/>
          <w:b/>
        </w:rPr>
      </w:pPr>
    </w:p>
    <w:p w14:paraId="44D5AE73"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Description and Purpose</w:t>
      </w:r>
    </w:p>
    <w:p w14:paraId="6B567797" w14:textId="11683D31" w:rsidR="00F01FE2" w:rsidRDefault="00056C5E" w:rsidP="00232046">
      <w:pPr>
        <w:pStyle w:val="H1bodytext"/>
        <w:spacing w:after="120"/>
        <w:rPr>
          <w:ins w:id="0" w:author="Sara Lindberg" w:date="2019-12-16T12:37:00Z"/>
          <w:rFonts w:ascii="Arial" w:hAnsi="Arial" w:cs="Arial"/>
          <w:szCs w:val="22"/>
        </w:rPr>
      </w:pPr>
      <w:bookmarkStart w:id="1" w:name="_Hlk8896263"/>
      <w:r>
        <w:rPr>
          <w:rFonts w:ascii="Arial" w:hAnsi="Arial"/>
        </w:rPr>
        <w:t>The Steady State Output Card Generator Tool r</w:t>
      </w:r>
      <w:r w:rsidR="00232046" w:rsidRPr="00232046">
        <w:rPr>
          <w:rFonts w:ascii="Arial" w:hAnsi="Arial"/>
        </w:rPr>
        <w:t>ead</w:t>
      </w:r>
      <w:r w:rsidR="00CE0F0F">
        <w:rPr>
          <w:rFonts w:ascii="Arial" w:hAnsi="Arial"/>
        </w:rPr>
        <w:t>s</w:t>
      </w:r>
      <w:r w:rsidR="00232046" w:rsidRPr="00232046">
        <w:rPr>
          <w:rFonts w:ascii="Arial" w:hAnsi="Arial"/>
        </w:rPr>
        <w:t xml:space="preserve"> </w:t>
      </w:r>
      <w:proofErr w:type="spellStart"/>
      <w:r w:rsidR="00232046" w:rsidRPr="00232046">
        <w:rPr>
          <w:rFonts w:ascii="Arial" w:hAnsi="Arial"/>
        </w:rPr>
        <w:t>input</w:t>
      </w:r>
      <w:r w:rsidR="00CE0F0F">
        <w:rPr>
          <w:rFonts w:ascii="Arial" w:hAnsi="Arial"/>
        </w:rPr>
        <w:t>.sij</w:t>
      </w:r>
      <w:proofErr w:type="spellEnd"/>
      <w:r w:rsidR="00CE0F0F">
        <w:rPr>
          <w:rFonts w:ascii="Arial" w:hAnsi="Arial"/>
        </w:rPr>
        <w:t xml:space="preserve">, </w:t>
      </w:r>
      <w:proofErr w:type="spellStart"/>
      <w:r w:rsidR="00CE0F0F">
        <w:rPr>
          <w:rFonts w:ascii="Arial" w:hAnsi="Arial"/>
        </w:rPr>
        <w:t>input.nij</w:t>
      </w:r>
      <w:proofErr w:type="spellEnd"/>
      <w:r w:rsidR="00232046" w:rsidRPr="00232046">
        <w:rPr>
          <w:rFonts w:ascii="Arial" w:hAnsi="Arial"/>
        </w:rPr>
        <w:t xml:space="preserve"> and </w:t>
      </w:r>
      <w:proofErr w:type="spellStart"/>
      <w:r w:rsidR="00232046" w:rsidRPr="00232046">
        <w:rPr>
          <w:rFonts w:ascii="Arial" w:hAnsi="Arial"/>
        </w:rPr>
        <w:t>input.top</w:t>
      </w:r>
      <w:proofErr w:type="spellEnd"/>
      <w:r w:rsidR="00232046" w:rsidRPr="00232046">
        <w:rPr>
          <w:rFonts w:ascii="Arial" w:hAnsi="Arial"/>
        </w:rPr>
        <w:t xml:space="preserve"> files </w:t>
      </w:r>
      <w:r>
        <w:rPr>
          <w:rFonts w:ascii="Arial" w:hAnsi="Arial"/>
        </w:rPr>
        <w:t xml:space="preserve">generated by the </w:t>
      </w:r>
      <w:r w:rsidR="00232046" w:rsidRPr="00232046">
        <w:rPr>
          <w:rFonts w:ascii="Arial" w:hAnsi="Arial"/>
        </w:rPr>
        <w:t xml:space="preserve">CAST </w:t>
      </w:r>
      <w:r>
        <w:rPr>
          <w:rFonts w:ascii="Arial" w:hAnsi="Arial"/>
        </w:rPr>
        <w:t xml:space="preserve">tool </w:t>
      </w:r>
      <w:r w:rsidR="00232046" w:rsidRPr="00232046">
        <w:rPr>
          <w:rFonts w:ascii="Arial" w:hAnsi="Arial"/>
        </w:rPr>
        <w:t>and generate</w:t>
      </w:r>
      <w:r w:rsidR="00CE0F0F">
        <w:rPr>
          <w:rFonts w:ascii="Arial" w:hAnsi="Arial"/>
        </w:rPr>
        <w:t>s</w:t>
      </w:r>
      <w:r w:rsidR="00232046" w:rsidRPr="00232046">
        <w:rPr>
          <w:rFonts w:ascii="Arial" w:hAnsi="Arial"/>
        </w:rPr>
        <w:t xml:space="preserve"> </w:t>
      </w:r>
      <w:r w:rsidR="004C003C">
        <w:rPr>
          <w:rFonts w:ascii="Arial" w:hAnsi="Arial"/>
        </w:rPr>
        <w:t>a</w:t>
      </w:r>
      <w:r w:rsidR="00890EA5">
        <w:rPr>
          <w:rFonts w:ascii="Arial" w:hAnsi="Arial"/>
        </w:rPr>
        <w:t>n</w:t>
      </w:r>
      <w:r w:rsidR="00CE0F0F">
        <w:rPr>
          <w:rFonts w:ascii="Arial" w:hAnsi="Arial"/>
        </w:rPr>
        <w:t xml:space="preserve"> </w:t>
      </w:r>
      <w:r w:rsidR="00232046" w:rsidRPr="00232046">
        <w:rPr>
          <w:rFonts w:ascii="Arial" w:hAnsi="Arial"/>
        </w:rPr>
        <w:t xml:space="preserve">Output Control card for the steady-state simulation. </w:t>
      </w:r>
      <w:r>
        <w:rPr>
          <w:rFonts w:ascii="Arial" w:hAnsi="Arial"/>
        </w:rPr>
        <w:t>The Steady State Output Card Generator Tool determines the r</w:t>
      </w:r>
      <w:r w:rsidR="00CE0F0F">
        <w:rPr>
          <w:rFonts w:ascii="Arial" w:hAnsi="Arial"/>
        </w:rPr>
        <w:t>eference nodes</w:t>
      </w:r>
      <w:r>
        <w:rPr>
          <w:rFonts w:ascii="Arial" w:hAnsi="Arial"/>
        </w:rPr>
        <w:t xml:space="preserve"> for </w:t>
      </w:r>
      <w:r w:rsidR="004C003C">
        <w:rPr>
          <w:rFonts w:ascii="Arial" w:hAnsi="Arial"/>
        </w:rPr>
        <w:t>a</w:t>
      </w:r>
      <w:r>
        <w:rPr>
          <w:rFonts w:ascii="Arial" w:hAnsi="Arial"/>
        </w:rPr>
        <w:t xml:space="preserve"> defined model domain. The reference nodes</w:t>
      </w:r>
      <w:r w:rsidR="00CE0F0F">
        <w:rPr>
          <w:rFonts w:ascii="Arial" w:hAnsi="Arial"/>
        </w:rPr>
        <w:t xml:space="preserve"> </w:t>
      </w:r>
      <w:r>
        <w:rPr>
          <w:rFonts w:ascii="Arial" w:hAnsi="Arial"/>
        </w:rPr>
        <w:t>correspond to</w:t>
      </w:r>
      <w:r w:rsidR="00CE0F0F">
        <w:rPr>
          <w:rFonts w:ascii="Arial" w:hAnsi="Arial"/>
        </w:rPr>
        <w:t xml:space="preserve"> the </w:t>
      </w:r>
      <w:r w:rsidR="00CE0F0F" w:rsidRPr="00CE0F0F">
        <w:rPr>
          <w:rFonts w:ascii="Arial" w:hAnsi="Arial"/>
        </w:rPr>
        <w:t xml:space="preserve">center of the model domain and the center of each </w:t>
      </w:r>
      <w:r w:rsidR="00AF51EF">
        <w:rPr>
          <w:rFonts w:ascii="Arial" w:hAnsi="Arial"/>
        </w:rPr>
        <w:t>domain</w:t>
      </w:r>
      <w:r w:rsidR="00AF51EF" w:rsidRPr="00CE0F0F">
        <w:rPr>
          <w:rFonts w:ascii="Arial" w:hAnsi="Arial"/>
        </w:rPr>
        <w:t xml:space="preserve"> </w:t>
      </w:r>
      <w:r w:rsidR="00CE0F0F" w:rsidRPr="00CE0F0F">
        <w:rPr>
          <w:rFonts w:ascii="Arial" w:hAnsi="Arial"/>
        </w:rPr>
        <w:t>quadrant</w:t>
      </w:r>
      <w:r w:rsidR="00CE0F0F">
        <w:rPr>
          <w:rFonts w:ascii="Arial" w:hAnsi="Arial"/>
        </w:rPr>
        <w:t xml:space="preserve">.  </w:t>
      </w:r>
      <w:r w:rsidR="006D2A72">
        <w:rPr>
          <w:rFonts w:ascii="Arial" w:hAnsi="Arial"/>
        </w:rPr>
        <w:t>If the model and</w:t>
      </w:r>
      <w:r w:rsidR="00EA0281">
        <w:rPr>
          <w:rFonts w:ascii="Arial" w:hAnsi="Arial"/>
        </w:rPr>
        <w:t>/or</w:t>
      </w:r>
      <w:r w:rsidR="006D2A72">
        <w:rPr>
          <w:rFonts w:ascii="Arial" w:hAnsi="Arial"/>
        </w:rPr>
        <w:t xml:space="preserve"> quadrant centers are not located exactly at node centers, </w:t>
      </w:r>
      <w:r>
        <w:rPr>
          <w:rFonts w:ascii="Arial" w:hAnsi="Arial"/>
        </w:rPr>
        <w:t xml:space="preserve">then </w:t>
      </w:r>
      <w:r w:rsidR="006D2A72">
        <w:rPr>
          <w:rFonts w:ascii="Arial" w:hAnsi="Arial"/>
        </w:rPr>
        <w:t>the closest node center is chosen</w:t>
      </w:r>
      <w:r w:rsidR="006D2A72" w:rsidRPr="00EA0281">
        <w:rPr>
          <w:rFonts w:ascii="Arial" w:hAnsi="Arial" w:cs="Arial"/>
          <w:szCs w:val="22"/>
        </w:rPr>
        <w:t xml:space="preserve">.  </w:t>
      </w:r>
      <w:ins w:id="2" w:author="Sara Lindberg" w:date="2019-12-16T12:37:00Z">
        <w:r w:rsidR="00F01FE2">
          <w:rPr>
            <w:rFonts w:ascii="Arial" w:hAnsi="Arial" w:cs="Arial"/>
            <w:szCs w:val="22"/>
          </w:rPr>
          <w:t xml:space="preserve">The closest node center is determined by </w:t>
        </w:r>
      </w:ins>
      <w:ins w:id="3" w:author="Sara Lindberg" w:date="2019-12-16T12:38:00Z">
        <w:r w:rsidR="00F01FE2">
          <w:rPr>
            <w:rFonts w:ascii="Arial" w:hAnsi="Arial" w:cs="Arial"/>
            <w:szCs w:val="22"/>
          </w:rPr>
          <w:t xml:space="preserve">first evaluating </w:t>
        </w:r>
        <w:proofErr w:type="spellStart"/>
        <w:r w:rsidR="00F01FE2">
          <w:rPr>
            <w:rFonts w:ascii="Arial" w:hAnsi="Arial" w:cs="Arial"/>
            <w:szCs w:val="22"/>
          </w:rPr>
          <w:t>i</w:t>
        </w:r>
        <w:proofErr w:type="spellEnd"/>
        <w:r w:rsidR="00F01FE2">
          <w:rPr>
            <w:rFonts w:ascii="Arial" w:hAnsi="Arial" w:cs="Arial"/>
            <w:szCs w:val="22"/>
          </w:rPr>
          <w:t xml:space="preserve"> values, then j values. If a center location is equidistant from two node centers, then either</w:t>
        </w:r>
      </w:ins>
      <w:ins w:id="4" w:author="Sara Lindberg" w:date="2019-12-16T12:55:00Z">
        <w:r w:rsidR="00A44262">
          <w:rPr>
            <w:rFonts w:ascii="Arial" w:hAnsi="Arial" w:cs="Arial"/>
            <w:szCs w:val="22"/>
          </w:rPr>
          <w:t xml:space="preserve"> node center</w:t>
        </w:r>
      </w:ins>
      <w:ins w:id="5" w:author="Sara Lindberg" w:date="2019-12-16T12:38:00Z">
        <w:r w:rsidR="00F01FE2">
          <w:rPr>
            <w:rFonts w:ascii="Arial" w:hAnsi="Arial" w:cs="Arial"/>
            <w:szCs w:val="22"/>
          </w:rPr>
          <w:t xml:space="preserve"> is selected </w:t>
        </w:r>
        <w:r w:rsidR="00F01FE2" w:rsidRPr="004D6C67">
          <w:rPr>
            <w:rFonts w:ascii="Arial" w:hAnsi="Arial" w:cs="Arial"/>
            <w:szCs w:val="22"/>
            <w:highlight w:val="yellow"/>
            <w:rPrChange w:id="6" w:author="Sara Lindberg" w:date="2020-01-20T10:17:00Z">
              <w:rPr>
                <w:rFonts w:ascii="Arial" w:hAnsi="Arial" w:cs="Arial"/>
                <w:szCs w:val="22"/>
              </w:rPr>
            </w:rPrChange>
          </w:rPr>
          <w:t>randomly</w:t>
        </w:r>
        <w:r w:rsidR="00F01FE2">
          <w:rPr>
            <w:rFonts w:ascii="Arial" w:hAnsi="Arial" w:cs="Arial"/>
            <w:szCs w:val="22"/>
          </w:rPr>
          <w:t>.</w:t>
        </w:r>
      </w:ins>
    </w:p>
    <w:p w14:paraId="368E665F" w14:textId="097868BB" w:rsidR="00056C5E" w:rsidRDefault="00890EA5" w:rsidP="00232046">
      <w:pPr>
        <w:pStyle w:val="H1bodytext"/>
        <w:spacing w:after="120"/>
        <w:rPr>
          <w:rFonts w:ascii="Arial" w:hAnsi="Arial"/>
        </w:rPr>
      </w:pPr>
      <w:r w:rsidRPr="00782D20">
        <w:rPr>
          <w:rFonts w:ascii="Arial" w:hAnsi="Arial" w:cs="Arial"/>
          <w:szCs w:val="22"/>
        </w:rPr>
        <w:t xml:space="preserve">The reference nodes are assigned </w:t>
      </w:r>
      <w:r w:rsidR="00EA0281">
        <w:rPr>
          <w:rFonts w:ascii="Arial" w:hAnsi="Arial" w:cs="Arial"/>
          <w:szCs w:val="22"/>
        </w:rPr>
        <w:t xml:space="preserve">vertically </w:t>
      </w:r>
      <w:r w:rsidRPr="00782D20">
        <w:rPr>
          <w:rFonts w:ascii="Arial" w:hAnsi="Arial" w:cs="Arial"/>
          <w:szCs w:val="22"/>
        </w:rPr>
        <w:t>t</w:t>
      </w:r>
      <w:bookmarkStart w:id="7" w:name="_GoBack"/>
      <w:bookmarkEnd w:id="7"/>
      <w:r w:rsidRPr="00782D20">
        <w:rPr>
          <w:rFonts w:ascii="Arial" w:hAnsi="Arial" w:cs="Arial"/>
          <w:szCs w:val="22"/>
        </w:rPr>
        <w:t>o the bottom of the domain</w:t>
      </w:r>
      <w:r w:rsidR="00EA0281">
        <w:rPr>
          <w:rFonts w:ascii="Arial" w:hAnsi="Arial" w:cs="Arial"/>
          <w:szCs w:val="22"/>
        </w:rPr>
        <w:t>, layer 20</w:t>
      </w:r>
      <w:r w:rsidRPr="00782D20">
        <w:rPr>
          <w:rFonts w:ascii="Arial" w:hAnsi="Arial" w:cs="Arial"/>
          <w:szCs w:val="22"/>
        </w:rPr>
        <w:t xml:space="preserve"> and </w:t>
      </w:r>
      <w:r w:rsidR="00EA0281">
        <w:rPr>
          <w:rFonts w:ascii="Arial" w:hAnsi="Arial" w:cs="Arial"/>
          <w:szCs w:val="22"/>
        </w:rPr>
        <w:t xml:space="preserve">at </w:t>
      </w:r>
      <w:r w:rsidRPr="00782D20">
        <w:rPr>
          <w:rFonts w:ascii="Arial" w:hAnsi="Arial" w:cs="Arial"/>
          <w:szCs w:val="22"/>
        </w:rPr>
        <w:t>successive layer</w:t>
      </w:r>
      <w:r w:rsidR="00EA0281">
        <w:rPr>
          <w:rFonts w:ascii="Arial" w:hAnsi="Arial" w:cs="Arial"/>
          <w:szCs w:val="22"/>
        </w:rPr>
        <w:t>s</w:t>
      </w:r>
      <w:r w:rsidRPr="00782D20">
        <w:rPr>
          <w:rFonts w:ascii="Arial" w:hAnsi="Arial" w:cs="Arial"/>
          <w:szCs w:val="22"/>
        </w:rPr>
        <w:t xml:space="preserve"> at intervals of 20. The final layer interval corresponds to the elevation of the uppermost active layer at a reference node location (e.g., 1, 20, 40, …, 200, 208)</w:t>
      </w:r>
      <w:r w:rsidR="006D2A72" w:rsidRPr="00A01C28">
        <w:rPr>
          <w:rFonts w:ascii="Arial" w:hAnsi="Arial" w:cs="Arial"/>
          <w:szCs w:val="22"/>
        </w:rPr>
        <w:t xml:space="preserve">.  </w:t>
      </w:r>
    </w:p>
    <w:p w14:paraId="67F5DF0D" w14:textId="58B86F30" w:rsidR="006D2A72" w:rsidRDefault="006D2A72" w:rsidP="00232046">
      <w:pPr>
        <w:pStyle w:val="H1bodytext"/>
        <w:spacing w:after="120"/>
        <w:rPr>
          <w:rFonts w:ascii="Arial" w:hAnsi="Arial"/>
        </w:rPr>
      </w:pPr>
      <w:r>
        <w:rPr>
          <w:rFonts w:ascii="Arial" w:hAnsi="Arial"/>
        </w:rPr>
        <w:t>Reference node output includes</w:t>
      </w:r>
      <w:r w:rsidR="00EE4FFB">
        <w:rPr>
          <w:rFonts w:ascii="Arial" w:hAnsi="Arial"/>
        </w:rPr>
        <w:t>:</w:t>
      </w:r>
      <w:r>
        <w:rPr>
          <w:rFonts w:ascii="Arial" w:hAnsi="Arial"/>
        </w:rPr>
        <w:t xml:space="preserve"> </w:t>
      </w:r>
      <w:r w:rsidRPr="006D2A72">
        <w:rPr>
          <w:rFonts w:ascii="Arial" w:hAnsi="Arial"/>
        </w:rPr>
        <w:t>Rock/Soil Type, Integrated Water Mass, Aqueous Saturation, Aqueous Moisture Content, Aqueous Pressure, Aqueous Hydraulic Head, Diffusive Porosity, XNC Aqueous Volumetric Flux (Node Centered), YNC Aqueous Volumetric Flux (Node Centered), ZNC Aqueous Volumetric Flux (Node Centered)</w:t>
      </w:r>
      <w:r w:rsidR="00EE4FFB">
        <w:rPr>
          <w:rFonts w:ascii="Arial" w:hAnsi="Arial"/>
        </w:rPr>
        <w:t>.</w:t>
      </w:r>
    </w:p>
    <w:p w14:paraId="26BB662F" w14:textId="45FBCB71" w:rsidR="00232046" w:rsidRPr="00232046" w:rsidRDefault="006D2A72" w:rsidP="00232046">
      <w:pPr>
        <w:pStyle w:val="H1bodytext"/>
        <w:spacing w:after="120"/>
        <w:rPr>
          <w:rFonts w:ascii="Arial" w:hAnsi="Arial"/>
        </w:rPr>
      </w:pPr>
      <w:r>
        <w:rPr>
          <w:rFonts w:ascii="Arial" w:hAnsi="Arial"/>
        </w:rPr>
        <w:t>A single plot file output time of 10,000 years is specified.</w:t>
      </w:r>
      <w:r w:rsidR="00EE4FFB">
        <w:rPr>
          <w:rFonts w:ascii="Arial" w:hAnsi="Arial"/>
        </w:rPr>
        <w:t xml:space="preserve">  Plot file output includes: </w:t>
      </w:r>
      <w:r w:rsidR="00EE4FFB" w:rsidRPr="00EE4FFB">
        <w:rPr>
          <w:rFonts w:ascii="Arial" w:hAnsi="Arial"/>
        </w:rPr>
        <w:t xml:space="preserve">rock/soil type, aqueous saturation, aqueous moisture content, aqueous pressure, aqueous hydraulic head, diffusive porosity, </w:t>
      </w:r>
      <w:proofErr w:type="spellStart"/>
      <w:r w:rsidR="00EE4FFB" w:rsidRPr="00EE4FFB">
        <w:rPr>
          <w:rFonts w:ascii="Arial" w:hAnsi="Arial"/>
        </w:rPr>
        <w:t>xnc</w:t>
      </w:r>
      <w:proofErr w:type="spellEnd"/>
      <w:r w:rsidR="00EE4FFB" w:rsidRPr="00EE4FFB">
        <w:rPr>
          <w:rFonts w:ascii="Arial" w:hAnsi="Arial"/>
        </w:rPr>
        <w:t xml:space="preserve"> aqueous volumetric flux (node centered), </w:t>
      </w:r>
      <w:proofErr w:type="spellStart"/>
      <w:r w:rsidR="00EE4FFB" w:rsidRPr="00EE4FFB">
        <w:rPr>
          <w:rFonts w:ascii="Arial" w:hAnsi="Arial"/>
        </w:rPr>
        <w:t>ync</w:t>
      </w:r>
      <w:proofErr w:type="spellEnd"/>
      <w:r w:rsidR="00EE4FFB" w:rsidRPr="00EE4FFB">
        <w:rPr>
          <w:rFonts w:ascii="Arial" w:hAnsi="Arial"/>
        </w:rPr>
        <w:t xml:space="preserve"> aqueous volumetric flux (node centered), </w:t>
      </w:r>
      <w:proofErr w:type="spellStart"/>
      <w:r w:rsidR="00EE4FFB" w:rsidRPr="00EE4FFB">
        <w:rPr>
          <w:rFonts w:ascii="Arial" w:hAnsi="Arial"/>
        </w:rPr>
        <w:t>znc</w:t>
      </w:r>
      <w:proofErr w:type="spellEnd"/>
      <w:r w:rsidR="00EE4FFB" w:rsidRPr="00EE4FFB">
        <w:rPr>
          <w:rFonts w:ascii="Arial" w:hAnsi="Arial"/>
        </w:rPr>
        <w:t xml:space="preserve"> aqueous volumetric flux (node centered), final restart</w:t>
      </w:r>
      <w:r w:rsidR="00EE4FFB">
        <w:rPr>
          <w:rFonts w:ascii="Arial" w:hAnsi="Arial"/>
        </w:rPr>
        <w:t>.</w:t>
      </w:r>
    </w:p>
    <w:bookmarkEnd w:id="1"/>
    <w:p w14:paraId="0DD2E266"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Functional Requirements</w:t>
      </w:r>
    </w:p>
    <w:p w14:paraId="5851B20E" w14:textId="72639EAB" w:rsidR="005D0806" w:rsidRDefault="005D0806" w:rsidP="00232046">
      <w:pPr>
        <w:pStyle w:val="H1bodytext"/>
        <w:spacing w:after="120"/>
        <w:rPr>
          <w:rFonts w:ascii="Arial" w:hAnsi="Arial" w:cs="Arial"/>
        </w:rPr>
      </w:pPr>
      <w:r>
        <w:rPr>
          <w:rFonts w:ascii="Arial" w:hAnsi="Arial" w:cs="Arial"/>
        </w:rPr>
        <w:t>FR-1: Read model name as command line input.</w:t>
      </w:r>
    </w:p>
    <w:p w14:paraId="3720F593" w14:textId="36219F66" w:rsidR="00232046" w:rsidRDefault="00232046" w:rsidP="00232046">
      <w:pPr>
        <w:pStyle w:val="H1bodytext"/>
        <w:spacing w:after="120"/>
        <w:rPr>
          <w:rFonts w:ascii="Arial" w:hAnsi="Arial" w:cs="Arial"/>
        </w:rPr>
      </w:pPr>
      <w:r w:rsidRPr="00232046">
        <w:rPr>
          <w:rFonts w:ascii="Arial" w:hAnsi="Arial" w:cs="Arial"/>
        </w:rPr>
        <w:t>FR</w:t>
      </w:r>
      <w:r>
        <w:rPr>
          <w:rFonts w:ascii="Arial" w:hAnsi="Arial" w:cs="Arial"/>
        </w:rPr>
        <w:t>-</w:t>
      </w:r>
      <w:r w:rsidR="005D0806">
        <w:rPr>
          <w:rFonts w:ascii="Arial" w:hAnsi="Arial" w:cs="Arial"/>
        </w:rPr>
        <w:t>2</w:t>
      </w:r>
      <w:r>
        <w:rPr>
          <w:rFonts w:ascii="Arial" w:hAnsi="Arial" w:cs="Arial"/>
        </w:rPr>
        <w:t>: Open “SS_Output_Control.dat” as outfile1 file.</w:t>
      </w:r>
    </w:p>
    <w:p w14:paraId="06E6B10D" w14:textId="42ECED63"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3</w:t>
      </w:r>
      <w:r>
        <w:rPr>
          <w:rFonts w:ascii="Arial" w:hAnsi="Arial" w:cs="Arial"/>
        </w:rPr>
        <w:t>: Open “</w:t>
      </w:r>
      <w:proofErr w:type="spellStart"/>
      <w:r>
        <w:rPr>
          <w:rFonts w:ascii="Arial" w:hAnsi="Arial" w:cs="Arial"/>
        </w:rPr>
        <w:t>input.sij</w:t>
      </w:r>
      <w:proofErr w:type="spellEnd"/>
      <w:r>
        <w:rPr>
          <w:rFonts w:ascii="Arial" w:hAnsi="Arial" w:cs="Arial"/>
        </w:rPr>
        <w:t>” as infile1 file</w:t>
      </w:r>
    </w:p>
    <w:p w14:paraId="4F15DDE3" w14:textId="165BC6EF"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4</w:t>
      </w:r>
      <w:r>
        <w:rPr>
          <w:rFonts w:ascii="Arial" w:hAnsi="Arial" w:cs="Arial"/>
        </w:rPr>
        <w:t>: Read infile1, determine grid and quadrant center coordinates.</w:t>
      </w:r>
    </w:p>
    <w:p w14:paraId="56F3DFEE" w14:textId="59EB7BBD" w:rsidR="00232046" w:rsidRDefault="00232046" w:rsidP="00232046">
      <w:pPr>
        <w:pStyle w:val="H1bodytext"/>
        <w:spacing w:after="120"/>
        <w:rPr>
          <w:rFonts w:ascii="Arial" w:hAnsi="Arial" w:cs="Arial"/>
        </w:rPr>
      </w:pPr>
      <w:r>
        <w:rPr>
          <w:rFonts w:ascii="Arial" w:hAnsi="Arial" w:cs="Arial"/>
        </w:rPr>
        <w:t>FR-</w:t>
      </w:r>
      <w:r w:rsidR="005D0806">
        <w:rPr>
          <w:rFonts w:ascii="Arial" w:hAnsi="Arial" w:cs="Arial"/>
        </w:rPr>
        <w:t>5</w:t>
      </w:r>
      <w:r>
        <w:rPr>
          <w:rFonts w:ascii="Arial" w:hAnsi="Arial" w:cs="Arial"/>
        </w:rPr>
        <w:t xml:space="preserve">: </w:t>
      </w:r>
      <w:r w:rsidR="00DB45F3">
        <w:rPr>
          <w:rFonts w:ascii="Arial" w:hAnsi="Arial" w:cs="Arial"/>
        </w:rPr>
        <w:t>Open “</w:t>
      </w:r>
      <w:proofErr w:type="spellStart"/>
      <w:r w:rsidR="00DB45F3">
        <w:rPr>
          <w:rFonts w:ascii="Arial" w:hAnsi="Arial" w:cs="Arial"/>
        </w:rPr>
        <w:t>input.nij</w:t>
      </w:r>
      <w:proofErr w:type="spellEnd"/>
      <w:r w:rsidR="00DB45F3">
        <w:rPr>
          <w:rFonts w:ascii="Arial" w:hAnsi="Arial" w:cs="Arial"/>
        </w:rPr>
        <w:t>” as infile2 file</w:t>
      </w:r>
    </w:p>
    <w:p w14:paraId="5B37A4AC" w14:textId="39F6F55A"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6</w:t>
      </w:r>
      <w:r>
        <w:rPr>
          <w:rFonts w:ascii="Arial" w:hAnsi="Arial" w:cs="Arial"/>
        </w:rPr>
        <w:t xml:space="preserve">: Read infile2, determine grid and quadrant center </w:t>
      </w:r>
      <w:proofErr w:type="spellStart"/>
      <w:r>
        <w:rPr>
          <w:rFonts w:ascii="Arial" w:hAnsi="Arial" w:cs="Arial"/>
        </w:rPr>
        <w:t>i</w:t>
      </w:r>
      <w:proofErr w:type="spellEnd"/>
      <w:r>
        <w:rPr>
          <w:rFonts w:ascii="Arial" w:hAnsi="Arial" w:cs="Arial"/>
        </w:rPr>
        <w:t xml:space="preserve">/j index values. </w:t>
      </w:r>
      <w:proofErr w:type="spellStart"/>
      <w:r>
        <w:rPr>
          <w:rFonts w:ascii="Arial" w:hAnsi="Arial" w:cs="Arial"/>
        </w:rPr>
        <w:t>i</w:t>
      </w:r>
      <w:proofErr w:type="spellEnd"/>
      <w:r>
        <w:rPr>
          <w:rFonts w:ascii="Arial" w:hAnsi="Arial" w:cs="Arial"/>
        </w:rPr>
        <w:t xml:space="preserve"> left/center/right and j bottom/center/top.</w:t>
      </w:r>
    </w:p>
    <w:p w14:paraId="373498E3" w14:textId="522F428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7</w:t>
      </w:r>
      <w:r>
        <w:rPr>
          <w:rFonts w:ascii="Arial" w:hAnsi="Arial" w:cs="Arial"/>
        </w:rPr>
        <w:t>: Open “</w:t>
      </w:r>
      <w:proofErr w:type="spellStart"/>
      <w:r>
        <w:rPr>
          <w:rFonts w:ascii="Arial" w:hAnsi="Arial" w:cs="Arial"/>
        </w:rPr>
        <w:t>input.top</w:t>
      </w:r>
      <w:proofErr w:type="spellEnd"/>
      <w:r>
        <w:rPr>
          <w:rFonts w:ascii="Arial" w:hAnsi="Arial" w:cs="Arial"/>
        </w:rPr>
        <w:t>” as infile3 file</w:t>
      </w:r>
    </w:p>
    <w:p w14:paraId="7D7D8F0C" w14:textId="2FD39B0E" w:rsidR="00DB45F3" w:rsidRDefault="00DB45F3" w:rsidP="00232046">
      <w:pPr>
        <w:pStyle w:val="H1bodytext"/>
        <w:spacing w:after="120"/>
        <w:rPr>
          <w:rFonts w:ascii="Arial" w:hAnsi="Arial" w:cs="Arial"/>
        </w:rPr>
      </w:pPr>
      <w:r>
        <w:rPr>
          <w:rFonts w:ascii="Arial" w:hAnsi="Arial" w:cs="Arial"/>
        </w:rPr>
        <w:t>FR-</w:t>
      </w:r>
      <w:r w:rsidR="005D0806">
        <w:rPr>
          <w:rFonts w:ascii="Arial" w:hAnsi="Arial" w:cs="Arial"/>
        </w:rPr>
        <w:t>8</w:t>
      </w:r>
      <w:r>
        <w:rPr>
          <w:rFonts w:ascii="Arial" w:hAnsi="Arial" w:cs="Arial"/>
        </w:rPr>
        <w:t xml:space="preserve">: </w:t>
      </w:r>
      <w:r w:rsidR="005D0806">
        <w:rPr>
          <w:rFonts w:ascii="Arial" w:hAnsi="Arial" w:cs="Arial"/>
        </w:rPr>
        <w:t>Read infile3, f</w:t>
      </w:r>
      <w:r>
        <w:rPr>
          <w:rFonts w:ascii="Arial" w:hAnsi="Arial" w:cs="Arial"/>
        </w:rPr>
        <w:t>ind top active layer for grid and quadrant centers.</w:t>
      </w:r>
    </w:p>
    <w:p w14:paraId="3E5FC45C" w14:textId="63F04093" w:rsidR="00DB45F3" w:rsidRPr="00232046" w:rsidRDefault="00DB45F3" w:rsidP="00232046">
      <w:pPr>
        <w:pStyle w:val="H1bodytext"/>
        <w:spacing w:after="120"/>
        <w:rPr>
          <w:rFonts w:ascii="Arial" w:hAnsi="Arial"/>
        </w:rPr>
      </w:pPr>
      <w:r>
        <w:rPr>
          <w:rFonts w:ascii="Arial" w:hAnsi="Arial" w:cs="Arial"/>
        </w:rPr>
        <w:t>FR-</w:t>
      </w:r>
      <w:r w:rsidR="005D0806">
        <w:rPr>
          <w:rFonts w:ascii="Arial" w:hAnsi="Arial" w:cs="Arial"/>
        </w:rPr>
        <w:t>9</w:t>
      </w:r>
      <w:r>
        <w:rPr>
          <w:rFonts w:ascii="Arial" w:hAnsi="Arial" w:cs="Arial"/>
        </w:rPr>
        <w:t>: Write Output Control Card.</w:t>
      </w:r>
    </w:p>
    <w:p w14:paraId="45213114"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Requirements Specifications</w:t>
      </w:r>
    </w:p>
    <w:p w14:paraId="7D33869B" w14:textId="1AEA6326" w:rsidR="00232046" w:rsidRPr="00232046" w:rsidRDefault="00232046" w:rsidP="00232046">
      <w:pPr>
        <w:pStyle w:val="H1bodytext"/>
        <w:spacing w:after="120"/>
        <w:rPr>
          <w:rFonts w:ascii="Arial" w:hAnsi="Arial"/>
        </w:rPr>
      </w:pPr>
      <w:r w:rsidRPr="00232046">
        <w:rPr>
          <w:rFonts w:ascii="Arial" w:hAnsi="Arial" w:cs="Arial"/>
        </w:rPr>
        <w:t>FORTRAN</w:t>
      </w:r>
      <w:r w:rsidR="00BE458D" w:rsidRPr="00BE458D">
        <w:t xml:space="preserve"> </w:t>
      </w:r>
    </w:p>
    <w:p w14:paraId="2139AC00" w14:textId="77777777" w:rsidR="00232046" w:rsidRPr="00914C4E" w:rsidRDefault="00232046" w:rsidP="00232046">
      <w:pPr>
        <w:pStyle w:val="H1bodytext"/>
        <w:numPr>
          <w:ilvl w:val="0"/>
          <w:numId w:val="1"/>
        </w:numPr>
        <w:spacing w:after="120"/>
        <w:rPr>
          <w:rFonts w:ascii="Arial" w:hAnsi="Arial"/>
          <w:b/>
        </w:rPr>
      </w:pPr>
      <w:r w:rsidRPr="00914C4E">
        <w:rPr>
          <w:rFonts w:ascii="Arial" w:hAnsi="Arial"/>
          <w:b/>
        </w:rPr>
        <w:t>Software Design Description</w:t>
      </w:r>
    </w:p>
    <w:p w14:paraId="3C883F83" w14:textId="11E92C20" w:rsidR="00232046" w:rsidRDefault="00232046" w:rsidP="00232046">
      <w:pPr>
        <w:pStyle w:val="H1bodytext"/>
        <w:spacing w:after="120"/>
        <w:rPr>
          <w:rFonts w:ascii="Arial" w:hAnsi="Arial" w:cs="Arial"/>
          <w:highlight w:val="yellow"/>
        </w:rPr>
      </w:pPr>
      <w:r w:rsidRPr="00F279D9">
        <w:rPr>
          <w:rFonts w:ascii="Arial" w:hAnsi="Arial" w:cs="Arial"/>
          <w:highlight w:val="yellow"/>
        </w:rPr>
        <w:t>The software design description of the tool will be documented in this section. The results of a Code Walkthrough with an independent third party will be summarized in this section.</w:t>
      </w:r>
    </w:p>
    <w:p w14:paraId="394E7556" w14:textId="580724C7" w:rsidR="00DB45F3" w:rsidRPr="00DB45F3" w:rsidRDefault="00DB45F3" w:rsidP="00232046">
      <w:pPr>
        <w:pStyle w:val="H1bodytext"/>
        <w:spacing w:after="120"/>
        <w:contextualSpacing/>
        <w:rPr>
          <w:rFonts w:ascii="Arial" w:hAnsi="Arial" w:cs="Arial"/>
        </w:rPr>
      </w:pPr>
      <w:r w:rsidRPr="00DB45F3">
        <w:rPr>
          <w:rFonts w:ascii="Arial" w:hAnsi="Arial" w:cs="Arial"/>
        </w:rPr>
        <w:t>Arguments:</w:t>
      </w:r>
    </w:p>
    <w:p w14:paraId="46D440F6" w14:textId="6CED8B58" w:rsidR="00E569FE" w:rsidRDefault="00E569FE" w:rsidP="00DB45F3">
      <w:pPr>
        <w:pStyle w:val="H1bodytext"/>
        <w:spacing w:after="120"/>
        <w:contextualSpacing/>
        <w:rPr>
          <w:rFonts w:ascii="Arial" w:hAnsi="Arial" w:cs="Arial"/>
        </w:rPr>
      </w:pPr>
      <w:proofErr w:type="spellStart"/>
      <w:r>
        <w:rPr>
          <w:rFonts w:ascii="Arial" w:hAnsi="Arial" w:cs="Arial"/>
        </w:rPr>
        <w:t>ModelName</w:t>
      </w:r>
      <w:proofErr w:type="spellEnd"/>
      <w:r>
        <w:rPr>
          <w:rFonts w:ascii="Arial" w:hAnsi="Arial" w:cs="Arial"/>
        </w:rPr>
        <w:t xml:space="preserve"> – Name of </w:t>
      </w:r>
      <w:r>
        <w:rPr>
          <w:rFonts w:ascii="Arial" w:hAnsi="Arial"/>
        </w:rPr>
        <w:t>the model being processed</w:t>
      </w:r>
      <w:r w:rsidR="005D0806">
        <w:rPr>
          <w:rFonts w:ascii="Arial" w:hAnsi="Arial"/>
        </w:rPr>
        <w:t xml:space="preserve"> (used only in an informational comment)</w:t>
      </w:r>
      <w:r>
        <w:rPr>
          <w:rFonts w:ascii="Arial" w:hAnsi="Arial"/>
        </w:rPr>
        <w:t>.</w:t>
      </w:r>
    </w:p>
    <w:p w14:paraId="6D655BBA" w14:textId="5DCABB9F" w:rsidR="00E569FE" w:rsidRDefault="00E569FE" w:rsidP="00DB45F3">
      <w:pPr>
        <w:pStyle w:val="H1bodytext"/>
        <w:spacing w:after="120"/>
        <w:contextualSpacing/>
        <w:rPr>
          <w:rFonts w:ascii="Arial" w:hAnsi="Arial" w:cs="Arial"/>
        </w:rPr>
      </w:pPr>
    </w:p>
    <w:p w14:paraId="458CA96A" w14:textId="43818097" w:rsidR="00E569FE" w:rsidRDefault="00E569FE" w:rsidP="00DB45F3">
      <w:pPr>
        <w:pStyle w:val="H1bodytext"/>
        <w:spacing w:after="120"/>
        <w:contextualSpacing/>
        <w:rPr>
          <w:rFonts w:ascii="Arial" w:hAnsi="Arial" w:cs="Arial"/>
        </w:rPr>
      </w:pPr>
      <w:r>
        <w:rPr>
          <w:rFonts w:ascii="Arial" w:hAnsi="Arial" w:cs="Arial"/>
        </w:rPr>
        <w:t>Input Files:</w:t>
      </w:r>
    </w:p>
    <w:p w14:paraId="7C4C87DA" w14:textId="57CCF87B" w:rsidR="00DB45F3" w:rsidRPr="00DB45F3" w:rsidRDefault="00DB45F3" w:rsidP="00DB45F3">
      <w:pPr>
        <w:pStyle w:val="H1bodytext"/>
        <w:spacing w:after="120"/>
        <w:contextualSpacing/>
        <w:rPr>
          <w:rFonts w:ascii="Arial" w:hAnsi="Arial" w:cs="Arial"/>
        </w:rPr>
      </w:pPr>
      <w:proofErr w:type="spellStart"/>
      <w:r>
        <w:rPr>
          <w:rFonts w:ascii="Arial" w:hAnsi="Arial" w:cs="Arial"/>
        </w:rPr>
        <w:lastRenderedPageBreak/>
        <w:t>i</w:t>
      </w:r>
      <w:r w:rsidRPr="00DB45F3">
        <w:rPr>
          <w:rFonts w:ascii="Arial" w:hAnsi="Arial" w:cs="Arial"/>
        </w:rPr>
        <w:t>nput.sij</w:t>
      </w:r>
      <w:proofErr w:type="spellEnd"/>
    </w:p>
    <w:p w14:paraId="01F1A81F" w14:textId="4B43E37D" w:rsidR="00DB45F3" w:rsidRPr="00DB45F3" w:rsidRDefault="00DB45F3" w:rsidP="00DB45F3">
      <w:pPr>
        <w:pStyle w:val="H1bodytext"/>
        <w:spacing w:after="120"/>
        <w:contextualSpacing/>
        <w:rPr>
          <w:rFonts w:ascii="Arial" w:hAnsi="Arial" w:cs="Arial"/>
        </w:rPr>
      </w:pPr>
      <w:proofErr w:type="spellStart"/>
      <w:r>
        <w:rPr>
          <w:rFonts w:ascii="Arial" w:hAnsi="Arial" w:cs="Arial"/>
        </w:rPr>
        <w:t>i</w:t>
      </w:r>
      <w:r w:rsidRPr="00DB45F3">
        <w:rPr>
          <w:rFonts w:ascii="Arial" w:hAnsi="Arial" w:cs="Arial"/>
        </w:rPr>
        <w:t>nput.nij</w:t>
      </w:r>
      <w:proofErr w:type="spellEnd"/>
    </w:p>
    <w:p w14:paraId="43D406A3" w14:textId="39D9A1B0" w:rsidR="00DB45F3" w:rsidRPr="00DB45F3" w:rsidRDefault="00DB45F3" w:rsidP="00DB45F3">
      <w:pPr>
        <w:pStyle w:val="H1bodytext"/>
        <w:spacing w:after="120"/>
        <w:rPr>
          <w:rFonts w:ascii="Arial" w:hAnsi="Arial" w:cs="Arial"/>
        </w:rPr>
      </w:pPr>
      <w:proofErr w:type="spellStart"/>
      <w:r>
        <w:rPr>
          <w:rFonts w:ascii="Arial" w:hAnsi="Arial" w:cs="Arial"/>
        </w:rPr>
        <w:t>i</w:t>
      </w:r>
      <w:r w:rsidRPr="00DB45F3">
        <w:rPr>
          <w:rFonts w:ascii="Arial" w:hAnsi="Arial" w:cs="Arial"/>
        </w:rPr>
        <w:t>nput.top</w:t>
      </w:r>
      <w:proofErr w:type="spellEnd"/>
    </w:p>
    <w:p w14:paraId="32EC82B7" w14:textId="42BCF15F" w:rsidR="00DB45F3" w:rsidRPr="00DB45F3" w:rsidRDefault="00DB45F3" w:rsidP="00DB45F3">
      <w:pPr>
        <w:pStyle w:val="H1bodytext"/>
        <w:spacing w:after="120"/>
        <w:contextualSpacing/>
        <w:rPr>
          <w:rFonts w:ascii="Arial" w:hAnsi="Arial" w:cs="Arial"/>
        </w:rPr>
      </w:pPr>
      <w:r w:rsidRPr="00DB45F3">
        <w:rPr>
          <w:rFonts w:ascii="Arial" w:hAnsi="Arial" w:cs="Arial"/>
        </w:rPr>
        <w:t>Output files:</w:t>
      </w:r>
    </w:p>
    <w:p w14:paraId="6584A30D" w14:textId="2CEE41C4" w:rsidR="00DB45F3" w:rsidRDefault="00DB45F3" w:rsidP="00DB45F3">
      <w:pPr>
        <w:pStyle w:val="H1bodytext"/>
        <w:spacing w:after="120"/>
        <w:rPr>
          <w:rFonts w:ascii="Arial" w:hAnsi="Arial" w:cs="Arial"/>
        </w:rPr>
      </w:pPr>
      <w:r w:rsidRPr="00DB45F3">
        <w:rPr>
          <w:rFonts w:ascii="Arial" w:hAnsi="Arial" w:cs="Arial"/>
        </w:rPr>
        <w:t>SS_Output_Control.dat</w:t>
      </w:r>
    </w:p>
    <w:p w14:paraId="52473B83" w14:textId="77777777" w:rsidR="00783C77" w:rsidRDefault="00BA49D1" w:rsidP="00DB45F3">
      <w:pPr>
        <w:pStyle w:val="H1bodytext"/>
        <w:spacing w:after="120"/>
        <w:rPr>
          <w:rFonts w:ascii="Arial" w:hAnsi="Arial" w:cs="Arial"/>
        </w:rPr>
      </w:pPr>
      <w:r>
        <w:rPr>
          <w:rFonts w:ascii="Arial" w:hAnsi="Arial" w:cs="Arial"/>
        </w:rPr>
        <w:t>.</w:t>
      </w:r>
      <w:proofErr w:type="spellStart"/>
      <w:r>
        <w:rPr>
          <w:rFonts w:ascii="Arial" w:hAnsi="Arial" w:cs="Arial"/>
        </w:rPr>
        <w:t>sh</w:t>
      </w:r>
      <w:proofErr w:type="spellEnd"/>
      <w:r>
        <w:rPr>
          <w:rFonts w:ascii="Arial" w:hAnsi="Arial" w:cs="Arial"/>
        </w:rPr>
        <w:t xml:space="preserve"> file: </w:t>
      </w:r>
      <w:r w:rsidRPr="00BA49D1">
        <w:rPr>
          <w:rFonts w:ascii="Arial" w:hAnsi="Arial" w:cs="Arial"/>
        </w:rPr>
        <w:t>runSS_OC.sh</w:t>
      </w:r>
      <w:r>
        <w:rPr>
          <w:rFonts w:ascii="Arial" w:hAnsi="Arial" w:cs="Arial"/>
        </w:rPr>
        <w:t xml:space="preserve"> </w:t>
      </w:r>
    </w:p>
    <w:p w14:paraId="4B5DBB38" w14:textId="0D185963" w:rsidR="00BA49D1" w:rsidRPr="00DB45F3" w:rsidRDefault="00BA49D1" w:rsidP="00783C77">
      <w:pPr>
        <w:pStyle w:val="H1bodytext"/>
        <w:numPr>
          <w:ilvl w:val="0"/>
          <w:numId w:val="4"/>
        </w:numPr>
        <w:spacing w:after="120"/>
        <w:rPr>
          <w:rFonts w:ascii="Arial" w:hAnsi="Arial" w:cs="Arial"/>
        </w:rPr>
      </w:pPr>
      <w:commentRangeStart w:id="8"/>
      <w:r w:rsidRPr="00BA49D1">
        <w:rPr>
          <w:rFonts w:ascii="Arial" w:hAnsi="Arial" w:cs="Arial"/>
        </w:rPr>
        <w:t>../../tools/ca-</w:t>
      </w:r>
      <w:proofErr w:type="spellStart"/>
      <w:r w:rsidRPr="00BA49D1">
        <w:rPr>
          <w:rFonts w:ascii="Arial" w:hAnsi="Arial" w:cs="Arial"/>
        </w:rPr>
        <w:t>ssoccard</w:t>
      </w:r>
      <w:proofErr w:type="spellEnd"/>
      <w:r w:rsidRPr="00BA49D1">
        <w:rPr>
          <w:rFonts w:ascii="Arial" w:hAnsi="Arial" w:cs="Arial"/>
        </w:rPr>
        <w:t>/OC_SS_gen.exe $1</w:t>
      </w:r>
      <w:r w:rsidR="00783C77">
        <w:rPr>
          <w:rFonts w:ascii="Arial" w:hAnsi="Arial" w:cs="Arial"/>
        </w:rPr>
        <w:t xml:space="preserve"> [</w:t>
      </w:r>
      <w:r w:rsidRPr="00BA49D1">
        <w:rPr>
          <w:rFonts w:ascii="Arial" w:hAnsi="Arial" w:cs="Arial"/>
        </w:rPr>
        <w:t xml:space="preserve">variable </w:t>
      </w:r>
      <w:r w:rsidR="00783C77">
        <w:rPr>
          <w:rFonts w:ascii="Arial" w:hAnsi="Arial" w:cs="Arial"/>
        </w:rPr>
        <w:t>$</w:t>
      </w:r>
      <w:r w:rsidRPr="00BA49D1">
        <w:rPr>
          <w:rFonts w:ascii="Arial" w:hAnsi="Arial" w:cs="Arial"/>
        </w:rPr>
        <w:t>1 is model name</w:t>
      </w:r>
      <w:r>
        <w:rPr>
          <w:rFonts w:ascii="Arial" w:hAnsi="Arial" w:cs="Arial"/>
        </w:rPr>
        <w:t>]</w:t>
      </w:r>
      <w:commentRangeEnd w:id="8"/>
      <w:r w:rsidR="00460E5A">
        <w:rPr>
          <w:rStyle w:val="CommentReference"/>
        </w:rPr>
        <w:commentReference w:id="8"/>
      </w:r>
    </w:p>
    <w:p w14:paraId="1A88F7AE" w14:textId="77777777" w:rsidR="00232046" w:rsidRPr="00F279D9" w:rsidRDefault="00232046" w:rsidP="00232046">
      <w:pPr>
        <w:pStyle w:val="H1bodytext"/>
        <w:spacing w:after="120"/>
        <w:rPr>
          <w:rFonts w:ascii="Arial" w:hAnsi="Arial"/>
          <w:highlight w:val="yellow"/>
        </w:rPr>
      </w:pPr>
    </w:p>
    <w:p w14:paraId="51F9515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Requirements Traceability Matrix</w:t>
      </w:r>
    </w:p>
    <w:p w14:paraId="64B16A43" w14:textId="79ADCB51" w:rsidR="00232046" w:rsidRDefault="00232046" w:rsidP="00232046">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B5DD585" w14:textId="5CFF83F1" w:rsidR="001C5ECA" w:rsidRPr="001C5ECA" w:rsidRDefault="001C5ECA" w:rsidP="00232046">
      <w:pPr>
        <w:pStyle w:val="H1bodytext"/>
        <w:spacing w:after="120"/>
        <w:rPr>
          <w:rFonts w:ascii="Arial" w:hAnsi="Arial"/>
        </w:rPr>
      </w:pPr>
      <w:r w:rsidRPr="001C5ECA">
        <w:rPr>
          <w:rFonts w:ascii="Arial" w:hAnsi="Arial"/>
        </w:rPr>
        <w:t xml:space="preserve">Table 1 presents the requirements traceability matrix for the </w:t>
      </w:r>
      <w:proofErr w:type="spellStart"/>
      <w:r w:rsidRPr="001C5ECA">
        <w:rPr>
          <w:rFonts w:ascii="Arial" w:hAnsi="Arial"/>
        </w:rPr>
        <w:t>OC_SS_gen</w:t>
      </w:r>
      <w:proofErr w:type="spellEnd"/>
      <w:r w:rsidRPr="001C5ECA">
        <w:rPr>
          <w:rFonts w:ascii="Arial" w:hAnsi="Arial"/>
        </w:rPr>
        <w:t xml:space="preserve"> tool.</w:t>
      </w:r>
    </w:p>
    <w:tbl>
      <w:tblPr>
        <w:tblStyle w:val="TableGrid"/>
        <w:tblW w:w="0" w:type="auto"/>
        <w:tblInd w:w="720" w:type="dxa"/>
        <w:tblLook w:val="04A0" w:firstRow="1" w:lastRow="0" w:firstColumn="1" w:lastColumn="0" w:noHBand="0" w:noVBand="1"/>
        <w:tblPrChange w:id="9" w:author="Sara Lindberg" w:date="2019-11-22T16:11:00Z">
          <w:tblPr>
            <w:tblStyle w:val="TableGrid"/>
            <w:tblW w:w="0" w:type="auto"/>
            <w:tblInd w:w="720" w:type="dxa"/>
            <w:tblLook w:val="04A0" w:firstRow="1" w:lastRow="0" w:firstColumn="1" w:lastColumn="0" w:noHBand="0" w:noVBand="1"/>
          </w:tblPr>
        </w:tblPrChange>
      </w:tblPr>
      <w:tblGrid>
        <w:gridCol w:w="1561"/>
        <w:gridCol w:w="1574"/>
        <w:gridCol w:w="5992"/>
        <w:tblGridChange w:id="10">
          <w:tblGrid>
            <w:gridCol w:w="1561"/>
            <w:gridCol w:w="1452"/>
            <w:gridCol w:w="122"/>
            <w:gridCol w:w="5616"/>
            <w:gridCol w:w="254"/>
            <w:gridCol w:w="122"/>
          </w:tblGrid>
        </w:tblGridChange>
      </w:tblGrid>
      <w:tr w:rsidR="00DB45F3" w:rsidRPr="00572F5F" w14:paraId="73A22023" w14:textId="77777777" w:rsidTr="007F2136">
        <w:trPr>
          <w:cantSplit/>
          <w:trHeight w:val="314"/>
          <w:tblHeader/>
          <w:trPrChange w:id="11" w:author="Sara Lindberg" w:date="2019-11-22T16:11:00Z">
            <w:trPr>
              <w:gridAfter w:val="0"/>
              <w:cantSplit/>
              <w:trHeight w:val="314"/>
              <w:tblHeader/>
            </w:trPr>
          </w:trPrChange>
        </w:trPr>
        <w:tc>
          <w:tcPr>
            <w:tcW w:w="9005" w:type="dxa"/>
            <w:gridSpan w:val="3"/>
            <w:tcBorders>
              <w:top w:val="nil"/>
              <w:left w:val="nil"/>
              <w:right w:val="nil"/>
            </w:tcBorders>
            <w:vAlign w:val="bottom"/>
            <w:tcPrChange w:id="12" w:author="Sara Lindberg" w:date="2019-11-22T16:11:00Z">
              <w:tcPr>
                <w:tcW w:w="8630" w:type="dxa"/>
                <w:gridSpan w:val="4"/>
                <w:tcBorders>
                  <w:top w:val="nil"/>
                  <w:left w:val="nil"/>
                  <w:right w:val="nil"/>
                </w:tcBorders>
                <w:vAlign w:val="bottom"/>
              </w:tcPr>
            </w:tcPrChange>
          </w:tcPr>
          <w:p w14:paraId="516D92B6" w14:textId="443BDBAE" w:rsidR="00DB45F3" w:rsidRDefault="00DB45F3" w:rsidP="00DA29F7">
            <w:pPr>
              <w:pStyle w:val="H1bodytext"/>
              <w:spacing w:after="0"/>
              <w:ind w:left="0"/>
              <w:jc w:val="center"/>
              <w:rPr>
                <w:rFonts w:ascii="Arial" w:hAnsi="Arial"/>
                <w:b/>
              </w:rPr>
            </w:pPr>
            <w:r>
              <w:rPr>
                <w:rFonts w:ascii="Arial" w:hAnsi="Arial"/>
                <w:b/>
              </w:rPr>
              <w:t xml:space="preserve">Table 1. </w:t>
            </w:r>
            <w:proofErr w:type="spellStart"/>
            <w:r w:rsidR="00BE458D">
              <w:rPr>
                <w:rFonts w:ascii="Arial" w:hAnsi="Arial"/>
                <w:b/>
              </w:rPr>
              <w:t>OC_SS_gen.</w:t>
            </w:r>
            <w:del w:id="13" w:author="Sara Lindberg" w:date="2020-01-20T10:10:00Z">
              <w:r w:rsidR="00BE458D" w:rsidDel="009A0ECE">
                <w:rPr>
                  <w:rFonts w:ascii="Arial" w:hAnsi="Arial"/>
                  <w:b/>
                </w:rPr>
                <w:delText xml:space="preserve">exe </w:delText>
              </w:r>
            </w:del>
            <w:ins w:id="14" w:author="Sara Lindberg" w:date="2020-01-20T10:10:00Z">
              <w:r w:rsidR="009A0ECE">
                <w:rPr>
                  <w:rFonts w:ascii="Arial" w:hAnsi="Arial"/>
                  <w:b/>
                </w:rPr>
                <w:t>f</w:t>
              </w:r>
              <w:proofErr w:type="spellEnd"/>
              <w:r w:rsidR="009A0ECE">
                <w:rPr>
                  <w:rFonts w:ascii="Arial" w:hAnsi="Arial"/>
                  <w:b/>
                </w:rPr>
                <w:t xml:space="preserve"> </w:t>
              </w:r>
            </w:ins>
            <w:r w:rsidR="00BE458D">
              <w:rPr>
                <w:rFonts w:ascii="Arial" w:hAnsi="Arial"/>
                <w:b/>
              </w:rPr>
              <w:t>Tool</w:t>
            </w:r>
            <w:r>
              <w:rPr>
                <w:rFonts w:ascii="Arial" w:hAnsi="Arial"/>
                <w:b/>
              </w:rPr>
              <w:br/>
              <w:t xml:space="preserve">Requirements Traceability Matrix </w:t>
            </w:r>
          </w:p>
        </w:tc>
      </w:tr>
      <w:tr w:rsidR="00DB45F3" w:rsidRPr="00572F5F" w14:paraId="01B25747" w14:textId="77777777" w:rsidTr="00460E5A">
        <w:trPr>
          <w:cantSplit/>
          <w:trHeight w:val="314"/>
          <w:tblHeader/>
        </w:trPr>
        <w:tc>
          <w:tcPr>
            <w:tcW w:w="1561" w:type="dxa"/>
            <w:shd w:val="clear" w:color="auto" w:fill="D9D9D9" w:themeFill="background1" w:themeFillShade="D9"/>
            <w:vAlign w:val="bottom"/>
          </w:tcPr>
          <w:p w14:paraId="2DB7DE9E" w14:textId="77777777" w:rsidR="00DB45F3" w:rsidRPr="00572F5F" w:rsidRDefault="00DB45F3" w:rsidP="00DA29F7">
            <w:pPr>
              <w:pStyle w:val="H1bodytext"/>
              <w:spacing w:after="0"/>
              <w:ind w:left="0"/>
              <w:jc w:val="center"/>
              <w:rPr>
                <w:rFonts w:ascii="Arial" w:hAnsi="Arial"/>
                <w:b/>
              </w:rPr>
            </w:pPr>
            <w:r w:rsidRPr="00572F5F">
              <w:rPr>
                <w:rFonts w:ascii="Arial" w:hAnsi="Arial"/>
                <w:b/>
              </w:rPr>
              <w:t>Functional Requirement</w:t>
            </w:r>
          </w:p>
        </w:tc>
        <w:tc>
          <w:tcPr>
            <w:tcW w:w="1452" w:type="dxa"/>
            <w:shd w:val="clear" w:color="auto" w:fill="D9D9D9" w:themeFill="background1" w:themeFillShade="D9"/>
            <w:vAlign w:val="bottom"/>
          </w:tcPr>
          <w:p w14:paraId="01E42FA4" w14:textId="77777777" w:rsidR="00DB45F3" w:rsidRPr="00572F5F" w:rsidRDefault="00DB45F3" w:rsidP="00DA29F7">
            <w:pPr>
              <w:pStyle w:val="H1bodytext"/>
              <w:spacing w:after="0"/>
              <w:ind w:left="0"/>
              <w:jc w:val="center"/>
              <w:rPr>
                <w:rFonts w:ascii="Arial" w:hAnsi="Arial"/>
                <w:b/>
              </w:rPr>
            </w:pPr>
            <w:r w:rsidRPr="00572F5F">
              <w:rPr>
                <w:rFonts w:ascii="Arial" w:hAnsi="Arial"/>
                <w:b/>
              </w:rPr>
              <w:t>Acceptance Test</w:t>
            </w:r>
          </w:p>
        </w:tc>
        <w:tc>
          <w:tcPr>
            <w:tcW w:w="5992" w:type="dxa"/>
            <w:shd w:val="clear" w:color="auto" w:fill="D9D9D9" w:themeFill="background1" w:themeFillShade="D9"/>
            <w:vAlign w:val="bottom"/>
          </w:tcPr>
          <w:p w14:paraId="2A044AB2" w14:textId="7F38F43F" w:rsidR="00DB45F3" w:rsidRPr="00572F5F" w:rsidRDefault="00DB45F3"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sidR="005D0806">
              <w:rPr>
                <w:rFonts w:ascii="Arial" w:hAnsi="Arial"/>
                <w:b/>
              </w:rPr>
              <w:t>Case</w:t>
            </w:r>
          </w:p>
        </w:tc>
      </w:tr>
      <w:tr w:rsidR="00E14443" w14:paraId="2BECBE70" w14:textId="77777777" w:rsidTr="00460E5A">
        <w:trPr>
          <w:cantSplit/>
          <w:trHeight w:val="728"/>
          <w:ins w:id="15" w:author="Sara Lindberg" w:date="2019-11-25T15:38:00Z"/>
        </w:trPr>
        <w:tc>
          <w:tcPr>
            <w:tcW w:w="1561" w:type="dxa"/>
            <w:vAlign w:val="center"/>
          </w:tcPr>
          <w:p w14:paraId="16A8F3F7" w14:textId="13A19B52" w:rsidR="00E14443" w:rsidRDefault="00E14443" w:rsidP="00DA29F7">
            <w:pPr>
              <w:pStyle w:val="H1bodytext"/>
              <w:spacing w:after="0"/>
              <w:ind w:left="0"/>
              <w:jc w:val="center"/>
              <w:rPr>
                <w:ins w:id="16" w:author="Sara Lindberg" w:date="2019-11-25T15:38:00Z"/>
                <w:rFonts w:ascii="Arial" w:hAnsi="Arial"/>
              </w:rPr>
            </w:pPr>
            <w:ins w:id="17" w:author="Sara Lindberg" w:date="2019-11-25T15:38:00Z">
              <w:r>
                <w:rPr>
                  <w:rFonts w:ascii="Arial" w:hAnsi="Arial"/>
                </w:rPr>
                <w:t>QA Level</w:t>
              </w:r>
            </w:ins>
          </w:p>
        </w:tc>
        <w:tc>
          <w:tcPr>
            <w:tcW w:w="1452" w:type="dxa"/>
            <w:vAlign w:val="center"/>
          </w:tcPr>
          <w:p w14:paraId="6AA4137C" w14:textId="4D84D5A7" w:rsidR="00E14443" w:rsidRDefault="009A0ECE" w:rsidP="00DA29F7">
            <w:pPr>
              <w:pStyle w:val="H1bodytext"/>
              <w:spacing w:after="0"/>
              <w:ind w:left="0"/>
              <w:jc w:val="center"/>
              <w:rPr>
                <w:ins w:id="18" w:author="Sara Lindberg" w:date="2019-11-25T15:38:00Z"/>
                <w:rFonts w:ascii="Arial" w:hAnsi="Arial"/>
              </w:rPr>
            </w:pPr>
            <w:proofErr w:type="spellStart"/>
            <w:ins w:id="19"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w:t>
              </w:r>
            </w:ins>
            <w:ins w:id="20" w:author="Sara Lindberg" w:date="2019-11-25T15:38:00Z">
              <w:r w:rsidR="00E14443">
                <w:rPr>
                  <w:rFonts w:ascii="Arial" w:hAnsi="Arial"/>
                </w:rPr>
                <w:t>IT-1</w:t>
              </w:r>
            </w:ins>
          </w:p>
        </w:tc>
        <w:tc>
          <w:tcPr>
            <w:tcW w:w="5992" w:type="dxa"/>
            <w:vAlign w:val="center"/>
          </w:tcPr>
          <w:p w14:paraId="338C6433" w14:textId="725A7642" w:rsidR="00E14443" w:rsidRDefault="00E14443" w:rsidP="00460E5A">
            <w:pPr>
              <w:pStyle w:val="H1bodytext"/>
              <w:spacing w:after="0"/>
              <w:ind w:left="0"/>
              <w:rPr>
                <w:ins w:id="21" w:author="Sara Lindberg" w:date="2019-11-25T15:38:00Z"/>
                <w:rFonts w:ascii="Arial" w:hAnsi="Arial"/>
              </w:rPr>
            </w:pPr>
            <w:ins w:id="22" w:author="Sara Lindberg" w:date="2019-11-25T15:38:00Z">
              <w:r>
                <w:rPr>
                  <w:rFonts w:ascii="Arial" w:hAnsi="Arial"/>
                </w:rPr>
                <w:t>Installation Test</w:t>
              </w:r>
            </w:ins>
          </w:p>
        </w:tc>
      </w:tr>
      <w:tr w:rsidR="00DB45F3" w14:paraId="371CAEB1" w14:textId="77777777" w:rsidTr="00460E5A">
        <w:trPr>
          <w:cantSplit/>
          <w:trHeight w:val="728"/>
        </w:trPr>
        <w:tc>
          <w:tcPr>
            <w:tcW w:w="1561" w:type="dxa"/>
            <w:vAlign w:val="center"/>
          </w:tcPr>
          <w:p w14:paraId="31CAE349" w14:textId="77777777" w:rsidR="00DB45F3" w:rsidRDefault="00DB45F3" w:rsidP="00DA29F7">
            <w:pPr>
              <w:pStyle w:val="H1bodytext"/>
              <w:spacing w:after="0"/>
              <w:ind w:left="0"/>
              <w:jc w:val="center"/>
              <w:rPr>
                <w:rFonts w:ascii="Arial" w:hAnsi="Arial"/>
              </w:rPr>
            </w:pPr>
            <w:r>
              <w:rPr>
                <w:rFonts w:ascii="Arial" w:hAnsi="Arial"/>
              </w:rPr>
              <w:t>FR-1</w:t>
            </w:r>
          </w:p>
        </w:tc>
        <w:tc>
          <w:tcPr>
            <w:tcW w:w="1452" w:type="dxa"/>
            <w:vAlign w:val="center"/>
          </w:tcPr>
          <w:p w14:paraId="4F7E2C9B" w14:textId="62271C12" w:rsidR="00DB45F3" w:rsidRDefault="009A0ECE" w:rsidP="00DA29F7">
            <w:pPr>
              <w:pStyle w:val="H1bodytext"/>
              <w:spacing w:after="0"/>
              <w:ind w:left="0"/>
              <w:jc w:val="center"/>
              <w:rPr>
                <w:rFonts w:ascii="Arial" w:hAnsi="Arial"/>
              </w:rPr>
            </w:pPr>
            <w:proofErr w:type="spellStart"/>
            <w:ins w:id="23"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24" w:author="Sara Lindberg" w:date="2020-01-20T10:10:00Z">
              <w:r w:rsidR="005D0806" w:rsidDel="009A0ECE">
                <w:rPr>
                  <w:rFonts w:ascii="Arial" w:hAnsi="Arial"/>
                </w:rPr>
                <w:delText>ATC</w:delText>
              </w:r>
            </w:del>
            <w:r w:rsidR="005D0806">
              <w:rPr>
                <w:rFonts w:ascii="Arial" w:hAnsi="Arial"/>
              </w:rPr>
              <w:t>-1</w:t>
            </w:r>
          </w:p>
        </w:tc>
        <w:tc>
          <w:tcPr>
            <w:tcW w:w="5992" w:type="dxa"/>
            <w:vAlign w:val="center"/>
          </w:tcPr>
          <w:p w14:paraId="368212EC" w14:textId="7AD7B0E5" w:rsidR="00DB45F3" w:rsidRDefault="005D0806" w:rsidP="00460E5A">
            <w:pPr>
              <w:pStyle w:val="H1bodytext"/>
              <w:spacing w:after="0"/>
              <w:ind w:left="0"/>
              <w:rPr>
                <w:rFonts w:ascii="Arial" w:hAnsi="Arial"/>
              </w:rPr>
            </w:pPr>
            <w:r>
              <w:rPr>
                <w:rFonts w:ascii="Arial" w:hAnsi="Arial"/>
              </w:rPr>
              <w:t>Check that the model name</w:t>
            </w:r>
            <w:r w:rsidR="00714058">
              <w:rPr>
                <w:rFonts w:ascii="Arial" w:hAnsi="Arial"/>
              </w:rPr>
              <w:t xml:space="preserve"> </w:t>
            </w:r>
            <w:r>
              <w:rPr>
                <w:rFonts w:ascii="Arial" w:hAnsi="Arial"/>
              </w:rPr>
              <w:t xml:space="preserve">is included in </w:t>
            </w:r>
            <w:r w:rsidR="00714058">
              <w:rPr>
                <w:rFonts w:ascii="Arial" w:hAnsi="Arial"/>
              </w:rPr>
              <w:t>the first comment in the “</w:t>
            </w:r>
            <w:r w:rsidR="00714058" w:rsidRPr="00714058">
              <w:rPr>
                <w:rFonts w:ascii="Arial" w:hAnsi="Arial"/>
              </w:rPr>
              <w:t>SS_Output_Control.dat</w:t>
            </w:r>
            <w:r w:rsidR="00714058">
              <w:rPr>
                <w:rFonts w:ascii="Arial" w:hAnsi="Arial"/>
              </w:rPr>
              <w:t>” output file.</w:t>
            </w:r>
          </w:p>
        </w:tc>
      </w:tr>
      <w:tr w:rsidR="00714058" w14:paraId="6E3C7BB8" w14:textId="77777777" w:rsidTr="00460E5A">
        <w:trPr>
          <w:cantSplit/>
          <w:trHeight w:val="917"/>
        </w:trPr>
        <w:tc>
          <w:tcPr>
            <w:tcW w:w="1561" w:type="dxa"/>
            <w:vAlign w:val="center"/>
          </w:tcPr>
          <w:p w14:paraId="626696AA" w14:textId="77777777" w:rsidR="00714058" w:rsidRDefault="00714058" w:rsidP="00714058">
            <w:pPr>
              <w:pStyle w:val="H1bodytext"/>
              <w:spacing w:after="0"/>
              <w:ind w:left="0"/>
              <w:jc w:val="center"/>
              <w:rPr>
                <w:rFonts w:ascii="Arial" w:hAnsi="Arial"/>
              </w:rPr>
            </w:pPr>
            <w:r>
              <w:rPr>
                <w:rFonts w:ascii="Arial" w:hAnsi="Arial"/>
              </w:rPr>
              <w:t>FR-2</w:t>
            </w:r>
          </w:p>
        </w:tc>
        <w:tc>
          <w:tcPr>
            <w:tcW w:w="1452" w:type="dxa"/>
            <w:vAlign w:val="center"/>
          </w:tcPr>
          <w:p w14:paraId="14AED3D9" w14:textId="2A73EF1C" w:rsidR="00714058" w:rsidRDefault="009A0ECE" w:rsidP="00714058">
            <w:pPr>
              <w:pStyle w:val="H1bodytext"/>
              <w:spacing w:after="0"/>
              <w:ind w:left="0"/>
              <w:jc w:val="center"/>
              <w:rPr>
                <w:rFonts w:ascii="Arial" w:hAnsi="Arial"/>
              </w:rPr>
            </w:pPr>
            <w:proofErr w:type="spellStart"/>
            <w:ins w:id="25"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26" w:author="Sara Lindberg" w:date="2020-01-20T10:10:00Z">
              <w:r w:rsidR="00714058" w:rsidDel="009A0ECE">
                <w:rPr>
                  <w:rFonts w:ascii="Arial" w:hAnsi="Arial"/>
                </w:rPr>
                <w:delText>ATC</w:delText>
              </w:r>
            </w:del>
            <w:r w:rsidR="00714058">
              <w:rPr>
                <w:rFonts w:ascii="Arial" w:hAnsi="Arial"/>
              </w:rPr>
              <w:t>-2</w:t>
            </w:r>
          </w:p>
        </w:tc>
        <w:tc>
          <w:tcPr>
            <w:tcW w:w="5992" w:type="dxa"/>
            <w:vAlign w:val="center"/>
          </w:tcPr>
          <w:p w14:paraId="1201E861" w14:textId="034ABE0B" w:rsidR="00714058" w:rsidRDefault="00714058"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 xml:space="preserve">the </w:t>
            </w:r>
            <w:proofErr w:type="spellStart"/>
            <w:r w:rsidRPr="00714058">
              <w:rPr>
                <w:rFonts w:ascii="Arial" w:hAnsi="Arial"/>
              </w:rPr>
              <w:t>OC_SS_gen</w:t>
            </w:r>
            <w:proofErr w:type="spellEnd"/>
            <w:r w:rsidRPr="00714058">
              <w:rPr>
                <w:rFonts w:ascii="Arial" w:hAnsi="Arial"/>
              </w:rPr>
              <w:t xml:space="preserve"> tool</w:t>
            </w:r>
            <w:r>
              <w:rPr>
                <w:rFonts w:ascii="Arial" w:hAnsi="Arial"/>
              </w:rPr>
              <w:t>.</w:t>
            </w:r>
          </w:p>
        </w:tc>
      </w:tr>
      <w:tr w:rsidR="001C2E8A" w14:paraId="54AA28C0" w14:textId="77777777" w:rsidTr="00BC41E4">
        <w:trPr>
          <w:cantSplit/>
          <w:trHeight w:val="2420"/>
          <w:trPrChange w:id="27" w:author="Sara Lindberg" w:date="2019-12-16T12:55:00Z">
            <w:trPr>
              <w:gridAfter w:val="0"/>
              <w:cantSplit/>
              <w:trHeight w:val="1853"/>
            </w:trPr>
          </w:trPrChange>
        </w:trPr>
        <w:tc>
          <w:tcPr>
            <w:tcW w:w="1561" w:type="dxa"/>
            <w:vAlign w:val="center"/>
            <w:tcPrChange w:id="28" w:author="Sara Lindberg" w:date="2019-12-16T12:55:00Z">
              <w:tcPr>
                <w:tcW w:w="1561" w:type="dxa"/>
                <w:vAlign w:val="center"/>
              </w:tcPr>
            </w:tcPrChange>
          </w:tcPr>
          <w:p w14:paraId="610866ED" w14:textId="77777777" w:rsidR="001C2E8A" w:rsidRDefault="001C2E8A" w:rsidP="00714058">
            <w:pPr>
              <w:pStyle w:val="H1bodytext"/>
              <w:spacing w:after="0"/>
              <w:ind w:left="0"/>
              <w:jc w:val="center"/>
              <w:rPr>
                <w:rFonts w:ascii="Arial" w:hAnsi="Arial"/>
              </w:rPr>
            </w:pPr>
            <w:r>
              <w:rPr>
                <w:rFonts w:ascii="Arial" w:hAnsi="Arial"/>
              </w:rPr>
              <w:t>FR-3</w:t>
            </w:r>
          </w:p>
          <w:p w14:paraId="1A617648" w14:textId="77777777" w:rsidR="001C2E8A" w:rsidRDefault="001C2E8A" w:rsidP="00714058">
            <w:pPr>
              <w:pStyle w:val="H1bodytext"/>
              <w:spacing w:after="0"/>
              <w:ind w:left="0"/>
              <w:jc w:val="center"/>
              <w:rPr>
                <w:rFonts w:ascii="Arial" w:hAnsi="Arial"/>
              </w:rPr>
            </w:pPr>
            <w:r>
              <w:rPr>
                <w:rFonts w:ascii="Arial" w:hAnsi="Arial"/>
              </w:rPr>
              <w:t>FR-4</w:t>
            </w:r>
          </w:p>
          <w:p w14:paraId="28035604" w14:textId="77777777" w:rsidR="001C2E8A" w:rsidRDefault="001C2E8A" w:rsidP="00714058">
            <w:pPr>
              <w:pStyle w:val="H1bodytext"/>
              <w:spacing w:after="0"/>
              <w:ind w:left="0"/>
              <w:jc w:val="center"/>
              <w:rPr>
                <w:rFonts w:ascii="Arial" w:hAnsi="Arial"/>
              </w:rPr>
            </w:pPr>
            <w:r>
              <w:rPr>
                <w:rFonts w:ascii="Arial" w:hAnsi="Arial"/>
              </w:rPr>
              <w:t>FR-5</w:t>
            </w:r>
          </w:p>
          <w:p w14:paraId="216341AC" w14:textId="2307913A" w:rsidR="001C2E8A" w:rsidRDefault="001C2E8A" w:rsidP="00714058">
            <w:pPr>
              <w:pStyle w:val="H1bodytext"/>
              <w:spacing w:after="0"/>
              <w:ind w:left="0"/>
              <w:jc w:val="center"/>
              <w:rPr>
                <w:rFonts w:ascii="Arial" w:hAnsi="Arial"/>
              </w:rPr>
            </w:pPr>
            <w:r>
              <w:rPr>
                <w:rFonts w:ascii="Arial" w:hAnsi="Arial"/>
              </w:rPr>
              <w:t>FR-6</w:t>
            </w:r>
          </w:p>
        </w:tc>
        <w:tc>
          <w:tcPr>
            <w:tcW w:w="1452" w:type="dxa"/>
            <w:vAlign w:val="center"/>
            <w:tcPrChange w:id="29" w:author="Sara Lindberg" w:date="2019-12-16T12:55:00Z">
              <w:tcPr>
                <w:tcW w:w="1452" w:type="dxa"/>
                <w:vAlign w:val="center"/>
              </w:tcPr>
            </w:tcPrChange>
          </w:tcPr>
          <w:p w14:paraId="77DB38D3" w14:textId="1AC0165F" w:rsidR="001C2E8A" w:rsidRDefault="009A0ECE" w:rsidP="001C2E8A">
            <w:pPr>
              <w:pStyle w:val="H1bodytext"/>
              <w:spacing w:after="0"/>
              <w:ind w:left="0"/>
              <w:jc w:val="center"/>
              <w:rPr>
                <w:rFonts w:ascii="Arial" w:hAnsi="Arial"/>
              </w:rPr>
            </w:pPr>
            <w:proofErr w:type="spellStart"/>
            <w:ins w:id="30"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31" w:author="Sara Lindberg" w:date="2020-01-20T10:10:00Z">
              <w:r w:rsidR="001C2E8A" w:rsidDel="009A0ECE">
                <w:rPr>
                  <w:rFonts w:ascii="Arial" w:hAnsi="Arial"/>
                </w:rPr>
                <w:delText>ATC</w:delText>
              </w:r>
            </w:del>
            <w:r w:rsidR="001C2E8A">
              <w:rPr>
                <w:rFonts w:ascii="Arial" w:hAnsi="Arial"/>
              </w:rPr>
              <w:t>-3</w:t>
            </w:r>
          </w:p>
        </w:tc>
        <w:tc>
          <w:tcPr>
            <w:tcW w:w="5992" w:type="dxa"/>
            <w:vAlign w:val="center"/>
            <w:tcPrChange w:id="32" w:author="Sara Lindberg" w:date="2019-12-16T12:55:00Z">
              <w:tcPr>
                <w:tcW w:w="5992" w:type="dxa"/>
                <w:gridSpan w:val="3"/>
                <w:vAlign w:val="center"/>
              </w:tcPr>
            </w:tcPrChange>
          </w:tcPr>
          <w:p w14:paraId="3EF51F51" w14:textId="77777777" w:rsidR="001C2E8A" w:rsidRDefault="001C2E8A" w:rsidP="00460E5A">
            <w:pPr>
              <w:pStyle w:val="H1bodytext"/>
              <w:spacing w:after="0"/>
              <w:ind w:left="0"/>
              <w:rPr>
                <w:ins w:id="33" w:author="Sara Lindberg" w:date="2019-12-16T12:39:00Z"/>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p w14:paraId="2D766061" w14:textId="77777777" w:rsidR="00F01FE2" w:rsidRDefault="00F01FE2" w:rsidP="00460E5A">
            <w:pPr>
              <w:pStyle w:val="H1bodytext"/>
              <w:spacing w:after="0"/>
              <w:ind w:left="0"/>
              <w:rPr>
                <w:ins w:id="34" w:author="Sara Lindberg" w:date="2019-12-16T12:39:00Z"/>
                <w:rFonts w:ascii="Arial" w:hAnsi="Arial"/>
              </w:rPr>
            </w:pPr>
          </w:p>
          <w:p w14:paraId="301FF296" w14:textId="47CC90F5" w:rsidR="00F01FE2" w:rsidRDefault="00F01FE2" w:rsidP="00460E5A">
            <w:pPr>
              <w:pStyle w:val="H1bodytext"/>
              <w:spacing w:after="0"/>
              <w:ind w:left="0"/>
              <w:rPr>
                <w:rFonts w:ascii="Arial" w:hAnsi="Arial"/>
              </w:rPr>
            </w:pPr>
            <w:ins w:id="35" w:author="Sara Lindberg" w:date="2019-12-16T12:39:00Z">
              <w:r>
                <w:rPr>
                  <w:rFonts w:ascii="Arial" w:hAnsi="Arial"/>
                </w:rPr>
                <w:t xml:space="preserve">NOTE: </w:t>
              </w:r>
              <w:r>
                <w:rPr>
                  <w:rFonts w:ascii="Arial" w:hAnsi="Arial" w:cs="Arial"/>
                  <w:szCs w:val="22"/>
                </w:rPr>
                <w:t xml:space="preserve">The closest node center is determined by first evaluating </w:t>
              </w:r>
              <w:proofErr w:type="spellStart"/>
              <w:r>
                <w:rPr>
                  <w:rFonts w:ascii="Arial" w:hAnsi="Arial" w:cs="Arial"/>
                  <w:szCs w:val="22"/>
                </w:rPr>
                <w:t>i</w:t>
              </w:r>
              <w:proofErr w:type="spellEnd"/>
              <w:r>
                <w:rPr>
                  <w:rFonts w:ascii="Arial" w:hAnsi="Arial" w:cs="Arial"/>
                  <w:szCs w:val="22"/>
                </w:rPr>
                <w:t xml:space="preserve"> values, then j values. If a center location is equidistant from two node centers, then either</w:t>
              </w:r>
            </w:ins>
            <w:ins w:id="36" w:author="Sara Lindberg" w:date="2019-12-16T12:55:00Z">
              <w:r w:rsidR="00A44262">
                <w:rPr>
                  <w:rFonts w:ascii="Arial" w:hAnsi="Arial" w:cs="Arial"/>
                  <w:szCs w:val="22"/>
                </w:rPr>
                <w:t xml:space="preserve"> node center</w:t>
              </w:r>
            </w:ins>
            <w:ins w:id="37" w:author="Sara Lindberg" w:date="2019-12-16T12:39:00Z">
              <w:r>
                <w:rPr>
                  <w:rFonts w:ascii="Arial" w:hAnsi="Arial" w:cs="Arial"/>
                  <w:szCs w:val="22"/>
                </w:rPr>
                <w:t xml:space="preserve"> is selected </w:t>
              </w:r>
              <w:r w:rsidRPr="004D6C67">
                <w:rPr>
                  <w:rFonts w:ascii="Arial" w:hAnsi="Arial" w:cs="Arial"/>
                  <w:szCs w:val="22"/>
                  <w:highlight w:val="yellow"/>
                  <w:rPrChange w:id="38" w:author="Sara Lindberg" w:date="2020-01-20T10:17:00Z">
                    <w:rPr>
                      <w:rFonts w:ascii="Arial" w:hAnsi="Arial" w:cs="Arial"/>
                      <w:szCs w:val="22"/>
                    </w:rPr>
                  </w:rPrChange>
                </w:rPr>
                <w:t>randomly</w:t>
              </w:r>
              <w:r>
                <w:rPr>
                  <w:rFonts w:ascii="Arial" w:hAnsi="Arial" w:cs="Arial"/>
                  <w:szCs w:val="22"/>
                </w:rPr>
                <w:t>.</w:t>
              </w:r>
            </w:ins>
          </w:p>
        </w:tc>
      </w:tr>
      <w:tr w:rsidR="001C2E8A" w14:paraId="6C096B0C" w14:textId="77777777" w:rsidTr="00460E5A">
        <w:trPr>
          <w:cantSplit/>
          <w:trHeight w:val="956"/>
        </w:trPr>
        <w:tc>
          <w:tcPr>
            <w:tcW w:w="1561" w:type="dxa"/>
            <w:vAlign w:val="center"/>
          </w:tcPr>
          <w:p w14:paraId="38D6651D" w14:textId="77777777" w:rsidR="001C2E8A" w:rsidRDefault="001C2E8A" w:rsidP="00714058">
            <w:pPr>
              <w:pStyle w:val="H1bodytext"/>
              <w:spacing w:after="0"/>
              <w:ind w:left="0"/>
              <w:jc w:val="center"/>
              <w:rPr>
                <w:rFonts w:ascii="Arial" w:hAnsi="Arial"/>
              </w:rPr>
            </w:pPr>
            <w:r>
              <w:rPr>
                <w:rFonts w:ascii="Arial" w:hAnsi="Arial"/>
              </w:rPr>
              <w:t>FR-7</w:t>
            </w:r>
          </w:p>
          <w:p w14:paraId="768CDD7D" w14:textId="13F1DF42" w:rsidR="001C2E8A" w:rsidRDefault="001C2E8A" w:rsidP="00714058">
            <w:pPr>
              <w:pStyle w:val="H1bodytext"/>
              <w:spacing w:after="0"/>
              <w:ind w:left="0"/>
              <w:jc w:val="center"/>
              <w:rPr>
                <w:rFonts w:ascii="Arial" w:hAnsi="Arial"/>
              </w:rPr>
            </w:pPr>
            <w:r>
              <w:rPr>
                <w:rFonts w:ascii="Arial" w:hAnsi="Arial"/>
              </w:rPr>
              <w:t>FR-8</w:t>
            </w:r>
          </w:p>
        </w:tc>
        <w:tc>
          <w:tcPr>
            <w:tcW w:w="1452" w:type="dxa"/>
            <w:vAlign w:val="center"/>
          </w:tcPr>
          <w:p w14:paraId="1519F40E" w14:textId="1E7C2BB7" w:rsidR="001C2E8A" w:rsidRDefault="009A0ECE" w:rsidP="001C2E8A">
            <w:pPr>
              <w:pStyle w:val="H1bodytext"/>
              <w:spacing w:after="0"/>
              <w:ind w:left="0"/>
              <w:jc w:val="center"/>
              <w:rPr>
                <w:rFonts w:ascii="Arial" w:hAnsi="Arial"/>
              </w:rPr>
            </w:pPr>
            <w:proofErr w:type="spellStart"/>
            <w:ins w:id="39"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40" w:author="Sara Lindberg" w:date="2020-01-20T10:10:00Z">
              <w:r w:rsidR="001C2E8A" w:rsidDel="009A0ECE">
                <w:rPr>
                  <w:rFonts w:ascii="Arial" w:hAnsi="Arial"/>
                </w:rPr>
                <w:delText>ATC</w:delText>
              </w:r>
            </w:del>
            <w:r w:rsidR="001C2E8A">
              <w:rPr>
                <w:rFonts w:ascii="Arial" w:hAnsi="Arial"/>
              </w:rPr>
              <w:t>-4</w:t>
            </w:r>
          </w:p>
        </w:tc>
        <w:tc>
          <w:tcPr>
            <w:tcW w:w="5992" w:type="dxa"/>
            <w:vAlign w:val="center"/>
          </w:tcPr>
          <w:p w14:paraId="1FB48971" w14:textId="4330CA19" w:rsidR="001C2E8A" w:rsidRDefault="001C2E8A" w:rsidP="00460E5A">
            <w:pPr>
              <w:pStyle w:val="H1bodytext"/>
              <w:spacing w:after="0"/>
              <w:ind w:left="0"/>
              <w:rPr>
                <w:rFonts w:ascii="Arial" w:hAnsi="Arial"/>
              </w:rPr>
            </w:pPr>
            <w:r w:rsidRPr="00272F86">
              <w:rPr>
                <w:rFonts w:ascii="Arial" w:hAnsi="Arial"/>
              </w:rPr>
              <w:t xml:space="preserve">Check that the uppermost reference node at each </w:t>
            </w:r>
            <w:proofErr w:type="spellStart"/>
            <w:proofErr w:type="gramStart"/>
            <w:r w:rsidRPr="00272F86">
              <w:rPr>
                <w:rFonts w:ascii="Arial" w:hAnsi="Arial"/>
              </w:rPr>
              <w:t>i,j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r>
      <w:tr w:rsidR="001C2E8A" w14:paraId="2371E3E0" w14:textId="77777777" w:rsidTr="00460E5A">
        <w:trPr>
          <w:cantSplit/>
          <w:trHeight w:val="638"/>
        </w:trPr>
        <w:tc>
          <w:tcPr>
            <w:tcW w:w="1561" w:type="dxa"/>
            <w:vMerge w:val="restart"/>
            <w:vAlign w:val="center"/>
          </w:tcPr>
          <w:p w14:paraId="7C07866D" w14:textId="104EA905" w:rsidR="001C2E8A" w:rsidRDefault="001C2E8A" w:rsidP="00714058">
            <w:pPr>
              <w:pStyle w:val="H1bodytext"/>
              <w:spacing w:after="0"/>
              <w:ind w:left="0"/>
              <w:jc w:val="center"/>
              <w:rPr>
                <w:rFonts w:ascii="Arial" w:hAnsi="Arial"/>
              </w:rPr>
            </w:pPr>
            <w:r>
              <w:rPr>
                <w:rFonts w:ascii="Arial" w:hAnsi="Arial"/>
              </w:rPr>
              <w:t>FR-9</w:t>
            </w:r>
          </w:p>
        </w:tc>
        <w:tc>
          <w:tcPr>
            <w:tcW w:w="1452" w:type="dxa"/>
            <w:vMerge w:val="restart"/>
            <w:vAlign w:val="center"/>
          </w:tcPr>
          <w:p w14:paraId="47BD0BD1" w14:textId="3D236CAD" w:rsidR="001C2E8A" w:rsidRDefault="009A0ECE" w:rsidP="00714058">
            <w:pPr>
              <w:pStyle w:val="H1bodytext"/>
              <w:spacing w:after="0"/>
              <w:ind w:left="0"/>
              <w:jc w:val="center"/>
              <w:rPr>
                <w:rFonts w:ascii="Arial" w:hAnsi="Arial"/>
              </w:rPr>
            </w:pPr>
            <w:proofErr w:type="spellStart"/>
            <w:ins w:id="41" w:author="Sara Lindberg" w:date="2020-01-20T10:10: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42" w:author="Sara Lindberg" w:date="2020-01-20T10:10:00Z">
              <w:r w:rsidR="001C2E8A" w:rsidDel="009A0ECE">
                <w:rPr>
                  <w:rFonts w:ascii="Arial" w:hAnsi="Arial"/>
                </w:rPr>
                <w:delText>ATC</w:delText>
              </w:r>
            </w:del>
            <w:r w:rsidR="001C2E8A">
              <w:rPr>
                <w:rFonts w:ascii="Arial" w:hAnsi="Arial"/>
              </w:rPr>
              <w:t>-5</w:t>
            </w:r>
          </w:p>
        </w:tc>
        <w:tc>
          <w:tcPr>
            <w:tcW w:w="5992" w:type="dxa"/>
            <w:vAlign w:val="center"/>
          </w:tcPr>
          <w:p w14:paraId="3A7B3375" w14:textId="518BF794"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Node 1,1,1 is included</w:t>
            </w:r>
            <w:r w:rsidR="001C2E8A">
              <w:rPr>
                <w:rFonts w:ascii="Arial" w:hAnsi="Arial"/>
              </w:rPr>
              <w:t xml:space="preserve"> as a reference node.</w:t>
            </w:r>
          </w:p>
        </w:tc>
      </w:tr>
      <w:tr w:rsidR="001C2E8A" w14:paraId="6AD87853" w14:textId="77777777" w:rsidTr="00F01FE2">
        <w:trPr>
          <w:cantSplit/>
          <w:trHeight w:val="773"/>
          <w:trPrChange w:id="43" w:author="Sara Lindberg" w:date="2019-12-16T12:40:00Z">
            <w:trPr>
              <w:gridAfter w:val="0"/>
              <w:cantSplit/>
              <w:trHeight w:val="440"/>
            </w:trPr>
          </w:trPrChange>
        </w:trPr>
        <w:tc>
          <w:tcPr>
            <w:tcW w:w="1561" w:type="dxa"/>
            <w:vMerge/>
            <w:vAlign w:val="center"/>
            <w:tcPrChange w:id="44" w:author="Sara Lindberg" w:date="2019-12-16T12:40:00Z">
              <w:tcPr>
                <w:tcW w:w="1561" w:type="dxa"/>
                <w:vMerge/>
                <w:vAlign w:val="center"/>
              </w:tcPr>
            </w:tcPrChange>
          </w:tcPr>
          <w:p w14:paraId="729C31DB" w14:textId="04356ACB" w:rsidR="001C2E8A" w:rsidRDefault="001C2E8A" w:rsidP="00714058">
            <w:pPr>
              <w:pStyle w:val="H1bodytext"/>
              <w:spacing w:after="0"/>
              <w:ind w:left="0"/>
              <w:jc w:val="center"/>
              <w:rPr>
                <w:rFonts w:ascii="Arial" w:hAnsi="Arial"/>
              </w:rPr>
            </w:pPr>
          </w:p>
        </w:tc>
        <w:tc>
          <w:tcPr>
            <w:tcW w:w="1452" w:type="dxa"/>
            <w:vMerge/>
            <w:vAlign w:val="center"/>
            <w:tcPrChange w:id="45" w:author="Sara Lindberg" w:date="2019-12-16T12:40:00Z">
              <w:tcPr>
                <w:tcW w:w="1452" w:type="dxa"/>
                <w:vMerge/>
                <w:vAlign w:val="center"/>
              </w:tcPr>
            </w:tcPrChange>
          </w:tcPr>
          <w:p w14:paraId="6D319851" w14:textId="5202D864" w:rsidR="001C2E8A" w:rsidRDefault="001C2E8A" w:rsidP="00714058">
            <w:pPr>
              <w:pStyle w:val="H1bodytext"/>
              <w:spacing w:after="0"/>
              <w:ind w:left="0"/>
              <w:jc w:val="center"/>
              <w:rPr>
                <w:rFonts w:ascii="Arial" w:hAnsi="Arial"/>
              </w:rPr>
            </w:pPr>
          </w:p>
        </w:tc>
        <w:tc>
          <w:tcPr>
            <w:tcW w:w="5992" w:type="dxa"/>
            <w:vAlign w:val="center"/>
            <w:tcPrChange w:id="46" w:author="Sara Lindberg" w:date="2019-12-16T12:40:00Z">
              <w:tcPr>
                <w:tcW w:w="5992" w:type="dxa"/>
                <w:gridSpan w:val="3"/>
                <w:vAlign w:val="center"/>
              </w:tcPr>
            </w:tcPrChange>
          </w:tcPr>
          <w:p w14:paraId="22AD3BB6" w14:textId="63F0146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Nodes” matches the number defined</w:t>
            </w:r>
            <w:r w:rsidR="001C2E8A">
              <w:rPr>
                <w:rFonts w:ascii="Arial" w:hAnsi="Arial"/>
              </w:rPr>
              <w:t>.</w:t>
            </w:r>
          </w:p>
        </w:tc>
      </w:tr>
      <w:tr w:rsidR="001C2E8A" w14:paraId="46CF980C" w14:textId="77777777" w:rsidTr="00460E5A">
        <w:trPr>
          <w:cantSplit/>
          <w:trHeight w:val="917"/>
        </w:trPr>
        <w:tc>
          <w:tcPr>
            <w:tcW w:w="1561" w:type="dxa"/>
            <w:vMerge/>
            <w:vAlign w:val="center"/>
          </w:tcPr>
          <w:p w14:paraId="6921C9A8" w14:textId="57F4434D" w:rsidR="001C2E8A" w:rsidRDefault="001C2E8A" w:rsidP="00714058">
            <w:pPr>
              <w:pStyle w:val="H1bodytext"/>
              <w:spacing w:after="0"/>
              <w:ind w:left="0"/>
              <w:jc w:val="center"/>
              <w:rPr>
                <w:rFonts w:ascii="Arial" w:hAnsi="Arial"/>
              </w:rPr>
            </w:pPr>
          </w:p>
        </w:tc>
        <w:tc>
          <w:tcPr>
            <w:tcW w:w="1452" w:type="dxa"/>
            <w:vMerge/>
            <w:vAlign w:val="center"/>
          </w:tcPr>
          <w:p w14:paraId="50421409" w14:textId="70E4688F" w:rsidR="001C2E8A" w:rsidRDefault="001C2E8A" w:rsidP="00714058">
            <w:pPr>
              <w:pStyle w:val="H1bodytext"/>
              <w:spacing w:after="0"/>
              <w:ind w:left="0"/>
              <w:jc w:val="center"/>
              <w:rPr>
                <w:rFonts w:ascii="Arial" w:hAnsi="Arial"/>
              </w:rPr>
            </w:pPr>
          </w:p>
        </w:tc>
        <w:tc>
          <w:tcPr>
            <w:tcW w:w="5992" w:type="dxa"/>
            <w:vAlign w:val="center"/>
          </w:tcPr>
          <w:p w14:paraId="12078D97" w14:textId="19A5FC2F"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that the “Number of Reference Node Variables” matches the number defined</w:t>
            </w:r>
            <w:r w:rsidR="001C2E8A">
              <w:rPr>
                <w:rFonts w:ascii="Arial" w:hAnsi="Arial"/>
              </w:rPr>
              <w:t>.</w:t>
            </w:r>
          </w:p>
        </w:tc>
      </w:tr>
      <w:tr w:rsidR="001C2E8A" w14:paraId="105DE916" w14:textId="77777777" w:rsidTr="00460E5A">
        <w:trPr>
          <w:cantSplit/>
          <w:trHeight w:val="1340"/>
        </w:trPr>
        <w:tc>
          <w:tcPr>
            <w:tcW w:w="1561" w:type="dxa"/>
            <w:vMerge/>
            <w:vAlign w:val="center"/>
          </w:tcPr>
          <w:p w14:paraId="162E4C4F" w14:textId="77777777" w:rsidR="001C2E8A" w:rsidRDefault="001C2E8A" w:rsidP="00714058">
            <w:pPr>
              <w:pStyle w:val="H1bodytext"/>
              <w:spacing w:after="0"/>
              <w:ind w:left="0"/>
              <w:jc w:val="center"/>
              <w:rPr>
                <w:rFonts w:ascii="Arial" w:hAnsi="Arial"/>
              </w:rPr>
            </w:pPr>
          </w:p>
        </w:tc>
        <w:tc>
          <w:tcPr>
            <w:tcW w:w="1452" w:type="dxa"/>
            <w:vMerge/>
            <w:vAlign w:val="center"/>
          </w:tcPr>
          <w:p w14:paraId="09322A60" w14:textId="77777777" w:rsidR="001C2E8A" w:rsidRDefault="001C2E8A" w:rsidP="00714058">
            <w:pPr>
              <w:pStyle w:val="H1bodytext"/>
              <w:spacing w:after="0"/>
              <w:ind w:left="0"/>
              <w:jc w:val="center"/>
              <w:rPr>
                <w:rFonts w:ascii="Arial" w:hAnsi="Arial"/>
              </w:rPr>
            </w:pPr>
          </w:p>
        </w:tc>
        <w:tc>
          <w:tcPr>
            <w:tcW w:w="5992" w:type="dxa"/>
            <w:vAlign w:val="center"/>
          </w:tcPr>
          <w:p w14:paraId="649056C6" w14:textId="5D9BAFB9" w:rsidR="001C2E8A" w:rsidRDefault="007F2136" w:rsidP="007F2136">
            <w:pPr>
              <w:pStyle w:val="H1bodytext"/>
              <w:spacing w:after="120"/>
              <w:ind w:left="0"/>
              <w:rPr>
                <w:rFonts w:ascii="Arial" w:hAnsi="Arial"/>
              </w:rPr>
            </w:pPr>
            <w:r w:rsidRPr="00272F86">
              <w:rPr>
                <w:rFonts w:ascii="Arial" w:hAnsi="Arial"/>
              </w:rPr>
              <w:t xml:space="preserve">Check </w:t>
            </w:r>
            <w:r w:rsidR="001C2E8A" w:rsidRPr="00272F86">
              <w:rPr>
                <w:rFonts w:ascii="Arial" w:hAnsi="Arial"/>
              </w:rPr>
              <w:t xml:space="preserve">that </w:t>
            </w:r>
            <w:r w:rsidR="001C2E8A">
              <w:rPr>
                <w:rFonts w:ascii="Arial" w:hAnsi="Arial"/>
              </w:rPr>
              <w:t>reference nodes are included for the model and quadrant centers for layer 1, the topmost active layer, and every layer number that is a multiple of 20 and less than the topmost active layer.</w:t>
            </w:r>
          </w:p>
        </w:tc>
      </w:tr>
      <w:tr w:rsidR="001C2E8A" w14:paraId="544223BA" w14:textId="77777777" w:rsidTr="00460E5A">
        <w:trPr>
          <w:cantSplit/>
          <w:trHeight w:val="1097"/>
        </w:trPr>
        <w:tc>
          <w:tcPr>
            <w:tcW w:w="1561" w:type="dxa"/>
            <w:vMerge/>
            <w:vAlign w:val="center"/>
          </w:tcPr>
          <w:p w14:paraId="66307957" w14:textId="77777777" w:rsidR="001C2E8A" w:rsidRDefault="001C2E8A" w:rsidP="00714058">
            <w:pPr>
              <w:pStyle w:val="H1bodytext"/>
              <w:spacing w:after="0"/>
              <w:ind w:left="0"/>
              <w:jc w:val="center"/>
              <w:rPr>
                <w:rFonts w:ascii="Arial" w:hAnsi="Arial"/>
              </w:rPr>
            </w:pPr>
          </w:p>
        </w:tc>
        <w:tc>
          <w:tcPr>
            <w:tcW w:w="1452" w:type="dxa"/>
            <w:vMerge/>
            <w:vAlign w:val="center"/>
          </w:tcPr>
          <w:p w14:paraId="6CABD8E4" w14:textId="77777777" w:rsidR="001C2E8A" w:rsidRDefault="001C2E8A" w:rsidP="00714058">
            <w:pPr>
              <w:pStyle w:val="H1bodytext"/>
              <w:spacing w:after="0"/>
              <w:ind w:left="0"/>
              <w:jc w:val="center"/>
              <w:rPr>
                <w:rFonts w:ascii="Arial" w:hAnsi="Arial"/>
              </w:rPr>
            </w:pPr>
          </w:p>
        </w:tc>
        <w:tc>
          <w:tcPr>
            <w:tcW w:w="5992" w:type="dxa"/>
            <w:vAlign w:val="center"/>
          </w:tcPr>
          <w:p w14:paraId="17AC9E50" w14:textId="634F005F" w:rsidR="001C2E8A" w:rsidRDefault="007F2136" w:rsidP="007F2136">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r>
      <w:tr w:rsidR="001C2E8A" w14:paraId="206ECA2E" w14:textId="77777777" w:rsidTr="00460E5A">
        <w:trPr>
          <w:cantSplit/>
          <w:trHeight w:val="683"/>
        </w:trPr>
        <w:tc>
          <w:tcPr>
            <w:tcW w:w="1561" w:type="dxa"/>
            <w:vMerge/>
            <w:vAlign w:val="center"/>
          </w:tcPr>
          <w:p w14:paraId="53ADFD90" w14:textId="77777777" w:rsidR="001C2E8A" w:rsidRDefault="001C2E8A" w:rsidP="00714058">
            <w:pPr>
              <w:pStyle w:val="H1bodytext"/>
              <w:spacing w:after="0"/>
              <w:ind w:left="0"/>
              <w:jc w:val="center"/>
              <w:rPr>
                <w:rFonts w:ascii="Arial" w:hAnsi="Arial"/>
              </w:rPr>
            </w:pPr>
          </w:p>
        </w:tc>
        <w:tc>
          <w:tcPr>
            <w:tcW w:w="1452" w:type="dxa"/>
            <w:vMerge/>
            <w:vAlign w:val="center"/>
          </w:tcPr>
          <w:p w14:paraId="54E54E75" w14:textId="77777777" w:rsidR="001C2E8A" w:rsidRDefault="001C2E8A" w:rsidP="00714058">
            <w:pPr>
              <w:pStyle w:val="H1bodytext"/>
              <w:spacing w:after="0"/>
              <w:ind w:left="0"/>
              <w:jc w:val="center"/>
              <w:rPr>
                <w:rFonts w:ascii="Arial" w:hAnsi="Arial"/>
              </w:rPr>
            </w:pPr>
          </w:p>
        </w:tc>
        <w:tc>
          <w:tcPr>
            <w:tcW w:w="5992" w:type="dxa"/>
            <w:vAlign w:val="center"/>
          </w:tcPr>
          <w:p w14:paraId="7BFFD3D7" w14:textId="10C7ACF8" w:rsidR="001C2E8A" w:rsidRDefault="007F2136" w:rsidP="007F2136">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r>
      <w:tr w:rsidR="001C2E8A" w14:paraId="5CB857BE" w14:textId="77777777" w:rsidTr="00460E5A">
        <w:trPr>
          <w:cantSplit/>
          <w:trHeight w:val="710"/>
        </w:trPr>
        <w:tc>
          <w:tcPr>
            <w:tcW w:w="1561" w:type="dxa"/>
            <w:vMerge/>
            <w:vAlign w:val="center"/>
          </w:tcPr>
          <w:p w14:paraId="42DE0D91" w14:textId="77777777" w:rsidR="001C2E8A" w:rsidRDefault="001C2E8A" w:rsidP="00714058">
            <w:pPr>
              <w:pStyle w:val="H1bodytext"/>
              <w:spacing w:after="0"/>
              <w:ind w:left="0"/>
              <w:jc w:val="center"/>
              <w:rPr>
                <w:rFonts w:ascii="Arial" w:hAnsi="Arial"/>
              </w:rPr>
            </w:pPr>
          </w:p>
        </w:tc>
        <w:tc>
          <w:tcPr>
            <w:tcW w:w="1452" w:type="dxa"/>
            <w:vMerge/>
            <w:vAlign w:val="center"/>
          </w:tcPr>
          <w:p w14:paraId="5BBB3FA7" w14:textId="77777777" w:rsidR="001C2E8A" w:rsidRDefault="001C2E8A" w:rsidP="00714058">
            <w:pPr>
              <w:pStyle w:val="H1bodytext"/>
              <w:spacing w:after="0"/>
              <w:ind w:left="0"/>
              <w:jc w:val="center"/>
              <w:rPr>
                <w:rFonts w:ascii="Arial" w:hAnsi="Arial"/>
              </w:rPr>
            </w:pPr>
          </w:p>
        </w:tc>
        <w:tc>
          <w:tcPr>
            <w:tcW w:w="5992" w:type="dxa"/>
            <w:vAlign w:val="center"/>
          </w:tcPr>
          <w:p w14:paraId="3985CA8D" w14:textId="0341A949" w:rsidR="001C2E8A" w:rsidRDefault="007F2136" w:rsidP="007F2136">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r>
      <w:tr w:rsidR="007F2136" w14:paraId="74AFF583" w14:textId="77777777" w:rsidTr="00460E5A">
        <w:trPr>
          <w:cantSplit/>
          <w:trHeight w:val="1329"/>
        </w:trPr>
        <w:tc>
          <w:tcPr>
            <w:tcW w:w="1561" w:type="dxa"/>
            <w:vMerge/>
            <w:vAlign w:val="center"/>
          </w:tcPr>
          <w:p w14:paraId="1D092C28" w14:textId="3BBC9060" w:rsidR="007F2136" w:rsidRDefault="007F2136" w:rsidP="00714058">
            <w:pPr>
              <w:pStyle w:val="H1bodytext"/>
              <w:spacing w:after="0"/>
              <w:ind w:left="0"/>
              <w:jc w:val="center"/>
              <w:rPr>
                <w:rFonts w:ascii="Arial" w:hAnsi="Arial"/>
              </w:rPr>
            </w:pPr>
          </w:p>
        </w:tc>
        <w:tc>
          <w:tcPr>
            <w:tcW w:w="1452" w:type="dxa"/>
            <w:vMerge/>
            <w:vAlign w:val="center"/>
          </w:tcPr>
          <w:p w14:paraId="03EFBF18" w14:textId="4B7594E4" w:rsidR="007F2136" w:rsidRDefault="007F2136" w:rsidP="00714058">
            <w:pPr>
              <w:pStyle w:val="H1bodytext"/>
              <w:spacing w:after="0"/>
              <w:ind w:left="0"/>
              <w:jc w:val="center"/>
              <w:rPr>
                <w:rFonts w:ascii="Arial" w:hAnsi="Arial"/>
              </w:rPr>
            </w:pPr>
          </w:p>
        </w:tc>
        <w:tc>
          <w:tcPr>
            <w:tcW w:w="5992" w:type="dxa"/>
            <w:vAlign w:val="center"/>
          </w:tcPr>
          <w:p w14:paraId="1F82B6EA" w14:textId="28F4BB3D" w:rsidR="007F2136" w:rsidRDefault="007F2136" w:rsidP="007F2136">
            <w:pPr>
              <w:pStyle w:val="H1bodytext"/>
              <w:spacing w:after="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proofErr w:type="gramStart"/>
            <w:r>
              <w:rPr>
                <w:rFonts w:ascii="Arial" w:hAnsi="Arial"/>
              </w:rPr>
              <w:t>)..</w:t>
            </w:r>
            <w:proofErr w:type="gramEnd"/>
          </w:p>
        </w:tc>
      </w:tr>
    </w:tbl>
    <w:p w14:paraId="4D8DBBE1" w14:textId="77777777" w:rsidR="00DB45F3" w:rsidRPr="00F279D9" w:rsidRDefault="00DB45F3" w:rsidP="00232046">
      <w:pPr>
        <w:pStyle w:val="H1bodytext"/>
        <w:spacing w:after="120"/>
        <w:rPr>
          <w:rFonts w:ascii="Arial" w:hAnsi="Arial"/>
          <w:highlight w:val="yellow"/>
        </w:rPr>
      </w:pPr>
    </w:p>
    <w:p w14:paraId="05468461"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Test Plan and Cases</w:t>
      </w:r>
    </w:p>
    <w:p w14:paraId="7D513043" w14:textId="77777777" w:rsidR="00232046" w:rsidRPr="00F279D9" w:rsidRDefault="00232046" w:rsidP="00232046">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2EB56EEE" w14:textId="3D3F079C" w:rsidR="00232046" w:rsidRDefault="00232046" w:rsidP="00232046">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3613B973" w14:textId="4237E29D" w:rsidR="00BE458D" w:rsidRPr="001C5ECA" w:rsidRDefault="00BE458D" w:rsidP="00232046">
      <w:pPr>
        <w:pStyle w:val="H1bodytext"/>
        <w:spacing w:after="120"/>
        <w:rPr>
          <w:rFonts w:ascii="Arial" w:hAnsi="Arial"/>
        </w:rPr>
      </w:pPr>
      <w:r w:rsidRPr="001C5ECA">
        <w:rPr>
          <w:rFonts w:ascii="Arial" w:hAnsi="Arial"/>
        </w:rPr>
        <w:t xml:space="preserve">The test plan for the </w:t>
      </w:r>
      <w:proofErr w:type="spellStart"/>
      <w:r w:rsidRPr="001C5ECA">
        <w:rPr>
          <w:rFonts w:ascii="Arial" w:hAnsi="Arial"/>
        </w:rPr>
        <w:t>OC_SS_gen.</w:t>
      </w:r>
      <w:del w:id="47" w:author="Sara Lindberg" w:date="2020-01-20T10:10:00Z">
        <w:r w:rsidRPr="001C5ECA" w:rsidDel="009A0ECE">
          <w:rPr>
            <w:rFonts w:ascii="Arial" w:hAnsi="Arial"/>
          </w:rPr>
          <w:delText xml:space="preserve">exe </w:delText>
        </w:r>
      </w:del>
      <w:ins w:id="48" w:author="Sara Lindberg" w:date="2020-01-20T10:10:00Z">
        <w:r w:rsidR="009A0ECE">
          <w:rPr>
            <w:rFonts w:ascii="Arial" w:hAnsi="Arial"/>
          </w:rPr>
          <w:t>f</w:t>
        </w:r>
        <w:proofErr w:type="spellEnd"/>
        <w:r w:rsidR="009A0ECE" w:rsidRPr="001C5ECA">
          <w:rPr>
            <w:rFonts w:ascii="Arial" w:hAnsi="Arial"/>
          </w:rPr>
          <w:t xml:space="preserve"> </w:t>
        </w:r>
      </w:ins>
      <w:r w:rsidRPr="001C5ECA">
        <w:rPr>
          <w:rFonts w:ascii="Arial" w:hAnsi="Arial"/>
        </w:rPr>
        <w:t>tool is as follows.</w:t>
      </w:r>
    </w:p>
    <w:tbl>
      <w:tblPr>
        <w:tblStyle w:val="TableGrid"/>
        <w:tblW w:w="0" w:type="auto"/>
        <w:tblInd w:w="720" w:type="dxa"/>
        <w:tblLook w:val="04A0" w:firstRow="1" w:lastRow="0" w:firstColumn="1" w:lastColumn="0" w:noHBand="0" w:noVBand="1"/>
        <w:tblPrChange w:id="49" w:author="Dennis Fryar" w:date="2019-11-21T12:05:00Z">
          <w:tblPr>
            <w:tblStyle w:val="TableGrid"/>
            <w:tblW w:w="0" w:type="auto"/>
            <w:tblInd w:w="720" w:type="dxa"/>
            <w:tblLook w:val="04A0" w:firstRow="1" w:lastRow="0" w:firstColumn="1" w:lastColumn="0" w:noHBand="0" w:noVBand="1"/>
          </w:tblPr>
        </w:tblPrChange>
      </w:tblPr>
      <w:tblGrid>
        <w:gridCol w:w="1647"/>
        <w:gridCol w:w="6282"/>
        <w:gridCol w:w="1431"/>
        <w:tblGridChange w:id="50">
          <w:tblGrid>
            <w:gridCol w:w="1080"/>
            <w:gridCol w:w="567"/>
            <w:gridCol w:w="328"/>
            <w:gridCol w:w="3796"/>
            <w:gridCol w:w="1879"/>
            <w:gridCol w:w="279"/>
            <w:gridCol w:w="701"/>
            <w:gridCol w:w="460"/>
            <w:gridCol w:w="270"/>
          </w:tblGrid>
        </w:tblGridChange>
      </w:tblGrid>
      <w:tr w:rsidR="00BE458D" w:rsidRPr="00572F5F" w14:paraId="0CD2B7D8" w14:textId="77777777" w:rsidTr="004522BF">
        <w:trPr>
          <w:cantSplit/>
          <w:trHeight w:val="314"/>
          <w:tblHeader/>
          <w:trPrChange w:id="51" w:author="Dennis Fryar" w:date="2019-11-21T12:05:00Z">
            <w:trPr>
              <w:gridAfter w:val="0"/>
              <w:cantSplit/>
              <w:trHeight w:val="314"/>
              <w:tblHeader/>
            </w:trPr>
          </w:trPrChange>
        </w:trPr>
        <w:tc>
          <w:tcPr>
            <w:tcW w:w="9090" w:type="dxa"/>
            <w:gridSpan w:val="3"/>
            <w:tcBorders>
              <w:top w:val="nil"/>
              <w:left w:val="nil"/>
              <w:bottom w:val="single" w:sz="4" w:space="0" w:color="auto"/>
              <w:right w:val="nil"/>
            </w:tcBorders>
            <w:vAlign w:val="bottom"/>
            <w:tcPrChange w:id="52" w:author="Dennis Fryar" w:date="2019-11-21T12:05:00Z">
              <w:tcPr>
                <w:tcW w:w="8630" w:type="dxa"/>
                <w:gridSpan w:val="7"/>
                <w:tcBorders>
                  <w:top w:val="nil"/>
                  <w:left w:val="nil"/>
                  <w:bottom w:val="single" w:sz="4" w:space="0" w:color="auto"/>
                  <w:right w:val="nil"/>
                </w:tcBorders>
                <w:vAlign w:val="bottom"/>
              </w:tcPr>
            </w:tcPrChange>
          </w:tcPr>
          <w:p w14:paraId="7C66BFA3" w14:textId="01F9374F" w:rsidR="00BE458D" w:rsidRDefault="00BE458D" w:rsidP="00DA29F7">
            <w:pPr>
              <w:pStyle w:val="H1bodytext"/>
              <w:spacing w:after="0"/>
              <w:ind w:left="0"/>
              <w:jc w:val="center"/>
              <w:rPr>
                <w:rFonts w:ascii="Arial" w:hAnsi="Arial"/>
                <w:b/>
              </w:rPr>
            </w:pPr>
            <w:r>
              <w:rPr>
                <w:rFonts w:ascii="Arial" w:hAnsi="Arial"/>
                <w:b/>
              </w:rPr>
              <w:t xml:space="preserve">Table 2. </w:t>
            </w:r>
            <w:proofErr w:type="spellStart"/>
            <w:r>
              <w:rPr>
                <w:rFonts w:ascii="Arial" w:hAnsi="Arial"/>
                <w:b/>
              </w:rPr>
              <w:t>OC_SS_gen.</w:t>
            </w:r>
            <w:del w:id="53" w:author="Sara Lindberg" w:date="2020-01-20T10:10:00Z">
              <w:r w:rsidDel="009A0ECE">
                <w:rPr>
                  <w:rFonts w:ascii="Arial" w:hAnsi="Arial"/>
                  <w:b/>
                </w:rPr>
                <w:delText xml:space="preserve">exe </w:delText>
              </w:r>
            </w:del>
            <w:ins w:id="54" w:author="Sara Lindberg" w:date="2020-01-20T10:10:00Z">
              <w:r w:rsidR="009A0ECE">
                <w:rPr>
                  <w:rFonts w:ascii="Arial" w:hAnsi="Arial"/>
                  <w:b/>
                </w:rPr>
                <w:t>f</w:t>
              </w:r>
              <w:proofErr w:type="spellEnd"/>
              <w:r w:rsidR="009A0ECE">
                <w:rPr>
                  <w:rFonts w:ascii="Arial" w:hAnsi="Arial"/>
                  <w:b/>
                </w:rPr>
                <w:t xml:space="preserve"> </w:t>
              </w:r>
            </w:ins>
            <w:r>
              <w:rPr>
                <w:rFonts w:ascii="Arial" w:hAnsi="Arial"/>
                <w:b/>
              </w:rPr>
              <w:t>Tool</w:t>
            </w:r>
            <w:r>
              <w:rPr>
                <w:rFonts w:ascii="Arial" w:hAnsi="Arial"/>
                <w:b/>
              </w:rPr>
              <w:br/>
              <w:t>Test Plan</w:t>
            </w:r>
          </w:p>
        </w:tc>
      </w:tr>
      <w:tr w:rsidR="00BE458D" w:rsidRPr="00572F5F" w14:paraId="3A63E23A" w14:textId="77777777" w:rsidTr="004522BF">
        <w:trPr>
          <w:cantSplit/>
          <w:trHeight w:val="314"/>
          <w:tblHeader/>
          <w:trPrChange w:id="55" w:author="Dennis Fryar" w:date="2019-11-21T12:05:00Z">
            <w:trPr>
              <w:gridAfter w:val="0"/>
              <w:cantSplit/>
              <w:trHeight w:val="314"/>
              <w:tblHeader/>
            </w:trPr>
          </w:trPrChange>
        </w:trPr>
        <w:tc>
          <w:tcPr>
            <w:tcW w:w="1080" w:type="dxa"/>
            <w:tcBorders>
              <w:top w:val="single" w:sz="4" w:space="0" w:color="auto"/>
            </w:tcBorders>
            <w:vAlign w:val="bottom"/>
            <w:tcPrChange w:id="56" w:author="Dennis Fryar" w:date="2019-11-21T12:05:00Z">
              <w:tcPr>
                <w:tcW w:w="1975" w:type="dxa"/>
                <w:gridSpan w:val="3"/>
                <w:tcBorders>
                  <w:top w:val="single" w:sz="4" w:space="0" w:color="auto"/>
                </w:tcBorders>
                <w:vAlign w:val="bottom"/>
              </w:tcPr>
            </w:tcPrChange>
          </w:tcPr>
          <w:p w14:paraId="0AE3950A" w14:textId="77777777" w:rsidR="00BE458D" w:rsidRPr="00572F5F" w:rsidRDefault="00BE458D" w:rsidP="00DA29F7">
            <w:pPr>
              <w:pStyle w:val="H1bodytext"/>
              <w:spacing w:after="0"/>
              <w:ind w:left="0"/>
              <w:jc w:val="center"/>
              <w:rPr>
                <w:rFonts w:ascii="Arial" w:hAnsi="Arial"/>
                <w:b/>
              </w:rPr>
            </w:pPr>
            <w:r>
              <w:rPr>
                <w:rFonts w:ascii="Arial" w:hAnsi="Arial"/>
                <w:b/>
              </w:rPr>
              <w:t>TEST ID</w:t>
            </w:r>
          </w:p>
        </w:tc>
        <w:tc>
          <w:tcPr>
            <w:tcW w:w="6570" w:type="dxa"/>
            <w:tcBorders>
              <w:top w:val="single" w:sz="4" w:space="0" w:color="auto"/>
            </w:tcBorders>
            <w:vAlign w:val="bottom"/>
            <w:tcPrChange w:id="57" w:author="Dennis Fryar" w:date="2019-11-21T12:05:00Z">
              <w:tcPr>
                <w:tcW w:w="3796" w:type="dxa"/>
                <w:tcBorders>
                  <w:top w:val="single" w:sz="4" w:space="0" w:color="auto"/>
                </w:tcBorders>
                <w:vAlign w:val="bottom"/>
              </w:tcPr>
            </w:tcPrChange>
          </w:tcPr>
          <w:p w14:paraId="57D9639E" w14:textId="77777777" w:rsidR="00BE458D" w:rsidRPr="00572F5F" w:rsidRDefault="00BE458D" w:rsidP="00DA29F7">
            <w:pPr>
              <w:pStyle w:val="H1bodytext"/>
              <w:spacing w:after="0"/>
              <w:ind w:left="0"/>
              <w:jc w:val="center"/>
              <w:rPr>
                <w:rFonts w:ascii="Arial" w:hAnsi="Arial"/>
                <w:b/>
              </w:rPr>
            </w:pPr>
            <w:r>
              <w:rPr>
                <w:rFonts w:ascii="Arial" w:hAnsi="Arial"/>
                <w:b/>
              </w:rPr>
              <w:t>Test Case</w:t>
            </w:r>
          </w:p>
        </w:tc>
        <w:tc>
          <w:tcPr>
            <w:tcW w:w="1440" w:type="dxa"/>
            <w:tcBorders>
              <w:top w:val="single" w:sz="4" w:space="0" w:color="auto"/>
            </w:tcBorders>
            <w:vAlign w:val="bottom"/>
            <w:tcPrChange w:id="58" w:author="Dennis Fryar" w:date="2019-11-21T12:05:00Z">
              <w:tcPr>
                <w:tcW w:w="2859" w:type="dxa"/>
                <w:gridSpan w:val="3"/>
                <w:tcBorders>
                  <w:top w:val="single" w:sz="4" w:space="0" w:color="auto"/>
                </w:tcBorders>
                <w:vAlign w:val="bottom"/>
              </w:tcPr>
            </w:tcPrChange>
          </w:tcPr>
          <w:p w14:paraId="49CF8D13" w14:textId="77777777" w:rsidR="00BE458D" w:rsidRPr="00572F5F" w:rsidRDefault="00BE458D" w:rsidP="00DA29F7">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esult (Pass/Fail)</w:t>
            </w:r>
          </w:p>
        </w:tc>
      </w:tr>
      <w:tr w:rsidR="00BE458D" w14:paraId="5CB65EF3" w14:textId="77777777" w:rsidTr="00F01FE2">
        <w:trPr>
          <w:trHeight w:val="638"/>
          <w:trPrChange w:id="59" w:author="Sara Lindberg" w:date="2019-12-16T12:43:00Z">
            <w:trPr>
              <w:gridAfter w:val="0"/>
              <w:trHeight w:val="431"/>
            </w:trPr>
          </w:trPrChange>
        </w:trPr>
        <w:tc>
          <w:tcPr>
            <w:tcW w:w="1080" w:type="dxa"/>
            <w:vAlign w:val="center"/>
            <w:tcPrChange w:id="60" w:author="Sara Lindberg" w:date="2019-12-16T12:43:00Z">
              <w:tcPr>
                <w:tcW w:w="1975" w:type="dxa"/>
                <w:gridSpan w:val="3"/>
                <w:vAlign w:val="center"/>
              </w:tcPr>
            </w:tcPrChange>
          </w:tcPr>
          <w:p w14:paraId="24EA9A1F" w14:textId="31F4F873" w:rsidR="00BE458D" w:rsidRPr="00E03477" w:rsidRDefault="009A0ECE" w:rsidP="00DA29F7">
            <w:pPr>
              <w:pStyle w:val="H1bodytext"/>
              <w:spacing w:after="0"/>
              <w:ind w:left="0"/>
              <w:jc w:val="center"/>
              <w:rPr>
                <w:rFonts w:ascii="Arial" w:hAnsi="Arial"/>
              </w:rPr>
            </w:pPr>
            <w:ins w:id="61" w:author="Sara Lindberg" w:date="2020-01-20T10:09:00Z">
              <w:r>
                <w:rPr>
                  <w:rFonts w:ascii="Arial" w:hAnsi="Arial"/>
                </w:rPr>
                <w:t>CACIE-</w:t>
              </w:r>
              <w:r>
                <w:t xml:space="preserve"> </w:t>
              </w:r>
              <w:proofErr w:type="spellStart"/>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Pr>
                  <w:rFonts w:ascii="Arial" w:hAnsi="Arial"/>
                </w:rPr>
                <w:t>-IT</w:t>
              </w:r>
              <w:r w:rsidRPr="009A0ECE" w:rsidDel="009A0ECE">
                <w:rPr>
                  <w:rFonts w:ascii="Arial" w:hAnsi="Arial"/>
                </w:rPr>
                <w:t xml:space="preserve"> </w:t>
              </w:r>
            </w:ins>
            <w:del w:id="62" w:author="Sara Lindberg" w:date="2020-01-20T10:09:00Z">
              <w:r w:rsidR="00BE458D" w:rsidRPr="00E03477" w:rsidDel="009A0ECE">
                <w:rPr>
                  <w:rFonts w:ascii="Arial" w:hAnsi="Arial"/>
                </w:rPr>
                <w:delText>IT</w:delText>
              </w:r>
            </w:del>
            <w:r w:rsidR="00BE458D" w:rsidRPr="00E03477">
              <w:rPr>
                <w:rFonts w:ascii="Arial" w:hAnsi="Arial"/>
              </w:rPr>
              <w:t>-1</w:t>
            </w:r>
          </w:p>
        </w:tc>
        <w:tc>
          <w:tcPr>
            <w:tcW w:w="6570" w:type="dxa"/>
            <w:vAlign w:val="center"/>
            <w:tcPrChange w:id="63" w:author="Sara Lindberg" w:date="2019-12-16T12:43:00Z">
              <w:tcPr>
                <w:tcW w:w="3796" w:type="dxa"/>
                <w:vAlign w:val="center"/>
              </w:tcPr>
            </w:tcPrChange>
          </w:tcPr>
          <w:p w14:paraId="572762F0" w14:textId="77777777" w:rsidR="00BE458D" w:rsidRDefault="00BE458D" w:rsidP="00DA29F7">
            <w:pPr>
              <w:pStyle w:val="H1bodytext"/>
              <w:spacing w:after="0"/>
              <w:ind w:left="0"/>
              <w:jc w:val="center"/>
              <w:rPr>
                <w:rFonts w:ascii="Arial" w:hAnsi="Arial"/>
              </w:rPr>
            </w:pPr>
            <w:r w:rsidRPr="00E03477">
              <w:rPr>
                <w:rFonts w:ascii="Arial" w:hAnsi="Arial"/>
              </w:rPr>
              <w:t>Installation Test</w:t>
            </w:r>
            <w:r>
              <w:rPr>
                <w:rFonts w:ascii="Arial" w:hAnsi="Arial"/>
              </w:rPr>
              <w:t xml:space="preserve"> </w:t>
            </w:r>
          </w:p>
        </w:tc>
        <w:tc>
          <w:tcPr>
            <w:tcW w:w="1440" w:type="dxa"/>
            <w:vAlign w:val="center"/>
            <w:tcPrChange w:id="64" w:author="Sara Lindberg" w:date="2019-12-16T12:43:00Z">
              <w:tcPr>
                <w:tcW w:w="2859" w:type="dxa"/>
                <w:gridSpan w:val="3"/>
                <w:vAlign w:val="center"/>
              </w:tcPr>
            </w:tcPrChange>
          </w:tcPr>
          <w:p w14:paraId="1D0B7C90" w14:textId="77777777" w:rsidR="00BE458D" w:rsidRDefault="00BE458D" w:rsidP="00DA29F7">
            <w:pPr>
              <w:pStyle w:val="H1bodytext"/>
              <w:spacing w:after="0"/>
              <w:ind w:left="0"/>
              <w:jc w:val="center"/>
              <w:rPr>
                <w:rFonts w:ascii="Arial" w:hAnsi="Arial"/>
              </w:rPr>
            </w:pPr>
          </w:p>
        </w:tc>
      </w:tr>
      <w:tr w:rsidR="00CD63F4" w14:paraId="43C38A89" w14:textId="77777777" w:rsidTr="00F01FE2">
        <w:trPr>
          <w:trHeight w:val="1178"/>
          <w:ins w:id="65" w:author="Sara Lindberg" w:date="2019-12-16T12:50:00Z"/>
        </w:trPr>
        <w:tc>
          <w:tcPr>
            <w:tcW w:w="9090" w:type="dxa"/>
            <w:gridSpan w:val="3"/>
            <w:vAlign w:val="center"/>
          </w:tcPr>
          <w:p w14:paraId="380C1D0F" w14:textId="42BCAA1A" w:rsidR="00CD63F4" w:rsidRDefault="00CD63F4" w:rsidP="00F01FE2">
            <w:pPr>
              <w:pStyle w:val="H1bodytext"/>
              <w:spacing w:after="0"/>
              <w:ind w:left="0"/>
              <w:rPr>
                <w:ins w:id="66" w:author="Sara Lindberg" w:date="2019-12-16T12:50:00Z"/>
                <w:rFonts w:ascii="Arial" w:hAnsi="Arial"/>
              </w:rPr>
            </w:pPr>
            <w:ins w:id="67" w:author="Sara Lindberg" w:date="2019-12-16T12:50:00Z">
              <w:r>
                <w:rPr>
                  <w:rFonts w:ascii="Arial" w:hAnsi="Arial"/>
                </w:rPr>
                <w:t>Navigate to [</w:t>
              </w:r>
              <w:proofErr w:type="spellStart"/>
              <w:r>
                <w:rPr>
                  <w:rFonts w:ascii="Arial" w:hAnsi="Arial"/>
                </w:rPr>
                <w:t>Testing_</w:t>
              </w:r>
              <w:proofErr w:type="gramStart"/>
              <w:r>
                <w:rPr>
                  <w:rFonts w:ascii="Arial" w:hAnsi="Arial"/>
                </w:rPr>
                <w:t>Directory</w:t>
              </w:r>
              <w:proofErr w:type="spellEnd"/>
              <w:r>
                <w:rPr>
                  <w:rFonts w:ascii="Arial" w:hAnsi="Arial"/>
                </w:rPr>
                <w:t>]\</w:t>
              </w:r>
            </w:ins>
            <w:proofErr w:type="spellStart"/>
            <w:proofErr w:type="gramEnd"/>
            <w:ins w:id="68" w:author="Sara Lindberg" w:date="2019-12-16T12:51:00Z">
              <w:r>
                <w:rPr>
                  <w:rFonts w:ascii="Arial" w:hAnsi="Arial"/>
                </w:rPr>
                <w:t>compiled_code</w:t>
              </w:r>
            </w:ins>
            <w:proofErr w:type="spellEnd"/>
          </w:p>
        </w:tc>
      </w:tr>
      <w:tr w:rsidR="00CD63F4" w14:paraId="7F791961" w14:textId="77777777" w:rsidTr="00F01FE2">
        <w:trPr>
          <w:trHeight w:val="1178"/>
          <w:ins w:id="69" w:author="Sara Lindberg" w:date="2019-12-16T12:51:00Z"/>
        </w:trPr>
        <w:tc>
          <w:tcPr>
            <w:tcW w:w="9090" w:type="dxa"/>
            <w:gridSpan w:val="3"/>
            <w:vAlign w:val="center"/>
          </w:tcPr>
          <w:p w14:paraId="1973055D" w14:textId="58FACEEB" w:rsidR="00CD63F4" w:rsidRDefault="00CD63F4" w:rsidP="00F01FE2">
            <w:pPr>
              <w:pStyle w:val="H1bodytext"/>
              <w:spacing w:after="0"/>
              <w:ind w:left="0"/>
              <w:rPr>
                <w:ins w:id="70" w:author="Sara Lindberg" w:date="2019-12-16T12:51:00Z"/>
                <w:rFonts w:ascii="Arial" w:hAnsi="Arial"/>
              </w:rPr>
            </w:pPr>
            <w:ins w:id="71" w:author="Sara Lindberg" w:date="2019-12-16T12:51:00Z">
              <w:r>
                <w:rPr>
                  <w:rFonts w:ascii="Arial" w:hAnsi="Arial"/>
                </w:rPr>
                <w:t xml:space="preserve">Compile </w:t>
              </w:r>
              <w:proofErr w:type="spellStart"/>
              <w:r>
                <w:rPr>
                  <w:rFonts w:ascii="Arial" w:hAnsi="Arial"/>
                </w:rPr>
                <w:t>OC_SS_</w:t>
              </w:r>
              <w:proofErr w:type="gramStart"/>
              <w:r>
                <w:rPr>
                  <w:rFonts w:ascii="Arial" w:hAnsi="Arial"/>
                </w:rPr>
                <w:t>gen.f</w:t>
              </w:r>
              <w:proofErr w:type="spellEnd"/>
              <w:proofErr w:type="gramEnd"/>
              <w:r>
                <w:rPr>
                  <w:rFonts w:ascii="Arial" w:hAnsi="Arial"/>
                </w:rPr>
                <w:t xml:space="preserve"> into an executable by entering the following command:</w:t>
              </w:r>
            </w:ins>
          </w:p>
          <w:p w14:paraId="25C6D9D7" w14:textId="77777777" w:rsidR="00CD63F4" w:rsidRDefault="00CD63F4" w:rsidP="00F01FE2">
            <w:pPr>
              <w:pStyle w:val="H1bodytext"/>
              <w:spacing w:after="0"/>
              <w:ind w:left="0"/>
              <w:rPr>
                <w:ins w:id="72" w:author="Sara Lindberg" w:date="2019-12-16T12:54:00Z"/>
                <w:rFonts w:ascii="Arial" w:hAnsi="Arial"/>
              </w:rPr>
            </w:pPr>
          </w:p>
          <w:p w14:paraId="741908F2" w14:textId="79434BFB" w:rsidR="00CD63F4" w:rsidRDefault="00CD63F4" w:rsidP="00F01FE2">
            <w:pPr>
              <w:pStyle w:val="H1bodytext"/>
              <w:spacing w:after="0"/>
              <w:ind w:left="0"/>
              <w:rPr>
                <w:ins w:id="73" w:author="Sara Lindberg" w:date="2019-12-16T12:51:00Z"/>
                <w:rFonts w:ascii="Arial" w:hAnsi="Arial"/>
              </w:rPr>
            </w:pPr>
            <w:ins w:id="74" w:author="Sara Lindberg" w:date="2019-12-16T12:51:00Z">
              <w:r>
                <w:rPr>
                  <w:rFonts w:ascii="Arial" w:hAnsi="Arial"/>
                </w:rPr>
                <w:t>./</w:t>
              </w:r>
            </w:ins>
            <w:ins w:id="75" w:author="Sara Lindberg" w:date="2019-12-16T12:52:00Z">
              <w:r w:rsidRPr="00CD63F4">
                <w:rPr>
                  <w:rFonts w:ascii="Arial" w:hAnsi="Arial"/>
                </w:rPr>
                <w:t>runner_compile_OC_SS_gen_olive.exe.sh</w:t>
              </w:r>
            </w:ins>
          </w:p>
        </w:tc>
      </w:tr>
      <w:tr w:rsidR="00F01FE2" w14:paraId="18EF76DE" w14:textId="77777777" w:rsidTr="00F01FE2">
        <w:trPr>
          <w:trHeight w:val="1178"/>
          <w:ins w:id="76" w:author="Sara Lindberg" w:date="2019-12-16T12:41:00Z"/>
          <w:trPrChange w:id="77" w:author="Sara Lindberg" w:date="2019-12-16T12:43:00Z">
            <w:trPr>
              <w:gridAfter w:val="0"/>
              <w:trHeight w:val="431"/>
            </w:trPr>
          </w:trPrChange>
        </w:trPr>
        <w:tc>
          <w:tcPr>
            <w:tcW w:w="9090" w:type="dxa"/>
            <w:gridSpan w:val="3"/>
            <w:vAlign w:val="center"/>
            <w:tcPrChange w:id="78" w:author="Sara Lindberg" w:date="2019-12-16T12:43:00Z">
              <w:tcPr>
                <w:tcW w:w="9090" w:type="dxa"/>
                <w:gridSpan w:val="8"/>
                <w:vAlign w:val="center"/>
              </w:tcPr>
            </w:tcPrChange>
          </w:tcPr>
          <w:p w14:paraId="3CFD4ABD" w14:textId="190F8C1C" w:rsidR="00F01FE2" w:rsidRDefault="00F01FE2" w:rsidP="00F01FE2">
            <w:pPr>
              <w:pStyle w:val="H1bodytext"/>
              <w:spacing w:after="0"/>
              <w:ind w:left="0"/>
              <w:rPr>
                <w:ins w:id="79" w:author="Sara Lindberg" w:date="2019-12-16T12:42:00Z"/>
                <w:rFonts w:ascii="Arial" w:hAnsi="Arial"/>
              </w:rPr>
            </w:pPr>
            <w:ins w:id="80" w:author="Sara Lindberg" w:date="2019-12-16T12:42:00Z">
              <w:r>
                <w:rPr>
                  <w:rFonts w:ascii="Arial" w:hAnsi="Arial"/>
                </w:rPr>
                <w:t>Note the following</w:t>
              </w:r>
            </w:ins>
            <w:ins w:id="81" w:author="Sara Lindberg" w:date="2019-12-16T12:44:00Z">
              <w:r>
                <w:rPr>
                  <w:rFonts w:ascii="Arial" w:hAnsi="Arial"/>
                </w:rPr>
                <w:t xml:space="preserve"> in the acceptance test report</w:t>
              </w:r>
            </w:ins>
            <w:ins w:id="82" w:author="Sara Lindberg" w:date="2019-12-16T12:42:00Z">
              <w:r>
                <w:rPr>
                  <w:rFonts w:ascii="Arial" w:hAnsi="Arial"/>
                </w:rPr>
                <w:t>:</w:t>
              </w:r>
            </w:ins>
          </w:p>
          <w:p w14:paraId="3067C9AC" w14:textId="77777777" w:rsidR="00F01FE2" w:rsidRDefault="00F01FE2" w:rsidP="00F01FE2">
            <w:pPr>
              <w:pStyle w:val="H1bodytext"/>
              <w:numPr>
                <w:ilvl w:val="0"/>
                <w:numId w:val="4"/>
              </w:numPr>
              <w:spacing w:after="0"/>
              <w:rPr>
                <w:ins w:id="83" w:author="Sara Lindberg" w:date="2019-12-16T12:46:00Z"/>
                <w:rFonts w:ascii="Arial" w:hAnsi="Arial"/>
              </w:rPr>
            </w:pPr>
            <w:ins w:id="84" w:author="Sara Lindberg" w:date="2019-12-16T12:46:00Z">
              <w:r>
                <w:rPr>
                  <w:rFonts w:ascii="Arial" w:hAnsi="Arial"/>
                </w:rPr>
                <w:t>[</w:t>
              </w:r>
              <w:proofErr w:type="spellStart"/>
              <w:r>
                <w:rPr>
                  <w:rFonts w:ascii="Arial" w:hAnsi="Arial"/>
                </w:rPr>
                <w:t>Testing_Directory</w:t>
              </w:r>
              <w:proofErr w:type="spellEnd"/>
              <w:r>
                <w:rPr>
                  <w:rFonts w:ascii="Arial" w:hAnsi="Arial"/>
                </w:rPr>
                <w:t>]</w:t>
              </w:r>
            </w:ins>
          </w:p>
          <w:p w14:paraId="1A40765C" w14:textId="4973C46C" w:rsidR="00F01FE2" w:rsidRDefault="00F01FE2" w:rsidP="00F01FE2">
            <w:pPr>
              <w:pStyle w:val="H1bodytext"/>
              <w:numPr>
                <w:ilvl w:val="0"/>
                <w:numId w:val="4"/>
              </w:numPr>
              <w:spacing w:after="0"/>
              <w:rPr>
                <w:ins w:id="85" w:author="Sara Lindberg" w:date="2019-12-16T12:43:00Z"/>
                <w:rFonts w:ascii="Arial" w:hAnsi="Arial"/>
              </w:rPr>
            </w:pPr>
            <w:ins w:id="86" w:author="Sara Lindberg" w:date="2019-12-16T12:46:00Z">
              <w:r>
                <w:rPr>
                  <w:rFonts w:ascii="Arial" w:hAnsi="Arial"/>
                </w:rPr>
                <w:t>Code version</w:t>
              </w:r>
            </w:ins>
            <w:ins w:id="87" w:author="Sara Lindberg" w:date="2019-12-16T12:53:00Z">
              <w:r w:rsidR="00CD63F4">
                <w:rPr>
                  <w:rFonts w:ascii="Arial" w:hAnsi="Arial"/>
                </w:rPr>
                <w:t xml:space="preserve"> of </w:t>
              </w:r>
              <w:proofErr w:type="spellStart"/>
              <w:r w:rsidR="00CD63F4">
                <w:rPr>
                  <w:rFonts w:ascii="Arial" w:hAnsi="Arial"/>
                </w:rPr>
                <w:t>OC_SS_</w:t>
              </w:r>
              <w:proofErr w:type="gramStart"/>
              <w:r w:rsidR="00CD63F4">
                <w:rPr>
                  <w:rFonts w:ascii="Arial" w:hAnsi="Arial"/>
                </w:rPr>
                <w:t>gen.f</w:t>
              </w:r>
              <w:proofErr w:type="spellEnd"/>
              <w:proofErr w:type="gramEnd"/>
              <w:r w:rsidR="00CD63F4">
                <w:rPr>
                  <w:rFonts w:ascii="Arial" w:hAnsi="Arial"/>
                </w:rPr>
                <w:t xml:space="preserve"> that was compiled</w:t>
              </w:r>
            </w:ins>
          </w:p>
          <w:p w14:paraId="4FF8DAD1" w14:textId="7574ACEB" w:rsidR="00F01FE2" w:rsidRPr="00CD63F4" w:rsidRDefault="00F01FE2">
            <w:pPr>
              <w:pStyle w:val="H1bodytext"/>
              <w:numPr>
                <w:ilvl w:val="0"/>
                <w:numId w:val="4"/>
              </w:numPr>
              <w:spacing w:after="0"/>
              <w:rPr>
                <w:ins w:id="88" w:author="Sara Lindberg" w:date="2019-12-16T12:41:00Z"/>
                <w:rFonts w:ascii="Arial" w:hAnsi="Arial"/>
              </w:rPr>
              <w:pPrChange w:id="89" w:author="Sara Lindberg" w:date="2019-12-16T12:44:00Z">
                <w:pPr>
                  <w:pStyle w:val="H1bodytext"/>
                  <w:spacing w:after="0"/>
                  <w:ind w:left="0"/>
                  <w:jc w:val="center"/>
                </w:pPr>
              </w:pPrChange>
            </w:pPr>
            <w:ins w:id="90" w:author="Sara Lindberg" w:date="2019-12-16T12:43:00Z">
              <w:r>
                <w:rPr>
                  <w:rFonts w:ascii="Arial" w:hAnsi="Arial"/>
                </w:rPr>
                <w:t>Path to executable</w:t>
              </w:r>
            </w:ins>
          </w:p>
        </w:tc>
      </w:tr>
      <w:tr w:rsidR="00F01FE2" w14:paraId="7D1E7FB5" w14:textId="77777777" w:rsidTr="00F01FE2">
        <w:trPr>
          <w:trHeight w:val="1178"/>
          <w:ins w:id="91" w:author="Sara Lindberg" w:date="2019-12-16T12:45:00Z"/>
        </w:trPr>
        <w:tc>
          <w:tcPr>
            <w:tcW w:w="9090" w:type="dxa"/>
            <w:gridSpan w:val="3"/>
            <w:vAlign w:val="center"/>
          </w:tcPr>
          <w:p w14:paraId="1269BA58" w14:textId="42C4F894" w:rsidR="00F01FE2" w:rsidRDefault="00F01FE2" w:rsidP="00F01FE2">
            <w:pPr>
              <w:pStyle w:val="H1bodytext"/>
              <w:spacing w:after="0"/>
              <w:ind w:left="0"/>
              <w:rPr>
                <w:ins w:id="92" w:author="Sara Lindberg" w:date="2019-12-16T12:45:00Z"/>
                <w:rFonts w:ascii="Arial" w:hAnsi="Arial"/>
              </w:rPr>
            </w:pPr>
            <w:ins w:id="93" w:author="Sara Lindberg" w:date="2019-12-16T12:45:00Z">
              <w:r>
                <w:rPr>
                  <w:rFonts w:ascii="Arial" w:hAnsi="Arial"/>
                </w:rPr>
                <w:t>Navigate to [</w:t>
              </w:r>
              <w:proofErr w:type="spellStart"/>
              <w:r>
                <w:rPr>
                  <w:rFonts w:ascii="Arial" w:hAnsi="Arial"/>
                </w:rPr>
                <w:t>Testing_</w:t>
              </w:r>
              <w:proofErr w:type="gramStart"/>
              <w:r>
                <w:rPr>
                  <w:rFonts w:ascii="Arial" w:hAnsi="Arial"/>
                </w:rPr>
                <w:t>Directory</w:t>
              </w:r>
              <w:proofErr w:type="spellEnd"/>
              <w:r>
                <w:rPr>
                  <w:rFonts w:ascii="Arial" w:hAnsi="Arial"/>
                </w:rPr>
                <w:t>]</w:t>
              </w:r>
            </w:ins>
            <w:ins w:id="94" w:author="Sara Lindberg" w:date="2019-12-16T12:46:00Z">
              <w:r>
                <w:rPr>
                  <w:rFonts w:ascii="Arial" w:hAnsi="Arial"/>
                </w:rPr>
                <w:t>\</w:t>
              </w:r>
              <w:proofErr w:type="spellStart"/>
              <w:r>
                <w:rPr>
                  <w:rFonts w:ascii="Arial" w:hAnsi="Arial"/>
                </w:rPr>
                <w:t>test_model</w:t>
              </w:r>
              <w:proofErr w:type="spellEnd"/>
              <w:r>
                <w:rPr>
                  <w:rFonts w:ascii="Arial" w:hAnsi="Arial"/>
                </w:rPr>
                <w:t>\ss</w:t>
              </w:r>
            </w:ins>
            <w:proofErr w:type="gramEnd"/>
          </w:p>
        </w:tc>
      </w:tr>
      <w:tr w:rsidR="00461B58" w14:paraId="74B5E271" w14:textId="77777777" w:rsidTr="00F01FE2">
        <w:trPr>
          <w:trHeight w:val="1178"/>
          <w:ins w:id="95" w:author="Sara Lindberg" w:date="2019-12-16T12:48:00Z"/>
        </w:trPr>
        <w:tc>
          <w:tcPr>
            <w:tcW w:w="9090" w:type="dxa"/>
            <w:gridSpan w:val="3"/>
            <w:vAlign w:val="center"/>
          </w:tcPr>
          <w:p w14:paraId="767D1C7B" w14:textId="77777777" w:rsidR="00461B58" w:rsidRDefault="00461B58" w:rsidP="00F01FE2">
            <w:pPr>
              <w:pStyle w:val="H1bodytext"/>
              <w:spacing w:after="0"/>
              <w:ind w:left="0"/>
              <w:rPr>
                <w:ins w:id="96" w:author="Sara Lindberg" w:date="2019-12-16T12:48:00Z"/>
                <w:rFonts w:ascii="Arial" w:hAnsi="Arial"/>
              </w:rPr>
            </w:pPr>
            <w:ins w:id="97" w:author="Sara Lindberg" w:date="2019-12-16T12:48:00Z">
              <w:r>
                <w:rPr>
                  <w:rFonts w:ascii="Arial" w:hAnsi="Arial"/>
                </w:rPr>
                <w:t>Enter the following command:</w:t>
              </w:r>
            </w:ins>
          </w:p>
          <w:p w14:paraId="68D213D9" w14:textId="77777777" w:rsidR="00461B58" w:rsidRDefault="00461B58" w:rsidP="00F01FE2">
            <w:pPr>
              <w:pStyle w:val="H1bodytext"/>
              <w:spacing w:after="0"/>
              <w:ind w:left="0"/>
              <w:rPr>
                <w:ins w:id="98" w:author="Sara Lindberg" w:date="2019-12-16T12:48:00Z"/>
                <w:rFonts w:ascii="Arial" w:hAnsi="Arial"/>
              </w:rPr>
            </w:pPr>
          </w:p>
          <w:p w14:paraId="7631EF4A" w14:textId="7B1CE419" w:rsidR="00461B58" w:rsidRDefault="00461B58" w:rsidP="00F01FE2">
            <w:pPr>
              <w:pStyle w:val="H1bodytext"/>
              <w:spacing w:after="0"/>
              <w:ind w:left="0"/>
              <w:rPr>
                <w:ins w:id="99" w:author="Sara Lindberg" w:date="2019-12-16T12:48:00Z"/>
                <w:rFonts w:ascii="Arial" w:hAnsi="Arial"/>
              </w:rPr>
            </w:pPr>
            <w:ins w:id="100" w:author="Sara Lindberg" w:date="2019-12-16T12:48:00Z">
              <w:r>
                <w:rPr>
                  <w:rFonts w:ascii="Arial" w:hAnsi="Arial"/>
                </w:rPr>
                <w:t>./</w:t>
              </w:r>
              <w:r w:rsidRPr="00461B58">
                <w:rPr>
                  <w:rFonts w:ascii="Arial" w:hAnsi="Arial"/>
                </w:rPr>
                <w:t>runner_runSS_OC.sh</w:t>
              </w:r>
            </w:ins>
          </w:p>
        </w:tc>
      </w:tr>
      <w:tr w:rsidR="004522BF" w14:paraId="56C25697" w14:textId="77777777" w:rsidTr="00F01FE2">
        <w:trPr>
          <w:trHeight w:val="710"/>
          <w:trPrChange w:id="101" w:author="Sara Lindberg" w:date="2019-12-16T12:43:00Z">
            <w:trPr>
              <w:gridAfter w:val="0"/>
              <w:trHeight w:val="431"/>
            </w:trPr>
          </w:trPrChange>
        </w:trPr>
        <w:tc>
          <w:tcPr>
            <w:tcW w:w="1080" w:type="dxa"/>
            <w:vAlign w:val="center"/>
            <w:tcPrChange w:id="102" w:author="Sara Lindberg" w:date="2019-12-16T12:43:00Z">
              <w:tcPr>
                <w:tcW w:w="1080" w:type="dxa"/>
                <w:vAlign w:val="center"/>
              </w:tcPr>
            </w:tcPrChange>
          </w:tcPr>
          <w:p w14:paraId="5B658AC9" w14:textId="581791F9" w:rsidR="004522BF" w:rsidRDefault="009A0ECE" w:rsidP="004522BF">
            <w:pPr>
              <w:pStyle w:val="H1bodytext"/>
              <w:spacing w:after="0"/>
              <w:ind w:left="0"/>
              <w:jc w:val="center"/>
              <w:rPr>
                <w:rFonts w:ascii="Arial" w:hAnsi="Arial"/>
              </w:rPr>
            </w:pPr>
            <w:proofErr w:type="spellStart"/>
            <w:ins w:id="103" w:author="Sara Lindberg" w:date="2020-01-20T10:09: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ins>
            <w:del w:id="104" w:author="Sara Lindberg" w:date="2020-01-20T10:09:00Z">
              <w:r w:rsidR="004522BF" w:rsidDel="009A0ECE">
                <w:rPr>
                  <w:rFonts w:ascii="Arial" w:hAnsi="Arial"/>
                </w:rPr>
                <w:delText>A</w:delText>
              </w:r>
            </w:del>
            <w:ins w:id="105" w:author="Sara Lindberg" w:date="2020-01-20T10:09:00Z">
              <w:r>
                <w:rPr>
                  <w:rFonts w:ascii="Arial" w:hAnsi="Arial"/>
                </w:rPr>
                <w:t>-</w:t>
              </w:r>
            </w:ins>
            <w:r w:rsidR="004522BF">
              <w:rPr>
                <w:rFonts w:ascii="Arial" w:hAnsi="Arial"/>
              </w:rPr>
              <w:t>TC-1</w:t>
            </w:r>
          </w:p>
        </w:tc>
        <w:tc>
          <w:tcPr>
            <w:tcW w:w="6570" w:type="dxa"/>
            <w:vAlign w:val="center"/>
            <w:tcPrChange w:id="106" w:author="Sara Lindberg" w:date="2019-12-16T12:43:00Z">
              <w:tcPr>
                <w:tcW w:w="6570" w:type="dxa"/>
                <w:gridSpan w:val="4"/>
                <w:vAlign w:val="center"/>
              </w:tcPr>
            </w:tcPrChange>
          </w:tcPr>
          <w:p w14:paraId="618A1A2F" w14:textId="4A5A8DAC" w:rsidR="004522BF" w:rsidRDefault="004522BF" w:rsidP="00460E5A">
            <w:pPr>
              <w:pStyle w:val="H1bodytext"/>
              <w:spacing w:after="0"/>
              <w:ind w:left="0"/>
              <w:rPr>
                <w:rFonts w:ascii="Arial" w:hAnsi="Arial"/>
              </w:rPr>
            </w:pPr>
            <w:r>
              <w:rPr>
                <w:rFonts w:ascii="Arial" w:hAnsi="Arial"/>
              </w:rPr>
              <w:t>Check that the model name is included in the first comment in the “</w:t>
            </w:r>
            <w:r w:rsidRPr="00714058">
              <w:rPr>
                <w:rFonts w:ascii="Arial" w:hAnsi="Arial"/>
              </w:rPr>
              <w:t>SS_Output_Control.dat</w:t>
            </w:r>
            <w:r>
              <w:rPr>
                <w:rFonts w:ascii="Arial" w:hAnsi="Arial"/>
              </w:rPr>
              <w:t>” output file.</w:t>
            </w:r>
          </w:p>
        </w:tc>
        <w:tc>
          <w:tcPr>
            <w:tcW w:w="1440" w:type="dxa"/>
            <w:vAlign w:val="center"/>
            <w:tcPrChange w:id="107" w:author="Sara Lindberg" w:date="2019-12-16T12:43:00Z">
              <w:tcPr>
                <w:tcW w:w="1440" w:type="dxa"/>
                <w:gridSpan w:val="3"/>
                <w:vAlign w:val="center"/>
              </w:tcPr>
            </w:tcPrChange>
          </w:tcPr>
          <w:p w14:paraId="0A1B5CC3" w14:textId="77777777" w:rsidR="004522BF" w:rsidRDefault="004522BF" w:rsidP="004522BF">
            <w:pPr>
              <w:pStyle w:val="H1bodytext"/>
              <w:spacing w:after="0"/>
              <w:ind w:left="0"/>
              <w:jc w:val="center"/>
              <w:rPr>
                <w:rFonts w:ascii="Arial" w:hAnsi="Arial"/>
              </w:rPr>
            </w:pPr>
          </w:p>
        </w:tc>
      </w:tr>
      <w:tr w:rsidR="004522BF" w14:paraId="58B96615" w14:textId="77777777" w:rsidTr="00F01FE2">
        <w:trPr>
          <w:trHeight w:val="710"/>
          <w:trPrChange w:id="108" w:author="Sara Lindberg" w:date="2019-12-16T12:43:00Z">
            <w:trPr>
              <w:gridAfter w:val="0"/>
              <w:trHeight w:val="440"/>
            </w:trPr>
          </w:trPrChange>
        </w:trPr>
        <w:tc>
          <w:tcPr>
            <w:tcW w:w="1080" w:type="dxa"/>
            <w:vAlign w:val="center"/>
            <w:tcPrChange w:id="109" w:author="Sara Lindberg" w:date="2019-12-16T12:43:00Z">
              <w:tcPr>
                <w:tcW w:w="1080" w:type="dxa"/>
                <w:vAlign w:val="center"/>
              </w:tcPr>
            </w:tcPrChange>
          </w:tcPr>
          <w:p w14:paraId="7880D012" w14:textId="45A7CFAD" w:rsidR="004522BF" w:rsidRDefault="009A0ECE" w:rsidP="004522BF">
            <w:pPr>
              <w:pStyle w:val="H1bodytext"/>
              <w:spacing w:after="0"/>
              <w:ind w:left="0"/>
              <w:jc w:val="center"/>
              <w:rPr>
                <w:rFonts w:ascii="Arial" w:hAnsi="Arial"/>
              </w:rPr>
            </w:pPr>
            <w:proofErr w:type="spellStart"/>
            <w:ins w:id="110" w:author="Sara Lindberg" w:date="2020-01-20T10:09: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111" w:author="Sara Lindberg" w:date="2020-01-20T10:09:00Z">
              <w:r w:rsidR="004522BF" w:rsidDel="009A0ECE">
                <w:rPr>
                  <w:rFonts w:ascii="Arial" w:hAnsi="Arial"/>
                </w:rPr>
                <w:delText>ATC</w:delText>
              </w:r>
            </w:del>
            <w:r w:rsidR="004522BF">
              <w:rPr>
                <w:rFonts w:ascii="Arial" w:hAnsi="Arial"/>
              </w:rPr>
              <w:t>-2</w:t>
            </w:r>
          </w:p>
        </w:tc>
        <w:tc>
          <w:tcPr>
            <w:tcW w:w="6570" w:type="dxa"/>
            <w:vAlign w:val="center"/>
            <w:tcPrChange w:id="112" w:author="Sara Lindberg" w:date="2019-12-16T12:43:00Z">
              <w:tcPr>
                <w:tcW w:w="6570" w:type="dxa"/>
                <w:gridSpan w:val="4"/>
                <w:vAlign w:val="center"/>
              </w:tcPr>
            </w:tcPrChange>
          </w:tcPr>
          <w:p w14:paraId="00BB2DFE" w14:textId="2426DEE7" w:rsidR="004522BF" w:rsidRDefault="004522BF" w:rsidP="00460E5A">
            <w:pPr>
              <w:pStyle w:val="H1bodytext"/>
              <w:spacing w:after="0"/>
              <w:ind w:left="0"/>
              <w:rPr>
                <w:rFonts w:ascii="Arial" w:hAnsi="Arial"/>
              </w:rPr>
            </w:pPr>
            <w:r>
              <w:rPr>
                <w:rFonts w:ascii="Arial" w:hAnsi="Arial"/>
              </w:rPr>
              <w:t>Check that output file “</w:t>
            </w:r>
            <w:r w:rsidRPr="00714058">
              <w:rPr>
                <w:rFonts w:ascii="Arial" w:hAnsi="Arial"/>
              </w:rPr>
              <w:t>SS_Output_Control.dat</w:t>
            </w:r>
            <w:r>
              <w:rPr>
                <w:rFonts w:ascii="Arial" w:hAnsi="Arial"/>
              </w:rPr>
              <w:t xml:space="preserve">” was written by </w:t>
            </w:r>
            <w:r w:rsidRPr="00714058">
              <w:rPr>
                <w:rFonts w:ascii="Arial" w:hAnsi="Arial"/>
              </w:rPr>
              <w:t xml:space="preserve">the </w:t>
            </w:r>
            <w:proofErr w:type="spellStart"/>
            <w:r w:rsidRPr="00714058">
              <w:rPr>
                <w:rFonts w:ascii="Arial" w:hAnsi="Arial"/>
              </w:rPr>
              <w:t>OC_SS_gen</w:t>
            </w:r>
            <w:proofErr w:type="spellEnd"/>
            <w:r w:rsidRPr="00714058">
              <w:rPr>
                <w:rFonts w:ascii="Arial" w:hAnsi="Arial"/>
              </w:rPr>
              <w:t xml:space="preserve"> tool</w:t>
            </w:r>
            <w:r>
              <w:rPr>
                <w:rFonts w:ascii="Arial" w:hAnsi="Arial"/>
              </w:rPr>
              <w:t>.</w:t>
            </w:r>
          </w:p>
        </w:tc>
        <w:tc>
          <w:tcPr>
            <w:tcW w:w="1440" w:type="dxa"/>
            <w:vAlign w:val="center"/>
            <w:tcPrChange w:id="113" w:author="Sara Lindberg" w:date="2019-12-16T12:43:00Z">
              <w:tcPr>
                <w:tcW w:w="1440" w:type="dxa"/>
                <w:gridSpan w:val="3"/>
                <w:vAlign w:val="center"/>
              </w:tcPr>
            </w:tcPrChange>
          </w:tcPr>
          <w:p w14:paraId="27E008AC" w14:textId="77777777" w:rsidR="004522BF" w:rsidRDefault="004522BF" w:rsidP="004522BF">
            <w:pPr>
              <w:pStyle w:val="H1bodytext"/>
              <w:spacing w:after="0"/>
              <w:ind w:left="0"/>
              <w:jc w:val="center"/>
              <w:rPr>
                <w:rFonts w:ascii="Arial" w:hAnsi="Arial"/>
              </w:rPr>
            </w:pPr>
          </w:p>
        </w:tc>
      </w:tr>
      <w:tr w:rsidR="004522BF" w14:paraId="0FB89883" w14:textId="77777777" w:rsidTr="00F01FE2">
        <w:trPr>
          <w:trHeight w:val="1340"/>
          <w:trPrChange w:id="114" w:author="Sara Lindberg" w:date="2019-12-16T12:43:00Z">
            <w:trPr>
              <w:gridAfter w:val="0"/>
              <w:trHeight w:val="440"/>
            </w:trPr>
          </w:trPrChange>
        </w:trPr>
        <w:tc>
          <w:tcPr>
            <w:tcW w:w="1080" w:type="dxa"/>
            <w:vAlign w:val="center"/>
            <w:tcPrChange w:id="115" w:author="Sara Lindberg" w:date="2019-12-16T12:43:00Z">
              <w:tcPr>
                <w:tcW w:w="1080" w:type="dxa"/>
                <w:vAlign w:val="center"/>
              </w:tcPr>
            </w:tcPrChange>
          </w:tcPr>
          <w:p w14:paraId="4B27E894" w14:textId="54E08CB0" w:rsidR="004522BF" w:rsidRDefault="009A0ECE" w:rsidP="004522BF">
            <w:pPr>
              <w:pStyle w:val="H1bodytext"/>
              <w:spacing w:after="0"/>
              <w:ind w:left="0"/>
              <w:jc w:val="center"/>
              <w:rPr>
                <w:rFonts w:ascii="Arial" w:hAnsi="Arial"/>
              </w:rPr>
            </w:pPr>
            <w:proofErr w:type="spellStart"/>
            <w:ins w:id="116" w:author="Sara Lindberg" w:date="2020-01-20T10:09: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117" w:author="Sara Lindberg" w:date="2020-01-20T10:09:00Z">
              <w:r w:rsidR="004522BF" w:rsidDel="009A0ECE">
                <w:rPr>
                  <w:rFonts w:ascii="Arial" w:hAnsi="Arial"/>
                </w:rPr>
                <w:delText>ATC</w:delText>
              </w:r>
            </w:del>
            <w:r w:rsidR="004522BF">
              <w:rPr>
                <w:rFonts w:ascii="Arial" w:hAnsi="Arial"/>
              </w:rPr>
              <w:t>-3</w:t>
            </w:r>
          </w:p>
        </w:tc>
        <w:tc>
          <w:tcPr>
            <w:tcW w:w="6570" w:type="dxa"/>
            <w:vAlign w:val="center"/>
            <w:tcPrChange w:id="118" w:author="Sara Lindberg" w:date="2019-12-16T12:43:00Z">
              <w:tcPr>
                <w:tcW w:w="6570" w:type="dxa"/>
                <w:gridSpan w:val="4"/>
                <w:vAlign w:val="center"/>
              </w:tcPr>
            </w:tcPrChange>
          </w:tcPr>
          <w:p w14:paraId="55124CE8" w14:textId="69CCA733" w:rsidR="004522BF" w:rsidRDefault="004522BF" w:rsidP="00460E5A">
            <w:pPr>
              <w:pStyle w:val="H1bodytext"/>
              <w:spacing w:after="0"/>
              <w:ind w:left="0"/>
              <w:rPr>
                <w:rFonts w:ascii="Arial" w:hAnsi="Arial"/>
              </w:rPr>
            </w:pPr>
            <w:r w:rsidRPr="00714058">
              <w:rPr>
                <w:rFonts w:ascii="Arial" w:hAnsi="Arial"/>
              </w:rPr>
              <w:t>Check that reference node</w:t>
            </w:r>
            <w:r>
              <w:rPr>
                <w:rFonts w:ascii="Arial" w:hAnsi="Arial"/>
              </w:rPr>
              <w:t>s</w:t>
            </w:r>
            <w:r w:rsidRPr="00714058">
              <w:rPr>
                <w:rFonts w:ascii="Arial" w:hAnsi="Arial"/>
              </w:rPr>
              <w:t xml:space="preserve"> </w:t>
            </w:r>
            <w:r>
              <w:rPr>
                <w:rFonts w:ascii="Arial" w:hAnsi="Arial"/>
              </w:rPr>
              <w:t xml:space="preserve">for </w:t>
            </w:r>
            <w:r w:rsidRPr="00714058">
              <w:rPr>
                <w:rFonts w:ascii="Arial" w:hAnsi="Arial"/>
              </w:rPr>
              <w:t xml:space="preserve">model and quadrant centers are at </w:t>
            </w:r>
            <w:r>
              <w:rPr>
                <w:rFonts w:ascii="Arial" w:hAnsi="Arial"/>
              </w:rPr>
              <w:t xml:space="preserve">the center coordinates, </w:t>
            </w:r>
            <w:r w:rsidRPr="00714058">
              <w:rPr>
                <w:rFonts w:ascii="Arial" w:hAnsi="Arial"/>
              </w:rPr>
              <w:t>or as close as possible</w:t>
            </w:r>
            <w:r>
              <w:rPr>
                <w:rFonts w:ascii="Arial" w:hAnsi="Arial"/>
              </w:rPr>
              <w:t xml:space="preserve">, considering that </w:t>
            </w:r>
            <w:r w:rsidRPr="00714058">
              <w:rPr>
                <w:rFonts w:ascii="Arial" w:hAnsi="Arial"/>
              </w:rPr>
              <w:t>model and quadrant centers</w:t>
            </w:r>
            <w:r>
              <w:rPr>
                <w:rFonts w:ascii="Arial" w:hAnsi="Arial"/>
              </w:rPr>
              <w:t xml:space="preserve"> may not fall exactly on a node center.</w:t>
            </w:r>
          </w:p>
        </w:tc>
        <w:tc>
          <w:tcPr>
            <w:tcW w:w="1440" w:type="dxa"/>
            <w:vAlign w:val="center"/>
            <w:tcPrChange w:id="119" w:author="Sara Lindberg" w:date="2019-12-16T12:43:00Z">
              <w:tcPr>
                <w:tcW w:w="1440" w:type="dxa"/>
                <w:gridSpan w:val="3"/>
                <w:vAlign w:val="center"/>
              </w:tcPr>
            </w:tcPrChange>
          </w:tcPr>
          <w:p w14:paraId="3A1D43A3" w14:textId="77777777" w:rsidR="004522BF" w:rsidRDefault="004522BF" w:rsidP="004522BF">
            <w:pPr>
              <w:pStyle w:val="H1bodytext"/>
              <w:spacing w:after="0"/>
              <w:ind w:left="0"/>
              <w:jc w:val="center"/>
              <w:rPr>
                <w:rFonts w:ascii="Arial" w:hAnsi="Arial"/>
              </w:rPr>
            </w:pPr>
          </w:p>
        </w:tc>
      </w:tr>
      <w:tr w:rsidR="004522BF" w14:paraId="2F537A3F" w14:textId="77777777" w:rsidTr="00F01FE2">
        <w:trPr>
          <w:trHeight w:val="710"/>
          <w:trPrChange w:id="120" w:author="Sara Lindberg" w:date="2019-12-16T12:44:00Z">
            <w:trPr>
              <w:gridAfter w:val="0"/>
              <w:trHeight w:val="440"/>
            </w:trPr>
          </w:trPrChange>
        </w:trPr>
        <w:tc>
          <w:tcPr>
            <w:tcW w:w="1080" w:type="dxa"/>
            <w:vAlign w:val="center"/>
            <w:tcPrChange w:id="121" w:author="Sara Lindberg" w:date="2019-12-16T12:44:00Z">
              <w:tcPr>
                <w:tcW w:w="1080" w:type="dxa"/>
                <w:vAlign w:val="center"/>
              </w:tcPr>
            </w:tcPrChange>
          </w:tcPr>
          <w:p w14:paraId="6BE6B8D2" w14:textId="4FE98B36" w:rsidR="004522BF" w:rsidRDefault="009A0ECE" w:rsidP="004522BF">
            <w:pPr>
              <w:pStyle w:val="H1bodytext"/>
              <w:spacing w:after="0"/>
              <w:ind w:left="0"/>
              <w:jc w:val="center"/>
              <w:rPr>
                <w:rFonts w:ascii="Arial" w:hAnsi="Arial"/>
              </w:rPr>
            </w:pPr>
            <w:proofErr w:type="spellStart"/>
            <w:ins w:id="122" w:author="Sara Lindberg" w:date="2020-01-20T10:09: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123" w:author="Sara Lindberg" w:date="2020-01-20T10:09:00Z">
              <w:r w:rsidR="004522BF" w:rsidDel="009A0ECE">
                <w:rPr>
                  <w:rFonts w:ascii="Arial" w:hAnsi="Arial"/>
                </w:rPr>
                <w:delText>ATC</w:delText>
              </w:r>
            </w:del>
            <w:r w:rsidR="004522BF">
              <w:rPr>
                <w:rFonts w:ascii="Arial" w:hAnsi="Arial"/>
              </w:rPr>
              <w:t>-4</w:t>
            </w:r>
          </w:p>
        </w:tc>
        <w:tc>
          <w:tcPr>
            <w:tcW w:w="6570" w:type="dxa"/>
            <w:vAlign w:val="center"/>
            <w:tcPrChange w:id="124" w:author="Sara Lindberg" w:date="2019-12-16T12:44:00Z">
              <w:tcPr>
                <w:tcW w:w="6570" w:type="dxa"/>
                <w:gridSpan w:val="4"/>
                <w:vAlign w:val="center"/>
              </w:tcPr>
            </w:tcPrChange>
          </w:tcPr>
          <w:p w14:paraId="0D4D38E4" w14:textId="1AE8CF2B" w:rsidR="004522BF" w:rsidRDefault="004522BF" w:rsidP="00460E5A">
            <w:pPr>
              <w:pStyle w:val="H1bodytext"/>
              <w:spacing w:after="0"/>
              <w:ind w:left="0"/>
              <w:rPr>
                <w:rFonts w:ascii="Arial" w:hAnsi="Arial"/>
              </w:rPr>
            </w:pPr>
            <w:r w:rsidRPr="00272F86">
              <w:rPr>
                <w:rFonts w:ascii="Arial" w:hAnsi="Arial"/>
              </w:rPr>
              <w:t xml:space="preserve">Check that the uppermost reference node at each </w:t>
            </w:r>
            <w:proofErr w:type="spellStart"/>
            <w:proofErr w:type="gramStart"/>
            <w:r w:rsidRPr="00272F86">
              <w:rPr>
                <w:rFonts w:ascii="Arial" w:hAnsi="Arial"/>
              </w:rPr>
              <w:t>i,j</w:t>
            </w:r>
            <w:proofErr w:type="spellEnd"/>
            <w:proofErr w:type="gramEnd"/>
            <w:r w:rsidRPr="00272F86">
              <w:rPr>
                <w:rFonts w:ascii="Arial" w:hAnsi="Arial"/>
              </w:rPr>
              <w:t xml:space="preserve"> location is the top active node for that </w:t>
            </w:r>
            <w:proofErr w:type="spellStart"/>
            <w:r w:rsidRPr="00272F86">
              <w:rPr>
                <w:rFonts w:ascii="Arial" w:hAnsi="Arial"/>
              </w:rPr>
              <w:t>i,j</w:t>
            </w:r>
            <w:proofErr w:type="spellEnd"/>
            <w:r w:rsidRPr="00272F86">
              <w:rPr>
                <w:rFonts w:ascii="Arial" w:hAnsi="Arial"/>
              </w:rPr>
              <w:t xml:space="preserve"> location</w:t>
            </w:r>
            <w:r>
              <w:rPr>
                <w:rFonts w:ascii="Arial" w:hAnsi="Arial"/>
              </w:rPr>
              <w:t>.</w:t>
            </w:r>
          </w:p>
        </w:tc>
        <w:tc>
          <w:tcPr>
            <w:tcW w:w="1440" w:type="dxa"/>
            <w:vAlign w:val="center"/>
            <w:tcPrChange w:id="125" w:author="Sara Lindberg" w:date="2019-12-16T12:44:00Z">
              <w:tcPr>
                <w:tcW w:w="1440" w:type="dxa"/>
                <w:gridSpan w:val="3"/>
                <w:vAlign w:val="center"/>
              </w:tcPr>
            </w:tcPrChange>
          </w:tcPr>
          <w:p w14:paraId="668C4C2E" w14:textId="77777777" w:rsidR="004522BF" w:rsidRDefault="004522BF" w:rsidP="004522BF">
            <w:pPr>
              <w:pStyle w:val="H1bodytext"/>
              <w:spacing w:after="0"/>
              <w:ind w:left="0"/>
              <w:jc w:val="center"/>
              <w:rPr>
                <w:rFonts w:ascii="Arial" w:hAnsi="Arial"/>
              </w:rPr>
            </w:pPr>
          </w:p>
        </w:tc>
      </w:tr>
      <w:tr w:rsidR="007F2136" w14:paraId="571ED872" w14:textId="77777777" w:rsidTr="007F2136">
        <w:trPr>
          <w:trHeight w:val="900"/>
        </w:trPr>
        <w:tc>
          <w:tcPr>
            <w:tcW w:w="1080" w:type="dxa"/>
            <w:vMerge w:val="restart"/>
            <w:vAlign w:val="center"/>
          </w:tcPr>
          <w:p w14:paraId="10B3D3E6" w14:textId="4CD7A716" w:rsidR="007F2136" w:rsidRDefault="009A0ECE" w:rsidP="006D4081">
            <w:pPr>
              <w:pStyle w:val="H1bodytext"/>
              <w:spacing w:after="0"/>
              <w:ind w:left="0"/>
              <w:jc w:val="center"/>
              <w:rPr>
                <w:rFonts w:ascii="Arial" w:hAnsi="Arial"/>
              </w:rPr>
            </w:pPr>
            <w:proofErr w:type="spellStart"/>
            <w:ins w:id="126" w:author="Sara Lindberg" w:date="2020-01-20T10:09:00Z">
              <w:r w:rsidRPr="009A0ECE">
                <w:rPr>
                  <w:rFonts w:ascii="Arial" w:hAnsi="Arial"/>
                </w:rPr>
                <w:t>OC_SS_</w:t>
              </w:r>
              <w:proofErr w:type="gramStart"/>
              <w:r w:rsidRPr="009A0ECE">
                <w:rPr>
                  <w:rFonts w:ascii="Arial" w:hAnsi="Arial"/>
                </w:rPr>
                <w:t>gen</w:t>
              </w:r>
              <w:r>
                <w:rPr>
                  <w:rFonts w:ascii="Arial" w:hAnsi="Arial"/>
                </w:rPr>
                <w:t>.f</w:t>
              </w:r>
              <w:proofErr w:type="spellEnd"/>
              <w:proofErr w:type="gramEnd"/>
              <w:r w:rsidDel="009A0ECE">
                <w:rPr>
                  <w:rFonts w:ascii="Arial" w:hAnsi="Arial"/>
                </w:rPr>
                <w:t xml:space="preserve"> </w:t>
              </w:r>
              <w:r>
                <w:rPr>
                  <w:rFonts w:ascii="Arial" w:hAnsi="Arial"/>
                </w:rPr>
                <w:t>-TC</w:t>
              </w:r>
              <w:r w:rsidDel="009A0ECE">
                <w:rPr>
                  <w:rFonts w:ascii="Arial" w:hAnsi="Arial"/>
                </w:rPr>
                <w:t xml:space="preserve"> </w:t>
              </w:r>
            </w:ins>
            <w:del w:id="127" w:author="Sara Lindberg" w:date="2020-01-20T10:09:00Z">
              <w:r w:rsidR="007F2136" w:rsidDel="009A0ECE">
                <w:rPr>
                  <w:rFonts w:ascii="Arial" w:hAnsi="Arial"/>
                </w:rPr>
                <w:delText>ATC</w:delText>
              </w:r>
            </w:del>
            <w:r w:rsidR="007F2136">
              <w:rPr>
                <w:rFonts w:ascii="Arial" w:hAnsi="Arial"/>
              </w:rPr>
              <w:t>-5</w:t>
            </w:r>
          </w:p>
        </w:tc>
        <w:tc>
          <w:tcPr>
            <w:tcW w:w="6570" w:type="dxa"/>
            <w:vAlign w:val="center"/>
          </w:tcPr>
          <w:p w14:paraId="5DD4E2F6" w14:textId="266AED54" w:rsidR="007F2136" w:rsidRDefault="007F2136" w:rsidP="00460E5A">
            <w:pPr>
              <w:pStyle w:val="H1bodytext"/>
              <w:spacing w:after="0"/>
              <w:ind w:left="0"/>
              <w:rPr>
                <w:rFonts w:ascii="Arial" w:hAnsi="Arial"/>
              </w:rPr>
            </w:pPr>
            <w:r w:rsidRPr="00272F86">
              <w:rPr>
                <w:rFonts w:ascii="Arial" w:hAnsi="Arial"/>
              </w:rPr>
              <w:t>Check that Node 1,1,1 is included</w:t>
            </w:r>
            <w:r>
              <w:rPr>
                <w:rFonts w:ascii="Arial" w:hAnsi="Arial"/>
              </w:rPr>
              <w:t xml:space="preserve"> as a reference node.</w:t>
            </w:r>
          </w:p>
        </w:tc>
        <w:tc>
          <w:tcPr>
            <w:tcW w:w="1440" w:type="dxa"/>
            <w:vAlign w:val="center"/>
          </w:tcPr>
          <w:p w14:paraId="4B13F15A" w14:textId="77777777" w:rsidR="007F2136" w:rsidRDefault="007F2136" w:rsidP="006D4081">
            <w:pPr>
              <w:pStyle w:val="H1bodytext"/>
              <w:spacing w:after="0"/>
              <w:ind w:left="0"/>
              <w:jc w:val="center"/>
              <w:rPr>
                <w:rFonts w:ascii="Arial" w:hAnsi="Arial"/>
              </w:rPr>
            </w:pPr>
          </w:p>
        </w:tc>
      </w:tr>
      <w:tr w:rsidR="007F2136" w14:paraId="10734F90" w14:textId="77777777" w:rsidTr="007F2136">
        <w:trPr>
          <w:trHeight w:val="900"/>
        </w:trPr>
        <w:tc>
          <w:tcPr>
            <w:tcW w:w="1080" w:type="dxa"/>
            <w:vMerge/>
            <w:vAlign w:val="center"/>
          </w:tcPr>
          <w:p w14:paraId="165BCFAA" w14:textId="77777777" w:rsidR="007F2136" w:rsidRDefault="007F2136" w:rsidP="006D4081">
            <w:pPr>
              <w:pStyle w:val="H1bodytext"/>
              <w:spacing w:after="0"/>
              <w:ind w:left="0"/>
              <w:jc w:val="center"/>
              <w:rPr>
                <w:rFonts w:ascii="Arial" w:hAnsi="Arial"/>
              </w:rPr>
            </w:pPr>
          </w:p>
        </w:tc>
        <w:tc>
          <w:tcPr>
            <w:tcW w:w="6570" w:type="dxa"/>
            <w:vAlign w:val="center"/>
          </w:tcPr>
          <w:p w14:paraId="5B3A5C69" w14:textId="33CFAA8C" w:rsidR="007F2136" w:rsidRDefault="007F2136" w:rsidP="00C01CDF">
            <w:pPr>
              <w:pStyle w:val="H1bodytext"/>
              <w:spacing w:after="120"/>
              <w:ind w:left="0"/>
              <w:rPr>
                <w:rFonts w:ascii="Arial" w:hAnsi="Arial"/>
              </w:rPr>
            </w:pPr>
            <w:r w:rsidRPr="00272F86">
              <w:rPr>
                <w:rFonts w:ascii="Arial" w:hAnsi="Arial"/>
              </w:rPr>
              <w:t>Check that the “Number of Reference Nodes” matches the number defined</w:t>
            </w:r>
            <w:r>
              <w:rPr>
                <w:rFonts w:ascii="Arial" w:hAnsi="Arial"/>
              </w:rPr>
              <w:t>.</w:t>
            </w:r>
          </w:p>
        </w:tc>
        <w:tc>
          <w:tcPr>
            <w:tcW w:w="1440" w:type="dxa"/>
            <w:vAlign w:val="center"/>
          </w:tcPr>
          <w:p w14:paraId="68F81610" w14:textId="77777777" w:rsidR="007F2136" w:rsidRDefault="007F2136" w:rsidP="006D4081">
            <w:pPr>
              <w:pStyle w:val="H1bodytext"/>
              <w:spacing w:after="0"/>
              <w:ind w:left="0"/>
              <w:jc w:val="center"/>
              <w:rPr>
                <w:rFonts w:ascii="Arial" w:hAnsi="Arial"/>
              </w:rPr>
            </w:pPr>
          </w:p>
        </w:tc>
      </w:tr>
      <w:tr w:rsidR="007F2136" w14:paraId="3D754273" w14:textId="77777777" w:rsidTr="007F2136">
        <w:trPr>
          <w:trHeight w:val="900"/>
        </w:trPr>
        <w:tc>
          <w:tcPr>
            <w:tcW w:w="1080" w:type="dxa"/>
            <w:vMerge/>
            <w:vAlign w:val="center"/>
          </w:tcPr>
          <w:p w14:paraId="2E5AA58C" w14:textId="77777777" w:rsidR="007F2136" w:rsidRDefault="007F2136" w:rsidP="006D4081">
            <w:pPr>
              <w:pStyle w:val="H1bodytext"/>
              <w:spacing w:after="0"/>
              <w:ind w:left="0"/>
              <w:jc w:val="center"/>
              <w:rPr>
                <w:rFonts w:ascii="Arial" w:hAnsi="Arial"/>
              </w:rPr>
            </w:pPr>
          </w:p>
        </w:tc>
        <w:tc>
          <w:tcPr>
            <w:tcW w:w="6570" w:type="dxa"/>
            <w:vAlign w:val="center"/>
          </w:tcPr>
          <w:p w14:paraId="668DAAF2" w14:textId="32C467D2" w:rsidR="007F2136" w:rsidRDefault="007F2136" w:rsidP="00C01CDF">
            <w:pPr>
              <w:pStyle w:val="H1bodytext"/>
              <w:spacing w:after="120"/>
              <w:ind w:left="0"/>
              <w:rPr>
                <w:rFonts w:ascii="Arial" w:hAnsi="Arial"/>
              </w:rPr>
            </w:pPr>
            <w:r w:rsidRPr="00272F86">
              <w:rPr>
                <w:rFonts w:ascii="Arial" w:hAnsi="Arial"/>
              </w:rPr>
              <w:t>Check that the “Number of Reference Node Variables” matches the number defined</w:t>
            </w:r>
            <w:r>
              <w:rPr>
                <w:rFonts w:ascii="Arial" w:hAnsi="Arial"/>
              </w:rPr>
              <w:t>.</w:t>
            </w:r>
          </w:p>
        </w:tc>
        <w:tc>
          <w:tcPr>
            <w:tcW w:w="1440" w:type="dxa"/>
            <w:vAlign w:val="center"/>
          </w:tcPr>
          <w:p w14:paraId="63E403DE" w14:textId="77777777" w:rsidR="007F2136" w:rsidRDefault="007F2136" w:rsidP="006D4081">
            <w:pPr>
              <w:pStyle w:val="H1bodytext"/>
              <w:spacing w:after="0"/>
              <w:ind w:left="0"/>
              <w:jc w:val="center"/>
              <w:rPr>
                <w:rFonts w:ascii="Arial" w:hAnsi="Arial"/>
              </w:rPr>
            </w:pPr>
          </w:p>
        </w:tc>
      </w:tr>
      <w:tr w:rsidR="007F2136" w14:paraId="7E21A4E9" w14:textId="77777777" w:rsidTr="00F01FE2">
        <w:trPr>
          <w:trHeight w:val="1223"/>
          <w:trPrChange w:id="128" w:author="Sara Lindberg" w:date="2019-12-16T12:44:00Z">
            <w:trPr>
              <w:gridAfter w:val="0"/>
              <w:trHeight w:val="900"/>
            </w:trPr>
          </w:trPrChange>
        </w:trPr>
        <w:tc>
          <w:tcPr>
            <w:tcW w:w="1080" w:type="dxa"/>
            <w:vMerge/>
            <w:vAlign w:val="center"/>
            <w:tcPrChange w:id="129" w:author="Sara Lindberg" w:date="2019-12-16T12:44:00Z">
              <w:tcPr>
                <w:tcW w:w="1080" w:type="dxa"/>
                <w:vMerge/>
                <w:vAlign w:val="center"/>
              </w:tcPr>
            </w:tcPrChange>
          </w:tcPr>
          <w:p w14:paraId="5D468192" w14:textId="77777777" w:rsidR="007F2136" w:rsidRDefault="007F2136" w:rsidP="006D4081">
            <w:pPr>
              <w:pStyle w:val="H1bodytext"/>
              <w:spacing w:after="0"/>
              <w:ind w:left="0"/>
              <w:jc w:val="center"/>
              <w:rPr>
                <w:rFonts w:ascii="Arial" w:hAnsi="Arial"/>
              </w:rPr>
            </w:pPr>
          </w:p>
        </w:tc>
        <w:tc>
          <w:tcPr>
            <w:tcW w:w="6570" w:type="dxa"/>
            <w:vAlign w:val="center"/>
            <w:tcPrChange w:id="130" w:author="Sara Lindberg" w:date="2019-12-16T12:44:00Z">
              <w:tcPr>
                <w:tcW w:w="6570" w:type="dxa"/>
                <w:gridSpan w:val="4"/>
                <w:vAlign w:val="center"/>
              </w:tcPr>
            </w:tcPrChange>
          </w:tcPr>
          <w:p w14:paraId="74E5A4B0" w14:textId="74BDDC96" w:rsidR="007F2136" w:rsidRDefault="007F2136" w:rsidP="00C01CDF">
            <w:pPr>
              <w:pStyle w:val="H1bodytext"/>
              <w:spacing w:after="120"/>
              <w:ind w:left="0"/>
              <w:rPr>
                <w:rFonts w:ascii="Arial" w:hAnsi="Arial"/>
              </w:rPr>
            </w:pPr>
            <w:r w:rsidRPr="00272F86">
              <w:rPr>
                <w:rFonts w:ascii="Arial" w:hAnsi="Arial"/>
              </w:rPr>
              <w:t xml:space="preserve">Check that </w:t>
            </w:r>
            <w:r>
              <w:rPr>
                <w:rFonts w:ascii="Arial" w:hAnsi="Arial"/>
              </w:rPr>
              <w:t>reference nodes are included for the model and quadrant centers for layer 1, the topmost active layer, and every layer number that is a multiple of 20 and less than the topmost active layer.</w:t>
            </w:r>
          </w:p>
        </w:tc>
        <w:tc>
          <w:tcPr>
            <w:tcW w:w="1440" w:type="dxa"/>
            <w:vAlign w:val="center"/>
            <w:tcPrChange w:id="131" w:author="Sara Lindberg" w:date="2019-12-16T12:44:00Z">
              <w:tcPr>
                <w:tcW w:w="1440" w:type="dxa"/>
                <w:gridSpan w:val="3"/>
                <w:vAlign w:val="center"/>
              </w:tcPr>
            </w:tcPrChange>
          </w:tcPr>
          <w:p w14:paraId="28EBEE4C" w14:textId="77777777" w:rsidR="007F2136" w:rsidRDefault="007F2136" w:rsidP="006D4081">
            <w:pPr>
              <w:pStyle w:val="H1bodytext"/>
              <w:spacing w:after="0"/>
              <w:ind w:left="0"/>
              <w:jc w:val="center"/>
              <w:rPr>
                <w:rFonts w:ascii="Arial" w:hAnsi="Arial"/>
              </w:rPr>
            </w:pPr>
          </w:p>
        </w:tc>
      </w:tr>
      <w:tr w:rsidR="007F2136" w14:paraId="130ABEE0" w14:textId="77777777" w:rsidTr="00F01FE2">
        <w:trPr>
          <w:trHeight w:val="1070"/>
          <w:trPrChange w:id="132" w:author="Sara Lindberg" w:date="2019-12-16T12:44:00Z">
            <w:trPr>
              <w:gridAfter w:val="0"/>
              <w:trHeight w:val="900"/>
            </w:trPr>
          </w:trPrChange>
        </w:trPr>
        <w:tc>
          <w:tcPr>
            <w:tcW w:w="1080" w:type="dxa"/>
            <w:vMerge/>
            <w:vAlign w:val="center"/>
            <w:tcPrChange w:id="133" w:author="Sara Lindberg" w:date="2019-12-16T12:44:00Z">
              <w:tcPr>
                <w:tcW w:w="1080" w:type="dxa"/>
                <w:vMerge/>
                <w:vAlign w:val="center"/>
              </w:tcPr>
            </w:tcPrChange>
          </w:tcPr>
          <w:p w14:paraId="6BC06D89" w14:textId="77777777" w:rsidR="007F2136" w:rsidRDefault="007F2136" w:rsidP="006D4081">
            <w:pPr>
              <w:pStyle w:val="H1bodytext"/>
              <w:spacing w:after="0"/>
              <w:ind w:left="0"/>
              <w:jc w:val="center"/>
              <w:rPr>
                <w:rFonts w:ascii="Arial" w:hAnsi="Arial"/>
              </w:rPr>
            </w:pPr>
          </w:p>
        </w:tc>
        <w:tc>
          <w:tcPr>
            <w:tcW w:w="6570" w:type="dxa"/>
            <w:vAlign w:val="center"/>
            <w:tcPrChange w:id="134" w:author="Sara Lindberg" w:date="2019-12-16T12:44:00Z">
              <w:tcPr>
                <w:tcW w:w="6570" w:type="dxa"/>
                <w:gridSpan w:val="4"/>
                <w:vAlign w:val="center"/>
              </w:tcPr>
            </w:tcPrChange>
          </w:tcPr>
          <w:p w14:paraId="50371A61" w14:textId="4376DDB9" w:rsidR="007F2136" w:rsidRDefault="007F2136" w:rsidP="00C01CDF">
            <w:pPr>
              <w:pStyle w:val="H1bodytext"/>
              <w:spacing w:after="120"/>
              <w:ind w:left="0"/>
              <w:rPr>
                <w:rFonts w:ascii="Arial" w:hAnsi="Arial"/>
              </w:rPr>
            </w:pPr>
            <w:r w:rsidRPr="00272F86">
              <w:rPr>
                <w:rFonts w:ascii="Arial" w:hAnsi="Arial"/>
              </w:rPr>
              <w:t xml:space="preserve">Check that the reference node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Change w:id="135" w:author="Sara Lindberg" w:date="2019-12-16T12:44:00Z">
              <w:tcPr>
                <w:tcW w:w="1440" w:type="dxa"/>
                <w:gridSpan w:val="3"/>
                <w:vAlign w:val="center"/>
              </w:tcPr>
            </w:tcPrChange>
          </w:tcPr>
          <w:p w14:paraId="6CFBCD95" w14:textId="77777777" w:rsidR="007F2136" w:rsidRDefault="007F2136" w:rsidP="006D4081">
            <w:pPr>
              <w:pStyle w:val="H1bodytext"/>
              <w:spacing w:after="0"/>
              <w:ind w:left="0"/>
              <w:jc w:val="center"/>
              <w:rPr>
                <w:rFonts w:ascii="Arial" w:hAnsi="Arial"/>
              </w:rPr>
            </w:pPr>
          </w:p>
        </w:tc>
      </w:tr>
      <w:tr w:rsidR="007F2136" w14:paraId="5939665B" w14:textId="77777777" w:rsidTr="007F2136">
        <w:trPr>
          <w:trHeight w:val="900"/>
        </w:trPr>
        <w:tc>
          <w:tcPr>
            <w:tcW w:w="1080" w:type="dxa"/>
            <w:vMerge/>
            <w:vAlign w:val="center"/>
          </w:tcPr>
          <w:p w14:paraId="1E4940AA" w14:textId="77777777" w:rsidR="007F2136" w:rsidRDefault="007F2136" w:rsidP="006D4081">
            <w:pPr>
              <w:pStyle w:val="H1bodytext"/>
              <w:spacing w:after="0"/>
              <w:ind w:left="0"/>
              <w:jc w:val="center"/>
              <w:rPr>
                <w:rFonts w:ascii="Arial" w:hAnsi="Arial"/>
              </w:rPr>
            </w:pPr>
          </w:p>
        </w:tc>
        <w:tc>
          <w:tcPr>
            <w:tcW w:w="6570" w:type="dxa"/>
            <w:vAlign w:val="center"/>
          </w:tcPr>
          <w:p w14:paraId="7B427074" w14:textId="77217024" w:rsidR="007F2136" w:rsidRDefault="007F2136" w:rsidP="00C01CDF">
            <w:pPr>
              <w:pStyle w:val="H1bodytext"/>
              <w:spacing w:after="120"/>
              <w:ind w:left="0"/>
              <w:rPr>
                <w:rFonts w:ascii="Arial" w:hAnsi="Arial"/>
              </w:rPr>
            </w:pPr>
            <w:r w:rsidRPr="00272F86">
              <w:rPr>
                <w:rFonts w:ascii="Arial" w:hAnsi="Arial"/>
              </w:rPr>
              <w:t xml:space="preserve">Check that there is a single plot </w:t>
            </w:r>
            <w:r>
              <w:rPr>
                <w:rFonts w:ascii="Arial" w:hAnsi="Arial"/>
              </w:rPr>
              <w:t xml:space="preserve">file </w:t>
            </w:r>
            <w:r w:rsidRPr="00272F86">
              <w:rPr>
                <w:rFonts w:ascii="Arial" w:hAnsi="Arial"/>
              </w:rPr>
              <w:t>year at 10,000 years</w:t>
            </w:r>
            <w:r>
              <w:rPr>
                <w:rFonts w:ascii="Arial" w:hAnsi="Arial"/>
              </w:rPr>
              <w:t>.</w:t>
            </w:r>
          </w:p>
        </w:tc>
        <w:tc>
          <w:tcPr>
            <w:tcW w:w="1440" w:type="dxa"/>
            <w:vAlign w:val="center"/>
          </w:tcPr>
          <w:p w14:paraId="3EE102E8" w14:textId="77777777" w:rsidR="007F2136" w:rsidRDefault="007F2136" w:rsidP="006D4081">
            <w:pPr>
              <w:pStyle w:val="H1bodytext"/>
              <w:spacing w:after="0"/>
              <w:ind w:left="0"/>
              <w:jc w:val="center"/>
              <w:rPr>
                <w:rFonts w:ascii="Arial" w:hAnsi="Arial"/>
              </w:rPr>
            </w:pPr>
          </w:p>
        </w:tc>
      </w:tr>
      <w:tr w:rsidR="007F2136" w14:paraId="71599143" w14:textId="77777777" w:rsidTr="007F2136">
        <w:trPr>
          <w:trHeight w:val="900"/>
        </w:trPr>
        <w:tc>
          <w:tcPr>
            <w:tcW w:w="1080" w:type="dxa"/>
            <w:vMerge/>
            <w:vAlign w:val="center"/>
          </w:tcPr>
          <w:p w14:paraId="0A18965E" w14:textId="77777777" w:rsidR="007F2136" w:rsidRDefault="007F2136" w:rsidP="006D4081">
            <w:pPr>
              <w:pStyle w:val="H1bodytext"/>
              <w:spacing w:after="0"/>
              <w:ind w:left="0"/>
              <w:jc w:val="center"/>
              <w:rPr>
                <w:rFonts w:ascii="Arial" w:hAnsi="Arial"/>
              </w:rPr>
            </w:pPr>
          </w:p>
        </w:tc>
        <w:tc>
          <w:tcPr>
            <w:tcW w:w="6570" w:type="dxa"/>
            <w:vAlign w:val="center"/>
          </w:tcPr>
          <w:p w14:paraId="6C4D3770" w14:textId="2C5C9734" w:rsidR="007F2136" w:rsidRDefault="007F2136" w:rsidP="00C01CDF">
            <w:pPr>
              <w:pStyle w:val="H1bodytext"/>
              <w:spacing w:after="120"/>
              <w:ind w:left="0"/>
              <w:rPr>
                <w:rFonts w:ascii="Arial" w:hAnsi="Arial"/>
              </w:rPr>
            </w:pPr>
            <w:r w:rsidRPr="00272F86">
              <w:rPr>
                <w:rFonts w:ascii="Arial" w:hAnsi="Arial"/>
              </w:rPr>
              <w:t>Check that the “Number of Plot File Variables” matches the number defined</w:t>
            </w:r>
            <w:r>
              <w:rPr>
                <w:rFonts w:ascii="Arial" w:hAnsi="Arial"/>
              </w:rPr>
              <w:t>.</w:t>
            </w:r>
          </w:p>
        </w:tc>
        <w:tc>
          <w:tcPr>
            <w:tcW w:w="1440" w:type="dxa"/>
            <w:vAlign w:val="center"/>
          </w:tcPr>
          <w:p w14:paraId="6954B2BB" w14:textId="77777777" w:rsidR="007F2136" w:rsidRDefault="007F2136" w:rsidP="006D4081">
            <w:pPr>
              <w:pStyle w:val="H1bodytext"/>
              <w:spacing w:after="0"/>
              <w:ind w:left="0"/>
              <w:jc w:val="center"/>
              <w:rPr>
                <w:rFonts w:ascii="Arial" w:hAnsi="Arial"/>
              </w:rPr>
            </w:pPr>
          </w:p>
        </w:tc>
      </w:tr>
      <w:tr w:rsidR="007F2136" w14:paraId="4FFD6807" w14:textId="77777777" w:rsidTr="007F2136">
        <w:trPr>
          <w:trHeight w:val="900"/>
        </w:trPr>
        <w:tc>
          <w:tcPr>
            <w:tcW w:w="1080" w:type="dxa"/>
            <w:vMerge/>
            <w:vAlign w:val="center"/>
          </w:tcPr>
          <w:p w14:paraId="1426B5AC" w14:textId="77777777" w:rsidR="007F2136" w:rsidRDefault="007F2136" w:rsidP="006D4081">
            <w:pPr>
              <w:pStyle w:val="H1bodytext"/>
              <w:spacing w:after="0"/>
              <w:ind w:left="0"/>
              <w:jc w:val="center"/>
              <w:rPr>
                <w:rFonts w:ascii="Arial" w:hAnsi="Arial"/>
              </w:rPr>
            </w:pPr>
          </w:p>
        </w:tc>
        <w:tc>
          <w:tcPr>
            <w:tcW w:w="6570" w:type="dxa"/>
            <w:vAlign w:val="center"/>
          </w:tcPr>
          <w:p w14:paraId="2C14448D" w14:textId="1C651B29" w:rsidR="007F2136" w:rsidRDefault="007F2136" w:rsidP="006D4081">
            <w:pPr>
              <w:pStyle w:val="H1bodytext"/>
              <w:spacing w:after="120"/>
              <w:ind w:left="0"/>
              <w:rPr>
                <w:rFonts w:ascii="Arial" w:hAnsi="Arial"/>
              </w:rPr>
            </w:pPr>
            <w:r w:rsidRPr="00272F86">
              <w:rPr>
                <w:rFonts w:ascii="Arial" w:hAnsi="Arial"/>
              </w:rPr>
              <w:t xml:space="preserve">Check that the plot file variables are the expected parameters (See list in CACIE Tool #05 </w:t>
            </w:r>
            <w:r w:rsidR="00A01C28" w:rsidRPr="00A01C28">
              <w:rPr>
                <w:rFonts w:ascii="Arial" w:hAnsi="Arial"/>
              </w:rPr>
              <w:t>– Steady-State Output Card Generator Tool</w:t>
            </w:r>
            <w:r w:rsidRPr="00272F86">
              <w:rPr>
                <w:rFonts w:ascii="Arial" w:hAnsi="Arial"/>
              </w:rPr>
              <w:t>, Description and Purpose)</w:t>
            </w:r>
            <w:r>
              <w:rPr>
                <w:rFonts w:ascii="Arial" w:hAnsi="Arial"/>
              </w:rPr>
              <w:t>.</w:t>
            </w:r>
          </w:p>
        </w:tc>
        <w:tc>
          <w:tcPr>
            <w:tcW w:w="1440" w:type="dxa"/>
            <w:vAlign w:val="center"/>
          </w:tcPr>
          <w:p w14:paraId="2096B07D" w14:textId="77777777" w:rsidR="007F2136" w:rsidRDefault="007F2136" w:rsidP="006D4081">
            <w:pPr>
              <w:pStyle w:val="H1bodytext"/>
              <w:spacing w:after="0"/>
              <w:ind w:left="0"/>
              <w:jc w:val="center"/>
              <w:rPr>
                <w:rFonts w:ascii="Arial" w:hAnsi="Arial"/>
              </w:rPr>
            </w:pPr>
          </w:p>
        </w:tc>
      </w:tr>
    </w:tbl>
    <w:p w14:paraId="0A5EF41D" w14:textId="77777777" w:rsidR="00BE458D" w:rsidRPr="00F279D9" w:rsidRDefault="00BE458D" w:rsidP="00232046">
      <w:pPr>
        <w:pStyle w:val="H1bodytext"/>
        <w:spacing w:after="120"/>
        <w:rPr>
          <w:rFonts w:ascii="Arial" w:hAnsi="Arial"/>
          <w:highlight w:val="yellow"/>
        </w:rPr>
      </w:pPr>
    </w:p>
    <w:p w14:paraId="016D6C38"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Acceptance Test Report</w:t>
      </w:r>
    </w:p>
    <w:p w14:paraId="5DDD45F5" w14:textId="77777777" w:rsidR="00232046" w:rsidRPr="00F279D9" w:rsidRDefault="00232046" w:rsidP="00232046">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0CD1A8E4" w14:textId="77777777" w:rsidR="00232046" w:rsidRPr="00E9368E" w:rsidRDefault="00232046" w:rsidP="00232046">
      <w:pPr>
        <w:pStyle w:val="H1bodytext"/>
        <w:numPr>
          <w:ilvl w:val="0"/>
          <w:numId w:val="1"/>
        </w:numPr>
        <w:spacing w:after="120"/>
        <w:rPr>
          <w:rFonts w:ascii="Arial" w:hAnsi="Arial"/>
          <w:b/>
        </w:rPr>
      </w:pPr>
      <w:r w:rsidRPr="00E9368E">
        <w:rPr>
          <w:rFonts w:ascii="Arial" w:hAnsi="Arial"/>
          <w:b/>
        </w:rPr>
        <w:t>User Guide</w:t>
      </w:r>
    </w:p>
    <w:p w14:paraId="6248EC72" w14:textId="29995632" w:rsidR="00232046" w:rsidRDefault="00232046" w:rsidP="00232046">
      <w:pPr>
        <w:pStyle w:val="H1bodytext"/>
        <w:spacing w:after="120"/>
        <w:rPr>
          <w:ins w:id="136" w:author="Dennis Fryar" w:date="2019-11-21T09:17:00Z"/>
          <w:rFonts w:ascii="Arial" w:hAnsi="Arial"/>
          <w:highlight w:val="yellow"/>
        </w:rPr>
      </w:pPr>
      <w:r w:rsidRPr="00F279D9">
        <w:rPr>
          <w:rFonts w:ascii="Arial" w:hAnsi="Arial"/>
          <w:highlight w:val="yellow"/>
        </w:rPr>
        <w:t>A guide for using the tool will be documented in this section</w:t>
      </w:r>
      <w:commentRangeStart w:id="137"/>
      <w:r w:rsidRPr="00F279D9">
        <w:rPr>
          <w:rFonts w:ascii="Arial" w:hAnsi="Arial"/>
          <w:highlight w:val="yellow"/>
        </w:rPr>
        <w:t>.</w:t>
      </w:r>
      <w:r w:rsidR="00D1227E">
        <w:rPr>
          <w:rFonts w:ascii="Arial" w:hAnsi="Arial"/>
          <w:highlight w:val="yellow"/>
        </w:rPr>
        <w:t xml:space="preserve">   </w:t>
      </w:r>
      <w:commentRangeEnd w:id="137"/>
      <w:r w:rsidR="00D1227E">
        <w:rPr>
          <w:rStyle w:val="CommentReference"/>
        </w:rPr>
        <w:commentReference w:id="137"/>
      </w:r>
    </w:p>
    <w:p w14:paraId="42EFE808" w14:textId="77777777" w:rsidR="003E3D35" w:rsidRDefault="003E3D35" w:rsidP="00232046">
      <w:pPr>
        <w:pStyle w:val="H1bodytext"/>
        <w:spacing w:after="120"/>
        <w:rPr>
          <w:rFonts w:ascii="Arial" w:hAnsi="Arial"/>
        </w:rPr>
      </w:pPr>
      <w:commentRangeStart w:id="138"/>
      <w:r w:rsidRPr="00460E5A">
        <w:rPr>
          <w:rFonts w:ascii="Arial" w:hAnsi="Arial"/>
        </w:rPr>
        <w:t>T</w:t>
      </w:r>
      <w:r>
        <w:rPr>
          <w:rFonts w:ascii="Arial" w:hAnsi="Arial"/>
        </w:rPr>
        <w:t>o run this code:</w:t>
      </w:r>
    </w:p>
    <w:p w14:paraId="7A8C81C5" w14:textId="2AF9A007" w:rsidR="003E3D35" w:rsidRDefault="003E3D35" w:rsidP="003E3D35">
      <w:pPr>
        <w:pStyle w:val="H1bodytext"/>
        <w:numPr>
          <w:ilvl w:val="0"/>
          <w:numId w:val="5"/>
        </w:numPr>
        <w:spacing w:after="120"/>
        <w:rPr>
          <w:rFonts w:ascii="Arial" w:hAnsi="Arial"/>
        </w:rPr>
      </w:pPr>
      <w:r>
        <w:rPr>
          <w:rFonts w:ascii="Arial" w:hAnsi="Arial"/>
        </w:rPr>
        <w:t xml:space="preserve">Copy the shell script </w:t>
      </w:r>
      <w:r w:rsidRPr="003E3D35">
        <w:rPr>
          <w:rFonts w:ascii="Arial" w:hAnsi="Arial"/>
        </w:rPr>
        <w:t>runSS_OC.sh</w:t>
      </w:r>
      <w:r>
        <w:rPr>
          <w:rFonts w:ascii="Arial" w:hAnsi="Arial"/>
        </w:rPr>
        <w:t xml:space="preserve"> from the </w:t>
      </w:r>
      <w:proofErr w:type="gramStart"/>
      <w:r>
        <w:rPr>
          <w:rFonts w:ascii="Arial" w:hAnsi="Arial"/>
        </w:rPr>
        <w:t>shells</w:t>
      </w:r>
      <w:proofErr w:type="gramEnd"/>
      <w:r>
        <w:rPr>
          <w:rFonts w:ascii="Arial" w:hAnsi="Arial"/>
        </w:rPr>
        <w:t xml:space="preserve"> directory to the ss sub</w:t>
      </w:r>
      <w:r>
        <w:rPr>
          <w:rFonts w:ascii="Arial" w:hAnsi="Arial"/>
        </w:rPr>
        <w:noBreakHyphen/>
        <w:t>directory for the model being processed.  The ss sub</w:t>
      </w:r>
      <w:r>
        <w:rPr>
          <w:rFonts w:ascii="Arial" w:hAnsi="Arial"/>
        </w:rPr>
        <w:noBreakHyphen/>
        <w:t xml:space="preserve">directory must contain </w:t>
      </w:r>
      <w:proofErr w:type="spellStart"/>
      <w:r w:rsidRPr="003E3D35">
        <w:rPr>
          <w:rFonts w:ascii="Arial" w:hAnsi="Arial"/>
        </w:rPr>
        <w:t>input.top</w:t>
      </w:r>
      <w:proofErr w:type="spellEnd"/>
      <w:r w:rsidRPr="003E3D35">
        <w:rPr>
          <w:rFonts w:ascii="Arial" w:hAnsi="Arial"/>
        </w:rPr>
        <w:t xml:space="preserve">, </w:t>
      </w:r>
      <w:proofErr w:type="spellStart"/>
      <w:r w:rsidRPr="003E3D35">
        <w:rPr>
          <w:rFonts w:ascii="Arial" w:hAnsi="Arial"/>
        </w:rPr>
        <w:t>input.sij</w:t>
      </w:r>
      <w:proofErr w:type="spellEnd"/>
      <w:r w:rsidRPr="003E3D35">
        <w:rPr>
          <w:rFonts w:ascii="Arial" w:hAnsi="Arial"/>
        </w:rPr>
        <w:t xml:space="preserve"> and </w:t>
      </w:r>
      <w:proofErr w:type="spellStart"/>
      <w:r w:rsidRPr="003E3D35">
        <w:rPr>
          <w:rFonts w:ascii="Arial" w:hAnsi="Arial"/>
        </w:rPr>
        <w:t>input.nij</w:t>
      </w:r>
      <w:proofErr w:type="spellEnd"/>
      <w:r>
        <w:rPr>
          <w:rFonts w:ascii="Arial" w:hAnsi="Arial"/>
        </w:rPr>
        <w:t>.</w:t>
      </w:r>
    </w:p>
    <w:p w14:paraId="3ED96C72" w14:textId="24C40B2B" w:rsidR="003E3D35" w:rsidRDefault="003E3D35" w:rsidP="003E3D35">
      <w:pPr>
        <w:pStyle w:val="H1bodytext"/>
        <w:numPr>
          <w:ilvl w:val="0"/>
          <w:numId w:val="5"/>
        </w:numPr>
        <w:spacing w:after="120"/>
        <w:rPr>
          <w:rFonts w:ascii="Arial" w:hAnsi="Arial"/>
        </w:rPr>
      </w:pPr>
      <w:r>
        <w:rPr>
          <w:rFonts w:ascii="Arial" w:hAnsi="Arial"/>
        </w:rPr>
        <w:t>Run the script using “./</w:t>
      </w:r>
      <w:r w:rsidRPr="003E3D35">
        <w:rPr>
          <w:rFonts w:ascii="Arial" w:hAnsi="Arial"/>
        </w:rPr>
        <w:t xml:space="preserve">runSS_OC.sh </w:t>
      </w:r>
      <w:proofErr w:type="spellStart"/>
      <w:r w:rsidRPr="003E3D35">
        <w:rPr>
          <w:rFonts w:ascii="Arial" w:hAnsi="Arial"/>
        </w:rPr>
        <w:t>ModelName</w:t>
      </w:r>
      <w:proofErr w:type="spellEnd"/>
      <w:r>
        <w:rPr>
          <w:rFonts w:ascii="Arial" w:hAnsi="Arial"/>
        </w:rPr>
        <w:t xml:space="preserve">”, where </w:t>
      </w:r>
      <w:r w:rsidR="004522BF">
        <w:rPr>
          <w:rFonts w:ascii="Arial" w:hAnsi="Arial"/>
        </w:rPr>
        <w:t xml:space="preserve">the command line argument </w:t>
      </w:r>
      <w:proofErr w:type="spellStart"/>
      <w:r w:rsidRPr="003E3D35">
        <w:rPr>
          <w:rFonts w:ascii="Arial" w:hAnsi="Arial"/>
        </w:rPr>
        <w:t>ModelName</w:t>
      </w:r>
      <w:proofErr w:type="spellEnd"/>
      <w:r>
        <w:rPr>
          <w:rFonts w:ascii="Arial" w:hAnsi="Arial"/>
        </w:rPr>
        <w:t xml:space="preserve"> is the name of the model being processed.</w:t>
      </w:r>
    </w:p>
    <w:p w14:paraId="007D7328" w14:textId="07940F2B" w:rsidR="003E3D35" w:rsidRDefault="003E3D35" w:rsidP="00460E5A">
      <w:pPr>
        <w:pStyle w:val="H1bodytext"/>
        <w:numPr>
          <w:ilvl w:val="0"/>
          <w:numId w:val="5"/>
        </w:numPr>
        <w:spacing w:after="120"/>
        <w:rPr>
          <w:rFonts w:ascii="Arial" w:hAnsi="Arial"/>
        </w:rPr>
      </w:pPr>
      <w:r>
        <w:rPr>
          <w:rFonts w:ascii="Arial" w:hAnsi="Arial"/>
        </w:rPr>
        <w:t>Check that the file “</w:t>
      </w:r>
      <w:r w:rsidRPr="003E3D35">
        <w:rPr>
          <w:rFonts w:ascii="Arial" w:hAnsi="Arial"/>
        </w:rPr>
        <w:t>SS_Output_Control.dat</w:t>
      </w:r>
      <w:r>
        <w:rPr>
          <w:rFonts w:ascii="Arial" w:hAnsi="Arial"/>
        </w:rPr>
        <w:t>” was created in the ss sub</w:t>
      </w:r>
      <w:r>
        <w:rPr>
          <w:rFonts w:ascii="Arial" w:hAnsi="Arial"/>
        </w:rPr>
        <w:noBreakHyphen/>
        <w:t>directory.</w:t>
      </w:r>
    </w:p>
    <w:p w14:paraId="17EAA09E" w14:textId="77777777" w:rsidR="004522BF" w:rsidRDefault="004522BF" w:rsidP="00232046">
      <w:pPr>
        <w:pStyle w:val="H1bodytext"/>
        <w:spacing w:after="120"/>
        <w:rPr>
          <w:rFonts w:ascii="Arial" w:hAnsi="Arial"/>
        </w:rPr>
      </w:pPr>
    </w:p>
    <w:p w14:paraId="28310141" w14:textId="0FED267F" w:rsidR="003E3D35" w:rsidRPr="00460E5A" w:rsidRDefault="003E3D35" w:rsidP="00232046">
      <w:pPr>
        <w:pStyle w:val="H1bodytext"/>
        <w:spacing w:after="120"/>
        <w:rPr>
          <w:rFonts w:ascii="Arial" w:hAnsi="Arial" w:cs="Arial"/>
        </w:rPr>
      </w:pPr>
      <w:r>
        <w:rPr>
          <w:rFonts w:ascii="Arial" w:hAnsi="Arial"/>
        </w:rPr>
        <w:t xml:space="preserve">See the </w:t>
      </w:r>
      <w:r w:rsidRPr="003E3D35">
        <w:rPr>
          <w:rFonts w:ascii="Arial" w:hAnsi="Arial"/>
        </w:rPr>
        <w:t>CA/CIE Model Cookbook</w:t>
      </w:r>
      <w:r>
        <w:rPr>
          <w:rFonts w:ascii="Arial" w:hAnsi="Arial"/>
        </w:rPr>
        <w:t xml:space="preserve"> for more detailed instructions.</w:t>
      </w:r>
    </w:p>
    <w:commentRangeEnd w:id="138"/>
    <w:p w14:paraId="22A3C568" w14:textId="77777777" w:rsidR="00232046" w:rsidRDefault="00460E5A" w:rsidP="00232046">
      <w:r>
        <w:rPr>
          <w:rStyle w:val="CommentReference"/>
        </w:rPr>
        <w:commentReference w:id="138"/>
      </w:r>
    </w:p>
    <w:p w14:paraId="2FA4743C" w14:textId="77777777" w:rsidR="00A10C66" w:rsidRDefault="00A10C66"/>
    <w:sectPr w:rsidR="00A10C66" w:rsidSect="00244971">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Sara Lindberg" w:date="2019-11-25T15:29:00Z" w:initials="SL">
    <w:p w14:paraId="1885859D" w14:textId="7E66B1B3" w:rsidR="00460E5A" w:rsidRDefault="00460E5A">
      <w:pPr>
        <w:pStyle w:val="CommentText"/>
      </w:pPr>
      <w:r>
        <w:rPr>
          <w:rStyle w:val="CommentReference"/>
        </w:rPr>
        <w:annotationRef/>
      </w:r>
      <w:r>
        <w:t>Tool runner shell?</w:t>
      </w:r>
    </w:p>
  </w:comment>
  <w:comment w:id="137" w:author="Sara Lindberg" w:date="2019-06-03T09:34:00Z" w:initials="SL">
    <w:p w14:paraId="72D8CD05" w14:textId="3932E60D" w:rsidR="00D1227E" w:rsidRDefault="00D1227E" w:rsidP="00D1227E">
      <w:pPr>
        <w:pStyle w:val="Heading1"/>
        <w:numPr>
          <w:ilvl w:val="0"/>
          <w:numId w:val="0"/>
        </w:numPr>
        <w:rPr>
          <w:color w:val="auto"/>
        </w:rPr>
      </w:pPr>
      <w:r>
        <w:rPr>
          <w:rStyle w:val="CommentReference"/>
        </w:rPr>
        <w:annotationRef/>
      </w:r>
      <w:r>
        <w:rPr>
          <w:color w:val="auto"/>
        </w:rPr>
        <w:t>From cookbook saved 05.31.2019:</w:t>
      </w:r>
    </w:p>
    <w:p w14:paraId="29071C04" w14:textId="77777777" w:rsidR="00D1227E" w:rsidRDefault="00D1227E" w:rsidP="00D1227E">
      <w:pPr>
        <w:pStyle w:val="Heading1"/>
        <w:numPr>
          <w:ilvl w:val="0"/>
          <w:numId w:val="0"/>
        </w:numPr>
        <w:rPr>
          <w:color w:val="auto"/>
        </w:rPr>
      </w:pPr>
    </w:p>
    <w:p w14:paraId="42D42A11" w14:textId="023E3F18" w:rsidR="00D1227E" w:rsidRPr="00140C0A" w:rsidRDefault="00D1227E" w:rsidP="00D1227E">
      <w:pPr>
        <w:pStyle w:val="Heading1"/>
        <w:numPr>
          <w:ilvl w:val="0"/>
          <w:numId w:val="0"/>
        </w:numPr>
        <w:rPr>
          <w:color w:val="auto"/>
        </w:rPr>
      </w:pPr>
      <w:r w:rsidRPr="00140C0A">
        <w:rPr>
          <w:color w:val="auto"/>
        </w:rPr>
        <w:t>Steady-State Output Card Creation</w:t>
      </w:r>
    </w:p>
    <w:p w14:paraId="605EB161" w14:textId="77777777" w:rsidR="00D1227E" w:rsidRPr="00140C0A" w:rsidRDefault="00D1227E" w:rsidP="00D1227E">
      <w:pPr>
        <w:pStyle w:val="ListParagraph"/>
        <w:numPr>
          <w:ilvl w:val="0"/>
          <w:numId w:val="3"/>
        </w:numPr>
      </w:pPr>
      <w:r w:rsidRPr="00140C0A">
        <w:t xml:space="preserve">Copy </w:t>
      </w:r>
      <w:r w:rsidRPr="00D1227E">
        <w:rPr>
          <w:rFonts w:ascii="Lucida Console" w:hAnsi="Lucida Console"/>
        </w:rPr>
        <w:t>CAVE/</w:t>
      </w:r>
      <w:r w:rsidRPr="00140C0A">
        <w:rPr>
          <w:rFonts w:ascii="Lucida Console" w:hAnsi="Lucida Console"/>
        </w:rPr>
        <w:t>v3-7</w:t>
      </w:r>
      <w:r w:rsidRPr="00D1227E">
        <w:rPr>
          <w:rFonts w:ascii="Lucida Console" w:hAnsi="Lucida Console"/>
        </w:rPr>
        <w:t>/shells/</w:t>
      </w:r>
      <w:r w:rsidRPr="00D1227E">
        <w:rPr>
          <w:b/>
          <w:i/>
        </w:rPr>
        <w:t>runSS_OC.sh</w:t>
      </w:r>
      <w:r w:rsidRPr="00140C0A">
        <w:t xml:space="preserve"> to your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 xml:space="preserve">directory.  The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 xml:space="preserve">directory must contain </w:t>
      </w:r>
      <w:r w:rsidRPr="00D1227E">
        <w:rPr>
          <w:b/>
          <w:i/>
        </w:rPr>
        <w:t>input.top, input.sij</w:t>
      </w:r>
      <w:r w:rsidRPr="00140C0A">
        <w:t xml:space="preserve"> and </w:t>
      </w:r>
      <w:r w:rsidRPr="00D1227E">
        <w:rPr>
          <w:b/>
          <w:i/>
        </w:rPr>
        <w:t>input.nij</w:t>
      </w:r>
      <w:r w:rsidRPr="00140C0A">
        <w:t>.</w:t>
      </w:r>
    </w:p>
    <w:p w14:paraId="2BC7C2F6" w14:textId="37E57F9E" w:rsidR="00D1227E" w:rsidRPr="00140C0A" w:rsidRDefault="00D1227E" w:rsidP="00D1227E">
      <w:pPr>
        <w:pStyle w:val="ListParagraph"/>
        <w:numPr>
          <w:ilvl w:val="0"/>
          <w:numId w:val="3"/>
        </w:numPr>
      </w:pPr>
      <w:r w:rsidRPr="00140C0A">
        <w:t xml:space="preserve">Run </w:t>
      </w:r>
      <w:r w:rsidRPr="00D1227E">
        <w:rPr>
          <w:b/>
          <w:i/>
        </w:rPr>
        <w:t xml:space="preserve">runSS_OC.sh </w:t>
      </w:r>
      <w:r w:rsidRPr="00D1227E">
        <w:rPr>
          <w:b/>
        </w:rPr>
        <w:t>ModelName</w:t>
      </w:r>
      <w:r w:rsidRPr="00140C0A">
        <w:t xml:space="preserve">.  This creates </w:t>
      </w:r>
      <w:r w:rsidRPr="00D1227E">
        <w:rPr>
          <w:b/>
          <w:i/>
        </w:rPr>
        <w:t>SS_Output_Control.dat</w:t>
      </w:r>
      <w:r w:rsidRPr="00140C0A">
        <w:t xml:space="preserve"> in your </w:t>
      </w:r>
      <w:r w:rsidRPr="00D1227E">
        <w:rPr>
          <w:rFonts w:ascii="Lucida Console" w:hAnsi="Lucida Console"/>
        </w:rPr>
        <w:t>CAVE/</w:t>
      </w:r>
      <w:r w:rsidRPr="00140C0A">
        <w:rPr>
          <w:rFonts w:ascii="Lucida Console" w:hAnsi="Lucida Console"/>
        </w:rPr>
        <w:t>v3-7</w:t>
      </w:r>
      <w:r w:rsidRPr="00D1227E">
        <w:rPr>
          <w:rFonts w:ascii="Lucida Console" w:hAnsi="Lucida Console"/>
        </w:rPr>
        <w:t>/ModelName/ss</w:t>
      </w:r>
      <w:r w:rsidRPr="00D1227E">
        <w:t xml:space="preserve"> </w:t>
      </w:r>
      <w:r w:rsidRPr="00140C0A">
        <w:t>directory.</w:t>
      </w:r>
    </w:p>
    <w:p w14:paraId="1B929CDE" w14:textId="6298BD26" w:rsidR="00D1227E" w:rsidRDefault="00D1227E">
      <w:pPr>
        <w:pStyle w:val="CommentText"/>
      </w:pPr>
    </w:p>
  </w:comment>
  <w:comment w:id="138" w:author="Sara Lindberg" w:date="2019-11-25T15:32:00Z" w:initials="SL">
    <w:p w14:paraId="6DCFBFB8" w14:textId="4842CD4A" w:rsidR="00460E5A" w:rsidRDefault="00460E5A">
      <w:pPr>
        <w:pStyle w:val="CommentText"/>
      </w:pPr>
      <w:r>
        <w:rPr>
          <w:rStyle w:val="CommentReference"/>
        </w:rPr>
        <w:annotationRef/>
      </w:r>
      <w:r>
        <w:t>Toolrunner shell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5859D" w15:done="0"/>
  <w15:commentEx w15:paraId="1B929CDE" w15:done="0"/>
  <w15:commentEx w15:paraId="6DCFBF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5859D" w16cid:durableId="218671BE"/>
  <w16cid:commentId w16cid:paraId="1B929CDE" w16cid:durableId="209F6843"/>
  <w16cid:commentId w16cid:paraId="6DCFBFB8" w16cid:durableId="218672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E816F" w14:textId="77777777" w:rsidR="003A2BD8" w:rsidRDefault="001C5ECA">
      <w:r>
        <w:separator/>
      </w:r>
    </w:p>
  </w:endnote>
  <w:endnote w:type="continuationSeparator" w:id="0">
    <w:p w14:paraId="4DFB0141" w14:textId="77777777" w:rsidR="003A2BD8" w:rsidRDefault="001C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27FB" w14:textId="77777777" w:rsidR="005158CE" w:rsidRPr="00F91BB5" w:rsidRDefault="00C61D3D" w:rsidP="00BF1E6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9E57" w14:textId="77777777" w:rsidR="003A2BD8" w:rsidRDefault="001C5ECA">
      <w:r>
        <w:separator/>
      </w:r>
    </w:p>
  </w:footnote>
  <w:footnote w:type="continuationSeparator" w:id="0">
    <w:p w14:paraId="35269965" w14:textId="77777777" w:rsidR="003A2BD8" w:rsidRDefault="001C5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8E126" w14:textId="77777777" w:rsidR="005158CE" w:rsidRDefault="00C61D3D" w:rsidP="00BF1E6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3E425BC0" w14:textId="77777777" w:rsidR="005158CE" w:rsidRPr="00695DB6" w:rsidRDefault="00C61D3D" w:rsidP="00BF1E6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12C6B2CA" w14:textId="77777777" w:rsidR="005158CE" w:rsidRPr="00F00772" w:rsidRDefault="004D6C67" w:rsidP="00136C90">
    <w:pPr>
      <w:pStyle w:val="Spacer"/>
      <w:rPr>
        <w:rFonts w:ascii="Arial" w:hAnsi="Arial"/>
        <w:sz w:val="2"/>
      </w:rPr>
    </w:pPr>
  </w:p>
  <w:p w14:paraId="6BC5A148" w14:textId="77777777" w:rsidR="005158CE" w:rsidRPr="00F00772" w:rsidRDefault="004D6C67">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98772" w14:textId="77777777" w:rsidR="005158CE" w:rsidRDefault="00C61D3D" w:rsidP="00554509">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675E1DD8" w14:textId="77777777" w:rsidR="005158CE" w:rsidRPr="00105BF0" w:rsidRDefault="00C61D3D" w:rsidP="0055450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D73"/>
    <w:multiLevelType w:val="hybridMultilevel"/>
    <w:tmpl w:val="B8505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97628"/>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86D0A"/>
    <w:multiLevelType w:val="hybridMultilevel"/>
    <w:tmpl w:val="1E70FC60"/>
    <w:lvl w:ilvl="0" w:tplc="E11C8F9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Dennis Fryar">
    <w15:presenceInfo w15:providerId="AD" w15:userId="S::DFryar@intera.com::4ff80861-9e70-4880-bd93-92d0b64a2a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0F"/>
    <w:rsid w:val="00056C5E"/>
    <w:rsid w:val="000B0A0F"/>
    <w:rsid w:val="001B5758"/>
    <w:rsid w:val="001C2E8A"/>
    <w:rsid w:val="001C5ECA"/>
    <w:rsid w:val="001D7CAE"/>
    <w:rsid w:val="001F537F"/>
    <w:rsid w:val="00232046"/>
    <w:rsid w:val="00272F86"/>
    <w:rsid w:val="003116FA"/>
    <w:rsid w:val="003A2BD8"/>
    <w:rsid w:val="003E3D35"/>
    <w:rsid w:val="004522BF"/>
    <w:rsid w:val="00460E5A"/>
    <w:rsid w:val="00461B58"/>
    <w:rsid w:val="004975D9"/>
    <w:rsid w:val="004A568C"/>
    <w:rsid w:val="004C003C"/>
    <w:rsid w:val="004D6C67"/>
    <w:rsid w:val="00563DD5"/>
    <w:rsid w:val="005D0806"/>
    <w:rsid w:val="00646678"/>
    <w:rsid w:val="006D2A72"/>
    <w:rsid w:val="006D4081"/>
    <w:rsid w:val="00714058"/>
    <w:rsid w:val="00782D20"/>
    <w:rsid w:val="00783C77"/>
    <w:rsid w:val="007F2136"/>
    <w:rsid w:val="00890EA5"/>
    <w:rsid w:val="00956D46"/>
    <w:rsid w:val="0097247B"/>
    <w:rsid w:val="009A0ECE"/>
    <w:rsid w:val="009F6007"/>
    <w:rsid w:val="00A01C28"/>
    <w:rsid w:val="00A10C66"/>
    <w:rsid w:val="00A33106"/>
    <w:rsid w:val="00A44262"/>
    <w:rsid w:val="00AF51EF"/>
    <w:rsid w:val="00BA49D1"/>
    <w:rsid w:val="00BC41E4"/>
    <w:rsid w:val="00BE458D"/>
    <w:rsid w:val="00C01CDF"/>
    <w:rsid w:val="00C61D3D"/>
    <w:rsid w:val="00CD63F4"/>
    <w:rsid w:val="00CE0F0F"/>
    <w:rsid w:val="00D00BDB"/>
    <w:rsid w:val="00D1227E"/>
    <w:rsid w:val="00D97299"/>
    <w:rsid w:val="00DB45F3"/>
    <w:rsid w:val="00E14443"/>
    <w:rsid w:val="00E569FE"/>
    <w:rsid w:val="00EA0281"/>
    <w:rsid w:val="00EE3904"/>
    <w:rsid w:val="00EE4FFB"/>
    <w:rsid w:val="00F01FE2"/>
    <w:rsid w:val="00F9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40B6"/>
  <w15:chartTrackingRefBased/>
  <w15:docId w15:val="{E9263728-A767-4130-9900-206A7ED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1227E"/>
    <w:pPr>
      <w:keepNext/>
      <w:keepLines/>
      <w:numPr>
        <w:numId w:val="2"/>
      </w:numPr>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232046"/>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232046"/>
    <w:pPr>
      <w:spacing w:after="240" w:line="360" w:lineRule="auto"/>
    </w:pPr>
    <w:rPr>
      <w:szCs w:val="16"/>
    </w:rPr>
  </w:style>
  <w:style w:type="character" w:customStyle="1" w:styleId="BodyText3Char">
    <w:name w:val="Body Text 3 Char"/>
    <w:basedOn w:val="DefaultParagraphFont"/>
    <w:link w:val="BodyText3"/>
    <w:rsid w:val="00232046"/>
    <w:rPr>
      <w:rFonts w:ascii="Times New Roman" w:eastAsia="Times New Roman" w:hAnsi="Times New Roman" w:cs="Times New Roman"/>
      <w:sz w:val="24"/>
      <w:szCs w:val="16"/>
    </w:rPr>
  </w:style>
  <w:style w:type="paragraph" w:styleId="Footer">
    <w:name w:val="footer"/>
    <w:link w:val="FooterChar"/>
    <w:uiPriority w:val="99"/>
    <w:rsid w:val="00232046"/>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232046"/>
    <w:rPr>
      <w:rFonts w:ascii="Times New Roman" w:eastAsia="Times New Roman" w:hAnsi="Times New Roman" w:cs="Times New Roman"/>
      <w:sz w:val="24"/>
      <w:szCs w:val="20"/>
    </w:rPr>
  </w:style>
  <w:style w:type="paragraph" w:styleId="Header">
    <w:name w:val="header"/>
    <w:link w:val="HeaderChar"/>
    <w:rsid w:val="00232046"/>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232046"/>
    <w:rPr>
      <w:rFonts w:ascii="Times New Roman" w:eastAsia="Times New Roman" w:hAnsi="Times New Roman" w:cs="Times New Roman"/>
      <w:sz w:val="24"/>
      <w:szCs w:val="20"/>
    </w:rPr>
  </w:style>
  <w:style w:type="paragraph" w:customStyle="1" w:styleId="Spacer">
    <w:name w:val="Spacer"/>
    <w:rsid w:val="00232046"/>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23204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232046"/>
    <w:rPr>
      <w:sz w:val="16"/>
      <w:szCs w:val="16"/>
    </w:rPr>
  </w:style>
  <w:style w:type="paragraph" w:styleId="CommentText">
    <w:name w:val="annotation text"/>
    <w:basedOn w:val="Normal"/>
    <w:link w:val="CommentTextChar"/>
    <w:uiPriority w:val="99"/>
    <w:semiHidden/>
    <w:unhideWhenUsed/>
    <w:rsid w:val="00232046"/>
    <w:rPr>
      <w:sz w:val="20"/>
      <w:szCs w:val="20"/>
    </w:rPr>
  </w:style>
  <w:style w:type="character" w:customStyle="1" w:styleId="CommentTextChar">
    <w:name w:val="Comment Text Char"/>
    <w:basedOn w:val="DefaultParagraphFont"/>
    <w:link w:val="CommentText"/>
    <w:uiPriority w:val="99"/>
    <w:semiHidden/>
    <w:rsid w:val="002320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2046"/>
    <w:rPr>
      <w:b/>
      <w:bCs/>
    </w:rPr>
  </w:style>
  <w:style w:type="character" w:customStyle="1" w:styleId="CommentSubjectChar">
    <w:name w:val="Comment Subject Char"/>
    <w:basedOn w:val="CommentTextChar"/>
    <w:link w:val="CommentSubject"/>
    <w:uiPriority w:val="99"/>
    <w:semiHidden/>
    <w:rsid w:val="002320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2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46"/>
    <w:rPr>
      <w:rFonts w:ascii="Segoe UI" w:eastAsia="Times New Roman" w:hAnsi="Segoe UI" w:cs="Segoe UI"/>
      <w:sz w:val="18"/>
      <w:szCs w:val="18"/>
    </w:rPr>
  </w:style>
  <w:style w:type="table" w:styleId="TableGrid">
    <w:name w:val="Table Grid"/>
    <w:basedOn w:val="TableNormal"/>
    <w:uiPriority w:val="39"/>
    <w:rsid w:val="00DB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2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227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Roberts</dc:creator>
  <cp:keywords/>
  <dc:description/>
  <cp:lastModifiedBy>Sara Lindberg</cp:lastModifiedBy>
  <cp:revision>12</cp:revision>
  <cp:lastPrinted>2019-12-16T20:57:00Z</cp:lastPrinted>
  <dcterms:created xsi:type="dcterms:W3CDTF">2019-11-25T23:25:00Z</dcterms:created>
  <dcterms:modified xsi:type="dcterms:W3CDTF">2020-01-20T18:17:00Z</dcterms:modified>
</cp:coreProperties>
</file>