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10253BE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E8774B">
        <w:rPr>
          <w:rFonts w:ascii="Arial" w:hAnsi="Arial" w:cs="Arial"/>
          <w:b/>
        </w:rPr>
        <w:t>00</w:t>
      </w:r>
      <w:r w:rsidRPr="004046BB">
        <w:rPr>
          <w:rFonts w:ascii="Arial" w:hAnsi="Arial" w:cs="Arial"/>
        </w:rPr>
        <w:t xml:space="preserve"> – </w:t>
      </w:r>
      <w:r w:rsidR="00E8774B">
        <w:rPr>
          <w:rFonts w:ascii="Arial" w:hAnsi="Arial" w:cs="Arial"/>
          <w:b/>
          <w:i/>
        </w:rPr>
        <w:t>Tool Runner (runner.py)</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5F009B0C" w:rsidR="00E62A15" w:rsidDel="003A433D" w:rsidRDefault="00E62A15">
      <w:pPr>
        <w:pStyle w:val="H1bodytext"/>
        <w:rPr>
          <w:del w:id="0" w:author="Sara Lindberg" w:date="2019-11-12T09:48:00Z"/>
          <w:rFonts w:ascii="Arial" w:hAnsi="Arial"/>
          <w:highlight w:val="yellow"/>
        </w:rPr>
        <w:pPrChange w:id="1" w:author="Sara Lindberg" w:date="2019-11-12T09:49:00Z">
          <w:pPr>
            <w:pStyle w:val="H1bodytext"/>
            <w:spacing w:after="120"/>
          </w:pPr>
        </w:pPrChange>
      </w:pPr>
      <w:bookmarkStart w:id="2" w:name="_Hlk8896263"/>
      <w:del w:id="3" w:author="Sara Lindberg" w:date="2019-11-12T09:48:00Z">
        <w:r w:rsidRPr="00F279D9" w:rsidDel="003A433D">
          <w:rPr>
            <w:rFonts w:ascii="Arial" w:hAnsi="Arial"/>
            <w:highlight w:val="yellow"/>
          </w:rPr>
          <w:delText>One or two paragraphs describing the tool’s function and purpose.</w:delText>
        </w:r>
      </w:del>
    </w:p>
    <w:p w14:paraId="179C8E8E" w14:textId="14704E6A" w:rsidR="00E8774B" w:rsidRPr="00F279D9" w:rsidRDefault="00E8774B">
      <w:pPr>
        <w:pStyle w:val="H1bodytext"/>
        <w:rPr>
          <w:rFonts w:ascii="Arial" w:hAnsi="Arial"/>
          <w:highlight w:val="yellow"/>
        </w:rPr>
        <w:pPrChange w:id="4" w:author="Sara Lindberg" w:date="2019-11-12T09:49:00Z">
          <w:pPr>
            <w:pStyle w:val="H1bodytext"/>
            <w:spacing w:after="120"/>
          </w:pPr>
        </w:pPrChange>
      </w:pPr>
      <w:r w:rsidRPr="00E8774B">
        <w:rPr>
          <w:rFonts w:ascii="Arial" w:hAnsi="Arial"/>
        </w:rPr>
        <w:t>Th</w:t>
      </w:r>
      <w:r>
        <w:rPr>
          <w:rFonts w:ascii="Arial" w:hAnsi="Arial"/>
        </w:rPr>
        <w:t xml:space="preserve">e Tool Runner </w:t>
      </w:r>
      <w:del w:id="5" w:author="Sara Lindberg" w:date="2019-11-07T14:26:00Z">
        <w:r w:rsidDel="002C1D04">
          <w:rPr>
            <w:rFonts w:ascii="Arial" w:hAnsi="Arial"/>
          </w:rPr>
          <w:delText>tool</w:delText>
        </w:r>
        <w:r w:rsidRPr="00E8774B" w:rsidDel="002C1D04">
          <w:rPr>
            <w:rFonts w:ascii="Arial" w:hAnsi="Arial"/>
          </w:rPr>
          <w:delText xml:space="preserve"> </w:delText>
        </w:r>
      </w:del>
      <w:r w:rsidRPr="00E8774B">
        <w:rPr>
          <w:rFonts w:ascii="Arial" w:hAnsi="Arial"/>
        </w:rPr>
        <w:t xml:space="preserve">acts as a controller for all the other utilities contained within </w:t>
      </w:r>
      <w:r>
        <w:rPr>
          <w:rFonts w:ascii="Arial" w:hAnsi="Arial"/>
        </w:rPr>
        <w:t xml:space="preserve">the CA/CIE Tools </w:t>
      </w:r>
      <w:del w:id="6" w:author="Sara Lindberg" w:date="2019-11-07T14:26:00Z">
        <w:r w:rsidRPr="00E8774B" w:rsidDel="002C1D04">
          <w:rPr>
            <w:rFonts w:ascii="Arial" w:hAnsi="Arial"/>
          </w:rPr>
          <w:delText xml:space="preserve">code </w:delText>
        </w:r>
        <w:commentRangeStart w:id="7"/>
        <w:r w:rsidRPr="00E8774B" w:rsidDel="002C1D04">
          <w:rPr>
            <w:rFonts w:ascii="Arial" w:hAnsi="Arial"/>
          </w:rPr>
          <w:delText>database</w:delText>
        </w:r>
        <w:commentRangeEnd w:id="7"/>
        <w:r w:rsidR="00AE7840" w:rsidDel="002C1D04">
          <w:rPr>
            <w:rStyle w:val="CommentReference"/>
          </w:rPr>
          <w:commentReference w:id="7"/>
        </w:r>
      </w:del>
      <w:ins w:id="8" w:author="Sara Lindberg" w:date="2019-11-07T14:26:00Z">
        <w:r w:rsidR="002C1D04">
          <w:rPr>
            <w:rFonts w:ascii="Arial" w:hAnsi="Arial"/>
          </w:rPr>
          <w:t>set</w:t>
        </w:r>
      </w:ins>
      <w:r w:rsidRPr="00E8774B">
        <w:rPr>
          <w:rFonts w:ascii="Arial" w:hAnsi="Arial"/>
        </w:rPr>
        <w:t>.</w:t>
      </w:r>
      <w:r>
        <w:rPr>
          <w:rFonts w:ascii="Arial" w:hAnsi="Arial"/>
        </w:rPr>
        <w:t xml:space="preserve"> </w:t>
      </w:r>
      <w:r w:rsidR="003D3DBB" w:rsidRPr="003D3DBB">
        <w:rPr>
          <w:rFonts w:ascii="Arial" w:hAnsi="Arial"/>
        </w:rPr>
        <w:t xml:space="preserve">The Tool Runner </w:t>
      </w:r>
      <w:r w:rsidR="003D3DBB">
        <w:rPr>
          <w:rFonts w:ascii="Arial" w:hAnsi="Arial"/>
        </w:rPr>
        <w:t>determines</w:t>
      </w:r>
      <w:r w:rsidR="003D3DBB" w:rsidRPr="003D3DBB">
        <w:rPr>
          <w:rFonts w:ascii="Arial" w:hAnsi="Arial"/>
        </w:rPr>
        <w:t xml:space="preserve"> configuration control </w:t>
      </w:r>
      <w:r w:rsidR="003D3DBB">
        <w:rPr>
          <w:rFonts w:ascii="Arial" w:hAnsi="Arial"/>
        </w:rPr>
        <w:t>status of the invoked tool</w:t>
      </w:r>
      <w:r w:rsidR="003D3DBB" w:rsidRPr="003D3DBB">
        <w:rPr>
          <w:rFonts w:ascii="Arial" w:hAnsi="Arial"/>
        </w:rPr>
        <w:t xml:space="preserve"> and documents </w:t>
      </w:r>
      <w:r w:rsidR="003D3DBB">
        <w:rPr>
          <w:rFonts w:ascii="Arial" w:hAnsi="Arial"/>
        </w:rPr>
        <w:t>its version and QA status (</w:t>
      </w:r>
      <w:proofErr w:type="gramStart"/>
      <w:r w:rsidR="003D3DBB" w:rsidRPr="003D3DBB">
        <w:rPr>
          <w:rFonts w:ascii="Arial" w:hAnsi="Arial"/>
        </w:rPr>
        <w:t>whether or not</w:t>
      </w:r>
      <w:proofErr w:type="gramEnd"/>
      <w:r w:rsidR="003D3DBB" w:rsidRPr="003D3DBB">
        <w:rPr>
          <w:rFonts w:ascii="Arial" w:hAnsi="Arial"/>
        </w:rPr>
        <w:t xml:space="preserve"> the invoked tool has been tested and qualified in compliance with the Integrated Software Management Plan</w:t>
      </w:r>
      <w:r w:rsidR="003D3DBB">
        <w:rPr>
          <w:rFonts w:ascii="Arial" w:hAnsi="Arial"/>
        </w:rPr>
        <w:t>)</w:t>
      </w:r>
      <w:r>
        <w:rPr>
          <w:rFonts w:ascii="Arial" w:hAnsi="Arial"/>
        </w:rPr>
        <w:t xml:space="preserve">. </w:t>
      </w:r>
    </w:p>
    <w:bookmarkEnd w:id="2"/>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0DB33A1E" w14:textId="0AEA4F08" w:rsidR="00E62A15" w:rsidDel="003A433D" w:rsidRDefault="00E62A15">
      <w:pPr>
        <w:pStyle w:val="H1bodytext"/>
        <w:rPr>
          <w:del w:id="9" w:author="Sara Lindberg" w:date="2019-11-12T09:48:00Z"/>
          <w:rFonts w:ascii="Arial" w:hAnsi="Arial" w:cs="Arial"/>
          <w:highlight w:val="yellow"/>
        </w:rPr>
        <w:pPrChange w:id="10" w:author="Sara Lindberg" w:date="2019-11-12T09:49:00Z">
          <w:pPr>
            <w:pStyle w:val="H1bodytext"/>
            <w:spacing w:after="120"/>
          </w:pPr>
        </w:pPrChange>
      </w:pPr>
      <w:del w:id="11" w:author="Sara Lindberg" w:date="2019-11-12T09:48:00Z">
        <w:r w:rsidRPr="00F279D9" w:rsidDel="003A433D">
          <w:rPr>
            <w:rFonts w:ascii="Arial" w:hAnsi="Arial" w:cs="Arial"/>
            <w:highlight w:val="yellow"/>
          </w:rPr>
          <w:delText>The functional requirements of the tool will be documented in this section.  Each requirement will have an ID, such as:  FR-N, where N starts at 1 and increments for each Functional Requirement. Each of the Functional Requirement IDs will have a corresponding test ID listed in the RTM.</w:delText>
        </w:r>
      </w:del>
    </w:p>
    <w:p w14:paraId="636B65D8" w14:textId="77777777" w:rsidR="003D3DBB" w:rsidRDefault="003D3DBB">
      <w:pPr>
        <w:pStyle w:val="H1bodytext"/>
        <w:rPr>
          <w:rFonts w:ascii="Arial" w:hAnsi="Arial" w:cs="Arial"/>
        </w:rPr>
        <w:pPrChange w:id="12" w:author="Sara Lindberg" w:date="2019-11-12T09:49:00Z">
          <w:pPr>
            <w:pStyle w:val="H1bodytext"/>
            <w:spacing w:after="120"/>
          </w:pPr>
        </w:pPrChange>
      </w:pPr>
      <w:r>
        <w:rPr>
          <w:rFonts w:ascii="Arial" w:hAnsi="Arial" w:cs="Arial"/>
        </w:rPr>
        <w:t>The following are the functional requirements of the Tool Runner tool.</w:t>
      </w:r>
    </w:p>
    <w:p w14:paraId="0094571D" w14:textId="5E6BAA26" w:rsidR="008E7CB2" w:rsidRDefault="008E7CB2">
      <w:pPr>
        <w:pStyle w:val="H1bodytext"/>
        <w:rPr>
          <w:rFonts w:ascii="Arial" w:hAnsi="Arial" w:cs="Arial"/>
        </w:rPr>
        <w:pPrChange w:id="13" w:author="Sara Lindberg" w:date="2019-11-12T09:49:00Z">
          <w:pPr>
            <w:pStyle w:val="H1bodytext"/>
            <w:spacing w:after="120"/>
          </w:pPr>
        </w:pPrChange>
      </w:pPr>
      <w:r>
        <w:rPr>
          <w:rFonts w:ascii="Arial" w:hAnsi="Arial" w:cs="Arial"/>
        </w:rPr>
        <w:t>FR-1: Invoke tool with required arguments</w:t>
      </w:r>
    </w:p>
    <w:p w14:paraId="55DEB16D" w14:textId="77777777" w:rsidR="008E7CB2" w:rsidRDefault="008E7CB2">
      <w:pPr>
        <w:pStyle w:val="H1bodytext"/>
        <w:rPr>
          <w:rFonts w:ascii="Arial" w:hAnsi="Arial" w:cs="Arial"/>
        </w:rPr>
        <w:pPrChange w:id="14" w:author="Sara Lindberg" w:date="2019-11-12T09:49:00Z">
          <w:pPr>
            <w:pStyle w:val="H1bodytext"/>
            <w:spacing w:after="120"/>
          </w:pPr>
        </w:pPrChange>
      </w:pPr>
      <w:r>
        <w:rPr>
          <w:rFonts w:ascii="Arial" w:hAnsi="Arial" w:cs="Arial"/>
        </w:rPr>
        <w:t xml:space="preserve">FR-2: Document user, computer, operating system platform, and date/time </w:t>
      </w:r>
    </w:p>
    <w:p w14:paraId="5B497DC9" w14:textId="77777777" w:rsidR="008E7CB2" w:rsidRDefault="008E7CB2">
      <w:pPr>
        <w:pStyle w:val="H1bodytext"/>
        <w:rPr>
          <w:rFonts w:ascii="Arial" w:hAnsi="Arial" w:cs="Arial"/>
        </w:rPr>
        <w:pPrChange w:id="15" w:author="Sara Lindberg" w:date="2019-11-12T09:49:00Z">
          <w:pPr>
            <w:pStyle w:val="H1bodytext"/>
            <w:spacing w:after="120"/>
          </w:pPr>
        </w:pPrChange>
      </w:pPr>
      <w:r>
        <w:rPr>
          <w:rFonts w:ascii="Arial" w:hAnsi="Arial" w:cs="Arial"/>
        </w:rPr>
        <w:t>FR-3: Verify and document the QA Status of the Tool Runner and the invoked tool</w:t>
      </w:r>
    </w:p>
    <w:p w14:paraId="2D6B6F7F" w14:textId="77777777" w:rsidR="008E7CB2" w:rsidRDefault="008E7CB2">
      <w:pPr>
        <w:pStyle w:val="H1bodytext"/>
        <w:rPr>
          <w:rFonts w:ascii="Arial" w:hAnsi="Arial" w:cs="Arial"/>
        </w:rPr>
        <w:pPrChange w:id="16" w:author="Sara Lindberg" w:date="2019-11-12T09:49:00Z">
          <w:pPr>
            <w:pStyle w:val="H1bodytext"/>
            <w:spacing w:after="120"/>
          </w:pPr>
        </w:pPrChange>
      </w:pPr>
      <w:r>
        <w:rPr>
          <w:rFonts w:ascii="Arial" w:hAnsi="Arial" w:cs="Arial"/>
        </w:rPr>
        <w:t>The QA Status of the Tool Runner and invoked tool is based on fulfilling the following functional requirements:</w:t>
      </w:r>
    </w:p>
    <w:p w14:paraId="0DA12F0F" w14:textId="77777777" w:rsidR="008E7CB2" w:rsidRDefault="008E7CB2">
      <w:pPr>
        <w:pStyle w:val="H1bodytext"/>
        <w:rPr>
          <w:rFonts w:ascii="Arial" w:hAnsi="Arial" w:cs="Arial"/>
        </w:rPr>
        <w:pPrChange w:id="17" w:author="Sara Lindberg" w:date="2019-11-12T09:49:00Z">
          <w:pPr>
            <w:pStyle w:val="H1bodytext"/>
            <w:spacing w:after="120"/>
          </w:pPr>
        </w:pPrChange>
      </w:pPr>
      <w:r>
        <w:rPr>
          <w:rFonts w:ascii="Arial" w:hAnsi="Arial" w:cs="Arial"/>
        </w:rPr>
        <w:t xml:space="preserve">FR-4: Verify and document that tool </w:t>
      </w:r>
      <w:proofErr w:type="gramStart"/>
      <w:r>
        <w:rPr>
          <w:rFonts w:ascii="Arial" w:hAnsi="Arial" w:cs="Arial"/>
        </w:rPr>
        <w:t>is located in</w:t>
      </w:r>
      <w:proofErr w:type="gramEnd"/>
      <w:r>
        <w:rPr>
          <w:rFonts w:ascii="Arial" w:hAnsi="Arial" w:cs="Arial"/>
        </w:rPr>
        <w:t xml:space="preserve"> a git version-controlled repository and if so, document the code version of the Tool Runner and invoked tool. </w:t>
      </w:r>
    </w:p>
    <w:p w14:paraId="7B9716B5" w14:textId="437FC920" w:rsidR="008E7CB2" w:rsidRDefault="008E7CB2">
      <w:pPr>
        <w:pStyle w:val="H1bodytext"/>
        <w:rPr>
          <w:rFonts w:ascii="Arial" w:hAnsi="Arial" w:cs="Arial"/>
        </w:rPr>
        <w:pPrChange w:id="18" w:author="Sara Lindberg" w:date="2019-11-12T09:49:00Z">
          <w:pPr>
            <w:pStyle w:val="H1bodytext"/>
            <w:spacing w:after="120"/>
          </w:pPr>
        </w:pPrChange>
      </w:pPr>
      <w:r>
        <w:rPr>
          <w:rFonts w:ascii="Arial" w:hAnsi="Arial" w:cs="Arial"/>
        </w:rPr>
        <w:t xml:space="preserve">FR-5: Determine if the local git repository branch is the “master” branch and </w:t>
      </w:r>
      <w:ins w:id="19" w:author="Sara Lindberg" w:date="2019-11-21T10:39:00Z">
        <w:r w:rsidR="00404A21">
          <w:rPr>
            <w:rFonts w:ascii="Arial" w:hAnsi="Arial" w:cs="Arial"/>
          </w:rPr>
          <w:t xml:space="preserve">files are consistent with the remote-master branch </w:t>
        </w:r>
      </w:ins>
      <w:del w:id="20" w:author="Sara Lindberg" w:date="2019-11-21T10:39:00Z">
        <w:r w:rsidDel="00404A21">
          <w:rPr>
            <w:rFonts w:ascii="Arial" w:hAnsi="Arial" w:cs="Arial"/>
          </w:rPr>
          <w:delText xml:space="preserve">is “clean” </w:delText>
        </w:r>
      </w:del>
      <w:r>
        <w:rPr>
          <w:rFonts w:ascii="Arial" w:hAnsi="Arial" w:cs="Arial"/>
        </w:rPr>
        <w:t>(i.e</w:t>
      </w:r>
      <w:ins w:id="21" w:author="Sara Lindberg" w:date="2019-11-21T10:39:00Z">
        <w:r w:rsidR="00404A21">
          <w:rPr>
            <w:rFonts w:ascii="Arial" w:hAnsi="Arial" w:cs="Arial"/>
          </w:rPr>
          <w:t>.</w:t>
        </w:r>
      </w:ins>
      <w:ins w:id="22" w:author="Sara Lindberg" w:date="2019-11-21T10:40:00Z">
        <w:r w:rsidR="00404A21">
          <w:rPr>
            <w:rFonts w:ascii="Arial" w:hAnsi="Arial" w:cs="Arial"/>
          </w:rPr>
          <w:t xml:space="preserve"> “nothing to commit, </w:t>
        </w:r>
      </w:ins>
      <w:ins w:id="23" w:author="Sara Lindberg" w:date="2019-11-21T10:39:00Z">
        <w:r w:rsidR="00404A21">
          <w:rPr>
            <w:rFonts w:ascii="Arial" w:hAnsi="Arial" w:cs="Arial"/>
          </w:rPr>
          <w:t>working tree</w:t>
        </w:r>
      </w:ins>
      <w:ins w:id="24" w:author="Sara Lindberg" w:date="2019-11-21T10:40:00Z">
        <w:r w:rsidR="00404A21">
          <w:rPr>
            <w:rFonts w:ascii="Arial" w:hAnsi="Arial" w:cs="Arial"/>
          </w:rPr>
          <w:t xml:space="preserve"> </w:t>
        </w:r>
      </w:ins>
      <w:ins w:id="25" w:author="Sara Lindberg" w:date="2019-11-21T10:39:00Z">
        <w:r w:rsidR="00404A21">
          <w:rPr>
            <w:rFonts w:ascii="Arial" w:hAnsi="Arial" w:cs="Arial"/>
          </w:rPr>
          <w:t>clean”</w:t>
        </w:r>
      </w:ins>
      <w:del w:id="26" w:author="Sara Lindberg" w:date="2019-11-21T10:40:00Z">
        <w:r w:rsidDel="00404A21">
          <w:rPr>
            <w:rFonts w:ascii="Arial" w:hAnsi="Arial" w:cs="Arial"/>
          </w:rPr>
          <w:delText>.,</w:delText>
        </w:r>
      </w:del>
      <w:del w:id="27" w:author="Sara Lindberg" w:date="2019-11-21T10:39:00Z">
        <w:r w:rsidDel="00404A21">
          <w:rPr>
            <w:rFonts w:ascii="Arial" w:hAnsi="Arial" w:cs="Arial"/>
          </w:rPr>
          <w:delText xml:space="preserve"> files are consistent with the remote-master branch</w:delText>
        </w:r>
      </w:del>
      <w:r>
        <w:rPr>
          <w:rFonts w:ascii="Arial" w:hAnsi="Arial" w:cs="Arial"/>
        </w:rPr>
        <w:t>)</w:t>
      </w:r>
      <w:r w:rsidRPr="00D34A20">
        <w:rPr>
          <w:rFonts w:ascii="Arial" w:hAnsi="Arial" w:cs="Arial"/>
        </w:rPr>
        <w:t xml:space="preserve"> </w:t>
      </w:r>
    </w:p>
    <w:p w14:paraId="6E4F09CC" w14:textId="270C97F9" w:rsidR="008E7CB2" w:rsidRDefault="008E7CB2">
      <w:pPr>
        <w:pStyle w:val="H1bodytext"/>
        <w:rPr>
          <w:rFonts w:ascii="Arial" w:hAnsi="Arial" w:cs="Arial"/>
        </w:rPr>
        <w:pPrChange w:id="28" w:author="Sara Lindberg" w:date="2019-11-12T09:49:00Z">
          <w:pPr>
            <w:pStyle w:val="H1bodytext"/>
            <w:spacing w:after="120"/>
          </w:pPr>
        </w:pPrChange>
      </w:pPr>
      <w:r>
        <w:rPr>
          <w:rFonts w:ascii="Arial" w:hAnsi="Arial" w:cs="Arial"/>
        </w:rPr>
        <w:t>FR-6: Determine if the local git repository</w:t>
      </w:r>
      <w:r w:rsidRPr="00D34A20">
        <w:rPr>
          <w:rFonts w:ascii="Arial" w:hAnsi="Arial" w:cs="Arial"/>
        </w:rPr>
        <w:t xml:space="preserve"> </w:t>
      </w:r>
      <w:r>
        <w:rPr>
          <w:rFonts w:ascii="Arial" w:hAnsi="Arial" w:cs="Arial"/>
        </w:rPr>
        <w:t>branch version is the same version as the remote</w:t>
      </w:r>
      <w:ins w:id="29" w:author="Sara Lindberg" w:date="2019-11-21T10:41:00Z">
        <w:r w:rsidR="00404A21">
          <w:rPr>
            <w:rFonts w:ascii="Arial" w:hAnsi="Arial" w:cs="Arial"/>
          </w:rPr>
          <w:t>-</w:t>
        </w:r>
      </w:ins>
      <w:del w:id="30" w:author="Sara Lindberg" w:date="2019-11-21T10:40:00Z">
        <w:r w:rsidDel="00404A21">
          <w:rPr>
            <w:rFonts w:ascii="Arial" w:hAnsi="Arial" w:cs="Arial"/>
          </w:rPr>
          <w:delText xml:space="preserve"> “</w:delText>
        </w:r>
      </w:del>
      <w:r>
        <w:rPr>
          <w:rFonts w:ascii="Arial" w:hAnsi="Arial" w:cs="Arial"/>
        </w:rPr>
        <w:t>master</w:t>
      </w:r>
      <w:del w:id="31" w:author="Sara Lindberg" w:date="2019-11-21T10:41:00Z">
        <w:r w:rsidDel="00404A21">
          <w:rPr>
            <w:rFonts w:ascii="Arial" w:hAnsi="Arial" w:cs="Arial"/>
          </w:rPr>
          <w:delText xml:space="preserve">” </w:delText>
        </w:r>
      </w:del>
      <w:ins w:id="32" w:author="Sara Lindberg" w:date="2019-11-21T10:41:00Z">
        <w:r w:rsidR="00404A21">
          <w:rPr>
            <w:rFonts w:ascii="Arial" w:hAnsi="Arial" w:cs="Arial"/>
          </w:rPr>
          <w:t xml:space="preserve"> </w:t>
        </w:r>
      </w:ins>
      <w:r>
        <w:rPr>
          <w:rFonts w:ascii="Arial" w:hAnsi="Arial" w:cs="Arial"/>
        </w:rPr>
        <w:t>branch;</w:t>
      </w:r>
    </w:p>
    <w:p w14:paraId="6937D49D" w14:textId="77777777" w:rsidR="008E7CB2" w:rsidRDefault="008E7CB2">
      <w:pPr>
        <w:pStyle w:val="H1bodytext"/>
        <w:rPr>
          <w:rFonts w:ascii="Arial" w:hAnsi="Arial" w:cs="Arial"/>
        </w:rPr>
        <w:pPrChange w:id="33" w:author="Sara Lindberg" w:date="2019-11-12T09:49:00Z">
          <w:pPr>
            <w:pStyle w:val="H1bodytext"/>
            <w:spacing w:after="120"/>
          </w:pPr>
        </w:pPrChange>
      </w:pPr>
      <w:r>
        <w:rPr>
          <w:rFonts w:ascii="Arial" w:hAnsi="Arial" w:cs="Arial"/>
        </w:rPr>
        <w:t xml:space="preserve">FR-7: Determine if Tool Runner and invoked tool are on a maintained approved tool list. </w:t>
      </w:r>
    </w:p>
    <w:p w14:paraId="4E6965DD" w14:textId="76EF6732" w:rsidR="00FD4D2C" w:rsidRPr="00FD4D2C" w:rsidDel="003A433D" w:rsidRDefault="00FD4D2C" w:rsidP="00E62A15">
      <w:pPr>
        <w:pStyle w:val="H1bodytext"/>
        <w:spacing w:after="120"/>
        <w:rPr>
          <w:del w:id="34" w:author="Sara Lindberg" w:date="2019-11-12T09:49:00Z"/>
          <w:rFonts w:ascii="Arial" w:hAnsi="Arial"/>
        </w:rPr>
      </w:pP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9D1EBB5" w14:textId="770FA3C9" w:rsidR="00E62A15" w:rsidDel="003A433D" w:rsidRDefault="00E62A15">
      <w:pPr>
        <w:pStyle w:val="H1bodytext"/>
        <w:rPr>
          <w:ins w:id="35" w:author="Neil Powers" w:date="2019-11-07T13:39:00Z"/>
          <w:del w:id="36" w:author="Sara Lindberg" w:date="2019-11-12T09:49:00Z"/>
          <w:rFonts w:ascii="Arial" w:hAnsi="Arial" w:cs="Arial"/>
          <w:highlight w:val="yellow"/>
        </w:rPr>
        <w:pPrChange w:id="37" w:author="Sara Lindberg" w:date="2019-11-12T09:50:00Z">
          <w:pPr>
            <w:pStyle w:val="H1bodytext"/>
            <w:spacing w:after="120"/>
          </w:pPr>
        </w:pPrChange>
      </w:pPr>
      <w:del w:id="38" w:author="Sara Lindberg" w:date="2019-11-12T09:49:00Z">
        <w:r w:rsidRPr="00F279D9" w:rsidDel="003A433D">
          <w:rPr>
            <w:rFonts w:ascii="Arial" w:hAnsi="Arial" w:cs="Arial"/>
            <w:highlight w:val="yellow"/>
          </w:rPr>
          <w:delText>The software requirements specification of the tool will be documented in this section.</w:delText>
        </w:r>
      </w:del>
    </w:p>
    <w:p w14:paraId="1EFB4ECE" w14:textId="569CF460" w:rsidR="00AC71B4" w:rsidRPr="002C1D04" w:rsidRDefault="00AC71B4">
      <w:pPr>
        <w:pStyle w:val="H1bodytext"/>
        <w:rPr>
          <w:rFonts w:ascii="Arial" w:hAnsi="Arial" w:cs="Arial"/>
        </w:rPr>
        <w:pPrChange w:id="39" w:author="Sara Lindberg" w:date="2019-11-12T09:50:00Z">
          <w:pPr>
            <w:pStyle w:val="H1bodytext"/>
            <w:spacing w:after="120"/>
          </w:pPr>
        </w:pPrChange>
      </w:pPr>
      <w:ins w:id="40" w:author="Neil Powers" w:date="2019-11-07T13:39:00Z">
        <w:r w:rsidRPr="002C1D04">
          <w:rPr>
            <w:rFonts w:ascii="Arial" w:hAnsi="Arial" w:cs="Arial"/>
          </w:rPr>
          <w:t>Git version</w:t>
        </w:r>
        <w:del w:id="41" w:author="Sara Lindberg" w:date="2019-11-07T14:26:00Z">
          <w:r w:rsidRPr="002C1D04" w:rsidDel="002C1D04">
            <w:rPr>
              <w:rFonts w:ascii="Arial" w:hAnsi="Arial" w:cs="Arial"/>
            </w:rPr>
            <w:delText>??</w:delText>
          </w:r>
        </w:del>
      </w:ins>
      <w:ins w:id="42" w:author="Sara Lindberg" w:date="2019-11-07T14:26:00Z">
        <w:r w:rsidR="002C1D04">
          <w:rPr>
            <w:rFonts w:ascii="Arial" w:hAnsi="Arial" w:cs="Arial"/>
          </w:rPr>
          <w:t xml:space="preserve"> 2.2</w:t>
        </w:r>
      </w:ins>
      <w:ins w:id="43" w:author="Sara Lindberg" w:date="2019-11-07T14:27:00Z">
        <w:r w:rsidR="002C1D04">
          <w:rPr>
            <w:rFonts w:ascii="Arial" w:hAnsi="Arial" w:cs="Arial"/>
          </w:rPr>
          <w:t>1.0 (Windows) or 2.24.0 (Linux)</w:t>
        </w:r>
      </w:ins>
    </w:p>
    <w:p w14:paraId="4C89713E" w14:textId="3CE0BF0B" w:rsidR="00EB26BA" w:rsidRDefault="00EB26BA">
      <w:pPr>
        <w:pStyle w:val="H1bodytext"/>
        <w:rPr>
          <w:rFonts w:ascii="Arial" w:hAnsi="Arial" w:cs="Arial"/>
        </w:rPr>
        <w:pPrChange w:id="44" w:author="Sara Lindberg" w:date="2019-11-12T09:50:00Z">
          <w:pPr>
            <w:pStyle w:val="H1bodytext"/>
            <w:spacing w:after="120"/>
          </w:pPr>
        </w:pPrChange>
      </w:pPr>
      <w:commentRangeStart w:id="45"/>
      <w:commentRangeStart w:id="46"/>
      <w:commentRangeStart w:id="47"/>
      <w:r w:rsidRPr="00EB26BA">
        <w:rPr>
          <w:rFonts w:ascii="Arial" w:hAnsi="Arial" w:cs="Arial"/>
        </w:rPr>
        <w:t>Python</w:t>
      </w:r>
      <w:r>
        <w:rPr>
          <w:rFonts w:ascii="Arial" w:hAnsi="Arial" w:cs="Arial"/>
        </w:rPr>
        <w:t xml:space="preserve"> 3.</w:t>
      </w:r>
      <w:r w:rsidR="00FE155D">
        <w:rPr>
          <w:rFonts w:ascii="Arial" w:hAnsi="Arial" w:cs="Arial"/>
        </w:rPr>
        <w:t>5</w:t>
      </w:r>
      <w:commentRangeEnd w:id="45"/>
      <w:r w:rsidR="0077199D">
        <w:rPr>
          <w:rStyle w:val="CommentReference"/>
        </w:rPr>
        <w:commentReference w:id="45"/>
      </w:r>
      <w:commentRangeEnd w:id="46"/>
      <w:r w:rsidR="001D5348">
        <w:rPr>
          <w:rStyle w:val="CommentReference"/>
        </w:rPr>
        <w:commentReference w:id="46"/>
      </w:r>
      <w:commentRangeEnd w:id="47"/>
      <w:r w:rsidR="002C1D04">
        <w:rPr>
          <w:rStyle w:val="CommentReference"/>
        </w:rPr>
        <w:commentReference w:id="47"/>
      </w:r>
    </w:p>
    <w:p w14:paraId="7EA0B0D9" w14:textId="4D713271" w:rsidR="00687B38" w:rsidRDefault="00EB26BA">
      <w:pPr>
        <w:pStyle w:val="H1bodytext"/>
        <w:rPr>
          <w:rFonts w:ascii="Arial" w:hAnsi="Arial" w:cs="Arial"/>
        </w:rPr>
        <w:pPrChange w:id="48" w:author="Sara Lindberg" w:date="2019-11-12T09:50:00Z">
          <w:pPr>
            <w:pStyle w:val="H1bodytext"/>
            <w:spacing w:after="120"/>
          </w:pPr>
        </w:pPrChange>
      </w:pPr>
      <w:r>
        <w:rPr>
          <w:rFonts w:ascii="Arial" w:hAnsi="Arial" w:cs="Arial"/>
        </w:rPr>
        <w:t>Python</w:t>
      </w:r>
      <w:r w:rsidR="00687B38">
        <w:rPr>
          <w:rFonts w:ascii="Arial" w:hAnsi="Arial" w:cs="Arial"/>
        </w:rPr>
        <w:t xml:space="preserve"> </w:t>
      </w:r>
      <w:r>
        <w:rPr>
          <w:rFonts w:ascii="Arial" w:hAnsi="Arial" w:cs="Arial"/>
        </w:rPr>
        <w:t>Standard Libraries:</w:t>
      </w:r>
      <w:r>
        <w:rPr>
          <w:rFonts w:ascii="Arial" w:hAnsi="Arial" w:cs="Arial"/>
        </w:rPr>
        <w:br/>
        <w:t>logging</w:t>
      </w:r>
      <w:r>
        <w:rPr>
          <w:rFonts w:ascii="Arial" w:hAnsi="Arial" w:cs="Arial"/>
        </w:rPr>
        <w:br/>
      </w:r>
      <w:proofErr w:type="spellStart"/>
      <w:r w:rsidR="00687B38">
        <w:rPr>
          <w:rFonts w:ascii="Arial" w:hAnsi="Arial" w:cs="Arial"/>
        </w:rPr>
        <w:t>pathlib</w:t>
      </w:r>
      <w:proofErr w:type="spellEnd"/>
      <w:r w:rsidR="00687B38">
        <w:rPr>
          <w:rFonts w:ascii="Arial" w:hAnsi="Arial" w:cs="Arial"/>
        </w:rPr>
        <w:br/>
      </w:r>
      <w:proofErr w:type="spellStart"/>
      <w:r w:rsidR="00687B38">
        <w:rPr>
          <w:rFonts w:ascii="Arial" w:hAnsi="Arial" w:cs="Arial"/>
        </w:rPr>
        <w:t>os</w:t>
      </w:r>
      <w:proofErr w:type="spellEnd"/>
      <w:r w:rsidR="00687B38">
        <w:rPr>
          <w:rFonts w:ascii="Arial" w:hAnsi="Arial" w:cs="Arial"/>
        </w:rPr>
        <w:br/>
        <w:t>sys</w:t>
      </w:r>
      <w:r w:rsidR="00687B38">
        <w:rPr>
          <w:rFonts w:ascii="Arial" w:hAnsi="Arial" w:cs="Arial"/>
        </w:rPr>
        <w:br/>
      </w:r>
      <w:proofErr w:type="spellStart"/>
      <w:r w:rsidR="00687B38">
        <w:rPr>
          <w:rFonts w:ascii="Arial" w:hAnsi="Arial" w:cs="Arial"/>
        </w:rPr>
        <w:t>argparse</w:t>
      </w:r>
      <w:proofErr w:type="spellEnd"/>
      <w:r w:rsidR="00687B38">
        <w:rPr>
          <w:rFonts w:ascii="Arial" w:hAnsi="Arial" w:cs="Arial"/>
        </w:rPr>
        <w:br/>
        <w:t>datetime</w:t>
      </w:r>
      <w:r w:rsidR="00687B38">
        <w:rPr>
          <w:rFonts w:ascii="Arial" w:hAnsi="Arial" w:cs="Arial"/>
        </w:rPr>
        <w:br/>
        <w:t>platform</w:t>
      </w:r>
      <w:r w:rsidR="00687B38">
        <w:rPr>
          <w:rFonts w:ascii="Arial" w:hAnsi="Arial" w:cs="Arial"/>
        </w:rPr>
        <w:br/>
        <w:t>socket</w:t>
      </w:r>
      <w:r w:rsidR="00687B38">
        <w:rPr>
          <w:rFonts w:ascii="Arial" w:hAnsi="Arial" w:cs="Arial"/>
        </w:rPr>
        <w:br/>
      </w:r>
      <w:proofErr w:type="spellStart"/>
      <w:r w:rsidR="00687B38">
        <w:rPr>
          <w:rFonts w:ascii="Arial" w:hAnsi="Arial" w:cs="Arial"/>
        </w:rPr>
        <w:t>getpass</w:t>
      </w:r>
      <w:proofErr w:type="spellEnd"/>
      <w:r w:rsidR="00687B38">
        <w:rPr>
          <w:rFonts w:ascii="Arial" w:hAnsi="Arial" w:cs="Arial"/>
        </w:rPr>
        <w:br/>
        <w:t>subprocess</w:t>
      </w:r>
    </w:p>
    <w:p w14:paraId="0AA8F06C" w14:textId="0A89D76F" w:rsidR="00687B38" w:rsidRPr="00EB26BA" w:rsidRDefault="00687B38">
      <w:pPr>
        <w:pStyle w:val="H1bodytext"/>
        <w:rPr>
          <w:rFonts w:ascii="Arial" w:hAnsi="Arial" w:cs="Arial"/>
        </w:rPr>
        <w:pPrChange w:id="49" w:author="Sara Lindberg" w:date="2019-11-12T09:50:00Z">
          <w:pPr>
            <w:pStyle w:val="H1bodytext"/>
            <w:spacing w:after="120"/>
          </w:pPr>
        </w:pPrChange>
      </w:pPr>
      <w:commentRangeStart w:id="50"/>
      <w:commentRangeStart w:id="51"/>
      <w:r>
        <w:rPr>
          <w:rFonts w:ascii="Arial" w:hAnsi="Arial" w:cs="Arial"/>
        </w:rPr>
        <w:t>Modules:</w:t>
      </w:r>
      <w:r>
        <w:rPr>
          <w:rFonts w:ascii="Arial" w:hAnsi="Arial" w:cs="Arial"/>
        </w:rPr>
        <w:br/>
      </w:r>
      <w:commentRangeEnd w:id="50"/>
      <w:r w:rsidR="001D5348">
        <w:rPr>
          <w:rStyle w:val="CommentReference"/>
        </w:rPr>
        <w:commentReference w:id="50"/>
      </w:r>
      <w:commentRangeEnd w:id="51"/>
      <w:r w:rsidR="002C1D04">
        <w:rPr>
          <w:rStyle w:val="CommentReference"/>
        </w:rPr>
        <w:commentReference w:id="51"/>
      </w:r>
      <w:r>
        <w:rPr>
          <w:rFonts w:ascii="Arial" w:hAnsi="Arial" w:cs="Arial"/>
        </w:rPr>
        <w:t>.\constants.py</w:t>
      </w:r>
      <w:r>
        <w:rPr>
          <w:rFonts w:ascii="Arial" w:hAnsi="Arial" w:cs="Arial"/>
        </w:rPr>
        <w:br/>
        <w:t>.\config.py (.\constants.py, pylib\config\config.py [json], pylib\autoparse\autoparse.py [</w:t>
      </w:r>
      <w:proofErr w:type="spellStart"/>
      <w:r>
        <w:rPr>
          <w:rFonts w:ascii="Arial" w:hAnsi="Arial" w:cs="Arial"/>
        </w:rPr>
        <w:t>argparse</w:t>
      </w:r>
      <w:proofErr w:type="spellEnd"/>
      <w:r>
        <w:rPr>
          <w:rFonts w:ascii="Arial" w:hAnsi="Arial" w:cs="Arial"/>
        </w:rPr>
        <w:t>])</w:t>
      </w:r>
      <w:r>
        <w:rPr>
          <w:rFonts w:ascii="Arial" w:hAnsi="Arial" w:cs="Arial"/>
        </w:rPr>
        <w:br/>
      </w:r>
      <w:r>
        <w:rPr>
          <w:rFonts w:ascii="Arial" w:hAnsi="Arial" w:cs="Arial"/>
        </w:rPr>
        <w:lastRenderedPageBreak/>
        <w:t>pylib\info.info.py</w:t>
      </w:r>
      <w:r>
        <w:rPr>
          <w:rFonts w:ascii="Arial" w:hAnsi="Arial" w:cs="Arial"/>
        </w:rPr>
        <w:br/>
        <w:t>pylib\pygit\git.py</w:t>
      </w:r>
      <w:del w:id="52" w:author="Sara Lindberg" w:date="2019-11-12T09:50:00Z">
        <w:r w:rsidDel="003A433D">
          <w:rPr>
            <w:rFonts w:ascii="Arial" w:hAnsi="Arial" w:cs="Arial"/>
          </w:rPr>
          <w:br/>
        </w:r>
      </w:del>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3D206EB1" w14:textId="571899DC" w:rsidR="00E62A15" w:rsidDel="003A433D" w:rsidRDefault="00E62A15">
      <w:pPr>
        <w:pStyle w:val="H1bodytext"/>
        <w:rPr>
          <w:del w:id="53" w:author="Sara Lindberg" w:date="2019-11-12T09:50:00Z"/>
          <w:rFonts w:ascii="Arial" w:hAnsi="Arial" w:cs="Arial"/>
          <w:highlight w:val="yellow"/>
        </w:rPr>
        <w:pPrChange w:id="54" w:author="Sara Lindberg" w:date="2019-11-12T09:50:00Z">
          <w:pPr>
            <w:pStyle w:val="H1bodytext"/>
            <w:spacing w:after="120"/>
          </w:pPr>
        </w:pPrChange>
      </w:pPr>
      <w:del w:id="55" w:author="Sara Lindberg" w:date="2019-11-12T09:50:00Z">
        <w:r w:rsidRPr="00F279D9" w:rsidDel="003A433D">
          <w:rPr>
            <w:rFonts w:ascii="Arial" w:hAnsi="Arial" w:cs="Arial"/>
            <w:highlight w:val="yellow"/>
          </w:rPr>
          <w:delText xml:space="preserve">The software design description of the tool will be documented in this section. The results of a </w:delText>
        </w:r>
        <w:commentRangeStart w:id="56"/>
        <w:commentRangeStart w:id="57"/>
        <w:commentRangeStart w:id="58"/>
        <w:r w:rsidRPr="00F279D9" w:rsidDel="003A433D">
          <w:rPr>
            <w:rFonts w:ascii="Arial" w:hAnsi="Arial" w:cs="Arial"/>
            <w:highlight w:val="yellow"/>
          </w:rPr>
          <w:delText xml:space="preserve">Code Walkthrough </w:delText>
        </w:r>
        <w:commentRangeEnd w:id="56"/>
        <w:r w:rsidR="003D3DBB" w:rsidDel="003A433D">
          <w:rPr>
            <w:rStyle w:val="CommentReference"/>
          </w:rPr>
          <w:commentReference w:id="56"/>
        </w:r>
        <w:commentRangeEnd w:id="57"/>
        <w:r w:rsidR="001D5348" w:rsidDel="003A433D">
          <w:rPr>
            <w:rStyle w:val="CommentReference"/>
          </w:rPr>
          <w:commentReference w:id="57"/>
        </w:r>
        <w:commentRangeEnd w:id="58"/>
        <w:r w:rsidR="002C1D04" w:rsidDel="003A433D">
          <w:rPr>
            <w:rStyle w:val="CommentReference"/>
          </w:rPr>
          <w:commentReference w:id="58"/>
        </w:r>
        <w:r w:rsidRPr="00F279D9" w:rsidDel="003A433D">
          <w:rPr>
            <w:rFonts w:ascii="Arial" w:hAnsi="Arial" w:cs="Arial"/>
            <w:highlight w:val="yellow"/>
          </w:rPr>
          <w:delText>with an independent third party will be summarized in this section.</w:delText>
        </w:r>
      </w:del>
    </w:p>
    <w:p w14:paraId="2066086C" w14:textId="7499D5F2" w:rsidR="00C2499D" w:rsidRDefault="00C2499D">
      <w:pPr>
        <w:pStyle w:val="H1bodytext"/>
        <w:rPr>
          <w:rFonts w:ascii="Arial" w:hAnsi="Arial" w:cs="Arial"/>
        </w:rPr>
        <w:pPrChange w:id="59" w:author="Sara Lindberg" w:date="2019-11-12T09:50:00Z">
          <w:pPr>
            <w:pStyle w:val="H1bodytext"/>
            <w:spacing w:after="120"/>
          </w:pPr>
        </w:pPrChange>
      </w:pPr>
      <w:r>
        <w:rPr>
          <w:rFonts w:ascii="Arial" w:hAnsi="Arial" w:cs="Arial"/>
        </w:rPr>
        <w:t>The following is a brief description of the required arguments</w:t>
      </w:r>
      <w:ins w:id="60" w:author="Sara Lindberg" w:date="2019-11-12T09:11:00Z">
        <w:r w:rsidR="005F12C2">
          <w:rPr>
            <w:rFonts w:ascii="Arial" w:hAnsi="Arial" w:cs="Arial"/>
          </w:rPr>
          <w:t xml:space="preserve"> </w:t>
        </w:r>
      </w:ins>
      <w:del w:id="61" w:author="Neil Powers" w:date="2019-11-07T13:29:00Z">
        <w:r w:rsidDel="001D5348">
          <w:rPr>
            <w:rFonts w:ascii="Arial" w:hAnsi="Arial" w:cs="Arial"/>
          </w:rPr>
          <w:delText xml:space="preserve"> and invoked </w:delText>
        </w:r>
        <w:commentRangeStart w:id="62"/>
        <w:commentRangeStart w:id="63"/>
        <w:r w:rsidDel="001D5348">
          <w:rPr>
            <w:rFonts w:ascii="Arial" w:hAnsi="Arial" w:cs="Arial"/>
          </w:rPr>
          <w:delText>functions</w:delText>
        </w:r>
        <w:commentRangeEnd w:id="62"/>
        <w:r w:rsidR="00FC6C5B" w:rsidDel="001D5348">
          <w:rPr>
            <w:rStyle w:val="CommentReference"/>
          </w:rPr>
          <w:commentReference w:id="62"/>
        </w:r>
      </w:del>
      <w:commentRangeEnd w:id="63"/>
      <w:r w:rsidR="001D5348">
        <w:rPr>
          <w:rStyle w:val="CommentReference"/>
        </w:rPr>
        <w:commentReference w:id="63"/>
      </w:r>
      <w:del w:id="64" w:author="Neil Powers" w:date="2019-11-07T13:29:00Z">
        <w:r w:rsidDel="001D5348">
          <w:rPr>
            <w:rFonts w:ascii="Arial" w:hAnsi="Arial" w:cs="Arial"/>
          </w:rPr>
          <w:delText xml:space="preserve">, </w:delText>
        </w:r>
      </w:del>
      <w:r>
        <w:rPr>
          <w:rFonts w:ascii="Arial" w:hAnsi="Arial" w:cs="Arial"/>
        </w:rPr>
        <w:t xml:space="preserve">and the </w:t>
      </w:r>
      <w:proofErr w:type="spellStart"/>
      <w:r>
        <w:rPr>
          <w:rFonts w:ascii="Arial" w:hAnsi="Arial" w:cs="Arial"/>
        </w:rPr>
        <w:t>ouput</w:t>
      </w:r>
      <w:proofErr w:type="spellEnd"/>
      <w:r>
        <w:rPr>
          <w:rFonts w:ascii="Arial" w:hAnsi="Arial" w:cs="Arial"/>
        </w:rPr>
        <w:t xml:space="preserve"> generated by the Tool Runner tool.</w:t>
      </w:r>
    </w:p>
    <w:p w14:paraId="0A43D343" w14:textId="0167FA3F" w:rsidR="00C2499D" w:rsidRDefault="00F05EBF">
      <w:pPr>
        <w:pStyle w:val="H1bodytext"/>
        <w:numPr>
          <w:ilvl w:val="0"/>
          <w:numId w:val="2"/>
        </w:numPr>
        <w:rPr>
          <w:rFonts w:ascii="Arial" w:hAnsi="Arial" w:cs="Arial"/>
        </w:rPr>
        <w:pPrChange w:id="65" w:author="Sara Lindberg" w:date="2019-11-12T09:50:00Z">
          <w:pPr>
            <w:pStyle w:val="H1bodytext"/>
            <w:numPr>
              <w:numId w:val="2"/>
            </w:numPr>
            <w:spacing w:after="120"/>
            <w:ind w:left="1440" w:hanging="360"/>
          </w:pPr>
        </w:pPrChange>
      </w:pPr>
      <w:commentRangeStart w:id="66"/>
      <w:r>
        <w:rPr>
          <w:rFonts w:ascii="Arial" w:hAnsi="Arial" w:cs="Arial"/>
        </w:rPr>
        <w:t xml:space="preserve">Positional </w:t>
      </w:r>
      <w:commentRangeEnd w:id="66"/>
      <w:r>
        <w:rPr>
          <w:rStyle w:val="CommentReference"/>
        </w:rPr>
        <w:commentReference w:id="66"/>
      </w:r>
      <w:r w:rsidR="00C2499D">
        <w:rPr>
          <w:rFonts w:ascii="Arial" w:hAnsi="Arial" w:cs="Arial"/>
        </w:rPr>
        <w:t>Arguments:</w:t>
      </w:r>
      <w:r>
        <w:rPr>
          <w:rFonts w:ascii="Arial" w:hAnsi="Arial" w:cs="Arial"/>
        </w:rPr>
        <w:t xml:space="preserve"> </w:t>
      </w:r>
    </w:p>
    <w:p w14:paraId="15F44C98" w14:textId="62929F16" w:rsidR="00F05EBF" w:rsidRDefault="00F05EBF">
      <w:pPr>
        <w:pStyle w:val="H1bodytext"/>
        <w:numPr>
          <w:ilvl w:val="1"/>
          <w:numId w:val="2"/>
        </w:numPr>
        <w:rPr>
          <w:rFonts w:ascii="Arial" w:hAnsi="Arial" w:cs="Arial"/>
        </w:rPr>
        <w:pPrChange w:id="67" w:author="Sara Lindberg" w:date="2019-11-12T09:50:00Z">
          <w:pPr>
            <w:pStyle w:val="H1bodytext"/>
            <w:numPr>
              <w:ilvl w:val="1"/>
              <w:numId w:val="2"/>
            </w:numPr>
            <w:spacing w:after="120"/>
            <w:ind w:left="2160" w:hanging="360"/>
          </w:pPr>
        </w:pPrChange>
      </w:pPr>
      <w:r>
        <w:rPr>
          <w:rFonts w:ascii="Arial" w:hAnsi="Arial" w:cs="Arial"/>
        </w:rPr>
        <w:t>Name: the filename of tool to be invoke (if tool is an executable, tool_filename.exe) or the command (</w:t>
      </w:r>
      <w:proofErr w:type="spellStart"/>
      <w:r>
        <w:rPr>
          <w:rFonts w:ascii="Arial" w:hAnsi="Arial" w:cs="Arial"/>
        </w:rPr>
        <w:t>perl</w:t>
      </w:r>
      <w:proofErr w:type="spellEnd"/>
      <w:r>
        <w:rPr>
          <w:rFonts w:ascii="Arial" w:hAnsi="Arial" w:cs="Arial"/>
        </w:rPr>
        <w:t>, python, java) required to execute the tool</w:t>
      </w:r>
      <w:ins w:id="68" w:author="Sara Lindberg" w:date="2019-11-21T11:35:00Z">
        <w:r w:rsidR="006960A0">
          <w:rPr>
            <w:rFonts w:ascii="Arial" w:hAnsi="Arial" w:cs="Arial"/>
          </w:rPr>
          <w:t>; enclose in quotes</w:t>
        </w:r>
      </w:ins>
    </w:p>
    <w:p w14:paraId="07291B24" w14:textId="60FFD581" w:rsidR="00F05EBF" w:rsidRDefault="00F05EBF">
      <w:pPr>
        <w:pStyle w:val="H1bodytext"/>
        <w:numPr>
          <w:ilvl w:val="1"/>
          <w:numId w:val="2"/>
        </w:numPr>
        <w:rPr>
          <w:rFonts w:ascii="Arial" w:hAnsi="Arial" w:cs="Arial"/>
        </w:rPr>
        <w:pPrChange w:id="69" w:author="Sara Lindberg" w:date="2019-11-12T09:50:00Z">
          <w:pPr>
            <w:pStyle w:val="H1bodytext"/>
            <w:numPr>
              <w:ilvl w:val="1"/>
              <w:numId w:val="2"/>
            </w:numPr>
            <w:spacing w:after="120"/>
            <w:ind w:left="2160" w:hanging="360"/>
          </w:pPr>
        </w:pPrChange>
      </w:pPr>
      <w:r>
        <w:rPr>
          <w:rFonts w:ascii="Arial" w:hAnsi="Arial" w:cs="Arial"/>
        </w:rPr>
        <w:t xml:space="preserve">Arguments: the filename of the tool to be invoked (if a python or </w:t>
      </w:r>
      <w:proofErr w:type="spellStart"/>
      <w:r>
        <w:rPr>
          <w:rFonts w:ascii="Arial" w:hAnsi="Arial" w:cs="Arial"/>
        </w:rPr>
        <w:t>perl</w:t>
      </w:r>
      <w:proofErr w:type="spellEnd"/>
      <w:r>
        <w:rPr>
          <w:rFonts w:ascii="Arial" w:hAnsi="Arial" w:cs="Arial"/>
        </w:rPr>
        <w:t xml:space="preserve"> script or JAVA program) and the tool-specific arguments to be passed to the tool (see documentation associated with each tool)</w:t>
      </w:r>
      <w:ins w:id="70" w:author="Sara Lindberg" w:date="2019-11-21T11:35:00Z">
        <w:r w:rsidR="006960A0">
          <w:rPr>
            <w:rFonts w:ascii="Arial" w:hAnsi="Arial" w:cs="Arial"/>
          </w:rPr>
          <w:t xml:space="preserve">; enclose in </w:t>
        </w:r>
      </w:ins>
      <w:ins w:id="71" w:author="Sara Lindberg" w:date="2019-11-21T11:36:00Z">
        <w:r w:rsidR="006960A0">
          <w:rPr>
            <w:rFonts w:ascii="Arial" w:hAnsi="Arial" w:cs="Arial"/>
          </w:rPr>
          <w:t>quotes</w:t>
        </w:r>
      </w:ins>
    </w:p>
    <w:p w14:paraId="7815FF40" w14:textId="5424DCC8" w:rsidR="00954CDD" w:rsidRDefault="00954CDD">
      <w:pPr>
        <w:pStyle w:val="H1bodytext"/>
        <w:numPr>
          <w:ilvl w:val="0"/>
          <w:numId w:val="2"/>
        </w:numPr>
        <w:rPr>
          <w:rFonts w:ascii="Arial" w:hAnsi="Arial" w:cs="Arial"/>
        </w:rPr>
        <w:pPrChange w:id="72" w:author="Sara Lindberg" w:date="2019-11-12T09:50:00Z">
          <w:pPr>
            <w:pStyle w:val="H1bodytext"/>
            <w:numPr>
              <w:numId w:val="2"/>
            </w:numPr>
            <w:spacing w:after="120"/>
            <w:ind w:left="1440" w:hanging="360"/>
          </w:pPr>
        </w:pPrChange>
      </w:pPr>
      <w:r>
        <w:rPr>
          <w:rFonts w:ascii="Arial" w:hAnsi="Arial" w:cs="Arial"/>
        </w:rPr>
        <w:t>Optional Arguments:</w:t>
      </w:r>
    </w:p>
    <w:p w14:paraId="2536B9ED" w14:textId="30F7A19E" w:rsidR="00954CDD" w:rsidRDefault="00954CDD">
      <w:pPr>
        <w:pStyle w:val="H1bodytext"/>
        <w:numPr>
          <w:ilvl w:val="1"/>
          <w:numId w:val="2"/>
        </w:numPr>
        <w:rPr>
          <w:rFonts w:ascii="Arial" w:hAnsi="Arial" w:cs="Arial"/>
        </w:rPr>
        <w:pPrChange w:id="73" w:author="Sara Lindberg" w:date="2019-11-12T09:50:00Z">
          <w:pPr>
            <w:pStyle w:val="H1bodytext"/>
            <w:numPr>
              <w:ilvl w:val="1"/>
              <w:numId w:val="2"/>
            </w:numPr>
            <w:spacing w:after="120"/>
            <w:ind w:left="2160" w:hanging="360"/>
          </w:pPr>
        </w:pPrChange>
      </w:pPr>
      <w:r>
        <w:rPr>
          <w:rFonts w:ascii="Arial" w:hAnsi="Arial" w:cs="Arial"/>
        </w:rPr>
        <w:t xml:space="preserve">-h, --help </w:t>
      </w:r>
      <w:r>
        <w:rPr>
          <w:rFonts w:ascii="Arial" w:hAnsi="Arial" w:cs="Arial"/>
        </w:rPr>
        <w:tab/>
      </w:r>
      <w:r>
        <w:rPr>
          <w:rFonts w:ascii="Arial" w:hAnsi="Arial" w:cs="Arial"/>
        </w:rPr>
        <w:tab/>
        <w:t>show help message</w:t>
      </w:r>
    </w:p>
    <w:p w14:paraId="5968D588" w14:textId="1A3CC8C4" w:rsidR="00954CDD" w:rsidRDefault="00954CDD">
      <w:pPr>
        <w:pStyle w:val="H1bodytext"/>
        <w:numPr>
          <w:ilvl w:val="1"/>
          <w:numId w:val="2"/>
        </w:numPr>
        <w:rPr>
          <w:rFonts w:ascii="Arial" w:hAnsi="Arial" w:cs="Arial"/>
        </w:rPr>
        <w:pPrChange w:id="74" w:author="Sara Lindberg" w:date="2019-11-12T09:50:00Z">
          <w:pPr>
            <w:pStyle w:val="H1bodytext"/>
            <w:numPr>
              <w:ilvl w:val="1"/>
              <w:numId w:val="2"/>
            </w:numPr>
            <w:spacing w:after="120"/>
            <w:ind w:left="2160" w:hanging="360"/>
          </w:pPr>
        </w:pPrChange>
      </w:pPr>
      <w:r>
        <w:rPr>
          <w:rFonts w:ascii="Arial" w:hAnsi="Arial" w:cs="Arial"/>
        </w:rPr>
        <w:t>- -</w:t>
      </w:r>
      <w:proofErr w:type="spellStart"/>
      <w:r>
        <w:rPr>
          <w:rFonts w:ascii="Arial" w:hAnsi="Arial" w:cs="Arial"/>
        </w:rPr>
        <w:t>loglevel</w:t>
      </w:r>
      <w:proofErr w:type="spellEnd"/>
      <w:r>
        <w:rPr>
          <w:rFonts w:ascii="Arial" w:hAnsi="Arial" w:cs="Arial"/>
        </w:rPr>
        <w:t xml:space="preserve"> {</w:t>
      </w:r>
      <w:proofErr w:type="gramStart"/>
      <w:r>
        <w:rPr>
          <w:rFonts w:ascii="Arial" w:hAnsi="Arial" w:cs="Arial"/>
        </w:rPr>
        <w:t>I,D</w:t>
      </w:r>
      <w:proofErr w:type="gramEnd"/>
      <w:r>
        <w:rPr>
          <w:rFonts w:ascii="Arial" w:hAnsi="Arial" w:cs="Arial"/>
        </w:rPr>
        <w:t xml:space="preserve">} </w:t>
      </w:r>
      <w:r>
        <w:rPr>
          <w:rFonts w:ascii="Arial" w:hAnsi="Arial" w:cs="Arial"/>
        </w:rPr>
        <w:tab/>
        <w:t>verbosity of log: (I)</w:t>
      </w:r>
      <w:proofErr w:type="spellStart"/>
      <w:r>
        <w:rPr>
          <w:rFonts w:ascii="Arial" w:hAnsi="Arial" w:cs="Arial"/>
        </w:rPr>
        <w:t>nfo</w:t>
      </w:r>
      <w:proofErr w:type="spellEnd"/>
      <w:r>
        <w:rPr>
          <w:rFonts w:ascii="Arial" w:hAnsi="Arial" w:cs="Arial"/>
        </w:rPr>
        <w:t>, (D)</w:t>
      </w:r>
      <w:proofErr w:type="spellStart"/>
      <w:r>
        <w:rPr>
          <w:rFonts w:ascii="Arial" w:hAnsi="Arial" w:cs="Arial"/>
        </w:rPr>
        <w:t>ebu</w:t>
      </w:r>
      <w:r w:rsidR="00FC6C5B">
        <w:rPr>
          <w:rFonts w:ascii="Arial" w:hAnsi="Arial" w:cs="Arial"/>
        </w:rPr>
        <w:t>g</w:t>
      </w:r>
      <w:proofErr w:type="spellEnd"/>
      <w:r>
        <w:rPr>
          <w:rFonts w:ascii="Arial" w:hAnsi="Arial" w:cs="Arial"/>
        </w:rPr>
        <w:t>; default=I</w:t>
      </w:r>
    </w:p>
    <w:p w14:paraId="2B160173" w14:textId="357D0213" w:rsidR="00954CDD" w:rsidRDefault="00954CDD">
      <w:pPr>
        <w:pStyle w:val="H1bodytext"/>
        <w:numPr>
          <w:ilvl w:val="1"/>
          <w:numId w:val="2"/>
        </w:numPr>
        <w:rPr>
          <w:rFonts w:ascii="Arial" w:hAnsi="Arial" w:cs="Arial"/>
        </w:rPr>
        <w:pPrChange w:id="75" w:author="Sara Lindberg" w:date="2019-11-12T09:50:00Z">
          <w:pPr>
            <w:pStyle w:val="H1bodytext"/>
            <w:numPr>
              <w:ilvl w:val="1"/>
              <w:numId w:val="2"/>
            </w:numPr>
            <w:spacing w:after="120"/>
            <w:ind w:left="2160" w:hanging="360"/>
          </w:pPr>
        </w:pPrChange>
      </w:pPr>
      <w:r>
        <w:rPr>
          <w:rFonts w:ascii="Arial" w:hAnsi="Arial" w:cs="Arial"/>
        </w:rPr>
        <w:t xml:space="preserve">- -logfile </w:t>
      </w:r>
      <w:proofErr w:type="spellStart"/>
      <w:r>
        <w:rPr>
          <w:rFonts w:ascii="Arial" w:hAnsi="Arial" w:cs="Arial"/>
        </w:rPr>
        <w:t>LOGFILE</w:t>
      </w:r>
      <w:proofErr w:type="spellEnd"/>
      <w:r>
        <w:rPr>
          <w:rFonts w:ascii="Arial" w:hAnsi="Arial" w:cs="Arial"/>
        </w:rPr>
        <w:tab/>
        <w:t xml:space="preserve">path to a log file (default is </w:t>
      </w:r>
      <w:proofErr w:type="spellStart"/>
      <w:r>
        <w:rPr>
          <w:rFonts w:ascii="Arial" w:hAnsi="Arial" w:cs="Arial"/>
        </w:rPr>
        <w:t>stdout</w:t>
      </w:r>
      <w:proofErr w:type="spellEnd"/>
      <w:r>
        <w:rPr>
          <w:rFonts w:ascii="Arial" w:hAnsi="Arial" w:cs="Arial"/>
        </w:rPr>
        <w:t>)</w:t>
      </w:r>
    </w:p>
    <w:p w14:paraId="02811464" w14:textId="58E00223" w:rsidR="00954CDD" w:rsidRDefault="00954CDD">
      <w:pPr>
        <w:pStyle w:val="H1bodytext"/>
        <w:numPr>
          <w:ilvl w:val="1"/>
          <w:numId w:val="2"/>
        </w:numPr>
        <w:rPr>
          <w:rFonts w:ascii="Arial" w:hAnsi="Arial" w:cs="Arial"/>
        </w:rPr>
        <w:pPrChange w:id="76" w:author="Sara Lindberg" w:date="2019-11-12T09:50:00Z">
          <w:pPr>
            <w:pStyle w:val="H1bodytext"/>
            <w:numPr>
              <w:ilvl w:val="1"/>
              <w:numId w:val="2"/>
            </w:numPr>
            <w:spacing w:after="120"/>
            <w:ind w:left="2160" w:hanging="360"/>
          </w:pPr>
        </w:pPrChange>
      </w:pPr>
      <w:r>
        <w:rPr>
          <w:rFonts w:ascii="Arial" w:hAnsi="Arial" w:cs="Arial"/>
        </w:rPr>
        <w:t xml:space="preserve">- - </w:t>
      </w:r>
      <w:proofErr w:type="spellStart"/>
      <w:r>
        <w:rPr>
          <w:rFonts w:ascii="Arial" w:hAnsi="Arial" w:cs="Arial"/>
        </w:rPr>
        <w:t>logfilemode</w:t>
      </w:r>
      <w:proofErr w:type="spellEnd"/>
      <w:r>
        <w:rPr>
          <w:rFonts w:ascii="Arial" w:hAnsi="Arial" w:cs="Arial"/>
        </w:rPr>
        <w:t xml:space="preserve"> {</w:t>
      </w:r>
      <w:proofErr w:type="spellStart"/>
      <w:proofErr w:type="gramStart"/>
      <w:r>
        <w:rPr>
          <w:rFonts w:ascii="Arial" w:hAnsi="Arial" w:cs="Arial"/>
        </w:rPr>
        <w:t>a,w</w:t>
      </w:r>
      <w:proofErr w:type="spellEnd"/>
      <w:proofErr w:type="gramEnd"/>
      <w:r>
        <w:rPr>
          <w:rFonts w:ascii="Arial" w:hAnsi="Arial" w:cs="Arial"/>
        </w:rPr>
        <w:t xml:space="preserve">} </w:t>
      </w:r>
      <w:r>
        <w:rPr>
          <w:rFonts w:ascii="Arial" w:hAnsi="Arial" w:cs="Arial"/>
        </w:rPr>
        <w:tab/>
        <w:t>Log file mode: (a)</w:t>
      </w:r>
      <w:proofErr w:type="spellStart"/>
      <w:r>
        <w:rPr>
          <w:rFonts w:ascii="Arial" w:hAnsi="Arial" w:cs="Arial"/>
        </w:rPr>
        <w:t>ppend</w:t>
      </w:r>
      <w:proofErr w:type="spellEnd"/>
      <w:r>
        <w:rPr>
          <w:rFonts w:ascii="Arial" w:hAnsi="Arial" w:cs="Arial"/>
        </w:rPr>
        <w:t xml:space="preserve"> or (w)rite; default=w</w:t>
      </w:r>
    </w:p>
    <w:p w14:paraId="152024D1" w14:textId="7679EC79" w:rsidR="00C2499D" w:rsidDel="002C1D04" w:rsidRDefault="00C2499D">
      <w:pPr>
        <w:pStyle w:val="H1bodytext"/>
        <w:numPr>
          <w:ilvl w:val="0"/>
          <w:numId w:val="2"/>
        </w:numPr>
        <w:rPr>
          <w:del w:id="77" w:author="Sara Lindberg" w:date="2019-11-07T14:34:00Z"/>
          <w:rFonts w:ascii="Arial" w:hAnsi="Arial" w:cs="Arial"/>
        </w:rPr>
        <w:pPrChange w:id="78" w:author="Sara Lindberg" w:date="2019-11-12T09:50:00Z">
          <w:pPr>
            <w:pStyle w:val="H1bodytext"/>
            <w:numPr>
              <w:numId w:val="2"/>
            </w:numPr>
            <w:spacing w:after="120"/>
            <w:ind w:left="1440" w:hanging="360"/>
          </w:pPr>
        </w:pPrChange>
      </w:pPr>
      <w:commentRangeStart w:id="79"/>
      <w:del w:id="80" w:author="Sara Lindberg" w:date="2019-11-07T14:34:00Z">
        <w:r w:rsidDel="002C1D04">
          <w:rPr>
            <w:rFonts w:ascii="Arial" w:hAnsi="Arial" w:cs="Arial"/>
          </w:rPr>
          <w:delText>Functions</w:delText>
        </w:r>
        <w:commentRangeEnd w:id="79"/>
        <w:r w:rsidR="003D3DBB" w:rsidDel="002C1D04">
          <w:rPr>
            <w:rStyle w:val="CommentReference"/>
          </w:rPr>
          <w:commentReference w:id="79"/>
        </w:r>
        <w:r w:rsidR="00AB5481" w:rsidDel="002C1D04">
          <w:rPr>
            <w:rFonts w:ascii="Arial" w:hAnsi="Arial" w:cs="Arial"/>
          </w:rPr>
          <w:delText xml:space="preserve">: </w:delText>
        </w:r>
      </w:del>
    </w:p>
    <w:p w14:paraId="4EFE3087" w14:textId="5C15D087" w:rsidR="00C2499D" w:rsidRDefault="00C2499D">
      <w:pPr>
        <w:pStyle w:val="H1bodytext"/>
        <w:numPr>
          <w:ilvl w:val="0"/>
          <w:numId w:val="2"/>
        </w:numPr>
        <w:rPr>
          <w:rFonts w:ascii="Arial" w:hAnsi="Arial" w:cs="Arial"/>
        </w:rPr>
        <w:pPrChange w:id="81" w:author="Sara Lindberg" w:date="2019-11-12T09:50:00Z">
          <w:pPr>
            <w:pStyle w:val="H1bodytext"/>
            <w:numPr>
              <w:numId w:val="2"/>
            </w:numPr>
            <w:spacing w:after="120"/>
            <w:ind w:left="1440" w:hanging="360"/>
          </w:pPr>
        </w:pPrChange>
      </w:pPr>
      <w:r>
        <w:rPr>
          <w:rFonts w:ascii="Arial" w:hAnsi="Arial" w:cs="Arial"/>
        </w:rPr>
        <w:t>Shell file configuration</w:t>
      </w:r>
      <w:r w:rsidR="00AD0C74">
        <w:rPr>
          <w:rFonts w:ascii="Arial" w:hAnsi="Arial" w:cs="Arial"/>
        </w:rPr>
        <w:t>:</w:t>
      </w:r>
    </w:p>
    <w:p w14:paraId="51B9C0A6" w14:textId="66A6A992" w:rsidR="00C2499D" w:rsidRDefault="00AD0C74">
      <w:pPr>
        <w:pStyle w:val="H1bodytext"/>
        <w:ind w:left="2160"/>
        <w:rPr>
          <w:rFonts w:ascii="Arial" w:hAnsi="Arial" w:cs="Arial"/>
        </w:rPr>
        <w:pPrChange w:id="82" w:author="Sara Lindberg" w:date="2019-11-12T09:50:00Z">
          <w:pPr>
            <w:pStyle w:val="H1bodytext"/>
            <w:spacing w:after="120"/>
            <w:ind w:left="2160"/>
          </w:pPr>
        </w:pPrChange>
      </w:pPr>
      <w:r>
        <w:rPr>
          <w:rFonts w:ascii="Arial" w:hAnsi="Arial" w:cs="Arial"/>
        </w:rPr>
        <w:t xml:space="preserve">python [directory path]/pylib/runner/runner.py [optional arguments—see </w:t>
      </w:r>
      <w:del w:id="83" w:author="Sara Lindberg" w:date="2019-11-11T07:31:00Z">
        <w:r w:rsidDel="00B27DDA">
          <w:rPr>
            <w:rFonts w:ascii="Arial" w:hAnsi="Arial" w:cs="Arial"/>
          </w:rPr>
          <w:delText>below</w:delText>
        </w:r>
      </w:del>
      <w:ins w:id="84" w:author="Sara Lindberg" w:date="2019-11-11T07:31:00Z">
        <w:r w:rsidR="00B27DDA">
          <w:rPr>
            <w:rFonts w:ascii="Arial" w:hAnsi="Arial" w:cs="Arial"/>
          </w:rPr>
          <w:t>above</w:t>
        </w:r>
      </w:ins>
      <w:r>
        <w:rPr>
          <w:rFonts w:ascii="Arial" w:hAnsi="Arial" w:cs="Arial"/>
        </w:rPr>
        <w:t xml:space="preserve">] </w:t>
      </w:r>
      <w:ins w:id="85" w:author="Sara Lindberg" w:date="2019-11-21T11:35:00Z">
        <w:r w:rsidR="006960A0">
          <w:rPr>
            <w:rFonts w:ascii="Arial" w:hAnsi="Arial" w:cs="Arial"/>
          </w:rPr>
          <w:t>“</w:t>
        </w:r>
      </w:ins>
      <w:r>
        <w:rPr>
          <w:rFonts w:ascii="Arial" w:hAnsi="Arial" w:cs="Arial"/>
        </w:rPr>
        <w:t>Name</w:t>
      </w:r>
      <w:ins w:id="86" w:author="Sara Lindberg" w:date="2019-11-21T11:35:00Z">
        <w:r w:rsidR="006960A0">
          <w:rPr>
            <w:rFonts w:ascii="Arial" w:hAnsi="Arial" w:cs="Arial"/>
          </w:rPr>
          <w:t>”</w:t>
        </w:r>
      </w:ins>
      <w:r>
        <w:rPr>
          <w:rFonts w:ascii="Arial" w:hAnsi="Arial" w:cs="Arial"/>
        </w:rPr>
        <w:t xml:space="preserve"> </w:t>
      </w:r>
      <w:ins w:id="87" w:author="Sara Lindberg" w:date="2019-11-21T11:35:00Z">
        <w:r w:rsidR="006960A0">
          <w:rPr>
            <w:rFonts w:ascii="Arial" w:hAnsi="Arial" w:cs="Arial"/>
          </w:rPr>
          <w:t>“</w:t>
        </w:r>
      </w:ins>
      <w:r>
        <w:rPr>
          <w:rFonts w:ascii="Arial" w:hAnsi="Arial" w:cs="Arial"/>
        </w:rPr>
        <w:t>Arguments</w:t>
      </w:r>
      <w:ins w:id="88" w:author="Sara Lindberg" w:date="2019-11-21T11:35:00Z">
        <w:r w:rsidR="006960A0">
          <w:rPr>
            <w:rFonts w:ascii="Arial" w:hAnsi="Arial" w:cs="Arial"/>
          </w:rPr>
          <w:t>”</w:t>
        </w:r>
      </w:ins>
    </w:p>
    <w:p w14:paraId="23224427" w14:textId="32EA1108" w:rsidR="00AB5481" w:rsidRDefault="00AB5481">
      <w:pPr>
        <w:pStyle w:val="H1bodytext"/>
        <w:numPr>
          <w:ilvl w:val="0"/>
          <w:numId w:val="4"/>
        </w:numPr>
        <w:ind w:left="1440"/>
        <w:rPr>
          <w:rFonts w:ascii="Arial" w:hAnsi="Arial" w:cs="Arial"/>
        </w:rPr>
        <w:pPrChange w:id="89" w:author="Sara Lindberg" w:date="2019-11-12T09:50:00Z">
          <w:pPr>
            <w:pStyle w:val="H1bodytext"/>
            <w:numPr>
              <w:numId w:val="4"/>
            </w:numPr>
            <w:spacing w:after="120"/>
            <w:ind w:left="1440" w:hanging="360"/>
          </w:pPr>
        </w:pPrChange>
      </w:pPr>
      <w:r>
        <w:rPr>
          <w:rFonts w:ascii="Arial" w:hAnsi="Arial" w:cs="Arial"/>
        </w:rPr>
        <w:t xml:space="preserve">Output: The following information is logged to the screen (default, i.e. </w:t>
      </w:r>
      <w:proofErr w:type="spellStart"/>
      <w:r>
        <w:rPr>
          <w:rFonts w:ascii="Arial" w:hAnsi="Arial" w:cs="Arial"/>
        </w:rPr>
        <w:t>stdout</w:t>
      </w:r>
      <w:proofErr w:type="spellEnd"/>
      <w:r>
        <w:rPr>
          <w:rFonts w:ascii="Arial" w:hAnsi="Arial" w:cs="Arial"/>
        </w:rPr>
        <w:t>) or to a path and file, which is specified by user and is passed to the Tool Runner as an argument (- -logfile LOGFILE)</w:t>
      </w:r>
    </w:p>
    <w:p w14:paraId="7E938260" w14:textId="75D2C8C6" w:rsidR="00AB5481" w:rsidRDefault="00BC1A96">
      <w:pPr>
        <w:pStyle w:val="H1bodytext"/>
        <w:numPr>
          <w:ilvl w:val="0"/>
          <w:numId w:val="4"/>
        </w:numPr>
        <w:rPr>
          <w:rFonts w:ascii="Arial" w:hAnsi="Arial" w:cs="Arial"/>
        </w:rPr>
        <w:pPrChange w:id="90" w:author="Sara Lindberg" w:date="2019-11-12T09:50:00Z">
          <w:pPr>
            <w:pStyle w:val="H1bodytext"/>
            <w:numPr>
              <w:numId w:val="4"/>
            </w:numPr>
            <w:spacing w:after="0"/>
            <w:ind w:left="2160" w:hanging="360"/>
          </w:pPr>
        </w:pPrChange>
      </w:pPr>
      <w:proofErr w:type="spellStart"/>
      <w:r>
        <w:rPr>
          <w:rFonts w:ascii="Arial" w:hAnsi="Arial" w:cs="Arial"/>
        </w:rPr>
        <w:t>DateTime</w:t>
      </w:r>
      <w:proofErr w:type="spellEnd"/>
      <w:r>
        <w:rPr>
          <w:rFonts w:ascii="Arial" w:hAnsi="Arial" w:cs="Arial"/>
        </w:rPr>
        <w:t xml:space="preserve"> </w:t>
      </w:r>
      <w:r w:rsidR="00FC6C5B">
        <w:rPr>
          <w:rFonts w:ascii="Arial" w:hAnsi="Arial" w:cs="Arial"/>
        </w:rPr>
        <w:t>s</w:t>
      </w:r>
      <w:r>
        <w:rPr>
          <w:rFonts w:ascii="Arial" w:hAnsi="Arial" w:cs="Arial"/>
        </w:rPr>
        <w:t xml:space="preserve">tamp of when Tool Runner is </w:t>
      </w:r>
      <w:proofErr w:type="gramStart"/>
      <w:r>
        <w:rPr>
          <w:rFonts w:ascii="Arial" w:hAnsi="Arial" w:cs="Arial"/>
        </w:rPr>
        <w:t>invoke</w:t>
      </w:r>
      <w:proofErr w:type="gramEnd"/>
      <w:r>
        <w:rPr>
          <w:rFonts w:ascii="Arial" w:hAnsi="Arial" w:cs="Arial"/>
        </w:rPr>
        <w:t xml:space="preserve"> and where information is being logged</w:t>
      </w:r>
    </w:p>
    <w:p w14:paraId="6A308AA0" w14:textId="72D55453" w:rsidR="00BC1A96" w:rsidRDefault="00BC1A96">
      <w:pPr>
        <w:pStyle w:val="H1bodytext"/>
        <w:numPr>
          <w:ilvl w:val="0"/>
          <w:numId w:val="4"/>
        </w:numPr>
        <w:rPr>
          <w:rFonts w:ascii="Arial" w:hAnsi="Arial" w:cs="Arial"/>
        </w:rPr>
        <w:pPrChange w:id="91" w:author="Sara Lindberg" w:date="2019-11-12T09:50:00Z">
          <w:pPr>
            <w:pStyle w:val="H1bodytext"/>
            <w:numPr>
              <w:numId w:val="4"/>
            </w:numPr>
            <w:spacing w:after="0"/>
            <w:ind w:left="2160" w:hanging="360"/>
          </w:pPr>
        </w:pPrChange>
      </w:pPr>
      <w:r>
        <w:rPr>
          <w:rFonts w:ascii="Arial" w:hAnsi="Arial" w:cs="Arial"/>
        </w:rPr>
        <w:t>Invoked command and arguments</w:t>
      </w:r>
    </w:p>
    <w:p w14:paraId="201CD376" w14:textId="77777777" w:rsidR="00BC1A96" w:rsidRDefault="00BC1A96">
      <w:pPr>
        <w:pStyle w:val="H1bodytext"/>
        <w:numPr>
          <w:ilvl w:val="0"/>
          <w:numId w:val="4"/>
        </w:numPr>
        <w:rPr>
          <w:rFonts w:ascii="Arial" w:hAnsi="Arial" w:cs="Arial"/>
        </w:rPr>
        <w:pPrChange w:id="92" w:author="Sara Lindberg" w:date="2019-11-12T09:50:00Z">
          <w:pPr>
            <w:pStyle w:val="H1bodytext"/>
            <w:numPr>
              <w:numId w:val="4"/>
            </w:numPr>
            <w:spacing w:after="0"/>
            <w:ind w:left="2160" w:hanging="360"/>
          </w:pPr>
        </w:pPrChange>
      </w:pPr>
      <w:r>
        <w:rPr>
          <w:rFonts w:ascii="Arial" w:hAnsi="Arial" w:cs="Arial"/>
        </w:rPr>
        <w:t xml:space="preserve">Code Version of Tool Runner </w:t>
      </w:r>
    </w:p>
    <w:p w14:paraId="7D10F447" w14:textId="05200A64" w:rsidR="00BC1A96" w:rsidRDefault="00BC1A96">
      <w:pPr>
        <w:pStyle w:val="H1bodytext"/>
        <w:numPr>
          <w:ilvl w:val="0"/>
          <w:numId w:val="4"/>
        </w:numPr>
        <w:rPr>
          <w:rFonts w:ascii="Arial" w:hAnsi="Arial" w:cs="Arial"/>
        </w:rPr>
        <w:pPrChange w:id="93" w:author="Sara Lindberg" w:date="2019-11-12T09:50:00Z">
          <w:pPr>
            <w:pStyle w:val="H1bodytext"/>
            <w:numPr>
              <w:numId w:val="4"/>
            </w:numPr>
            <w:spacing w:after="0"/>
            <w:ind w:left="2160" w:hanging="360"/>
          </w:pPr>
        </w:pPrChange>
      </w:pPr>
      <w:r>
        <w:rPr>
          <w:rFonts w:ascii="Arial" w:hAnsi="Arial" w:cs="Arial"/>
        </w:rPr>
        <w:t xml:space="preserve">Code Version of invoked tool </w:t>
      </w:r>
    </w:p>
    <w:p w14:paraId="3BB1A113" w14:textId="0B4EE8FB" w:rsidR="00BC1A96" w:rsidRDefault="00BC1A96">
      <w:pPr>
        <w:pStyle w:val="H1bodytext"/>
        <w:numPr>
          <w:ilvl w:val="0"/>
          <w:numId w:val="4"/>
        </w:numPr>
        <w:rPr>
          <w:rFonts w:ascii="Arial" w:hAnsi="Arial" w:cs="Arial"/>
        </w:rPr>
        <w:pPrChange w:id="94" w:author="Sara Lindberg" w:date="2019-11-12T09:50:00Z">
          <w:pPr>
            <w:pStyle w:val="H1bodytext"/>
            <w:numPr>
              <w:numId w:val="4"/>
            </w:numPr>
            <w:spacing w:after="0"/>
            <w:ind w:left="2160" w:hanging="360"/>
          </w:pPr>
        </w:pPrChange>
      </w:pPr>
      <w:r>
        <w:rPr>
          <w:rFonts w:ascii="Arial" w:hAnsi="Arial" w:cs="Arial"/>
        </w:rPr>
        <w:t>QA Status of Tool Runner</w:t>
      </w:r>
    </w:p>
    <w:p w14:paraId="66C29081" w14:textId="396F9584" w:rsidR="00BC1A96" w:rsidRDefault="00BC1A96">
      <w:pPr>
        <w:pStyle w:val="H1bodytext"/>
        <w:numPr>
          <w:ilvl w:val="0"/>
          <w:numId w:val="4"/>
        </w:numPr>
        <w:rPr>
          <w:rFonts w:ascii="Arial" w:hAnsi="Arial" w:cs="Arial"/>
        </w:rPr>
        <w:pPrChange w:id="95" w:author="Sara Lindberg" w:date="2019-11-12T09:50:00Z">
          <w:pPr>
            <w:pStyle w:val="H1bodytext"/>
            <w:numPr>
              <w:numId w:val="4"/>
            </w:numPr>
            <w:spacing w:after="0"/>
            <w:ind w:left="2160" w:hanging="360"/>
          </w:pPr>
        </w:pPrChange>
      </w:pPr>
      <w:r>
        <w:rPr>
          <w:rFonts w:ascii="Arial" w:hAnsi="Arial" w:cs="Arial"/>
        </w:rPr>
        <w:t xml:space="preserve">QA Status of invoked tool </w:t>
      </w:r>
    </w:p>
    <w:p w14:paraId="08C7BFB9" w14:textId="73C0CB48" w:rsidR="00BC1A96" w:rsidRDefault="00BC1A96">
      <w:pPr>
        <w:pStyle w:val="H1bodytext"/>
        <w:numPr>
          <w:ilvl w:val="0"/>
          <w:numId w:val="4"/>
        </w:numPr>
        <w:rPr>
          <w:rFonts w:ascii="Arial" w:hAnsi="Arial" w:cs="Arial"/>
        </w:rPr>
        <w:pPrChange w:id="96" w:author="Sara Lindberg" w:date="2019-11-12T09:50:00Z">
          <w:pPr>
            <w:pStyle w:val="H1bodytext"/>
            <w:numPr>
              <w:numId w:val="4"/>
            </w:numPr>
            <w:spacing w:after="0"/>
            <w:ind w:left="2160" w:hanging="360"/>
          </w:pPr>
        </w:pPrChange>
      </w:pPr>
      <w:r>
        <w:rPr>
          <w:rFonts w:ascii="Arial" w:hAnsi="Arial" w:cs="Arial"/>
        </w:rPr>
        <w:t>Username and the computer and platform used to invoke the Tool Runner and invoked tool</w:t>
      </w:r>
    </w:p>
    <w:p w14:paraId="1835D0CF" w14:textId="4D9BB066" w:rsidR="00BC1A96" w:rsidDel="003A433D" w:rsidRDefault="00BC1A96" w:rsidP="00BC1A96">
      <w:pPr>
        <w:pStyle w:val="H1bodytext"/>
        <w:spacing w:after="0"/>
        <w:rPr>
          <w:del w:id="97" w:author="Sara Lindberg" w:date="2019-11-12T09:50:00Z"/>
          <w:rFonts w:ascii="Arial" w:hAnsi="Arial" w:cs="Arial"/>
        </w:rPr>
      </w:pPr>
      <w:del w:id="98" w:author="Sara Lindberg" w:date="2019-11-12T09:50:00Z">
        <w:r w:rsidDel="003A433D">
          <w:rPr>
            <w:rFonts w:ascii="Arial" w:hAnsi="Arial" w:cs="Arial"/>
          </w:rPr>
          <w:lastRenderedPageBreak/>
          <w:tab/>
        </w:r>
      </w:del>
    </w:p>
    <w:p w14:paraId="3AE134C8" w14:textId="68CB09E6" w:rsidR="00C2499D" w:rsidRPr="00C2499D" w:rsidDel="003A433D" w:rsidRDefault="00C2499D" w:rsidP="00E62A15">
      <w:pPr>
        <w:pStyle w:val="H1bodytext"/>
        <w:spacing w:after="120"/>
        <w:rPr>
          <w:del w:id="99" w:author="Sara Lindberg" w:date="2019-11-12T09:50:00Z"/>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533B0A04" w14:textId="4BE0E9BE" w:rsidR="00E62A15" w:rsidDel="003A433D" w:rsidRDefault="00E62A15">
      <w:pPr>
        <w:pStyle w:val="H1bodytext"/>
        <w:rPr>
          <w:del w:id="100" w:author="Sara Lindberg" w:date="2019-11-12T09:50:00Z"/>
          <w:rFonts w:ascii="Arial" w:hAnsi="Arial"/>
          <w:highlight w:val="yellow"/>
        </w:rPr>
        <w:pPrChange w:id="101" w:author="Sara Lindberg" w:date="2019-11-12T09:51:00Z">
          <w:pPr>
            <w:pStyle w:val="H1bodytext"/>
            <w:spacing w:after="120"/>
          </w:pPr>
        </w:pPrChange>
      </w:pPr>
      <w:del w:id="102" w:author="Sara Lindberg" w:date="2019-11-12T09:50:00Z">
        <w:r w:rsidRPr="00F279D9" w:rsidDel="003A433D">
          <w:rPr>
            <w:rFonts w:ascii="Arial" w:hAnsi="Arial"/>
            <w:highlight w:val="yellow"/>
          </w:rPr>
          <w:delText>A requirements traceability matrix for the tool will be documented in this section.  At a minimum, the matrix will include IDs of: Functional Requirements and the corresponding Acceptance Test, along with an indication of the test result (Pass/Fail).</w:delText>
        </w:r>
      </w:del>
    </w:p>
    <w:p w14:paraId="34826857" w14:textId="221F5201" w:rsidR="00673AC5" w:rsidDel="005B4304" w:rsidRDefault="00673AC5">
      <w:pPr>
        <w:pStyle w:val="H1bodytext"/>
        <w:rPr>
          <w:del w:id="103" w:author="Sara Lindberg" w:date="2019-11-12T09:38:00Z"/>
          <w:rFonts w:ascii="Arial" w:hAnsi="Arial"/>
          <w:highlight w:val="yellow"/>
        </w:rPr>
        <w:pPrChange w:id="104" w:author="Sara Lindberg" w:date="2019-11-12T09:51:00Z">
          <w:pPr>
            <w:pStyle w:val="H1bodytext"/>
            <w:spacing w:after="120"/>
          </w:pPr>
        </w:pPrChange>
      </w:pPr>
    </w:p>
    <w:p w14:paraId="2AB6BA74" w14:textId="6EEA43E1" w:rsidR="00BC1A96" w:rsidDel="005B4304" w:rsidRDefault="007B70B5">
      <w:pPr>
        <w:pStyle w:val="H1bodytext"/>
        <w:rPr>
          <w:del w:id="105" w:author="Sara Lindberg" w:date="2019-11-12T09:38:00Z"/>
          <w:rFonts w:ascii="Arial" w:hAnsi="Arial"/>
        </w:rPr>
        <w:pPrChange w:id="106" w:author="Sara Lindberg" w:date="2019-11-12T09:51:00Z">
          <w:pPr>
            <w:pStyle w:val="H1bodytext"/>
            <w:spacing w:after="120"/>
          </w:pPr>
        </w:pPrChange>
      </w:pPr>
      <w:del w:id="107" w:author="Sara Lindberg" w:date="2019-11-12T09:38:00Z">
        <w:r w:rsidDel="005B4304">
          <w:rPr>
            <w:rFonts w:ascii="Arial" w:hAnsi="Arial"/>
          </w:rPr>
          <w:delText xml:space="preserve"> </w:delText>
        </w:r>
      </w:del>
    </w:p>
    <w:p w14:paraId="55261F3D" w14:textId="0E73EA61" w:rsidR="007B70B5" w:rsidDel="003A433D" w:rsidRDefault="007B70B5">
      <w:pPr>
        <w:pStyle w:val="H1bodytext"/>
        <w:rPr>
          <w:del w:id="108" w:author="Sara Lindberg" w:date="2019-11-12T09:50:00Z"/>
          <w:rFonts w:ascii="Arial" w:hAnsi="Arial"/>
        </w:rPr>
        <w:pPrChange w:id="109" w:author="Sara Lindberg" w:date="2019-11-12T09:51:00Z">
          <w:pPr>
            <w:pStyle w:val="H1bodytext"/>
            <w:spacing w:after="120"/>
          </w:pPr>
        </w:pPrChange>
      </w:pPr>
    </w:p>
    <w:p w14:paraId="6AAFBDF2" w14:textId="79826559" w:rsidR="00945D92" w:rsidRDefault="000E0D18">
      <w:pPr>
        <w:pStyle w:val="H1bodytext"/>
        <w:rPr>
          <w:rFonts w:ascii="Arial" w:hAnsi="Arial" w:cs="Arial"/>
        </w:rPr>
        <w:pPrChange w:id="110" w:author="Sara Lindberg" w:date="2019-11-12T09:51:00Z">
          <w:pPr>
            <w:pStyle w:val="H1bodytext"/>
            <w:spacing w:after="120"/>
          </w:pPr>
        </w:pPrChange>
      </w:pPr>
      <w:bookmarkStart w:id="111" w:name="_Hlk24021851"/>
      <w:r>
        <w:rPr>
          <w:rFonts w:ascii="Arial" w:hAnsi="Arial" w:cs="Arial"/>
        </w:rPr>
        <w:t>The requirements traceability matrix for the Tool Runner is presented in Table 1.</w:t>
      </w:r>
    </w:p>
    <w:bookmarkEnd w:id="111"/>
    <w:p w14:paraId="556D1BBC" w14:textId="71335DFE" w:rsidR="007B70B5" w:rsidDel="00141302" w:rsidRDefault="007B70B5" w:rsidP="00BC1A96">
      <w:pPr>
        <w:pStyle w:val="H1bodytext"/>
        <w:spacing w:after="120"/>
        <w:rPr>
          <w:del w:id="112" w:author="Sara Lindberg" w:date="2019-11-12T09:47:00Z"/>
          <w:rFonts w:ascii="Arial" w:hAnsi="Arial"/>
        </w:rPr>
      </w:pPr>
    </w:p>
    <w:tbl>
      <w:tblPr>
        <w:tblStyle w:val="TableGrid"/>
        <w:tblW w:w="0" w:type="auto"/>
        <w:tblInd w:w="720" w:type="dxa"/>
        <w:tblLook w:val="04A0" w:firstRow="1" w:lastRow="0" w:firstColumn="1" w:lastColumn="0" w:noHBand="0" w:noVBand="1"/>
      </w:tblPr>
      <w:tblGrid>
        <w:gridCol w:w="1890"/>
        <w:gridCol w:w="1452"/>
        <w:gridCol w:w="5940"/>
        <w:tblGridChange w:id="113">
          <w:tblGrid>
            <w:gridCol w:w="10"/>
            <w:gridCol w:w="1880"/>
            <w:gridCol w:w="10"/>
            <w:gridCol w:w="1442"/>
            <w:gridCol w:w="10"/>
            <w:gridCol w:w="5930"/>
            <w:gridCol w:w="10"/>
          </w:tblGrid>
        </w:tblGridChange>
      </w:tblGrid>
      <w:tr w:rsidR="00BC1A96" w:rsidRPr="00572F5F" w14:paraId="286F2B38" w14:textId="77777777" w:rsidTr="00A849DC">
        <w:trPr>
          <w:cantSplit/>
          <w:trHeight w:val="314"/>
          <w:tblHeader/>
        </w:trPr>
        <w:tc>
          <w:tcPr>
            <w:tcW w:w="9282" w:type="dxa"/>
            <w:gridSpan w:val="3"/>
            <w:tcBorders>
              <w:top w:val="nil"/>
              <w:left w:val="nil"/>
              <w:right w:val="nil"/>
            </w:tcBorders>
            <w:vAlign w:val="bottom"/>
          </w:tcPr>
          <w:p w14:paraId="3F1BCC08" w14:textId="2B446ECC" w:rsidR="00BC1A96" w:rsidRDefault="00BC1A96" w:rsidP="001B1AEA">
            <w:pPr>
              <w:pStyle w:val="H1bodytext"/>
              <w:spacing w:after="0"/>
              <w:ind w:left="0"/>
              <w:jc w:val="center"/>
              <w:rPr>
                <w:rFonts w:ascii="Arial" w:hAnsi="Arial"/>
                <w:b/>
              </w:rPr>
            </w:pPr>
            <w:r>
              <w:rPr>
                <w:rFonts w:ascii="Arial" w:hAnsi="Arial"/>
                <w:b/>
              </w:rPr>
              <w:t xml:space="preserve">Table 1. </w:t>
            </w:r>
            <w:del w:id="114" w:author="Sara Lindberg" w:date="2019-11-11T07:30:00Z">
              <w:r w:rsidRPr="00AE0D4D" w:rsidDel="004C4A82">
                <w:rPr>
                  <w:rFonts w:ascii="Arial" w:hAnsi="Arial"/>
                  <w:b/>
                </w:rPr>
                <w:delText>Build Surface Flux</w:delText>
              </w:r>
            </w:del>
            <w:ins w:id="115" w:author="Sara Lindberg" w:date="2019-11-11T07:30:00Z">
              <w:r w:rsidR="004C4A82">
                <w:rPr>
                  <w:rFonts w:ascii="Arial" w:hAnsi="Arial"/>
                  <w:b/>
                </w:rPr>
                <w:t>Tool Runner</w:t>
              </w:r>
            </w:ins>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BC1A96" w:rsidRPr="00572F5F" w14:paraId="16952EE3" w14:textId="77777777" w:rsidTr="00A849DC">
        <w:trPr>
          <w:cantSplit/>
          <w:trHeight w:val="314"/>
          <w:tblHeader/>
        </w:trPr>
        <w:tc>
          <w:tcPr>
            <w:tcW w:w="1890" w:type="dxa"/>
            <w:shd w:val="clear" w:color="auto" w:fill="D9D9D9" w:themeFill="background1" w:themeFillShade="D9"/>
            <w:vAlign w:val="bottom"/>
          </w:tcPr>
          <w:p w14:paraId="4BD9D4CA" w14:textId="1DB9F60D" w:rsidR="00BC1A96" w:rsidRPr="00572F5F" w:rsidRDefault="00BC1A96" w:rsidP="001B1AEA">
            <w:pPr>
              <w:pStyle w:val="H1bodytext"/>
              <w:spacing w:after="0"/>
              <w:ind w:left="0"/>
              <w:jc w:val="center"/>
              <w:rPr>
                <w:rFonts w:ascii="Arial" w:hAnsi="Arial"/>
                <w:b/>
              </w:rPr>
            </w:pPr>
            <w:r w:rsidRPr="00572F5F">
              <w:rPr>
                <w:rFonts w:ascii="Arial" w:hAnsi="Arial"/>
                <w:b/>
              </w:rPr>
              <w:t>Functional Requirement</w:t>
            </w:r>
            <w:r w:rsidR="00AF5DB9">
              <w:rPr>
                <w:rFonts w:ascii="Arial" w:hAnsi="Arial"/>
                <w:b/>
              </w:rPr>
              <w:t xml:space="preserve"> ID</w:t>
            </w:r>
          </w:p>
        </w:tc>
        <w:tc>
          <w:tcPr>
            <w:tcW w:w="1452" w:type="dxa"/>
            <w:shd w:val="clear" w:color="auto" w:fill="D9D9D9" w:themeFill="background1" w:themeFillShade="D9"/>
            <w:vAlign w:val="bottom"/>
          </w:tcPr>
          <w:p w14:paraId="7EC5343A" w14:textId="18FE2FA4" w:rsidR="00BC1A96" w:rsidRPr="00572F5F" w:rsidRDefault="00BC1A96" w:rsidP="001B1AEA">
            <w:pPr>
              <w:pStyle w:val="H1bodytext"/>
              <w:spacing w:after="0"/>
              <w:ind w:left="0"/>
              <w:jc w:val="center"/>
              <w:rPr>
                <w:rFonts w:ascii="Arial" w:hAnsi="Arial"/>
                <w:b/>
              </w:rPr>
            </w:pPr>
            <w:r w:rsidRPr="00572F5F">
              <w:rPr>
                <w:rFonts w:ascii="Arial" w:hAnsi="Arial"/>
                <w:b/>
              </w:rPr>
              <w:t>Acceptance Test</w:t>
            </w:r>
            <w:r w:rsidR="00AF5DB9">
              <w:rPr>
                <w:rFonts w:ascii="Arial" w:hAnsi="Arial"/>
                <w:b/>
              </w:rPr>
              <w:t xml:space="preserve"> ID</w:t>
            </w:r>
          </w:p>
        </w:tc>
        <w:tc>
          <w:tcPr>
            <w:tcW w:w="5940" w:type="dxa"/>
            <w:shd w:val="clear" w:color="auto" w:fill="D9D9D9" w:themeFill="background1" w:themeFillShade="D9"/>
            <w:vAlign w:val="bottom"/>
          </w:tcPr>
          <w:p w14:paraId="6E719605" w14:textId="77777777" w:rsidR="00BC1A96" w:rsidRPr="00572F5F" w:rsidRDefault="00BC1A96" w:rsidP="001B1AEA">
            <w:pPr>
              <w:pStyle w:val="H1bodytext"/>
              <w:spacing w:after="0"/>
              <w:ind w:left="0"/>
              <w:jc w:val="center"/>
              <w:rPr>
                <w:rFonts w:ascii="Arial" w:hAnsi="Arial"/>
                <w:b/>
              </w:rPr>
            </w:pPr>
            <w:commentRangeStart w:id="116"/>
            <w:commentRangeEnd w:id="116"/>
            <w:r>
              <w:rPr>
                <w:rStyle w:val="CommentReference"/>
              </w:rPr>
              <w:commentReference w:id="116"/>
            </w:r>
            <w:r>
              <w:rPr>
                <w:rFonts w:ascii="Arial" w:hAnsi="Arial"/>
                <w:b/>
              </w:rPr>
              <w:t>Test Case</w:t>
            </w:r>
          </w:p>
        </w:tc>
      </w:tr>
      <w:tr w:rsidR="00BC1A96" w:rsidRPr="00572F5F" w14:paraId="1FA25373" w14:textId="77777777" w:rsidTr="005B4304">
        <w:tblPrEx>
          <w:tblW w:w="0" w:type="auto"/>
          <w:tblInd w:w="720" w:type="dxa"/>
          <w:tblPrExChange w:id="117" w:author="Sara Lindberg" w:date="2019-11-12T09:37:00Z">
            <w:tblPrEx>
              <w:tblW w:w="0" w:type="auto"/>
              <w:tblInd w:w="720" w:type="dxa"/>
            </w:tblPrEx>
          </w:tblPrExChange>
        </w:tblPrEx>
        <w:trPr>
          <w:cantSplit/>
          <w:trHeight w:val="665"/>
          <w:tblHeader/>
          <w:trPrChange w:id="118" w:author="Sara Lindberg" w:date="2019-11-12T09:37:00Z">
            <w:trPr>
              <w:gridBefore w:val="1"/>
              <w:cantSplit/>
              <w:trHeight w:val="314"/>
              <w:tblHeader/>
            </w:trPr>
          </w:trPrChange>
        </w:trPr>
        <w:tc>
          <w:tcPr>
            <w:tcW w:w="1890" w:type="dxa"/>
            <w:shd w:val="clear" w:color="auto" w:fill="auto"/>
            <w:vAlign w:val="center"/>
            <w:tcPrChange w:id="119" w:author="Sara Lindberg" w:date="2019-11-12T09:37:00Z">
              <w:tcPr>
                <w:tcW w:w="1890" w:type="dxa"/>
                <w:gridSpan w:val="2"/>
                <w:shd w:val="clear" w:color="auto" w:fill="auto"/>
                <w:vAlign w:val="bottom"/>
              </w:tcPr>
            </w:tcPrChange>
          </w:tcPr>
          <w:p w14:paraId="743471AF" w14:textId="5D1A252E" w:rsidR="00BC1A96" w:rsidRPr="008F4D05" w:rsidRDefault="00BC1A96">
            <w:pPr>
              <w:pStyle w:val="H1bodytext"/>
              <w:spacing w:after="0"/>
              <w:ind w:left="0"/>
              <w:jc w:val="center"/>
              <w:rPr>
                <w:rFonts w:ascii="Arial" w:hAnsi="Arial"/>
                <w:bCs/>
              </w:rPr>
            </w:pPr>
            <w:r>
              <w:rPr>
                <w:rFonts w:ascii="Arial" w:hAnsi="Arial"/>
                <w:bCs/>
              </w:rPr>
              <w:t>QA Level</w:t>
            </w:r>
            <w:r w:rsidR="002851E4">
              <w:rPr>
                <w:rFonts w:ascii="Arial" w:hAnsi="Arial"/>
              </w:rPr>
              <w:t xml:space="preserve"> </w:t>
            </w:r>
            <w:r w:rsidR="002851E4">
              <w:rPr>
                <w:rFonts w:ascii="Arial" w:hAnsi="Arial"/>
              </w:rPr>
              <w:br/>
              <w:t>FR-1, FR-2</w:t>
            </w:r>
          </w:p>
        </w:tc>
        <w:tc>
          <w:tcPr>
            <w:tcW w:w="1452" w:type="dxa"/>
            <w:shd w:val="clear" w:color="auto" w:fill="auto"/>
            <w:vAlign w:val="center"/>
            <w:tcPrChange w:id="120" w:author="Sara Lindberg" w:date="2019-11-12T09:37:00Z">
              <w:tcPr>
                <w:tcW w:w="1452" w:type="dxa"/>
                <w:gridSpan w:val="2"/>
                <w:shd w:val="clear" w:color="auto" w:fill="auto"/>
                <w:vAlign w:val="center"/>
              </w:tcPr>
            </w:tcPrChange>
          </w:tcPr>
          <w:p w14:paraId="1AFA41C2" w14:textId="77777777" w:rsidR="00BC1A96" w:rsidRPr="008F4D05" w:rsidRDefault="00BC1A96" w:rsidP="00AF5DB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Change w:id="121" w:author="Sara Lindberg" w:date="2019-11-12T09:37:00Z">
              <w:tcPr>
                <w:tcW w:w="5940" w:type="dxa"/>
                <w:gridSpan w:val="2"/>
                <w:shd w:val="clear" w:color="auto" w:fill="auto"/>
                <w:vAlign w:val="center"/>
              </w:tcPr>
            </w:tcPrChange>
          </w:tcPr>
          <w:p w14:paraId="0DB97AA2" w14:textId="626BA86E" w:rsidR="00BC1A96" w:rsidRDefault="00BC1A96" w:rsidP="002851E4">
            <w:pPr>
              <w:pStyle w:val="H1bodytext"/>
              <w:spacing w:after="0"/>
              <w:ind w:left="0"/>
              <w:jc w:val="center"/>
              <w:rPr>
                <w:rStyle w:val="CommentReference"/>
              </w:rPr>
            </w:pPr>
            <w:r w:rsidRPr="00E03477">
              <w:rPr>
                <w:rFonts w:ascii="Arial" w:hAnsi="Arial"/>
              </w:rPr>
              <w:t>Installation Test</w:t>
            </w:r>
          </w:p>
        </w:tc>
      </w:tr>
      <w:tr w:rsidR="00A849DC" w14:paraId="28B02D54" w14:textId="77777777" w:rsidTr="005B4304">
        <w:tblPrEx>
          <w:tblW w:w="0" w:type="auto"/>
          <w:tblInd w:w="720" w:type="dxa"/>
          <w:tblPrExChange w:id="122" w:author="Sara Lindberg" w:date="2019-11-12T09:37:00Z">
            <w:tblPrEx>
              <w:tblW w:w="0" w:type="auto"/>
              <w:tblInd w:w="720" w:type="dxa"/>
            </w:tblPrEx>
          </w:tblPrExChange>
        </w:tblPrEx>
        <w:trPr>
          <w:trHeight w:val="1430"/>
          <w:trPrChange w:id="123" w:author="Sara Lindberg" w:date="2019-11-12T09:37:00Z">
            <w:trPr>
              <w:gridBefore w:val="1"/>
              <w:trHeight w:val="647"/>
            </w:trPr>
          </w:trPrChange>
        </w:trPr>
        <w:tc>
          <w:tcPr>
            <w:tcW w:w="1890" w:type="dxa"/>
            <w:vAlign w:val="center"/>
            <w:tcPrChange w:id="124" w:author="Sara Lindberg" w:date="2019-11-12T09:37:00Z">
              <w:tcPr>
                <w:tcW w:w="1890" w:type="dxa"/>
                <w:gridSpan w:val="2"/>
                <w:vAlign w:val="center"/>
              </w:tcPr>
            </w:tcPrChange>
          </w:tcPr>
          <w:p w14:paraId="4AE831C0" w14:textId="3EC531C1" w:rsidR="00A849DC" w:rsidRDefault="00A849DC">
            <w:pPr>
              <w:pStyle w:val="H1bodytext"/>
              <w:spacing w:after="0"/>
              <w:ind w:left="0"/>
              <w:jc w:val="center"/>
              <w:rPr>
                <w:rFonts w:ascii="Arial" w:hAnsi="Arial"/>
              </w:rPr>
            </w:pPr>
            <w:r>
              <w:rPr>
                <w:rFonts w:ascii="Arial" w:hAnsi="Arial"/>
              </w:rPr>
              <w:t>FR-3</w:t>
            </w:r>
            <w:r w:rsidR="008E7CB2">
              <w:rPr>
                <w:rFonts w:ascii="Arial" w:hAnsi="Arial"/>
              </w:rPr>
              <w:br/>
            </w:r>
            <w:r>
              <w:rPr>
                <w:rFonts w:ascii="Arial" w:hAnsi="Arial"/>
              </w:rPr>
              <w:t>FR-4</w:t>
            </w:r>
            <w:r w:rsidR="008E7CB2">
              <w:rPr>
                <w:rFonts w:ascii="Arial" w:hAnsi="Arial"/>
              </w:rPr>
              <w:br/>
            </w:r>
            <w:r>
              <w:rPr>
                <w:rFonts w:ascii="Arial" w:hAnsi="Arial"/>
              </w:rPr>
              <w:t>FR-5</w:t>
            </w:r>
            <w:r w:rsidR="008E7CB2">
              <w:rPr>
                <w:rFonts w:ascii="Arial" w:hAnsi="Arial"/>
              </w:rPr>
              <w:br/>
            </w:r>
            <w:r>
              <w:rPr>
                <w:rFonts w:ascii="Arial" w:hAnsi="Arial"/>
              </w:rPr>
              <w:t xml:space="preserve"> FR-6</w:t>
            </w:r>
            <w:r w:rsidR="008E7CB2">
              <w:rPr>
                <w:rFonts w:ascii="Arial" w:hAnsi="Arial"/>
              </w:rPr>
              <w:br/>
            </w:r>
            <w:r w:rsidR="00D34A20">
              <w:rPr>
                <w:rFonts w:ascii="Arial" w:hAnsi="Arial"/>
              </w:rPr>
              <w:t>FR-7</w:t>
            </w:r>
          </w:p>
        </w:tc>
        <w:tc>
          <w:tcPr>
            <w:tcW w:w="1452" w:type="dxa"/>
            <w:vAlign w:val="center"/>
            <w:tcPrChange w:id="125" w:author="Sara Lindberg" w:date="2019-11-12T09:37:00Z">
              <w:tcPr>
                <w:tcW w:w="1452" w:type="dxa"/>
                <w:gridSpan w:val="2"/>
                <w:vAlign w:val="center"/>
              </w:tcPr>
            </w:tcPrChange>
          </w:tcPr>
          <w:p w14:paraId="48C97176" w14:textId="3C52ECFD"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1</w:t>
            </w:r>
          </w:p>
        </w:tc>
        <w:tc>
          <w:tcPr>
            <w:tcW w:w="5940" w:type="dxa"/>
            <w:vAlign w:val="center"/>
            <w:tcPrChange w:id="126" w:author="Sara Lindberg" w:date="2019-11-12T09:37:00Z">
              <w:tcPr>
                <w:tcW w:w="5940" w:type="dxa"/>
                <w:gridSpan w:val="2"/>
                <w:vAlign w:val="center"/>
              </w:tcPr>
            </w:tcPrChange>
          </w:tcPr>
          <w:p w14:paraId="7312861E" w14:textId="69866348" w:rsidR="00A849DC" w:rsidRDefault="00587168" w:rsidP="001B1AEA">
            <w:pPr>
              <w:pStyle w:val="H1bodytext"/>
              <w:spacing w:after="0"/>
              <w:ind w:left="0"/>
              <w:jc w:val="center"/>
              <w:rPr>
                <w:rFonts w:ascii="Arial" w:hAnsi="Arial"/>
              </w:rPr>
            </w:pPr>
            <w:r>
              <w:rPr>
                <w:rFonts w:ascii="Arial" w:hAnsi="Arial"/>
              </w:rPr>
              <w:t>I</w:t>
            </w:r>
            <w:r w:rsidR="00A849DC">
              <w:rPr>
                <w:rFonts w:ascii="Arial" w:hAnsi="Arial"/>
              </w:rPr>
              <w:t xml:space="preserve">nvoked tool </w:t>
            </w:r>
            <w:r>
              <w:rPr>
                <w:rFonts w:ascii="Arial" w:hAnsi="Arial"/>
              </w:rPr>
              <w:t>is</w:t>
            </w:r>
            <w:r w:rsidR="00A849DC">
              <w:rPr>
                <w:rFonts w:ascii="Arial" w:hAnsi="Arial"/>
              </w:rPr>
              <w:t xml:space="preserve"> QA-approved</w:t>
            </w:r>
          </w:p>
        </w:tc>
      </w:tr>
      <w:tr w:rsidR="00A849DC" w14:paraId="41660DCA" w14:textId="77777777" w:rsidTr="003A433D">
        <w:tblPrEx>
          <w:tblW w:w="0" w:type="auto"/>
          <w:tblInd w:w="720" w:type="dxa"/>
          <w:tblPrExChange w:id="127" w:author="Sara Lindberg" w:date="2019-11-12T09:51:00Z">
            <w:tblPrEx>
              <w:tblW w:w="0" w:type="auto"/>
              <w:tblInd w:w="720" w:type="dxa"/>
            </w:tblPrEx>
          </w:tblPrExChange>
        </w:tblPrEx>
        <w:trPr>
          <w:trHeight w:val="890"/>
          <w:trPrChange w:id="128" w:author="Sara Lindberg" w:date="2019-11-12T09:51:00Z">
            <w:trPr>
              <w:gridBefore w:val="1"/>
              <w:trHeight w:val="431"/>
            </w:trPr>
          </w:trPrChange>
        </w:trPr>
        <w:tc>
          <w:tcPr>
            <w:tcW w:w="1890" w:type="dxa"/>
            <w:vAlign w:val="center"/>
            <w:tcPrChange w:id="129" w:author="Sara Lindberg" w:date="2019-11-12T09:51:00Z">
              <w:tcPr>
                <w:tcW w:w="1890" w:type="dxa"/>
                <w:gridSpan w:val="2"/>
                <w:vAlign w:val="center"/>
              </w:tcPr>
            </w:tcPrChange>
          </w:tcPr>
          <w:p w14:paraId="631AA437" w14:textId="320308D7" w:rsidR="00A849DC" w:rsidRDefault="008E7CB2">
            <w:pPr>
              <w:pStyle w:val="H1bodytext"/>
              <w:spacing w:after="0"/>
              <w:ind w:left="0"/>
              <w:jc w:val="center"/>
              <w:rPr>
                <w:rFonts w:ascii="Arial" w:hAnsi="Arial"/>
              </w:rPr>
            </w:pPr>
            <w:r>
              <w:rPr>
                <w:rFonts w:ascii="Arial" w:hAnsi="Arial"/>
              </w:rPr>
              <w:t>FR-3</w:t>
            </w:r>
            <w:r>
              <w:rPr>
                <w:rFonts w:ascii="Arial" w:hAnsi="Arial"/>
              </w:rPr>
              <w:br/>
            </w:r>
            <w:r w:rsidR="00A849DC">
              <w:rPr>
                <w:rFonts w:ascii="Arial" w:hAnsi="Arial"/>
              </w:rPr>
              <w:t>FR-</w:t>
            </w:r>
            <w:r>
              <w:rPr>
                <w:rFonts w:ascii="Arial" w:hAnsi="Arial"/>
              </w:rPr>
              <w:t>4</w:t>
            </w:r>
          </w:p>
        </w:tc>
        <w:tc>
          <w:tcPr>
            <w:tcW w:w="1452" w:type="dxa"/>
            <w:vAlign w:val="center"/>
            <w:tcPrChange w:id="130" w:author="Sara Lindberg" w:date="2019-11-12T09:51:00Z">
              <w:tcPr>
                <w:tcW w:w="1452" w:type="dxa"/>
                <w:gridSpan w:val="2"/>
                <w:vAlign w:val="center"/>
              </w:tcPr>
            </w:tcPrChange>
          </w:tcPr>
          <w:p w14:paraId="101AC945" w14:textId="2CBBD341" w:rsidR="00A849DC" w:rsidRDefault="00A849DC" w:rsidP="001B1AEA">
            <w:pPr>
              <w:pStyle w:val="H1bodytext"/>
              <w:spacing w:after="0"/>
              <w:ind w:left="0"/>
              <w:jc w:val="center"/>
              <w:rPr>
                <w:rFonts w:ascii="Arial" w:hAnsi="Arial"/>
              </w:rPr>
            </w:pPr>
            <w:r>
              <w:rPr>
                <w:rFonts w:ascii="Arial" w:hAnsi="Arial"/>
              </w:rPr>
              <w:t>ATC-</w:t>
            </w:r>
            <w:r w:rsidR="00587168">
              <w:rPr>
                <w:rFonts w:ascii="Arial" w:hAnsi="Arial"/>
              </w:rPr>
              <w:t>2</w:t>
            </w:r>
          </w:p>
        </w:tc>
        <w:tc>
          <w:tcPr>
            <w:tcW w:w="5940" w:type="dxa"/>
            <w:vAlign w:val="center"/>
            <w:tcPrChange w:id="131" w:author="Sara Lindberg" w:date="2019-11-12T09:51:00Z">
              <w:tcPr>
                <w:tcW w:w="5940" w:type="dxa"/>
                <w:gridSpan w:val="2"/>
                <w:vAlign w:val="center"/>
              </w:tcPr>
            </w:tcPrChange>
          </w:tcPr>
          <w:p w14:paraId="6EA81622" w14:textId="45D03AD2" w:rsidR="00A849DC" w:rsidRDefault="00A849DC" w:rsidP="001B1AEA">
            <w:pPr>
              <w:pStyle w:val="H1bodytext"/>
              <w:spacing w:after="0"/>
              <w:ind w:left="0"/>
              <w:jc w:val="center"/>
              <w:rPr>
                <w:rFonts w:ascii="Arial" w:hAnsi="Arial"/>
              </w:rPr>
            </w:pPr>
            <w:r>
              <w:rPr>
                <w:rFonts w:ascii="Arial" w:hAnsi="Arial"/>
              </w:rPr>
              <w:t xml:space="preserve">Tool Runner and invoked tool </w:t>
            </w:r>
            <w:del w:id="132" w:author="Sara Lindberg" w:date="2019-11-12T09:27:00Z">
              <w:r w:rsidDel="00BE1095">
                <w:rPr>
                  <w:rFonts w:ascii="Arial" w:hAnsi="Arial"/>
                </w:rPr>
                <w:delText xml:space="preserve">is </w:delText>
              </w:r>
            </w:del>
            <w:ins w:id="133" w:author="Sara Lindberg" w:date="2019-11-12T09:27:00Z">
              <w:r w:rsidR="00BE1095">
                <w:rPr>
                  <w:rFonts w:ascii="Arial" w:hAnsi="Arial"/>
                </w:rPr>
                <w:t xml:space="preserve">are </w:t>
              </w:r>
            </w:ins>
            <w:r>
              <w:rPr>
                <w:rFonts w:ascii="Arial" w:hAnsi="Arial"/>
              </w:rPr>
              <w:t xml:space="preserve">not located in a GIT repository </w:t>
            </w:r>
          </w:p>
        </w:tc>
      </w:tr>
      <w:tr w:rsidR="00987874" w14:paraId="57567274" w14:textId="77777777" w:rsidTr="005B4304">
        <w:tblPrEx>
          <w:tblW w:w="0" w:type="auto"/>
          <w:tblInd w:w="720" w:type="dxa"/>
          <w:tblPrExChange w:id="134" w:author="Sara Lindberg" w:date="2019-11-12T09:37:00Z">
            <w:tblPrEx>
              <w:tblW w:w="0" w:type="auto"/>
              <w:tblInd w:w="720" w:type="dxa"/>
            </w:tblPrEx>
          </w:tblPrExChange>
        </w:tblPrEx>
        <w:trPr>
          <w:trHeight w:val="935"/>
          <w:trPrChange w:id="135" w:author="Sara Lindberg" w:date="2019-11-12T09:37:00Z">
            <w:trPr>
              <w:gridBefore w:val="1"/>
              <w:trHeight w:val="647"/>
            </w:trPr>
          </w:trPrChange>
        </w:trPr>
        <w:tc>
          <w:tcPr>
            <w:tcW w:w="1890" w:type="dxa"/>
            <w:vAlign w:val="center"/>
            <w:tcPrChange w:id="136" w:author="Sara Lindberg" w:date="2019-11-12T09:37:00Z">
              <w:tcPr>
                <w:tcW w:w="1890" w:type="dxa"/>
                <w:gridSpan w:val="2"/>
                <w:vAlign w:val="center"/>
              </w:tcPr>
            </w:tcPrChange>
          </w:tcPr>
          <w:p w14:paraId="76F5FC8A" w14:textId="7106BD88" w:rsidR="00987874" w:rsidRDefault="00CF03C2">
            <w:pPr>
              <w:pStyle w:val="H1bodytext"/>
              <w:spacing w:after="0"/>
              <w:ind w:left="0"/>
              <w:jc w:val="center"/>
              <w:rPr>
                <w:rFonts w:ascii="Arial" w:hAnsi="Arial"/>
              </w:rPr>
            </w:pPr>
            <w:r>
              <w:rPr>
                <w:rFonts w:ascii="Arial" w:hAnsi="Arial"/>
              </w:rPr>
              <w:t>FR-</w:t>
            </w:r>
            <w:r w:rsidR="008E7CB2">
              <w:rPr>
                <w:rFonts w:ascii="Arial" w:hAnsi="Arial"/>
              </w:rPr>
              <w:t>3</w:t>
            </w:r>
            <w:r>
              <w:rPr>
                <w:rFonts w:ascii="Arial" w:hAnsi="Arial"/>
              </w:rPr>
              <w:br/>
              <w:t>FR-5</w:t>
            </w:r>
            <w:r w:rsidR="008E7CB2">
              <w:rPr>
                <w:rFonts w:ascii="Arial" w:hAnsi="Arial"/>
              </w:rPr>
              <w:t xml:space="preserve"> </w:t>
            </w:r>
            <w:r w:rsidR="008E7CB2">
              <w:rPr>
                <w:rFonts w:ascii="Arial" w:hAnsi="Arial"/>
              </w:rPr>
              <w:br/>
              <w:t>FR-7</w:t>
            </w:r>
          </w:p>
        </w:tc>
        <w:tc>
          <w:tcPr>
            <w:tcW w:w="1452" w:type="dxa"/>
            <w:vAlign w:val="center"/>
            <w:tcPrChange w:id="137" w:author="Sara Lindberg" w:date="2019-11-12T09:37:00Z">
              <w:tcPr>
                <w:tcW w:w="1452" w:type="dxa"/>
                <w:gridSpan w:val="2"/>
                <w:vAlign w:val="center"/>
              </w:tcPr>
            </w:tcPrChange>
          </w:tcPr>
          <w:p w14:paraId="55E638D6" w14:textId="0B054A51" w:rsidR="00987874" w:rsidRDefault="00CF03C2" w:rsidP="001B1AEA">
            <w:pPr>
              <w:pStyle w:val="H1bodytext"/>
              <w:spacing w:after="0"/>
              <w:ind w:left="0"/>
              <w:jc w:val="center"/>
              <w:rPr>
                <w:rFonts w:ascii="Arial" w:hAnsi="Arial"/>
              </w:rPr>
            </w:pPr>
            <w:r>
              <w:rPr>
                <w:rFonts w:ascii="Arial" w:hAnsi="Arial"/>
              </w:rPr>
              <w:t>ATC-3</w:t>
            </w:r>
          </w:p>
        </w:tc>
        <w:tc>
          <w:tcPr>
            <w:tcW w:w="5940" w:type="dxa"/>
            <w:vAlign w:val="center"/>
            <w:tcPrChange w:id="138" w:author="Sara Lindberg" w:date="2019-11-12T09:37:00Z">
              <w:tcPr>
                <w:tcW w:w="5940" w:type="dxa"/>
                <w:gridSpan w:val="2"/>
                <w:vAlign w:val="center"/>
              </w:tcPr>
            </w:tcPrChange>
          </w:tcPr>
          <w:p w14:paraId="7C1F4992" w14:textId="04E7ADCE" w:rsidR="00987874" w:rsidRDefault="00953212" w:rsidP="001B1AEA">
            <w:pPr>
              <w:pStyle w:val="H1bodytext"/>
              <w:spacing w:after="0"/>
              <w:ind w:left="0"/>
              <w:jc w:val="center"/>
              <w:rPr>
                <w:rFonts w:ascii="Arial" w:hAnsi="Arial"/>
              </w:rPr>
            </w:pPr>
            <w:r>
              <w:rPr>
                <w:rFonts w:ascii="Arial" w:hAnsi="Arial"/>
              </w:rPr>
              <w:t>Local repository has been modified (not consistent with remote repository)</w:t>
            </w:r>
          </w:p>
        </w:tc>
      </w:tr>
      <w:tr w:rsidR="00BC1A96" w14:paraId="6EF3579C" w14:textId="77777777" w:rsidTr="005B4304">
        <w:tblPrEx>
          <w:tblW w:w="0" w:type="auto"/>
          <w:tblInd w:w="720" w:type="dxa"/>
          <w:tblPrExChange w:id="139" w:author="Sara Lindberg" w:date="2019-11-12T09:37:00Z">
            <w:tblPrEx>
              <w:tblW w:w="0" w:type="auto"/>
              <w:tblInd w:w="720" w:type="dxa"/>
            </w:tblPrEx>
          </w:tblPrExChange>
        </w:tblPrEx>
        <w:trPr>
          <w:trHeight w:val="935"/>
          <w:trPrChange w:id="140" w:author="Sara Lindberg" w:date="2019-11-12T09:37:00Z">
            <w:trPr>
              <w:gridBefore w:val="1"/>
              <w:trHeight w:val="710"/>
            </w:trPr>
          </w:trPrChange>
        </w:trPr>
        <w:tc>
          <w:tcPr>
            <w:tcW w:w="1890" w:type="dxa"/>
            <w:vAlign w:val="center"/>
            <w:tcPrChange w:id="141" w:author="Sara Lindberg" w:date="2019-11-12T09:37:00Z">
              <w:tcPr>
                <w:tcW w:w="1890" w:type="dxa"/>
                <w:gridSpan w:val="2"/>
                <w:vAlign w:val="center"/>
              </w:tcPr>
            </w:tcPrChange>
          </w:tcPr>
          <w:p w14:paraId="7CFD124F" w14:textId="267AC90A" w:rsidR="00BC1A96" w:rsidRDefault="005E1F93">
            <w:pPr>
              <w:pStyle w:val="H1bodytext"/>
              <w:spacing w:after="0"/>
              <w:ind w:left="0"/>
              <w:jc w:val="center"/>
              <w:rPr>
                <w:rFonts w:ascii="Arial" w:hAnsi="Arial"/>
              </w:rPr>
            </w:pPr>
            <w:bookmarkStart w:id="142" w:name="_Hlk11229718"/>
            <w:r>
              <w:rPr>
                <w:rFonts w:ascii="Arial" w:hAnsi="Arial"/>
              </w:rPr>
              <w:t>FR-</w:t>
            </w:r>
            <w:r w:rsidR="008E7CB2">
              <w:rPr>
                <w:rFonts w:ascii="Arial" w:hAnsi="Arial"/>
              </w:rPr>
              <w:t>3</w:t>
            </w:r>
            <w:r>
              <w:rPr>
                <w:rFonts w:ascii="Arial" w:hAnsi="Arial"/>
              </w:rPr>
              <w:br/>
            </w:r>
            <w:r w:rsidR="00BC1A96">
              <w:rPr>
                <w:rFonts w:ascii="Arial" w:hAnsi="Arial"/>
              </w:rPr>
              <w:t>FR-</w:t>
            </w:r>
            <w:r w:rsidR="00C179BB">
              <w:rPr>
                <w:rFonts w:ascii="Arial" w:hAnsi="Arial"/>
              </w:rPr>
              <w:t>6</w:t>
            </w:r>
            <w:r w:rsidR="008E7CB2">
              <w:rPr>
                <w:rFonts w:ascii="Arial" w:hAnsi="Arial"/>
              </w:rPr>
              <w:t xml:space="preserve"> </w:t>
            </w:r>
            <w:r w:rsidR="008E7CB2">
              <w:rPr>
                <w:rFonts w:ascii="Arial" w:hAnsi="Arial"/>
              </w:rPr>
              <w:br/>
              <w:t>FR-7</w:t>
            </w:r>
          </w:p>
        </w:tc>
        <w:tc>
          <w:tcPr>
            <w:tcW w:w="1452" w:type="dxa"/>
            <w:vAlign w:val="center"/>
            <w:tcPrChange w:id="143" w:author="Sara Lindberg" w:date="2019-11-12T09:37:00Z">
              <w:tcPr>
                <w:tcW w:w="1452" w:type="dxa"/>
                <w:gridSpan w:val="2"/>
                <w:vAlign w:val="center"/>
              </w:tcPr>
            </w:tcPrChange>
          </w:tcPr>
          <w:p w14:paraId="13B459B6" w14:textId="22A8FD0B" w:rsidR="00BC1A96" w:rsidRDefault="00BC1A96" w:rsidP="001B1AEA">
            <w:pPr>
              <w:pStyle w:val="H1bodytext"/>
              <w:spacing w:after="0"/>
              <w:ind w:left="0"/>
              <w:jc w:val="center"/>
              <w:rPr>
                <w:rFonts w:ascii="Arial" w:hAnsi="Arial"/>
              </w:rPr>
            </w:pPr>
            <w:r>
              <w:rPr>
                <w:rFonts w:ascii="Arial" w:hAnsi="Arial"/>
              </w:rPr>
              <w:t>ATC-</w:t>
            </w:r>
            <w:r w:rsidR="005E1F93">
              <w:rPr>
                <w:rFonts w:ascii="Arial" w:hAnsi="Arial"/>
              </w:rPr>
              <w:t>4</w:t>
            </w:r>
          </w:p>
        </w:tc>
        <w:tc>
          <w:tcPr>
            <w:tcW w:w="5940" w:type="dxa"/>
            <w:vAlign w:val="center"/>
            <w:tcPrChange w:id="144" w:author="Sara Lindberg" w:date="2019-11-12T09:37:00Z">
              <w:tcPr>
                <w:tcW w:w="5940" w:type="dxa"/>
                <w:gridSpan w:val="2"/>
                <w:vAlign w:val="center"/>
              </w:tcPr>
            </w:tcPrChange>
          </w:tcPr>
          <w:p w14:paraId="08E25C15" w14:textId="640E54A5" w:rsidR="00BC1A96" w:rsidRDefault="005E1F93" w:rsidP="001B1AEA">
            <w:pPr>
              <w:pStyle w:val="H1bodytext"/>
              <w:spacing w:after="0"/>
              <w:ind w:left="0"/>
              <w:jc w:val="center"/>
              <w:rPr>
                <w:rFonts w:ascii="Arial" w:hAnsi="Arial"/>
              </w:rPr>
            </w:pPr>
            <w:r>
              <w:rPr>
                <w:rFonts w:ascii="Arial" w:hAnsi="Arial" w:cs="Arial"/>
              </w:rPr>
              <w:t>Local git repository</w:t>
            </w:r>
            <w:r w:rsidRPr="00D34A20">
              <w:rPr>
                <w:rFonts w:ascii="Arial" w:hAnsi="Arial" w:cs="Arial"/>
              </w:rPr>
              <w:t xml:space="preserve"> </w:t>
            </w:r>
            <w:r>
              <w:rPr>
                <w:rFonts w:ascii="Arial" w:hAnsi="Arial" w:cs="Arial"/>
              </w:rPr>
              <w:t>branch version is the same version as the remote “master” branch;</w:t>
            </w:r>
          </w:p>
        </w:tc>
      </w:tr>
      <w:bookmarkEnd w:id="142"/>
    </w:tbl>
    <w:p w14:paraId="6207613E" w14:textId="502A7657" w:rsidR="00673AC5" w:rsidRDefault="00673AC5" w:rsidP="00E62A15">
      <w:pPr>
        <w:pStyle w:val="H1bodytext"/>
        <w:spacing w:after="120"/>
        <w:rPr>
          <w:rFonts w:ascii="Arial" w:hAnsi="Arial"/>
          <w:highlight w:val="yellow"/>
        </w:rPr>
      </w:pPr>
    </w:p>
    <w:p w14:paraId="080ADA40" w14:textId="77777777" w:rsidR="00673AC5" w:rsidRPr="00F279D9" w:rsidRDefault="00673AC5" w:rsidP="00E62A15">
      <w:pPr>
        <w:pStyle w:val="H1bodytext"/>
        <w:spacing w:after="120"/>
        <w:rPr>
          <w:rFonts w:ascii="Arial" w:hAnsi="Arial"/>
          <w:highlight w:val="yellow"/>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54340B22" w14:textId="61DE6A4E" w:rsidR="00E62A15" w:rsidRPr="00F279D9" w:rsidDel="003A433D" w:rsidRDefault="00E62A15">
      <w:pPr>
        <w:pStyle w:val="H1bodytext"/>
        <w:rPr>
          <w:del w:id="145" w:author="Sara Lindberg" w:date="2019-11-12T09:51:00Z"/>
          <w:rFonts w:ascii="Arial" w:hAnsi="Arial" w:cs="Arial"/>
          <w:highlight w:val="yellow"/>
        </w:rPr>
        <w:pPrChange w:id="146" w:author="Sara Lindberg" w:date="2019-11-12T09:51:00Z">
          <w:pPr>
            <w:pStyle w:val="H1bodytext"/>
            <w:spacing w:after="120"/>
          </w:pPr>
        </w:pPrChange>
      </w:pPr>
      <w:del w:id="147" w:author="Sara Lindberg" w:date="2019-11-12T09:51:00Z">
        <w:r w:rsidRPr="00F279D9" w:rsidDel="003A433D">
          <w:rPr>
            <w:rFonts w:ascii="Arial" w:hAnsi="Arial" w:cs="Arial"/>
            <w:highlight w:val="yellow"/>
          </w:rPr>
          <w:delText xml:space="preserve">The test plan for the tool will be documented in this section.  Each test will have a unique ID and criteria for determining if the test result is pass or fail.  The TEST ID will be referenced in the RTM and ATR.  An installation test, labeled </w:delText>
        </w:r>
        <w:r w:rsidRPr="00F279D9" w:rsidDel="003A433D">
          <w:rPr>
            <w:rFonts w:ascii="Arial" w:hAnsi="Arial" w:cs="Arial"/>
            <w:b/>
            <w:highlight w:val="yellow"/>
          </w:rPr>
          <w:delText>IT-1</w:delText>
        </w:r>
        <w:r w:rsidRPr="00F279D9" w:rsidDel="003A433D">
          <w:rPr>
            <w:rFonts w:ascii="Arial" w:hAnsi="Arial" w:cs="Arial"/>
            <w:highlight w:val="yellow"/>
          </w:rPr>
          <w:delText xml:space="preserve">, will be used by the Tool Runner to confirm the version of the tool being </w:delText>
        </w:r>
        <w:commentRangeStart w:id="148"/>
        <w:commentRangeStart w:id="149"/>
        <w:commentRangeStart w:id="150"/>
        <w:r w:rsidRPr="00F279D9" w:rsidDel="003A433D">
          <w:rPr>
            <w:rFonts w:ascii="Arial" w:hAnsi="Arial" w:cs="Arial"/>
            <w:highlight w:val="yellow"/>
          </w:rPr>
          <w:delText>used is running correctly before launching it with the user’s parameters</w:delText>
        </w:r>
        <w:commentRangeEnd w:id="148"/>
        <w:r w:rsidR="00213C7E" w:rsidDel="003A433D">
          <w:rPr>
            <w:rStyle w:val="CommentReference"/>
          </w:rPr>
          <w:commentReference w:id="148"/>
        </w:r>
        <w:commentRangeEnd w:id="149"/>
        <w:r w:rsidR="00AC71B4" w:rsidDel="003A433D">
          <w:rPr>
            <w:rStyle w:val="CommentReference"/>
          </w:rPr>
          <w:commentReference w:id="149"/>
        </w:r>
        <w:commentRangeEnd w:id="150"/>
        <w:r w:rsidR="002C1D04" w:rsidDel="003A433D">
          <w:rPr>
            <w:rStyle w:val="CommentReference"/>
          </w:rPr>
          <w:commentReference w:id="150"/>
        </w:r>
        <w:r w:rsidRPr="00F279D9" w:rsidDel="003A433D">
          <w:rPr>
            <w:rFonts w:ascii="Arial" w:hAnsi="Arial" w:cs="Arial"/>
            <w:highlight w:val="yellow"/>
          </w:rPr>
          <w:delText>.</w:delText>
        </w:r>
      </w:del>
    </w:p>
    <w:p w14:paraId="6B9BF1B6" w14:textId="39FDE4C7" w:rsidR="00E62A15" w:rsidDel="003A433D" w:rsidRDefault="00E62A15">
      <w:pPr>
        <w:pStyle w:val="H1bodytext"/>
        <w:rPr>
          <w:del w:id="151" w:author="Sara Lindberg" w:date="2019-11-12T09:51:00Z"/>
          <w:rFonts w:ascii="Arial" w:hAnsi="Arial"/>
          <w:highlight w:val="yellow"/>
        </w:rPr>
        <w:pPrChange w:id="152" w:author="Sara Lindberg" w:date="2019-11-12T09:51:00Z">
          <w:pPr>
            <w:pStyle w:val="H1bodytext"/>
            <w:spacing w:after="120"/>
          </w:pPr>
        </w:pPrChange>
      </w:pPr>
      <w:del w:id="153" w:author="Sara Lindberg" w:date="2019-11-12T09:51:00Z">
        <w:r w:rsidRPr="00F279D9" w:rsidDel="003A433D">
          <w:rPr>
            <w:rFonts w:ascii="Arial" w:hAnsi="Arial"/>
            <w:highlight w:val="yellow"/>
          </w:rPr>
          <w:delText>The Unit Testing done on the tool will be documented here, also.</w:delText>
        </w:r>
      </w:del>
    </w:p>
    <w:p w14:paraId="132B3544" w14:textId="49580082" w:rsidR="00213C7E" w:rsidRDefault="00213C7E">
      <w:pPr>
        <w:pStyle w:val="H1bodytext"/>
        <w:rPr>
          <w:ins w:id="154" w:author="Sara Lindberg" w:date="2019-11-07T14:51:00Z"/>
          <w:rFonts w:ascii="Arial" w:hAnsi="Arial"/>
        </w:rPr>
        <w:pPrChange w:id="155" w:author="Sara Lindberg" w:date="2019-11-12T09:51:00Z">
          <w:pPr>
            <w:pStyle w:val="H1bodytext"/>
            <w:spacing w:after="120"/>
          </w:pPr>
        </w:pPrChange>
      </w:pPr>
      <w:r>
        <w:rPr>
          <w:rFonts w:ascii="Arial" w:hAnsi="Arial"/>
        </w:rPr>
        <w:t xml:space="preserve">The test plan </w:t>
      </w:r>
      <w:r w:rsidR="000E0D18">
        <w:rPr>
          <w:rFonts w:ascii="Arial" w:hAnsi="Arial"/>
        </w:rPr>
        <w:t>for the Tool Runner</w:t>
      </w:r>
      <w:r w:rsidRPr="00AE0D4D">
        <w:rPr>
          <w:rFonts w:ascii="Arial" w:hAnsi="Arial"/>
        </w:rPr>
        <w:t xml:space="preserve"> </w:t>
      </w:r>
      <w:r>
        <w:rPr>
          <w:rFonts w:ascii="Arial" w:hAnsi="Arial"/>
        </w:rPr>
        <w:t xml:space="preserve">tool is </w:t>
      </w:r>
      <w:r w:rsidR="000E0D18">
        <w:rPr>
          <w:rFonts w:ascii="Arial" w:hAnsi="Arial"/>
        </w:rPr>
        <w:t>presented in Table 2</w:t>
      </w:r>
      <w:r>
        <w:rPr>
          <w:rFonts w:ascii="Arial" w:hAnsi="Arial"/>
        </w:rPr>
        <w:t>.</w:t>
      </w:r>
      <w:r w:rsidR="008E7CB2">
        <w:rPr>
          <w:rFonts w:ascii="Arial" w:hAnsi="Arial"/>
        </w:rPr>
        <w:t xml:space="preserve"> The steps are </w:t>
      </w:r>
      <w:ins w:id="156" w:author="Sara Lindberg" w:date="2019-11-21T11:47:00Z">
        <w:r w:rsidR="005C49F0">
          <w:rPr>
            <w:rFonts w:ascii="Arial" w:hAnsi="Arial"/>
          </w:rPr>
          <w:t xml:space="preserve">to be </w:t>
        </w:r>
      </w:ins>
      <w:r w:rsidR="008E7CB2">
        <w:rPr>
          <w:rFonts w:ascii="Arial" w:hAnsi="Arial"/>
        </w:rPr>
        <w:t xml:space="preserve">executed </w:t>
      </w:r>
      <w:ins w:id="157" w:author="Sara Lindberg" w:date="2019-11-21T11:47:00Z">
        <w:r w:rsidR="005C49F0">
          <w:rPr>
            <w:rFonts w:ascii="Arial" w:hAnsi="Arial"/>
          </w:rPr>
          <w:t xml:space="preserve">on a </w:t>
        </w:r>
      </w:ins>
      <w:ins w:id="158" w:author="Sara Lindberg" w:date="2019-11-21T11:48:00Z">
        <w:r w:rsidR="005C49F0">
          <w:rPr>
            <w:rFonts w:ascii="Arial" w:hAnsi="Arial"/>
          </w:rPr>
          <w:t>L</w:t>
        </w:r>
      </w:ins>
      <w:ins w:id="159" w:author="Sara Lindberg" w:date="2019-11-21T11:47:00Z">
        <w:r w:rsidR="005C49F0">
          <w:rPr>
            <w:rFonts w:ascii="Arial" w:hAnsi="Arial"/>
          </w:rPr>
          <w:t xml:space="preserve">inux platform and </w:t>
        </w:r>
      </w:ins>
      <w:ins w:id="160" w:author="Sara Lindberg" w:date="2019-11-21T11:48:00Z">
        <w:r w:rsidR="005C49F0">
          <w:rPr>
            <w:rFonts w:ascii="Arial" w:hAnsi="Arial"/>
          </w:rPr>
          <w:t>on a Windows platform</w:t>
        </w:r>
      </w:ins>
      <w:del w:id="161" w:author="Sara Lindberg" w:date="2019-11-21T11:48:00Z">
        <w:r w:rsidR="008E7CB2" w:rsidDel="005C49F0">
          <w:rPr>
            <w:rFonts w:ascii="Arial" w:hAnsi="Arial"/>
          </w:rPr>
          <w:delText>in a linux command line unless othe</w:delText>
        </w:r>
        <w:r w:rsidR="000E0D18" w:rsidDel="005C49F0">
          <w:rPr>
            <w:rFonts w:ascii="Arial" w:hAnsi="Arial"/>
          </w:rPr>
          <w:delText>rwise specified</w:delText>
        </w:r>
      </w:del>
      <w:r w:rsidR="000E0D18">
        <w:rPr>
          <w:rFonts w:ascii="Arial" w:hAnsi="Arial"/>
        </w:rPr>
        <w:t>.</w:t>
      </w:r>
    </w:p>
    <w:tbl>
      <w:tblPr>
        <w:tblStyle w:val="TableGrid"/>
        <w:tblW w:w="0" w:type="auto"/>
        <w:tblInd w:w="720" w:type="dxa"/>
        <w:tblLook w:val="04A0" w:firstRow="1" w:lastRow="0" w:firstColumn="1" w:lastColumn="0" w:noHBand="0" w:noVBand="1"/>
        <w:tblPrChange w:id="162" w:author="Sara Lindberg" w:date="2019-11-12T09:57:00Z">
          <w:tblPr>
            <w:tblStyle w:val="TableGrid"/>
            <w:tblW w:w="0" w:type="auto"/>
            <w:tblInd w:w="720" w:type="dxa"/>
            <w:tblLook w:val="04A0" w:firstRow="1" w:lastRow="0" w:firstColumn="1" w:lastColumn="0" w:noHBand="0" w:noVBand="1"/>
          </w:tblPr>
        </w:tblPrChange>
      </w:tblPr>
      <w:tblGrid>
        <w:gridCol w:w="1080"/>
        <w:gridCol w:w="6642"/>
        <w:gridCol w:w="1520"/>
        <w:tblGridChange w:id="163">
          <w:tblGrid>
            <w:gridCol w:w="15"/>
            <w:gridCol w:w="1065"/>
            <w:gridCol w:w="15"/>
            <w:gridCol w:w="4372"/>
            <w:gridCol w:w="1553"/>
            <w:gridCol w:w="15"/>
            <w:gridCol w:w="687"/>
            <w:gridCol w:w="908"/>
            <w:gridCol w:w="15"/>
            <w:gridCol w:w="597"/>
          </w:tblGrid>
        </w:tblGridChange>
      </w:tblGrid>
      <w:tr w:rsidR="00842FFD" w:rsidRPr="00932809" w14:paraId="6A6C7DA1" w14:textId="77777777" w:rsidTr="003A433D">
        <w:trPr>
          <w:cantSplit/>
          <w:trHeight w:val="360"/>
          <w:tblHeader/>
          <w:ins w:id="164" w:author="Sara Lindberg" w:date="2019-11-07T14:51:00Z"/>
          <w:trPrChange w:id="165" w:author="Sara Lindberg" w:date="2019-11-12T09:57:00Z">
            <w:trPr>
              <w:cantSplit/>
              <w:trHeight w:val="314"/>
              <w:tblHeader/>
            </w:trPr>
          </w:trPrChange>
        </w:trPr>
        <w:tc>
          <w:tcPr>
            <w:tcW w:w="9242" w:type="dxa"/>
            <w:gridSpan w:val="3"/>
            <w:tcBorders>
              <w:top w:val="nil"/>
              <w:left w:val="nil"/>
              <w:bottom w:val="single" w:sz="4" w:space="0" w:color="auto"/>
              <w:right w:val="nil"/>
            </w:tcBorders>
            <w:vAlign w:val="bottom"/>
            <w:tcPrChange w:id="166" w:author="Sara Lindberg" w:date="2019-11-12T09:57:00Z">
              <w:tcPr>
                <w:tcW w:w="8630" w:type="dxa"/>
                <w:gridSpan w:val="10"/>
                <w:tcBorders>
                  <w:top w:val="nil"/>
                  <w:left w:val="nil"/>
                  <w:bottom w:val="single" w:sz="4" w:space="0" w:color="auto"/>
                  <w:right w:val="nil"/>
                </w:tcBorders>
                <w:vAlign w:val="bottom"/>
              </w:tcPr>
            </w:tcPrChange>
          </w:tcPr>
          <w:p w14:paraId="66BFE2CB" w14:textId="53213B67" w:rsidR="00842FFD" w:rsidRPr="00932809" w:rsidRDefault="00842FFD" w:rsidP="001B1AEA">
            <w:pPr>
              <w:pStyle w:val="H1bodytext"/>
              <w:spacing w:after="0"/>
              <w:ind w:left="0"/>
              <w:jc w:val="center"/>
              <w:rPr>
                <w:ins w:id="167" w:author="Sara Lindberg" w:date="2019-11-07T14:51:00Z"/>
                <w:rFonts w:ascii="Arial" w:hAnsi="Arial"/>
                <w:b/>
              </w:rPr>
            </w:pPr>
            <w:ins w:id="168" w:author="Sara Lindberg" w:date="2019-11-07T14:51:00Z">
              <w:r w:rsidRPr="00932809">
                <w:rPr>
                  <w:rFonts w:ascii="Arial" w:hAnsi="Arial"/>
                  <w:b/>
                </w:rPr>
                <w:t xml:space="preserve">Table 2. </w:t>
              </w:r>
            </w:ins>
            <w:ins w:id="169" w:author="Sara Lindberg" w:date="2019-11-11T11:00:00Z">
              <w:r w:rsidR="00E10CB1">
                <w:rPr>
                  <w:rFonts w:ascii="Arial" w:hAnsi="Arial" w:cs="Arial"/>
                  <w:b/>
                </w:rPr>
                <w:t xml:space="preserve">Tool Runner </w:t>
              </w:r>
            </w:ins>
            <w:ins w:id="170" w:author="Sara Lindberg" w:date="2019-11-07T14:51:00Z">
              <w:r w:rsidRPr="00932809">
                <w:rPr>
                  <w:rFonts w:ascii="Arial" w:hAnsi="Arial"/>
                  <w:b/>
                </w:rPr>
                <w:t>Test Plan</w:t>
              </w:r>
            </w:ins>
          </w:p>
        </w:tc>
      </w:tr>
      <w:tr w:rsidR="00842FFD" w:rsidRPr="00572F5F" w14:paraId="4CF50D20" w14:textId="77777777" w:rsidTr="00BD4128">
        <w:trPr>
          <w:cantSplit/>
          <w:trHeight w:val="530"/>
          <w:tblHeader/>
          <w:ins w:id="171" w:author="Sara Lindberg" w:date="2019-11-07T14:51:00Z"/>
          <w:trPrChange w:id="172" w:author="Sara Lindberg" w:date="2019-11-21T11:46:00Z">
            <w:trPr>
              <w:gridAfter w:val="0"/>
              <w:cantSplit/>
              <w:trHeight w:val="314"/>
              <w:tblHeader/>
            </w:trPr>
          </w:trPrChange>
        </w:trPr>
        <w:tc>
          <w:tcPr>
            <w:tcW w:w="1080" w:type="dxa"/>
            <w:tcBorders>
              <w:top w:val="single" w:sz="4" w:space="0" w:color="auto"/>
            </w:tcBorders>
            <w:shd w:val="clear" w:color="auto" w:fill="D9D9D9" w:themeFill="background1" w:themeFillShade="D9"/>
            <w:vAlign w:val="bottom"/>
            <w:tcPrChange w:id="173" w:author="Sara Lindberg" w:date="2019-11-21T11:46:00Z">
              <w:tcPr>
                <w:tcW w:w="1080" w:type="dxa"/>
                <w:gridSpan w:val="2"/>
                <w:tcBorders>
                  <w:top w:val="single" w:sz="4" w:space="0" w:color="auto"/>
                </w:tcBorders>
                <w:shd w:val="clear" w:color="auto" w:fill="D9D9D9" w:themeFill="background1" w:themeFillShade="D9"/>
                <w:vAlign w:val="bottom"/>
              </w:tcPr>
            </w:tcPrChange>
          </w:tcPr>
          <w:p w14:paraId="5F1C7B4E" w14:textId="77777777" w:rsidR="00842FFD" w:rsidRPr="00572F5F" w:rsidRDefault="00842FFD" w:rsidP="001B1AEA">
            <w:pPr>
              <w:pStyle w:val="H1bodytext"/>
              <w:spacing w:after="0"/>
              <w:ind w:left="0"/>
              <w:jc w:val="center"/>
              <w:rPr>
                <w:ins w:id="174" w:author="Sara Lindberg" w:date="2019-11-07T14:51:00Z"/>
                <w:rFonts w:ascii="Arial" w:hAnsi="Arial"/>
                <w:b/>
              </w:rPr>
            </w:pPr>
            <w:ins w:id="175" w:author="Sara Lindberg" w:date="2019-11-07T14:51:00Z">
              <w:r>
                <w:rPr>
                  <w:rFonts w:ascii="Arial" w:hAnsi="Arial"/>
                  <w:b/>
                </w:rPr>
                <w:t>TEST ID</w:t>
              </w:r>
            </w:ins>
          </w:p>
        </w:tc>
        <w:tc>
          <w:tcPr>
            <w:tcW w:w="6642" w:type="dxa"/>
            <w:tcBorders>
              <w:top w:val="single" w:sz="4" w:space="0" w:color="auto"/>
            </w:tcBorders>
            <w:shd w:val="clear" w:color="auto" w:fill="D9D9D9" w:themeFill="background1" w:themeFillShade="D9"/>
            <w:vAlign w:val="bottom"/>
            <w:tcPrChange w:id="176" w:author="Sara Lindberg" w:date="2019-11-21T11:46:00Z">
              <w:tcPr>
                <w:tcW w:w="5940" w:type="dxa"/>
                <w:gridSpan w:val="3"/>
                <w:tcBorders>
                  <w:top w:val="single" w:sz="4" w:space="0" w:color="auto"/>
                </w:tcBorders>
                <w:shd w:val="clear" w:color="auto" w:fill="D9D9D9" w:themeFill="background1" w:themeFillShade="D9"/>
                <w:vAlign w:val="bottom"/>
              </w:tcPr>
            </w:tcPrChange>
          </w:tcPr>
          <w:p w14:paraId="62B335CD" w14:textId="77777777" w:rsidR="00842FFD" w:rsidRPr="00572F5F" w:rsidRDefault="00842FFD" w:rsidP="001B1AEA">
            <w:pPr>
              <w:pStyle w:val="H1bodytext"/>
              <w:spacing w:after="0"/>
              <w:ind w:left="0"/>
              <w:jc w:val="center"/>
              <w:rPr>
                <w:ins w:id="177" w:author="Sara Lindberg" w:date="2019-11-07T14:51:00Z"/>
                <w:rFonts w:ascii="Arial" w:hAnsi="Arial"/>
                <w:b/>
              </w:rPr>
            </w:pPr>
            <w:ins w:id="178" w:author="Sara Lindberg" w:date="2019-11-07T14:51:00Z">
              <w:r>
                <w:rPr>
                  <w:rFonts w:ascii="Arial" w:hAnsi="Arial"/>
                  <w:b/>
                </w:rPr>
                <w:t>Test Case</w:t>
              </w:r>
            </w:ins>
          </w:p>
        </w:tc>
        <w:tc>
          <w:tcPr>
            <w:tcW w:w="1520" w:type="dxa"/>
            <w:tcBorders>
              <w:top w:val="single" w:sz="4" w:space="0" w:color="auto"/>
            </w:tcBorders>
            <w:shd w:val="clear" w:color="auto" w:fill="D9D9D9" w:themeFill="background1" w:themeFillShade="D9"/>
            <w:vAlign w:val="bottom"/>
            <w:tcPrChange w:id="179" w:author="Sara Lindberg" w:date="2019-11-21T11:46:00Z">
              <w:tcPr>
                <w:tcW w:w="1610" w:type="dxa"/>
                <w:gridSpan w:val="3"/>
                <w:tcBorders>
                  <w:top w:val="single" w:sz="4" w:space="0" w:color="auto"/>
                </w:tcBorders>
                <w:shd w:val="clear" w:color="auto" w:fill="D9D9D9" w:themeFill="background1" w:themeFillShade="D9"/>
                <w:vAlign w:val="bottom"/>
              </w:tcPr>
            </w:tcPrChange>
          </w:tcPr>
          <w:p w14:paraId="1023EAD8" w14:textId="77777777" w:rsidR="00842FFD" w:rsidRPr="00572F5F" w:rsidRDefault="00842FFD" w:rsidP="001B1AEA">
            <w:pPr>
              <w:pStyle w:val="H1bodytext"/>
              <w:spacing w:after="0"/>
              <w:ind w:left="0"/>
              <w:jc w:val="center"/>
              <w:rPr>
                <w:ins w:id="180" w:author="Sara Lindberg" w:date="2019-11-07T14:51:00Z"/>
                <w:rFonts w:ascii="Arial" w:hAnsi="Arial"/>
                <w:b/>
              </w:rPr>
            </w:pPr>
            <w:ins w:id="181" w:author="Sara Lindberg" w:date="2019-11-07T14:51:00Z">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ins>
          </w:p>
        </w:tc>
      </w:tr>
      <w:tr w:rsidR="00822736" w14:paraId="5E457329" w14:textId="77777777" w:rsidTr="00A45A04">
        <w:trPr>
          <w:trHeight w:val="980"/>
          <w:ins w:id="182" w:author="Sara Lindberg" w:date="2019-11-21T12:15:00Z"/>
          <w:trPrChange w:id="183" w:author="Sara Lindberg" w:date="2019-11-21T12:32:00Z">
            <w:trPr>
              <w:trHeight w:val="647"/>
            </w:trPr>
          </w:trPrChange>
        </w:trPr>
        <w:tc>
          <w:tcPr>
            <w:tcW w:w="9242" w:type="dxa"/>
            <w:gridSpan w:val="3"/>
            <w:vAlign w:val="center"/>
            <w:tcPrChange w:id="184" w:author="Sara Lindberg" w:date="2019-11-21T12:32:00Z">
              <w:tcPr>
                <w:tcW w:w="9242" w:type="dxa"/>
                <w:gridSpan w:val="10"/>
                <w:vAlign w:val="center"/>
              </w:tcPr>
            </w:tcPrChange>
          </w:tcPr>
          <w:p w14:paraId="7192320D" w14:textId="5719E9D6" w:rsidR="00822736" w:rsidRDefault="00822736" w:rsidP="00822736">
            <w:pPr>
              <w:pStyle w:val="H1bodytext"/>
              <w:spacing w:after="0"/>
              <w:ind w:left="0"/>
              <w:rPr>
                <w:ins w:id="185" w:author="Sara Lindberg" w:date="2019-11-21T12:16:00Z"/>
                <w:rFonts w:ascii="Arial" w:hAnsi="Arial"/>
                <w:i/>
                <w:iCs/>
              </w:rPr>
            </w:pPr>
            <w:ins w:id="186" w:author="Sara Lindberg" w:date="2019-11-21T12:15:00Z">
              <w:r>
                <w:rPr>
                  <w:rFonts w:ascii="Arial" w:hAnsi="Arial"/>
                  <w:i/>
                  <w:iCs/>
                </w:rPr>
                <w:t>Note [</w:t>
              </w:r>
              <w:proofErr w:type="spellStart"/>
              <w:r>
                <w:rPr>
                  <w:rFonts w:ascii="Arial" w:hAnsi="Arial"/>
                </w:rPr>
                <w:t>Test_Repo_Name</w:t>
              </w:r>
              <w:proofErr w:type="spellEnd"/>
              <w:r>
                <w:rPr>
                  <w:rFonts w:ascii="Arial" w:hAnsi="Arial"/>
                  <w:i/>
                  <w:iCs/>
                </w:rPr>
                <w:t xml:space="preserve">] in acceptance test report </w:t>
              </w:r>
            </w:ins>
          </w:p>
          <w:p w14:paraId="182CABEF" w14:textId="04CCA69A" w:rsidR="00822736" w:rsidRDefault="00822736" w:rsidP="00822736">
            <w:pPr>
              <w:pStyle w:val="H1bodytext"/>
              <w:spacing w:after="0"/>
              <w:ind w:left="0"/>
              <w:rPr>
                <w:ins w:id="187" w:author="Sara Lindberg" w:date="2019-11-21T12:16:00Z"/>
                <w:rFonts w:ascii="Arial" w:hAnsi="Arial"/>
                <w:i/>
                <w:iCs/>
              </w:rPr>
            </w:pPr>
          </w:p>
          <w:p w14:paraId="48C59081" w14:textId="430F9190" w:rsidR="00822736" w:rsidRDefault="00822736" w:rsidP="00822736">
            <w:pPr>
              <w:pStyle w:val="H1bodytext"/>
              <w:spacing w:after="0"/>
              <w:ind w:left="0"/>
              <w:rPr>
                <w:ins w:id="188" w:author="Sara Lindberg" w:date="2019-11-21T12:15:00Z"/>
                <w:rFonts w:ascii="Arial" w:hAnsi="Arial"/>
                <w:i/>
                <w:iCs/>
              </w:rPr>
              <w:pPrChange w:id="189" w:author="Sara Lindberg" w:date="2019-11-21T12:16:00Z">
                <w:pPr>
                  <w:pStyle w:val="H1bodytext"/>
                  <w:spacing w:after="0"/>
                  <w:ind w:left="0"/>
                </w:pPr>
              </w:pPrChange>
            </w:pPr>
            <w:proofErr w:type="gramStart"/>
            <w:ins w:id="190" w:author="Sara Lindberg" w:date="2019-11-21T12:16:00Z">
              <w:r>
                <w:rPr>
                  <w:rFonts w:ascii="Arial" w:hAnsi="Arial"/>
                  <w:i/>
                  <w:iCs/>
                </w:rPr>
                <w:t>Note  [</w:t>
              </w:r>
              <w:proofErr w:type="spellStart"/>
              <w:proofErr w:type="gramEnd"/>
              <w:r>
                <w:rPr>
                  <w:rFonts w:ascii="Arial" w:hAnsi="Arial"/>
                  <w:i/>
                  <w:iCs/>
                </w:rPr>
                <w:t>Testing_Directory</w:t>
              </w:r>
              <w:proofErr w:type="spellEnd"/>
              <w:r>
                <w:rPr>
                  <w:rFonts w:ascii="Arial" w:hAnsi="Arial"/>
                  <w:i/>
                  <w:iCs/>
                </w:rPr>
                <w:t>]  in acceptance test report</w:t>
              </w:r>
            </w:ins>
          </w:p>
        </w:tc>
      </w:tr>
      <w:tr w:rsidR="00A45A04" w14:paraId="3FB74CD8" w14:textId="77777777" w:rsidTr="00A45A04">
        <w:trPr>
          <w:trHeight w:val="980"/>
          <w:ins w:id="191" w:author="Sara Lindberg" w:date="2019-11-21T12:34:00Z"/>
        </w:trPr>
        <w:tc>
          <w:tcPr>
            <w:tcW w:w="9242" w:type="dxa"/>
            <w:gridSpan w:val="3"/>
            <w:vAlign w:val="center"/>
          </w:tcPr>
          <w:p w14:paraId="03B2D33D" w14:textId="77777777" w:rsidR="00A45A04" w:rsidRPr="00BD73B8" w:rsidRDefault="00A45A04" w:rsidP="00A45A04">
            <w:pPr>
              <w:pStyle w:val="H1bodytext"/>
              <w:spacing w:after="0"/>
              <w:ind w:left="0"/>
              <w:rPr>
                <w:ins w:id="192" w:author="Sara Lindberg" w:date="2019-11-21T12:34:00Z"/>
                <w:rFonts w:ascii="Arial" w:hAnsi="Arial"/>
                <w:i/>
                <w:iCs/>
              </w:rPr>
            </w:pPr>
            <w:ins w:id="193" w:author="Sara Lindberg" w:date="2019-11-21T12:34:00Z">
              <w:r w:rsidRPr="00BD73B8">
                <w:rPr>
                  <w:rFonts w:ascii="Arial" w:hAnsi="Arial"/>
                  <w:i/>
                  <w:iCs/>
                </w:rPr>
                <w:t>If testing on Windows, open git bash window in [</w:t>
              </w:r>
              <w:proofErr w:type="spellStart"/>
              <w:r w:rsidRPr="00BD73B8">
                <w:rPr>
                  <w:rFonts w:ascii="Arial" w:hAnsi="Arial"/>
                  <w:i/>
                  <w:iCs/>
                </w:rPr>
                <w:t>Test_Repo_Name</w:t>
              </w:r>
              <w:proofErr w:type="spellEnd"/>
              <w:r w:rsidRPr="00BD73B8">
                <w:rPr>
                  <w:rFonts w:ascii="Arial" w:hAnsi="Arial"/>
                  <w:i/>
                  <w:iCs/>
                </w:rPr>
                <w:t>]</w:t>
              </w:r>
              <w:r>
                <w:rPr>
                  <w:rFonts w:ascii="Arial" w:hAnsi="Arial"/>
                  <w:i/>
                  <w:iCs/>
                </w:rPr>
                <w:t xml:space="preserve">. </w:t>
              </w:r>
            </w:ins>
          </w:p>
          <w:p w14:paraId="7E5E87D9" w14:textId="77777777" w:rsidR="00A45A04" w:rsidRDefault="00A45A04" w:rsidP="00A45A04">
            <w:pPr>
              <w:pStyle w:val="H1bodytext"/>
              <w:spacing w:after="0"/>
              <w:ind w:left="0"/>
              <w:rPr>
                <w:ins w:id="194" w:author="Sara Lindberg" w:date="2019-11-21T12:34:00Z"/>
                <w:rFonts w:ascii="Arial" w:hAnsi="Arial"/>
                <w:i/>
                <w:iCs/>
              </w:rPr>
            </w:pPr>
          </w:p>
          <w:p w14:paraId="0B8E94FC" w14:textId="77777777" w:rsidR="00A45A04" w:rsidRPr="00BD73B8" w:rsidRDefault="00A45A04" w:rsidP="00A45A04">
            <w:pPr>
              <w:pStyle w:val="H1bodytext"/>
              <w:spacing w:after="0"/>
              <w:ind w:left="0"/>
              <w:rPr>
                <w:ins w:id="195" w:author="Sara Lindberg" w:date="2019-11-21T12:34:00Z"/>
                <w:rFonts w:ascii="Arial" w:hAnsi="Arial"/>
                <w:i/>
                <w:iCs/>
              </w:rPr>
            </w:pPr>
            <w:ins w:id="196" w:author="Sara Lindberg" w:date="2019-11-21T12:34:00Z">
              <w:r w:rsidRPr="00BD73B8">
                <w:rPr>
                  <w:rFonts w:ascii="Arial" w:hAnsi="Arial"/>
                  <w:i/>
                  <w:iCs/>
                </w:rPr>
                <w:t>If testing on Linux, navigate to [</w:t>
              </w:r>
              <w:proofErr w:type="spellStart"/>
              <w:r w:rsidRPr="00BD73B8">
                <w:rPr>
                  <w:rFonts w:ascii="Arial" w:hAnsi="Arial"/>
                  <w:i/>
                  <w:iCs/>
                </w:rPr>
                <w:t>Test_Repo_Name</w:t>
              </w:r>
              <w:proofErr w:type="spellEnd"/>
              <w:r w:rsidRPr="00BD73B8">
                <w:rPr>
                  <w:rFonts w:ascii="Arial" w:hAnsi="Arial"/>
                  <w:i/>
                  <w:iCs/>
                </w:rPr>
                <w:t>].</w:t>
              </w:r>
            </w:ins>
          </w:p>
          <w:p w14:paraId="77F6327A" w14:textId="77777777" w:rsidR="00A45A04" w:rsidRDefault="00A45A04" w:rsidP="00A45A04">
            <w:pPr>
              <w:pStyle w:val="H1bodytext"/>
              <w:spacing w:after="0"/>
              <w:ind w:left="0"/>
              <w:rPr>
                <w:ins w:id="197" w:author="Sara Lindberg" w:date="2019-11-21T12:34:00Z"/>
                <w:rFonts w:ascii="Arial" w:hAnsi="Arial"/>
                <w:i/>
                <w:iCs/>
              </w:rPr>
            </w:pPr>
          </w:p>
          <w:p w14:paraId="3AFB7598" w14:textId="77777777" w:rsidR="00A45A04" w:rsidRDefault="00A45A04" w:rsidP="00A45A04">
            <w:pPr>
              <w:pStyle w:val="H1bodytext"/>
              <w:spacing w:after="0"/>
              <w:ind w:left="0"/>
              <w:rPr>
                <w:ins w:id="198" w:author="Sara Lindberg" w:date="2019-11-21T12:34:00Z"/>
                <w:rFonts w:ascii="Arial" w:hAnsi="Arial"/>
                <w:i/>
                <w:iCs/>
              </w:rPr>
            </w:pPr>
            <w:ins w:id="199" w:author="Sara Lindberg" w:date="2019-11-21T12:34:00Z">
              <w:r w:rsidRPr="008E7CB2">
                <w:rPr>
                  <w:rFonts w:ascii="Arial" w:hAnsi="Arial"/>
                  <w:i/>
                  <w:iCs/>
                </w:rPr>
                <w:t>Ensure git repository is on “master” branch</w:t>
              </w:r>
              <w:r>
                <w:rPr>
                  <w:rFonts w:ascii="Arial" w:hAnsi="Arial"/>
                  <w:i/>
                  <w:iCs/>
                </w:rPr>
                <w:t xml:space="preserve"> by entering:</w:t>
              </w:r>
            </w:ins>
          </w:p>
          <w:p w14:paraId="5BDB2B0C" w14:textId="77777777" w:rsidR="00A45A04" w:rsidRPr="00BD73B8" w:rsidRDefault="00A45A04" w:rsidP="00A45A04">
            <w:pPr>
              <w:pStyle w:val="H1bodytext"/>
              <w:numPr>
                <w:ilvl w:val="0"/>
                <w:numId w:val="8"/>
              </w:numPr>
              <w:spacing w:after="0"/>
              <w:rPr>
                <w:ins w:id="200" w:author="Sara Lindberg" w:date="2019-11-21T12:34:00Z"/>
                <w:rFonts w:ascii="Arial" w:hAnsi="Arial"/>
                <w:i/>
                <w:iCs/>
              </w:rPr>
            </w:pPr>
            <w:ins w:id="201" w:author="Sara Lindberg" w:date="2019-11-21T12:34:00Z">
              <w:r w:rsidRPr="00BD73B8">
                <w:rPr>
                  <w:rFonts w:ascii="Arial" w:hAnsi="Arial"/>
                  <w:i/>
                  <w:iCs/>
                </w:rPr>
                <w:t>git branch</w:t>
              </w:r>
            </w:ins>
          </w:p>
          <w:p w14:paraId="020F5B9B" w14:textId="77777777" w:rsidR="00A45A04" w:rsidRPr="008E7CB2" w:rsidRDefault="00A45A04" w:rsidP="00A45A04">
            <w:pPr>
              <w:pStyle w:val="H1bodytext"/>
              <w:spacing w:after="0"/>
              <w:ind w:left="360"/>
              <w:rPr>
                <w:ins w:id="202" w:author="Sara Lindberg" w:date="2019-11-21T12:34:00Z"/>
                <w:rFonts w:ascii="Arial" w:hAnsi="Arial"/>
                <w:i/>
                <w:iCs/>
              </w:rPr>
            </w:pPr>
            <w:ins w:id="203" w:author="Sara Lindberg" w:date="2019-11-21T12:34:00Z">
              <w:r w:rsidRPr="008E7CB2">
                <w:rPr>
                  <w:rFonts w:ascii="Arial" w:hAnsi="Arial"/>
                  <w:i/>
                  <w:iCs/>
                </w:rPr>
                <w:t>if not</w:t>
              </w:r>
              <w:r>
                <w:rPr>
                  <w:rFonts w:ascii="Arial" w:hAnsi="Arial"/>
                  <w:i/>
                  <w:iCs/>
                </w:rPr>
                <w:t xml:space="preserve"> on “master”</w:t>
              </w:r>
              <w:r w:rsidRPr="008E7CB2">
                <w:rPr>
                  <w:rFonts w:ascii="Arial" w:hAnsi="Arial"/>
                  <w:i/>
                  <w:iCs/>
                </w:rPr>
                <w:t xml:space="preserve"> enter the following command: </w:t>
              </w:r>
            </w:ins>
          </w:p>
          <w:p w14:paraId="223A0088" w14:textId="77777777" w:rsidR="00A45A04" w:rsidRDefault="00A45A04" w:rsidP="00A45A04">
            <w:pPr>
              <w:pStyle w:val="H1bodytext"/>
              <w:numPr>
                <w:ilvl w:val="0"/>
                <w:numId w:val="6"/>
              </w:numPr>
              <w:spacing w:after="0"/>
              <w:rPr>
                <w:ins w:id="204" w:author="Sara Lindberg" w:date="2019-11-21T12:34:00Z"/>
                <w:rFonts w:ascii="Arial" w:hAnsi="Arial"/>
                <w:i/>
                <w:iCs/>
              </w:rPr>
            </w:pPr>
            <w:ins w:id="205" w:author="Sara Lindberg" w:date="2019-11-21T12:34:00Z">
              <w:r w:rsidRPr="008E7CB2">
                <w:rPr>
                  <w:rFonts w:ascii="Arial" w:hAnsi="Arial"/>
                  <w:i/>
                  <w:iCs/>
                </w:rPr>
                <w:t>git checkout master</w:t>
              </w:r>
            </w:ins>
          </w:p>
          <w:p w14:paraId="2633363B" w14:textId="77777777" w:rsidR="00A45A04" w:rsidRDefault="00A45A04" w:rsidP="00A45A04">
            <w:pPr>
              <w:pStyle w:val="H1bodytext"/>
              <w:spacing w:after="0"/>
              <w:rPr>
                <w:ins w:id="206" w:author="Sara Lindberg" w:date="2019-11-21T12:34:00Z"/>
                <w:rFonts w:ascii="Arial" w:hAnsi="Arial"/>
                <w:i/>
                <w:iCs/>
              </w:rPr>
            </w:pPr>
          </w:p>
          <w:p w14:paraId="15B4313B" w14:textId="77777777" w:rsidR="00A45A04" w:rsidRPr="008E7CB2" w:rsidRDefault="00A45A04" w:rsidP="00A45A04">
            <w:pPr>
              <w:pStyle w:val="H1bodytext"/>
              <w:spacing w:after="0"/>
              <w:ind w:left="0"/>
              <w:rPr>
                <w:ins w:id="207" w:author="Sara Lindberg" w:date="2019-11-21T12:34:00Z"/>
                <w:rFonts w:ascii="Arial" w:hAnsi="Arial"/>
                <w:i/>
                <w:iCs/>
              </w:rPr>
            </w:pPr>
            <w:ins w:id="208" w:author="Sara Lindberg" w:date="2019-11-21T12:34:00Z">
              <w:r>
                <w:rPr>
                  <w:rFonts w:ascii="Arial" w:hAnsi="Arial"/>
                  <w:i/>
                  <w:iCs/>
                </w:rPr>
                <w:t>Enter the following command:</w:t>
              </w:r>
            </w:ins>
          </w:p>
          <w:p w14:paraId="6F37835C" w14:textId="3CD155F6" w:rsidR="00A45A04" w:rsidRDefault="00A45A04" w:rsidP="00A45A04">
            <w:pPr>
              <w:pStyle w:val="H1bodytext"/>
              <w:spacing w:after="0"/>
              <w:ind w:left="0"/>
              <w:rPr>
                <w:ins w:id="209" w:author="Sara Lindberg" w:date="2019-11-21T12:34:00Z"/>
                <w:rFonts w:ascii="Arial" w:hAnsi="Arial"/>
                <w:i/>
                <w:iCs/>
              </w:rPr>
            </w:pPr>
            <w:ins w:id="210" w:author="Sara Lindberg" w:date="2019-11-21T12:34:00Z">
              <w:r w:rsidRPr="008E7CB2">
                <w:rPr>
                  <w:rFonts w:ascii="Arial" w:hAnsi="Arial"/>
                  <w:i/>
                  <w:iCs/>
                </w:rPr>
                <w:lastRenderedPageBreak/>
                <w:t>git pull</w:t>
              </w:r>
            </w:ins>
          </w:p>
        </w:tc>
      </w:tr>
      <w:tr w:rsidR="00A45A04" w14:paraId="5B42FD99" w14:textId="77777777" w:rsidTr="00A45A04">
        <w:trPr>
          <w:trHeight w:val="917"/>
          <w:ins w:id="211" w:author="Sara Lindberg" w:date="2019-11-21T11:51:00Z"/>
          <w:trPrChange w:id="212" w:author="Sara Lindberg" w:date="2019-11-21T12:34:00Z">
            <w:trPr>
              <w:trHeight w:val="1340"/>
            </w:trPr>
          </w:trPrChange>
        </w:trPr>
        <w:tc>
          <w:tcPr>
            <w:tcW w:w="1080" w:type="dxa"/>
            <w:vMerge w:val="restart"/>
            <w:vAlign w:val="center"/>
            <w:tcPrChange w:id="213" w:author="Sara Lindberg" w:date="2019-11-21T12:34:00Z">
              <w:tcPr>
                <w:tcW w:w="1080" w:type="dxa"/>
                <w:gridSpan w:val="2"/>
                <w:vMerge w:val="restart"/>
                <w:vAlign w:val="center"/>
              </w:tcPr>
            </w:tcPrChange>
          </w:tcPr>
          <w:p w14:paraId="70A6BA35" w14:textId="4C9BC5A0" w:rsidR="00A45A04" w:rsidRPr="00E03477" w:rsidRDefault="00A45A04" w:rsidP="001B1AEA">
            <w:pPr>
              <w:pStyle w:val="H1bodytext"/>
              <w:spacing w:after="0"/>
              <w:ind w:left="0"/>
              <w:jc w:val="center"/>
              <w:rPr>
                <w:ins w:id="214" w:author="Sara Lindberg" w:date="2019-11-21T11:51:00Z"/>
                <w:rFonts w:ascii="Arial" w:hAnsi="Arial"/>
              </w:rPr>
            </w:pPr>
            <w:commentRangeStart w:id="215"/>
            <w:ins w:id="216" w:author="Sara Lindberg" w:date="2019-11-07T14:51:00Z">
              <w:r w:rsidRPr="00E03477">
                <w:rPr>
                  <w:rFonts w:ascii="Arial" w:hAnsi="Arial"/>
                </w:rPr>
                <w:lastRenderedPageBreak/>
                <w:t>IT</w:t>
              </w:r>
            </w:ins>
            <w:ins w:id="217" w:author="Sara Lindberg" w:date="2019-11-13T14:44:00Z">
              <w:r>
                <w:rPr>
                  <w:rFonts w:ascii="Arial" w:hAnsi="Arial"/>
                </w:rPr>
                <w:t>C</w:t>
              </w:r>
            </w:ins>
            <w:ins w:id="218" w:author="Sara Lindberg" w:date="2019-11-07T14:51:00Z">
              <w:r w:rsidRPr="00E03477">
                <w:rPr>
                  <w:rFonts w:ascii="Arial" w:hAnsi="Arial"/>
                </w:rPr>
                <w:t>-1</w:t>
              </w:r>
            </w:ins>
            <w:commentRangeEnd w:id="215"/>
            <w:ins w:id="219" w:author="Sara Lindberg" w:date="2019-11-07T14:52:00Z">
              <w:r>
                <w:rPr>
                  <w:rStyle w:val="CommentReference"/>
                </w:rPr>
                <w:commentReference w:id="215"/>
              </w:r>
            </w:ins>
          </w:p>
        </w:tc>
        <w:tc>
          <w:tcPr>
            <w:tcW w:w="8162" w:type="dxa"/>
            <w:gridSpan w:val="2"/>
            <w:vAlign w:val="center"/>
            <w:tcPrChange w:id="220" w:author="Sara Lindberg" w:date="2019-11-21T12:34:00Z">
              <w:tcPr>
                <w:tcW w:w="8162" w:type="dxa"/>
                <w:gridSpan w:val="8"/>
                <w:vAlign w:val="center"/>
              </w:tcPr>
            </w:tcPrChange>
          </w:tcPr>
          <w:p w14:paraId="47427302" w14:textId="71EA59A7" w:rsidR="00A45A04" w:rsidRDefault="00A45A04" w:rsidP="005C49F0">
            <w:pPr>
              <w:pStyle w:val="H1bodytext"/>
              <w:spacing w:after="0"/>
              <w:ind w:left="0"/>
              <w:rPr>
                <w:ins w:id="221" w:author="Sara Lindberg" w:date="2019-11-21T11:51:00Z"/>
                <w:rFonts w:ascii="Arial" w:hAnsi="Arial"/>
                <w:i/>
                <w:iCs/>
              </w:rPr>
            </w:pPr>
            <w:ins w:id="222" w:author="Sara Lindberg" w:date="2019-11-21T11:50:00Z">
              <w:r>
                <w:rPr>
                  <w:rFonts w:ascii="Arial" w:hAnsi="Arial"/>
                  <w:i/>
                  <w:iCs/>
                </w:rPr>
                <w:t xml:space="preserve">Navigate to </w:t>
              </w:r>
            </w:ins>
            <w:ins w:id="223" w:author="Sara Lindberg" w:date="2019-11-21T11:56:00Z">
              <w:r>
                <w:rPr>
                  <w:rFonts w:ascii="Arial" w:hAnsi="Arial"/>
                  <w:i/>
                  <w:iCs/>
                </w:rPr>
                <w:t>[</w:t>
              </w:r>
            </w:ins>
            <w:proofErr w:type="spellStart"/>
            <w:ins w:id="224" w:author="Sara Lindberg" w:date="2019-11-21T11:57:00Z">
              <w:r>
                <w:rPr>
                  <w:rFonts w:ascii="Arial" w:hAnsi="Arial"/>
                  <w:i/>
                  <w:iCs/>
                </w:rPr>
                <w:t>Testing_</w:t>
              </w:r>
              <w:proofErr w:type="gramStart"/>
              <w:r>
                <w:rPr>
                  <w:rFonts w:ascii="Arial" w:hAnsi="Arial"/>
                  <w:i/>
                  <w:iCs/>
                </w:rPr>
                <w:t>Directory</w:t>
              </w:r>
              <w:proofErr w:type="spellEnd"/>
              <w:r>
                <w:rPr>
                  <w:rFonts w:ascii="Arial" w:hAnsi="Arial"/>
                  <w:i/>
                  <w:iCs/>
                </w:rPr>
                <w:t>]</w:t>
              </w:r>
            </w:ins>
            <w:ins w:id="225" w:author="Sara Lindberg" w:date="2019-11-21T12:20:00Z">
              <w:r w:rsidRPr="00BD73B8">
                <w:rPr>
                  <w:rFonts w:ascii="Arial" w:hAnsi="Arial"/>
                  <w:i/>
                  <w:iCs/>
                </w:rPr>
                <w:t>\</w:t>
              </w:r>
              <w:proofErr w:type="gramEnd"/>
              <w:r w:rsidRPr="00BD73B8">
                <w:rPr>
                  <w:rFonts w:ascii="Arial" w:hAnsi="Arial"/>
                  <w:i/>
                  <w:iCs/>
                </w:rPr>
                <w:t>ca-surf-test</w:t>
              </w:r>
            </w:ins>
            <w:ins w:id="226" w:author="Sara Lindberg" w:date="2019-11-21T11:50:00Z">
              <w:r>
                <w:rPr>
                  <w:rFonts w:ascii="Arial" w:hAnsi="Arial"/>
                  <w:i/>
                  <w:iCs/>
                </w:rPr>
                <w:t xml:space="preserve"> </w:t>
              </w:r>
            </w:ins>
          </w:p>
        </w:tc>
      </w:tr>
      <w:tr w:rsidR="005C49F0" w14:paraId="6AE12D06" w14:textId="77777777" w:rsidTr="001B1AEA">
        <w:trPr>
          <w:trHeight w:val="1583"/>
          <w:ins w:id="227" w:author="Sara Lindberg" w:date="2019-11-07T14:51:00Z"/>
        </w:trPr>
        <w:tc>
          <w:tcPr>
            <w:tcW w:w="1080" w:type="dxa"/>
            <w:vMerge/>
            <w:vAlign w:val="center"/>
          </w:tcPr>
          <w:p w14:paraId="7005685A" w14:textId="3ECA9C6B" w:rsidR="005C49F0" w:rsidRPr="00E03477" w:rsidRDefault="005C49F0" w:rsidP="001B1AEA">
            <w:pPr>
              <w:pStyle w:val="H1bodytext"/>
              <w:spacing w:after="0"/>
              <w:ind w:left="0"/>
              <w:jc w:val="center"/>
              <w:rPr>
                <w:ins w:id="228" w:author="Sara Lindberg" w:date="2019-11-07T14:51:00Z"/>
                <w:rFonts w:ascii="Arial" w:hAnsi="Arial"/>
              </w:rPr>
            </w:pPr>
          </w:p>
        </w:tc>
        <w:tc>
          <w:tcPr>
            <w:tcW w:w="8162" w:type="dxa"/>
            <w:gridSpan w:val="2"/>
            <w:vAlign w:val="center"/>
          </w:tcPr>
          <w:p w14:paraId="2695E385" w14:textId="35B02FBA" w:rsidR="005C49F0" w:rsidRDefault="005C49F0" w:rsidP="001B1AEA">
            <w:pPr>
              <w:pStyle w:val="H1bodytext"/>
              <w:spacing w:after="0"/>
              <w:ind w:left="0"/>
              <w:rPr>
                <w:ins w:id="229" w:author="Sara Lindberg" w:date="2019-11-13T13:58:00Z"/>
                <w:rFonts w:ascii="Arial" w:hAnsi="Arial"/>
                <w:i/>
                <w:iCs/>
              </w:rPr>
            </w:pPr>
            <w:ins w:id="230" w:author="Sara Lindberg" w:date="2019-11-07T14:51:00Z">
              <w:r w:rsidRPr="006D329A">
                <w:rPr>
                  <w:rFonts w:ascii="Arial" w:hAnsi="Arial"/>
                  <w:i/>
                  <w:iCs/>
                  <w:rPrChange w:id="231" w:author="Sara Lindberg" w:date="2019-11-21T12:01:00Z">
                    <w:rPr>
                      <w:rFonts w:ascii="Arial" w:hAnsi="Arial"/>
                      <w:i/>
                      <w:iCs/>
                    </w:rPr>
                  </w:rPrChange>
                </w:rPr>
                <w:t>Invoke Tool Runner and test</w:t>
              </w:r>
            </w:ins>
            <w:ins w:id="232" w:author="Sara Lindberg" w:date="2019-11-21T12:20:00Z">
              <w:r w:rsidR="001B1AEA">
                <w:rPr>
                  <w:rFonts w:ascii="Arial" w:hAnsi="Arial"/>
                  <w:i/>
                  <w:iCs/>
                </w:rPr>
                <w:t xml:space="preserve"> tool</w:t>
              </w:r>
            </w:ins>
            <w:ins w:id="233" w:author="Sara Lindberg" w:date="2019-11-07T14:51:00Z">
              <w:r w:rsidRPr="006D329A">
                <w:rPr>
                  <w:rFonts w:ascii="Arial" w:hAnsi="Arial"/>
                  <w:i/>
                  <w:iCs/>
                  <w:rPrChange w:id="234" w:author="Sara Lindberg" w:date="2019-11-21T12:01:00Z">
                    <w:rPr>
                      <w:rFonts w:ascii="Arial" w:hAnsi="Arial"/>
                      <w:i/>
                      <w:iCs/>
                    </w:rPr>
                  </w:rPrChange>
                </w:rPr>
                <w:t xml:space="preserve"> </w:t>
              </w:r>
            </w:ins>
            <w:ins w:id="235" w:author="Sara Lindberg" w:date="2019-11-21T12:21:00Z">
              <w:r w:rsidR="001B1AEA" w:rsidRPr="008E7CB2">
                <w:rPr>
                  <w:rFonts w:ascii="Arial" w:hAnsi="Arial"/>
                  <w:i/>
                  <w:iCs/>
                </w:rPr>
                <w:t>using runner</w:t>
              </w:r>
              <w:r w:rsidR="001B1AEA">
                <w:rPr>
                  <w:rFonts w:ascii="Arial" w:hAnsi="Arial"/>
                  <w:i/>
                  <w:iCs/>
                </w:rPr>
                <w:t>_run</w:t>
              </w:r>
              <w:r w:rsidR="001B1AEA" w:rsidRPr="008E7CB2">
                <w:rPr>
                  <w:rFonts w:ascii="Arial" w:hAnsi="Arial"/>
                  <w:i/>
                  <w:iCs/>
                </w:rPr>
                <w:t>_</w:t>
              </w:r>
              <w:r w:rsidR="001B1AEA">
                <w:rPr>
                  <w:rFonts w:ascii="Arial" w:hAnsi="Arial"/>
                  <w:i/>
                  <w:iCs/>
                </w:rPr>
                <w:t>IT</w:t>
              </w:r>
              <w:r w:rsidR="001B1AEA" w:rsidRPr="008E7CB2">
                <w:rPr>
                  <w:rFonts w:ascii="Arial" w:hAnsi="Arial"/>
                  <w:i/>
                  <w:iCs/>
                </w:rPr>
                <w:t>-</w:t>
              </w:r>
              <w:r w:rsidR="001B1AEA">
                <w:rPr>
                  <w:rFonts w:ascii="Arial" w:hAnsi="Arial"/>
                  <w:i/>
                  <w:iCs/>
                </w:rPr>
                <w:t>1</w:t>
              </w:r>
              <w:r w:rsidR="001B1AEA" w:rsidRPr="008E7CB2">
                <w:rPr>
                  <w:rFonts w:ascii="Arial" w:hAnsi="Arial"/>
                  <w:i/>
                  <w:iCs/>
                </w:rPr>
                <w:t>.sh</w:t>
              </w:r>
              <w:r w:rsidR="001B1AEA" w:rsidRPr="00AB2713">
                <w:rPr>
                  <w:rFonts w:ascii="Arial" w:hAnsi="Arial"/>
                  <w:i/>
                  <w:iCs/>
                </w:rPr>
                <w:t xml:space="preserve"> </w:t>
              </w:r>
            </w:ins>
            <w:ins w:id="236" w:author="Sara Lindberg" w:date="2019-11-21T12:20:00Z">
              <w:r w:rsidR="001B1AEA">
                <w:rPr>
                  <w:rFonts w:ascii="Arial" w:hAnsi="Arial"/>
                  <w:i/>
                  <w:iCs/>
                </w:rPr>
                <w:t>as follows</w:t>
              </w:r>
            </w:ins>
            <w:ins w:id="237" w:author="Sara Lindberg" w:date="2019-11-21T11:29:00Z">
              <w:r>
                <w:rPr>
                  <w:rFonts w:ascii="Arial" w:hAnsi="Arial"/>
                  <w:i/>
                  <w:iCs/>
                </w:rPr>
                <w:t>:</w:t>
              </w:r>
            </w:ins>
          </w:p>
          <w:p w14:paraId="240BBD8D" w14:textId="77777777" w:rsidR="005C49F0" w:rsidRDefault="005C49F0" w:rsidP="001B1AEA">
            <w:pPr>
              <w:pStyle w:val="H1bodytext"/>
              <w:spacing w:after="0"/>
              <w:ind w:left="0"/>
              <w:rPr>
                <w:ins w:id="238" w:author="Sara Lindberg" w:date="2019-11-13T13:58:00Z"/>
                <w:rFonts w:ascii="Arial" w:hAnsi="Arial"/>
                <w:i/>
                <w:iCs/>
              </w:rPr>
            </w:pPr>
          </w:p>
          <w:p w14:paraId="1A813BD5" w14:textId="4323B8DA" w:rsidR="005C49F0" w:rsidRPr="008E7CB2" w:rsidRDefault="005C49F0">
            <w:pPr>
              <w:pStyle w:val="H1bodytext"/>
              <w:spacing w:after="0"/>
              <w:ind w:left="0"/>
              <w:rPr>
                <w:ins w:id="239" w:author="Sara Lindberg" w:date="2019-11-07T14:51:00Z"/>
                <w:rFonts w:ascii="Arial" w:hAnsi="Arial"/>
                <w:i/>
                <w:iCs/>
              </w:rPr>
            </w:pPr>
            <w:ins w:id="240" w:author="Sara Lindberg" w:date="2019-11-13T13:59:00Z">
              <w:r>
                <w:rPr>
                  <w:rFonts w:ascii="Arial" w:hAnsi="Arial"/>
                  <w:i/>
                  <w:iCs/>
                </w:rPr>
                <w:t>Enter the following command:</w:t>
              </w:r>
              <w:r>
                <w:rPr>
                  <w:rFonts w:ascii="Arial" w:hAnsi="Arial"/>
                  <w:i/>
                  <w:iCs/>
                </w:rPr>
                <w:br/>
                <w:t>./runner_run_IT-1.sh</w:t>
              </w:r>
            </w:ins>
          </w:p>
        </w:tc>
      </w:tr>
      <w:tr w:rsidR="005C49F0" w14:paraId="416E88C6" w14:textId="77777777" w:rsidTr="00A45A04">
        <w:trPr>
          <w:trHeight w:val="710"/>
          <w:ins w:id="241" w:author="Sara Lindberg" w:date="2019-11-07T14:51:00Z"/>
          <w:trPrChange w:id="242" w:author="Sara Lindberg" w:date="2019-11-21T12:32:00Z">
            <w:trPr>
              <w:trHeight w:val="530"/>
            </w:trPr>
          </w:trPrChange>
        </w:trPr>
        <w:tc>
          <w:tcPr>
            <w:tcW w:w="1080" w:type="dxa"/>
            <w:vMerge/>
            <w:vAlign w:val="center"/>
            <w:tcPrChange w:id="243" w:author="Sara Lindberg" w:date="2019-11-21T12:32:00Z">
              <w:tcPr>
                <w:tcW w:w="1080" w:type="dxa"/>
                <w:gridSpan w:val="2"/>
                <w:vMerge/>
                <w:vAlign w:val="center"/>
              </w:tcPr>
            </w:tcPrChange>
          </w:tcPr>
          <w:p w14:paraId="5B89266E" w14:textId="77777777" w:rsidR="005C49F0" w:rsidRPr="00E03477" w:rsidRDefault="005C49F0" w:rsidP="001B1AEA">
            <w:pPr>
              <w:pStyle w:val="H1bodytext"/>
              <w:spacing w:after="0"/>
              <w:ind w:left="0"/>
              <w:jc w:val="center"/>
              <w:rPr>
                <w:ins w:id="244" w:author="Sara Lindberg" w:date="2019-11-07T14:51:00Z"/>
                <w:rFonts w:ascii="Arial" w:hAnsi="Arial"/>
              </w:rPr>
            </w:pPr>
          </w:p>
        </w:tc>
        <w:tc>
          <w:tcPr>
            <w:tcW w:w="6642" w:type="dxa"/>
            <w:vAlign w:val="center"/>
            <w:tcPrChange w:id="245" w:author="Sara Lindberg" w:date="2019-11-21T12:32:00Z">
              <w:tcPr>
                <w:tcW w:w="6642" w:type="dxa"/>
                <w:gridSpan w:val="5"/>
                <w:vAlign w:val="center"/>
              </w:tcPr>
            </w:tcPrChange>
          </w:tcPr>
          <w:p w14:paraId="37942F7D" w14:textId="77777777" w:rsidR="005C49F0" w:rsidRPr="00E03477" w:rsidRDefault="005C49F0" w:rsidP="001B1AEA">
            <w:pPr>
              <w:pStyle w:val="H1bodytext"/>
              <w:spacing w:after="0"/>
              <w:ind w:left="0"/>
              <w:rPr>
                <w:ins w:id="246" w:author="Sara Lindberg" w:date="2019-11-07T14:51:00Z"/>
                <w:rFonts w:ascii="Arial" w:hAnsi="Arial"/>
              </w:rPr>
            </w:pPr>
            <w:ins w:id="247" w:author="Sara Lindberg" w:date="2019-11-07T14:51:00Z">
              <w:r>
                <w:rPr>
                  <w:rFonts w:ascii="Arial" w:hAnsi="Arial"/>
                </w:rPr>
                <w:t>Verify Tool Runner is invoked and executes</w:t>
              </w:r>
            </w:ins>
          </w:p>
        </w:tc>
        <w:tc>
          <w:tcPr>
            <w:tcW w:w="1520" w:type="dxa"/>
            <w:vAlign w:val="center"/>
            <w:tcPrChange w:id="248" w:author="Sara Lindberg" w:date="2019-11-21T12:32:00Z">
              <w:tcPr>
                <w:tcW w:w="1520" w:type="dxa"/>
                <w:gridSpan w:val="3"/>
                <w:vAlign w:val="center"/>
              </w:tcPr>
            </w:tcPrChange>
          </w:tcPr>
          <w:p w14:paraId="4AEEACF8" w14:textId="77777777" w:rsidR="005C49F0" w:rsidRDefault="005C49F0" w:rsidP="001B1AEA">
            <w:pPr>
              <w:pStyle w:val="H1bodytext"/>
              <w:spacing w:after="0"/>
              <w:ind w:left="0"/>
              <w:jc w:val="center"/>
              <w:rPr>
                <w:ins w:id="249" w:author="Sara Lindberg" w:date="2019-11-07T14:51:00Z"/>
                <w:rFonts w:ascii="Arial" w:hAnsi="Arial"/>
              </w:rPr>
            </w:pPr>
          </w:p>
        </w:tc>
      </w:tr>
      <w:tr w:rsidR="005C49F0" w14:paraId="6C872F5C" w14:textId="77777777" w:rsidTr="00A45A04">
        <w:trPr>
          <w:trHeight w:val="710"/>
          <w:ins w:id="250" w:author="Sara Lindberg" w:date="2019-11-07T14:51:00Z"/>
          <w:trPrChange w:id="251" w:author="Sara Lindberg" w:date="2019-11-21T12:32:00Z">
            <w:trPr>
              <w:trHeight w:val="638"/>
            </w:trPr>
          </w:trPrChange>
        </w:trPr>
        <w:tc>
          <w:tcPr>
            <w:tcW w:w="1080" w:type="dxa"/>
            <w:vMerge/>
            <w:vAlign w:val="center"/>
            <w:tcPrChange w:id="252" w:author="Sara Lindberg" w:date="2019-11-21T12:32:00Z">
              <w:tcPr>
                <w:tcW w:w="1080" w:type="dxa"/>
                <w:gridSpan w:val="2"/>
                <w:vMerge/>
                <w:vAlign w:val="center"/>
              </w:tcPr>
            </w:tcPrChange>
          </w:tcPr>
          <w:p w14:paraId="4881F63C" w14:textId="77777777" w:rsidR="005C49F0" w:rsidRPr="00E03477" w:rsidRDefault="005C49F0" w:rsidP="001B1AEA">
            <w:pPr>
              <w:pStyle w:val="H1bodytext"/>
              <w:spacing w:after="0"/>
              <w:ind w:left="0"/>
              <w:jc w:val="center"/>
              <w:rPr>
                <w:ins w:id="253" w:author="Sara Lindberg" w:date="2019-11-07T14:51:00Z"/>
                <w:rFonts w:ascii="Arial" w:hAnsi="Arial"/>
              </w:rPr>
            </w:pPr>
          </w:p>
        </w:tc>
        <w:tc>
          <w:tcPr>
            <w:tcW w:w="6642" w:type="dxa"/>
            <w:vAlign w:val="center"/>
            <w:tcPrChange w:id="254" w:author="Sara Lindberg" w:date="2019-11-21T12:32:00Z">
              <w:tcPr>
                <w:tcW w:w="6642" w:type="dxa"/>
                <w:gridSpan w:val="5"/>
                <w:vAlign w:val="center"/>
              </w:tcPr>
            </w:tcPrChange>
          </w:tcPr>
          <w:p w14:paraId="3CD041A0" w14:textId="77777777" w:rsidR="005C49F0" w:rsidRDefault="005C49F0" w:rsidP="001B1AEA">
            <w:pPr>
              <w:pStyle w:val="H1bodytext"/>
              <w:spacing w:after="0"/>
              <w:ind w:left="0"/>
              <w:rPr>
                <w:ins w:id="255" w:author="Sara Lindberg" w:date="2019-11-07T14:51:00Z"/>
                <w:rFonts w:ascii="Arial" w:hAnsi="Arial"/>
              </w:rPr>
            </w:pPr>
            <w:ins w:id="256" w:author="Sara Lindberg" w:date="2019-11-07T14:51:00Z">
              <w:r>
                <w:rPr>
                  <w:rFonts w:ascii="Arial" w:hAnsi="Arial"/>
                </w:rPr>
                <w:t xml:space="preserve">Verify invoked tool executes </w:t>
              </w:r>
            </w:ins>
          </w:p>
        </w:tc>
        <w:tc>
          <w:tcPr>
            <w:tcW w:w="1520" w:type="dxa"/>
            <w:vAlign w:val="center"/>
            <w:tcPrChange w:id="257" w:author="Sara Lindberg" w:date="2019-11-21T12:32:00Z">
              <w:tcPr>
                <w:tcW w:w="1520" w:type="dxa"/>
                <w:gridSpan w:val="3"/>
                <w:vAlign w:val="center"/>
              </w:tcPr>
            </w:tcPrChange>
          </w:tcPr>
          <w:p w14:paraId="1C726B32" w14:textId="77777777" w:rsidR="005C49F0" w:rsidRDefault="005C49F0" w:rsidP="001B1AEA">
            <w:pPr>
              <w:pStyle w:val="H1bodytext"/>
              <w:spacing w:after="0"/>
              <w:ind w:left="0"/>
              <w:jc w:val="center"/>
              <w:rPr>
                <w:ins w:id="258" w:author="Sara Lindberg" w:date="2019-11-07T14:51:00Z"/>
                <w:rFonts w:ascii="Arial" w:hAnsi="Arial"/>
              </w:rPr>
            </w:pPr>
          </w:p>
        </w:tc>
      </w:tr>
      <w:tr w:rsidR="00A45A04" w14:paraId="293521F0" w14:textId="77777777" w:rsidTr="00A45A04">
        <w:trPr>
          <w:trHeight w:val="827"/>
          <w:ins w:id="259" w:author="Sara Lindberg" w:date="2019-11-07T14:51:00Z"/>
          <w:trPrChange w:id="260" w:author="Sara Lindberg" w:date="2019-11-21T12:35:00Z">
            <w:trPr>
              <w:trHeight w:val="4328"/>
            </w:trPr>
          </w:trPrChange>
        </w:trPr>
        <w:tc>
          <w:tcPr>
            <w:tcW w:w="1080" w:type="dxa"/>
            <w:vMerge w:val="restart"/>
            <w:vAlign w:val="center"/>
            <w:tcPrChange w:id="261" w:author="Sara Lindberg" w:date="2019-11-21T12:35:00Z">
              <w:tcPr>
                <w:tcW w:w="1080" w:type="dxa"/>
                <w:gridSpan w:val="2"/>
                <w:vMerge w:val="restart"/>
                <w:vAlign w:val="center"/>
              </w:tcPr>
            </w:tcPrChange>
          </w:tcPr>
          <w:p w14:paraId="1930C03B" w14:textId="77777777" w:rsidR="00A45A04" w:rsidRDefault="00A45A04" w:rsidP="001B1AEA">
            <w:pPr>
              <w:pStyle w:val="H1bodytext"/>
              <w:spacing w:after="0"/>
              <w:ind w:left="0"/>
              <w:jc w:val="center"/>
              <w:rPr>
                <w:ins w:id="262" w:author="Sara Lindberg" w:date="2019-11-07T14:51:00Z"/>
                <w:rFonts w:ascii="Arial" w:hAnsi="Arial"/>
              </w:rPr>
            </w:pPr>
            <w:ins w:id="263" w:author="Sara Lindberg" w:date="2019-11-07T14:51:00Z">
              <w:r>
                <w:rPr>
                  <w:rFonts w:ascii="Arial" w:hAnsi="Arial"/>
                </w:rPr>
                <w:t>ATC-1</w:t>
              </w:r>
            </w:ins>
          </w:p>
        </w:tc>
        <w:tc>
          <w:tcPr>
            <w:tcW w:w="8162" w:type="dxa"/>
            <w:gridSpan w:val="2"/>
            <w:vAlign w:val="center"/>
            <w:tcPrChange w:id="264" w:author="Sara Lindberg" w:date="2019-11-21T12:35:00Z">
              <w:tcPr>
                <w:tcW w:w="8162" w:type="dxa"/>
                <w:gridSpan w:val="8"/>
                <w:vAlign w:val="center"/>
              </w:tcPr>
            </w:tcPrChange>
          </w:tcPr>
          <w:p w14:paraId="7E4B48CF" w14:textId="1C63E52B" w:rsidR="00A45A04" w:rsidRPr="008E7CB2" w:rsidRDefault="00A45A04" w:rsidP="001379A4">
            <w:pPr>
              <w:pStyle w:val="H1bodytext"/>
              <w:spacing w:after="0"/>
              <w:ind w:left="0"/>
              <w:rPr>
                <w:ins w:id="265" w:author="Sara Lindberg" w:date="2019-11-07T14:51:00Z"/>
                <w:rFonts w:ascii="Arial" w:hAnsi="Arial"/>
                <w:i/>
                <w:iCs/>
              </w:rPr>
              <w:pPrChange w:id="266" w:author="Sara Lindberg" w:date="2019-11-21T12:35:00Z">
                <w:pPr>
                  <w:pStyle w:val="H1bodytext"/>
                  <w:numPr>
                    <w:numId w:val="6"/>
                  </w:numPr>
                  <w:spacing w:after="0"/>
                  <w:ind w:hanging="360"/>
                </w:pPr>
              </w:pPrChange>
            </w:pPr>
            <w:ins w:id="267" w:author="Sara Lindberg" w:date="2019-11-21T11:39:00Z">
              <w:r>
                <w:rPr>
                  <w:rFonts w:ascii="Arial" w:hAnsi="Arial"/>
                  <w:i/>
                  <w:iCs/>
                </w:rPr>
                <w:t xml:space="preserve">Navigate </w:t>
              </w:r>
              <w:r w:rsidRPr="006D329A">
                <w:rPr>
                  <w:rFonts w:ascii="Arial" w:hAnsi="Arial"/>
                  <w:rPrChange w:id="268" w:author="Sara Lindberg" w:date="2019-11-21T12:00:00Z">
                    <w:rPr>
                      <w:rFonts w:ascii="Arial" w:hAnsi="Arial"/>
                      <w:i/>
                      <w:iCs/>
                    </w:rPr>
                  </w:rPrChange>
                </w:rPr>
                <w:t xml:space="preserve">to </w:t>
              </w:r>
            </w:ins>
            <w:ins w:id="269" w:author="Sara Lindberg" w:date="2019-11-21T11:59:00Z">
              <w:r w:rsidRPr="006D329A">
                <w:rPr>
                  <w:rFonts w:ascii="Arial" w:hAnsi="Arial"/>
                  <w:rPrChange w:id="270" w:author="Sara Lindberg" w:date="2019-11-21T12:00:00Z">
                    <w:rPr>
                      <w:rFonts w:ascii="Arial" w:hAnsi="Arial"/>
                      <w:i/>
                      <w:iCs/>
                    </w:rPr>
                  </w:rPrChange>
                </w:rPr>
                <w:t>[</w:t>
              </w:r>
              <w:proofErr w:type="spellStart"/>
              <w:r w:rsidRPr="006D329A">
                <w:rPr>
                  <w:rFonts w:ascii="Arial" w:hAnsi="Arial"/>
                  <w:rPrChange w:id="271" w:author="Sara Lindberg" w:date="2019-11-21T12:00:00Z">
                    <w:rPr>
                      <w:rFonts w:ascii="Arial" w:hAnsi="Arial"/>
                      <w:i/>
                      <w:iCs/>
                    </w:rPr>
                  </w:rPrChange>
                </w:rPr>
                <w:t>Testing_</w:t>
              </w:r>
              <w:proofErr w:type="gramStart"/>
              <w:r w:rsidRPr="006D329A">
                <w:rPr>
                  <w:rFonts w:ascii="Arial" w:hAnsi="Arial"/>
                  <w:rPrChange w:id="272" w:author="Sara Lindberg" w:date="2019-11-21T12:00:00Z">
                    <w:rPr>
                      <w:rFonts w:ascii="Arial" w:hAnsi="Arial"/>
                      <w:i/>
                      <w:iCs/>
                    </w:rPr>
                  </w:rPrChange>
                </w:rPr>
                <w:t>Directory</w:t>
              </w:r>
              <w:proofErr w:type="spellEnd"/>
              <w:r w:rsidRPr="006D329A">
                <w:rPr>
                  <w:rFonts w:ascii="Arial" w:hAnsi="Arial"/>
                  <w:rPrChange w:id="273" w:author="Sara Lindberg" w:date="2019-11-21T12:00:00Z">
                    <w:rPr>
                      <w:rFonts w:ascii="Arial" w:hAnsi="Arial"/>
                      <w:i/>
                      <w:iCs/>
                    </w:rPr>
                  </w:rPrChange>
                </w:rPr>
                <w:t>]\</w:t>
              </w:r>
            </w:ins>
            <w:ins w:id="274" w:author="Sara Lindberg" w:date="2019-11-21T11:40:00Z">
              <w:r w:rsidRPr="006D329A">
                <w:rPr>
                  <w:rFonts w:ascii="Arial" w:hAnsi="Arial"/>
                  <w:rPrChange w:id="275" w:author="Sara Lindberg" w:date="2019-11-21T12:00:00Z">
                    <w:rPr>
                      <w:rFonts w:ascii="Arial" w:hAnsi="Arial"/>
                      <w:i/>
                      <w:iCs/>
                    </w:rPr>
                  </w:rPrChange>
                </w:rPr>
                <w:t>ca</w:t>
              </w:r>
              <w:r w:rsidRPr="00AB2713">
                <w:rPr>
                  <w:rFonts w:ascii="Arial" w:hAnsi="Arial"/>
                  <w:i/>
                  <w:iCs/>
                </w:rPr>
                <w:t>-surf-test\</w:t>
              </w:r>
              <w:proofErr w:type="gramEnd"/>
              <w:r>
                <w:rPr>
                  <w:rFonts w:ascii="Arial" w:hAnsi="Arial"/>
                  <w:i/>
                  <w:iCs/>
                </w:rPr>
                <w:t xml:space="preserve"> subdirectory</w:t>
              </w:r>
            </w:ins>
          </w:p>
        </w:tc>
      </w:tr>
      <w:tr w:rsidR="00842FFD" w14:paraId="16A19A2A" w14:textId="77777777" w:rsidTr="00A45A04">
        <w:trPr>
          <w:trHeight w:val="1520"/>
          <w:ins w:id="276" w:author="Sara Lindberg" w:date="2019-11-07T14:51:00Z"/>
          <w:trPrChange w:id="277" w:author="Sara Lindberg" w:date="2019-11-21T12:35:00Z">
            <w:trPr>
              <w:trHeight w:val="620"/>
            </w:trPr>
          </w:trPrChange>
        </w:trPr>
        <w:tc>
          <w:tcPr>
            <w:tcW w:w="1080" w:type="dxa"/>
            <w:vMerge/>
            <w:vAlign w:val="center"/>
            <w:tcPrChange w:id="278" w:author="Sara Lindberg" w:date="2019-11-21T12:35:00Z">
              <w:tcPr>
                <w:tcW w:w="1080" w:type="dxa"/>
                <w:gridSpan w:val="2"/>
                <w:vMerge/>
                <w:vAlign w:val="center"/>
              </w:tcPr>
            </w:tcPrChange>
          </w:tcPr>
          <w:p w14:paraId="07AFDFC9" w14:textId="77777777" w:rsidR="00842FFD" w:rsidRDefault="00842FFD" w:rsidP="001B1AEA">
            <w:pPr>
              <w:pStyle w:val="H1bodytext"/>
              <w:spacing w:after="0"/>
              <w:ind w:left="0"/>
              <w:jc w:val="center"/>
              <w:rPr>
                <w:ins w:id="279" w:author="Sara Lindberg" w:date="2019-11-07T14:51:00Z"/>
                <w:rFonts w:ascii="Arial" w:hAnsi="Arial"/>
              </w:rPr>
            </w:pPr>
          </w:p>
        </w:tc>
        <w:tc>
          <w:tcPr>
            <w:tcW w:w="8162" w:type="dxa"/>
            <w:gridSpan w:val="2"/>
            <w:vAlign w:val="center"/>
            <w:tcPrChange w:id="280" w:author="Sara Lindberg" w:date="2019-11-21T12:35:00Z">
              <w:tcPr>
                <w:tcW w:w="7550" w:type="dxa"/>
                <w:gridSpan w:val="8"/>
                <w:vAlign w:val="center"/>
              </w:tcPr>
            </w:tcPrChange>
          </w:tcPr>
          <w:p w14:paraId="6CF4644C" w14:textId="1F26884F" w:rsidR="001379A4" w:rsidRDefault="00842FFD" w:rsidP="001379A4">
            <w:pPr>
              <w:pStyle w:val="H1bodytext"/>
              <w:spacing w:after="0"/>
              <w:ind w:left="0"/>
              <w:rPr>
                <w:ins w:id="281" w:author="Sara Lindberg" w:date="2019-11-13T13:59:00Z"/>
                <w:rFonts w:ascii="Arial" w:hAnsi="Arial"/>
                <w:i/>
                <w:iCs/>
              </w:rPr>
            </w:pPr>
            <w:ins w:id="282" w:author="Sara Lindberg" w:date="2019-11-07T14:51:00Z">
              <w:r w:rsidRPr="008E7CB2">
                <w:rPr>
                  <w:rFonts w:ascii="Arial" w:hAnsi="Arial"/>
                  <w:i/>
                  <w:iCs/>
                </w:rPr>
                <w:t>Invoke Tool Runner and test tool using runner</w:t>
              </w:r>
            </w:ins>
            <w:ins w:id="283" w:author="Sara Lindberg" w:date="2019-11-12T09:12:00Z">
              <w:r w:rsidR="005F12C2">
                <w:rPr>
                  <w:rFonts w:ascii="Arial" w:hAnsi="Arial"/>
                  <w:i/>
                  <w:iCs/>
                </w:rPr>
                <w:t>_</w:t>
              </w:r>
            </w:ins>
            <w:ins w:id="284" w:author="Sara Lindberg" w:date="2019-11-12T09:13:00Z">
              <w:r w:rsidR="005F12C2">
                <w:rPr>
                  <w:rFonts w:ascii="Arial" w:hAnsi="Arial"/>
                  <w:i/>
                  <w:iCs/>
                </w:rPr>
                <w:t>run</w:t>
              </w:r>
            </w:ins>
            <w:ins w:id="285" w:author="Sara Lindberg" w:date="2019-11-07T14:51:00Z">
              <w:r w:rsidRPr="008E7CB2">
                <w:rPr>
                  <w:rFonts w:ascii="Arial" w:hAnsi="Arial"/>
                  <w:i/>
                  <w:iCs/>
                </w:rPr>
                <w:t>_ATC-</w:t>
              </w:r>
            </w:ins>
            <w:ins w:id="286" w:author="Sara Lindberg" w:date="2019-11-07T16:31:00Z">
              <w:r w:rsidR="00D33983">
                <w:rPr>
                  <w:rFonts w:ascii="Arial" w:hAnsi="Arial"/>
                  <w:i/>
                  <w:iCs/>
                </w:rPr>
                <w:t>1</w:t>
              </w:r>
            </w:ins>
            <w:ins w:id="287" w:author="Sara Lindberg" w:date="2019-11-07T14:51:00Z">
              <w:r w:rsidRPr="008E7CB2">
                <w:rPr>
                  <w:rFonts w:ascii="Arial" w:hAnsi="Arial"/>
                  <w:i/>
                  <w:iCs/>
                </w:rPr>
                <w:t>.sh</w:t>
              </w:r>
            </w:ins>
            <w:ins w:id="288" w:author="Sara Lindberg" w:date="2019-11-12T10:00:00Z">
              <w:r w:rsidR="00673420" w:rsidRPr="00AB2713">
                <w:rPr>
                  <w:rFonts w:ascii="Arial" w:hAnsi="Arial"/>
                  <w:i/>
                  <w:iCs/>
                </w:rPr>
                <w:t xml:space="preserve"> </w:t>
              </w:r>
            </w:ins>
            <w:ins w:id="289" w:author="Sara Lindberg" w:date="2019-11-21T11:44:00Z">
              <w:r w:rsidR="00BD4128">
                <w:rPr>
                  <w:rFonts w:ascii="Arial" w:hAnsi="Arial"/>
                  <w:i/>
                  <w:iCs/>
                </w:rPr>
                <w:t>as follows:</w:t>
              </w:r>
            </w:ins>
          </w:p>
          <w:p w14:paraId="76B89FC2" w14:textId="77777777" w:rsidR="001379A4" w:rsidRDefault="001379A4" w:rsidP="001379A4">
            <w:pPr>
              <w:pStyle w:val="H1bodytext"/>
              <w:spacing w:after="0"/>
              <w:ind w:left="0"/>
              <w:rPr>
                <w:ins w:id="290" w:author="Sara Lindberg" w:date="2019-11-13T13:59:00Z"/>
                <w:rFonts w:ascii="Arial" w:hAnsi="Arial"/>
                <w:i/>
                <w:iCs/>
              </w:rPr>
            </w:pPr>
          </w:p>
          <w:p w14:paraId="0128D5E0" w14:textId="71B27539" w:rsidR="00842FFD" w:rsidRPr="008E7CB2" w:rsidRDefault="001379A4" w:rsidP="001379A4">
            <w:pPr>
              <w:pStyle w:val="H1bodytext"/>
              <w:spacing w:after="0"/>
              <w:ind w:left="0"/>
              <w:rPr>
                <w:ins w:id="291" w:author="Sara Lindberg" w:date="2019-11-07T14:51:00Z"/>
                <w:rFonts w:ascii="Arial" w:hAnsi="Arial"/>
                <w:i/>
                <w:iCs/>
              </w:rPr>
            </w:pPr>
            <w:ins w:id="292" w:author="Sara Lindberg" w:date="2019-11-13T13:59:00Z">
              <w:r>
                <w:rPr>
                  <w:rFonts w:ascii="Arial" w:hAnsi="Arial"/>
                  <w:i/>
                  <w:iCs/>
                </w:rPr>
                <w:t>Enter the following command:</w:t>
              </w:r>
              <w:r>
                <w:rPr>
                  <w:rFonts w:ascii="Arial" w:hAnsi="Arial"/>
                  <w:i/>
                  <w:iCs/>
                </w:rPr>
                <w:br/>
                <w:t>./runner_run_ATC-1.sh</w:t>
              </w:r>
            </w:ins>
          </w:p>
        </w:tc>
      </w:tr>
      <w:tr w:rsidR="00842FFD" w14:paraId="517E1C43" w14:textId="77777777" w:rsidTr="00A45A04">
        <w:trPr>
          <w:trHeight w:val="1160"/>
          <w:ins w:id="293" w:author="Sara Lindberg" w:date="2019-11-07T14:51:00Z"/>
          <w:trPrChange w:id="294" w:author="Sara Lindberg" w:date="2019-11-21T12:35:00Z">
            <w:trPr>
              <w:gridAfter w:val="0"/>
              <w:trHeight w:val="800"/>
            </w:trPr>
          </w:trPrChange>
        </w:trPr>
        <w:tc>
          <w:tcPr>
            <w:tcW w:w="1080" w:type="dxa"/>
            <w:vMerge/>
            <w:vAlign w:val="center"/>
            <w:tcPrChange w:id="295" w:author="Sara Lindberg" w:date="2019-11-21T12:35:00Z">
              <w:tcPr>
                <w:tcW w:w="1080" w:type="dxa"/>
                <w:gridSpan w:val="2"/>
                <w:vMerge/>
                <w:vAlign w:val="center"/>
              </w:tcPr>
            </w:tcPrChange>
          </w:tcPr>
          <w:p w14:paraId="50A4020B" w14:textId="77777777" w:rsidR="00842FFD" w:rsidRDefault="00842FFD" w:rsidP="001B1AEA">
            <w:pPr>
              <w:pStyle w:val="H1bodytext"/>
              <w:spacing w:after="0"/>
              <w:ind w:left="0"/>
              <w:jc w:val="center"/>
              <w:rPr>
                <w:ins w:id="296" w:author="Sara Lindberg" w:date="2019-11-07T14:51:00Z"/>
                <w:rFonts w:ascii="Arial" w:hAnsi="Arial"/>
              </w:rPr>
            </w:pPr>
          </w:p>
        </w:tc>
        <w:tc>
          <w:tcPr>
            <w:tcW w:w="6642" w:type="dxa"/>
            <w:vAlign w:val="center"/>
            <w:tcPrChange w:id="297" w:author="Sara Lindberg" w:date="2019-11-21T12:35:00Z">
              <w:tcPr>
                <w:tcW w:w="5940" w:type="dxa"/>
                <w:gridSpan w:val="3"/>
                <w:vAlign w:val="center"/>
              </w:tcPr>
            </w:tcPrChange>
          </w:tcPr>
          <w:p w14:paraId="3EEF3B99" w14:textId="20D3D15D" w:rsidR="00842FFD" w:rsidRDefault="00842FFD" w:rsidP="001B1AEA">
            <w:pPr>
              <w:pStyle w:val="H1bodytext"/>
              <w:spacing w:after="0"/>
              <w:ind w:left="0"/>
              <w:rPr>
                <w:ins w:id="298" w:author="Sara Lindberg" w:date="2019-11-07T14:51:00Z"/>
                <w:rFonts w:ascii="Arial" w:hAnsi="Arial"/>
              </w:rPr>
            </w:pPr>
            <w:ins w:id="299" w:author="Sara Lindberg" w:date="2019-11-07T14:51:00Z">
              <w:r>
                <w:rPr>
                  <w:rFonts w:ascii="Arial" w:hAnsi="Arial"/>
                </w:rPr>
                <w:t xml:space="preserve">Verify that </w:t>
              </w:r>
              <w:r w:rsidRPr="006D329A">
                <w:rPr>
                  <w:rFonts w:ascii="Arial" w:hAnsi="Arial"/>
                  <w:rPrChange w:id="300" w:author="Sara Lindberg" w:date="2019-11-21T12:00:00Z">
                    <w:rPr>
                      <w:rFonts w:ascii="Arial" w:hAnsi="Arial"/>
                    </w:rPr>
                  </w:rPrChange>
                </w:rPr>
                <w:t xml:space="preserve">the </w:t>
              </w:r>
            </w:ins>
            <w:ins w:id="301" w:author="Sara Lindberg" w:date="2019-11-21T11:59:00Z">
              <w:r w:rsidR="006D329A" w:rsidRPr="006D329A">
                <w:rPr>
                  <w:rFonts w:ascii="Arial" w:hAnsi="Arial"/>
                  <w:rPrChange w:id="302" w:author="Sara Lindberg" w:date="2019-11-21T12:00:00Z">
                    <w:rPr>
                      <w:rFonts w:ascii="Arial" w:hAnsi="Arial"/>
                      <w:i/>
                      <w:iCs/>
                    </w:rPr>
                  </w:rPrChange>
                </w:rPr>
                <w:t>[</w:t>
              </w:r>
              <w:proofErr w:type="spellStart"/>
              <w:r w:rsidR="006D329A" w:rsidRPr="006D329A">
                <w:rPr>
                  <w:rFonts w:ascii="Arial" w:hAnsi="Arial"/>
                  <w:rPrChange w:id="303" w:author="Sara Lindberg" w:date="2019-11-21T12:00:00Z">
                    <w:rPr>
                      <w:rFonts w:ascii="Arial" w:hAnsi="Arial"/>
                      <w:i/>
                      <w:iCs/>
                    </w:rPr>
                  </w:rPrChange>
                </w:rPr>
                <w:t>Testing_Directory</w:t>
              </w:r>
              <w:proofErr w:type="spellEnd"/>
              <w:r w:rsidR="006D329A" w:rsidRPr="006D329A">
                <w:rPr>
                  <w:rFonts w:ascii="Arial" w:hAnsi="Arial"/>
                  <w:rPrChange w:id="304" w:author="Sara Lindberg" w:date="2019-11-21T12:00:00Z">
                    <w:rPr>
                      <w:rFonts w:ascii="Arial" w:hAnsi="Arial"/>
                      <w:i/>
                      <w:iCs/>
                    </w:rPr>
                  </w:rPrChange>
                </w:rPr>
                <w:t>]</w:t>
              </w:r>
              <w:r w:rsidR="006D329A">
                <w:rPr>
                  <w:rFonts w:ascii="Arial" w:hAnsi="Arial"/>
                  <w:i/>
                  <w:iCs/>
                </w:rPr>
                <w:t xml:space="preserve"> </w:t>
              </w:r>
            </w:ins>
            <w:ins w:id="305" w:author="Sara Lindberg" w:date="2019-11-12T09:38:00Z">
              <w:r w:rsidR="005B4304">
                <w:rPr>
                  <w:rFonts w:ascii="Arial" w:hAnsi="Arial"/>
                </w:rPr>
                <w:t>\</w:t>
              </w:r>
            </w:ins>
            <w:ins w:id="306" w:author="Sara Lindberg" w:date="2019-11-07T14:51:00Z">
              <w:r w:rsidRPr="00576F6C">
                <w:rPr>
                  <w:rFonts w:ascii="Arial" w:hAnsi="Arial"/>
                </w:rPr>
                <w:t>runner_</w:t>
              </w:r>
              <w:r>
                <w:rPr>
                  <w:rFonts w:ascii="Arial" w:hAnsi="Arial"/>
                </w:rPr>
                <w:t>ATC-1</w:t>
              </w:r>
              <w:r w:rsidRPr="00576F6C">
                <w:rPr>
                  <w:rFonts w:ascii="Arial" w:hAnsi="Arial"/>
                </w:rPr>
                <w:t>_logfile.txt</w:t>
              </w:r>
              <w:r>
                <w:rPr>
                  <w:rFonts w:ascii="Arial" w:hAnsi="Arial"/>
                </w:rPr>
                <w:t xml:space="preserve"> documents</w:t>
              </w:r>
              <w:r w:rsidRPr="00987874">
                <w:rPr>
                  <w:rFonts w:ascii="Arial" w:hAnsi="Arial"/>
                </w:rPr>
                <w:t xml:space="preserve"> user, computer, operating system platform, and datetime</w:t>
              </w:r>
              <w:r>
                <w:rPr>
                  <w:rFonts w:ascii="Arial" w:hAnsi="Arial"/>
                </w:rPr>
                <w:t xml:space="preserve"> </w:t>
              </w:r>
            </w:ins>
            <w:ins w:id="307" w:author="Sara Lindberg" w:date="2019-11-12T09:43:00Z">
              <w:r w:rsidR="005B4304">
                <w:rPr>
                  <w:rFonts w:ascii="Arial" w:hAnsi="Arial"/>
                </w:rPr>
                <w:t>stamp</w:t>
              </w:r>
            </w:ins>
          </w:p>
        </w:tc>
        <w:tc>
          <w:tcPr>
            <w:tcW w:w="1520" w:type="dxa"/>
            <w:vAlign w:val="center"/>
            <w:tcPrChange w:id="308" w:author="Sara Lindberg" w:date="2019-11-21T12:35:00Z">
              <w:tcPr>
                <w:tcW w:w="1610" w:type="dxa"/>
                <w:gridSpan w:val="3"/>
                <w:vAlign w:val="center"/>
              </w:tcPr>
            </w:tcPrChange>
          </w:tcPr>
          <w:p w14:paraId="7ACE2569" w14:textId="77777777" w:rsidR="00842FFD" w:rsidRDefault="00842FFD" w:rsidP="001B1AEA">
            <w:pPr>
              <w:pStyle w:val="H1bodytext"/>
              <w:spacing w:after="0"/>
              <w:ind w:left="0"/>
              <w:jc w:val="center"/>
              <w:rPr>
                <w:ins w:id="309" w:author="Sara Lindberg" w:date="2019-11-07T14:51:00Z"/>
                <w:rFonts w:ascii="Arial" w:hAnsi="Arial"/>
              </w:rPr>
            </w:pPr>
          </w:p>
        </w:tc>
      </w:tr>
      <w:tr w:rsidR="00842FFD" w14:paraId="3848632C" w14:textId="77777777" w:rsidTr="00A45A04">
        <w:trPr>
          <w:trHeight w:val="980"/>
          <w:ins w:id="310" w:author="Sara Lindberg" w:date="2019-11-07T14:51:00Z"/>
          <w:trPrChange w:id="311" w:author="Sara Lindberg" w:date="2019-11-21T12:35:00Z">
            <w:trPr>
              <w:gridAfter w:val="0"/>
              <w:trHeight w:val="818"/>
            </w:trPr>
          </w:trPrChange>
        </w:trPr>
        <w:tc>
          <w:tcPr>
            <w:tcW w:w="1080" w:type="dxa"/>
            <w:vMerge/>
            <w:vAlign w:val="center"/>
            <w:tcPrChange w:id="312" w:author="Sara Lindberg" w:date="2019-11-21T12:35:00Z">
              <w:tcPr>
                <w:tcW w:w="1080" w:type="dxa"/>
                <w:gridSpan w:val="2"/>
                <w:vMerge/>
                <w:vAlign w:val="center"/>
              </w:tcPr>
            </w:tcPrChange>
          </w:tcPr>
          <w:p w14:paraId="6E0F1E90" w14:textId="77777777" w:rsidR="00842FFD" w:rsidRDefault="00842FFD" w:rsidP="001B1AEA">
            <w:pPr>
              <w:pStyle w:val="H1bodytext"/>
              <w:spacing w:after="0"/>
              <w:ind w:left="0"/>
              <w:jc w:val="center"/>
              <w:rPr>
                <w:ins w:id="313" w:author="Sara Lindberg" w:date="2019-11-07T14:51:00Z"/>
                <w:rFonts w:ascii="Arial" w:hAnsi="Arial"/>
              </w:rPr>
            </w:pPr>
          </w:p>
        </w:tc>
        <w:tc>
          <w:tcPr>
            <w:tcW w:w="6642" w:type="dxa"/>
            <w:vAlign w:val="center"/>
            <w:tcPrChange w:id="314" w:author="Sara Lindberg" w:date="2019-11-21T12:35:00Z">
              <w:tcPr>
                <w:tcW w:w="5940" w:type="dxa"/>
                <w:gridSpan w:val="3"/>
                <w:vAlign w:val="center"/>
              </w:tcPr>
            </w:tcPrChange>
          </w:tcPr>
          <w:p w14:paraId="55146D8D" w14:textId="7913AD41" w:rsidR="00842FFD" w:rsidRDefault="00842FFD" w:rsidP="001B1AEA">
            <w:pPr>
              <w:pStyle w:val="H1bodytext"/>
              <w:spacing w:after="0"/>
              <w:ind w:left="0"/>
              <w:rPr>
                <w:ins w:id="315" w:author="Sara Lindberg" w:date="2019-11-07T14:51:00Z"/>
                <w:rFonts w:ascii="Arial" w:hAnsi="Arial"/>
              </w:rPr>
            </w:pPr>
            <w:ins w:id="316" w:author="Sara Lindberg" w:date="2019-11-07T14:51:00Z">
              <w:r>
                <w:rPr>
                  <w:rFonts w:ascii="Arial" w:hAnsi="Arial"/>
                </w:rPr>
                <w:t xml:space="preserve">Verify </w:t>
              </w:r>
              <w:r w:rsidRPr="006D329A">
                <w:rPr>
                  <w:rFonts w:ascii="Arial" w:hAnsi="Arial"/>
                  <w:rPrChange w:id="317" w:author="Sara Lindberg" w:date="2019-11-21T12:00:00Z">
                    <w:rPr>
                      <w:rFonts w:ascii="Arial" w:hAnsi="Arial"/>
                    </w:rPr>
                  </w:rPrChange>
                </w:rPr>
                <w:t xml:space="preserve">that </w:t>
              </w:r>
            </w:ins>
            <w:bookmarkStart w:id="318" w:name="_Hlk24549452"/>
            <w:ins w:id="319" w:author="Sara Lindberg" w:date="2019-11-21T11:59:00Z">
              <w:r w:rsidR="006D329A" w:rsidRPr="006D329A">
                <w:rPr>
                  <w:rFonts w:ascii="Arial" w:hAnsi="Arial"/>
                  <w:rPrChange w:id="320" w:author="Sara Lindberg" w:date="2019-11-21T12:00:00Z">
                    <w:rPr>
                      <w:rFonts w:ascii="Arial" w:hAnsi="Arial"/>
                      <w:i/>
                      <w:iCs/>
                    </w:rPr>
                  </w:rPrChange>
                </w:rPr>
                <w:t>[</w:t>
              </w:r>
              <w:proofErr w:type="spellStart"/>
              <w:r w:rsidR="006D329A" w:rsidRPr="006D329A">
                <w:rPr>
                  <w:rFonts w:ascii="Arial" w:hAnsi="Arial"/>
                  <w:rPrChange w:id="321" w:author="Sara Lindberg" w:date="2019-11-21T12:00:00Z">
                    <w:rPr>
                      <w:rFonts w:ascii="Arial" w:hAnsi="Arial"/>
                      <w:i/>
                      <w:iCs/>
                    </w:rPr>
                  </w:rPrChange>
                </w:rPr>
                <w:t>Testing_Directory</w:t>
              </w:r>
              <w:proofErr w:type="spellEnd"/>
              <w:r w:rsidR="006D329A" w:rsidRPr="006D329A">
                <w:rPr>
                  <w:rFonts w:ascii="Arial" w:hAnsi="Arial"/>
                  <w:rPrChange w:id="322" w:author="Sara Lindberg" w:date="2019-11-21T12:00:00Z">
                    <w:rPr>
                      <w:rFonts w:ascii="Arial" w:hAnsi="Arial"/>
                      <w:i/>
                      <w:iCs/>
                    </w:rPr>
                  </w:rPrChange>
                </w:rPr>
                <w:t>]</w:t>
              </w:r>
              <w:r w:rsidR="006D329A">
                <w:rPr>
                  <w:rFonts w:ascii="Arial" w:hAnsi="Arial"/>
                  <w:i/>
                  <w:iCs/>
                </w:rPr>
                <w:t xml:space="preserve"> </w:t>
              </w:r>
            </w:ins>
            <w:ins w:id="323" w:author="Sara Lindberg" w:date="2019-11-12T09:43:00Z">
              <w:r w:rsidR="005B4304">
                <w:rPr>
                  <w:rFonts w:ascii="Arial" w:hAnsi="Arial"/>
                </w:rPr>
                <w:t>\</w:t>
              </w:r>
            </w:ins>
            <w:bookmarkEnd w:id="318"/>
            <w:ins w:id="324" w:author="Sara Lindberg" w:date="2019-11-07T14:51:00Z">
              <w:r w:rsidRPr="00576F6C">
                <w:rPr>
                  <w:rFonts w:ascii="Arial" w:hAnsi="Arial"/>
                </w:rPr>
                <w:t>runner_ATC</w:t>
              </w:r>
              <w:r>
                <w:rPr>
                  <w:rFonts w:ascii="Arial" w:hAnsi="Arial"/>
                </w:rPr>
                <w:t>-1</w:t>
              </w:r>
              <w:r w:rsidRPr="00576F6C">
                <w:rPr>
                  <w:rFonts w:ascii="Arial" w:hAnsi="Arial"/>
                </w:rPr>
                <w:t>_logfile.txt</w:t>
              </w:r>
              <w:r>
                <w:rPr>
                  <w:rFonts w:ascii="Arial" w:hAnsi="Arial"/>
                </w:rPr>
                <w:t xml:space="preserve"> documents the code version of the Tool Runner and test tool</w:t>
              </w:r>
            </w:ins>
          </w:p>
        </w:tc>
        <w:tc>
          <w:tcPr>
            <w:tcW w:w="1520" w:type="dxa"/>
            <w:vAlign w:val="center"/>
            <w:tcPrChange w:id="325" w:author="Sara Lindberg" w:date="2019-11-21T12:35:00Z">
              <w:tcPr>
                <w:tcW w:w="1610" w:type="dxa"/>
                <w:gridSpan w:val="3"/>
                <w:vAlign w:val="center"/>
              </w:tcPr>
            </w:tcPrChange>
          </w:tcPr>
          <w:p w14:paraId="0BBBA227" w14:textId="77777777" w:rsidR="00842FFD" w:rsidRDefault="00842FFD" w:rsidP="001B1AEA">
            <w:pPr>
              <w:pStyle w:val="H1bodytext"/>
              <w:spacing w:after="0"/>
              <w:ind w:left="0"/>
              <w:jc w:val="center"/>
              <w:rPr>
                <w:ins w:id="326" w:author="Sara Lindberg" w:date="2019-11-07T14:51:00Z"/>
                <w:rFonts w:ascii="Arial" w:hAnsi="Arial"/>
              </w:rPr>
            </w:pPr>
          </w:p>
        </w:tc>
      </w:tr>
      <w:tr w:rsidR="00842FFD" w14:paraId="6A874042" w14:textId="77777777" w:rsidTr="00A45A04">
        <w:trPr>
          <w:trHeight w:val="1817"/>
          <w:ins w:id="327" w:author="Sara Lindberg" w:date="2019-11-07T14:51:00Z"/>
          <w:trPrChange w:id="328" w:author="Sara Lindberg" w:date="2019-11-21T12:32:00Z">
            <w:trPr>
              <w:gridBefore w:val="1"/>
              <w:gridAfter w:val="0"/>
              <w:trHeight w:val="1412"/>
            </w:trPr>
          </w:trPrChange>
        </w:trPr>
        <w:tc>
          <w:tcPr>
            <w:tcW w:w="1080" w:type="dxa"/>
            <w:vMerge/>
            <w:vAlign w:val="center"/>
            <w:tcPrChange w:id="329" w:author="Sara Lindberg" w:date="2019-11-21T12:32:00Z">
              <w:tcPr>
                <w:tcW w:w="1080" w:type="dxa"/>
                <w:gridSpan w:val="2"/>
                <w:vMerge/>
                <w:vAlign w:val="center"/>
              </w:tcPr>
            </w:tcPrChange>
          </w:tcPr>
          <w:p w14:paraId="4C1160E1" w14:textId="77777777" w:rsidR="00842FFD" w:rsidRDefault="00842FFD" w:rsidP="001B1AEA">
            <w:pPr>
              <w:pStyle w:val="H1bodytext"/>
              <w:spacing w:after="0"/>
              <w:ind w:left="0"/>
              <w:jc w:val="center"/>
              <w:rPr>
                <w:ins w:id="330" w:author="Sara Lindberg" w:date="2019-11-07T14:51:00Z"/>
                <w:rFonts w:ascii="Arial" w:hAnsi="Arial"/>
              </w:rPr>
            </w:pPr>
          </w:p>
        </w:tc>
        <w:tc>
          <w:tcPr>
            <w:tcW w:w="6642" w:type="dxa"/>
            <w:vAlign w:val="center"/>
            <w:tcPrChange w:id="331" w:author="Sara Lindberg" w:date="2019-11-21T12:32:00Z">
              <w:tcPr>
                <w:tcW w:w="5940" w:type="dxa"/>
                <w:gridSpan w:val="3"/>
                <w:vAlign w:val="center"/>
              </w:tcPr>
            </w:tcPrChange>
          </w:tcPr>
          <w:p w14:paraId="51BE8608" w14:textId="4E242FF6" w:rsidR="00842FFD" w:rsidRDefault="00842FFD" w:rsidP="001B1AEA">
            <w:pPr>
              <w:pStyle w:val="H1bodytext"/>
              <w:spacing w:after="0"/>
              <w:ind w:left="0"/>
              <w:rPr>
                <w:ins w:id="332" w:author="Sara Lindberg" w:date="2019-11-07T14:51:00Z"/>
                <w:rFonts w:ascii="Arial" w:hAnsi="Arial"/>
              </w:rPr>
            </w:pPr>
            <w:ins w:id="333" w:author="Sara Lindberg" w:date="2019-11-07T14:51:00Z">
              <w:r>
                <w:rPr>
                  <w:rFonts w:ascii="Arial" w:hAnsi="Arial"/>
                </w:rPr>
                <w:t xml:space="preserve">Verify </w:t>
              </w:r>
            </w:ins>
            <w:ins w:id="334" w:author="Sara Lindberg" w:date="2019-11-21T12:23:00Z">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r w:rsidR="001B1AEA">
                <w:rPr>
                  <w:rFonts w:ascii="Arial" w:hAnsi="Arial"/>
                </w:rPr>
                <w:t>\</w:t>
              </w:r>
              <w:proofErr w:type="gramEnd"/>
              <w:r w:rsidR="001B1AEA" w:rsidRPr="00576F6C">
                <w:rPr>
                  <w:rFonts w:ascii="Arial" w:hAnsi="Arial"/>
                </w:rPr>
                <w:t>runner_ATC</w:t>
              </w:r>
              <w:r w:rsidR="001B1AEA">
                <w:rPr>
                  <w:rFonts w:ascii="Arial" w:hAnsi="Arial"/>
                </w:rPr>
                <w:t>-1</w:t>
              </w:r>
              <w:r w:rsidR="001B1AEA" w:rsidRPr="00576F6C">
                <w:rPr>
                  <w:rFonts w:ascii="Arial" w:hAnsi="Arial"/>
                </w:rPr>
                <w:t>_logfile.txt</w:t>
              </w:r>
              <w:r w:rsidR="001B1AEA">
                <w:rPr>
                  <w:rFonts w:ascii="Arial" w:hAnsi="Arial"/>
                </w:rPr>
                <w:t xml:space="preserve"> documents that the </w:t>
              </w:r>
            </w:ins>
            <w:ins w:id="335" w:author="Sara Lindberg" w:date="2019-11-07T14:51:00Z">
              <w:r>
                <w:rPr>
                  <w:rFonts w:ascii="Arial" w:hAnsi="Arial"/>
                </w:rPr>
                <w:t xml:space="preserve">Tool Runner QA Status is TEST </w:t>
              </w:r>
            </w:ins>
          </w:p>
          <w:p w14:paraId="1528C922" w14:textId="77777777" w:rsidR="00842FFD" w:rsidRDefault="00842FFD" w:rsidP="001B1AEA">
            <w:pPr>
              <w:pStyle w:val="H1bodytext"/>
              <w:spacing w:after="0"/>
              <w:ind w:left="0"/>
              <w:rPr>
                <w:ins w:id="336" w:author="Sara Lindberg" w:date="2019-11-07T14:51:00Z"/>
                <w:rFonts w:ascii="Arial" w:hAnsi="Arial"/>
              </w:rPr>
            </w:pPr>
          </w:p>
          <w:p w14:paraId="58B8EA3A" w14:textId="1079750D" w:rsidR="00842FFD" w:rsidRDefault="00842FFD" w:rsidP="001B1AEA">
            <w:pPr>
              <w:pStyle w:val="H1bodytext"/>
              <w:spacing w:after="0"/>
              <w:ind w:left="0"/>
              <w:rPr>
                <w:ins w:id="337" w:author="Sara Lindberg" w:date="2019-11-07T14:51:00Z"/>
                <w:rFonts w:ascii="Arial" w:hAnsi="Arial"/>
              </w:rPr>
            </w:pPr>
            <w:ins w:id="338" w:author="Sara Lindberg" w:date="2019-11-07T14:51:00Z">
              <w:r>
                <w:rPr>
                  <w:rFonts w:ascii="Arial" w:hAnsi="Arial"/>
                </w:rPr>
                <w:t>NOTE: Tool Runner is not on the approved tool list in the test repository—</w:t>
              </w:r>
              <w:r w:rsidRPr="006D329A">
                <w:rPr>
                  <w:rFonts w:ascii="Arial" w:hAnsi="Arial"/>
                  <w:rPrChange w:id="339" w:author="Sara Lindberg" w:date="2019-11-21T12:00:00Z">
                    <w:rPr>
                      <w:rFonts w:ascii="Arial" w:hAnsi="Arial"/>
                    </w:rPr>
                  </w:rPrChange>
                </w:rPr>
                <w:t xml:space="preserve">see </w:t>
              </w:r>
            </w:ins>
            <w:ins w:id="340" w:author="Sara Lindberg" w:date="2019-11-21T12:00:00Z">
              <w:r w:rsidR="006D329A" w:rsidRPr="006D329A">
                <w:rPr>
                  <w:rFonts w:ascii="Arial" w:hAnsi="Arial"/>
                  <w:rPrChange w:id="341" w:author="Sara Lindberg" w:date="2019-11-21T12:00:00Z">
                    <w:rPr>
                      <w:rFonts w:ascii="Arial" w:hAnsi="Arial"/>
                      <w:i/>
                      <w:iCs/>
                    </w:rPr>
                  </w:rPrChange>
                </w:rPr>
                <w:t>[</w:t>
              </w:r>
              <w:proofErr w:type="spellStart"/>
              <w:r w:rsidR="006D329A" w:rsidRPr="006D329A">
                <w:rPr>
                  <w:rFonts w:ascii="Arial" w:hAnsi="Arial"/>
                  <w:rPrChange w:id="342" w:author="Sara Lindberg" w:date="2019-11-21T12:00:00Z">
                    <w:rPr>
                      <w:rFonts w:ascii="Arial" w:hAnsi="Arial"/>
                    </w:rPr>
                  </w:rPrChange>
                </w:rPr>
                <w:t>Test_Repo_</w:t>
              </w:r>
              <w:proofErr w:type="gramStart"/>
              <w:r w:rsidR="006D329A" w:rsidRPr="006D329A">
                <w:rPr>
                  <w:rFonts w:ascii="Arial" w:hAnsi="Arial"/>
                  <w:rPrChange w:id="343" w:author="Sara Lindberg" w:date="2019-11-21T12:00:00Z">
                    <w:rPr>
                      <w:rFonts w:ascii="Arial" w:hAnsi="Arial"/>
                    </w:rPr>
                  </w:rPrChange>
                </w:rPr>
                <w:t>Name</w:t>
              </w:r>
              <w:proofErr w:type="spellEnd"/>
              <w:r w:rsidR="006D329A" w:rsidRPr="006D329A">
                <w:rPr>
                  <w:rFonts w:ascii="Arial" w:hAnsi="Arial"/>
                  <w:rPrChange w:id="344" w:author="Sara Lindberg" w:date="2019-11-21T12:00:00Z">
                    <w:rPr>
                      <w:rFonts w:ascii="Arial" w:hAnsi="Arial"/>
                      <w:i/>
                      <w:iCs/>
                    </w:rPr>
                  </w:rPrChange>
                </w:rPr>
                <w:t>]</w:t>
              </w:r>
            </w:ins>
            <w:ins w:id="345" w:author="Sara Lindberg" w:date="2019-11-07T14:51:00Z">
              <w:r w:rsidRPr="006D329A">
                <w:rPr>
                  <w:rFonts w:ascii="Arial" w:hAnsi="Arial"/>
                  <w:rPrChange w:id="346" w:author="Sara Lindberg" w:date="2019-11-21T12:00:00Z">
                    <w:rPr>
                      <w:rFonts w:ascii="Arial" w:hAnsi="Arial"/>
                    </w:rPr>
                  </w:rPrChange>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ins>
          </w:p>
        </w:tc>
        <w:tc>
          <w:tcPr>
            <w:tcW w:w="1520" w:type="dxa"/>
            <w:vAlign w:val="center"/>
            <w:tcPrChange w:id="347" w:author="Sara Lindberg" w:date="2019-11-21T12:32:00Z">
              <w:tcPr>
                <w:tcW w:w="1610" w:type="dxa"/>
                <w:gridSpan w:val="3"/>
                <w:vAlign w:val="center"/>
              </w:tcPr>
            </w:tcPrChange>
          </w:tcPr>
          <w:p w14:paraId="48FE9AD9" w14:textId="77777777" w:rsidR="00842FFD" w:rsidRDefault="00842FFD" w:rsidP="001B1AEA">
            <w:pPr>
              <w:pStyle w:val="H1bodytext"/>
              <w:spacing w:after="0"/>
              <w:ind w:left="0"/>
              <w:jc w:val="center"/>
              <w:rPr>
                <w:ins w:id="348" w:author="Sara Lindberg" w:date="2019-11-07T14:51:00Z"/>
                <w:rFonts w:ascii="Arial" w:hAnsi="Arial"/>
              </w:rPr>
            </w:pPr>
          </w:p>
        </w:tc>
      </w:tr>
      <w:tr w:rsidR="00842FFD" w14:paraId="33314738" w14:textId="77777777" w:rsidTr="00A45A04">
        <w:trPr>
          <w:trHeight w:val="2042"/>
          <w:ins w:id="349" w:author="Sara Lindberg" w:date="2019-11-07T14:51:00Z"/>
          <w:trPrChange w:id="350" w:author="Sara Lindberg" w:date="2019-11-21T12:32:00Z">
            <w:trPr>
              <w:gridBefore w:val="1"/>
              <w:gridAfter w:val="0"/>
              <w:trHeight w:val="1610"/>
            </w:trPr>
          </w:trPrChange>
        </w:trPr>
        <w:tc>
          <w:tcPr>
            <w:tcW w:w="1080" w:type="dxa"/>
            <w:vMerge/>
            <w:vAlign w:val="center"/>
            <w:tcPrChange w:id="351" w:author="Sara Lindberg" w:date="2019-11-21T12:32:00Z">
              <w:tcPr>
                <w:tcW w:w="1080" w:type="dxa"/>
                <w:gridSpan w:val="2"/>
                <w:vMerge/>
                <w:vAlign w:val="center"/>
              </w:tcPr>
            </w:tcPrChange>
          </w:tcPr>
          <w:p w14:paraId="61B9247A" w14:textId="77777777" w:rsidR="00842FFD" w:rsidRDefault="00842FFD" w:rsidP="001B1AEA">
            <w:pPr>
              <w:pStyle w:val="H1bodytext"/>
              <w:spacing w:after="0"/>
              <w:ind w:left="0"/>
              <w:jc w:val="center"/>
              <w:rPr>
                <w:ins w:id="352" w:author="Sara Lindberg" w:date="2019-11-07T14:51:00Z"/>
                <w:rFonts w:ascii="Arial" w:hAnsi="Arial"/>
              </w:rPr>
            </w:pPr>
          </w:p>
        </w:tc>
        <w:tc>
          <w:tcPr>
            <w:tcW w:w="6642" w:type="dxa"/>
            <w:vAlign w:val="center"/>
            <w:tcPrChange w:id="353" w:author="Sara Lindberg" w:date="2019-11-21T12:32:00Z">
              <w:tcPr>
                <w:tcW w:w="5940" w:type="dxa"/>
                <w:gridSpan w:val="3"/>
                <w:vAlign w:val="center"/>
              </w:tcPr>
            </w:tcPrChange>
          </w:tcPr>
          <w:p w14:paraId="16B949DE" w14:textId="44676897" w:rsidR="00842FFD" w:rsidRDefault="00842FFD" w:rsidP="001B1AEA">
            <w:pPr>
              <w:pStyle w:val="H1bodytext"/>
              <w:spacing w:after="0"/>
              <w:ind w:left="0"/>
              <w:rPr>
                <w:ins w:id="354" w:author="Sara Lindberg" w:date="2019-11-07T14:51:00Z"/>
                <w:rFonts w:ascii="Arial" w:hAnsi="Arial"/>
              </w:rPr>
            </w:pPr>
            <w:ins w:id="355" w:author="Sara Lindberg" w:date="2019-11-07T14:51:00Z">
              <w:r>
                <w:rPr>
                  <w:rFonts w:ascii="Arial" w:hAnsi="Arial"/>
                </w:rPr>
                <w:t xml:space="preserve">Verify that </w:t>
              </w:r>
            </w:ins>
            <w:ins w:id="356" w:author="Sara Lindberg" w:date="2019-11-21T12:24:00Z">
              <w:r w:rsidR="001B1AEA" w:rsidRPr="00BD73B8">
                <w:rPr>
                  <w:rFonts w:ascii="Arial" w:hAnsi="Arial"/>
                </w:rPr>
                <w:t>[</w:t>
              </w:r>
              <w:proofErr w:type="spellStart"/>
              <w:r w:rsidR="001B1AEA" w:rsidRPr="00BD73B8">
                <w:rPr>
                  <w:rFonts w:ascii="Arial" w:hAnsi="Arial"/>
                </w:rPr>
                <w:t>Testing_</w:t>
              </w:r>
              <w:proofErr w:type="gramStart"/>
              <w:r w:rsidR="001B1AEA" w:rsidRPr="00BD73B8">
                <w:rPr>
                  <w:rFonts w:ascii="Arial" w:hAnsi="Arial"/>
                </w:rPr>
                <w:t>Directory</w:t>
              </w:r>
              <w:proofErr w:type="spellEnd"/>
              <w:r w:rsidR="001B1AEA" w:rsidRPr="00BD73B8">
                <w:rPr>
                  <w:rFonts w:ascii="Arial" w:hAnsi="Arial"/>
                </w:rPr>
                <w:t>]</w:t>
              </w:r>
            </w:ins>
            <w:ins w:id="357" w:author="Sara Lindberg" w:date="2019-11-13T14:03:00Z">
              <w:r w:rsidR="001379A4" w:rsidRPr="001379A4">
                <w:rPr>
                  <w:rFonts w:ascii="Arial" w:hAnsi="Arial"/>
                  <w:rPrChange w:id="358" w:author="Sara Lindberg" w:date="2019-11-13T14:03:00Z">
                    <w:rPr>
                      <w:rFonts w:ascii="Arial" w:hAnsi="Arial"/>
                      <w:i/>
                      <w:iCs/>
                    </w:rPr>
                  </w:rPrChange>
                </w:rPr>
                <w:t>\</w:t>
              </w:r>
            </w:ins>
            <w:proofErr w:type="gramEnd"/>
            <w:ins w:id="359" w:author="Sara Lindberg" w:date="2019-11-07T14:51:00Z">
              <w:r w:rsidRPr="001379A4">
                <w:rPr>
                  <w:rFonts w:ascii="Arial" w:hAnsi="Arial"/>
                </w:rPr>
                <w:t>runner</w:t>
              </w:r>
              <w:r>
                <w:rPr>
                  <w:rFonts w:ascii="Arial" w:hAnsi="Arial"/>
                </w:rPr>
                <w:t xml:space="preserve">_ATC-1_logfile.txt documents that the invoked tool QA Status is QUALIFIED </w:t>
              </w:r>
            </w:ins>
          </w:p>
          <w:p w14:paraId="5D53928D" w14:textId="77777777" w:rsidR="00842FFD" w:rsidRDefault="00842FFD" w:rsidP="001B1AEA">
            <w:pPr>
              <w:pStyle w:val="H1bodytext"/>
              <w:spacing w:after="0"/>
              <w:ind w:left="0"/>
              <w:rPr>
                <w:ins w:id="360" w:author="Sara Lindberg" w:date="2019-11-07T14:51:00Z"/>
                <w:rFonts w:ascii="Arial" w:hAnsi="Arial"/>
              </w:rPr>
            </w:pPr>
          </w:p>
          <w:p w14:paraId="6A2A214F" w14:textId="396535F2" w:rsidR="00842FFD" w:rsidRDefault="00842FFD" w:rsidP="001B1AEA">
            <w:pPr>
              <w:pStyle w:val="H1bodytext"/>
              <w:spacing w:after="0"/>
              <w:ind w:left="0"/>
              <w:rPr>
                <w:ins w:id="361" w:author="Sara Lindberg" w:date="2019-11-07T14:51:00Z"/>
                <w:rFonts w:ascii="Arial" w:hAnsi="Arial"/>
              </w:rPr>
            </w:pPr>
            <w:ins w:id="362" w:author="Sara Lindberg" w:date="2019-11-07T14:51:00Z">
              <w:r>
                <w:rPr>
                  <w:rFonts w:ascii="Arial" w:hAnsi="Arial"/>
                </w:rPr>
                <w:t>NOTE: Invoked tool is on the approved tool list in the test repository—</w:t>
              </w:r>
              <w:r w:rsidRPr="006D329A">
                <w:rPr>
                  <w:rFonts w:ascii="Arial" w:hAnsi="Arial"/>
                  <w:rPrChange w:id="363" w:author="Sara Lindberg" w:date="2019-11-21T12:00:00Z">
                    <w:rPr>
                      <w:rFonts w:ascii="Arial" w:hAnsi="Arial"/>
                    </w:rPr>
                  </w:rPrChange>
                </w:rPr>
                <w:t xml:space="preserve">see </w:t>
              </w:r>
            </w:ins>
            <w:ins w:id="364" w:author="Sara Lindberg" w:date="2019-11-21T12:00:00Z">
              <w:r w:rsidR="006D329A" w:rsidRPr="006D329A">
                <w:rPr>
                  <w:rFonts w:ascii="Arial" w:hAnsi="Arial"/>
                  <w:rPrChange w:id="365" w:author="Sara Lindberg" w:date="2019-11-21T12:00:00Z">
                    <w:rPr>
                      <w:rFonts w:ascii="Arial" w:hAnsi="Arial"/>
                      <w:i/>
                      <w:iCs/>
                    </w:rPr>
                  </w:rPrChange>
                </w:rPr>
                <w:t>[</w:t>
              </w:r>
              <w:proofErr w:type="spellStart"/>
              <w:r w:rsidR="006D329A" w:rsidRPr="006D329A">
                <w:rPr>
                  <w:rFonts w:ascii="Arial" w:hAnsi="Arial"/>
                  <w:rPrChange w:id="366" w:author="Sara Lindberg" w:date="2019-11-21T12:00:00Z">
                    <w:rPr>
                      <w:rFonts w:ascii="Arial" w:hAnsi="Arial"/>
                    </w:rPr>
                  </w:rPrChange>
                </w:rPr>
                <w:t>Test_Repo_</w:t>
              </w:r>
              <w:proofErr w:type="gramStart"/>
              <w:r w:rsidR="006D329A" w:rsidRPr="006D329A">
                <w:rPr>
                  <w:rFonts w:ascii="Arial" w:hAnsi="Arial"/>
                  <w:rPrChange w:id="367" w:author="Sara Lindberg" w:date="2019-11-21T12:00:00Z">
                    <w:rPr>
                      <w:rFonts w:ascii="Arial" w:hAnsi="Arial"/>
                    </w:rPr>
                  </w:rPrChange>
                </w:rPr>
                <w:t>Name</w:t>
              </w:r>
              <w:proofErr w:type="spellEnd"/>
              <w:r w:rsidR="006D329A" w:rsidRPr="006D329A">
                <w:rPr>
                  <w:rFonts w:ascii="Arial" w:hAnsi="Arial"/>
                  <w:rPrChange w:id="368" w:author="Sara Lindberg" w:date="2019-11-21T12:00:00Z">
                    <w:rPr>
                      <w:rFonts w:ascii="Arial" w:hAnsi="Arial"/>
                      <w:i/>
                      <w:iCs/>
                    </w:rPr>
                  </w:rPrChange>
                </w:rPr>
                <w:t>]</w:t>
              </w:r>
            </w:ins>
            <w:ins w:id="369" w:author="Sara Lindberg" w:date="2019-11-07T14:51:00Z">
              <w:r w:rsidRPr="006D329A">
                <w:rPr>
                  <w:rFonts w:ascii="Arial" w:hAnsi="Arial"/>
                  <w:rPrChange w:id="370" w:author="Sara Lindberg" w:date="2019-11-21T12:00:00Z">
                    <w:rPr>
                      <w:rFonts w:ascii="Arial" w:hAnsi="Arial"/>
                    </w:rPr>
                  </w:rPrChange>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ins>
          </w:p>
        </w:tc>
        <w:tc>
          <w:tcPr>
            <w:tcW w:w="1520" w:type="dxa"/>
            <w:vAlign w:val="center"/>
            <w:tcPrChange w:id="371" w:author="Sara Lindberg" w:date="2019-11-21T12:32:00Z">
              <w:tcPr>
                <w:tcW w:w="1610" w:type="dxa"/>
                <w:gridSpan w:val="3"/>
                <w:vAlign w:val="center"/>
              </w:tcPr>
            </w:tcPrChange>
          </w:tcPr>
          <w:p w14:paraId="6D4CB7BA" w14:textId="77777777" w:rsidR="00842FFD" w:rsidRDefault="00842FFD" w:rsidP="001B1AEA">
            <w:pPr>
              <w:pStyle w:val="H1bodytext"/>
              <w:spacing w:after="0"/>
              <w:ind w:left="0"/>
              <w:jc w:val="center"/>
              <w:rPr>
                <w:ins w:id="372" w:author="Sara Lindberg" w:date="2019-11-07T14:51:00Z"/>
                <w:rFonts w:ascii="Arial" w:hAnsi="Arial"/>
              </w:rPr>
            </w:pPr>
          </w:p>
        </w:tc>
      </w:tr>
      <w:tr w:rsidR="001B1AEA" w14:paraId="290720A6" w14:textId="77777777" w:rsidTr="00A45A04">
        <w:trPr>
          <w:trHeight w:val="1160"/>
          <w:ins w:id="373" w:author="Sara Lindberg" w:date="2019-11-21T12:25:00Z"/>
          <w:trPrChange w:id="374" w:author="Sara Lindberg" w:date="2019-11-21T12:32:00Z">
            <w:trPr>
              <w:trHeight w:val="1565"/>
            </w:trPr>
          </w:trPrChange>
        </w:trPr>
        <w:tc>
          <w:tcPr>
            <w:tcW w:w="1080" w:type="dxa"/>
            <w:vMerge w:val="restart"/>
            <w:vAlign w:val="center"/>
            <w:tcPrChange w:id="375" w:author="Sara Lindberg" w:date="2019-11-21T12:32:00Z">
              <w:tcPr>
                <w:tcW w:w="1080" w:type="dxa"/>
                <w:gridSpan w:val="2"/>
                <w:vMerge w:val="restart"/>
                <w:vAlign w:val="center"/>
              </w:tcPr>
            </w:tcPrChange>
          </w:tcPr>
          <w:p w14:paraId="492D4663" w14:textId="04C9937B" w:rsidR="001B1AEA" w:rsidRDefault="001B1AEA" w:rsidP="001B1AEA">
            <w:pPr>
              <w:pStyle w:val="H1bodytext"/>
              <w:spacing w:after="0"/>
              <w:ind w:left="0"/>
              <w:jc w:val="center"/>
              <w:rPr>
                <w:ins w:id="376" w:author="Sara Lindberg" w:date="2019-11-21T12:25:00Z"/>
                <w:rFonts w:ascii="Arial" w:hAnsi="Arial"/>
              </w:rPr>
            </w:pPr>
            <w:ins w:id="377" w:author="Sara Lindberg" w:date="2019-11-07T14:51:00Z">
              <w:r>
                <w:rPr>
                  <w:rFonts w:ascii="Arial" w:hAnsi="Arial"/>
                </w:rPr>
                <w:t>ATC-2</w:t>
              </w:r>
            </w:ins>
          </w:p>
        </w:tc>
        <w:tc>
          <w:tcPr>
            <w:tcW w:w="8162" w:type="dxa"/>
            <w:gridSpan w:val="2"/>
            <w:vAlign w:val="center"/>
            <w:tcPrChange w:id="378" w:author="Sara Lindberg" w:date="2019-11-21T12:32:00Z">
              <w:tcPr>
                <w:tcW w:w="8162" w:type="dxa"/>
                <w:gridSpan w:val="8"/>
                <w:vAlign w:val="center"/>
              </w:tcPr>
            </w:tcPrChange>
          </w:tcPr>
          <w:p w14:paraId="68F20DC5" w14:textId="524F0348" w:rsidR="001B1AEA" w:rsidRPr="008E7CB2" w:rsidRDefault="001B1AEA" w:rsidP="001379A4">
            <w:pPr>
              <w:pStyle w:val="H1bodytext"/>
              <w:spacing w:after="0"/>
              <w:ind w:left="0"/>
              <w:rPr>
                <w:ins w:id="379" w:author="Sara Lindberg" w:date="2019-11-21T12:25:00Z"/>
                <w:rFonts w:ascii="Arial" w:hAnsi="Arial"/>
                <w:i/>
                <w:iCs/>
              </w:rPr>
            </w:pPr>
            <w:ins w:id="380" w:author="Sara Lindberg" w:date="2019-11-21T12:25:00Z">
              <w:r>
                <w:rPr>
                  <w:rFonts w:ascii="Arial" w:hAnsi="Arial"/>
                  <w:i/>
                  <w:iCs/>
                </w:rPr>
                <w:t xml:space="preserve">Navigate </w:t>
              </w:r>
              <w:r w:rsidRPr="00BD73B8">
                <w:rPr>
                  <w:rFonts w:ascii="Arial" w:hAnsi="Arial"/>
                </w:rPr>
                <w:t>to [</w:t>
              </w:r>
              <w:proofErr w:type="spellStart"/>
              <w:r w:rsidRPr="00BD73B8">
                <w:rPr>
                  <w:rFonts w:ascii="Arial" w:hAnsi="Arial"/>
                </w:rPr>
                <w:t>Testing_</w:t>
              </w:r>
              <w:proofErr w:type="gramStart"/>
              <w:r w:rsidRPr="00BD73B8">
                <w:rPr>
                  <w:rFonts w:ascii="Arial" w:hAnsi="Arial"/>
                </w:rPr>
                <w:t>Directory</w:t>
              </w:r>
              <w:proofErr w:type="spellEnd"/>
              <w:r w:rsidRPr="00BD73B8">
                <w:rPr>
                  <w:rFonts w:ascii="Arial" w:hAnsi="Arial"/>
                </w:rPr>
                <w:t>]\ca</w:t>
              </w:r>
              <w:r w:rsidRPr="00AB2713">
                <w:rPr>
                  <w:rFonts w:ascii="Arial" w:hAnsi="Arial"/>
                  <w:i/>
                  <w:iCs/>
                </w:rPr>
                <w:t>-surf-test\</w:t>
              </w:r>
              <w:proofErr w:type="gramEnd"/>
              <w:r>
                <w:rPr>
                  <w:rFonts w:ascii="Arial" w:hAnsi="Arial"/>
                  <w:i/>
                  <w:iCs/>
                </w:rPr>
                <w:t xml:space="preserve"> subdirectory</w:t>
              </w:r>
            </w:ins>
          </w:p>
        </w:tc>
      </w:tr>
      <w:tr w:rsidR="001B1AEA" w14:paraId="7DFFC053" w14:textId="77777777" w:rsidTr="001B1AEA">
        <w:trPr>
          <w:trHeight w:val="1565"/>
          <w:ins w:id="381" w:author="Sara Lindberg" w:date="2019-11-07T14:51:00Z"/>
        </w:trPr>
        <w:tc>
          <w:tcPr>
            <w:tcW w:w="1080" w:type="dxa"/>
            <w:vMerge/>
            <w:vAlign w:val="center"/>
          </w:tcPr>
          <w:p w14:paraId="0485F182" w14:textId="624B7B64" w:rsidR="001B1AEA" w:rsidRDefault="001B1AEA" w:rsidP="001B1AEA">
            <w:pPr>
              <w:pStyle w:val="H1bodytext"/>
              <w:spacing w:after="0"/>
              <w:ind w:left="0"/>
              <w:jc w:val="center"/>
              <w:rPr>
                <w:ins w:id="382" w:author="Sara Lindberg" w:date="2019-11-07T14:51:00Z"/>
                <w:rFonts w:ascii="Arial" w:hAnsi="Arial"/>
              </w:rPr>
            </w:pPr>
          </w:p>
        </w:tc>
        <w:tc>
          <w:tcPr>
            <w:tcW w:w="8162" w:type="dxa"/>
            <w:gridSpan w:val="2"/>
            <w:vAlign w:val="center"/>
          </w:tcPr>
          <w:p w14:paraId="4F28EFC5" w14:textId="100EE91D" w:rsidR="001B1AEA" w:rsidRDefault="001B1AEA" w:rsidP="001379A4">
            <w:pPr>
              <w:pStyle w:val="H1bodytext"/>
              <w:spacing w:after="0"/>
              <w:ind w:left="0"/>
              <w:rPr>
                <w:ins w:id="383" w:author="Sara Lindberg" w:date="2019-11-13T13:59:00Z"/>
                <w:rFonts w:ascii="Arial" w:hAnsi="Arial"/>
                <w:i/>
                <w:iCs/>
              </w:rPr>
            </w:pPr>
            <w:ins w:id="384" w:author="Sara Lindberg" w:date="2019-11-07T14:51:00Z">
              <w:r w:rsidRPr="008E7CB2">
                <w:rPr>
                  <w:rFonts w:ascii="Arial" w:hAnsi="Arial"/>
                  <w:i/>
                  <w:iCs/>
                </w:rPr>
                <w:t xml:space="preserve">Invoke Tool Runner and test tool using </w:t>
              </w:r>
              <w:proofErr w:type="spellStart"/>
              <w:r w:rsidRPr="008E7CB2">
                <w:rPr>
                  <w:rFonts w:ascii="Arial" w:hAnsi="Arial"/>
                  <w:i/>
                  <w:iCs/>
                </w:rPr>
                <w:t>runner</w:t>
              </w:r>
            </w:ins>
            <w:ins w:id="385" w:author="Sara Lindberg" w:date="2019-11-12T09:28:00Z">
              <w:r>
                <w:rPr>
                  <w:rFonts w:ascii="Arial" w:hAnsi="Arial"/>
                  <w:i/>
                  <w:iCs/>
                </w:rPr>
                <w:t>_run</w:t>
              </w:r>
              <w:proofErr w:type="spellEnd"/>
              <w:r w:rsidRPr="008E7CB2">
                <w:rPr>
                  <w:rFonts w:ascii="Arial" w:hAnsi="Arial"/>
                  <w:i/>
                  <w:iCs/>
                </w:rPr>
                <w:t xml:space="preserve"> </w:t>
              </w:r>
            </w:ins>
            <w:ins w:id="386" w:author="Sara Lindberg" w:date="2019-11-07T14:51:00Z">
              <w:r w:rsidRPr="008E7CB2">
                <w:rPr>
                  <w:rFonts w:ascii="Arial" w:hAnsi="Arial"/>
                  <w:i/>
                  <w:iCs/>
                </w:rPr>
                <w:t>_ATC-2.sh</w:t>
              </w:r>
            </w:ins>
            <w:ins w:id="387" w:author="Sara Lindberg" w:date="2019-11-12T10:00:00Z">
              <w:r w:rsidRPr="00AB2713">
                <w:rPr>
                  <w:rFonts w:ascii="Arial" w:hAnsi="Arial"/>
                  <w:i/>
                  <w:iCs/>
                </w:rPr>
                <w:t xml:space="preserve"> </w:t>
              </w:r>
              <w:r>
                <w:rPr>
                  <w:rFonts w:ascii="Arial" w:hAnsi="Arial"/>
                  <w:i/>
                  <w:iCs/>
                </w:rPr>
                <w:t>in the</w:t>
              </w:r>
            </w:ins>
            <w:ins w:id="388" w:author="Sara Lindberg" w:date="2019-11-21T12:26:00Z">
              <w:r>
                <w:rPr>
                  <w:rFonts w:ascii="Arial" w:hAnsi="Arial"/>
                  <w:i/>
                  <w:iCs/>
                </w:rPr>
                <w:t xml:space="preserve"> as follows:</w:t>
              </w:r>
            </w:ins>
          </w:p>
          <w:p w14:paraId="70832ECE" w14:textId="77777777" w:rsidR="001B1AEA" w:rsidRDefault="001B1AEA" w:rsidP="001379A4">
            <w:pPr>
              <w:pStyle w:val="H1bodytext"/>
              <w:spacing w:after="0"/>
              <w:ind w:left="0"/>
              <w:rPr>
                <w:ins w:id="389" w:author="Sara Lindberg" w:date="2019-11-13T13:59:00Z"/>
                <w:rFonts w:ascii="Arial" w:hAnsi="Arial"/>
                <w:i/>
                <w:iCs/>
              </w:rPr>
            </w:pPr>
          </w:p>
          <w:p w14:paraId="218ECA9D" w14:textId="6C3B5DF1" w:rsidR="001B1AEA" w:rsidRPr="008E7CB2" w:rsidRDefault="001B1AEA" w:rsidP="001379A4">
            <w:pPr>
              <w:pStyle w:val="H1bodytext"/>
              <w:spacing w:after="0"/>
              <w:ind w:left="0"/>
              <w:rPr>
                <w:ins w:id="390" w:author="Sara Lindberg" w:date="2019-11-07T14:51:00Z"/>
                <w:rFonts w:ascii="Arial" w:hAnsi="Arial"/>
                <w:i/>
                <w:iCs/>
              </w:rPr>
            </w:pPr>
            <w:ins w:id="391" w:author="Sara Lindberg" w:date="2019-11-13T13:59:00Z">
              <w:r>
                <w:rPr>
                  <w:rFonts w:ascii="Arial" w:hAnsi="Arial"/>
                  <w:i/>
                  <w:iCs/>
                </w:rPr>
                <w:t>Enter the following command:</w:t>
              </w:r>
              <w:r>
                <w:rPr>
                  <w:rFonts w:ascii="Arial" w:hAnsi="Arial"/>
                  <w:i/>
                  <w:iCs/>
                </w:rPr>
                <w:br/>
                <w:t>./runner_run_ATC-2.sh</w:t>
              </w:r>
            </w:ins>
          </w:p>
        </w:tc>
      </w:tr>
      <w:tr w:rsidR="001B1AEA" w14:paraId="502DED07" w14:textId="77777777" w:rsidTr="00A45A04">
        <w:trPr>
          <w:trHeight w:val="1070"/>
          <w:ins w:id="392" w:author="Sara Lindberg" w:date="2019-11-07T14:51:00Z"/>
          <w:trPrChange w:id="393" w:author="Sara Lindberg" w:date="2019-11-21T12:32:00Z">
            <w:trPr>
              <w:trHeight w:val="917"/>
            </w:trPr>
          </w:trPrChange>
        </w:trPr>
        <w:tc>
          <w:tcPr>
            <w:tcW w:w="1080" w:type="dxa"/>
            <w:vMerge/>
            <w:vAlign w:val="center"/>
            <w:tcPrChange w:id="394" w:author="Sara Lindberg" w:date="2019-11-21T12:32:00Z">
              <w:tcPr>
                <w:tcW w:w="1080" w:type="dxa"/>
                <w:gridSpan w:val="2"/>
                <w:vMerge/>
                <w:vAlign w:val="center"/>
              </w:tcPr>
            </w:tcPrChange>
          </w:tcPr>
          <w:p w14:paraId="57822171" w14:textId="77777777" w:rsidR="001B1AEA" w:rsidRDefault="001B1AEA" w:rsidP="001B1AEA">
            <w:pPr>
              <w:pStyle w:val="H1bodytext"/>
              <w:spacing w:after="0"/>
              <w:ind w:left="0"/>
              <w:jc w:val="center"/>
              <w:rPr>
                <w:ins w:id="395" w:author="Sara Lindberg" w:date="2019-11-07T14:51:00Z"/>
                <w:rFonts w:ascii="Arial" w:hAnsi="Arial"/>
              </w:rPr>
            </w:pPr>
          </w:p>
        </w:tc>
        <w:tc>
          <w:tcPr>
            <w:tcW w:w="6642" w:type="dxa"/>
            <w:vAlign w:val="center"/>
            <w:tcPrChange w:id="396" w:author="Sara Lindberg" w:date="2019-11-21T12:32:00Z">
              <w:tcPr>
                <w:tcW w:w="6642" w:type="dxa"/>
                <w:gridSpan w:val="5"/>
                <w:vAlign w:val="center"/>
              </w:tcPr>
            </w:tcPrChange>
          </w:tcPr>
          <w:p w14:paraId="3649DE78" w14:textId="5697E0E2" w:rsidR="001B1AEA" w:rsidRDefault="001B1AEA" w:rsidP="001B1AEA">
            <w:pPr>
              <w:pStyle w:val="H1bodytext"/>
              <w:spacing w:after="0"/>
              <w:ind w:left="0"/>
              <w:rPr>
                <w:ins w:id="397" w:author="Sara Lindberg" w:date="2019-11-07T14:51:00Z"/>
                <w:rFonts w:ascii="Arial" w:hAnsi="Arial"/>
              </w:rPr>
            </w:pPr>
            <w:ins w:id="398" w:author="Sara Lindberg" w:date="2019-11-07T14:51:00Z">
              <w:r>
                <w:rPr>
                  <w:rFonts w:ascii="Arial" w:hAnsi="Arial"/>
                </w:rPr>
                <w:t xml:space="preserve">Verify </w:t>
              </w:r>
              <w:r w:rsidRPr="006D329A">
                <w:rPr>
                  <w:rFonts w:ascii="Arial" w:hAnsi="Arial"/>
                  <w:rPrChange w:id="399" w:author="Sara Lindberg" w:date="2019-11-21T12:01:00Z">
                    <w:rPr>
                      <w:rFonts w:ascii="Arial" w:hAnsi="Arial"/>
                    </w:rPr>
                  </w:rPrChange>
                </w:rPr>
                <w:t xml:space="preserve">that </w:t>
              </w:r>
            </w:ins>
            <w:ins w:id="400" w:author="Sara Lindberg" w:date="2019-11-21T12:01:00Z">
              <w:r w:rsidRPr="006D329A">
                <w:rPr>
                  <w:rFonts w:ascii="Arial" w:hAnsi="Arial"/>
                  <w:rPrChange w:id="401" w:author="Sara Lindberg" w:date="2019-11-21T12:01:00Z">
                    <w:rPr>
                      <w:rFonts w:ascii="Arial" w:hAnsi="Arial"/>
                      <w:i/>
                      <w:iCs/>
                    </w:rPr>
                  </w:rPrChange>
                </w:rPr>
                <w:t>[</w:t>
              </w:r>
              <w:proofErr w:type="spellStart"/>
              <w:r w:rsidRPr="006D329A">
                <w:rPr>
                  <w:rFonts w:ascii="Arial" w:hAnsi="Arial"/>
                  <w:rPrChange w:id="402" w:author="Sara Lindberg" w:date="2019-11-21T12:01:00Z">
                    <w:rPr>
                      <w:rFonts w:ascii="Arial" w:hAnsi="Arial"/>
                      <w:i/>
                      <w:iCs/>
                    </w:rPr>
                  </w:rPrChange>
                </w:rPr>
                <w:t>Testing_Directory</w:t>
              </w:r>
              <w:proofErr w:type="spellEnd"/>
              <w:r w:rsidRPr="006D329A">
                <w:rPr>
                  <w:rFonts w:ascii="Arial" w:hAnsi="Arial"/>
                  <w:rPrChange w:id="403" w:author="Sara Lindberg" w:date="2019-11-21T12:01:00Z">
                    <w:rPr>
                      <w:rFonts w:ascii="Arial" w:hAnsi="Arial"/>
                      <w:i/>
                      <w:iCs/>
                    </w:rPr>
                  </w:rPrChange>
                </w:rPr>
                <w:t xml:space="preserve">] </w:t>
              </w:r>
            </w:ins>
            <w:ins w:id="404" w:author="Sara Lindberg" w:date="2019-11-13T14:04:00Z">
              <w:r w:rsidRPr="006D329A">
                <w:rPr>
                  <w:rFonts w:ascii="Arial" w:hAnsi="Arial"/>
                  <w:rPrChange w:id="405" w:author="Sara Lindberg" w:date="2019-11-21T12:01:00Z">
                    <w:rPr>
                      <w:rFonts w:ascii="Arial" w:hAnsi="Arial"/>
                    </w:rPr>
                  </w:rPrChange>
                </w:rPr>
                <w:t>\</w:t>
              </w:r>
            </w:ins>
            <w:ins w:id="406" w:author="Sara Lindberg" w:date="2019-11-07T14:51:00Z">
              <w:r w:rsidRPr="006D329A">
                <w:rPr>
                  <w:rFonts w:ascii="Arial" w:hAnsi="Arial"/>
                  <w:rPrChange w:id="407" w:author="Sara Lindberg" w:date="2019-11-21T12:01:00Z">
                    <w:rPr>
                      <w:rFonts w:ascii="Arial" w:hAnsi="Arial"/>
                    </w:rPr>
                  </w:rPrChange>
                </w:rPr>
                <w:t>runner</w:t>
              </w:r>
              <w:r w:rsidRPr="00576F6C">
                <w:rPr>
                  <w:rFonts w:ascii="Arial" w:hAnsi="Arial"/>
                </w:rPr>
                <w:t>_ATC</w:t>
              </w:r>
              <w:r>
                <w:rPr>
                  <w:rFonts w:ascii="Arial" w:hAnsi="Arial"/>
                </w:rPr>
                <w:t>-2</w:t>
              </w:r>
              <w:r w:rsidRPr="00576F6C">
                <w:rPr>
                  <w:rFonts w:ascii="Arial" w:hAnsi="Arial"/>
                </w:rPr>
                <w:t>_logfile.txt</w:t>
              </w:r>
              <w:r>
                <w:rPr>
                  <w:rFonts w:ascii="Arial" w:hAnsi="Arial"/>
                </w:rPr>
                <w:t xml:space="preserve"> documents that the Tool Runner and test tool are not located in a Git Repository (</w:t>
              </w:r>
              <w:proofErr w:type="gramStart"/>
              <w:r>
                <w:rPr>
                  <w:rFonts w:ascii="Arial" w:hAnsi="Arial"/>
                </w:rPr>
                <w:t xml:space="preserve"> ..</w:t>
              </w:r>
              <w:proofErr w:type="gramEnd"/>
              <w:r>
                <w:rPr>
                  <w:rFonts w:ascii="Arial" w:hAnsi="Arial"/>
                </w:rPr>
                <w:t>/tools/ subdirectory)</w:t>
              </w:r>
            </w:ins>
          </w:p>
        </w:tc>
        <w:tc>
          <w:tcPr>
            <w:tcW w:w="1520" w:type="dxa"/>
            <w:vAlign w:val="center"/>
            <w:tcPrChange w:id="408" w:author="Sara Lindberg" w:date="2019-11-21T12:32:00Z">
              <w:tcPr>
                <w:tcW w:w="1520" w:type="dxa"/>
                <w:gridSpan w:val="3"/>
                <w:vAlign w:val="center"/>
              </w:tcPr>
            </w:tcPrChange>
          </w:tcPr>
          <w:p w14:paraId="4AE86315" w14:textId="77777777" w:rsidR="001B1AEA" w:rsidRDefault="001B1AEA" w:rsidP="001B1AEA">
            <w:pPr>
              <w:pStyle w:val="H1bodytext"/>
              <w:spacing w:after="0"/>
              <w:ind w:left="0"/>
              <w:jc w:val="center"/>
              <w:rPr>
                <w:ins w:id="409" w:author="Sara Lindberg" w:date="2019-11-07T14:51:00Z"/>
                <w:rFonts w:ascii="Arial" w:hAnsi="Arial"/>
              </w:rPr>
            </w:pPr>
          </w:p>
        </w:tc>
      </w:tr>
      <w:tr w:rsidR="001B1AEA" w14:paraId="1BDACE2D" w14:textId="77777777" w:rsidTr="00A45A04">
        <w:trPr>
          <w:trHeight w:val="863"/>
          <w:ins w:id="410" w:author="Sara Lindberg" w:date="2019-11-07T14:51:00Z"/>
          <w:trPrChange w:id="411" w:author="Sara Lindberg" w:date="2019-11-21T12:32:00Z">
            <w:trPr>
              <w:trHeight w:val="692"/>
            </w:trPr>
          </w:trPrChange>
        </w:trPr>
        <w:tc>
          <w:tcPr>
            <w:tcW w:w="1080" w:type="dxa"/>
            <w:vMerge/>
            <w:vAlign w:val="center"/>
            <w:tcPrChange w:id="412" w:author="Sara Lindberg" w:date="2019-11-21T12:32:00Z">
              <w:tcPr>
                <w:tcW w:w="1080" w:type="dxa"/>
                <w:gridSpan w:val="2"/>
                <w:vMerge/>
                <w:vAlign w:val="center"/>
              </w:tcPr>
            </w:tcPrChange>
          </w:tcPr>
          <w:p w14:paraId="0CEAFB90" w14:textId="77777777" w:rsidR="001B1AEA" w:rsidRDefault="001B1AEA" w:rsidP="001B1AEA">
            <w:pPr>
              <w:pStyle w:val="H1bodytext"/>
              <w:spacing w:after="0"/>
              <w:ind w:left="0"/>
              <w:jc w:val="center"/>
              <w:rPr>
                <w:ins w:id="413" w:author="Sara Lindberg" w:date="2019-11-07T14:51:00Z"/>
                <w:rFonts w:ascii="Arial" w:hAnsi="Arial"/>
              </w:rPr>
            </w:pPr>
          </w:p>
        </w:tc>
        <w:tc>
          <w:tcPr>
            <w:tcW w:w="6642" w:type="dxa"/>
            <w:vAlign w:val="center"/>
            <w:tcPrChange w:id="414" w:author="Sara Lindberg" w:date="2019-11-21T12:32:00Z">
              <w:tcPr>
                <w:tcW w:w="6642" w:type="dxa"/>
                <w:gridSpan w:val="5"/>
                <w:vAlign w:val="center"/>
              </w:tcPr>
            </w:tcPrChange>
          </w:tcPr>
          <w:p w14:paraId="2DC18ADF" w14:textId="77777777" w:rsidR="001B1AEA" w:rsidRDefault="001B1AEA" w:rsidP="001B1AEA">
            <w:pPr>
              <w:pStyle w:val="H1bodytext"/>
              <w:spacing w:after="0"/>
              <w:ind w:left="0"/>
              <w:rPr>
                <w:ins w:id="415" w:author="Sara Lindberg" w:date="2019-11-07T14:51:00Z"/>
                <w:rFonts w:ascii="Arial" w:hAnsi="Arial"/>
              </w:rPr>
            </w:pPr>
            <w:ins w:id="416" w:author="Sara Lindberg" w:date="2019-11-07T14:51:00Z">
              <w:r>
                <w:rPr>
                  <w:rFonts w:ascii="Arial" w:hAnsi="Arial"/>
                </w:rPr>
                <w:t xml:space="preserve">Verify that </w:t>
              </w:r>
              <w:r w:rsidRPr="00576F6C">
                <w:rPr>
                  <w:rFonts w:ascii="Arial" w:hAnsi="Arial"/>
                </w:rPr>
                <w:t>runner_ATC</w:t>
              </w:r>
              <w:r>
                <w:rPr>
                  <w:rFonts w:ascii="Arial" w:hAnsi="Arial"/>
                </w:rPr>
                <w:t>-2</w:t>
              </w:r>
              <w:r w:rsidRPr="00576F6C">
                <w:rPr>
                  <w:rFonts w:ascii="Arial" w:hAnsi="Arial"/>
                </w:rPr>
                <w:t>_logfile.txt</w:t>
              </w:r>
              <w:r>
                <w:rPr>
                  <w:rFonts w:ascii="Arial" w:hAnsi="Arial"/>
                </w:rPr>
                <w:t xml:space="preserve"> documents that the Tool Runner and test tool QA Status is TEST</w:t>
              </w:r>
            </w:ins>
          </w:p>
        </w:tc>
        <w:tc>
          <w:tcPr>
            <w:tcW w:w="1520" w:type="dxa"/>
            <w:vAlign w:val="center"/>
            <w:tcPrChange w:id="417" w:author="Sara Lindberg" w:date="2019-11-21T12:32:00Z">
              <w:tcPr>
                <w:tcW w:w="1520" w:type="dxa"/>
                <w:gridSpan w:val="3"/>
                <w:vAlign w:val="center"/>
              </w:tcPr>
            </w:tcPrChange>
          </w:tcPr>
          <w:p w14:paraId="74F95264" w14:textId="77777777" w:rsidR="001B1AEA" w:rsidRDefault="001B1AEA" w:rsidP="001B1AEA">
            <w:pPr>
              <w:pStyle w:val="H1bodytext"/>
              <w:spacing w:after="0"/>
              <w:ind w:left="0"/>
              <w:jc w:val="center"/>
              <w:rPr>
                <w:ins w:id="418" w:author="Sara Lindberg" w:date="2019-11-07T14:51:00Z"/>
                <w:rFonts w:ascii="Arial" w:hAnsi="Arial"/>
              </w:rPr>
            </w:pPr>
          </w:p>
        </w:tc>
      </w:tr>
      <w:tr w:rsidR="00842FFD" w14:paraId="0D53BAD5" w14:textId="77777777" w:rsidTr="005B4304">
        <w:trPr>
          <w:trHeight w:val="575"/>
          <w:ins w:id="419" w:author="Sara Lindberg" w:date="2019-11-07T14:51:00Z"/>
          <w:trPrChange w:id="420" w:author="Sara Lindberg" w:date="2019-11-12T09:47:00Z">
            <w:trPr>
              <w:trHeight w:val="440"/>
            </w:trPr>
          </w:trPrChange>
        </w:trPr>
        <w:tc>
          <w:tcPr>
            <w:tcW w:w="1080" w:type="dxa"/>
            <w:vMerge w:val="restart"/>
            <w:vAlign w:val="center"/>
            <w:tcPrChange w:id="421" w:author="Sara Lindberg" w:date="2019-11-12T09:47:00Z">
              <w:tcPr>
                <w:tcW w:w="1080" w:type="dxa"/>
                <w:gridSpan w:val="2"/>
                <w:vMerge w:val="restart"/>
                <w:vAlign w:val="center"/>
              </w:tcPr>
            </w:tcPrChange>
          </w:tcPr>
          <w:p w14:paraId="342453F6" w14:textId="77777777" w:rsidR="00842FFD" w:rsidRDefault="00842FFD" w:rsidP="001B1AEA">
            <w:pPr>
              <w:pStyle w:val="H1bodytext"/>
              <w:spacing w:after="0"/>
              <w:ind w:left="0"/>
              <w:jc w:val="center"/>
              <w:rPr>
                <w:ins w:id="422" w:author="Sara Lindberg" w:date="2019-11-07T14:51:00Z"/>
                <w:rFonts w:ascii="Arial" w:hAnsi="Arial"/>
              </w:rPr>
            </w:pPr>
            <w:ins w:id="423" w:author="Sara Lindberg" w:date="2019-11-07T14:51:00Z">
              <w:r>
                <w:rPr>
                  <w:rFonts w:ascii="Arial" w:hAnsi="Arial"/>
                </w:rPr>
                <w:t>ATC-3</w:t>
              </w:r>
            </w:ins>
          </w:p>
        </w:tc>
        <w:tc>
          <w:tcPr>
            <w:tcW w:w="8162" w:type="dxa"/>
            <w:gridSpan w:val="2"/>
            <w:vAlign w:val="center"/>
            <w:tcPrChange w:id="424" w:author="Sara Lindberg" w:date="2019-11-12T09:47:00Z">
              <w:tcPr>
                <w:tcW w:w="7550" w:type="dxa"/>
                <w:gridSpan w:val="8"/>
                <w:vAlign w:val="center"/>
              </w:tcPr>
            </w:tcPrChange>
          </w:tcPr>
          <w:p w14:paraId="70B5E65F" w14:textId="224CBDC6" w:rsidR="00842FFD" w:rsidRPr="008E7CB2" w:rsidRDefault="00842FFD" w:rsidP="001B1AEA">
            <w:pPr>
              <w:pStyle w:val="H1bodytext"/>
              <w:spacing w:after="0"/>
              <w:ind w:left="0"/>
              <w:rPr>
                <w:ins w:id="425" w:author="Sara Lindberg" w:date="2019-11-07T14:51:00Z"/>
                <w:rFonts w:ascii="Arial" w:hAnsi="Arial"/>
                <w:i/>
                <w:iCs/>
              </w:rPr>
            </w:pPr>
            <w:ins w:id="426" w:author="Sara Lindberg" w:date="2019-11-07T14:51:00Z">
              <w:r w:rsidRPr="008E7CB2">
                <w:rPr>
                  <w:rFonts w:ascii="Arial" w:hAnsi="Arial"/>
                  <w:i/>
                  <w:iCs/>
                </w:rPr>
                <w:t xml:space="preserve">Navigate to the </w:t>
              </w:r>
            </w:ins>
            <w:ins w:id="427" w:author="Sara Lindberg" w:date="2019-11-21T12:25:00Z">
              <w:r w:rsidR="001B1AEA">
                <w:rPr>
                  <w:rFonts w:ascii="Arial" w:hAnsi="Arial"/>
                  <w:i/>
                  <w:iCs/>
                </w:rPr>
                <w:t>[</w:t>
              </w:r>
              <w:proofErr w:type="spellStart"/>
              <w:r w:rsidR="001B1AEA">
                <w:rPr>
                  <w:rFonts w:ascii="Arial" w:hAnsi="Arial"/>
                </w:rPr>
                <w:t>Test_Repo_Name</w:t>
              </w:r>
              <w:proofErr w:type="spellEnd"/>
              <w:r w:rsidR="001B1AEA">
                <w:rPr>
                  <w:rFonts w:ascii="Arial" w:hAnsi="Arial"/>
                  <w:i/>
                  <w:iCs/>
                </w:rPr>
                <w:t>]</w:t>
              </w:r>
              <w:r w:rsidR="001B1AEA" w:rsidRPr="008E7CB2">
                <w:rPr>
                  <w:rFonts w:ascii="Arial" w:hAnsi="Arial"/>
                  <w:i/>
                  <w:iCs/>
                </w:rPr>
                <w:t xml:space="preserve"> </w:t>
              </w:r>
            </w:ins>
            <w:ins w:id="428" w:author="Sara Lindberg" w:date="2019-11-07T14:51:00Z">
              <w:r w:rsidRPr="008E7CB2">
                <w:rPr>
                  <w:rFonts w:ascii="Arial" w:hAnsi="Arial"/>
                  <w:i/>
                  <w:iCs/>
                </w:rPr>
                <w:t xml:space="preserve">and add </w:t>
              </w:r>
            </w:ins>
            <w:ins w:id="429" w:author="Sara Lindberg" w:date="2019-11-12T09:32:00Z">
              <w:r w:rsidR="00BE1095" w:rsidRPr="008E7CB2">
                <w:rPr>
                  <w:rFonts w:ascii="Arial" w:hAnsi="Arial"/>
                  <w:i/>
                  <w:iCs/>
                </w:rPr>
                <w:t>addfile</w:t>
              </w:r>
            </w:ins>
            <w:ins w:id="430" w:author="Sara Lindberg" w:date="2019-11-07T14:51:00Z">
              <w:r w:rsidRPr="008E7CB2">
                <w:rPr>
                  <w:rFonts w:ascii="Arial" w:hAnsi="Arial"/>
                  <w:i/>
                  <w:iCs/>
                </w:rPr>
                <w:t>.txt file to directory</w:t>
              </w:r>
            </w:ins>
          </w:p>
        </w:tc>
      </w:tr>
      <w:tr w:rsidR="001B1AEA" w14:paraId="6F5423B4" w14:textId="77777777" w:rsidTr="005B4304">
        <w:trPr>
          <w:trHeight w:val="575"/>
          <w:ins w:id="431" w:author="Sara Lindberg" w:date="2019-11-21T12:25:00Z"/>
        </w:trPr>
        <w:tc>
          <w:tcPr>
            <w:tcW w:w="1080" w:type="dxa"/>
            <w:vMerge/>
            <w:vAlign w:val="center"/>
          </w:tcPr>
          <w:p w14:paraId="1DC38ADB" w14:textId="77777777" w:rsidR="001B1AEA" w:rsidRDefault="001B1AEA" w:rsidP="001B1AEA">
            <w:pPr>
              <w:pStyle w:val="H1bodytext"/>
              <w:spacing w:after="0"/>
              <w:ind w:left="0"/>
              <w:jc w:val="center"/>
              <w:rPr>
                <w:ins w:id="432" w:author="Sara Lindberg" w:date="2019-11-21T12:25:00Z"/>
                <w:rFonts w:ascii="Arial" w:hAnsi="Arial"/>
              </w:rPr>
            </w:pPr>
          </w:p>
        </w:tc>
        <w:tc>
          <w:tcPr>
            <w:tcW w:w="8162" w:type="dxa"/>
            <w:gridSpan w:val="2"/>
            <w:vAlign w:val="center"/>
          </w:tcPr>
          <w:p w14:paraId="71B2B199" w14:textId="26E334D6" w:rsidR="001B1AEA" w:rsidRPr="008E7CB2" w:rsidRDefault="001B1AEA" w:rsidP="001B1AEA">
            <w:pPr>
              <w:pStyle w:val="H1bodytext"/>
              <w:spacing w:after="0"/>
              <w:ind w:left="0"/>
              <w:rPr>
                <w:ins w:id="433" w:author="Sara Lindberg" w:date="2019-11-21T12:25:00Z"/>
                <w:rFonts w:ascii="Arial" w:hAnsi="Arial"/>
                <w:i/>
                <w:iCs/>
              </w:rPr>
            </w:pPr>
            <w:bookmarkStart w:id="434" w:name="_GoBack"/>
            <w:ins w:id="435" w:author="Sara Lindberg" w:date="2019-11-21T12:25:00Z">
              <w:r w:rsidRPr="00A45A04">
                <w:rPr>
                  <w:rFonts w:ascii="Arial" w:hAnsi="Arial"/>
                  <w:i/>
                  <w:iCs/>
                  <w:rPrChange w:id="436" w:author="Sara Lindberg" w:date="2019-11-21T12:36:00Z">
                    <w:rPr>
                      <w:rFonts w:ascii="Arial" w:hAnsi="Arial"/>
                      <w:i/>
                      <w:iCs/>
                    </w:rPr>
                  </w:rPrChange>
                </w:rPr>
                <w:t xml:space="preserve">Navigate </w:t>
              </w:r>
              <w:r w:rsidRPr="00A45A04">
                <w:rPr>
                  <w:rFonts w:ascii="Arial" w:hAnsi="Arial"/>
                  <w:i/>
                  <w:iCs/>
                  <w:rPrChange w:id="437" w:author="Sara Lindberg" w:date="2019-11-21T12:36:00Z">
                    <w:rPr>
                      <w:rFonts w:ascii="Arial" w:hAnsi="Arial"/>
                    </w:rPr>
                  </w:rPrChange>
                </w:rPr>
                <w:t>to [</w:t>
              </w:r>
              <w:proofErr w:type="spellStart"/>
              <w:r w:rsidRPr="00A45A04">
                <w:rPr>
                  <w:rFonts w:ascii="Arial" w:hAnsi="Arial"/>
                  <w:i/>
                  <w:iCs/>
                  <w:rPrChange w:id="438" w:author="Sara Lindberg" w:date="2019-11-21T12:36:00Z">
                    <w:rPr>
                      <w:rFonts w:ascii="Arial" w:hAnsi="Arial"/>
                    </w:rPr>
                  </w:rPrChange>
                </w:rPr>
                <w:t>Testing_</w:t>
              </w:r>
              <w:proofErr w:type="gramStart"/>
              <w:r w:rsidRPr="00A45A04">
                <w:rPr>
                  <w:rFonts w:ascii="Arial" w:hAnsi="Arial"/>
                  <w:i/>
                  <w:iCs/>
                  <w:rPrChange w:id="439" w:author="Sara Lindberg" w:date="2019-11-21T12:36:00Z">
                    <w:rPr>
                      <w:rFonts w:ascii="Arial" w:hAnsi="Arial"/>
                    </w:rPr>
                  </w:rPrChange>
                </w:rPr>
                <w:t>Directory</w:t>
              </w:r>
              <w:proofErr w:type="spellEnd"/>
              <w:r w:rsidRPr="00A45A04">
                <w:rPr>
                  <w:rFonts w:ascii="Arial" w:hAnsi="Arial"/>
                  <w:i/>
                  <w:iCs/>
                  <w:rPrChange w:id="440" w:author="Sara Lindberg" w:date="2019-11-21T12:36:00Z">
                    <w:rPr>
                      <w:rFonts w:ascii="Arial" w:hAnsi="Arial"/>
                    </w:rPr>
                  </w:rPrChange>
                </w:rPr>
                <w:t>]\ca</w:t>
              </w:r>
              <w:r w:rsidRPr="00A45A04">
                <w:rPr>
                  <w:rFonts w:ascii="Arial" w:hAnsi="Arial"/>
                  <w:i/>
                  <w:iCs/>
                  <w:rPrChange w:id="441" w:author="Sara Lindberg" w:date="2019-11-21T12:36:00Z">
                    <w:rPr>
                      <w:rFonts w:ascii="Arial" w:hAnsi="Arial"/>
                      <w:i/>
                      <w:iCs/>
                    </w:rPr>
                  </w:rPrChange>
                </w:rPr>
                <w:t>-surf-test</w:t>
              </w:r>
              <w:bookmarkEnd w:id="434"/>
              <w:r w:rsidRPr="00AB2713">
                <w:rPr>
                  <w:rFonts w:ascii="Arial" w:hAnsi="Arial"/>
                  <w:i/>
                  <w:iCs/>
                </w:rPr>
                <w:t>\</w:t>
              </w:r>
              <w:proofErr w:type="gramEnd"/>
              <w:r>
                <w:rPr>
                  <w:rFonts w:ascii="Arial" w:hAnsi="Arial"/>
                  <w:i/>
                  <w:iCs/>
                </w:rPr>
                <w:t xml:space="preserve"> subdirectory</w:t>
              </w:r>
            </w:ins>
          </w:p>
        </w:tc>
      </w:tr>
      <w:tr w:rsidR="00842FFD" w14:paraId="6B182814" w14:textId="77777777" w:rsidTr="005B4304">
        <w:trPr>
          <w:trHeight w:val="665"/>
          <w:ins w:id="442" w:author="Sara Lindberg" w:date="2019-11-07T14:51:00Z"/>
          <w:trPrChange w:id="443" w:author="Sara Lindberg" w:date="2019-11-12T09:46:00Z">
            <w:trPr>
              <w:trHeight w:val="440"/>
            </w:trPr>
          </w:trPrChange>
        </w:trPr>
        <w:tc>
          <w:tcPr>
            <w:tcW w:w="1080" w:type="dxa"/>
            <w:vMerge/>
            <w:vAlign w:val="center"/>
            <w:tcPrChange w:id="444" w:author="Sara Lindberg" w:date="2019-11-12T09:46:00Z">
              <w:tcPr>
                <w:tcW w:w="1080" w:type="dxa"/>
                <w:gridSpan w:val="2"/>
                <w:vMerge/>
                <w:vAlign w:val="center"/>
              </w:tcPr>
            </w:tcPrChange>
          </w:tcPr>
          <w:p w14:paraId="60333BA5" w14:textId="77777777" w:rsidR="00842FFD" w:rsidRDefault="00842FFD" w:rsidP="001B1AEA">
            <w:pPr>
              <w:pStyle w:val="H1bodytext"/>
              <w:spacing w:after="0"/>
              <w:ind w:left="0"/>
              <w:jc w:val="center"/>
              <w:rPr>
                <w:ins w:id="445" w:author="Sara Lindberg" w:date="2019-11-07T14:51:00Z"/>
                <w:rFonts w:ascii="Arial" w:hAnsi="Arial"/>
              </w:rPr>
            </w:pPr>
          </w:p>
        </w:tc>
        <w:tc>
          <w:tcPr>
            <w:tcW w:w="8162" w:type="dxa"/>
            <w:gridSpan w:val="2"/>
            <w:vAlign w:val="center"/>
            <w:tcPrChange w:id="446" w:author="Sara Lindberg" w:date="2019-11-12T09:46:00Z">
              <w:tcPr>
                <w:tcW w:w="7550" w:type="dxa"/>
                <w:gridSpan w:val="8"/>
                <w:vAlign w:val="center"/>
              </w:tcPr>
            </w:tcPrChange>
          </w:tcPr>
          <w:p w14:paraId="38CDD6E7" w14:textId="763BE76F" w:rsidR="001379A4" w:rsidRDefault="00842FFD" w:rsidP="001379A4">
            <w:pPr>
              <w:pStyle w:val="H1bodytext"/>
              <w:spacing w:after="0"/>
              <w:ind w:left="0"/>
              <w:rPr>
                <w:ins w:id="447" w:author="Sara Lindberg" w:date="2019-11-13T13:59:00Z"/>
                <w:rFonts w:ascii="Arial" w:hAnsi="Arial"/>
                <w:i/>
                <w:iCs/>
              </w:rPr>
            </w:pPr>
            <w:ins w:id="448" w:author="Sara Lindberg" w:date="2019-11-07T14:51:00Z">
              <w:r w:rsidRPr="008E7CB2">
                <w:rPr>
                  <w:rFonts w:ascii="Arial" w:hAnsi="Arial"/>
                  <w:i/>
                  <w:iCs/>
                </w:rPr>
                <w:t>Invoke Tool Runner and test tool using</w:t>
              </w:r>
            </w:ins>
            <w:ins w:id="449" w:author="Sara Lindberg" w:date="2019-11-21T12:27:00Z">
              <w:r w:rsidR="001B1AEA">
                <w:rPr>
                  <w:rFonts w:ascii="Arial" w:hAnsi="Arial"/>
                  <w:i/>
                  <w:iCs/>
                </w:rPr>
                <w:t xml:space="preserve"> </w:t>
              </w:r>
            </w:ins>
            <w:proofErr w:type="spellStart"/>
            <w:ins w:id="450" w:author="Sara Lindberg" w:date="2019-11-07T14:51:00Z">
              <w:r w:rsidRPr="008E7CB2">
                <w:rPr>
                  <w:rFonts w:ascii="Arial" w:hAnsi="Arial"/>
                  <w:i/>
                  <w:iCs/>
                </w:rPr>
                <w:t>runner</w:t>
              </w:r>
            </w:ins>
            <w:ins w:id="451" w:author="Sara Lindberg" w:date="2019-11-12T09:29:00Z">
              <w:r w:rsidR="00BE1095">
                <w:rPr>
                  <w:rFonts w:ascii="Arial" w:hAnsi="Arial"/>
                  <w:i/>
                  <w:iCs/>
                </w:rPr>
                <w:t>_run</w:t>
              </w:r>
              <w:proofErr w:type="spellEnd"/>
              <w:r w:rsidR="00BE1095" w:rsidRPr="008E7CB2">
                <w:rPr>
                  <w:rFonts w:ascii="Arial" w:hAnsi="Arial"/>
                  <w:i/>
                  <w:iCs/>
                </w:rPr>
                <w:t xml:space="preserve"> </w:t>
              </w:r>
            </w:ins>
            <w:ins w:id="452" w:author="Sara Lindberg" w:date="2019-11-07T14:51:00Z">
              <w:r w:rsidRPr="008E7CB2">
                <w:rPr>
                  <w:rFonts w:ascii="Arial" w:hAnsi="Arial"/>
                  <w:i/>
                  <w:iCs/>
                </w:rPr>
                <w:t>_ATC-3.sh</w:t>
              </w:r>
            </w:ins>
            <w:ins w:id="453" w:author="Sara Lindberg" w:date="2019-11-21T12:26:00Z">
              <w:r w:rsidR="001B1AEA">
                <w:rPr>
                  <w:rFonts w:ascii="Arial" w:hAnsi="Arial"/>
                  <w:i/>
                  <w:iCs/>
                </w:rPr>
                <w:t xml:space="preserve"> as follows:</w:t>
              </w:r>
            </w:ins>
          </w:p>
          <w:p w14:paraId="4BBA2B91" w14:textId="77777777" w:rsidR="001379A4" w:rsidRDefault="001379A4" w:rsidP="001379A4">
            <w:pPr>
              <w:pStyle w:val="H1bodytext"/>
              <w:spacing w:after="0"/>
              <w:ind w:left="0"/>
              <w:rPr>
                <w:ins w:id="454" w:author="Sara Lindberg" w:date="2019-11-13T13:59:00Z"/>
                <w:rFonts w:ascii="Arial" w:hAnsi="Arial"/>
                <w:i/>
                <w:iCs/>
              </w:rPr>
            </w:pPr>
          </w:p>
          <w:p w14:paraId="2884009C" w14:textId="712B3CCF" w:rsidR="00842FFD" w:rsidRPr="008E7CB2" w:rsidRDefault="001379A4" w:rsidP="001379A4">
            <w:pPr>
              <w:pStyle w:val="H1bodytext"/>
              <w:spacing w:after="0"/>
              <w:ind w:left="0"/>
              <w:rPr>
                <w:ins w:id="455" w:author="Sara Lindberg" w:date="2019-11-07T14:51:00Z"/>
                <w:rFonts w:ascii="Arial" w:hAnsi="Arial"/>
                <w:i/>
                <w:iCs/>
              </w:rPr>
            </w:pPr>
            <w:ins w:id="456" w:author="Sara Lindberg" w:date="2019-11-13T13:59:00Z">
              <w:r>
                <w:rPr>
                  <w:rFonts w:ascii="Arial" w:hAnsi="Arial"/>
                  <w:i/>
                  <w:iCs/>
                </w:rPr>
                <w:t>Enter the following command:</w:t>
              </w:r>
              <w:r>
                <w:rPr>
                  <w:rFonts w:ascii="Arial" w:hAnsi="Arial"/>
                  <w:i/>
                  <w:iCs/>
                </w:rPr>
                <w:br/>
                <w:t>./runner_run_ATC-</w:t>
              </w:r>
            </w:ins>
            <w:ins w:id="457" w:author="Sara Lindberg" w:date="2019-11-13T14:00:00Z">
              <w:r>
                <w:rPr>
                  <w:rFonts w:ascii="Arial" w:hAnsi="Arial"/>
                  <w:i/>
                  <w:iCs/>
                </w:rPr>
                <w:t>3</w:t>
              </w:r>
            </w:ins>
            <w:ins w:id="458" w:author="Sara Lindberg" w:date="2019-11-13T13:59:00Z">
              <w:r>
                <w:rPr>
                  <w:rFonts w:ascii="Arial" w:hAnsi="Arial"/>
                  <w:i/>
                  <w:iCs/>
                </w:rPr>
                <w:t>.sh</w:t>
              </w:r>
            </w:ins>
          </w:p>
        </w:tc>
      </w:tr>
      <w:tr w:rsidR="00842FFD" w14:paraId="49F7D3E0" w14:textId="77777777" w:rsidTr="00BE1095">
        <w:trPr>
          <w:trHeight w:val="692"/>
          <w:ins w:id="459" w:author="Sara Lindberg" w:date="2019-11-07T14:51:00Z"/>
          <w:trPrChange w:id="460" w:author="Sara Lindberg" w:date="2019-11-12T09:33:00Z">
            <w:trPr>
              <w:gridAfter w:val="0"/>
              <w:trHeight w:val="692"/>
            </w:trPr>
          </w:trPrChange>
        </w:trPr>
        <w:tc>
          <w:tcPr>
            <w:tcW w:w="1080" w:type="dxa"/>
            <w:vMerge/>
            <w:vAlign w:val="center"/>
            <w:tcPrChange w:id="461" w:author="Sara Lindberg" w:date="2019-11-12T09:33:00Z">
              <w:tcPr>
                <w:tcW w:w="1080" w:type="dxa"/>
                <w:gridSpan w:val="2"/>
                <w:vMerge/>
                <w:vAlign w:val="center"/>
              </w:tcPr>
            </w:tcPrChange>
          </w:tcPr>
          <w:p w14:paraId="18C66514" w14:textId="77777777" w:rsidR="00842FFD" w:rsidRDefault="00842FFD" w:rsidP="001B1AEA">
            <w:pPr>
              <w:pStyle w:val="H1bodytext"/>
              <w:spacing w:after="0"/>
              <w:ind w:left="0"/>
              <w:jc w:val="center"/>
              <w:rPr>
                <w:ins w:id="462" w:author="Sara Lindberg" w:date="2019-11-07T14:51:00Z"/>
                <w:rFonts w:ascii="Arial" w:hAnsi="Arial"/>
              </w:rPr>
            </w:pPr>
          </w:p>
        </w:tc>
        <w:tc>
          <w:tcPr>
            <w:tcW w:w="6642" w:type="dxa"/>
            <w:vAlign w:val="center"/>
            <w:tcPrChange w:id="463" w:author="Sara Lindberg" w:date="2019-11-12T09:33:00Z">
              <w:tcPr>
                <w:tcW w:w="5940" w:type="dxa"/>
                <w:gridSpan w:val="3"/>
                <w:vAlign w:val="center"/>
              </w:tcPr>
            </w:tcPrChange>
          </w:tcPr>
          <w:p w14:paraId="0E2073A1" w14:textId="281D7E93" w:rsidR="00842FFD" w:rsidRDefault="00842FFD" w:rsidP="001B1AEA">
            <w:pPr>
              <w:pStyle w:val="H1bodytext"/>
              <w:spacing w:after="0"/>
              <w:ind w:left="0"/>
              <w:rPr>
                <w:ins w:id="464" w:author="Sara Lindberg" w:date="2019-11-07T14:51:00Z"/>
                <w:rFonts w:ascii="Arial" w:hAnsi="Arial"/>
              </w:rPr>
            </w:pPr>
            <w:ins w:id="465" w:author="Sara Lindberg" w:date="2019-11-07T14:51:00Z">
              <w:r>
                <w:rPr>
                  <w:rFonts w:ascii="Arial" w:hAnsi="Arial"/>
                </w:rPr>
                <w:t xml:space="preserve">Verify </w:t>
              </w:r>
              <w:r w:rsidRPr="006D329A">
                <w:rPr>
                  <w:rFonts w:ascii="Arial" w:hAnsi="Arial"/>
                  <w:rPrChange w:id="466" w:author="Sara Lindberg" w:date="2019-11-21T12:02:00Z">
                    <w:rPr>
                      <w:rFonts w:ascii="Arial" w:hAnsi="Arial"/>
                    </w:rPr>
                  </w:rPrChange>
                </w:rPr>
                <w:t xml:space="preserve">that </w:t>
              </w:r>
            </w:ins>
            <w:ins w:id="467" w:author="Sara Lindberg" w:date="2019-11-21T12:02:00Z">
              <w:r w:rsidR="006D329A" w:rsidRPr="006D329A">
                <w:rPr>
                  <w:rFonts w:ascii="Arial" w:hAnsi="Arial"/>
                  <w:rPrChange w:id="468" w:author="Sara Lindberg" w:date="2019-11-21T12:02:00Z">
                    <w:rPr>
                      <w:rFonts w:ascii="Arial" w:hAnsi="Arial"/>
                      <w:i/>
                      <w:iCs/>
                    </w:rPr>
                  </w:rPrChange>
                </w:rPr>
                <w:t>[</w:t>
              </w:r>
              <w:proofErr w:type="spellStart"/>
              <w:r w:rsidR="006D329A" w:rsidRPr="006D329A">
                <w:rPr>
                  <w:rFonts w:ascii="Arial" w:hAnsi="Arial"/>
                  <w:rPrChange w:id="469" w:author="Sara Lindberg" w:date="2019-11-21T12:02:00Z">
                    <w:rPr>
                      <w:rFonts w:ascii="Arial" w:hAnsi="Arial"/>
                      <w:i/>
                      <w:iCs/>
                    </w:rPr>
                  </w:rPrChange>
                </w:rPr>
                <w:t>Testing_</w:t>
              </w:r>
              <w:proofErr w:type="gramStart"/>
              <w:r w:rsidR="006D329A" w:rsidRPr="006D329A">
                <w:rPr>
                  <w:rFonts w:ascii="Arial" w:hAnsi="Arial"/>
                  <w:rPrChange w:id="470" w:author="Sara Lindberg" w:date="2019-11-21T12:02:00Z">
                    <w:rPr>
                      <w:rFonts w:ascii="Arial" w:hAnsi="Arial"/>
                      <w:i/>
                      <w:iCs/>
                    </w:rPr>
                  </w:rPrChange>
                </w:rPr>
                <w:t>Directory</w:t>
              </w:r>
              <w:proofErr w:type="spellEnd"/>
              <w:r w:rsidR="006D329A" w:rsidRPr="006D329A">
                <w:rPr>
                  <w:rFonts w:ascii="Arial" w:hAnsi="Arial"/>
                  <w:rPrChange w:id="471" w:author="Sara Lindberg" w:date="2019-11-21T12:02:00Z">
                    <w:rPr>
                      <w:rFonts w:ascii="Arial" w:hAnsi="Arial"/>
                      <w:i/>
                      <w:iCs/>
                    </w:rPr>
                  </w:rPrChange>
                </w:rPr>
                <w:t>]</w:t>
              </w:r>
            </w:ins>
            <w:ins w:id="472" w:author="Sara Lindberg" w:date="2019-11-13T14:04:00Z">
              <w:r w:rsidR="001379A4" w:rsidRPr="006D329A">
                <w:rPr>
                  <w:rFonts w:ascii="Arial" w:hAnsi="Arial"/>
                  <w:rPrChange w:id="473" w:author="Sara Lindberg" w:date="2019-11-21T12:02:00Z">
                    <w:rPr>
                      <w:rFonts w:ascii="Arial" w:hAnsi="Arial"/>
                    </w:rPr>
                  </w:rPrChange>
                </w:rPr>
                <w:t>\</w:t>
              </w:r>
            </w:ins>
            <w:proofErr w:type="gramEnd"/>
            <w:ins w:id="474" w:author="Sara Lindberg" w:date="2019-11-07T14:51:00Z">
              <w:r w:rsidRPr="006D329A">
                <w:rPr>
                  <w:rFonts w:ascii="Arial" w:hAnsi="Arial"/>
                  <w:rPrChange w:id="475" w:author="Sara Lindberg" w:date="2019-11-21T12:02:00Z">
                    <w:rPr>
                      <w:rFonts w:ascii="Arial" w:hAnsi="Arial"/>
                    </w:rPr>
                  </w:rPrChange>
                </w:rPr>
                <w:t>runner</w:t>
              </w:r>
              <w:r w:rsidRPr="00576F6C">
                <w:rPr>
                  <w:rFonts w:ascii="Arial" w:hAnsi="Arial"/>
                </w:rPr>
                <w:t>_ATC</w:t>
              </w:r>
              <w:r>
                <w:rPr>
                  <w:rFonts w:ascii="Arial" w:hAnsi="Arial"/>
                </w:rPr>
                <w:t>-3</w:t>
              </w:r>
              <w:r w:rsidRPr="00576F6C">
                <w:rPr>
                  <w:rFonts w:ascii="Arial" w:hAnsi="Arial"/>
                </w:rPr>
                <w:t>_logfile.txt</w:t>
              </w:r>
              <w:r>
                <w:rPr>
                  <w:rFonts w:ascii="Arial" w:hAnsi="Arial"/>
                </w:rPr>
                <w:t xml:space="preserve"> documents that the Tool Runner and test tool QA Status is TEST</w:t>
              </w:r>
            </w:ins>
          </w:p>
        </w:tc>
        <w:tc>
          <w:tcPr>
            <w:tcW w:w="1520" w:type="dxa"/>
            <w:vAlign w:val="center"/>
            <w:tcPrChange w:id="476" w:author="Sara Lindberg" w:date="2019-11-12T09:33:00Z">
              <w:tcPr>
                <w:tcW w:w="1610" w:type="dxa"/>
                <w:gridSpan w:val="3"/>
                <w:vAlign w:val="center"/>
              </w:tcPr>
            </w:tcPrChange>
          </w:tcPr>
          <w:p w14:paraId="0E00A648" w14:textId="77777777" w:rsidR="00842FFD" w:rsidRDefault="00842FFD" w:rsidP="001B1AEA">
            <w:pPr>
              <w:pStyle w:val="H1bodytext"/>
              <w:spacing w:after="0"/>
              <w:ind w:left="0"/>
              <w:rPr>
                <w:ins w:id="477" w:author="Sara Lindberg" w:date="2019-11-07T14:51:00Z"/>
                <w:rFonts w:ascii="Arial" w:hAnsi="Arial"/>
              </w:rPr>
            </w:pPr>
          </w:p>
        </w:tc>
      </w:tr>
      <w:tr w:rsidR="00842FFD" w14:paraId="386B3C12" w14:textId="77777777" w:rsidTr="00BE1095">
        <w:trPr>
          <w:trHeight w:val="692"/>
          <w:ins w:id="478" w:author="Sara Lindberg" w:date="2019-11-07T14:51:00Z"/>
          <w:trPrChange w:id="479" w:author="Sara Lindberg" w:date="2019-11-12T09:33:00Z">
            <w:trPr>
              <w:trHeight w:val="692"/>
            </w:trPr>
          </w:trPrChange>
        </w:trPr>
        <w:tc>
          <w:tcPr>
            <w:tcW w:w="1080" w:type="dxa"/>
            <w:vMerge/>
            <w:vAlign w:val="center"/>
            <w:tcPrChange w:id="480" w:author="Sara Lindberg" w:date="2019-11-12T09:33:00Z">
              <w:tcPr>
                <w:tcW w:w="1080" w:type="dxa"/>
                <w:gridSpan w:val="2"/>
                <w:vMerge/>
                <w:vAlign w:val="center"/>
              </w:tcPr>
            </w:tcPrChange>
          </w:tcPr>
          <w:p w14:paraId="4388094C" w14:textId="77777777" w:rsidR="00842FFD" w:rsidRDefault="00842FFD" w:rsidP="001B1AEA">
            <w:pPr>
              <w:pStyle w:val="H1bodytext"/>
              <w:spacing w:after="0"/>
              <w:ind w:left="0"/>
              <w:jc w:val="center"/>
              <w:rPr>
                <w:ins w:id="481" w:author="Sara Lindberg" w:date="2019-11-07T14:51:00Z"/>
                <w:rFonts w:ascii="Arial" w:hAnsi="Arial"/>
              </w:rPr>
            </w:pPr>
            <w:bookmarkStart w:id="482" w:name="_Hlk24025033"/>
          </w:p>
        </w:tc>
        <w:tc>
          <w:tcPr>
            <w:tcW w:w="8162" w:type="dxa"/>
            <w:gridSpan w:val="2"/>
            <w:vAlign w:val="center"/>
            <w:tcPrChange w:id="483" w:author="Sara Lindberg" w:date="2019-11-12T09:33:00Z">
              <w:tcPr>
                <w:tcW w:w="7550" w:type="dxa"/>
                <w:gridSpan w:val="8"/>
                <w:vAlign w:val="center"/>
              </w:tcPr>
            </w:tcPrChange>
          </w:tcPr>
          <w:p w14:paraId="54D9890B" w14:textId="77777777" w:rsidR="00842FFD" w:rsidRDefault="00842FFD" w:rsidP="001B1AEA">
            <w:pPr>
              <w:pStyle w:val="H1bodytext"/>
              <w:spacing w:after="0"/>
              <w:ind w:left="0"/>
              <w:rPr>
                <w:ins w:id="484" w:author="Sara Lindberg" w:date="2019-11-07T14:51:00Z"/>
                <w:rFonts w:ascii="Arial" w:hAnsi="Arial"/>
              </w:rPr>
            </w:pPr>
            <w:ins w:id="485" w:author="Sara Lindberg" w:date="2019-11-07T14:51:00Z">
              <w:r w:rsidRPr="008E7CB2">
                <w:rPr>
                  <w:rFonts w:ascii="Arial" w:hAnsi="Arial"/>
                  <w:i/>
                  <w:iCs/>
                </w:rPr>
                <w:t>Delete addfile.txt file from directory</w:t>
              </w:r>
            </w:ins>
          </w:p>
        </w:tc>
      </w:tr>
      <w:tr w:rsidR="00842FFD" w14:paraId="008E1C0F" w14:textId="77777777" w:rsidTr="001379A4">
        <w:trPr>
          <w:trHeight w:val="1187"/>
          <w:ins w:id="486" w:author="Sara Lindberg" w:date="2019-11-07T14:51:00Z"/>
          <w:trPrChange w:id="487" w:author="Sara Lindberg" w:date="2019-11-13T14:00:00Z">
            <w:trPr>
              <w:trHeight w:val="692"/>
            </w:trPr>
          </w:trPrChange>
        </w:trPr>
        <w:tc>
          <w:tcPr>
            <w:tcW w:w="1080" w:type="dxa"/>
            <w:vMerge/>
            <w:vAlign w:val="center"/>
            <w:tcPrChange w:id="488" w:author="Sara Lindberg" w:date="2019-11-13T14:00:00Z">
              <w:tcPr>
                <w:tcW w:w="1080" w:type="dxa"/>
                <w:gridSpan w:val="2"/>
                <w:vMerge/>
                <w:vAlign w:val="center"/>
              </w:tcPr>
            </w:tcPrChange>
          </w:tcPr>
          <w:p w14:paraId="04EC468D" w14:textId="77777777" w:rsidR="00842FFD" w:rsidRDefault="00842FFD" w:rsidP="001B1AEA">
            <w:pPr>
              <w:pStyle w:val="H1bodytext"/>
              <w:spacing w:after="0"/>
              <w:ind w:left="0"/>
              <w:jc w:val="center"/>
              <w:rPr>
                <w:ins w:id="489" w:author="Sara Lindberg" w:date="2019-11-07T14:51:00Z"/>
                <w:rFonts w:ascii="Arial" w:hAnsi="Arial"/>
              </w:rPr>
            </w:pPr>
          </w:p>
        </w:tc>
        <w:tc>
          <w:tcPr>
            <w:tcW w:w="8162" w:type="dxa"/>
            <w:gridSpan w:val="2"/>
            <w:vAlign w:val="center"/>
            <w:tcPrChange w:id="490" w:author="Sara Lindberg" w:date="2019-11-13T14:00:00Z">
              <w:tcPr>
                <w:tcW w:w="7550" w:type="dxa"/>
                <w:gridSpan w:val="8"/>
                <w:vAlign w:val="center"/>
              </w:tcPr>
            </w:tcPrChange>
          </w:tcPr>
          <w:p w14:paraId="0A0F8CA5" w14:textId="27D60102" w:rsidR="001379A4" w:rsidRDefault="00842FFD" w:rsidP="001379A4">
            <w:pPr>
              <w:pStyle w:val="H1bodytext"/>
              <w:spacing w:after="0"/>
              <w:ind w:left="0"/>
              <w:rPr>
                <w:ins w:id="491" w:author="Sara Lindberg" w:date="2019-11-13T14:00:00Z"/>
                <w:rFonts w:ascii="Arial" w:hAnsi="Arial"/>
                <w:i/>
                <w:iCs/>
              </w:rPr>
            </w:pPr>
            <w:ins w:id="492" w:author="Sara Lindberg" w:date="2019-11-07T14:51:00Z">
              <w:r w:rsidRPr="008E7CB2">
                <w:rPr>
                  <w:rFonts w:ascii="Arial" w:hAnsi="Arial"/>
                  <w:i/>
                  <w:iCs/>
                </w:rPr>
                <w:t>Invoke Tool Runner and test tool using</w:t>
              </w:r>
            </w:ins>
            <w:ins w:id="493" w:author="Sara Lindberg" w:date="2019-11-21T12:27:00Z">
              <w:r w:rsidR="001B1AEA">
                <w:rPr>
                  <w:rFonts w:ascii="Arial" w:hAnsi="Arial"/>
                  <w:i/>
                  <w:iCs/>
                </w:rPr>
                <w:t xml:space="preserve"> </w:t>
              </w:r>
            </w:ins>
            <w:proofErr w:type="spellStart"/>
            <w:ins w:id="494" w:author="Sara Lindberg" w:date="2019-11-07T14:51:00Z">
              <w:r w:rsidRPr="008E7CB2">
                <w:rPr>
                  <w:rFonts w:ascii="Arial" w:hAnsi="Arial"/>
                  <w:i/>
                  <w:iCs/>
                </w:rPr>
                <w:t>runner</w:t>
              </w:r>
            </w:ins>
            <w:ins w:id="495" w:author="Sara Lindberg" w:date="2019-11-12T09:29:00Z">
              <w:r w:rsidR="00BE1095">
                <w:rPr>
                  <w:rFonts w:ascii="Arial" w:hAnsi="Arial"/>
                  <w:i/>
                  <w:iCs/>
                </w:rPr>
                <w:t>_run</w:t>
              </w:r>
              <w:proofErr w:type="spellEnd"/>
              <w:r w:rsidR="00BE1095" w:rsidRPr="008E7CB2">
                <w:rPr>
                  <w:rFonts w:ascii="Arial" w:hAnsi="Arial"/>
                  <w:i/>
                  <w:iCs/>
                </w:rPr>
                <w:t xml:space="preserve"> </w:t>
              </w:r>
            </w:ins>
            <w:ins w:id="496" w:author="Sara Lindberg" w:date="2019-11-07T14:51:00Z">
              <w:r w:rsidRPr="008E7CB2">
                <w:rPr>
                  <w:rFonts w:ascii="Arial" w:hAnsi="Arial"/>
                  <w:i/>
                  <w:iCs/>
                </w:rPr>
                <w:t>_ATC-3.sh</w:t>
              </w:r>
            </w:ins>
            <w:ins w:id="497" w:author="Sara Lindberg" w:date="2019-11-21T12:27:00Z">
              <w:r w:rsidR="001B1AEA">
                <w:rPr>
                  <w:rFonts w:ascii="Arial" w:hAnsi="Arial"/>
                  <w:i/>
                  <w:iCs/>
                </w:rPr>
                <w:t xml:space="preserve"> as follows:</w:t>
              </w:r>
            </w:ins>
          </w:p>
          <w:p w14:paraId="11933E08" w14:textId="77777777" w:rsidR="001379A4" w:rsidRDefault="001379A4" w:rsidP="001379A4">
            <w:pPr>
              <w:pStyle w:val="H1bodytext"/>
              <w:spacing w:after="0"/>
              <w:ind w:left="0"/>
              <w:rPr>
                <w:ins w:id="498" w:author="Sara Lindberg" w:date="2019-11-13T14:00:00Z"/>
                <w:rFonts w:ascii="Arial" w:hAnsi="Arial"/>
                <w:i/>
                <w:iCs/>
              </w:rPr>
            </w:pPr>
          </w:p>
          <w:p w14:paraId="775B31B0" w14:textId="514AA3DE" w:rsidR="00842FFD" w:rsidRDefault="001379A4" w:rsidP="001379A4">
            <w:pPr>
              <w:pStyle w:val="H1bodytext"/>
              <w:spacing w:after="0"/>
              <w:ind w:left="0"/>
              <w:rPr>
                <w:ins w:id="499" w:author="Sara Lindberg" w:date="2019-11-07T14:51:00Z"/>
                <w:rFonts w:ascii="Arial" w:hAnsi="Arial"/>
              </w:rPr>
            </w:pPr>
            <w:ins w:id="500" w:author="Sara Lindberg" w:date="2019-11-13T14:00:00Z">
              <w:r>
                <w:rPr>
                  <w:rFonts w:ascii="Arial" w:hAnsi="Arial"/>
                  <w:i/>
                  <w:iCs/>
                </w:rPr>
                <w:t>Enter the following command:</w:t>
              </w:r>
              <w:r>
                <w:rPr>
                  <w:rFonts w:ascii="Arial" w:hAnsi="Arial"/>
                  <w:i/>
                  <w:iCs/>
                </w:rPr>
                <w:br/>
                <w:t>./runner_run_ATC-3.sh</w:t>
              </w:r>
            </w:ins>
          </w:p>
        </w:tc>
      </w:tr>
      <w:tr w:rsidR="00842FFD" w14:paraId="049DBF7B" w14:textId="77777777" w:rsidTr="005B4304">
        <w:trPr>
          <w:trHeight w:val="1565"/>
          <w:ins w:id="501" w:author="Sara Lindberg" w:date="2019-11-07T14:51:00Z"/>
          <w:trPrChange w:id="502" w:author="Sara Lindberg" w:date="2019-11-12T09:46:00Z">
            <w:trPr>
              <w:gridAfter w:val="0"/>
              <w:trHeight w:val="440"/>
            </w:trPr>
          </w:trPrChange>
        </w:trPr>
        <w:tc>
          <w:tcPr>
            <w:tcW w:w="1080" w:type="dxa"/>
            <w:vMerge/>
            <w:vAlign w:val="center"/>
            <w:tcPrChange w:id="503" w:author="Sara Lindberg" w:date="2019-11-12T09:46:00Z">
              <w:tcPr>
                <w:tcW w:w="1080" w:type="dxa"/>
                <w:gridSpan w:val="2"/>
                <w:vMerge/>
                <w:vAlign w:val="center"/>
              </w:tcPr>
            </w:tcPrChange>
          </w:tcPr>
          <w:p w14:paraId="66D72D4F" w14:textId="77777777" w:rsidR="00842FFD" w:rsidRDefault="00842FFD" w:rsidP="001B1AEA">
            <w:pPr>
              <w:pStyle w:val="H1bodytext"/>
              <w:spacing w:after="0"/>
              <w:ind w:left="0"/>
              <w:jc w:val="center"/>
              <w:rPr>
                <w:ins w:id="504" w:author="Sara Lindberg" w:date="2019-11-07T14:51:00Z"/>
                <w:rFonts w:ascii="Arial" w:hAnsi="Arial"/>
              </w:rPr>
            </w:pPr>
          </w:p>
        </w:tc>
        <w:tc>
          <w:tcPr>
            <w:tcW w:w="6642" w:type="dxa"/>
            <w:vAlign w:val="center"/>
            <w:tcPrChange w:id="505" w:author="Sara Lindberg" w:date="2019-11-12T09:46:00Z">
              <w:tcPr>
                <w:tcW w:w="5940" w:type="dxa"/>
                <w:gridSpan w:val="3"/>
                <w:vAlign w:val="center"/>
              </w:tcPr>
            </w:tcPrChange>
          </w:tcPr>
          <w:p w14:paraId="67F222F0" w14:textId="4EC8A222" w:rsidR="00842FFD" w:rsidRDefault="00842FFD" w:rsidP="001B1AEA">
            <w:pPr>
              <w:pStyle w:val="H1bodytext"/>
              <w:spacing w:after="0"/>
              <w:ind w:left="0"/>
              <w:rPr>
                <w:ins w:id="506" w:author="Sara Lindberg" w:date="2019-11-07T14:51:00Z"/>
                <w:rFonts w:ascii="Arial" w:hAnsi="Arial"/>
              </w:rPr>
            </w:pPr>
            <w:ins w:id="507" w:author="Sara Lindberg" w:date="2019-11-07T14:51:00Z">
              <w:r>
                <w:rPr>
                  <w:rFonts w:ascii="Arial" w:hAnsi="Arial"/>
                </w:rPr>
                <w:t xml:space="preserve">Verify </w:t>
              </w:r>
            </w:ins>
            <w:proofErr w:type="spellStart"/>
            <w:ins w:id="508" w:author="Sara Lindberg" w:date="2019-11-21T12:27:00Z">
              <w:r w:rsidR="001B1AEA">
                <w:rPr>
                  <w:rFonts w:ascii="Arial" w:hAnsi="Arial"/>
                </w:rPr>
                <w:t>Verify</w:t>
              </w:r>
              <w:proofErr w:type="spellEnd"/>
              <w:r w:rsidR="001B1AEA">
                <w:rPr>
                  <w:rFonts w:ascii="Arial" w:hAnsi="Arial"/>
                </w:rPr>
                <w:t xml:space="preserve"> that </w:t>
              </w:r>
              <w:proofErr w:type="spellStart"/>
              <w:r w:rsidR="001B1AEA" w:rsidRPr="005B4304">
                <w:rPr>
                  <w:rFonts w:ascii="Arial" w:hAnsi="Arial"/>
                </w:rPr>
                <w:t>runner_atc_testing_model</w:t>
              </w:r>
              <w:proofErr w:type="spellEnd"/>
              <w:r w:rsidR="001B1AEA">
                <w:rPr>
                  <w:rFonts w:ascii="Arial" w:hAnsi="Arial"/>
                </w:rPr>
                <w:t xml:space="preserve">\runner_ATC-3_logfile.txt documents </w:t>
              </w:r>
            </w:ins>
            <w:ins w:id="509" w:author="Sara Lindberg" w:date="2019-11-07T14:51:00Z">
              <w:r>
                <w:rPr>
                  <w:rFonts w:ascii="Arial" w:hAnsi="Arial"/>
                </w:rPr>
                <w:t xml:space="preserve">that Tool Runner QA Status is TEST </w:t>
              </w:r>
            </w:ins>
          </w:p>
          <w:p w14:paraId="4F33446D" w14:textId="77777777" w:rsidR="00842FFD" w:rsidRDefault="00842FFD" w:rsidP="001B1AEA">
            <w:pPr>
              <w:pStyle w:val="H1bodytext"/>
              <w:spacing w:after="0"/>
              <w:ind w:left="0"/>
              <w:rPr>
                <w:ins w:id="510" w:author="Sara Lindberg" w:date="2019-11-07T14:51:00Z"/>
                <w:rFonts w:ascii="Arial" w:hAnsi="Arial"/>
              </w:rPr>
            </w:pPr>
          </w:p>
          <w:p w14:paraId="7CD4F15F" w14:textId="20D46C8B" w:rsidR="00842FFD" w:rsidRPr="008E7CB2" w:rsidRDefault="00842FFD" w:rsidP="001B1AEA">
            <w:pPr>
              <w:pStyle w:val="H1bodytext"/>
              <w:spacing w:after="0"/>
              <w:ind w:left="0"/>
              <w:jc w:val="both"/>
              <w:rPr>
                <w:ins w:id="511" w:author="Sara Lindberg" w:date="2019-11-07T14:51:00Z"/>
                <w:rFonts w:ascii="Arial" w:hAnsi="Arial"/>
                <w:i/>
                <w:iCs/>
              </w:rPr>
            </w:pPr>
            <w:ins w:id="512" w:author="Sara Lindberg" w:date="2019-11-07T14:51:00Z">
              <w:r>
                <w:rPr>
                  <w:rFonts w:ascii="Arial" w:hAnsi="Arial"/>
                </w:rPr>
                <w:t>NOTE: Tool Runner is not on the approved tool list in the test repository—</w:t>
              </w:r>
              <w:r w:rsidRPr="006D329A">
                <w:rPr>
                  <w:rFonts w:ascii="Arial" w:hAnsi="Arial"/>
                  <w:rPrChange w:id="513" w:author="Sara Lindberg" w:date="2019-11-21T12:03:00Z">
                    <w:rPr>
                      <w:rFonts w:ascii="Arial" w:hAnsi="Arial"/>
                    </w:rPr>
                  </w:rPrChange>
                </w:rPr>
                <w:t>see</w:t>
              </w:r>
            </w:ins>
            <w:ins w:id="514" w:author="Sara Lindberg" w:date="2019-11-21T12:02:00Z">
              <w:r w:rsidR="006D329A" w:rsidRPr="006D329A">
                <w:rPr>
                  <w:rFonts w:ascii="Arial" w:hAnsi="Arial"/>
                  <w:rPrChange w:id="515" w:author="Sara Lindberg" w:date="2019-11-21T12:03:00Z">
                    <w:rPr>
                      <w:rFonts w:ascii="Arial" w:hAnsi="Arial"/>
                    </w:rPr>
                  </w:rPrChange>
                </w:rPr>
                <w:t xml:space="preserve"> </w:t>
              </w:r>
            </w:ins>
            <w:ins w:id="516" w:author="Sara Lindberg" w:date="2019-11-07T14:51:00Z">
              <w:r w:rsidRPr="006D329A">
                <w:rPr>
                  <w:rFonts w:ascii="Arial" w:hAnsi="Arial"/>
                  <w:rPrChange w:id="517" w:author="Sara Lindberg" w:date="2019-11-21T12:03:00Z">
                    <w:rPr>
                      <w:rFonts w:ascii="Arial" w:hAnsi="Arial"/>
                    </w:rPr>
                  </w:rPrChange>
                </w:rPr>
                <w:t>\</w:t>
              </w:r>
            </w:ins>
            <w:ins w:id="518" w:author="Sara Lindberg" w:date="2019-11-21T12:03:00Z">
              <w:r w:rsidR="006D329A" w:rsidRPr="006D329A">
                <w:rPr>
                  <w:rFonts w:ascii="Arial" w:hAnsi="Arial"/>
                  <w:rPrChange w:id="519" w:author="Sara Lindberg" w:date="2019-11-21T12:03:00Z">
                    <w:rPr>
                      <w:rFonts w:ascii="Arial" w:hAnsi="Arial"/>
                      <w:i/>
                      <w:iCs/>
                    </w:rPr>
                  </w:rPrChange>
                </w:rPr>
                <w:t>[</w:t>
              </w:r>
              <w:proofErr w:type="spellStart"/>
              <w:r w:rsidR="006D329A" w:rsidRPr="006D329A">
                <w:rPr>
                  <w:rFonts w:ascii="Arial" w:hAnsi="Arial"/>
                  <w:rPrChange w:id="520" w:author="Sara Lindberg" w:date="2019-11-21T12:03:00Z">
                    <w:rPr>
                      <w:rFonts w:ascii="Arial" w:hAnsi="Arial"/>
                    </w:rPr>
                  </w:rPrChange>
                </w:rPr>
                <w:t>Test_Repo_</w:t>
              </w:r>
              <w:proofErr w:type="gramStart"/>
              <w:r w:rsidR="006D329A" w:rsidRPr="006D329A">
                <w:rPr>
                  <w:rFonts w:ascii="Arial" w:hAnsi="Arial"/>
                  <w:rPrChange w:id="521" w:author="Sara Lindberg" w:date="2019-11-21T12:03:00Z">
                    <w:rPr>
                      <w:rFonts w:ascii="Arial" w:hAnsi="Arial"/>
                    </w:rPr>
                  </w:rPrChange>
                </w:rPr>
                <w:t>Name</w:t>
              </w:r>
              <w:proofErr w:type="spellEnd"/>
              <w:r w:rsidR="006D329A" w:rsidRPr="006D329A">
                <w:rPr>
                  <w:rFonts w:ascii="Arial" w:hAnsi="Arial"/>
                  <w:rPrChange w:id="522" w:author="Sara Lindberg" w:date="2019-11-21T12:03:00Z">
                    <w:rPr>
                      <w:rFonts w:ascii="Arial" w:hAnsi="Arial"/>
                      <w:i/>
                      <w:iCs/>
                    </w:rPr>
                  </w:rPrChange>
                </w:rPr>
                <w:t>]</w:t>
              </w:r>
            </w:ins>
            <w:ins w:id="523" w:author="Sara Lindberg" w:date="2019-11-07T14:51:00Z">
              <w:r w:rsidRPr="006D329A">
                <w:rPr>
                  <w:rFonts w:ascii="Arial" w:hAnsi="Arial"/>
                  <w:rPrChange w:id="524" w:author="Sara Lindberg" w:date="2019-11-21T12:03:00Z">
                    <w:rPr>
                      <w:rFonts w:ascii="Arial" w:hAnsi="Arial"/>
                    </w:rPr>
                  </w:rPrChange>
                </w:rPr>
                <w:t>\</w:t>
              </w:r>
              <w:proofErr w:type="spellStart"/>
              <w:r>
                <w:rPr>
                  <w:rFonts w:ascii="Arial" w:hAnsi="Arial"/>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 </w:t>
              </w:r>
            </w:ins>
          </w:p>
        </w:tc>
        <w:tc>
          <w:tcPr>
            <w:tcW w:w="1520" w:type="dxa"/>
            <w:vAlign w:val="center"/>
            <w:tcPrChange w:id="525" w:author="Sara Lindberg" w:date="2019-11-12T09:46:00Z">
              <w:tcPr>
                <w:tcW w:w="1610" w:type="dxa"/>
                <w:gridSpan w:val="3"/>
                <w:vAlign w:val="center"/>
              </w:tcPr>
            </w:tcPrChange>
          </w:tcPr>
          <w:p w14:paraId="103CB94F" w14:textId="77777777" w:rsidR="00842FFD" w:rsidRPr="008E7CB2" w:rsidRDefault="00842FFD" w:rsidP="001B1AEA">
            <w:pPr>
              <w:pStyle w:val="H1bodytext"/>
              <w:spacing w:after="0"/>
              <w:ind w:left="0"/>
              <w:jc w:val="both"/>
              <w:rPr>
                <w:ins w:id="526" w:author="Sara Lindberg" w:date="2019-11-07T14:51:00Z"/>
                <w:rFonts w:ascii="Arial" w:hAnsi="Arial"/>
                <w:i/>
                <w:iCs/>
              </w:rPr>
            </w:pPr>
          </w:p>
        </w:tc>
      </w:tr>
      <w:bookmarkEnd w:id="482"/>
      <w:tr w:rsidR="00BE1095" w14:paraId="7AFA094A" w14:textId="77777777" w:rsidTr="005B4304">
        <w:trPr>
          <w:trHeight w:val="1817"/>
          <w:ins w:id="527" w:author="Sara Lindberg" w:date="2019-11-07T14:51:00Z"/>
          <w:trPrChange w:id="528" w:author="Sara Lindberg" w:date="2019-11-12T09:46:00Z">
            <w:trPr>
              <w:trHeight w:val="890"/>
            </w:trPr>
          </w:trPrChange>
        </w:trPr>
        <w:tc>
          <w:tcPr>
            <w:tcW w:w="1080" w:type="dxa"/>
            <w:vMerge/>
            <w:vAlign w:val="center"/>
            <w:tcPrChange w:id="529" w:author="Sara Lindberg" w:date="2019-11-12T09:46:00Z">
              <w:tcPr>
                <w:tcW w:w="1080" w:type="dxa"/>
                <w:gridSpan w:val="2"/>
                <w:vMerge/>
                <w:vAlign w:val="center"/>
              </w:tcPr>
            </w:tcPrChange>
          </w:tcPr>
          <w:p w14:paraId="32C77281" w14:textId="77777777" w:rsidR="00BE1095" w:rsidRDefault="00BE1095" w:rsidP="001B1AEA">
            <w:pPr>
              <w:pStyle w:val="H1bodytext"/>
              <w:spacing w:after="0"/>
              <w:ind w:left="0"/>
              <w:jc w:val="center"/>
              <w:rPr>
                <w:ins w:id="530" w:author="Sara Lindberg" w:date="2019-11-07T14:51:00Z"/>
                <w:rFonts w:ascii="Arial" w:hAnsi="Arial"/>
              </w:rPr>
            </w:pPr>
          </w:p>
        </w:tc>
        <w:tc>
          <w:tcPr>
            <w:tcW w:w="6642" w:type="dxa"/>
            <w:vAlign w:val="center"/>
            <w:tcPrChange w:id="531" w:author="Sara Lindberg" w:date="2019-11-12T09:46:00Z">
              <w:tcPr>
                <w:tcW w:w="3775" w:type="dxa"/>
                <w:gridSpan w:val="2"/>
                <w:vAlign w:val="center"/>
              </w:tcPr>
            </w:tcPrChange>
          </w:tcPr>
          <w:p w14:paraId="53421980" w14:textId="77660E51" w:rsidR="00BE1095" w:rsidRDefault="00BE1095" w:rsidP="001B1AEA">
            <w:pPr>
              <w:pStyle w:val="H1bodytext"/>
              <w:spacing w:after="0"/>
              <w:ind w:left="0"/>
              <w:rPr>
                <w:ins w:id="532" w:author="Sara Lindberg" w:date="2019-11-12T09:33:00Z"/>
                <w:rFonts w:ascii="Arial" w:hAnsi="Arial"/>
              </w:rPr>
            </w:pPr>
            <w:ins w:id="533" w:author="Sara Lindberg" w:date="2019-11-07T14:51:00Z">
              <w:r>
                <w:rPr>
                  <w:rFonts w:ascii="Arial" w:hAnsi="Arial"/>
                </w:rPr>
                <w:t xml:space="preserve">Verify that </w:t>
              </w:r>
            </w:ins>
            <w:proofErr w:type="spellStart"/>
            <w:ins w:id="534" w:author="Sara Lindberg" w:date="2019-11-13T14:04:00Z">
              <w:r w:rsidR="001379A4" w:rsidRPr="005B4304">
                <w:rPr>
                  <w:rFonts w:ascii="Arial" w:hAnsi="Arial"/>
                </w:rPr>
                <w:t>runner_atc_testing_model</w:t>
              </w:r>
              <w:proofErr w:type="spellEnd"/>
              <w:r w:rsidR="001379A4">
                <w:rPr>
                  <w:rFonts w:ascii="Arial" w:hAnsi="Arial"/>
                </w:rPr>
                <w:t>\</w:t>
              </w:r>
            </w:ins>
            <w:ins w:id="535" w:author="Sara Lindberg" w:date="2019-11-07T14:51:00Z">
              <w:r>
                <w:rPr>
                  <w:rFonts w:ascii="Arial" w:hAnsi="Arial"/>
                </w:rPr>
                <w:t xml:space="preserve">runner_ATC-3_logfile.txt documents that the invoked tool QA Status is QUALIFIED </w:t>
              </w:r>
            </w:ins>
          </w:p>
          <w:p w14:paraId="0C21836F" w14:textId="77777777" w:rsidR="00BE1095" w:rsidRDefault="00BE1095" w:rsidP="001B1AEA">
            <w:pPr>
              <w:pStyle w:val="H1bodytext"/>
              <w:spacing w:after="0"/>
              <w:ind w:left="0"/>
              <w:rPr>
                <w:ins w:id="536" w:author="Sara Lindberg" w:date="2019-11-12T09:33:00Z"/>
                <w:rFonts w:ascii="Arial" w:hAnsi="Arial"/>
              </w:rPr>
            </w:pPr>
          </w:p>
          <w:p w14:paraId="3FB679AC" w14:textId="28AD2B42" w:rsidR="00BE1095" w:rsidRDefault="00BE1095" w:rsidP="001B1AEA">
            <w:pPr>
              <w:pStyle w:val="H1bodytext"/>
              <w:spacing w:after="0"/>
              <w:ind w:left="0"/>
              <w:rPr>
                <w:ins w:id="537" w:author="Sara Lindberg" w:date="2019-11-07T14:51:00Z"/>
                <w:rFonts w:ascii="Arial" w:hAnsi="Arial"/>
              </w:rPr>
            </w:pPr>
            <w:ins w:id="538" w:author="Sara Lindberg" w:date="2019-11-12T09:33:00Z">
              <w:r>
                <w:rPr>
                  <w:rFonts w:ascii="Arial" w:hAnsi="Arial"/>
                </w:rPr>
                <w:t>NOTE: Invoked tool is on the approved tool list in the test repository</w:t>
              </w:r>
              <w:r w:rsidRPr="006D329A">
                <w:rPr>
                  <w:rFonts w:ascii="Arial" w:hAnsi="Arial"/>
                  <w:rPrChange w:id="539" w:author="Sara Lindberg" w:date="2019-11-21T12:03:00Z">
                    <w:rPr>
                      <w:rFonts w:ascii="Arial" w:hAnsi="Arial"/>
                    </w:rPr>
                  </w:rPrChange>
                </w:rPr>
                <w:t xml:space="preserve">—see </w:t>
              </w:r>
            </w:ins>
            <w:ins w:id="540" w:author="Sara Lindberg" w:date="2019-11-21T12:03:00Z">
              <w:r w:rsidR="006D329A" w:rsidRPr="006D329A">
                <w:rPr>
                  <w:rFonts w:ascii="Arial" w:hAnsi="Arial"/>
                  <w:rPrChange w:id="541" w:author="Sara Lindberg" w:date="2019-11-21T12:03:00Z">
                    <w:rPr>
                      <w:rFonts w:ascii="Arial" w:hAnsi="Arial"/>
                      <w:i/>
                      <w:iCs/>
                    </w:rPr>
                  </w:rPrChange>
                </w:rPr>
                <w:t>[</w:t>
              </w:r>
              <w:proofErr w:type="spellStart"/>
              <w:r w:rsidR="006D329A" w:rsidRPr="006D329A">
                <w:rPr>
                  <w:rFonts w:ascii="Arial" w:hAnsi="Arial"/>
                  <w:rPrChange w:id="542" w:author="Sara Lindberg" w:date="2019-11-21T12:03:00Z">
                    <w:rPr>
                      <w:rFonts w:ascii="Arial" w:hAnsi="Arial"/>
                    </w:rPr>
                  </w:rPrChange>
                </w:rPr>
                <w:t>Test_Repo_</w:t>
              </w:r>
              <w:proofErr w:type="gramStart"/>
              <w:r w:rsidR="006D329A" w:rsidRPr="006D329A">
                <w:rPr>
                  <w:rFonts w:ascii="Arial" w:hAnsi="Arial"/>
                  <w:rPrChange w:id="543" w:author="Sara Lindberg" w:date="2019-11-21T12:03:00Z">
                    <w:rPr>
                      <w:rFonts w:ascii="Arial" w:hAnsi="Arial"/>
                    </w:rPr>
                  </w:rPrChange>
                </w:rPr>
                <w:t>Name</w:t>
              </w:r>
              <w:proofErr w:type="spellEnd"/>
              <w:r w:rsidR="006D329A" w:rsidRPr="006D329A">
                <w:rPr>
                  <w:rFonts w:ascii="Arial" w:hAnsi="Arial"/>
                  <w:rPrChange w:id="544" w:author="Sara Lindberg" w:date="2019-11-21T12:03:00Z">
                    <w:rPr>
                      <w:rFonts w:ascii="Arial" w:hAnsi="Arial"/>
                      <w:i/>
                      <w:iCs/>
                    </w:rPr>
                  </w:rPrChange>
                </w:rPr>
                <w:t>]\</w:t>
              </w:r>
            </w:ins>
            <w:proofErr w:type="spellStart"/>
            <w:ins w:id="545" w:author="Sara Lindberg" w:date="2019-11-12T09:33:00Z">
              <w:r w:rsidRPr="006D329A">
                <w:rPr>
                  <w:rFonts w:ascii="Arial" w:hAnsi="Arial"/>
                  <w:rPrChange w:id="546" w:author="Sara Lindberg" w:date="2019-11-21T12:03:00Z">
                    <w:rPr>
                      <w:rFonts w:ascii="Arial" w:hAnsi="Arial"/>
                    </w:rPr>
                  </w:rPrChange>
                </w:rPr>
                <w:t>pyli</w:t>
              </w:r>
              <w:r>
                <w:rPr>
                  <w:rFonts w:ascii="Arial" w:hAnsi="Arial"/>
                </w:rPr>
                <w:t>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ins>
          </w:p>
        </w:tc>
        <w:tc>
          <w:tcPr>
            <w:tcW w:w="1520" w:type="dxa"/>
            <w:vAlign w:val="center"/>
            <w:tcPrChange w:id="547" w:author="Sara Lindberg" w:date="2019-11-12T09:46:00Z">
              <w:tcPr>
                <w:tcW w:w="3775" w:type="dxa"/>
                <w:gridSpan w:val="6"/>
                <w:vAlign w:val="center"/>
              </w:tcPr>
            </w:tcPrChange>
          </w:tcPr>
          <w:p w14:paraId="2BABDAEA" w14:textId="6CFA9F23" w:rsidR="00BE1095" w:rsidRPr="008E7CB2" w:rsidRDefault="00BE1095" w:rsidP="001B1AEA">
            <w:pPr>
              <w:pStyle w:val="H1bodytext"/>
              <w:spacing w:after="0"/>
              <w:ind w:left="0"/>
              <w:jc w:val="both"/>
              <w:rPr>
                <w:ins w:id="548" w:author="Sara Lindberg" w:date="2019-11-07T14:51:00Z"/>
                <w:rFonts w:ascii="Arial" w:hAnsi="Arial"/>
                <w:i/>
                <w:iCs/>
              </w:rPr>
            </w:pPr>
          </w:p>
        </w:tc>
      </w:tr>
      <w:tr w:rsidR="00842FFD" w14:paraId="39A96ECA" w14:textId="77777777" w:rsidTr="001379A4">
        <w:trPr>
          <w:trHeight w:val="665"/>
          <w:ins w:id="549" w:author="Sara Lindberg" w:date="2019-11-07T14:51:00Z"/>
          <w:trPrChange w:id="550" w:author="Sara Lindberg" w:date="2019-11-13T14:00:00Z">
            <w:trPr>
              <w:trHeight w:val="548"/>
            </w:trPr>
          </w:trPrChange>
        </w:trPr>
        <w:tc>
          <w:tcPr>
            <w:tcW w:w="1080" w:type="dxa"/>
            <w:vMerge/>
            <w:vAlign w:val="center"/>
            <w:tcPrChange w:id="551" w:author="Sara Lindberg" w:date="2019-11-13T14:00:00Z">
              <w:tcPr>
                <w:tcW w:w="1080" w:type="dxa"/>
                <w:gridSpan w:val="2"/>
                <w:vMerge/>
                <w:vAlign w:val="center"/>
              </w:tcPr>
            </w:tcPrChange>
          </w:tcPr>
          <w:p w14:paraId="65434442" w14:textId="77777777" w:rsidR="00842FFD" w:rsidRDefault="00842FFD" w:rsidP="001B1AEA">
            <w:pPr>
              <w:pStyle w:val="H1bodytext"/>
              <w:spacing w:after="0"/>
              <w:ind w:left="0"/>
              <w:jc w:val="center"/>
              <w:rPr>
                <w:ins w:id="552" w:author="Sara Lindberg" w:date="2019-11-07T14:51:00Z"/>
                <w:rFonts w:ascii="Arial" w:hAnsi="Arial"/>
              </w:rPr>
            </w:pPr>
          </w:p>
        </w:tc>
        <w:tc>
          <w:tcPr>
            <w:tcW w:w="8162" w:type="dxa"/>
            <w:gridSpan w:val="2"/>
            <w:vAlign w:val="center"/>
            <w:tcPrChange w:id="553" w:author="Sara Lindberg" w:date="2019-11-13T14:00:00Z">
              <w:tcPr>
                <w:tcW w:w="7550" w:type="dxa"/>
                <w:gridSpan w:val="8"/>
                <w:vAlign w:val="center"/>
              </w:tcPr>
            </w:tcPrChange>
          </w:tcPr>
          <w:p w14:paraId="609E72DD" w14:textId="3DD37B48" w:rsidR="00842FFD" w:rsidRPr="006D329A" w:rsidRDefault="00822736" w:rsidP="001B1AEA">
            <w:pPr>
              <w:pStyle w:val="H1bodytext"/>
              <w:spacing w:after="0"/>
              <w:ind w:left="0"/>
              <w:jc w:val="both"/>
              <w:rPr>
                <w:ins w:id="554" w:author="Sara Lindberg" w:date="2019-11-07T14:51:00Z"/>
                <w:rFonts w:ascii="Arial" w:hAnsi="Arial"/>
                <w:i/>
                <w:iCs/>
                <w:rPrChange w:id="555" w:author="Sara Lindberg" w:date="2019-11-21T12:03:00Z">
                  <w:rPr>
                    <w:ins w:id="556" w:author="Sara Lindberg" w:date="2019-11-07T14:51:00Z"/>
                    <w:rFonts w:ascii="Arial" w:hAnsi="Arial"/>
                    <w:i/>
                    <w:iCs/>
                  </w:rPr>
                </w:rPrChange>
              </w:rPr>
            </w:pPr>
            <w:ins w:id="557" w:author="Sara Lindberg" w:date="2019-11-21T12:08:00Z">
              <w:r>
                <w:rPr>
                  <w:rFonts w:ascii="Arial" w:hAnsi="Arial"/>
                  <w:i/>
                  <w:iCs/>
                </w:rPr>
                <w:t>Navigate to</w:t>
              </w:r>
            </w:ins>
            <w:ins w:id="558" w:author="Sara Lindberg" w:date="2019-11-21T12:27:00Z">
              <w:r w:rsidR="001B1AEA">
                <w:rPr>
                  <w:rFonts w:ascii="Arial" w:hAnsi="Arial"/>
                  <w:i/>
                  <w:iCs/>
                </w:rPr>
                <w:t xml:space="preserve"> </w:t>
              </w:r>
            </w:ins>
            <w:ins w:id="559" w:author="Sara Lindberg" w:date="2019-11-21T12:03:00Z">
              <w:r w:rsidR="006D329A" w:rsidRPr="006D329A">
                <w:rPr>
                  <w:rFonts w:ascii="Arial" w:hAnsi="Arial"/>
                  <w:i/>
                  <w:iCs/>
                  <w:rPrChange w:id="560" w:author="Sara Lindberg" w:date="2019-11-21T12:03:00Z">
                    <w:rPr>
                      <w:rFonts w:ascii="Arial" w:hAnsi="Arial"/>
                      <w:i/>
                      <w:iCs/>
                    </w:rPr>
                  </w:rPrChange>
                </w:rPr>
                <w:t>[</w:t>
              </w:r>
              <w:proofErr w:type="spellStart"/>
              <w:r w:rsidR="006D329A" w:rsidRPr="006D329A">
                <w:rPr>
                  <w:rFonts w:ascii="Arial" w:hAnsi="Arial"/>
                  <w:i/>
                  <w:iCs/>
                  <w:rPrChange w:id="561" w:author="Sara Lindberg" w:date="2019-11-21T12:03:00Z">
                    <w:rPr>
                      <w:rFonts w:ascii="Arial" w:hAnsi="Arial"/>
                    </w:rPr>
                  </w:rPrChange>
                </w:rPr>
                <w:t>Test_Repo_Name</w:t>
              </w:r>
              <w:proofErr w:type="spellEnd"/>
              <w:r w:rsidR="006D329A" w:rsidRPr="006D329A">
                <w:rPr>
                  <w:rFonts w:ascii="Arial" w:hAnsi="Arial"/>
                  <w:i/>
                  <w:iCs/>
                  <w:rPrChange w:id="562" w:author="Sara Lindberg" w:date="2019-11-21T12:03:00Z">
                    <w:rPr>
                      <w:rFonts w:ascii="Arial" w:hAnsi="Arial"/>
                      <w:i/>
                      <w:iCs/>
                    </w:rPr>
                  </w:rPrChange>
                </w:rPr>
                <w:t>]</w:t>
              </w:r>
            </w:ins>
          </w:p>
        </w:tc>
      </w:tr>
      <w:tr w:rsidR="00842FFD" w14:paraId="0E467830" w14:textId="77777777" w:rsidTr="005B4304">
        <w:trPr>
          <w:trHeight w:val="872"/>
          <w:ins w:id="563" w:author="Sara Lindberg" w:date="2019-11-07T14:51:00Z"/>
          <w:trPrChange w:id="564" w:author="Sara Lindberg" w:date="2019-11-12T09:46:00Z">
            <w:trPr>
              <w:trHeight w:val="548"/>
            </w:trPr>
          </w:trPrChange>
        </w:trPr>
        <w:tc>
          <w:tcPr>
            <w:tcW w:w="1080" w:type="dxa"/>
            <w:vMerge/>
            <w:vAlign w:val="center"/>
            <w:tcPrChange w:id="565" w:author="Sara Lindberg" w:date="2019-11-12T09:46:00Z">
              <w:tcPr>
                <w:tcW w:w="1080" w:type="dxa"/>
                <w:gridSpan w:val="2"/>
                <w:vMerge/>
                <w:vAlign w:val="center"/>
              </w:tcPr>
            </w:tcPrChange>
          </w:tcPr>
          <w:p w14:paraId="340C0171" w14:textId="77777777" w:rsidR="00842FFD" w:rsidRDefault="00842FFD" w:rsidP="001B1AEA">
            <w:pPr>
              <w:pStyle w:val="H1bodytext"/>
              <w:spacing w:after="0"/>
              <w:ind w:left="0"/>
              <w:jc w:val="center"/>
              <w:rPr>
                <w:ins w:id="566" w:author="Sara Lindberg" w:date="2019-11-07T14:51:00Z"/>
                <w:rFonts w:ascii="Arial" w:hAnsi="Arial"/>
              </w:rPr>
            </w:pPr>
          </w:p>
        </w:tc>
        <w:tc>
          <w:tcPr>
            <w:tcW w:w="8162" w:type="dxa"/>
            <w:gridSpan w:val="2"/>
            <w:vAlign w:val="center"/>
            <w:tcPrChange w:id="567" w:author="Sara Lindberg" w:date="2019-11-12T09:46:00Z">
              <w:tcPr>
                <w:tcW w:w="7550" w:type="dxa"/>
                <w:gridSpan w:val="8"/>
                <w:vAlign w:val="center"/>
              </w:tcPr>
            </w:tcPrChange>
          </w:tcPr>
          <w:p w14:paraId="4BA01F85" w14:textId="35837A3A" w:rsidR="00842FFD" w:rsidRPr="00F75E9F" w:rsidRDefault="00842FFD" w:rsidP="001B1AEA">
            <w:pPr>
              <w:pStyle w:val="H1bodytext"/>
              <w:spacing w:after="0"/>
              <w:ind w:left="0"/>
              <w:rPr>
                <w:ins w:id="568" w:author="Sara Lindberg" w:date="2019-11-07T14:51:00Z"/>
                <w:rFonts w:ascii="Arial" w:hAnsi="Arial"/>
                <w:i/>
                <w:iCs/>
              </w:rPr>
            </w:pPr>
            <w:ins w:id="569" w:author="Sara Lindberg" w:date="2019-11-07T14:51:00Z">
              <w:r w:rsidRPr="00F75E9F">
                <w:rPr>
                  <w:rFonts w:ascii="Arial" w:hAnsi="Arial"/>
                  <w:i/>
                  <w:iCs/>
                </w:rPr>
                <w:t xml:space="preserve">Enter the following command: </w:t>
              </w:r>
            </w:ins>
          </w:p>
          <w:p w14:paraId="58E6187E" w14:textId="77777777" w:rsidR="00842FFD" w:rsidRPr="008E7CB2" w:rsidRDefault="00842FFD" w:rsidP="001B1AEA">
            <w:pPr>
              <w:pStyle w:val="H1bodytext"/>
              <w:numPr>
                <w:ilvl w:val="0"/>
                <w:numId w:val="6"/>
              </w:numPr>
              <w:spacing w:after="0"/>
              <w:rPr>
                <w:ins w:id="570" w:author="Sara Lindberg" w:date="2019-11-07T14:51:00Z"/>
                <w:rFonts w:ascii="Arial" w:hAnsi="Arial"/>
                <w:i/>
                <w:iCs/>
              </w:rPr>
            </w:pPr>
            <w:ins w:id="571" w:author="Sara Lindberg" w:date="2019-11-07T14:51:00Z">
              <w:r w:rsidRPr="00F75E9F">
                <w:rPr>
                  <w:rFonts w:ascii="Arial" w:hAnsi="Arial"/>
                  <w:i/>
                  <w:iCs/>
                </w:rPr>
                <w:t xml:space="preserve">git </w:t>
              </w:r>
              <w:r>
                <w:rPr>
                  <w:rFonts w:ascii="Arial" w:hAnsi="Arial"/>
                  <w:i/>
                  <w:iCs/>
                </w:rPr>
                <w:t>checkout development</w:t>
              </w:r>
            </w:ins>
          </w:p>
        </w:tc>
      </w:tr>
      <w:tr w:rsidR="00822736" w14:paraId="7E7FD27A" w14:textId="77777777" w:rsidTr="001E285A">
        <w:trPr>
          <w:trHeight w:val="1160"/>
          <w:ins w:id="572" w:author="Sara Lindberg" w:date="2019-11-21T12:08:00Z"/>
          <w:trPrChange w:id="573" w:author="Sara Lindberg" w:date="2019-11-21T12:32:00Z">
            <w:trPr>
              <w:trHeight w:val="1718"/>
            </w:trPr>
          </w:trPrChange>
        </w:trPr>
        <w:tc>
          <w:tcPr>
            <w:tcW w:w="1080" w:type="dxa"/>
            <w:vMerge/>
            <w:vAlign w:val="center"/>
            <w:tcPrChange w:id="574" w:author="Sara Lindberg" w:date="2019-11-21T12:32:00Z">
              <w:tcPr>
                <w:tcW w:w="1080" w:type="dxa"/>
                <w:gridSpan w:val="2"/>
                <w:vMerge/>
                <w:vAlign w:val="center"/>
              </w:tcPr>
            </w:tcPrChange>
          </w:tcPr>
          <w:p w14:paraId="3D07E024" w14:textId="77777777" w:rsidR="00822736" w:rsidRDefault="00822736" w:rsidP="001B1AEA">
            <w:pPr>
              <w:pStyle w:val="H1bodytext"/>
              <w:spacing w:after="0"/>
              <w:ind w:left="0"/>
              <w:jc w:val="center"/>
              <w:rPr>
                <w:ins w:id="575" w:author="Sara Lindberg" w:date="2019-11-21T12:08:00Z"/>
                <w:rFonts w:ascii="Arial" w:hAnsi="Arial"/>
              </w:rPr>
            </w:pPr>
          </w:p>
        </w:tc>
        <w:tc>
          <w:tcPr>
            <w:tcW w:w="8162" w:type="dxa"/>
            <w:gridSpan w:val="2"/>
            <w:vAlign w:val="center"/>
            <w:tcPrChange w:id="576" w:author="Sara Lindberg" w:date="2019-11-21T12:32:00Z">
              <w:tcPr>
                <w:tcW w:w="8162" w:type="dxa"/>
                <w:gridSpan w:val="8"/>
                <w:vAlign w:val="center"/>
              </w:tcPr>
            </w:tcPrChange>
          </w:tcPr>
          <w:p w14:paraId="722E8A62" w14:textId="5544C7AF" w:rsidR="00822736" w:rsidRPr="008E7CB2" w:rsidRDefault="00822736" w:rsidP="001379A4">
            <w:pPr>
              <w:pStyle w:val="H1bodytext"/>
              <w:spacing w:after="0"/>
              <w:ind w:left="0"/>
              <w:rPr>
                <w:ins w:id="577" w:author="Sara Lindberg" w:date="2019-11-21T12:08:00Z"/>
                <w:rFonts w:ascii="Arial" w:hAnsi="Arial"/>
                <w:i/>
                <w:iCs/>
              </w:rPr>
            </w:pPr>
            <w:ins w:id="578" w:author="Sara Lindberg" w:date="2019-11-21T12:08:00Z">
              <w:r>
                <w:rPr>
                  <w:rFonts w:ascii="Arial" w:hAnsi="Arial"/>
                  <w:i/>
                  <w:iCs/>
                </w:rPr>
                <w:t xml:space="preserve">Navigate to </w:t>
              </w:r>
            </w:ins>
            <w:ins w:id="579" w:author="Sara Lindberg" w:date="2019-11-21T12:09:00Z">
              <w:r>
                <w:rPr>
                  <w:rFonts w:ascii="Arial" w:hAnsi="Arial"/>
                  <w:i/>
                  <w:iCs/>
                </w:rPr>
                <w:t>[</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ins>
          </w:p>
        </w:tc>
      </w:tr>
      <w:tr w:rsidR="00842FFD" w14:paraId="1776420A" w14:textId="77777777" w:rsidTr="001379A4">
        <w:trPr>
          <w:trHeight w:val="1718"/>
          <w:ins w:id="580" w:author="Sara Lindberg" w:date="2019-11-07T14:51:00Z"/>
          <w:trPrChange w:id="581" w:author="Sara Lindberg" w:date="2019-11-13T14:02:00Z">
            <w:trPr>
              <w:trHeight w:val="548"/>
            </w:trPr>
          </w:trPrChange>
        </w:trPr>
        <w:tc>
          <w:tcPr>
            <w:tcW w:w="1080" w:type="dxa"/>
            <w:vMerge/>
            <w:vAlign w:val="center"/>
            <w:tcPrChange w:id="582" w:author="Sara Lindberg" w:date="2019-11-13T14:02:00Z">
              <w:tcPr>
                <w:tcW w:w="1080" w:type="dxa"/>
                <w:gridSpan w:val="2"/>
                <w:vMerge/>
                <w:vAlign w:val="center"/>
              </w:tcPr>
            </w:tcPrChange>
          </w:tcPr>
          <w:p w14:paraId="407D77D2" w14:textId="77777777" w:rsidR="00842FFD" w:rsidRDefault="00842FFD" w:rsidP="001B1AEA">
            <w:pPr>
              <w:pStyle w:val="H1bodytext"/>
              <w:spacing w:after="0"/>
              <w:ind w:left="0"/>
              <w:jc w:val="center"/>
              <w:rPr>
                <w:ins w:id="583" w:author="Sara Lindberg" w:date="2019-11-07T14:51:00Z"/>
                <w:rFonts w:ascii="Arial" w:hAnsi="Arial"/>
              </w:rPr>
            </w:pPr>
          </w:p>
        </w:tc>
        <w:tc>
          <w:tcPr>
            <w:tcW w:w="8162" w:type="dxa"/>
            <w:gridSpan w:val="2"/>
            <w:vAlign w:val="center"/>
            <w:tcPrChange w:id="584" w:author="Sara Lindberg" w:date="2019-11-13T14:02:00Z">
              <w:tcPr>
                <w:tcW w:w="7550" w:type="dxa"/>
                <w:gridSpan w:val="8"/>
                <w:vAlign w:val="center"/>
              </w:tcPr>
            </w:tcPrChange>
          </w:tcPr>
          <w:p w14:paraId="355AF64D" w14:textId="1C9B92FD" w:rsidR="001379A4" w:rsidRDefault="00842FFD" w:rsidP="001379A4">
            <w:pPr>
              <w:pStyle w:val="H1bodytext"/>
              <w:spacing w:after="0"/>
              <w:ind w:left="0"/>
              <w:rPr>
                <w:ins w:id="585" w:author="Sara Lindberg" w:date="2019-11-13T14:01:00Z"/>
                <w:rFonts w:ascii="Arial" w:hAnsi="Arial"/>
                <w:i/>
                <w:iCs/>
              </w:rPr>
            </w:pPr>
            <w:ins w:id="586" w:author="Sara Lindberg" w:date="2019-11-07T14:51:00Z">
              <w:r w:rsidRPr="008E7CB2">
                <w:rPr>
                  <w:rFonts w:ascii="Arial" w:hAnsi="Arial"/>
                  <w:i/>
                  <w:iCs/>
                </w:rPr>
                <w:t>Invoke Tool Runner and test tool</w:t>
              </w:r>
            </w:ins>
            <w:ins w:id="587" w:author="Sara Lindberg" w:date="2019-11-21T12:28:00Z">
              <w:r w:rsidR="001B1AEA">
                <w:rPr>
                  <w:rFonts w:ascii="Arial" w:hAnsi="Arial"/>
                  <w:i/>
                  <w:iCs/>
                </w:rPr>
                <w:t xml:space="preserve"> using runner_run_ATC-3.sh</w:t>
              </w:r>
            </w:ins>
            <w:ins w:id="588" w:author="Sara Lindberg" w:date="2019-11-07T14:51:00Z">
              <w:r w:rsidRPr="008E7CB2">
                <w:rPr>
                  <w:rFonts w:ascii="Arial" w:hAnsi="Arial"/>
                  <w:i/>
                  <w:iCs/>
                </w:rPr>
                <w:t xml:space="preserve"> </w:t>
              </w:r>
            </w:ins>
            <w:ins w:id="589" w:author="Sara Lindberg" w:date="2019-11-21T12:09:00Z">
              <w:r w:rsidR="00822736">
                <w:rPr>
                  <w:rFonts w:ascii="Arial" w:hAnsi="Arial"/>
                  <w:i/>
                  <w:iCs/>
                </w:rPr>
                <w:t>as follows</w:t>
              </w:r>
            </w:ins>
          </w:p>
          <w:p w14:paraId="7DA7B2F9" w14:textId="77777777" w:rsidR="001379A4" w:rsidRDefault="001379A4" w:rsidP="001379A4">
            <w:pPr>
              <w:pStyle w:val="H1bodytext"/>
              <w:spacing w:after="0"/>
              <w:ind w:left="0"/>
              <w:rPr>
                <w:ins w:id="590" w:author="Sara Lindberg" w:date="2019-11-13T14:01:00Z"/>
                <w:rFonts w:ascii="Arial" w:hAnsi="Arial"/>
                <w:i/>
                <w:iCs/>
              </w:rPr>
            </w:pPr>
          </w:p>
          <w:p w14:paraId="286A777A" w14:textId="4B487C84" w:rsidR="00842FFD" w:rsidRPr="00F75E9F" w:rsidRDefault="001379A4" w:rsidP="001379A4">
            <w:pPr>
              <w:pStyle w:val="H1bodytext"/>
              <w:spacing w:after="0"/>
              <w:ind w:left="0"/>
              <w:rPr>
                <w:ins w:id="591" w:author="Sara Lindberg" w:date="2019-11-07T14:51:00Z"/>
                <w:rFonts w:ascii="Arial" w:hAnsi="Arial"/>
                <w:i/>
                <w:iCs/>
              </w:rPr>
            </w:pPr>
            <w:ins w:id="592" w:author="Sara Lindberg" w:date="2019-11-13T14:01:00Z">
              <w:r>
                <w:rPr>
                  <w:rFonts w:ascii="Arial" w:hAnsi="Arial"/>
                  <w:i/>
                  <w:iCs/>
                </w:rPr>
                <w:t>Enter the following command:</w:t>
              </w:r>
              <w:r>
                <w:rPr>
                  <w:rFonts w:ascii="Arial" w:hAnsi="Arial"/>
                  <w:i/>
                  <w:iCs/>
                </w:rPr>
                <w:br/>
                <w:t>./runner_run_ATC-3.sh</w:t>
              </w:r>
            </w:ins>
          </w:p>
        </w:tc>
      </w:tr>
      <w:tr w:rsidR="00842FFD" w14:paraId="19A15099" w14:textId="77777777" w:rsidTr="00BE1095">
        <w:trPr>
          <w:trHeight w:val="962"/>
          <w:ins w:id="593" w:author="Sara Lindberg" w:date="2019-11-07T14:51:00Z"/>
          <w:trPrChange w:id="594" w:author="Sara Lindberg" w:date="2019-11-12T09:34:00Z">
            <w:trPr>
              <w:gridAfter w:val="0"/>
              <w:trHeight w:val="1052"/>
            </w:trPr>
          </w:trPrChange>
        </w:trPr>
        <w:tc>
          <w:tcPr>
            <w:tcW w:w="1080" w:type="dxa"/>
            <w:vMerge/>
            <w:vAlign w:val="center"/>
            <w:tcPrChange w:id="595" w:author="Sara Lindberg" w:date="2019-11-12T09:34:00Z">
              <w:tcPr>
                <w:tcW w:w="1080" w:type="dxa"/>
                <w:gridSpan w:val="2"/>
                <w:vMerge/>
                <w:vAlign w:val="center"/>
              </w:tcPr>
            </w:tcPrChange>
          </w:tcPr>
          <w:p w14:paraId="2ED02E62" w14:textId="77777777" w:rsidR="00842FFD" w:rsidRDefault="00842FFD" w:rsidP="001B1AEA">
            <w:pPr>
              <w:pStyle w:val="H1bodytext"/>
              <w:spacing w:after="0"/>
              <w:ind w:left="0"/>
              <w:jc w:val="center"/>
              <w:rPr>
                <w:ins w:id="596" w:author="Sara Lindberg" w:date="2019-11-07T14:51:00Z"/>
                <w:rFonts w:ascii="Arial" w:hAnsi="Arial"/>
              </w:rPr>
            </w:pPr>
          </w:p>
        </w:tc>
        <w:tc>
          <w:tcPr>
            <w:tcW w:w="6642" w:type="dxa"/>
            <w:vAlign w:val="center"/>
            <w:tcPrChange w:id="597" w:author="Sara Lindberg" w:date="2019-11-12T09:34:00Z">
              <w:tcPr>
                <w:tcW w:w="5940" w:type="dxa"/>
                <w:gridSpan w:val="3"/>
                <w:vAlign w:val="center"/>
              </w:tcPr>
            </w:tcPrChange>
          </w:tcPr>
          <w:p w14:paraId="03903AA6" w14:textId="2822EFE6" w:rsidR="00842FFD" w:rsidRDefault="00842FFD" w:rsidP="006D329A">
            <w:pPr>
              <w:pStyle w:val="H1bodytext"/>
              <w:spacing w:after="0"/>
              <w:ind w:left="0"/>
              <w:rPr>
                <w:ins w:id="598" w:author="Sara Lindberg" w:date="2019-11-07T14:51:00Z"/>
                <w:rFonts w:ascii="Arial" w:hAnsi="Arial"/>
              </w:rPr>
              <w:pPrChange w:id="599" w:author="Sara Lindberg" w:date="2019-11-21T12:04:00Z">
                <w:pPr>
                  <w:pStyle w:val="H1bodytext"/>
                  <w:spacing w:after="0"/>
                  <w:ind w:left="0"/>
                  <w:jc w:val="both"/>
                </w:pPr>
              </w:pPrChange>
            </w:pPr>
            <w:ins w:id="600" w:author="Sara Lindberg" w:date="2019-11-07T14:51:00Z">
              <w:r>
                <w:rPr>
                  <w:rFonts w:ascii="Arial" w:hAnsi="Arial"/>
                </w:rPr>
                <w:t>Verify that</w:t>
              </w:r>
            </w:ins>
            <w:ins w:id="601" w:author="Sara Lindberg" w:date="2019-11-21T12:04:00Z">
              <w:r w:rsidR="006D329A">
                <w:rPr>
                  <w:rFonts w:ascii="Arial" w:hAnsi="Arial"/>
                </w:rPr>
                <w:t xml:space="preserve"> </w:t>
              </w:r>
              <w:r w:rsidR="006D329A">
                <w:rPr>
                  <w:rFonts w:ascii="Arial" w:hAnsi="Arial"/>
                  <w:i/>
                  <w:iCs/>
                </w:rPr>
                <w:t>[</w:t>
              </w:r>
              <w:proofErr w:type="spellStart"/>
              <w:r w:rsidR="006D329A">
                <w:rPr>
                  <w:rFonts w:ascii="Arial" w:hAnsi="Arial"/>
                  <w:i/>
                  <w:iCs/>
                </w:rPr>
                <w:t>Testing_</w:t>
              </w:r>
              <w:proofErr w:type="gramStart"/>
              <w:r w:rsidR="006D329A">
                <w:rPr>
                  <w:rFonts w:ascii="Arial" w:hAnsi="Arial"/>
                  <w:i/>
                  <w:iCs/>
                </w:rPr>
                <w:t>Directory</w:t>
              </w:r>
              <w:proofErr w:type="spellEnd"/>
              <w:r w:rsidR="006D329A">
                <w:rPr>
                  <w:rFonts w:ascii="Arial" w:hAnsi="Arial"/>
                  <w:i/>
                  <w:iCs/>
                </w:rPr>
                <w:t>]</w:t>
              </w:r>
            </w:ins>
            <w:ins w:id="602" w:author="Sara Lindberg" w:date="2019-11-13T14:04:00Z">
              <w:r w:rsidR="001379A4">
                <w:rPr>
                  <w:rFonts w:ascii="Arial" w:hAnsi="Arial"/>
                </w:rPr>
                <w:t>\</w:t>
              </w:r>
            </w:ins>
            <w:proofErr w:type="gramEnd"/>
            <w:ins w:id="603" w:author="Sara Lindberg" w:date="2019-11-07T14:51:00Z">
              <w:r w:rsidRPr="00576F6C">
                <w:rPr>
                  <w:rFonts w:ascii="Arial" w:hAnsi="Arial"/>
                </w:rPr>
                <w:t>runner_ATC</w:t>
              </w:r>
              <w:r>
                <w:rPr>
                  <w:rFonts w:ascii="Arial" w:hAnsi="Arial"/>
                </w:rPr>
                <w:t>-3</w:t>
              </w:r>
              <w:r w:rsidRPr="00576F6C">
                <w:rPr>
                  <w:rFonts w:ascii="Arial" w:hAnsi="Arial"/>
                </w:rPr>
                <w:t>_logfile.txt</w:t>
              </w:r>
              <w:r>
                <w:rPr>
                  <w:rFonts w:ascii="Arial" w:hAnsi="Arial"/>
                </w:rPr>
                <w:t xml:space="preserve"> documents that the Tool Runner and test tool QA Status is TEST</w:t>
              </w:r>
            </w:ins>
          </w:p>
        </w:tc>
        <w:tc>
          <w:tcPr>
            <w:tcW w:w="1520" w:type="dxa"/>
            <w:vAlign w:val="center"/>
            <w:tcPrChange w:id="604" w:author="Sara Lindberg" w:date="2019-11-12T09:34:00Z">
              <w:tcPr>
                <w:tcW w:w="1610" w:type="dxa"/>
                <w:gridSpan w:val="3"/>
                <w:vAlign w:val="center"/>
              </w:tcPr>
            </w:tcPrChange>
          </w:tcPr>
          <w:p w14:paraId="4F26AC00" w14:textId="77777777" w:rsidR="00842FFD" w:rsidRDefault="00842FFD" w:rsidP="001B1AEA">
            <w:pPr>
              <w:pStyle w:val="H1bodytext"/>
              <w:spacing w:after="0"/>
              <w:ind w:left="0"/>
              <w:jc w:val="both"/>
              <w:rPr>
                <w:ins w:id="605" w:author="Sara Lindberg" w:date="2019-11-07T14:51:00Z"/>
                <w:rFonts w:ascii="Arial" w:hAnsi="Arial"/>
              </w:rPr>
            </w:pPr>
          </w:p>
        </w:tc>
      </w:tr>
      <w:tr w:rsidR="00842FFD" w14:paraId="4EBAF29B" w14:textId="77777777" w:rsidTr="00BE1095">
        <w:trPr>
          <w:trHeight w:val="728"/>
          <w:ins w:id="606" w:author="Sara Lindberg" w:date="2019-11-07T14:51:00Z"/>
          <w:trPrChange w:id="607" w:author="Sara Lindberg" w:date="2019-11-12T09:33:00Z">
            <w:trPr>
              <w:trHeight w:val="728"/>
            </w:trPr>
          </w:trPrChange>
        </w:trPr>
        <w:tc>
          <w:tcPr>
            <w:tcW w:w="1080" w:type="dxa"/>
            <w:vMerge/>
            <w:vAlign w:val="center"/>
            <w:tcPrChange w:id="608" w:author="Sara Lindberg" w:date="2019-11-12T09:33:00Z">
              <w:tcPr>
                <w:tcW w:w="1080" w:type="dxa"/>
                <w:gridSpan w:val="2"/>
                <w:vMerge/>
                <w:vAlign w:val="center"/>
              </w:tcPr>
            </w:tcPrChange>
          </w:tcPr>
          <w:p w14:paraId="5C9DB3D4" w14:textId="77777777" w:rsidR="00842FFD" w:rsidRDefault="00842FFD" w:rsidP="001B1AEA">
            <w:pPr>
              <w:pStyle w:val="H1bodytext"/>
              <w:spacing w:after="0"/>
              <w:ind w:left="0"/>
              <w:jc w:val="center"/>
              <w:rPr>
                <w:ins w:id="609" w:author="Sara Lindberg" w:date="2019-11-07T14:51:00Z"/>
                <w:rFonts w:ascii="Arial" w:hAnsi="Arial"/>
              </w:rPr>
            </w:pPr>
          </w:p>
        </w:tc>
        <w:tc>
          <w:tcPr>
            <w:tcW w:w="8162" w:type="dxa"/>
            <w:gridSpan w:val="2"/>
            <w:vAlign w:val="center"/>
            <w:tcPrChange w:id="610" w:author="Sara Lindberg" w:date="2019-11-12T09:33:00Z">
              <w:tcPr>
                <w:tcW w:w="7550" w:type="dxa"/>
                <w:gridSpan w:val="8"/>
                <w:vAlign w:val="center"/>
              </w:tcPr>
            </w:tcPrChange>
          </w:tcPr>
          <w:p w14:paraId="2908B956" w14:textId="4498DD0A" w:rsidR="00842FFD" w:rsidRDefault="00822736" w:rsidP="001B1AEA">
            <w:pPr>
              <w:pStyle w:val="H1bodytext"/>
              <w:spacing w:after="0"/>
              <w:ind w:left="0"/>
              <w:rPr>
                <w:ins w:id="611" w:author="Sara Lindberg" w:date="2019-11-07T14:51:00Z"/>
                <w:rFonts w:ascii="Arial" w:hAnsi="Arial"/>
              </w:rPr>
            </w:pPr>
            <w:ins w:id="612" w:author="Sara Lindberg" w:date="2019-11-21T12:10:00Z">
              <w:r>
                <w:rPr>
                  <w:rFonts w:ascii="Arial" w:hAnsi="Arial"/>
                  <w:i/>
                  <w:iCs/>
                </w:rPr>
                <w:t>Navigate to</w:t>
              </w:r>
            </w:ins>
            <w:ins w:id="613" w:author="Sara Lindberg" w:date="2019-11-07T14:51:00Z">
              <w:r w:rsidR="00842FFD" w:rsidRPr="008E7CB2">
                <w:rPr>
                  <w:rFonts w:ascii="Arial" w:hAnsi="Arial"/>
                  <w:i/>
                  <w:iCs/>
                </w:rPr>
                <w:t xml:space="preserve"> </w:t>
              </w:r>
            </w:ins>
            <w:ins w:id="614" w:author="Sara Lindberg" w:date="2019-11-21T12:04:00Z">
              <w:r w:rsidR="006D329A">
                <w:rPr>
                  <w:rFonts w:ascii="Arial" w:hAnsi="Arial"/>
                  <w:i/>
                  <w:iCs/>
                </w:rPr>
                <w:t>[</w:t>
              </w:r>
              <w:proofErr w:type="spellStart"/>
              <w:r w:rsidR="006D329A">
                <w:rPr>
                  <w:rFonts w:ascii="Arial" w:hAnsi="Arial"/>
                </w:rPr>
                <w:t>Test_Repo_Name</w:t>
              </w:r>
              <w:proofErr w:type="spellEnd"/>
              <w:r w:rsidR="006D329A">
                <w:rPr>
                  <w:rFonts w:ascii="Arial" w:hAnsi="Arial"/>
                  <w:i/>
                  <w:iCs/>
                </w:rPr>
                <w:t>]</w:t>
              </w:r>
            </w:ins>
          </w:p>
        </w:tc>
      </w:tr>
      <w:tr w:rsidR="00842FFD" w14:paraId="11E0486E" w14:textId="77777777" w:rsidTr="00BE1095">
        <w:trPr>
          <w:trHeight w:val="728"/>
          <w:ins w:id="615" w:author="Sara Lindberg" w:date="2019-11-07T14:51:00Z"/>
          <w:trPrChange w:id="616" w:author="Sara Lindberg" w:date="2019-11-12T09:33:00Z">
            <w:trPr>
              <w:trHeight w:val="728"/>
            </w:trPr>
          </w:trPrChange>
        </w:trPr>
        <w:tc>
          <w:tcPr>
            <w:tcW w:w="1080" w:type="dxa"/>
            <w:vMerge/>
            <w:vAlign w:val="center"/>
            <w:tcPrChange w:id="617" w:author="Sara Lindberg" w:date="2019-11-12T09:33:00Z">
              <w:tcPr>
                <w:tcW w:w="1080" w:type="dxa"/>
                <w:gridSpan w:val="2"/>
                <w:vMerge/>
                <w:vAlign w:val="center"/>
              </w:tcPr>
            </w:tcPrChange>
          </w:tcPr>
          <w:p w14:paraId="74FA0064" w14:textId="77777777" w:rsidR="00842FFD" w:rsidRDefault="00842FFD" w:rsidP="001B1AEA">
            <w:pPr>
              <w:pStyle w:val="H1bodytext"/>
              <w:spacing w:after="0"/>
              <w:ind w:left="0"/>
              <w:jc w:val="center"/>
              <w:rPr>
                <w:ins w:id="618" w:author="Sara Lindberg" w:date="2019-11-07T14:51:00Z"/>
                <w:rFonts w:ascii="Arial" w:hAnsi="Arial"/>
              </w:rPr>
            </w:pPr>
          </w:p>
        </w:tc>
        <w:tc>
          <w:tcPr>
            <w:tcW w:w="8162" w:type="dxa"/>
            <w:gridSpan w:val="2"/>
            <w:vAlign w:val="center"/>
            <w:tcPrChange w:id="619" w:author="Sara Lindberg" w:date="2019-11-12T09:33:00Z">
              <w:tcPr>
                <w:tcW w:w="7550" w:type="dxa"/>
                <w:gridSpan w:val="8"/>
                <w:vAlign w:val="center"/>
              </w:tcPr>
            </w:tcPrChange>
          </w:tcPr>
          <w:p w14:paraId="35EE0599" w14:textId="0FF4C529" w:rsidR="00842FFD" w:rsidRPr="00F75E9F" w:rsidRDefault="00842FFD" w:rsidP="001B1AEA">
            <w:pPr>
              <w:pStyle w:val="H1bodytext"/>
              <w:spacing w:after="0"/>
              <w:ind w:left="0"/>
              <w:rPr>
                <w:ins w:id="620" w:author="Sara Lindberg" w:date="2019-11-07T14:51:00Z"/>
                <w:rFonts w:ascii="Arial" w:hAnsi="Arial"/>
                <w:i/>
                <w:iCs/>
              </w:rPr>
            </w:pPr>
            <w:ins w:id="621" w:author="Sara Lindberg" w:date="2019-11-07T14:51:00Z">
              <w:r w:rsidRPr="00F75E9F">
                <w:rPr>
                  <w:rFonts w:ascii="Arial" w:hAnsi="Arial"/>
                  <w:i/>
                  <w:iCs/>
                </w:rPr>
                <w:t xml:space="preserve">Enter the following command: </w:t>
              </w:r>
            </w:ins>
          </w:p>
          <w:p w14:paraId="07598F6F" w14:textId="77777777" w:rsidR="00842FFD" w:rsidRDefault="00842FFD" w:rsidP="001B1AEA">
            <w:pPr>
              <w:pStyle w:val="H1bodytext"/>
              <w:numPr>
                <w:ilvl w:val="0"/>
                <w:numId w:val="6"/>
              </w:numPr>
              <w:spacing w:after="0"/>
              <w:rPr>
                <w:ins w:id="622" w:author="Sara Lindberg" w:date="2019-11-07T14:51:00Z"/>
                <w:rFonts w:ascii="Arial" w:hAnsi="Arial"/>
              </w:rPr>
            </w:pPr>
            <w:ins w:id="623" w:author="Sara Lindberg" w:date="2019-11-07T14:51:00Z">
              <w:r w:rsidRPr="00F75E9F">
                <w:rPr>
                  <w:rFonts w:ascii="Arial" w:hAnsi="Arial"/>
                  <w:i/>
                  <w:iCs/>
                </w:rPr>
                <w:t xml:space="preserve">git </w:t>
              </w:r>
              <w:r>
                <w:rPr>
                  <w:rFonts w:ascii="Arial" w:hAnsi="Arial"/>
                  <w:i/>
                  <w:iCs/>
                </w:rPr>
                <w:t>checkout master</w:t>
              </w:r>
            </w:ins>
          </w:p>
        </w:tc>
      </w:tr>
      <w:tr w:rsidR="00842FFD" w14:paraId="74E83E96" w14:textId="77777777" w:rsidTr="001E285A">
        <w:trPr>
          <w:trHeight w:val="737"/>
          <w:ins w:id="624" w:author="Sara Lindberg" w:date="2019-11-07T14:51:00Z"/>
          <w:trPrChange w:id="625" w:author="Sara Lindberg" w:date="2019-11-21T12:31:00Z">
            <w:trPr>
              <w:trHeight w:val="440"/>
            </w:trPr>
          </w:trPrChange>
        </w:trPr>
        <w:tc>
          <w:tcPr>
            <w:tcW w:w="1080" w:type="dxa"/>
            <w:vMerge w:val="restart"/>
            <w:vAlign w:val="center"/>
            <w:tcPrChange w:id="626" w:author="Sara Lindberg" w:date="2019-11-21T12:31:00Z">
              <w:tcPr>
                <w:tcW w:w="1080" w:type="dxa"/>
                <w:gridSpan w:val="2"/>
                <w:vMerge w:val="restart"/>
                <w:vAlign w:val="center"/>
              </w:tcPr>
            </w:tcPrChange>
          </w:tcPr>
          <w:p w14:paraId="644752CA" w14:textId="77777777" w:rsidR="00842FFD" w:rsidRPr="00F75E9F" w:rsidRDefault="00842FFD" w:rsidP="001B1AEA">
            <w:pPr>
              <w:pStyle w:val="H1bodytext"/>
              <w:spacing w:after="0"/>
              <w:ind w:left="0"/>
              <w:jc w:val="center"/>
              <w:rPr>
                <w:ins w:id="627" w:author="Sara Lindberg" w:date="2019-11-07T14:51:00Z"/>
                <w:rFonts w:ascii="Arial" w:hAnsi="Arial"/>
                <w:i/>
                <w:iCs/>
              </w:rPr>
            </w:pPr>
            <w:ins w:id="628" w:author="Sara Lindberg" w:date="2019-11-07T14:51:00Z">
              <w:r w:rsidRPr="00F75E9F">
                <w:rPr>
                  <w:rFonts w:ascii="Arial" w:hAnsi="Arial"/>
                  <w:i/>
                  <w:iCs/>
                </w:rPr>
                <w:t>ATC-4</w:t>
              </w:r>
            </w:ins>
          </w:p>
        </w:tc>
        <w:tc>
          <w:tcPr>
            <w:tcW w:w="8162" w:type="dxa"/>
            <w:gridSpan w:val="2"/>
            <w:vAlign w:val="center"/>
            <w:tcPrChange w:id="629" w:author="Sara Lindberg" w:date="2019-11-21T12:31:00Z">
              <w:tcPr>
                <w:tcW w:w="7550" w:type="dxa"/>
                <w:gridSpan w:val="8"/>
                <w:vAlign w:val="center"/>
              </w:tcPr>
            </w:tcPrChange>
          </w:tcPr>
          <w:p w14:paraId="1F3FFD61" w14:textId="10017C1F" w:rsidR="00842FFD" w:rsidRPr="00F75E9F" w:rsidRDefault="00842FFD" w:rsidP="001B1AEA">
            <w:pPr>
              <w:pStyle w:val="H1bodytext"/>
              <w:spacing w:after="0"/>
              <w:ind w:left="0"/>
              <w:rPr>
                <w:ins w:id="630" w:author="Sara Lindberg" w:date="2019-11-07T14:51:00Z"/>
                <w:rFonts w:ascii="Arial" w:hAnsi="Arial"/>
                <w:i/>
                <w:iCs/>
              </w:rPr>
            </w:pPr>
            <w:ins w:id="631" w:author="Sara Lindberg" w:date="2019-11-07T14:51:00Z">
              <w:r w:rsidRPr="00F75E9F">
                <w:rPr>
                  <w:rFonts w:ascii="Arial" w:hAnsi="Arial"/>
                  <w:i/>
                  <w:iCs/>
                </w:rPr>
                <w:t xml:space="preserve">Navigate to the </w:t>
              </w:r>
            </w:ins>
            <w:ins w:id="632" w:author="Sara Lindberg" w:date="2019-11-21T12:04:00Z">
              <w:r w:rsidR="006D329A">
                <w:rPr>
                  <w:rFonts w:ascii="Arial" w:hAnsi="Arial"/>
                  <w:i/>
                  <w:iCs/>
                </w:rPr>
                <w:t>[</w:t>
              </w:r>
              <w:proofErr w:type="spellStart"/>
              <w:r w:rsidR="006D329A">
                <w:rPr>
                  <w:rFonts w:ascii="Arial" w:hAnsi="Arial"/>
                </w:rPr>
                <w:t>Test_Repo_Name</w:t>
              </w:r>
              <w:proofErr w:type="spellEnd"/>
              <w:r w:rsidR="006D329A">
                <w:rPr>
                  <w:rFonts w:ascii="Arial" w:hAnsi="Arial"/>
                  <w:i/>
                  <w:iCs/>
                </w:rPr>
                <w:t xml:space="preserve">] </w:t>
              </w:r>
            </w:ins>
            <w:ins w:id="633" w:author="Sara Lindberg" w:date="2019-11-07T14:51:00Z">
              <w:r w:rsidRPr="00F75E9F">
                <w:rPr>
                  <w:rFonts w:ascii="Arial" w:hAnsi="Arial"/>
                  <w:i/>
                  <w:iCs/>
                </w:rPr>
                <w:t>and add file addfile.txt to directory</w:t>
              </w:r>
            </w:ins>
          </w:p>
        </w:tc>
      </w:tr>
      <w:tr w:rsidR="00822736" w14:paraId="6CFFB33B" w14:textId="77777777" w:rsidTr="001E285A">
        <w:trPr>
          <w:trHeight w:val="1583"/>
          <w:ins w:id="634" w:author="Sara Lindberg" w:date="2019-11-07T14:51:00Z"/>
          <w:trPrChange w:id="635" w:author="Sara Lindberg" w:date="2019-11-21T12:31:00Z">
            <w:trPr>
              <w:trHeight w:val="1655"/>
            </w:trPr>
          </w:trPrChange>
        </w:trPr>
        <w:tc>
          <w:tcPr>
            <w:tcW w:w="1080" w:type="dxa"/>
            <w:vMerge/>
            <w:vAlign w:val="center"/>
            <w:tcPrChange w:id="636" w:author="Sara Lindberg" w:date="2019-11-21T12:31:00Z">
              <w:tcPr>
                <w:tcW w:w="1080" w:type="dxa"/>
                <w:gridSpan w:val="2"/>
                <w:vMerge/>
                <w:vAlign w:val="center"/>
              </w:tcPr>
            </w:tcPrChange>
          </w:tcPr>
          <w:p w14:paraId="0CB60438" w14:textId="77777777" w:rsidR="00822736" w:rsidRPr="00F75E9F" w:rsidRDefault="00822736" w:rsidP="001B1AEA">
            <w:pPr>
              <w:pStyle w:val="H1bodytext"/>
              <w:spacing w:after="0"/>
              <w:ind w:left="0"/>
              <w:jc w:val="center"/>
              <w:rPr>
                <w:ins w:id="637" w:author="Sara Lindberg" w:date="2019-11-07T14:51:00Z"/>
                <w:rFonts w:ascii="Arial" w:hAnsi="Arial"/>
                <w:i/>
                <w:iCs/>
              </w:rPr>
            </w:pPr>
          </w:p>
        </w:tc>
        <w:tc>
          <w:tcPr>
            <w:tcW w:w="8162" w:type="dxa"/>
            <w:gridSpan w:val="2"/>
            <w:vAlign w:val="center"/>
            <w:tcPrChange w:id="638" w:author="Sara Lindberg" w:date="2019-11-21T12:31:00Z">
              <w:tcPr>
                <w:tcW w:w="8162" w:type="dxa"/>
                <w:gridSpan w:val="8"/>
                <w:vAlign w:val="center"/>
              </w:tcPr>
            </w:tcPrChange>
          </w:tcPr>
          <w:p w14:paraId="53DAA35D" w14:textId="77777777" w:rsidR="00822736" w:rsidRPr="00F75E9F" w:rsidRDefault="00822736" w:rsidP="001B1AEA">
            <w:pPr>
              <w:pStyle w:val="H1bodytext"/>
              <w:spacing w:after="0"/>
              <w:ind w:left="0"/>
              <w:rPr>
                <w:ins w:id="639" w:author="Sara Lindberg" w:date="2019-11-07T14:51:00Z"/>
                <w:rFonts w:ascii="Arial" w:hAnsi="Arial"/>
                <w:i/>
                <w:iCs/>
              </w:rPr>
            </w:pPr>
            <w:ins w:id="640" w:author="Sara Lindberg" w:date="2019-11-07T14:51:00Z">
              <w:r w:rsidRPr="00F75E9F">
                <w:rPr>
                  <w:rFonts w:ascii="Arial" w:hAnsi="Arial"/>
                  <w:i/>
                  <w:iCs/>
                </w:rPr>
                <w:t xml:space="preserve">Enter the following commands: </w:t>
              </w:r>
            </w:ins>
          </w:p>
          <w:p w14:paraId="05B9FD42" w14:textId="77777777" w:rsidR="00822736" w:rsidRPr="00F75E9F" w:rsidRDefault="00822736" w:rsidP="001B1AEA">
            <w:pPr>
              <w:pStyle w:val="H1bodytext"/>
              <w:numPr>
                <w:ilvl w:val="0"/>
                <w:numId w:val="6"/>
              </w:numPr>
              <w:spacing w:after="0"/>
              <w:rPr>
                <w:ins w:id="641" w:author="Sara Lindberg" w:date="2019-11-07T14:51:00Z"/>
                <w:rFonts w:ascii="Arial" w:hAnsi="Arial"/>
                <w:i/>
                <w:iCs/>
              </w:rPr>
            </w:pPr>
            <w:ins w:id="642" w:author="Sara Lindberg" w:date="2019-11-07T14:51:00Z">
              <w:r w:rsidRPr="00F75E9F">
                <w:rPr>
                  <w:rFonts w:ascii="Arial" w:hAnsi="Arial"/>
                  <w:i/>
                  <w:iCs/>
                </w:rPr>
                <w:t>git add addfile.txt</w:t>
              </w:r>
            </w:ins>
          </w:p>
          <w:p w14:paraId="3DCC9868" w14:textId="4B35719E" w:rsidR="00822736" w:rsidRPr="00F75E9F" w:rsidRDefault="00822736" w:rsidP="001B1AEA">
            <w:pPr>
              <w:pStyle w:val="H1bodytext"/>
              <w:numPr>
                <w:ilvl w:val="0"/>
                <w:numId w:val="6"/>
              </w:numPr>
              <w:spacing w:after="0"/>
              <w:rPr>
                <w:ins w:id="643" w:author="Sara Lindberg" w:date="2019-11-07T14:51:00Z"/>
                <w:rFonts w:ascii="Arial" w:hAnsi="Arial"/>
                <w:i/>
                <w:iCs/>
              </w:rPr>
            </w:pPr>
            <w:ins w:id="644" w:author="Sara Lindberg" w:date="2019-11-07T14:51:00Z">
              <w:r w:rsidRPr="00F75E9F">
                <w:rPr>
                  <w:rFonts w:ascii="Arial" w:hAnsi="Arial"/>
                  <w:i/>
                  <w:iCs/>
                </w:rPr>
                <w:t>git commit</w:t>
              </w:r>
            </w:ins>
            <w:ins w:id="645" w:author="Sara Lindberg" w:date="2019-11-12T09:35:00Z">
              <w:r>
                <w:rPr>
                  <w:rFonts w:ascii="Arial" w:hAnsi="Arial"/>
                  <w:i/>
                  <w:iCs/>
                </w:rPr>
                <w:t xml:space="preserve"> -m</w:t>
              </w:r>
            </w:ins>
            <w:ins w:id="646" w:author="Sara Lindberg" w:date="2019-11-07T14:51:00Z">
              <w:r w:rsidRPr="00F75E9F">
                <w:rPr>
                  <w:rFonts w:ascii="Arial" w:hAnsi="Arial"/>
                  <w:i/>
                  <w:iCs/>
                </w:rPr>
                <w:t xml:space="preserve"> ‘test commit’</w:t>
              </w:r>
            </w:ins>
          </w:p>
        </w:tc>
      </w:tr>
      <w:tr w:rsidR="00822736" w14:paraId="76A234FD" w14:textId="77777777" w:rsidTr="001E285A">
        <w:trPr>
          <w:trHeight w:val="908"/>
          <w:ins w:id="647" w:author="Sara Lindberg" w:date="2019-11-21T12:10:00Z"/>
          <w:trPrChange w:id="648" w:author="Sara Lindberg" w:date="2019-11-21T12:31:00Z">
            <w:trPr>
              <w:trHeight w:val="1655"/>
            </w:trPr>
          </w:trPrChange>
        </w:trPr>
        <w:tc>
          <w:tcPr>
            <w:tcW w:w="1080" w:type="dxa"/>
            <w:vMerge/>
            <w:vAlign w:val="center"/>
            <w:tcPrChange w:id="649" w:author="Sara Lindberg" w:date="2019-11-21T12:31:00Z">
              <w:tcPr>
                <w:tcW w:w="1080" w:type="dxa"/>
                <w:gridSpan w:val="2"/>
                <w:vMerge/>
                <w:vAlign w:val="center"/>
              </w:tcPr>
            </w:tcPrChange>
          </w:tcPr>
          <w:p w14:paraId="15CA4658" w14:textId="77777777" w:rsidR="00822736" w:rsidRPr="00F75E9F" w:rsidRDefault="00822736" w:rsidP="001B1AEA">
            <w:pPr>
              <w:pStyle w:val="H1bodytext"/>
              <w:spacing w:after="0"/>
              <w:ind w:left="0"/>
              <w:jc w:val="center"/>
              <w:rPr>
                <w:ins w:id="650" w:author="Sara Lindberg" w:date="2019-11-21T12:10:00Z"/>
                <w:rFonts w:ascii="Arial" w:hAnsi="Arial"/>
                <w:i/>
                <w:iCs/>
              </w:rPr>
            </w:pPr>
          </w:p>
        </w:tc>
        <w:tc>
          <w:tcPr>
            <w:tcW w:w="8162" w:type="dxa"/>
            <w:gridSpan w:val="2"/>
            <w:vAlign w:val="center"/>
            <w:tcPrChange w:id="651" w:author="Sara Lindberg" w:date="2019-11-21T12:31:00Z">
              <w:tcPr>
                <w:tcW w:w="8162" w:type="dxa"/>
                <w:gridSpan w:val="8"/>
                <w:vAlign w:val="center"/>
              </w:tcPr>
            </w:tcPrChange>
          </w:tcPr>
          <w:p w14:paraId="0BF950EC" w14:textId="711AF9F7" w:rsidR="00822736" w:rsidRPr="00F75E9F" w:rsidRDefault="00822736" w:rsidP="001B1AEA">
            <w:pPr>
              <w:pStyle w:val="H1bodytext"/>
              <w:spacing w:after="0"/>
              <w:ind w:left="0"/>
              <w:rPr>
                <w:ins w:id="652" w:author="Sara Lindberg" w:date="2019-11-21T12:10:00Z"/>
                <w:rFonts w:ascii="Arial" w:hAnsi="Arial"/>
                <w:i/>
                <w:iCs/>
              </w:rPr>
            </w:pPr>
            <w:ins w:id="653" w:author="Sara Lindberg" w:date="2019-11-21T12:10:00Z">
              <w:r>
                <w:rPr>
                  <w:rFonts w:ascii="Arial" w:hAnsi="Arial"/>
                  <w:i/>
                  <w:iCs/>
                </w:rPr>
                <w:t>Navigate to [</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ins>
          </w:p>
        </w:tc>
      </w:tr>
      <w:tr w:rsidR="00842FFD" w14:paraId="72DC3A3C" w14:textId="77777777" w:rsidTr="001379A4">
        <w:trPr>
          <w:trHeight w:val="1430"/>
          <w:ins w:id="654" w:author="Sara Lindberg" w:date="2019-11-07T14:51:00Z"/>
          <w:trPrChange w:id="655" w:author="Sara Lindberg" w:date="2019-11-13T14:02:00Z">
            <w:trPr>
              <w:trHeight w:val="602"/>
            </w:trPr>
          </w:trPrChange>
        </w:trPr>
        <w:tc>
          <w:tcPr>
            <w:tcW w:w="1080" w:type="dxa"/>
            <w:vMerge/>
            <w:vAlign w:val="center"/>
            <w:tcPrChange w:id="656" w:author="Sara Lindberg" w:date="2019-11-13T14:02:00Z">
              <w:tcPr>
                <w:tcW w:w="1080" w:type="dxa"/>
                <w:gridSpan w:val="2"/>
                <w:vMerge/>
                <w:vAlign w:val="center"/>
              </w:tcPr>
            </w:tcPrChange>
          </w:tcPr>
          <w:p w14:paraId="5EC7C615" w14:textId="77777777" w:rsidR="00842FFD" w:rsidRDefault="00842FFD" w:rsidP="001B1AEA">
            <w:pPr>
              <w:pStyle w:val="H1bodytext"/>
              <w:spacing w:after="0"/>
              <w:ind w:left="0"/>
              <w:jc w:val="center"/>
              <w:rPr>
                <w:ins w:id="657" w:author="Sara Lindberg" w:date="2019-11-07T14:51:00Z"/>
                <w:rFonts w:ascii="Arial" w:hAnsi="Arial"/>
              </w:rPr>
            </w:pPr>
          </w:p>
        </w:tc>
        <w:tc>
          <w:tcPr>
            <w:tcW w:w="8162" w:type="dxa"/>
            <w:gridSpan w:val="2"/>
            <w:vAlign w:val="center"/>
            <w:tcPrChange w:id="658" w:author="Sara Lindberg" w:date="2019-11-13T14:02:00Z">
              <w:tcPr>
                <w:tcW w:w="7550" w:type="dxa"/>
                <w:gridSpan w:val="8"/>
                <w:vAlign w:val="center"/>
              </w:tcPr>
            </w:tcPrChange>
          </w:tcPr>
          <w:p w14:paraId="25C98D01" w14:textId="736540E9" w:rsidR="001379A4" w:rsidRDefault="00842FFD" w:rsidP="001379A4">
            <w:pPr>
              <w:pStyle w:val="H1bodytext"/>
              <w:spacing w:after="0"/>
              <w:ind w:left="0"/>
              <w:rPr>
                <w:ins w:id="659" w:author="Sara Lindberg" w:date="2019-11-13T14:02:00Z"/>
                <w:rFonts w:ascii="Arial" w:hAnsi="Arial"/>
                <w:i/>
                <w:iCs/>
              </w:rPr>
            </w:pPr>
            <w:ins w:id="660" w:author="Sara Lindberg" w:date="2019-11-07T14:51:00Z">
              <w:r w:rsidRPr="008E7CB2">
                <w:rPr>
                  <w:rFonts w:ascii="Arial" w:hAnsi="Arial"/>
                  <w:i/>
                  <w:iCs/>
                </w:rPr>
                <w:t xml:space="preserve">Invoke Tool Runner and test tool </w:t>
              </w:r>
            </w:ins>
            <w:ins w:id="661" w:author="Sara Lindberg" w:date="2019-11-21T12:10:00Z">
              <w:r w:rsidR="00822736">
                <w:rPr>
                  <w:rFonts w:ascii="Arial" w:hAnsi="Arial"/>
                  <w:i/>
                  <w:iCs/>
                </w:rPr>
                <w:t>as follows:</w:t>
              </w:r>
            </w:ins>
          </w:p>
          <w:p w14:paraId="403313E3" w14:textId="77777777" w:rsidR="001379A4" w:rsidRDefault="001379A4" w:rsidP="001379A4">
            <w:pPr>
              <w:pStyle w:val="H1bodytext"/>
              <w:spacing w:after="0"/>
              <w:ind w:left="0"/>
              <w:rPr>
                <w:ins w:id="662" w:author="Sara Lindberg" w:date="2019-11-13T14:02:00Z"/>
                <w:rFonts w:ascii="Arial" w:hAnsi="Arial"/>
                <w:i/>
                <w:iCs/>
              </w:rPr>
            </w:pPr>
          </w:p>
          <w:p w14:paraId="3106F470" w14:textId="4745F4A4" w:rsidR="00842FFD" w:rsidRPr="008E7CB2" w:rsidRDefault="001379A4" w:rsidP="001379A4">
            <w:pPr>
              <w:pStyle w:val="H1bodytext"/>
              <w:spacing w:after="0"/>
              <w:ind w:left="0"/>
              <w:rPr>
                <w:ins w:id="663" w:author="Sara Lindberg" w:date="2019-11-07T14:51:00Z"/>
                <w:rFonts w:ascii="Arial" w:hAnsi="Arial"/>
                <w:i/>
                <w:iCs/>
              </w:rPr>
            </w:pPr>
            <w:ins w:id="664" w:author="Sara Lindberg" w:date="2019-11-13T14:02:00Z">
              <w:r>
                <w:rPr>
                  <w:rFonts w:ascii="Arial" w:hAnsi="Arial"/>
                  <w:i/>
                  <w:iCs/>
                </w:rPr>
                <w:t>Enter the following command:</w:t>
              </w:r>
              <w:r>
                <w:rPr>
                  <w:rFonts w:ascii="Arial" w:hAnsi="Arial"/>
                  <w:i/>
                  <w:iCs/>
                </w:rPr>
                <w:br/>
                <w:t>./runner_run_ATC-4.sh</w:t>
              </w:r>
            </w:ins>
          </w:p>
        </w:tc>
      </w:tr>
      <w:tr w:rsidR="00842FFD" w14:paraId="606D0F2D" w14:textId="77777777" w:rsidTr="001E285A">
        <w:trPr>
          <w:trHeight w:val="998"/>
          <w:ins w:id="665" w:author="Sara Lindberg" w:date="2019-11-07T14:51:00Z"/>
          <w:trPrChange w:id="666" w:author="Sara Lindberg" w:date="2019-11-21T12:31:00Z">
            <w:trPr>
              <w:gridAfter w:val="0"/>
              <w:trHeight w:val="602"/>
            </w:trPr>
          </w:trPrChange>
        </w:trPr>
        <w:tc>
          <w:tcPr>
            <w:tcW w:w="1080" w:type="dxa"/>
            <w:vMerge/>
            <w:vAlign w:val="center"/>
            <w:tcPrChange w:id="667" w:author="Sara Lindberg" w:date="2019-11-21T12:31:00Z">
              <w:tcPr>
                <w:tcW w:w="1080" w:type="dxa"/>
                <w:gridSpan w:val="2"/>
                <w:vMerge/>
                <w:vAlign w:val="center"/>
              </w:tcPr>
            </w:tcPrChange>
          </w:tcPr>
          <w:p w14:paraId="05B30FEE" w14:textId="77777777" w:rsidR="00842FFD" w:rsidRDefault="00842FFD" w:rsidP="001B1AEA">
            <w:pPr>
              <w:pStyle w:val="H1bodytext"/>
              <w:spacing w:after="0"/>
              <w:ind w:left="0"/>
              <w:jc w:val="center"/>
              <w:rPr>
                <w:ins w:id="668" w:author="Sara Lindberg" w:date="2019-11-07T14:51:00Z"/>
                <w:rFonts w:ascii="Arial" w:hAnsi="Arial"/>
              </w:rPr>
            </w:pPr>
          </w:p>
        </w:tc>
        <w:tc>
          <w:tcPr>
            <w:tcW w:w="6642" w:type="dxa"/>
            <w:vAlign w:val="center"/>
            <w:tcPrChange w:id="669" w:author="Sara Lindberg" w:date="2019-11-21T12:31:00Z">
              <w:tcPr>
                <w:tcW w:w="5940" w:type="dxa"/>
                <w:gridSpan w:val="3"/>
                <w:vAlign w:val="center"/>
              </w:tcPr>
            </w:tcPrChange>
          </w:tcPr>
          <w:p w14:paraId="4176C1F4" w14:textId="42D589B8" w:rsidR="00842FFD" w:rsidRDefault="001E285A" w:rsidP="001B1AEA">
            <w:pPr>
              <w:pStyle w:val="H1bodytext"/>
              <w:spacing w:after="0"/>
              <w:ind w:left="0"/>
              <w:rPr>
                <w:ins w:id="670" w:author="Sara Lindberg" w:date="2019-11-07T14:51:00Z"/>
                <w:rFonts w:ascii="Arial" w:hAnsi="Arial"/>
              </w:rPr>
            </w:pPr>
            <w:ins w:id="671" w:author="Sara Lindberg" w:date="2019-11-21T12:29:00Z">
              <w:r>
                <w:rPr>
                  <w:rFonts w:ascii="Arial" w:hAnsi="Arial"/>
                </w:rPr>
                <w:t xml:space="preserve">Verify </w:t>
              </w:r>
              <w:r w:rsidRPr="001E285A">
                <w:rPr>
                  <w:rFonts w:ascii="Arial" w:hAnsi="Arial"/>
                  <w:rPrChange w:id="672" w:author="Sara Lindberg" w:date="2019-11-21T12:29:00Z">
                    <w:rPr>
                      <w:rFonts w:ascii="Arial" w:hAnsi="Arial"/>
                    </w:rPr>
                  </w:rPrChange>
                </w:rPr>
                <w:t xml:space="preserve">that </w:t>
              </w:r>
              <w:r w:rsidRPr="001E285A">
                <w:rPr>
                  <w:rFonts w:ascii="Arial" w:hAnsi="Arial"/>
                  <w:rPrChange w:id="673" w:author="Sara Lindberg" w:date="2019-11-21T12:29:00Z">
                    <w:rPr>
                      <w:rFonts w:ascii="Arial" w:hAnsi="Arial"/>
                      <w:i/>
                      <w:iCs/>
                    </w:rPr>
                  </w:rPrChange>
                </w:rPr>
                <w:t>[</w:t>
              </w:r>
              <w:proofErr w:type="spellStart"/>
              <w:r w:rsidRPr="001E285A">
                <w:rPr>
                  <w:rFonts w:ascii="Arial" w:hAnsi="Arial"/>
                  <w:rPrChange w:id="674" w:author="Sara Lindberg" w:date="2019-11-21T12:29:00Z">
                    <w:rPr>
                      <w:rFonts w:ascii="Arial" w:hAnsi="Arial"/>
                      <w:i/>
                      <w:iCs/>
                    </w:rPr>
                  </w:rPrChange>
                </w:rPr>
                <w:t>Testing_</w:t>
              </w:r>
              <w:proofErr w:type="gramStart"/>
              <w:r w:rsidRPr="001E285A">
                <w:rPr>
                  <w:rFonts w:ascii="Arial" w:hAnsi="Arial"/>
                  <w:rPrChange w:id="675" w:author="Sara Lindberg" w:date="2019-11-21T12:29:00Z">
                    <w:rPr>
                      <w:rFonts w:ascii="Arial" w:hAnsi="Arial"/>
                      <w:i/>
                      <w:iCs/>
                    </w:rPr>
                  </w:rPrChange>
                </w:rPr>
                <w:t>Directory</w:t>
              </w:r>
              <w:proofErr w:type="spellEnd"/>
              <w:r w:rsidRPr="001E285A">
                <w:rPr>
                  <w:rFonts w:ascii="Arial" w:hAnsi="Arial"/>
                  <w:rPrChange w:id="676" w:author="Sara Lindberg" w:date="2019-11-21T12:29:00Z">
                    <w:rPr>
                      <w:rFonts w:ascii="Arial" w:hAnsi="Arial"/>
                      <w:i/>
                      <w:iCs/>
                    </w:rPr>
                  </w:rPrChange>
                </w:rPr>
                <w:t>]</w:t>
              </w:r>
              <w:r w:rsidRPr="001E285A">
                <w:rPr>
                  <w:rFonts w:ascii="Arial" w:hAnsi="Arial"/>
                  <w:rPrChange w:id="677" w:author="Sara Lindberg" w:date="2019-11-21T12:29:00Z">
                    <w:rPr>
                      <w:rFonts w:ascii="Arial" w:hAnsi="Arial"/>
                    </w:rPr>
                  </w:rPrChange>
                </w:rPr>
                <w:t>\</w:t>
              </w:r>
              <w:proofErr w:type="gramEnd"/>
              <w:r w:rsidRPr="001E285A">
                <w:rPr>
                  <w:rFonts w:ascii="Arial" w:hAnsi="Arial"/>
                  <w:rPrChange w:id="678" w:author="Sara Lindberg" w:date="2019-11-21T12:29:00Z">
                    <w:rPr>
                      <w:rFonts w:ascii="Arial" w:hAnsi="Arial"/>
                    </w:rPr>
                  </w:rPrChange>
                </w:rPr>
                <w:t>runner_</w:t>
              </w:r>
              <w:r w:rsidRPr="00576F6C">
                <w:rPr>
                  <w:rFonts w:ascii="Arial" w:hAnsi="Arial"/>
                </w:rPr>
                <w:t>ATC</w:t>
              </w:r>
              <w:r>
                <w:rPr>
                  <w:rFonts w:ascii="Arial" w:hAnsi="Arial"/>
                </w:rPr>
                <w:t>-</w:t>
              </w:r>
              <w:r>
                <w:rPr>
                  <w:rFonts w:ascii="Arial" w:hAnsi="Arial"/>
                </w:rPr>
                <w:t>4</w:t>
              </w:r>
              <w:r w:rsidRPr="00576F6C">
                <w:rPr>
                  <w:rFonts w:ascii="Arial" w:hAnsi="Arial"/>
                </w:rPr>
                <w:t>_logfile.txt</w:t>
              </w:r>
              <w:r>
                <w:rPr>
                  <w:rFonts w:ascii="Arial" w:hAnsi="Arial"/>
                </w:rPr>
                <w:t xml:space="preserve"> documents </w:t>
              </w:r>
            </w:ins>
            <w:ins w:id="679" w:author="Sara Lindberg" w:date="2019-11-07T14:51:00Z">
              <w:r w:rsidR="00842FFD">
                <w:rPr>
                  <w:rFonts w:ascii="Arial" w:hAnsi="Arial"/>
                </w:rPr>
                <w:t>that the Code Versions indicate that that local and remote repositories are not synced</w:t>
              </w:r>
            </w:ins>
          </w:p>
        </w:tc>
        <w:tc>
          <w:tcPr>
            <w:tcW w:w="1520" w:type="dxa"/>
            <w:vAlign w:val="center"/>
            <w:tcPrChange w:id="680" w:author="Sara Lindberg" w:date="2019-11-21T12:31:00Z">
              <w:tcPr>
                <w:tcW w:w="1610" w:type="dxa"/>
                <w:gridSpan w:val="3"/>
                <w:vAlign w:val="center"/>
              </w:tcPr>
            </w:tcPrChange>
          </w:tcPr>
          <w:p w14:paraId="03FB72BA" w14:textId="77777777" w:rsidR="00842FFD" w:rsidRDefault="00842FFD" w:rsidP="001B1AEA">
            <w:pPr>
              <w:pStyle w:val="H1bodytext"/>
              <w:spacing w:after="0"/>
              <w:ind w:left="0"/>
              <w:rPr>
                <w:ins w:id="681" w:author="Sara Lindberg" w:date="2019-11-07T14:51:00Z"/>
                <w:rFonts w:ascii="Arial" w:hAnsi="Arial"/>
              </w:rPr>
            </w:pPr>
          </w:p>
        </w:tc>
      </w:tr>
      <w:tr w:rsidR="00842FFD" w14:paraId="3EAA50CB" w14:textId="77777777" w:rsidTr="001E285A">
        <w:trPr>
          <w:trHeight w:val="980"/>
          <w:ins w:id="682" w:author="Sara Lindberg" w:date="2019-11-07T14:51:00Z"/>
          <w:trPrChange w:id="683" w:author="Sara Lindberg" w:date="2019-11-21T12:31:00Z">
            <w:trPr>
              <w:gridAfter w:val="0"/>
              <w:trHeight w:val="818"/>
            </w:trPr>
          </w:trPrChange>
        </w:trPr>
        <w:tc>
          <w:tcPr>
            <w:tcW w:w="1080" w:type="dxa"/>
            <w:vMerge/>
            <w:vAlign w:val="center"/>
            <w:tcPrChange w:id="684" w:author="Sara Lindberg" w:date="2019-11-21T12:31:00Z">
              <w:tcPr>
                <w:tcW w:w="1080" w:type="dxa"/>
                <w:gridSpan w:val="2"/>
                <w:vMerge/>
                <w:vAlign w:val="center"/>
              </w:tcPr>
            </w:tcPrChange>
          </w:tcPr>
          <w:p w14:paraId="52EC27BC" w14:textId="77777777" w:rsidR="00842FFD" w:rsidRDefault="00842FFD" w:rsidP="001B1AEA">
            <w:pPr>
              <w:pStyle w:val="H1bodytext"/>
              <w:spacing w:after="0"/>
              <w:ind w:left="0"/>
              <w:jc w:val="center"/>
              <w:rPr>
                <w:ins w:id="685" w:author="Sara Lindberg" w:date="2019-11-07T14:51:00Z"/>
                <w:rFonts w:ascii="Arial" w:hAnsi="Arial"/>
              </w:rPr>
            </w:pPr>
          </w:p>
        </w:tc>
        <w:tc>
          <w:tcPr>
            <w:tcW w:w="6642" w:type="dxa"/>
            <w:vAlign w:val="center"/>
            <w:tcPrChange w:id="686" w:author="Sara Lindberg" w:date="2019-11-21T12:31:00Z">
              <w:tcPr>
                <w:tcW w:w="5940" w:type="dxa"/>
                <w:gridSpan w:val="3"/>
                <w:vAlign w:val="center"/>
              </w:tcPr>
            </w:tcPrChange>
          </w:tcPr>
          <w:p w14:paraId="48BD30D6" w14:textId="1511216D" w:rsidR="00842FFD" w:rsidRDefault="00842FFD" w:rsidP="001B1AEA">
            <w:pPr>
              <w:pStyle w:val="H1bodytext"/>
              <w:spacing w:after="0"/>
              <w:ind w:left="0"/>
              <w:rPr>
                <w:ins w:id="687" w:author="Sara Lindberg" w:date="2019-11-07T14:51:00Z"/>
                <w:rFonts w:ascii="Arial" w:hAnsi="Arial"/>
              </w:rPr>
            </w:pPr>
            <w:ins w:id="688" w:author="Sara Lindberg" w:date="2019-11-07T14:51:00Z">
              <w:r>
                <w:rPr>
                  <w:rFonts w:ascii="Arial" w:hAnsi="Arial"/>
                </w:rPr>
                <w:t xml:space="preserve">Verify </w:t>
              </w:r>
              <w:r w:rsidRPr="006D329A">
                <w:rPr>
                  <w:rFonts w:ascii="Arial" w:hAnsi="Arial"/>
                  <w:rPrChange w:id="689" w:author="Sara Lindberg" w:date="2019-11-21T12:05:00Z">
                    <w:rPr>
                      <w:rFonts w:ascii="Arial" w:hAnsi="Arial"/>
                    </w:rPr>
                  </w:rPrChange>
                </w:rPr>
                <w:t xml:space="preserve">that </w:t>
              </w:r>
            </w:ins>
            <w:ins w:id="690" w:author="Sara Lindberg" w:date="2019-11-21T12:05:00Z">
              <w:r w:rsidR="006D329A" w:rsidRPr="006D329A">
                <w:rPr>
                  <w:rFonts w:ascii="Arial" w:hAnsi="Arial"/>
                  <w:rPrChange w:id="691" w:author="Sara Lindberg" w:date="2019-11-21T12:05:00Z">
                    <w:rPr>
                      <w:rFonts w:ascii="Arial" w:hAnsi="Arial"/>
                      <w:i/>
                      <w:iCs/>
                    </w:rPr>
                  </w:rPrChange>
                </w:rPr>
                <w:t>[</w:t>
              </w:r>
              <w:proofErr w:type="spellStart"/>
              <w:r w:rsidR="006D329A" w:rsidRPr="006D329A">
                <w:rPr>
                  <w:rFonts w:ascii="Arial" w:hAnsi="Arial"/>
                  <w:rPrChange w:id="692" w:author="Sara Lindberg" w:date="2019-11-21T12:05:00Z">
                    <w:rPr>
                      <w:rFonts w:ascii="Arial" w:hAnsi="Arial"/>
                      <w:i/>
                      <w:iCs/>
                    </w:rPr>
                  </w:rPrChange>
                </w:rPr>
                <w:t>Testing_Directory</w:t>
              </w:r>
              <w:proofErr w:type="spellEnd"/>
              <w:r w:rsidR="006D329A" w:rsidRPr="006D329A">
                <w:rPr>
                  <w:rFonts w:ascii="Arial" w:hAnsi="Arial"/>
                  <w:rPrChange w:id="693" w:author="Sara Lindberg" w:date="2019-11-21T12:05:00Z">
                    <w:rPr>
                      <w:rFonts w:ascii="Arial" w:hAnsi="Arial"/>
                      <w:i/>
                      <w:iCs/>
                    </w:rPr>
                  </w:rPrChange>
                </w:rPr>
                <w:t xml:space="preserve">] </w:t>
              </w:r>
            </w:ins>
            <w:ins w:id="694" w:author="Sara Lindberg" w:date="2019-11-13T14:04:00Z">
              <w:r w:rsidR="001379A4" w:rsidRPr="006D329A">
                <w:rPr>
                  <w:rFonts w:ascii="Arial" w:hAnsi="Arial"/>
                  <w:rPrChange w:id="695" w:author="Sara Lindberg" w:date="2019-11-21T12:05:00Z">
                    <w:rPr>
                      <w:rFonts w:ascii="Arial" w:hAnsi="Arial"/>
                    </w:rPr>
                  </w:rPrChange>
                </w:rPr>
                <w:t>\</w:t>
              </w:r>
            </w:ins>
            <w:ins w:id="696" w:author="Sara Lindberg" w:date="2019-11-07T14:51:00Z">
              <w:r w:rsidRPr="006D329A">
                <w:rPr>
                  <w:rFonts w:ascii="Arial" w:hAnsi="Arial"/>
                  <w:rPrChange w:id="697" w:author="Sara Lindberg" w:date="2019-11-21T12:05:00Z">
                    <w:rPr>
                      <w:rFonts w:ascii="Arial" w:hAnsi="Arial"/>
                    </w:rPr>
                  </w:rPrChange>
                </w:rPr>
                <w:t>runner_ATC-4_logfile.txt documen</w:t>
              </w:r>
              <w:r>
                <w:rPr>
                  <w:rFonts w:ascii="Arial" w:hAnsi="Arial"/>
                </w:rPr>
                <w:t xml:space="preserve">ts that the   </w:t>
              </w:r>
              <w:proofErr w:type="spellStart"/>
              <w:r>
                <w:rPr>
                  <w:rFonts w:ascii="Arial" w:hAnsi="Arial"/>
                </w:rPr>
                <w:t>toolrunner</w:t>
              </w:r>
              <w:proofErr w:type="spellEnd"/>
              <w:r>
                <w:rPr>
                  <w:rFonts w:ascii="Arial" w:hAnsi="Arial"/>
                </w:rPr>
                <w:t xml:space="preserve"> and test tool QA Status is TEST</w:t>
              </w:r>
            </w:ins>
          </w:p>
        </w:tc>
        <w:tc>
          <w:tcPr>
            <w:tcW w:w="1520" w:type="dxa"/>
            <w:vAlign w:val="center"/>
            <w:tcPrChange w:id="698" w:author="Sara Lindberg" w:date="2019-11-21T12:31:00Z">
              <w:tcPr>
                <w:tcW w:w="1610" w:type="dxa"/>
                <w:gridSpan w:val="3"/>
                <w:vAlign w:val="center"/>
              </w:tcPr>
            </w:tcPrChange>
          </w:tcPr>
          <w:p w14:paraId="1D075DE8" w14:textId="77777777" w:rsidR="00842FFD" w:rsidRDefault="00842FFD" w:rsidP="001B1AEA">
            <w:pPr>
              <w:pStyle w:val="H1bodytext"/>
              <w:spacing w:after="0"/>
              <w:ind w:left="0"/>
              <w:rPr>
                <w:ins w:id="699" w:author="Sara Lindberg" w:date="2019-11-07T14:51:00Z"/>
                <w:rFonts w:ascii="Arial" w:hAnsi="Arial"/>
              </w:rPr>
            </w:pPr>
          </w:p>
        </w:tc>
      </w:tr>
      <w:tr w:rsidR="00822736" w14:paraId="3584D980" w14:textId="77777777" w:rsidTr="00BE1095">
        <w:trPr>
          <w:trHeight w:val="1052"/>
          <w:ins w:id="700" w:author="Sara Lindberg" w:date="2019-11-21T12:11:00Z"/>
        </w:trPr>
        <w:tc>
          <w:tcPr>
            <w:tcW w:w="1080" w:type="dxa"/>
            <w:vMerge/>
            <w:vAlign w:val="center"/>
          </w:tcPr>
          <w:p w14:paraId="4BF0285D" w14:textId="77777777" w:rsidR="00822736" w:rsidRDefault="00822736" w:rsidP="001B1AEA">
            <w:pPr>
              <w:pStyle w:val="H1bodytext"/>
              <w:spacing w:after="0"/>
              <w:ind w:left="0"/>
              <w:jc w:val="center"/>
              <w:rPr>
                <w:ins w:id="701" w:author="Sara Lindberg" w:date="2019-11-21T12:11:00Z"/>
                <w:rFonts w:ascii="Arial" w:hAnsi="Arial"/>
              </w:rPr>
            </w:pPr>
          </w:p>
        </w:tc>
        <w:tc>
          <w:tcPr>
            <w:tcW w:w="8162" w:type="dxa"/>
            <w:gridSpan w:val="2"/>
            <w:vAlign w:val="center"/>
          </w:tcPr>
          <w:p w14:paraId="574963C1" w14:textId="0F99457E" w:rsidR="00822736" w:rsidRPr="008E7CB2" w:rsidRDefault="00822736" w:rsidP="001B1AEA">
            <w:pPr>
              <w:pStyle w:val="H1bodytext"/>
              <w:spacing w:after="0"/>
              <w:ind w:left="0"/>
              <w:rPr>
                <w:ins w:id="702" w:author="Sara Lindberg" w:date="2019-11-21T12:11:00Z"/>
                <w:rFonts w:ascii="Arial" w:hAnsi="Arial"/>
                <w:i/>
                <w:iCs/>
              </w:rPr>
            </w:pPr>
            <w:ins w:id="703" w:author="Sara Lindberg" w:date="2019-11-21T12:11:00Z">
              <w:r>
                <w:rPr>
                  <w:rFonts w:ascii="Arial" w:hAnsi="Arial"/>
                  <w:i/>
                  <w:iCs/>
                </w:rPr>
                <w:t>Navigate to</w:t>
              </w:r>
              <w:r w:rsidRPr="008E7CB2">
                <w:rPr>
                  <w:rFonts w:ascii="Arial" w:hAnsi="Arial"/>
                  <w:i/>
                  <w:iCs/>
                </w:rPr>
                <w:t xml:space="preserve"> </w:t>
              </w:r>
              <w:r>
                <w:rPr>
                  <w:rFonts w:ascii="Arial" w:hAnsi="Arial"/>
                  <w:i/>
                  <w:iCs/>
                </w:rPr>
                <w:t>[</w:t>
              </w:r>
              <w:proofErr w:type="spellStart"/>
              <w:r>
                <w:rPr>
                  <w:rFonts w:ascii="Arial" w:hAnsi="Arial"/>
                </w:rPr>
                <w:t>Test_Repo_Name</w:t>
              </w:r>
              <w:proofErr w:type="spellEnd"/>
              <w:r>
                <w:rPr>
                  <w:rFonts w:ascii="Arial" w:hAnsi="Arial"/>
                  <w:i/>
                  <w:iCs/>
                </w:rPr>
                <w:t>]</w:t>
              </w:r>
            </w:ins>
          </w:p>
        </w:tc>
      </w:tr>
      <w:tr w:rsidR="00842FFD" w14:paraId="33E04E96" w14:textId="77777777" w:rsidTr="001E285A">
        <w:trPr>
          <w:trHeight w:val="1268"/>
          <w:ins w:id="704" w:author="Sara Lindberg" w:date="2019-11-07T14:51:00Z"/>
          <w:trPrChange w:id="705" w:author="Sara Lindberg" w:date="2019-11-21T12:31:00Z">
            <w:trPr>
              <w:trHeight w:val="1052"/>
            </w:trPr>
          </w:trPrChange>
        </w:trPr>
        <w:tc>
          <w:tcPr>
            <w:tcW w:w="1080" w:type="dxa"/>
            <w:vMerge/>
            <w:vAlign w:val="center"/>
            <w:tcPrChange w:id="706" w:author="Sara Lindberg" w:date="2019-11-21T12:31:00Z">
              <w:tcPr>
                <w:tcW w:w="1080" w:type="dxa"/>
                <w:gridSpan w:val="2"/>
                <w:vMerge/>
                <w:vAlign w:val="center"/>
              </w:tcPr>
            </w:tcPrChange>
          </w:tcPr>
          <w:p w14:paraId="26EA4879" w14:textId="77777777" w:rsidR="00842FFD" w:rsidRDefault="00842FFD" w:rsidP="001B1AEA">
            <w:pPr>
              <w:pStyle w:val="H1bodytext"/>
              <w:spacing w:after="0"/>
              <w:ind w:left="0"/>
              <w:jc w:val="center"/>
              <w:rPr>
                <w:ins w:id="707" w:author="Sara Lindberg" w:date="2019-11-07T14:51:00Z"/>
                <w:rFonts w:ascii="Arial" w:hAnsi="Arial"/>
              </w:rPr>
            </w:pPr>
          </w:p>
        </w:tc>
        <w:tc>
          <w:tcPr>
            <w:tcW w:w="8162" w:type="dxa"/>
            <w:gridSpan w:val="2"/>
            <w:vAlign w:val="center"/>
            <w:tcPrChange w:id="708" w:author="Sara Lindberg" w:date="2019-11-21T12:31:00Z">
              <w:tcPr>
                <w:tcW w:w="7550" w:type="dxa"/>
                <w:gridSpan w:val="8"/>
                <w:vAlign w:val="center"/>
              </w:tcPr>
            </w:tcPrChange>
          </w:tcPr>
          <w:p w14:paraId="04EB23CD" w14:textId="77777777" w:rsidR="00842FFD" w:rsidRPr="008E7CB2" w:rsidRDefault="00842FFD" w:rsidP="001B1AEA">
            <w:pPr>
              <w:pStyle w:val="H1bodytext"/>
              <w:spacing w:after="0"/>
              <w:ind w:left="0"/>
              <w:rPr>
                <w:ins w:id="709" w:author="Sara Lindberg" w:date="2019-11-07T14:51:00Z"/>
                <w:rFonts w:ascii="Arial" w:hAnsi="Arial"/>
                <w:i/>
                <w:iCs/>
              </w:rPr>
            </w:pPr>
            <w:ins w:id="710" w:author="Sara Lindberg" w:date="2019-11-07T14:51:00Z">
              <w:r w:rsidRPr="008E7CB2">
                <w:rPr>
                  <w:rFonts w:ascii="Arial" w:hAnsi="Arial"/>
                  <w:i/>
                  <w:iCs/>
                </w:rPr>
                <w:t>Enter the following commands:</w:t>
              </w:r>
            </w:ins>
          </w:p>
          <w:p w14:paraId="4BC91AC8" w14:textId="77777777" w:rsidR="00842FFD" w:rsidRPr="008E7CB2" w:rsidRDefault="00842FFD" w:rsidP="001B1AEA">
            <w:pPr>
              <w:pStyle w:val="H1bodytext"/>
              <w:numPr>
                <w:ilvl w:val="0"/>
                <w:numId w:val="6"/>
              </w:numPr>
              <w:spacing w:after="0"/>
              <w:rPr>
                <w:ins w:id="711" w:author="Sara Lindberg" w:date="2019-11-07T14:51:00Z"/>
                <w:rFonts w:ascii="Arial" w:hAnsi="Arial"/>
                <w:i/>
                <w:iCs/>
              </w:rPr>
            </w:pPr>
            <w:ins w:id="712" w:author="Sara Lindberg" w:date="2019-11-07T14:51:00Z">
              <w:r w:rsidRPr="008E7CB2">
                <w:rPr>
                  <w:rFonts w:ascii="Arial" w:hAnsi="Arial"/>
                  <w:i/>
                  <w:iCs/>
                </w:rPr>
                <w:t>git log -2</w:t>
              </w:r>
            </w:ins>
          </w:p>
          <w:p w14:paraId="7D15440B" w14:textId="7CC705EF" w:rsidR="00842FFD" w:rsidRPr="008E7CB2" w:rsidRDefault="00842FFD" w:rsidP="001B1AEA">
            <w:pPr>
              <w:pStyle w:val="H1bodytext"/>
              <w:numPr>
                <w:ilvl w:val="0"/>
                <w:numId w:val="6"/>
              </w:numPr>
              <w:spacing w:after="0"/>
              <w:rPr>
                <w:ins w:id="713" w:author="Sara Lindberg" w:date="2019-11-07T14:51:00Z"/>
                <w:rFonts w:ascii="Arial" w:hAnsi="Arial"/>
                <w:i/>
                <w:iCs/>
              </w:rPr>
            </w:pPr>
            <w:ins w:id="714" w:author="Sara Lindberg" w:date="2019-11-07T14:51:00Z">
              <w:r w:rsidRPr="008E7CB2">
                <w:rPr>
                  <w:rFonts w:ascii="Arial" w:hAnsi="Arial"/>
                  <w:i/>
                  <w:iCs/>
                </w:rPr>
                <w:t xml:space="preserve">git reset </w:t>
              </w:r>
            </w:ins>
            <w:ins w:id="715" w:author="Sara Lindberg" w:date="2019-11-21T10:45:00Z">
              <w:r w:rsidR="00404A21">
                <w:rPr>
                  <w:rFonts w:ascii="Arial" w:hAnsi="Arial"/>
                  <w:i/>
                  <w:iCs/>
                </w:rPr>
                <w:t>--</w:t>
              </w:r>
            </w:ins>
            <w:ins w:id="716" w:author="Sara Lindberg" w:date="2019-11-07T14:51:00Z">
              <w:r w:rsidRPr="008E7CB2">
                <w:rPr>
                  <w:rFonts w:ascii="Arial" w:hAnsi="Arial"/>
                  <w:i/>
                  <w:iCs/>
                </w:rPr>
                <w:t xml:space="preserve">hard </w:t>
              </w:r>
            </w:ins>
            <w:ins w:id="717" w:author="Sara Lindberg" w:date="2019-11-21T10:45:00Z">
              <w:r w:rsidR="00404A21">
                <w:rPr>
                  <w:rFonts w:ascii="Arial" w:hAnsi="Arial"/>
                  <w:i/>
                  <w:iCs/>
                </w:rPr>
                <w:t>[</w:t>
              </w:r>
            </w:ins>
            <w:ins w:id="718" w:author="Sara Lindberg" w:date="2019-11-07T14:51:00Z">
              <w:r w:rsidRPr="008E7CB2">
                <w:rPr>
                  <w:rFonts w:ascii="Arial" w:hAnsi="Arial"/>
                  <w:i/>
                  <w:iCs/>
                </w:rPr>
                <w:t>first 6 characters of second commit SHA-1 hash</w:t>
              </w:r>
            </w:ins>
            <w:ins w:id="719" w:author="Sara Lindberg" w:date="2019-11-21T10:45:00Z">
              <w:r w:rsidR="00404A21">
                <w:rPr>
                  <w:rFonts w:ascii="Arial" w:hAnsi="Arial"/>
                  <w:i/>
                  <w:iCs/>
                </w:rPr>
                <w:t>]</w:t>
              </w:r>
            </w:ins>
          </w:p>
        </w:tc>
      </w:tr>
      <w:tr w:rsidR="001E285A" w14:paraId="5406C151" w14:textId="77777777" w:rsidTr="001E285A">
        <w:trPr>
          <w:trHeight w:val="1070"/>
          <w:ins w:id="720" w:author="Sara Lindberg" w:date="2019-11-21T12:30:00Z"/>
          <w:trPrChange w:id="721" w:author="Sara Lindberg" w:date="2019-11-21T12:31:00Z">
            <w:trPr>
              <w:trHeight w:val="1448"/>
            </w:trPr>
          </w:trPrChange>
        </w:trPr>
        <w:tc>
          <w:tcPr>
            <w:tcW w:w="1080" w:type="dxa"/>
            <w:vMerge/>
            <w:vAlign w:val="center"/>
            <w:tcPrChange w:id="722" w:author="Sara Lindberg" w:date="2019-11-21T12:31:00Z">
              <w:tcPr>
                <w:tcW w:w="1080" w:type="dxa"/>
                <w:gridSpan w:val="2"/>
                <w:vMerge/>
                <w:vAlign w:val="center"/>
              </w:tcPr>
            </w:tcPrChange>
          </w:tcPr>
          <w:p w14:paraId="09E0F005" w14:textId="77777777" w:rsidR="001E285A" w:rsidRDefault="001E285A" w:rsidP="001B1AEA">
            <w:pPr>
              <w:pStyle w:val="H1bodytext"/>
              <w:spacing w:after="0"/>
              <w:ind w:left="0"/>
              <w:jc w:val="center"/>
              <w:rPr>
                <w:ins w:id="723" w:author="Sara Lindberg" w:date="2019-11-21T12:30:00Z"/>
                <w:rFonts w:ascii="Arial" w:hAnsi="Arial"/>
              </w:rPr>
            </w:pPr>
          </w:p>
        </w:tc>
        <w:tc>
          <w:tcPr>
            <w:tcW w:w="8162" w:type="dxa"/>
            <w:gridSpan w:val="2"/>
            <w:vAlign w:val="center"/>
            <w:tcPrChange w:id="724" w:author="Sara Lindberg" w:date="2019-11-21T12:31:00Z">
              <w:tcPr>
                <w:tcW w:w="8162" w:type="dxa"/>
                <w:gridSpan w:val="8"/>
                <w:vAlign w:val="center"/>
              </w:tcPr>
            </w:tcPrChange>
          </w:tcPr>
          <w:p w14:paraId="1564B880" w14:textId="7DC3AD99" w:rsidR="001E285A" w:rsidRPr="008E7CB2" w:rsidRDefault="001E285A" w:rsidP="001379A4">
            <w:pPr>
              <w:pStyle w:val="H1bodytext"/>
              <w:spacing w:after="0"/>
              <w:ind w:left="0"/>
              <w:rPr>
                <w:ins w:id="725" w:author="Sara Lindberg" w:date="2019-11-21T12:30:00Z"/>
                <w:rFonts w:ascii="Arial" w:hAnsi="Arial"/>
                <w:i/>
                <w:iCs/>
              </w:rPr>
            </w:pPr>
            <w:ins w:id="726" w:author="Sara Lindberg" w:date="2019-11-21T12:30:00Z">
              <w:r>
                <w:rPr>
                  <w:rFonts w:ascii="Arial" w:hAnsi="Arial"/>
                  <w:i/>
                  <w:iCs/>
                </w:rPr>
                <w:t>Navigate to</w:t>
              </w:r>
              <w:r w:rsidRPr="008E7CB2">
                <w:rPr>
                  <w:rFonts w:ascii="Arial" w:hAnsi="Arial"/>
                  <w:i/>
                  <w:iCs/>
                </w:rPr>
                <w:t xml:space="preserve"> </w:t>
              </w:r>
              <w:r>
                <w:rPr>
                  <w:rFonts w:ascii="Arial" w:hAnsi="Arial"/>
                  <w:i/>
                  <w:iCs/>
                </w:rPr>
                <w:t>[</w:t>
              </w:r>
              <w:proofErr w:type="spellStart"/>
              <w:r>
                <w:rPr>
                  <w:rFonts w:ascii="Arial" w:hAnsi="Arial"/>
                  <w:i/>
                  <w:iCs/>
                </w:rPr>
                <w:t>Testing_Directory</w:t>
              </w:r>
              <w:proofErr w:type="spellEnd"/>
              <w:r>
                <w:rPr>
                  <w:rFonts w:ascii="Arial" w:hAnsi="Arial"/>
                  <w:i/>
                  <w:iCs/>
                </w:rPr>
                <w:t xml:space="preserve">] </w:t>
              </w:r>
              <w:r w:rsidRPr="00AB2713">
                <w:rPr>
                  <w:rFonts w:ascii="Arial" w:hAnsi="Arial"/>
                  <w:i/>
                  <w:iCs/>
                </w:rPr>
                <w:t>\ca-surf-test\</w:t>
              </w:r>
            </w:ins>
          </w:p>
        </w:tc>
      </w:tr>
      <w:tr w:rsidR="00842FFD" w14:paraId="5CDB472A" w14:textId="77777777" w:rsidTr="001379A4">
        <w:trPr>
          <w:trHeight w:val="1448"/>
          <w:ins w:id="727" w:author="Sara Lindberg" w:date="2019-11-07T14:51:00Z"/>
          <w:trPrChange w:id="728" w:author="Sara Lindberg" w:date="2019-11-13T14:02:00Z">
            <w:trPr>
              <w:trHeight w:val="638"/>
            </w:trPr>
          </w:trPrChange>
        </w:trPr>
        <w:tc>
          <w:tcPr>
            <w:tcW w:w="1080" w:type="dxa"/>
            <w:vMerge/>
            <w:vAlign w:val="center"/>
            <w:tcPrChange w:id="729" w:author="Sara Lindberg" w:date="2019-11-13T14:02:00Z">
              <w:tcPr>
                <w:tcW w:w="1080" w:type="dxa"/>
                <w:gridSpan w:val="2"/>
                <w:vMerge/>
                <w:vAlign w:val="center"/>
              </w:tcPr>
            </w:tcPrChange>
          </w:tcPr>
          <w:p w14:paraId="3F339C3F" w14:textId="77777777" w:rsidR="00842FFD" w:rsidRDefault="00842FFD" w:rsidP="001B1AEA">
            <w:pPr>
              <w:pStyle w:val="H1bodytext"/>
              <w:spacing w:after="0"/>
              <w:ind w:left="0"/>
              <w:jc w:val="center"/>
              <w:rPr>
                <w:ins w:id="730" w:author="Sara Lindberg" w:date="2019-11-07T14:51:00Z"/>
                <w:rFonts w:ascii="Arial" w:hAnsi="Arial"/>
              </w:rPr>
            </w:pPr>
          </w:p>
        </w:tc>
        <w:tc>
          <w:tcPr>
            <w:tcW w:w="8162" w:type="dxa"/>
            <w:gridSpan w:val="2"/>
            <w:vAlign w:val="center"/>
            <w:tcPrChange w:id="731" w:author="Sara Lindberg" w:date="2019-11-13T14:02:00Z">
              <w:tcPr>
                <w:tcW w:w="7550" w:type="dxa"/>
                <w:gridSpan w:val="8"/>
                <w:vAlign w:val="center"/>
              </w:tcPr>
            </w:tcPrChange>
          </w:tcPr>
          <w:p w14:paraId="61C70F64" w14:textId="79FDC04F" w:rsidR="001379A4" w:rsidRDefault="00842FFD" w:rsidP="001379A4">
            <w:pPr>
              <w:pStyle w:val="H1bodytext"/>
              <w:spacing w:after="0"/>
              <w:ind w:left="0"/>
              <w:rPr>
                <w:ins w:id="732" w:author="Sara Lindberg" w:date="2019-11-13T14:02:00Z"/>
                <w:rFonts w:ascii="Arial" w:hAnsi="Arial"/>
                <w:i/>
                <w:iCs/>
              </w:rPr>
            </w:pPr>
            <w:ins w:id="733" w:author="Sara Lindberg" w:date="2019-11-07T14:51:00Z">
              <w:r w:rsidRPr="008E7CB2">
                <w:rPr>
                  <w:rFonts w:ascii="Arial" w:hAnsi="Arial"/>
                  <w:i/>
                  <w:iCs/>
                </w:rPr>
                <w:t xml:space="preserve">Invoke Tool Runner and test tool using </w:t>
              </w:r>
            </w:ins>
            <w:proofErr w:type="spellStart"/>
            <w:ins w:id="734" w:author="Sara Lindberg" w:date="2019-11-21T12:30:00Z">
              <w:r w:rsidR="001E285A">
                <w:rPr>
                  <w:rFonts w:ascii="Arial" w:hAnsi="Arial"/>
                  <w:i/>
                  <w:iCs/>
                </w:rPr>
                <w:t>r</w:t>
              </w:r>
            </w:ins>
            <w:ins w:id="735" w:author="Sara Lindberg" w:date="2019-11-07T14:51:00Z">
              <w:r w:rsidRPr="008E7CB2">
                <w:rPr>
                  <w:rFonts w:ascii="Arial" w:hAnsi="Arial"/>
                  <w:i/>
                  <w:iCs/>
                </w:rPr>
                <w:t>unner</w:t>
              </w:r>
            </w:ins>
            <w:ins w:id="736" w:author="Sara Lindberg" w:date="2019-11-12T09:29:00Z">
              <w:r w:rsidR="00BE1095">
                <w:rPr>
                  <w:rFonts w:ascii="Arial" w:hAnsi="Arial"/>
                  <w:i/>
                  <w:iCs/>
                </w:rPr>
                <w:t>_run</w:t>
              </w:r>
              <w:proofErr w:type="spellEnd"/>
              <w:r w:rsidR="00BE1095" w:rsidRPr="008E7CB2">
                <w:rPr>
                  <w:rFonts w:ascii="Arial" w:hAnsi="Arial"/>
                  <w:i/>
                  <w:iCs/>
                </w:rPr>
                <w:t xml:space="preserve"> </w:t>
              </w:r>
            </w:ins>
            <w:ins w:id="737" w:author="Sara Lindberg" w:date="2019-11-07T14:51:00Z">
              <w:r w:rsidRPr="008E7CB2">
                <w:rPr>
                  <w:rFonts w:ascii="Arial" w:hAnsi="Arial"/>
                  <w:i/>
                  <w:iCs/>
                </w:rPr>
                <w:t>_ATC-4.sh</w:t>
              </w:r>
            </w:ins>
            <w:ins w:id="738" w:author="Sara Lindberg" w:date="2019-11-21T12:30:00Z">
              <w:r w:rsidR="001E285A">
                <w:rPr>
                  <w:rFonts w:ascii="Arial" w:hAnsi="Arial"/>
                  <w:i/>
                  <w:iCs/>
                </w:rPr>
                <w:t xml:space="preserve"> as follows:</w:t>
              </w:r>
            </w:ins>
          </w:p>
          <w:p w14:paraId="2CA66B09" w14:textId="77777777" w:rsidR="001379A4" w:rsidRDefault="001379A4" w:rsidP="001379A4">
            <w:pPr>
              <w:pStyle w:val="H1bodytext"/>
              <w:spacing w:after="0"/>
              <w:ind w:left="0"/>
              <w:rPr>
                <w:ins w:id="739" w:author="Sara Lindberg" w:date="2019-11-13T14:02:00Z"/>
                <w:rFonts w:ascii="Arial" w:hAnsi="Arial"/>
                <w:i/>
                <w:iCs/>
              </w:rPr>
            </w:pPr>
          </w:p>
          <w:p w14:paraId="39FDE8DD" w14:textId="43C4DD17" w:rsidR="00842FFD" w:rsidRPr="008E7CB2" w:rsidRDefault="001379A4" w:rsidP="001379A4">
            <w:pPr>
              <w:pStyle w:val="H1bodytext"/>
              <w:spacing w:after="0"/>
              <w:ind w:left="0"/>
              <w:rPr>
                <w:ins w:id="740" w:author="Sara Lindberg" w:date="2019-11-07T14:51:00Z"/>
                <w:rFonts w:ascii="Arial" w:hAnsi="Arial"/>
                <w:i/>
                <w:iCs/>
              </w:rPr>
            </w:pPr>
            <w:ins w:id="741" w:author="Sara Lindberg" w:date="2019-11-13T14:02:00Z">
              <w:r>
                <w:rPr>
                  <w:rFonts w:ascii="Arial" w:hAnsi="Arial"/>
                  <w:i/>
                  <w:iCs/>
                </w:rPr>
                <w:t>Enter the following command:</w:t>
              </w:r>
              <w:r>
                <w:rPr>
                  <w:rFonts w:ascii="Arial" w:hAnsi="Arial"/>
                  <w:i/>
                  <w:iCs/>
                </w:rPr>
                <w:br/>
                <w:t>./runner_run_ATC-4.sh</w:t>
              </w:r>
            </w:ins>
          </w:p>
        </w:tc>
      </w:tr>
      <w:tr w:rsidR="00842FFD" w14:paraId="292F9D83" w14:textId="77777777" w:rsidTr="001E285A">
        <w:trPr>
          <w:trHeight w:val="1187"/>
          <w:ins w:id="742" w:author="Sara Lindberg" w:date="2019-11-07T14:51:00Z"/>
          <w:trPrChange w:id="743" w:author="Sara Lindberg" w:date="2019-11-21T12:31:00Z">
            <w:trPr>
              <w:gridBefore w:val="1"/>
              <w:gridAfter w:val="0"/>
              <w:trHeight w:val="665"/>
            </w:trPr>
          </w:trPrChange>
        </w:trPr>
        <w:tc>
          <w:tcPr>
            <w:tcW w:w="1080" w:type="dxa"/>
            <w:vMerge/>
            <w:vAlign w:val="center"/>
            <w:tcPrChange w:id="744" w:author="Sara Lindberg" w:date="2019-11-21T12:31:00Z">
              <w:tcPr>
                <w:tcW w:w="1080" w:type="dxa"/>
                <w:gridSpan w:val="2"/>
                <w:vMerge/>
                <w:vAlign w:val="center"/>
              </w:tcPr>
            </w:tcPrChange>
          </w:tcPr>
          <w:p w14:paraId="63461123" w14:textId="77777777" w:rsidR="00842FFD" w:rsidRDefault="00842FFD" w:rsidP="001B1AEA">
            <w:pPr>
              <w:pStyle w:val="H1bodytext"/>
              <w:spacing w:after="0"/>
              <w:ind w:left="0"/>
              <w:jc w:val="center"/>
              <w:rPr>
                <w:ins w:id="745" w:author="Sara Lindberg" w:date="2019-11-07T14:51:00Z"/>
                <w:rFonts w:ascii="Arial" w:hAnsi="Arial"/>
              </w:rPr>
            </w:pPr>
          </w:p>
        </w:tc>
        <w:tc>
          <w:tcPr>
            <w:tcW w:w="6642" w:type="dxa"/>
            <w:vAlign w:val="center"/>
            <w:tcPrChange w:id="746" w:author="Sara Lindberg" w:date="2019-11-21T12:31:00Z">
              <w:tcPr>
                <w:tcW w:w="5940" w:type="dxa"/>
                <w:gridSpan w:val="3"/>
                <w:vAlign w:val="center"/>
              </w:tcPr>
            </w:tcPrChange>
          </w:tcPr>
          <w:p w14:paraId="120C67B9" w14:textId="5937AA46" w:rsidR="00842FFD" w:rsidRDefault="001E285A" w:rsidP="001B1AEA">
            <w:pPr>
              <w:pStyle w:val="H1bodytext"/>
              <w:spacing w:after="0"/>
              <w:ind w:left="0"/>
              <w:rPr>
                <w:ins w:id="747" w:author="Sara Lindberg" w:date="2019-11-07T14:51:00Z"/>
                <w:rFonts w:ascii="Arial" w:hAnsi="Arial"/>
              </w:rPr>
            </w:pPr>
            <w:ins w:id="748" w:author="Sara Lindberg" w:date="2019-11-21T12:31:00Z">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ts</w:t>
              </w:r>
              <w:r>
                <w:rPr>
                  <w:rFonts w:ascii="Arial" w:hAnsi="Arial"/>
                </w:rPr>
                <w:t xml:space="preserve"> </w:t>
              </w:r>
            </w:ins>
            <w:ins w:id="749" w:author="Sara Lindberg" w:date="2019-11-07T14:51:00Z">
              <w:r w:rsidR="00842FFD">
                <w:rPr>
                  <w:rFonts w:ascii="Arial" w:hAnsi="Arial"/>
                </w:rPr>
                <w:t>that the local repository and remote repository versions are the same (no “not synced message”)</w:t>
              </w:r>
            </w:ins>
          </w:p>
        </w:tc>
        <w:tc>
          <w:tcPr>
            <w:tcW w:w="1520" w:type="dxa"/>
            <w:vAlign w:val="center"/>
            <w:tcPrChange w:id="750" w:author="Sara Lindberg" w:date="2019-11-21T12:31:00Z">
              <w:tcPr>
                <w:tcW w:w="1610" w:type="dxa"/>
                <w:gridSpan w:val="3"/>
                <w:vAlign w:val="center"/>
              </w:tcPr>
            </w:tcPrChange>
          </w:tcPr>
          <w:p w14:paraId="00F3EF4A" w14:textId="77777777" w:rsidR="00842FFD" w:rsidRDefault="00842FFD" w:rsidP="001B1AEA">
            <w:pPr>
              <w:pStyle w:val="H1bodytext"/>
              <w:spacing w:after="0"/>
              <w:ind w:left="0"/>
              <w:jc w:val="center"/>
              <w:rPr>
                <w:ins w:id="751" w:author="Sara Lindberg" w:date="2019-11-07T14:51:00Z"/>
                <w:rFonts w:ascii="Arial" w:hAnsi="Arial"/>
              </w:rPr>
            </w:pPr>
          </w:p>
        </w:tc>
      </w:tr>
      <w:tr w:rsidR="00842FFD" w14:paraId="2A9794BC" w14:textId="77777777" w:rsidTr="001E285A">
        <w:trPr>
          <w:trHeight w:val="2060"/>
          <w:ins w:id="752" w:author="Sara Lindberg" w:date="2019-11-07T14:51:00Z"/>
          <w:trPrChange w:id="753" w:author="Sara Lindberg" w:date="2019-11-21T12:32:00Z">
            <w:trPr>
              <w:gridBefore w:val="1"/>
              <w:gridAfter w:val="0"/>
              <w:trHeight w:val="683"/>
            </w:trPr>
          </w:trPrChange>
        </w:trPr>
        <w:tc>
          <w:tcPr>
            <w:tcW w:w="1080" w:type="dxa"/>
            <w:vMerge/>
            <w:vAlign w:val="center"/>
            <w:tcPrChange w:id="754" w:author="Sara Lindberg" w:date="2019-11-21T12:32:00Z">
              <w:tcPr>
                <w:tcW w:w="1080" w:type="dxa"/>
                <w:gridSpan w:val="2"/>
                <w:vMerge/>
                <w:vAlign w:val="center"/>
              </w:tcPr>
            </w:tcPrChange>
          </w:tcPr>
          <w:p w14:paraId="22BA63D7" w14:textId="77777777" w:rsidR="00842FFD" w:rsidRDefault="00842FFD" w:rsidP="001B1AEA">
            <w:pPr>
              <w:pStyle w:val="H1bodytext"/>
              <w:spacing w:after="0"/>
              <w:ind w:left="0"/>
              <w:jc w:val="center"/>
              <w:rPr>
                <w:ins w:id="755" w:author="Sara Lindberg" w:date="2019-11-07T14:51:00Z"/>
                <w:rFonts w:ascii="Arial" w:hAnsi="Arial"/>
              </w:rPr>
            </w:pPr>
          </w:p>
        </w:tc>
        <w:tc>
          <w:tcPr>
            <w:tcW w:w="6642" w:type="dxa"/>
            <w:vAlign w:val="center"/>
            <w:tcPrChange w:id="756" w:author="Sara Lindberg" w:date="2019-11-21T12:32:00Z">
              <w:tcPr>
                <w:tcW w:w="5940" w:type="dxa"/>
                <w:gridSpan w:val="3"/>
                <w:vAlign w:val="center"/>
              </w:tcPr>
            </w:tcPrChange>
          </w:tcPr>
          <w:p w14:paraId="6394E564" w14:textId="1D006296" w:rsidR="00842FFD" w:rsidRDefault="001E285A" w:rsidP="001B1AEA">
            <w:pPr>
              <w:pStyle w:val="H1bodytext"/>
              <w:spacing w:after="0"/>
              <w:ind w:left="0"/>
              <w:rPr>
                <w:ins w:id="757" w:author="Sara Lindberg" w:date="2019-11-07T14:51:00Z"/>
                <w:rFonts w:ascii="Arial" w:hAnsi="Arial"/>
              </w:rPr>
            </w:pPr>
            <w:ins w:id="758" w:author="Sara Lindberg" w:date="2019-11-21T12:31:00Z">
              <w:r>
                <w:rPr>
                  <w:rFonts w:ascii="Arial" w:hAnsi="Arial"/>
                </w:rPr>
                <w:t xml:space="preserve">Verify </w:t>
              </w:r>
              <w:r w:rsidRPr="00BD73B8">
                <w:rPr>
                  <w:rFonts w:ascii="Arial" w:hAnsi="Arial"/>
                </w:rPr>
                <w:t>that [</w:t>
              </w:r>
              <w:proofErr w:type="spellStart"/>
              <w:r w:rsidRPr="00BD73B8">
                <w:rPr>
                  <w:rFonts w:ascii="Arial" w:hAnsi="Arial"/>
                </w:rPr>
                <w:t>Testing_Directory</w:t>
              </w:r>
              <w:proofErr w:type="spellEnd"/>
              <w:r w:rsidRPr="00BD73B8">
                <w:rPr>
                  <w:rFonts w:ascii="Arial" w:hAnsi="Arial"/>
                </w:rPr>
                <w:t>] \runner_ATC-4_logfile.txt documen</w:t>
              </w:r>
              <w:r>
                <w:rPr>
                  <w:rFonts w:ascii="Arial" w:hAnsi="Arial"/>
                </w:rPr>
                <w:t>ts</w:t>
              </w:r>
              <w:r>
                <w:rPr>
                  <w:rFonts w:ascii="Arial" w:hAnsi="Arial"/>
                </w:rPr>
                <w:t xml:space="preserve"> </w:t>
              </w:r>
            </w:ins>
            <w:ins w:id="759" w:author="Sara Lindberg" w:date="2019-11-07T14:51:00Z">
              <w:r w:rsidR="00842FFD">
                <w:rPr>
                  <w:rFonts w:ascii="Arial" w:hAnsi="Arial"/>
                </w:rPr>
                <w:t xml:space="preserve">that Tool Runner QA Status is TEST </w:t>
              </w:r>
            </w:ins>
          </w:p>
          <w:p w14:paraId="62310AF3" w14:textId="77777777" w:rsidR="00842FFD" w:rsidRDefault="00842FFD" w:rsidP="001B1AEA">
            <w:pPr>
              <w:pStyle w:val="H1bodytext"/>
              <w:spacing w:after="0"/>
              <w:ind w:left="0"/>
              <w:rPr>
                <w:ins w:id="760" w:author="Sara Lindberg" w:date="2019-11-07T14:51:00Z"/>
                <w:rFonts w:ascii="Arial" w:hAnsi="Arial"/>
              </w:rPr>
            </w:pPr>
          </w:p>
          <w:p w14:paraId="0E7DF7BA" w14:textId="181316DE" w:rsidR="00842FFD" w:rsidRDefault="00842FFD" w:rsidP="001B1AEA">
            <w:pPr>
              <w:pStyle w:val="H1bodytext"/>
              <w:spacing w:after="0"/>
              <w:ind w:left="0"/>
              <w:rPr>
                <w:ins w:id="761" w:author="Sara Lindberg" w:date="2019-11-07T14:51:00Z"/>
                <w:rFonts w:ascii="Arial" w:hAnsi="Arial"/>
              </w:rPr>
            </w:pPr>
            <w:ins w:id="762" w:author="Sara Lindberg" w:date="2019-11-07T14:51:00Z">
              <w:r>
                <w:rPr>
                  <w:rFonts w:ascii="Arial" w:hAnsi="Arial"/>
                </w:rPr>
                <w:t xml:space="preserve">NOTE: Tool Runner is not on the approved tool list in the test </w:t>
              </w:r>
              <w:r w:rsidRPr="006D329A">
                <w:rPr>
                  <w:rFonts w:ascii="Arial" w:hAnsi="Arial"/>
                  <w:rPrChange w:id="763" w:author="Sara Lindberg" w:date="2019-11-21T12:05:00Z">
                    <w:rPr>
                      <w:rFonts w:ascii="Arial" w:hAnsi="Arial"/>
                    </w:rPr>
                  </w:rPrChange>
                </w:rPr>
                <w:t>repository—see \</w:t>
              </w:r>
            </w:ins>
            <w:ins w:id="764" w:author="Sara Lindberg" w:date="2019-11-21T12:05:00Z">
              <w:r w:rsidR="006D329A" w:rsidRPr="006D329A">
                <w:rPr>
                  <w:rFonts w:ascii="Arial" w:hAnsi="Arial"/>
                  <w:rPrChange w:id="765" w:author="Sara Lindberg" w:date="2019-11-21T12:05:00Z">
                    <w:rPr>
                      <w:rFonts w:ascii="Arial" w:hAnsi="Arial"/>
                      <w:i/>
                      <w:iCs/>
                    </w:rPr>
                  </w:rPrChange>
                </w:rPr>
                <w:t>[</w:t>
              </w:r>
              <w:proofErr w:type="spellStart"/>
              <w:r w:rsidR="006D329A" w:rsidRPr="006D329A">
                <w:rPr>
                  <w:rFonts w:ascii="Arial" w:hAnsi="Arial"/>
                  <w:rPrChange w:id="766" w:author="Sara Lindberg" w:date="2019-11-21T12:05:00Z">
                    <w:rPr>
                      <w:rFonts w:ascii="Arial" w:hAnsi="Arial"/>
                    </w:rPr>
                  </w:rPrChange>
                </w:rPr>
                <w:t>Test_Repo_</w:t>
              </w:r>
              <w:proofErr w:type="gramStart"/>
              <w:r w:rsidR="006D329A" w:rsidRPr="006D329A">
                <w:rPr>
                  <w:rFonts w:ascii="Arial" w:hAnsi="Arial"/>
                  <w:rPrChange w:id="767" w:author="Sara Lindberg" w:date="2019-11-21T12:05:00Z">
                    <w:rPr>
                      <w:rFonts w:ascii="Arial" w:hAnsi="Arial"/>
                    </w:rPr>
                  </w:rPrChange>
                </w:rPr>
                <w:t>Name</w:t>
              </w:r>
              <w:proofErr w:type="spellEnd"/>
              <w:r w:rsidR="006D329A" w:rsidRPr="006D329A">
                <w:rPr>
                  <w:rFonts w:ascii="Arial" w:hAnsi="Arial"/>
                  <w:rPrChange w:id="768" w:author="Sara Lindberg" w:date="2019-11-21T12:05:00Z">
                    <w:rPr>
                      <w:rFonts w:ascii="Arial" w:hAnsi="Arial"/>
                      <w:i/>
                      <w:iCs/>
                    </w:rPr>
                  </w:rPrChange>
                </w:rPr>
                <w:t>]</w:t>
              </w:r>
            </w:ins>
            <w:ins w:id="769" w:author="Sara Lindberg" w:date="2019-11-07T14:51:00Z">
              <w:r w:rsidRPr="006D329A">
                <w:rPr>
                  <w:rFonts w:ascii="Arial" w:hAnsi="Arial"/>
                  <w:rPrChange w:id="770" w:author="Sara Lindberg" w:date="2019-11-21T12:05:00Z">
                    <w:rPr>
                      <w:rFonts w:ascii="Arial" w:hAnsi="Arial"/>
                    </w:rPr>
                  </w:rPrChange>
                </w:rPr>
                <w:t>\</w:t>
              </w:r>
              <w:proofErr w:type="spellStart"/>
              <w:r w:rsidRPr="006D329A">
                <w:rPr>
                  <w:rFonts w:ascii="Arial" w:hAnsi="Arial"/>
                  <w:rPrChange w:id="771" w:author="Sara Lindberg" w:date="2019-11-21T12:05:00Z">
                    <w:rPr>
                      <w:rFonts w:ascii="Arial" w:hAnsi="Arial"/>
                    </w:rPr>
                  </w:rPrChange>
                </w:rPr>
                <w:t>pylib</w:t>
              </w:r>
              <w:proofErr w:type="spellEnd"/>
              <w:r w:rsidRPr="006D329A">
                <w:rPr>
                  <w:rFonts w:ascii="Arial" w:hAnsi="Arial"/>
                  <w:rPrChange w:id="772" w:author="Sara Lindberg" w:date="2019-11-21T12:05:00Z">
                    <w:rPr>
                      <w:rFonts w:ascii="Arial" w:hAnsi="Arial"/>
                    </w:rPr>
                  </w:rPrChange>
                </w:rPr>
                <w:t>\runner\</w:t>
              </w:r>
              <w:proofErr w:type="spellStart"/>
              <w:r w:rsidRPr="006D329A">
                <w:rPr>
                  <w:rFonts w:ascii="Arial" w:hAnsi="Arial"/>
                  <w:rPrChange w:id="773" w:author="Sara Lindberg" w:date="2019-11-21T12:05:00Z">
                    <w:rPr>
                      <w:rFonts w:ascii="Arial" w:hAnsi="Arial"/>
                    </w:rPr>
                  </w:rPrChange>
                </w:rPr>
                <w:t>config.json</w:t>
              </w:r>
              <w:proofErr w:type="spellEnd"/>
              <w:proofErr w:type="gramEnd"/>
              <w:r w:rsidRPr="006D329A">
                <w:rPr>
                  <w:rFonts w:ascii="Arial" w:hAnsi="Arial"/>
                  <w:rPrChange w:id="774" w:author="Sara Lindberg" w:date="2019-11-21T12:05:00Z">
                    <w:rPr>
                      <w:rFonts w:ascii="Arial" w:hAnsi="Arial"/>
                    </w:rPr>
                  </w:rPrChange>
                </w:rPr>
                <w:t xml:space="preserve"> to verify</w:t>
              </w:r>
              <w:r>
                <w:rPr>
                  <w:rFonts w:ascii="Arial" w:hAnsi="Arial"/>
                </w:rPr>
                <w:t xml:space="preserve"> </w:t>
              </w:r>
            </w:ins>
          </w:p>
        </w:tc>
        <w:tc>
          <w:tcPr>
            <w:tcW w:w="1520" w:type="dxa"/>
            <w:vAlign w:val="center"/>
            <w:tcPrChange w:id="775" w:author="Sara Lindberg" w:date="2019-11-21T12:32:00Z">
              <w:tcPr>
                <w:tcW w:w="1610" w:type="dxa"/>
                <w:gridSpan w:val="3"/>
                <w:vAlign w:val="center"/>
              </w:tcPr>
            </w:tcPrChange>
          </w:tcPr>
          <w:p w14:paraId="1195602F" w14:textId="77777777" w:rsidR="00842FFD" w:rsidRDefault="00842FFD" w:rsidP="001B1AEA">
            <w:pPr>
              <w:pStyle w:val="H1bodytext"/>
              <w:spacing w:after="0"/>
              <w:ind w:left="0"/>
              <w:jc w:val="center"/>
              <w:rPr>
                <w:ins w:id="776" w:author="Sara Lindberg" w:date="2019-11-07T14:51:00Z"/>
                <w:rFonts w:ascii="Arial" w:hAnsi="Arial"/>
              </w:rPr>
            </w:pPr>
          </w:p>
        </w:tc>
      </w:tr>
      <w:tr w:rsidR="00842FFD" w14:paraId="4516BFC8" w14:textId="77777777" w:rsidTr="001E285A">
        <w:trPr>
          <w:trHeight w:val="1880"/>
          <w:ins w:id="777" w:author="Sara Lindberg" w:date="2019-11-07T14:51:00Z"/>
          <w:trPrChange w:id="778" w:author="Sara Lindberg" w:date="2019-11-21T12:32:00Z">
            <w:trPr>
              <w:gridBefore w:val="1"/>
              <w:gridAfter w:val="0"/>
              <w:trHeight w:val="683"/>
            </w:trPr>
          </w:trPrChange>
        </w:trPr>
        <w:tc>
          <w:tcPr>
            <w:tcW w:w="1080" w:type="dxa"/>
            <w:vMerge/>
            <w:vAlign w:val="center"/>
            <w:tcPrChange w:id="779" w:author="Sara Lindberg" w:date="2019-11-21T12:32:00Z">
              <w:tcPr>
                <w:tcW w:w="1080" w:type="dxa"/>
                <w:gridSpan w:val="2"/>
                <w:vMerge/>
                <w:vAlign w:val="center"/>
              </w:tcPr>
            </w:tcPrChange>
          </w:tcPr>
          <w:p w14:paraId="1431C9D7" w14:textId="77777777" w:rsidR="00842FFD" w:rsidRDefault="00842FFD" w:rsidP="001B1AEA">
            <w:pPr>
              <w:pStyle w:val="H1bodytext"/>
              <w:spacing w:after="0"/>
              <w:ind w:left="0"/>
              <w:jc w:val="center"/>
              <w:rPr>
                <w:ins w:id="780" w:author="Sara Lindberg" w:date="2019-11-07T14:51:00Z"/>
                <w:rFonts w:ascii="Arial" w:hAnsi="Arial"/>
              </w:rPr>
            </w:pPr>
          </w:p>
        </w:tc>
        <w:tc>
          <w:tcPr>
            <w:tcW w:w="6642" w:type="dxa"/>
            <w:vAlign w:val="center"/>
            <w:tcPrChange w:id="781" w:author="Sara Lindberg" w:date="2019-11-21T12:32:00Z">
              <w:tcPr>
                <w:tcW w:w="5940" w:type="dxa"/>
                <w:gridSpan w:val="3"/>
                <w:vAlign w:val="center"/>
              </w:tcPr>
            </w:tcPrChange>
          </w:tcPr>
          <w:p w14:paraId="5518F2E7" w14:textId="4204589A" w:rsidR="00842FFD" w:rsidRDefault="00842FFD" w:rsidP="001B1AEA">
            <w:pPr>
              <w:pStyle w:val="H1bodytext"/>
              <w:spacing w:after="0"/>
              <w:ind w:left="0"/>
              <w:rPr>
                <w:ins w:id="782" w:author="Sara Lindberg" w:date="2019-11-07T14:51:00Z"/>
                <w:rFonts w:ascii="Arial" w:hAnsi="Arial"/>
              </w:rPr>
            </w:pPr>
            <w:ins w:id="783" w:author="Sara Lindberg" w:date="2019-11-07T14:51:00Z">
              <w:r w:rsidRPr="006D329A">
                <w:rPr>
                  <w:rFonts w:ascii="Arial" w:hAnsi="Arial"/>
                  <w:rPrChange w:id="784" w:author="Sara Lindberg" w:date="2019-11-21T12:06:00Z">
                    <w:rPr>
                      <w:rFonts w:ascii="Arial" w:hAnsi="Arial"/>
                    </w:rPr>
                  </w:rPrChange>
                </w:rPr>
                <w:t>Verify that</w:t>
              </w:r>
            </w:ins>
            <w:ins w:id="785" w:author="Sara Lindberg" w:date="2019-11-21T12:05:00Z">
              <w:r w:rsidR="006D329A" w:rsidRPr="006D329A">
                <w:rPr>
                  <w:rFonts w:ascii="Arial" w:hAnsi="Arial"/>
                  <w:rPrChange w:id="786" w:author="Sara Lindberg" w:date="2019-11-21T12:06:00Z">
                    <w:rPr>
                      <w:rFonts w:ascii="Arial" w:hAnsi="Arial"/>
                      <w:i/>
                      <w:iCs/>
                    </w:rPr>
                  </w:rPrChange>
                </w:rPr>
                <w:t xml:space="preserve"> [</w:t>
              </w:r>
              <w:proofErr w:type="spellStart"/>
              <w:r w:rsidR="006D329A" w:rsidRPr="006D329A">
                <w:rPr>
                  <w:rFonts w:ascii="Arial" w:hAnsi="Arial"/>
                  <w:rPrChange w:id="787" w:author="Sara Lindberg" w:date="2019-11-21T12:06:00Z">
                    <w:rPr>
                      <w:rFonts w:ascii="Arial" w:hAnsi="Arial"/>
                      <w:i/>
                      <w:iCs/>
                    </w:rPr>
                  </w:rPrChange>
                </w:rPr>
                <w:t>Testing_Directory</w:t>
              </w:r>
              <w:proofErr w:type="spellEnd"/>
              <w:r w:rsidR="006D329A" w:rsidRPr="006D329A">
                <w:rPr>
                  <w:rFonts w:ascii="Arial" w:hAnsi="Arial"/>
                  <w:rPrChange w:id="788" w:author="Sara Lindberg" w:date="2019-11-21T12:06:00Z">
                    <w:rPr>
                      <w:rFonts w:ascii="Arial" w:hAnsi="Arial"/>
                      <w:i/>
                      <w:iCs/>
                    </w:rPr>
                  </w:rPrChange>
                </w:rPr>
                <w:t xml:space="preserve">] </w:t>
              </w:r>
            </w:ins>
            <w:ins w:id="789" w:author="Sara Lindberg" w:date="2019-11-13T14:04:00Z">
              <w:r w:rsidR="001379A4" w:rsidRPr="006D329A">
                <w:rPr>
                  <w:rFonts w:ascii="Arial" w:hAnsi="Arial"/>
                  <w:rPrChange w:id="790" w:author="Sara Lindberg" w:date="2019-11-21T12:06:00Z">
                    <w:rPr>
                      <w:rFonts w:ascii="Arial" w:hAnsi="Arial"/>
                    </w:rPr>
                  </w:rPrChange>
                </w:rPr>
                <w:t>\</w:t>
              </w:r>
            </w:ins>
            <w:ins w:id="791" w:author="Sara Lindberg" w:date="2019-11-07T14:51:00Z">
              <w:r w:rsidRPr="006D329A">
                <w:rPr>
                  <w:rFonts w:ascii="Arial" w:hAnsi="Arial"/>
                  <w:rPrChange w:id="792" w:author="Sara Lindberg" w:date="2019-11-21T12:06:00Z">
                    <w:rPr>
                      <w:rFonts w:ascii="Arial" w:hAnsi="Arial"/>
                    </w:rPr>
                  </w:rPrChange>
                </w:rPr>
                <w:t>runner</w:t>
              </w:r>
              <w:r>
                <w:rPr>
                  <w:rFonts w:ascii="Arial" w:hAnsi="Arial"/>
                </w:rPr>
                <w:t>_ATC-</w:t>
              </w:r>
            </w:ins>
            <w:ins w:id="793" w:author="Sara Lindberg" w:date="2019-11-12T09:29:00Z">
              <w:r w:rsidR="00BE1095">
                <w:rPr>
                  <w:rFonts w:ascii="Arial" w:hAnsi="Arial"/>
                </w:rPr>
                <w:t>4</w:t>
              </w:r>
            </w:ins>
            <w:ins w:id="794" w:author="Sara Lindberg" w:date="2019-11-07T14:51:00Z">
              <w:r>
                <w:rPr>
                  <w:rFonts w:ascii="Arial" w:hAnsi="Arial"/>
                </w:rPr>
                <w:t xml:space="preserve">_logfile.txt documents that the invoked tool QA Status is QUALIFIED </w:t>
              </w:r>
            </w:ins>
          </w:p>
          <w:p w14:paraId="392B71CB" w14:textId="77777777" w:rsidR="00842FFD" w:rsidRDefault="00842FFD" w:rsidP="001B1AEA">
            <w:pPr>
              <w:pStyle w:val="H1bodytext"/>
              <w:spacing w:after="0"/>
              <w:ind w:left="0"/>
              <w:rPr>
                <w:ins w:id="795" w:author="Sara Lindberg" w:date="2019-11-07T14:51:00Z"/>
                <w:rFonts w:ascii="Arial" w:hAnsi="Arial"/>
              </w:rPr>
            </w:pPr>
          </w:p>
          <w:p w14:paraId="52B94579" w14:textId="1FB90414" w:rsidR="00842FFD" w:rsidRDefault="00842FFD" w:rsidP="001B1AEA">
            <w:pPr>
              <w:pStyle w:val="H1bodytext"/>
              <w:spacing w:after="0"/>
              <w:ind w:left="0"/>
              <w:rPr>
                <w:ins w:id="796" w:author="Sara Lindberg" w:date="2019-11-07T14:51:00Z"/>
                <w:rFonts w:ascii="Arial" w:hAnsi="Arial"/>
              </w:rPr>
            </w:pPr>
            <w:ins w:id="797" w:author="Sara Lindberg" w:date="2019-11-07T14:51:00Z">
              <w:r>
                <w:rPr>
                  <w:rFonts w:ascii="Arial" w:hAnsi="Arial"/>
                </w:rPr>
                <w:t xml:space="preserve">NOTE: Invoked tool is on the approved tool list in the test </w:t>
              </w:r>
              <w:r w:rsidRPr="006D329A">
                <w:rPr>
                  <w:rFonts w:ascii="Arial" w:hAnsi="Arial"/>
                  <w:rPrChange w:id="798" w:author="Sara Lindberg" w:date="2019-11-21T12:06:00Z">
                    <w:rPr>
                      <w:rFonts w:ascii="Arial" w:hAnsi="Arial"/>
                    </w:rPr>
                  </w:rPrChange>
                </w:rPr>
                <w:t>repository—see \</w:t>
              </w:r>
            </w:ins>
            <w:ins w:id="799" w:author="Sara Lindberg" w:date="2019-11-21T12:06:00Z">
              <w:r w:rsidR="006D329A" w:rsidRPr="006D329A">
                <w:rPr>
                  <w:rFonts w:ascii="Arial" w:hAnsi="Arial"/>
                  <w:rPrChange w:id="800" w:author="Sara Lindberg" w:date="2019-11-21T12:06:00Z">
                    <w:rPr>
                      <w:rFonts w:ascii="Arial" w:hAnsi="Arial"/>
                      <w:i/>
                      <w:iCs/>
                    </w:rPr>
                  </w:rPrChange>
                </w:rPr>
                <w:t>[</w:t>
              </w:r>
              <w:proofErr w:type="spellStart"/>
              <w:r w:rsidR="006D329A" w:rsidRPr="006D329A">
                <w:rPr>
                  <w:rFonts w:ascii="Arial" w:hAnsi="Arial"/>
                  <w:rPrChange w:id="801" w:author="Sara Lindberg" w:date="2019-11-21T12:06:00Z">
                    <w:rPr>
                      <w:rFonts w:ascii="Arial" w:hAnsi="Arial"/>
                    </w:rPr>
                  </w:rPrChange>
                </w:rPr>
                <w:t>Test_Repo_</w:t>
              </w:r>
              <w:proofErr w:type="gramStart"/>
              <w:r w:rsidR="006D329A" w:rsidRPr="006D329A">
                <w:rPr>
                  <w:rFonts w:ascii="Arial" w:hAnsi="Arial"/>
                  <w:rPrChange w:id="802" w:author="Sara Lindberg" w:date="2019-11-21T12:06:00Z">
                    <w:rPr>
                      <w:rFonts w:ascii="Arial" w:hAnsi="Arial"/>
                    </w:rPr>
                  </w:rPrChange>
                </w:rPr>
                <w:t>Name</w:t>
              </w:r>
              <w:proofErr w:type="spellEnd"/>
              <w:r w:rsidR="006D329A" w:rsidRPr="006D329A">
                <w:rPr>
                  <w:rFonts w:ascii="Arial" w:hAnsi="Arial"/>
                  <w:rPrChange w:id="803" w:author="Sara Lindberg" w:date="2019-11-21T12:06:00Z">
                    <w:rPr>
                      <w:rFonts w:ascii="Arial" w:hAnsi="Arial"/>
                      <w:i/>
                      <w:iCs/>
                    </w:rPr>
                  </w:rPrChange>
                </w:rPr>
                <w:t>]</w:t>
              </w:r>
            </w:ins>
            <w:ins w:id="804" w:author="Sara Lindberg" w:date="2019-11-07T14:51:00Z">
              <w:r w:rsidRPr="006D329A">
                <w:rPr>
                  <w:rFonts w:ascii="Arial" w:hAnsi="Arial"/>
                  <w:rPrChange w:id="805" w:author="Sara Lindberg" w:date="2019-11-21T12:06:00Z">
                    <w:rPr>
                      <w:rFonts w:ascii="Arial" w:hAnsi="Arial"/>
                    </w:rPr>
                  </w:rPrChange>
                </w:rPr>
                <w:t>\</w:t>
              </w:r>
              <w:proofErr w:type="spellStart"/>
              <w:r w:rsidRPr="006D329A">
                <w:rPr>
                  <w:rFonts w:ascii="Arial" w:hAnsi="Arial"/>
                  <w:rPrChange w:id="806" w:author="Sara Lindberg" w:date="2019-11-21T12:06:00Z">
                    <w:rPr>
                      <w:rFonts w:ascii="Arial" w:hAnsi="Arial"/>
                    </w:rPr>
                  </w:rPrChange>
                </w:rPr>
                <w:t>pylib</w:t>
              </w:r>
              <w:proofErr w:type="spellEnd"/>
              <w:r>
                <w:rPr>
                  <w:rFonts w:ascii="Arial" w:hAnsi="Arial"/>
                </w:rPr>
                <w:t>\runner\</w:t>
              </w:r>
              <w:proofErr w:type="spellStart"/>
              <w:r>
                <w:rPr>
                  <w:rFonts w:ascii="Arial" w:hAnsi="Arial"/>
                </w:rPr>
                <w:t>config.json</w:t>
              </w:r>
              <w:proofErr w:type="spellEnd"/>
              <w:proofErr w:type="gramEnd"/>
              <w:r>
                <w:rPr>
                  <w:rFonts w:ascii="Arial" w:hAnsi="Arial"/>
                </w:rPr>
                <w:t xml:space="preserve"> to verify</w:t>
              </w:r>
            </w:ins>
          </w:p>
        </w:tc>
        <w:tc>
          <w:tcPr>
            <w:tcW w:w="1520" w:type="dxa"/>
            <w:vAlign w:val="center"/>
            <w:tcPrChange w:id="807" w:author="Sara Lindberg" w:date="2019-11-21T12:32:00Z">
              <w:tcPr>
                <w:tcW w:w="1610" w:type="dxa"/>
                <w:gridSpan w:val="3"/>
                <w:vAlign w:val="center"/>
              </w:tcPr>
            </w:tcPrChange>
          </w:tcPr>
          <w:p w14:paraId="28AB0CCC" w14:textId="77777777" w:rsidR="00842FFD" w:rsidRDefault="00842FFD" w:rsidP="001B1AEA">
            <w:pPr>
              <w:pStyle w:val="H1bodytext"/>
              <w:spacing w:after="0"/>
              <w:ind w:left="0"/>
              <w:jc w:val="center"/>
              <w:rPr>
                <w:ins w:id="808" w:author="Sara Lindberg" w:date="2019-11-07T14:51:00Z"/>
                <w:rFonts w:ascii="Arial" w:hAnsi="Arial"/>
              </w:rPr>
            </w:pPr>
          </w:p>
        </w:tc>
      </w:tr>
    </w:tbl>
    <w:p w14:paraId="411782FD" w14:textId="63905D85" w:rsidR="00842FFD" w:rsidRDefault="00842FFD" w:rsidP="00213C7E">
      <w:pPr>
        <w:pStyle w:val="H1bodytext"/>
        <w:spacing w:after="120"/>
        <w:rPr>
          <w:ins w:id="809" w:author="Sara Lindberg" w:date="2019-11-07T14:51:00Z"/>
          <w:rFonts w:ascii="Arial" w:hAnsi="Arial"/>
        </w:rPr>
      </w:pPr>
    </w:p>
    <w:p w14:paraId="3460A7A3" w14:textId="6093B806" w:rsidR="00842FFD" w:rsidDel="00BE1095" w:rsidRDefault="00842FFD" w:rsidP="00213C7E">
      <w:pPr>
        <w:pStyle w:val="H1bodytext"/>
        <w:spacing w:after="120"/>
        <w:rPr>
          <w:del w:id="810" w:author="Sara Lindberg" w:date="2019-11-12T09:36:00Z"/>
          <w:rFonts w:ascii="Arial" w:hAnsi="Arial"/>
        </w:rPr>
      </w:pPr>
    </w:p>
    <w:tbl>
      <w:tblPr>
        <w:tblStyle w:val="TableGrid"/>
        <w:tblW w:w="0" w:type="auto"/>
        <w:tblInd w:w="720" w:type="dxa"/>
        <w:tblLook w:val="04A0" w:firstRow="1" w:lastRow="0" w:firstColumn="1" w:lastColumn="0" w:noHBand="0" w:noVBand="1"/>
      </w:tblPr>
      <w:tblGrid>
        <w:gridCol w:w="1080"/>
        <w:gridCol w:w="5940"/>
        <w:gridCol w:w="1610"/>
      </w:tblGrid>
      <w:tr w:rsidR="00213C7E" w:rsidRPr="00932809" w:rsidDel="00842FFD" w14:paraId="58A2EC5A" w14:textId="0B6ED34F" w:rsidTr="001B1AEA">
        <w:trPr>
          <w:cantSplit/>
          <w:trHeight w:val="314"/>
          <w:tblHeader/>
          <w:del w:id="811" w:author="Sara Lindberg" w:date="2019-11-07T14:50:00Z"/>
        </w:trPr>
        <w:tc>
          <w:tcPr>
            <w:tcW w:w="8630" w:type="dxa"/>
            <w:gridSpan w:val="3"/>
            <w:tcBorders>
              <w:top w:val="nil"/>
              <w:left w:val="nil"/>
              <w:bottom w:val="single" w:sz="4" w:space="0" w:color="auto"/>
              <w:right w:val="nil"/>
            </w:tcBorders>
            <w:vAlign w:val="bottom"/>
          </w:tcPr>
          <w:p w14:paraId="7BA734D6" w14:textId="02A83E68" w:rsidR="00213C7E" w:rsidRPr="00932809" w:rsidDel="00842FFD" w:rsidRDefault="00213C7E" w:rsidP="001B1AEA">
            <w:pPr>
              <w:pStyle w:val="H1bodytext"/>
              <w:spacing w:after="0"/>
              <w:ind w:left="0"/>
              <w:jc w:val="center"/>
              <w:rPr>
                <w:del w:id="812" w:author="Sara Lindberg" w:date="2019-11-07T14:50:00Z"/>
                <w:rFonts w:ascii="Arial" w:hAnsi="Arial"/>
                <w:b/>
              </w:rPr>
            </w:pPr>
            <w:bookmarkStart w:id="813" w:name="_Hlk11236484"/>
            <w:del w:id="814" w:author="Sara Lindberg" w:date="2019-11-07T14:50:00Z">
              <w:r w:rsidRPr="00932809" w:rsidDel="00842FFD">
                <w:rPr>
                  <w:rFonts w:ascii="Arial" w:hAnsi="Arial"/>
                  <w:b/>
                </w:rPr>
                <w:delText xml:space="preserve">Table 2. </w:delText>
              </w:r>
              <w:r w:rsidRPr="00932809" w:rsidDel="00842FFD">
                <w:rPr>
                  <w:rFonts w:ascii="Arial" w:hAnsi="Arial" w:cs="Arial"/>
                  <w:b/>
                </w:rPr>
                <w:delText xml:space="preserve">Build Surface Flux </w:delText>
              </w:r>
              <w:r w:rsidRPr="00932809" w:rsidDel="00842FFD">
                <w:rPr>
                  <w:rFonts w:ascii="Arial" w:hAnsi="Arial"/>
                  <w:b/>
                </w:rPr>
                <w:delText>Tool</w:delText>
              </w:r>
              <w:r w:rsidRPr="00932809" w:rsidDel="00842FFD">
                <w:rPr>
                  <w:rFonts w:ascii="Arial" w:hAnsi="Arial"/>
                  <w:b/>
                </w:rPr>
                <w:br/>
                <w:delText>Test Plan</w:delText>
              </w:r>
            </w:del>
          </w:p>
        </w:tc>
      </w:tr>
      <w:tr w:rsidR="00213C7E" w:rsidRPr="00572F5F" w:rsidDel="00842FFD" w14:paraId="2879D7FC" w14:textId="5172DA43" w:rsidTr="00576F6C">
        <w:trPr>
          <w:cantSplit/>
          <w:trHeight w:val="314"/>
          <w:tblHeader/>
          <w:del w:id="815" w:author="Sara Lindberg" w:date="2019-11-07T14:50:00Z"/>
        </w:trPr>
        <w:tc>
          <w:tcPr>
            <w:tcW w:w="1080" w:type="dxa"/>
            <w:tcBorders>
              <w:top w:val="single" w:sz="4" w:space="0" w:color="auto"/>
            </w:tcBorders>
            <w:shd w:val="clear" w:color="auto" w:fill="D9D9D9" w:themeFill="background1" w:themeFillShade="D9"/>
            <w:vAlign w:val="bottom"/>
          </w:tcPr>
          <w:p w14:paraId="7D522736" w14:textId="4DF16EC8" w:rsidR="00213C7E" w:rsidRPr="00572F5F" w:rsidDel="00842FFD" w:rsidRDefault="00213C7E" w:rsidP="001B1AEA">
            <w:pPr>
              <w:pStyle w:val="H1bodytext"/>
              <w:spacing w:after="0"/>
              <w:ind w:left="0"/>
              <w:jc w:val="center"/>
              <w:rPr>
                <w:del w:id="816" w:author="Sara Lindberg" w:date="2019-11-07T14:50:00Z"/>
                <w:rFonts w:ascii="Arial" w:hAnsi="Arial"/>
                <w:b/>
              </w:rPr>
            </w:pPr>
            <w:del w:id="817" w:author="Sara Lindberg" w:date="2019-11-07T14:50:00Z">
              <w:r w:rsidDel="00842FFD">
                <w:rPr>
                  <w:rFonts w:ascii="Arial" w:hAnsi="Arial"/>
                  <w:b/>
                </w:rPr>
                <w:delText>TEST ID</w:delText>
              </w:r>
            </w:del>
          </w:p>
        </w:tc>
        <w:tc>
          <w:tcPr>
            <w:tcW w:w="5940" w:type="dxa"/>
            <w:tcBorders>
              <w:top w:val="single" w:sz="4" w:space="0" w:color="auto"/>
            </w:tcBorders>
            <w:shd w:val="clear" w:color="auto" w:fill="D9D9D9" w:themeFill="background1" w:themeFillShade="D9"/>
            <w:vAlign w:val="bottom"/>
          </w:tcPr>
          <w:p w14:paraId="53B73FBF" w14:textId="5B039AC0" w:rsidR="00213C7E" w:rsidRPr="00572F5F" w:rsidDel="00842FFD" w:rsidRDefault="00213C7E" w:rsidP="001B1AEA">
            <w:pPr>
              <w:pStyle w:val="H1bodytext"/>
              <w:spacing w:after="0"/>
              <w:ind w:left="0"/>
              <w:jc w:val="center"/>
              <w:rPr>
                <w:del w:id="818" w:author="Sara Lindberg" w:date="2019-11-07T14:50:00Z"/>
                <w:rFonts w:ascii="Arial" w:hAnsi="Arial"/>
                <w:b/>
              </w:rPr>
            </w:pPr>
            <w:del w:id="819" w:author="Sara Lindberg" w:date="2019-11-07T14:50:00Z">
              <w:r w:rsidDel="00842FFD">
                <w:rPr>
                  <w:rFonts w:ascii="Arial" w:hAnsi="Arial"/>
                  <w:b/>
                </w:rPr>
                <w:delText>Test Case</w:delText>
              </w:r>
            </w:del>
          </w:p>
        </w:tc>
        <w:tc>
          <w:tcPr>
            <w:tcW w:w="1610" w:type="dxa"/>
            <w:tcBorders>
              <w:top w:val="single" w:sz="4" w:space="0" w:color="auto"/>
            </w:tcBorders>
            <w:shd w:val="clear" w:color="auto" w:fill="D9D9D9" w:themeFill="background1" w:themeFillShade="D9"/>
            <w:vAlign w:val="bottom"/>
          </w:tcPr>
          <w:p w14:paraId="3815696A" w14:textId="14851B3E" w:rsidR="00213C7E" w:rsidRPr="00572F5F" w:rsidDel="00842FFD" w:rsidRDefault="00213C7E" w:rsidP="001B1AEA">
            <w:pPr>
              <w:pStyle w:val="H1bodytext"/>
              <w:spacing w:after="0"/>
              <w:ind w:left="0"/>
              <w:jc w:val="center"/>
              <w:rPr>
                <w:del w:id="820" w:author="Sara Lindberg" w:date="2019-11-07T14:50:00Z"/>
                <w:rFonts w:ascii="Arial" w:hAnsi="Arial"/>
                <w:b/>
              </w:rPr>
            </w:pPr>
            <w:del w:id="821" w:author="Sara Lindberg" w:date="2019-11-07T14:50:00Z">
              <w:r w:rsidDel="00842FFD">
                <w:rPr>
                  <w:rFonts w:ascii="Arial" w:hAnsi="Arial"/>
                  <w:b/>
                </w:rPr>
                <w:delText>T</w:delText>
              </w:r>
              <w:r w:rsidRPr="00572F5F" w:rsidDel="00842FFD">
                <w:rPr>
                  <w:rFonts w:ascii="Arial" w:hAnsi="Arial"/>
                  <w:b/>
                </w:rPr>
                <w:delText xml:space="preserve">est </w:delText>
              </w:r>
              <w:r w:rsidDel="00842FFD">
                <w:rPr>
                  <w:rFonts w:ascii="Arial" w:hAnsi="Arial"/>
                  <w:b/>
                </w:rPr>
                <w:delText>R</w:delText>
              </w:r>
              <w:r w:rsidRPr="00572F5F" w:rsidDel="00842FFD">
                <w:rPr>
                  <w:rFonts w:ascii="Arial" w:hAnsi="Arial"/>
                  <w:b/>
                </w:rPr>
                <w:delText xml:space="preserve">esult </w:delText>
              </w:r>
              <w:r w:rsidDel="00842FFD">
                <w:rPr>
                  <w:rFonts w:ascii="Arial" w:hAnsi="Arial"/>
                  <w:b/>
                </w:rPr>
                <w:br/>
              </w:r>
              <w:r w:rsidRPr="00572F5F" w:rsidDel="00842FFD">
                <w:rPr>
                  <w:rFonts w:ascii="Arial" w:hAnsi="Arial"/>
                  <w:b/>
                </w:rPr>
                <w:delText>(Pass/Fail)</w:delText>
              </w:r>
            </w:del>
          </w:p>
        </w:tc>
      </w:tr>
      <w:tr w:rsidR="00C179BB" w:rsidDel="00842FFD" w14:paraId="2896EE3C" w14:textId="00F1E897" w:rsidTr="00AF5DB9">
        <w:trPr>
          <w:trHeight w:val="530"/>
          <w:del w:id="822" w:author="Sara Lindberg" w:date="2019-11-07T14:50:00Z"/>
        </w:trPr>
        <w:tc>
          <w:tcPr>
            <w:tcW w:w="1080" w:type="dxa"/>
            <w:vMerge w:val="restart"/>
            <w:vAlign w:val="center"/>
          </w:tcPr>
          <w:p w14:paraId="655F952B" w14:textId="3BFFB886" w:rsidR="00C179BB" w:rsidRPr="00E03477" w:rsidDel="00842FFD" w:rsidRDefault="00C179BB" w:rsidP="00C179BB">
            <w:pPr>
              <w:pStyle w:val="H1bodytext"/>
              <w:spacing w:after="0"/>
              <w:ind w:left="0"/>
              <w:jc w:val="center"/>
              <w:rPr>
                <w:del w:id="823" w:author="Sara Lindberg" w:date="2019-11-07T14:50:00Z"/>
                <w:rFonts w:ascii="Arial" w:hAnsi="Arial"/>
              </w:rPr>
            </w:pPr>
            <w:del w:id="824" w:author="Sara Lindberg" w:date="2019-11-07T14:50:00Z">
              <w:r w:rsidRPr="00E03477" w:rsidDel="00842FFD">
                <w:rPr>
                  <w:rFonts w:ascii="Arial" w:hAnsi="Arial"/>
                </w:rPr>
                <w:delText>IT-1</w:delText>
              </w:r>
            </w:del>
          </w:p>
        </w:tc>
        <w:tc>
          <w:tcPr>
            <w:tcW w:w="7550" w:type="dxa"/>
            <w:gridSpan w:val="2"/>
            <w:vAlign w:val="center"/>
          </w:tcPr>
          <w:p w14:paraId="24B400FF" w14:textId="77E40071" w:rsidR="00C179BB" w:rsidRPr="008E7CB2" w:rsidDel="00842FFD" w:rsidRDefault="00C179BB" w:rsidP="008E7CB2">
            <w:pPr>
              <w:pStyle w:val="H1bodytext"/>
              <w:spacing w:after="0"/>
              <w:ind w:left="0"/>
              <w:rPr>
                <w:del w:id="825" w:author="Sara Lindberg" w:date="2019-11-07T14:50:00Z"/>
                <w:rFonts w:ascii="Arial" w:hAnsi="Arial"/>
                <w:i/>
                <w:iCs/>
              </w:rPr>
            </w:pPr>
            <w:del w:id="826" w:author="Sara Lindberg" w:date="2019-11-07T14:50:00Z">
              <w:r w:rsidRPr="008E7CB2" w:rsidDel="00842FFD">
                <w:rPr>
                  <w:rFonts w:ascii="Arial" w:hAnsi="Arial"/>
                  <w:i/>
                  <w:iCs/>
                </w:rPr>
                <w:delText>Invoke Tool Runner and test tool using runner_ITC-1.sh</w:delText>
              </w:r>
            </w:del>
          </w:p>
        </w:tc>
      </w:tr>
      <w:tr w:rsidR="00C179BB" w:rsidDel="00842FFD" w14:paraId="3B815737" w14:textId="5201E584" w:rsidTr="002851E4">
        <w:trPr>
          <w:trHeight w:val="530"/>
          <w:del w:id="827" w:author="Sara Lindberg" w:date="2019-11-07T14:50:00Z"/>
        </w:trPr>
        <w:tc>
          <w:tcPr>
            <w:tcW w:w="1080" w:type="dxa"/>
            <w:vMerge/>
            <w:vAlign w:val="center"/>
          </w:tcPr>
          <w:p w14:paraId="35CB63DB" w14:textId="5B748DF2" w:rsidR="00C179BB" w:rsidRPr="00E03477" w:rsidDel="00842FFD" w:rsidRDefault="00C179BB" w:rsidP="00C179BB">
            <w:pPr>
              <w:pStyle w:val="H1bodytext"/>
              <w:spacing w:after="0"/>
              <w:ind w:left="0"/>
              <w:jc w:val="center"/>
              <w:rPr>
                <w:del w:id="828" w:author="Sara Lindberg" w:date="2019-11-07T14:50:00Z"/>
                <w:rFonts w:ascii="Arial" w:hAnsi="Arial"/>
              </w:rPr>
            </w:pPr>
          </w:p>
        </w:tc>
        <w:tc>
          <w:tcPr>
            <w:tcW w:w="5940" w:type="dxa"/>
            <w:vAlign w:val="center"/>
          </w:tcPr>
          <w:p w14:paraId="56C28C4B" w14:textId="5369AD11" w:rsidR="00C179BB" w:rsidRPr="00E03477" w:rsidDel="00842FFD" w:rsidRDefault="00C179BB" w:rsidP="00C179BB">
            <w:pPr>
              <w:pStyle w:val="H1bodytext"/>
              <w:spacing w:after="0"/>
              <w:ind w:left="0"/>
              <w:rPr>
                <w:del w:id="829" w:author="Sara Lindberg" w:date="2019-11-07T14:50:00Z"/>
                <w:rFonts w:ascii="Arial" w:hAnsi="Arial"/>
              </w:rPr>
            </w:pPr>
            <w:del w:id="830" w:author="Sara Lindberg" w:date="2019-11-07T14:50:00Z">
              <w:r w:rsidDel="00842FFD">
                <w:rPr>
                  <w:rFonts w:ascii="Arial" w:hAnsi="Arial"/>
                </w:rPr>
                <w:delText>Verify Tool Runner is invoked and executes</w:delText>
              </w:r>
            </w:del>
          </w:p>
        </w:tc>
        <w:tc>
          <w:tcPr>
            <w:tcW w:w="1610" w:type="dxa"/>
            <w:vAlign w:val="center"/>
          </w:tcPr>
          <w:p w14:paraId="008CFAE2" w14:textId="1821568C" w:rsidR="00C179BB" w:rsidDel="00842FFD" w:rsidRDefault="00C179BB" w:rsidP="00C179BB">
            <w:pPr>
              <w:pStyle w:val="H1bodytext"/>
              <w:spacing w:after="0"/>
              <w:ind w:left="0"/>
              <w:jc w:val="center"/>
              <w:rPr>
                <w:del w:id="831" w:author="Sara Lindberg" w:date="2019-11-07T14:50:00Z"/>
                <w:rFonts w:ascii="Arial" w:hAnsi="Arial"/>
              </w:rPr>
            </w:pPr>
          </w:p>
        </w:tc>
      </w:tr>
      <w:tr w:rsidR="00587168" w:rsidDel="00842FFD" w14:paraId="3A993102" w14:textId="6ED00001" w:rsidTr="00587168">
        <w:trPr>
          <w:trHeight w:val="512"/>
          <w:del w:id="832" w:author="Sara Lindberg" w:date="2019-11-07T14:50:00Z"/>
        </w:trPr>
        <w:tc>
          <w:tcPr>
            <w:tcW w:w="1080" w:type="dxa"/>
            <w:vMerge/>
            <w:vAlign w:val="center"/>
          </w:tcPr>
          <w:p w14:paraId="411711F2" w14:textId="2DCEDCAF" w:rsidR="00587168" w:rsidRPr="00E03477" w:rsidDel="00842FFD" w:rsidRDefault="00587168" w:rsidP="00C179BB">
            <w:pPr>
              <w:pStyle w:val="H1bodytext"/>
              <w:spacing w:after="0"/>
              <w:ind w:left="0"/>
              <w:jc w:val="center"/>
              <w:rPr>
                <w:del w:id="833" w:author="Sara Lindberg" w:date="2019-11-07T14:50:00Z"/>
                <w:rFonts w:ascii="Arial" w:hAnsi="Arial"/>
              </w:rPr>
            </w:pPr>
          </w:p>
        </w:tc>
        <w:tc>
          <w:tcPr>
            <w:tcW w:w="5940" w:type="dxa"/>
            <w:vAlign w:val="center"/>
          </w:tcPr>
          <w:p w14:paraId="2D18351A" w14:textId="179B86D5" w:rsidR="00587168" w:rsidDel="00842FFD" w:rsidRDefault="00587168" w:rsidP="00C179BB">
            <w:pPr>
              <w:pStyle w:val="H1bodytext"/>
              <w:spacing w:after="0"/>
              <w:ind w:left="0"/>
              <w:rPr>
                <w:del w:id="834" w:author="Sara Lindberg" w:date="2019-11-07T14:50:00Z"/>
                <w:rFonts w:ascii="Arial" w:hAnsi="Arial"/>
              </w:rPr>
            </w:pPr>
            <w:del w:id="835" w:author="Sara Lindberg" w:date="2019-11-07T14:50:00Z">
              <w:r w:rsidDel="00842FFD">
                <w:rPr>
                  <w:rFonts w:ascii="Arial" w:hAnsi="Arial"/>
                </w:rPr>
                <w:delText xml:space="preserve">Verify invoked tool executes </w:delText>
              </w:r>
            </w:del>
          </w:p>
        </w:tc>
        <w:tc>
          <w:tcPr>
            <w:tcW w:w="1610" w:type="dxa"/>
            <w:vAlign w:val="center"/>
          </w:tcPr>
          <w:p w14:paraId="14B9E52A" w14:textId="44904C68" w:rsidR="00587168" w:rsidDel="00842FFD" w:rsidRDefault="00587168" w:rsidP="00C179BB">
            <w:pPr>
              <w:pStyle w:val="H1bodytext"/>
              <w:spacing w:after="0"/>
              <w:ind w:left="0"/>
              <w:jc w:val="center"/>
              <w:rPr>
                <w:del w:id="836" w:author="Sara Lindberg" w:date="2019-11-07T14:50:00Z"/>
                <w:rFonts w:ascii="Arial" w:hAnsi="Arial"/>
              </w:rPr>
            </w:pPr>
          </w:p>
        </w:tc>
      </w:tr>
      <w:tr w:rsidR="00A849DC" w:rsidDel="00842FFD" w14:paraId="44620074" w14:textId="22CDADFC" w:rsidTr="008E7CB2">
        <w:trPr>
          <w:trHeight w:val="458"/>
          <w:del w:id="837" w:author="Sara Lindberg" w:date="2019-11-07T14:50:00Z"/>
        </w:trPr>
        <w:tc>
          <w:tcPr>
            <w:tcW w:w="1080" w:type="dxa"/>
            <w:vMerge w:val="restart"/>
            <w:vAlign w:val="center"/>
          </w:tcPr>
          <w:p w14:paraId="021AF6EE" w14:textId="122CFE27" w:rsidR="00A849DC" w:rsidDel="00842FFD" w:rsidRDefault="00A849DC" w:rsidP="001B1AEA">
            <w:pPr>
              <w:pStyle w:val="H1bodytext"/>
              <w:spacing w:after="0"/>
              <w:ind w:left="0"/>
              <w:jc w:val="center"/>
              <w:rPr>
                <w:del w:id="838" w:author="Sara Lindberg" w:date="2019-11-07T14:50:00Z"/>
                <w:rFonts w:ascii="Arial" w:hAnsi="Arial"/>
              </w:rPr>
            </w:pPr>
            <w:del w:id="839" w:author="Sara Lindberg" w:date="2019-11-07T14:50:00Z">
              <w:r w:rsidDel="00842FFD">
                <w:rPr>
                  <w:rFonts w:ascii="Arial" w:hAnsi="Arial"/>
                </w:rPr>
                <w:delText>ATC-</w:delText>
              </w:r>
              <w:r w:rsidR="00587168" w:rsidDel="00842FFD">
                <w:rPr>
                  <w:rFonts w:ascii="Arial" w:hAnsi="Arial"/>
                </w:rPr>
                <w:delText>1</w:delText>
              </w:r>
            </w:del>
          </w:p>
        </w:tc>
        <w:tc>
          <w:tcPr>
            <w:tcW w:w="7550" w:type="dxa"/>
            <w:gridSpan w:val="2"/>
            <w:vAlign w:val="center"/>
          </w:tcPr>
          <w:p w14:paraId="5F7FC97F" w14:textId="2EF908A7" w:rsidR="00A849DC" w:rsidRPr="008E7CB2" w:rsidDel="00842FFD" w:rsidRDefault="00455597" w:rsidP="001B1AEA">
            <w:pPr>
              <w:pStyle w:val="H1bodytext"/>
              <w:spacing w:after="0"/>
              <w:ind w:left="0"/>
              <w:rPr>
                <w:del w:id="840" w:author="Sara Lindberg" w:date="2019-11-07T14:50:00Z"/>
                <w:rFonts w:ascii="Arial" w:hAnsi="Arial"/>
                <w:i/>
                <w:iCs/>
              </w:rPr>
            </w:pPr>
            <w:del w:id="841" w:author="Sara Lindberg" w:date="2019-11-07T14:50:00Z">
              <w:r w:rsidRPr="008E7CB2" w:rsidDel="00842FFD">
                <w:rPr>
                  <w:rFonts w:ascii="Arial" w:hAnsi="Arial"/>
                  <w:i/>
                  <w:iCs/>
                </w:rPr>
                <w:delText>Open git bash window in ToolTesting Repository</w:delText>
              </w:r>
            </w:del>
          </w:p>
        </w:tc>
      </w:tr>
      <w:tr w:rsidR="00455597" w:rsidDel="00842FFD" w14:paraId="5CFD321A" w14:textId="355FC9C0" w:rsidTr="008E7CB2">
        <w:trPr>
          <w:trHeight w:val="1160"/>
          <w:del w:id="842" w:author="Sara Lindberg" w:date="2019-11-07T14:50:00Z"/>
        </w:trPr>
        <w:tc>
          <w:tcPr>
            <w:tcW w:w="1080" w:type="dxa"/>
            <w:vMerge/>
            <w:vAlign w:val="center"/>
          </w:tcPr>
          <w:p w14:paraId="4CC02193" w14:textId="479862AE" w:rsidR="00455597" w:rsidDel="00842FFD" w:rsidRDefault="00455597" w:rsidP="001B1AEA">
            <w:pPr>
              <w:pStyle w:val="H1bodytext"/>
              <w:spacing w:after="0"/>
              <w:ind w:left="0"/>
              <w:jc w:val="center"/>
              <w:rPr>
                <w:del w:id="843" w:author="Sara Lindberg" w:date="2019-11-07T14:50:00Z"/>
                <w:rFonts w:ascii="Arial" w:hAnsi="Arial"/>
              </w:rPr>
            </w:pPr>
          </w:p>
        </w:tc>
        <w:tc>
          <w:tcPr>
            <w:tcW w:w="7550" w:type="dxa"/>
            <w:gridSpan w:val="2"/>
            <w:vAlign w:val="center"/>
          </w:tcPr>
          <w:p w14:paraId="19E4119F" w14:textId="1476CE5D" w:rsidR="00455597" w:rsidRPr="008E7CB2" w:rsidDel="00842FFD" w:rsidRDefault="00455597" w:rsidP="001B1AEA">
            <w:pPr>
              <w:pStyle w:val="H1bodytext"/>
              <w:spacing w:after="0"/>
              <w:ind w:left="0"/>
              <w:rPr>
                <w:del w:id="844" w:author="Sara Lindberg" w:date="2019-11-07T14:50:00Z"/>
                <w:rFonts w:ascii="Arial" w:hAnsi="Arial"/>
                <w:i/>
                <w:iCs/>
              </w:rPr>
            </w:pPr>
            <w:del w:id="845" w:author="Sara Lindberg" w:date="2019-11-07T14:50:00Z">
              <w:r w:rsidRPr="008E7CB2" w:rsidDel="00842FFD">
                <w:rPr>
                  <w:rFonts w:ascii="Arial" w:hAnsi="Arial"/>
                  <w:i/>
                  <w:iCs/>
                </w:rPr>
                <w:delText xml:space="preserve">Ensure git repository is on “master” branch; if not enter the following commands: </w:delText>
              </w:r>
            </w:del>
          </w:p>
          <w:p w14:paraId="4A99AC3D" w14:textId="62118879" w:rsidR="00455597" w:rsidRPr="008E7CB2" w:rsidDel="00842FFD" w:rsidRDefault="00455597" w:rsidP="00455597">
            <w:pPr>
              <w:pStyle w:val="H1bodytext"/>
              <w:numPr>
                <w:ilvl w:val="0"/>
                <w:numId w:val="6"/>
              </w:numPr>
              <w:spacing w:after="0"/>
              <w:rPr>
                <w:del w:id="846" w:author="Sara Lindberg" w:date="2019-11-07T14:50:00Z"/>
                <w:rFonts w:ascii="Arial" w:hAnsi="Arial"/>
                <w:i/>
                <w:iCs/>
              </w:rPr>
            </w:pPr>
            <w:del w:id="847" w:author="Sara Lindberg" w:date="2019-11-07T14:50:00Z">
              <w:r w:rsidRPr="008E7CB2" w:rsidDel="00842FFD">
                <w:rPr>
                  <w:rFonts w:ascii="Arial" w:hAnsi="Arial"/>
                  <w:i/>
                  <w:iCs/>
                </w:rPr>
                <w:delText>git checkout master</w:delText>
              </w:r>
            </w:del>
          </w:p>
          <w:p w14:paraId="01D4D508" w14:textId="7D049F4A" w:rsidR="00455597" w:rsidRPr="008E7CB2" w:rsidDel="00842FFD" w:rsidRDefault="00455597" w:rsidP="008E7CB2">
            <w:pPr>
              <w:pStyle w:val="H1bodytext"/>
              <w:numPr>
                <w:ilvl w:val="0"/>
                <w:numId w:val="6"/>
              </w:numPr>
              <w:spacing w:after="0"/>
              <w:rPr>
                <w:del w:id="848" w:author="Sara Lindberg" w:date="2019-11-07T14:50:00Z"/>
                <w:rFonts w:ascii="Arial" w:hAnsi="Arial"/>
                <w:i/>
                <w:iCs/>
              </w:rPr>
            </w:pPr>
            <w:del w:id="849" w:author="Sara Lindberg" w:date="2019-11-07T14:50:00Z">
              <w:r w:rsidRPr="008E7CB2" w:rsidDel="00842FFD">
                <w:rPr>
                  <w:rFonts w:ascii="Arial" w:hAnsi="Arial"/>
                  <w:i/>
                  <w:iCs/>
                </w:rPr>
                <w:delText>git pull</w:delText>
              </w:r>
            </w:del>
          </w:p>
        </w:tc>
      </w:tr>
      <w:tr w:rsidR="00455597" w:rsidDel="00842FFD" w14:paraId="58D39445" w14:textId="00691E6D" w:rsidTr="00587168">
        <w:trPr>
          <w:trHeight w:val="620"/>
          <w:del w:id="850" w:author="Sara Lindberg" w:date="2019-11-07T14:50:00Z"/>
        </w:trPr>
        <w:tc>
          <w:tcPr>
            <w:tcW w:w="1080" w:type="dxa"/>
            <w:vMerge/>
            <w:vAlign w:val="center"/>
          </w:tcPr>
          <w:p w14:paraId="03F1433B" w14:textId="36CBABEF" w:rsidR="00455597" w:rsidDel="00842FFD" w:rsidRDefault="00455597" w:rsidP="001B1AEA">
            <w:pPr>
              <w:pStyle w:val="H1bodytext"/>
              <w:spacing w:after="0"/>
              <w:ind w:left="0"/>
              <w:jc w:val="center"/>
              <w:rPr>
                <w:del w:id="851" w:author="Sara Lindberg" w:date="2019-11-07T14:50:00Z"/>
                <w:rFonts w:ascii="Arial" w:hAnsi="Arial"/>
              </w:rPr>
            </w:pPr>
          </w:p>
        </w:tc>
        <w:tc>
          <w:tcPr>
            <w:tcW w:w="7550" w:type="dxa"/>
            <w:gridSpan w:val="2"/>
            <w:vAlign w:val="center"/>
          </w:tcPr>
          <w:p w14:paraId="59ACE4D5" w14:textId="2AD9CBB8" w:rsidR="00455597" w:rsidRPr="008E7CB2" w:rsidDel="00842FFD" w:rsidRDefault="00455597" w:rsidP="001B1AEA">
            <w:pPr>
              <w:pStyle w:val="H1bodytext"/>
              <w:spacing w:after="0"/>
              <w:ind w:left="0"/>
              <w:rPr>
                <w:del w:id="852" w:author="Sara Lindberg" w:date="2019-11-07T14:50:00Z"/>
                <w:rFonts w:ascii="Arial" w:hAnsi="Arial"/>
                <w:i/>
                <w:iCs/>
              </w:rPr>
            </w:pPr>
            <w:del w:id="853" w:author="Sara Lindberg" w:date="2019-11-07T14:50:00Z">
              <w:r w:rsidRPr="008E7CB2" w:rsidDel="00842FFD">
                <w:rPr>
                  <w:rFonts w:ascii="Arial" w:hAnsi="Arial"/>
                  <w:i/>
                  <w:iCs/>
                </w:rPr>
                <w:delText>Invoke Tool Runner and test tool using runner_ATC-2.sh</w:delText>
              </w:r>
            </w:del>
          </w:p>
        </w:tc>
      </w:tr>
      <w:tr w:rsidR="00587168" w:rsidDel="00842FFD" w14:paraId="6692AE95" w14:textId="6A8390FA" w:rsidTr="00587168">
        <w:trPr>
          <w:trHeight w:val="800"/>
          <w:del w:id="854" w:author="Sara Lindberg" w:date="2019-11-07T14:50:00Z"/>
        </w:trPr>
        <w:tc>
          <w:tcPr>
            <w:tcW w:w="1080" w:type="dxa"/>
            <w:vMerge/>
            <w:vAlign w:val="center"/>
          </w:tcPr>
          <w:p w14:paraId="7EB84185" w14:textId="5BC0E123" w:rsidR="00587168" w:rsidDel="00842FFD" w:rsidRDefault="00587168" w:rsidP="00587168">
            <w:pPr>
              <w:pStyle w:val="H1bodytext"/>
              <w:spacing w:after="0"/>
              <w:ind w:left="0"/>
              <w:jc w:val="center"/>
              <w:rPr>
                <w:del w:id="855" w:author="Sara Lindberg" w:date="2019-11-07T14:50:00Z"/>
                <w:rFonts w:ascii="Arial" w:hAnsi="Arial"/>
              </w:rPr>
            </w:pPr>
          </w:p>
        </w:tc>
        <w:tc>
          <w:tcPr>
            <w:tcW w:w="5940" w:type="dxa"/>
            <w:vAlign w:val="center"/>
          </w:tcPr>
          <w:p w14:paraId="7DB69448" w14:textId="0006FD60" w:rsidR="00587168" w:rsidDel="00842FFD" w:rsidRDefault="00587168" w:rsidP="00587168">
            <w:pPr>
              <w:pStyle w:val="H1bodytext"/>
              <w:spacing w:after="0"/>
              <w:ind w:left="0"/>
              <w:rPr>
                <w:del w:id="856" w:author="Sara Lindberg" w:date="2019-11-07T14:50:00Z"/>
                <w:rFonts w:ascii="Arial" w:hAnsi="Arial"/>
              </w:rPr>
            </w:pPr>
            <w:del w:id="857" w:author="Sara Lindberg" w:date="2019-11-07T14:50:00Z">
              <w:r w:rsidDel="00842FFD">
                <w:rPr>
                  <w:rFonts w:ascii="Arial" w:hAnsi="Arial"/>
                </w:rPr>
                <w:delText xml:space="preserve">Verify that the </w:delText>
              </w:r>
              <w:r w:rsidRPr="00576F6C" w:rsidDel="00842FFD">
                <w:rPr>
                  <w:rFonts w:ascii="Arial" w:hAnsi="Arial"/>
                </w:rPr>
                <w:delText>runner_</w:delText>
              </w:r>
              <w:r w:rsidDel="00842FFD">
                <w:rPr>
                  <w:rFonts w:ascii="Arial" w:hAnsi="Arial"/>
                </w:rPr>
                <w:delText>ATC-1</w:delText>
              </w:r>
              <w:r w:rsidRPr="00576F6C" w:rsidDel="00842FFD">
                <w:rPr>
                  <w:rFonts w:ascii="Arial" w:hAnsi="Arial"/>
                </w:rPr>
                <w:delText>_logfile.txt</w:delText>
              </w:r>
              <w:r w:rsidDel="00842FFD">
                <w:rPr>
                  <w:rFonts w:ascii="Arial" w:hAnsi="Arial"/>
                </w:rPr>
                <w:delText xml:space="preserve"> documents</w:delText>
              </w:r>
              <w:r w:rsidRPr="00987874" w:rsidDel="00842FFD">
                <w:rPr>
                  <w:rFonts w:ascii="Arial" w:hAnsi="Arial"/>
                </w:rPr>
                <w:delText xml:space="preserve"> user, computer, operating system platform, and date/time</w:delText>
              </w:r>
              <w:r w:rsidDel="00842FFD">
                <w:rPr>
                  <w:rFonts w:ascii="Arial" w:hAnsi="Arial"/>
                </w:rPr>
                <w:delText xml:space="preserve"> </w:delText>
              </w:r>
            </w:del>
          </w:p>
        </w:tc>
        <w:tc>
          <w:tcPr>
            <w:tcW w:w="1610" w:type="dxa"/>
            <w:vAlign w:val="center"/>
          </w:tcPr>
          <w:p w14:paraId="60638FDB" w14:textId="2732FF94" w:rsidR="00587168" w:rsidDel="00842FFD" w:rsidRDefault="00587168" w:rsidP="00587168">
            <w:pPr>
              <w:pStyle w:val="H1bodytext"/>
              <w:spacing w:after="0"/>
              <w:ind w:left="0"/>
              <w:jc w:val="center"/>
              <w:rPr>
                <w:del w:id="858" w:author="Sara Lindberg" w:date="2019-11-07T14:50:00Z"/>
                <w:rFonts w:ascii="Arial" w:hAnsi="Arial"/>
              </w:rPr>
            </w:pPr>
          </w:p>
        </w:tc>
      </w:tr>
      <w:tr w:rsidR="00587168" w:rsidDel="00842FFD" w14:paraId="033861AE" w14:textId="024C48DE" w:rsidTr="00587168">
        <w:trPr>
          <w:trHeight w:val="818"/>
          <w:del w:id="859" w:author="Sara Lindberg" w:date="2019-11-07T14:50:00Z"/>
        </w:trPr>
        <w:tc>
          <w:tcPr>
            <w:tcW w:w="1080" w:type="dxa"/>
            <w:vMerge/>
            <w:vAlign w:val="center"/>
          </w:tcPr>
          <w:p w14:paraId="244064CB" w14:textId="545DC7D9" w:rsidR="00587168" w:rsidDel="00842FFD" w:rsidRDefault="00587168" w:rsidP="00587168">
            <w:pPr>
              <w:pStyle w:val="H1bodytext"/>
              <w:spacing w:after="0"/>
              <w:ind w:left="0"/>
              <w:jc w:val="center"/>
              <w:rPr>
                <w:del w:id="860" w:author="Sara Lindberg" w:date="2019-11-07T14:50:00Z"/>
                <w:rFonts w:ascii="Arial" w:hAnsi="Arial"/>
              </w:rPr>
            </w:pPr>
          </w:p>
        </w:tc>
        <w:tc>
          <w:tcPr>
            <w:tcW w:w="5940" w:type="dxa"/>
            <w:vAlign w:val="center"/>
          </w:tcPr>
          <w:p w14:paraId="55679158" w14:textId="12B2999C" w:rsidR="00587168" w:rsidDel="00842FFD" w:rsidRDefault="00587168" w:rsidP="00587168">
            <w:pPr>
              <w:pStyle w:val="H1bodytext"/>
              <w:spacing w:after="0"/>
              <w:ind w:left="0"/>
              <w:rPr>
                <w:del w:id="861" w:author="Sara Lindberg" w:date="2019-11-07T14:50:00Z"/>
                <w:rFonts w:ascii="Arial" w:hAnsi="Arial"/>
              </w:rPr>
            </w:pPr>
            <w:del w:id="862"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the code version of the Tool Runner and test tool</w:delText>
              </w:r>
            </w:del>
          </w:p>
        </w:tc>
        <w:tc>
          <w:tcPr>
            <w:tcW w:w="1610" w:type="dxa"/>
            <w:vAlign w:val="center"/>
          </w:tcPr>
          <w:p w14:paraId="013FAF65" w14:textId="68BBA8EC" w:rsidR="00587168" w:rsidDel="00842FFD" w:rsidRDefault="00587168" w:rsidP="00587168">
            <w:pPr>
              <w:pStyle w:val="H1bodytext"/>
              <w:spacing w:after="0"/>
              <w:ind w:left="0"/>
              <w:jc w:val="center"/>
              <w:rPr>
                <w:del w:id="863" w:author="Sara Lindberg" w:date="2019-11-07T14:50:00Z"/>
                <w:rFonts w:ascii="Arial" w:hAnsi="Arial"/>
              </w:rPr>
            </w:pPr>
          </w:p>
        </w:tc>
      </w:tr>
      <w:tr w:rsidR="00587168" w:rsidDel="00842FFD" w14:paraId="2966C268" w14:textId="09D63AA8" w:rsidTr="008E7CB2">
        <w:trPr>
          <w:trHeight w:val="1412"/>
          <w:del w:id="864" w:author="Sara Lindberg" w:date="2019-11-07T14:50:00Z"/>
        </w:trPr>
        <w:tc>
          <w:tcPr>
            <w:tcW w:w="1080" w:type="dxa"/>
            <w:vMerge/>
            <w:vAlign w:val="center"/>
          </w:tcPr>
          <w:p w14:paraId="428BEE07" w14:textId="43942C0A" w:rsidR="00587168" w:rsidDel="00842FFD" w:rsidRDefault="00587168" w:rsidP="00587168">
            <w:pPr>
              <w:pStyle w:val="H1bodytext"/>
              <w:spacing w:after="0"/>
              <w:ind w:left="0"/>
              <w:jc w:val="center"/>
              <w:rPr>
                <w:del w:id="865" w:author="Sara Lindberg" w:date="2019-11-07T14:50:00Z"/>
                <w:rFonts w:ascii="Arial" w:hAnsi="Arial"/>
              </w:rPr>
            </w:pPr>
          </w:p>
        </w:tc>
        <w:tc>
          <w:tcPr>
            <w:tcW w:w="5940" w:type="dxa"/>
            <w:vAlign w:val="center"/>
          </w:tcPr>
          <w:p w14:paraId="7833C876" w14:textId="6B6324C2" w:rsidR="00455597" w:rsidDel="00842FFD" w:rsidRDefault="00587168" w:rsidP="00587168">
            <w:pPr>
              <w:pStyle w:val="H1bodytext"/>
              <w:spacing w:after="0"/>
              <w:ind w:left="0"/>
              <w:rPr>
                <w:del w:id="866" w:author="Sara Lindberg" w:date="2019-11-07T14:50:00Z"/>
                <w:rFonts w:ascii="Arial" w:hAnsi="Arial"/>
              </w:rPr>
            </w:pPr>
            <w:del w:id="867" w:author="Sara Lindberg" w:date="2019-11-07T14:50:00Z">
              <w:r w:rsidDel="00842FFD">
                <w:rPr>
                  <w:rFonts w:ascii="Arial" w:hAnsi="Arial"/>
                </w:rPr>
                <w:delText>Verify that Tool Runner QA Status is TEST</w:delText>
              </w:r>
              <w:r w:rsidR="00455597" w:rsidDel="00842FFD">
                <w:rPr>
                  <w:rFonts w:ascii="Arial" w:hAnsi="Arial"/>
                </w:rPr>
                <w:delText xml:space="preserve"> </w:delText>
              </w:r>
            </w:del>
          </w:p>
          <w:p w14:paraId="52A52B92" w14:textId="558628ED" w:rsidR="00455597" w:rsidDel="00842FFD" w:rsidRDefault="00455597" w:rsidP="00587168">
            <w:pPr>
              <w:pStyle w:val="H1bodytext"/>
              <w:spacing w:after="0"/>
              <w:ind w:left="0"/>
              <w:rPr>
                <w:del w:id="868" w:author="Sara Lindberg" w:date="2019-11-07T14:50:00Z"/>
                <w:rFonts w:ascii="Arial" w:hAnsi="Arial"/>
              </w:rPr>
            </w:pPr>
          </w:p>
          <w:p w14:paraId="0D3766F3" w14:textId="2AA5BCF9" w:rsidR="00587168" w:rsidDel="00842FFD" w:rsidRDefault="00455597" w:rsidP="00587168">
            <w:pPr>
              <w:pStyle w:val="H1bodytext"/>
              <w:spacing w:after="0"/>
              <w:ind w:left="0"/>
              <w:rPr>
                <w:del w:id="869" w:author="Sara Lindberg" w:date="2019-11-07T14:50:00Z"/>
                <w:rFonts w:ascii="Arial" w:hAnsi="Arial"/>
              </w:rPr>
            </w:pPr>
            <w:del w:id="870"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21753B0A" w14:textId="334F7207" w:rsidR="00587168" w:rsidDel="00842FFD" w:rsidRDefault="00587168" w:rsidP="00587168">
            <w:pPr>
              <w:pStyle w:val="H1bodytext"/>
              <w:spacing w:after="0"/>
              <w:ind w:left="0"/>
              <w:jc w:val="center"/>
              <w:rPr>
                <w:del w:id="871" w:author="Sara Lindberg" w:date="2019-11-07T14:50:00Z"/>
                <w:rFonts w:ascii="Arial" w:hAnsi="Arial"/>
              </w:rPr>
            </w:pPr>
          </w:p>
        </w:tc>
      </w:tr>
      <w:tr w:rsidR="00587168" w:rsidDel="00842FFD" w14:paraId="3B845CDD" w14:textId="7EEC223F" w:rsidTr="008E7CB2">
        <w:trPr>
          <w:trHeight w:val="1610"/>
          <w:del w:id="872" w:author="Sara Lindberg" w:date="2019-11-07T14:50:00Z"/>
        </w:trPr>
        <w:tc>
          <w:tcPr>
            <w:tcW w:w="1080" w:type="dxa"/>
            <w:vMerge/>
            <w:vAlign w:val="center"/>
          </w:tcPr>
          <w:p w14:paraId="2507F53B" w14:textId="7A94F6C6" w:rsidR="00587168" w:rsidDel="00842FFD" w:rsidRDefault="00587168" w:rsidP="00587168">
            <w:pPr>
              <w:pStyle w:val="H1bodytext"/>
              <w:spacing w:after="0"/>
              <w:ind w:left="0"/>
              <w:jc w:val="center"/>
              <w:rPr>
                <w:del w:id="873" w:author="Sara Lindberg" w:date="2019-11-07T14:50:00Z"/>
                <w:rFonts w:ascii="Arial" w:hAnsi="Arial"/>
              </w:rPr>
            </w:pPr>
          </w:p>
        </w:tc>
        <w:tc>
          <w:tcPr>
            <w:tcW w:w="5940" w:type="dxa"/>
            <w:vAlign w:val="center"/>
          </w:tcPr>
          <w:p w14:paraId="49F5923F" w14:textId="4DB24391" w:rsidR="00587168" w:rsidDel="00842FFD" w:rsidRDefault="00587168" w:rsidP="00587168">
            <w:pPr>
              <w:pStyle w:val="H1bodytext"/>
              <w:spacing w:after="0"/>
              <w:ind w:left="0"/>
              <w:rPr>
                <w:del w:id="874" w:author="Sara Lindberg" w:date="2019-11-07T14:50:00Z"/>
                <w:rFonts w:ascii="Arial" w:hAnsi="Arial"/>
              </w:rPr>
            </w:pPr>
            <w:del w:id="875" w:author="Sara Lindberg" w:date="2019-11-07T14:50:00Z">
              <w:r w:rsidDel="00842FFD">
                <w:rPr>
                  <w:rFonts w:ascii="Arial" w:hAnsi="Arial"/>
                </w:rPr>
                <w:delText xml:space="preserve">Verify that runner_ATC-1_logfile.txt documents that the invoked tool QA Status is </w:delText>
              </w:r>
              <w:r w:rsidR="00455597" w:rsidDel="00842FFD">
                <w:rPr>
                  <w:rFonts w:ascii="Arial" w:hAnsi="Arial"/>
                </w:rPr>
                <w:delText xml:space="preserve">QUALIFIED </w:delText>
              </w:r>
            </w:del>
          </w:p>
          <w:p w14:paraId="0C3947DE" w14:textId="4AD6F6C1" w:rsidR="00455597" w:rsidDel="00842FFD" w:rsidRDefault="00455597" w:rsidP="00587168">
            <w:pPr>
              <w:pStyle w:val="H1bodytext"/>
              <w:spacing w:after="0"/>
              <w:ind w:left="0"/>
              <w:rPr>
                <w:del w:id="876" w:author="Sara Lindberg" w:date="2019-11-07T14:50:00Z"/>
                <w:rFonts w:ascii="Arial" w:hAnsi="Arial"/>
              </w:rPr>
            </w:pPr>
          </w:p>
          <w:p w14:paraId="3D578D12" w14:textId="70E1F397" w:rsidR="00455597" w:rsidDel="00842FFD" w:rsidRDefault="00455597" w:rsidP="00587168">
            <w:pPr>
              <w:pStyle w:val="H1bodytext"/>
              <w:spacing w:after="0"/>
              <w:ind w:left="0"/>
              <w:rPr>
                <w:del w:id="877" w:author="Sara Lindberg" w:date="2019-11-07T14:50:00Z"/>
                <w:rFonts w:ascii="Arial" w:hAnsi="Arial"/>
              </w:rPr>
            </w:pPr>
            <w:del w:id="878"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62CBB24F" w14:textId="274AE2D1" w:rsidR="00587168" w:rsidDel="00842FFD" w:rsidRDefault="00587168" w:rsidP="00587168">
            <w:pPr>
              <w:pStyle w:val="H1bodytext"/>
              <w:spacing w:after="0"/>
              <w:ind w:left="0"/>
              <w:jc w:val="center"/>
              <w:rPr>
                <w:del w:id="879" w:author="Sara Lindberg" w:date="2019-11-07T14:50:00Z"/>
                <w:rFonts w:ascii="Arial" w:hAnsi="Arial"/>
              </w:rPr>
            </w:pPr>
          </w:p>
        </w:tc>
      </w:tr>
      <w:tr w:rsidR="00587168" w:rsidDel="00842FFD" w14:paraId="726960AA" w14:textId="033499E2" w:rsidTr="00AF5DB9">
        <w:trPr>
          <w:trHeight w:val="530"/>
          <w:del w:id="880" w:author="Sara Lindberg" w:date="2019-11-07T14:50:00Z"/>
        </w:trPr>
        <w:tc>
          <w:tcPr>
            <w:tcW w:w="1080" w:type="dxa"/>
            <w:vMerge w:val="restart"/>
            <w:vAlign w:val="center"/>
          </w:tcPr>
          <w:p w14:paraId="413E4518" w14:textId="1FB4F798" w:rsidR="00587168" w:rsidDel="00842FFD" w:rsidRDefault="00587168" w:rsidP="00587168">
            <w:pPr>
              <w:pStyle w:val="H1bodytext"/>
              <w:spacing w:after="0"/>
              <w:ind w:left="0"/>
              <w:jc w:val="center"/>
              <w:rPr>
                <w:del w:id="881" w:author="Sara Lindberg" w:date="2019-11-07T14:50:00Z"/>
                <w:rFonts w:ascii="Arial" w:hAnsi="Arial"/>
              </w:rPr>
            </w:pPr>
            <w:del w:id="882" w:author="Sara Lindberg" w:date="2019-11-07T14:50:00Z">
              <w:r w:rsidDel="00842FFD">
                <w:rPr>
                  <w:rFonts w:ascii="Arial" w:hAnsi="Arial"/>
                </w:rPr>
                <w:delText>ATC-2</w:delText>
              </w:r>
            </w:del>
          </w:p>
        </w:tc>
        <w:tc>
          <w:tcPr>
            <w:tcW w:w="7550" w:type="dxa"/>
            <w:gridSpan w:val="2"/>
            <w:vAlign w:val="center"/>
          </w:tcPr>
          <w:p w14:paraId="0F52B152" w14:textId="03FC5AD0" w:rsidR="00587168" w:rsidRPr="008E7CB2" w:rsidDel="00842FFD" w:rsidRDefault="00587168" w:rsidP="00587168">
            <w:pPr>
              <w:pStyle w:val="H1bodytext"/>
              <w:spacing w:after="0"/>
              <w:ind w:left="0"/>
              <w:rPr>
                <w:del w:id="883" w:author="Sara Lindberg" w:date="2019-11-07T14:50:00Z"/>
                <w:rFonts w:ascii="Arial" w:hAnsi="Arial"/>
                <w:i/>
                <w:iCs/>
              </w:rPr>
            </w:pPr>
            <w:del w:id="884" w:author="Sara Lindberg" w:date="2019-11-07T14:50:00Z">
              <w:r w:rsidRPr="008E7CB2" w:rsidDel="00842FFD">
                <w:rPr>
                  <w:rFonts w:ascii="Arial" w:hAnsi="Arial"/>
                  <w:i/>
                  <w:iCs/>
                </w:rPr>
                <w:delText>Invoke Tool Runner and test tool using runner_ATC-2.sh</w:delText>
              </w:r>
            </w:del>
          </w:p>
        </w:tc>
      </w:tr>
      <w:tr w:rsidR="00587168" w:rsidDel="00842FFD" w14:paraId="48BDFBAD" w14:textId="7001031E" w:rsidTr="008E7CB2">
        <w:trPr>
          <w:trHeight w:val="917"/>
          <w:del w:id="885" w:author="Sara Lindberg" w:date="2019-11-07T14:50:00Z"/>
        </w:trPr>
        <w:tc>
          <w:tcPr>
            <w:tcW w:w="1080" w:type="dxa"/>
            <w:vMerge/>
            <w:vAlign w:val="center"/>
          </w:tcPr>
          <w:p w14:paraId="4A9543E5" w14:textId="14002F0C" w:rsidR="00587168" w:rsidDel="00842FFD" w:rsidRDefault="00587168" w:rsidP="00587168">
            <w:pPr>
              <w:pStyle w:val="H1bodytext"/>
              <w:spacing w:after="0"/>
              <w:ind w:left="0"/>
              <w:jc w:val="center"/>
              <w:rPr>
                <w:del w:id="886" w:author="Sara Lindberg" w:date="2019-11-07T14:50:00Z"/>
                <w:rFonts w:ascii="Arial" w:hAnsi="Arial"/>
              </w:rPr>
            </w:pPr>
          </w:p>
        </w:tc>
        <w:tc>
          <w:tcPr>
            <w:tcW w:w="5940" w:type="dxa"/>
            <w:vAlign w:val="center"/>
          </w:tcPr>
          <w:p w14:paraId="5B5A89E6" w14:textId="5307C613" w:rsidR="00587168" w:rsidDel="00842FFD" w:rsidRDefault="00587168" w:rsidP="00587168">
            <w:pPr>
              <w:pStyle w:val="H1bodytext"/>
              <w:spacing w:after="0"/>
              <w:ind w:left="0"/>
              <w:rPr>
                <w:del w:id="887" w:author="Sara Lindberg" w:date="2019-11-07T14:50:00Z"/>
                <w:rFonts w:ascii="Arial" w:hAnsi="Arial"/>
              </w:rPr>
            </w:pPr>
            <w:del w:id="888"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are not located in a Git Repository</w:delText>
              </w:r>
              <w:r w:rsidR="004C024F" w:rsidDel="00842FFD">
                <w:rPr>
                  <w:rFonts w:ascii="Arial" w:hAnsi="Arial"/>
                </w:rPr>
                <w:delText xml:space="preserve"> (</w:delText>
              </w:r>
              <w:r w:rsidDel="00842FFD">
                <w:rPr>
                  <w:rFonts w:ascii="Arial" w:hAnsi="Arial"/>
                </w:rPr>
                <w:delText xml:space="preserve"> ../tools/ subdirectory)</w:delText>
              </w:r>
            </w:del>
          </w:p>
        </w:tc>
        <w:tc>
          <w:tcPr>
            <w:tcW w:w="1610" w:type="dxa"/>
            <w:vAlign w:val="center"/>
          </w:tcPr>
          <w:p w14:paraId="3B691100" w14:textId="6C46B7AB" w:rsidR="00587168" w:rsidDel="00842FFD" w:rsidRDefault="00587168" w:rsidP="00587168">
            <w:pPr>
              <w:pStyle w:val="H1bodytext"/>
              <w:spacing w:after="0"/>
              <w:ind w:left="0"/>
              <w:jc w:val="center"/>
              <w:rPr>
                <w:del w:id="889" w:author="Sara Lindberg" w:date="2019-11-07T14:50:00Z"/>
                <w:rFonts w:ascii="Arial" w:hAnsi="Arial"/>
              </w:rPr>
            </w:pPr>
          </w:p>
        </w:tc>
      </w:tr>
      <w:tr w:rsidR="00D34A20" w:rsidDel="00842FFD" w14:paraId="0AFB0B40" w14:textId="0383471D" w:rsidTr="008E7CB2">
        <w:trPr>
          <w:trHeight w:val="692"/>
          <w:del w:id="890" w:author="Sara Lindberg" w:date="2019-11-07T14:50:00Z"/>
        </w:trPr>
        <w:tc>
          <w:tcPr>
            <w:tcW w:w="1080" w:type="dxa"/>
            <w:vMerge/>
            <w:vAlign w:val="center"/>
          </w:tcPr>
          <w:p w14:paraId="3B6CEB0C" w14:textId="71E19A98" w:rsidR="00D34A20" w:rsidDel="00842FFD" w:rsidRDefault="00D34A20" w:rsidP="00587168">
            <w:pPr>
              <w:pStyle w:val="H1bodytext"/>
              <w:spacing w:after="0"/>
              <w:ind w:left="0"/>
              <w:jc w:val="center"/>
              <w:rPr>
                <w:del w:id="891" w:author="Sara Lindberg" w:date="2019-11-07T14:50:00Z"/>
                <w:rFonts w:ascii="Arial" w:hAnsi="Arial"/>
              </w:rPr>
            </w:pPr>
          </w:p>
        </w:tc>
        <w:tc>
          <w:tcPr>
            <w:tcW w:w="5940" w:type="dxa"/>
            <w:vAlign w:val="center"/>
          </w:tcPr>
          <w:p w14:paraId="5C8204F9" w14:textId="73880445" w:rsidR="00D34A20" w:rsidDel="00842FFD" w:rsidRDefault="00D34A20" w:rsidP="00587168">
            <w:pPr>
              <w:pStyle w:val="H1bodytext"/>
              <w:spacing w:after="0"/>
              <w:ind w:left="0"/>
              <w:rPr>
                <w:del w:id="892" w:author="Sara Lindberg" w:date="2019-11-07T14:50:00Z"/>
                <w:rFonts w:ascii="Arial" w:hAnsi="Arial"/>
              </w:rPr>
            </w:pPr>
            <w:del w:id="893"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QA Status is TEST</w:delText>
              </w:r>
            </w:del>
          </w:p>
        </w:tc>
        <w:tc>
          <w:tcPr>
            <w:tcW w:w="1610" w:type="dxa"/>
            <w:vAlign w:val="center"/>
          </w:tcPr>
          <w:p w14:paraId="0305A797" w14:textId="4418B923" w:rsidR="00D34A20" w:rsidDel="00842FFD" w:rsidRDefault="00D34A20" w:rsidP="00587168">
            <w:pPr>
              <w:pStyle w:val="H1bodytext"/>
              <w:spacing w:after="0"/>
              <w:ind w:left="0"/>
              <w:jc w:val="center"/>
              <w:rPr>
                <w:del w:id="894" w:author="Sara Lindberg" w:date="2019-11-07T14:50:00Z"/>
                <w:rFonts w:ascii="Arial" w:hAnsi="Arial"/>
              </w:rPr>
            </w:pPr>
          </w:p>
        </w:tc>
      </w:tr>
      <w:tr w:rsidR="004C024F" w:rsidDel="00842FFD" w14:paraId="3627DED7" w14:textId="4C794DB3" w:rsidTr="001B1AEA">
        <w:trPr>
          <w:trHeight w:val="440"/>
          <w:del w:id="895" w:author="Sara Lindberg" w:date="2019-11-07T14:50:00Z"/>
        </w:trPr>
        <w:tc>
          <w:tcPr>
            <w:tcW w:w="1080" w:type="dxa"/>
            <w:vMerge w:val="restart"/>
            <w:vAlign w:val="center"/>
          </w:tcPr>
          <w:p w14:paraId="6C541B2F" w14:textId="1F78B4C5" w:rsidR="004C024F" w:rsidDel="00842FFD" w:rsidRDefault="004C024F" w:rsidP="00587168">
            <w:pPr>
              <w:pStyle w:val="H1bodytext"/>
              <w:spacing w:after="0"/>
              <w:ind w:left="0"/>
              <w:jc w:val="center"/>
              <w:rPr>
                <w:del w:id="896" w:author="Sara Lindberg" w:date="2019-11-07T14:50:00Z"/>
                <w:rFonts w:ascii="Arial" w:hAnsi="Arial"/>
              </w:rPr>
            </w:pPr>
            <w:del w:id="897" w:author="Sara Lindberg" w:date="2019-11-07T14:50:00Z">
              <w:r w:rsidDel="00842FFD">
                <w:rPr>
                  <w:rFonts w:ascii="Arial" w:hAnsi="Arial"/>
                </w:rPr>
                <w:delText>ATC-3</w:delText>
              </w:r>
            </w:del>
          </w:p>
        </w:tc>
        <w:tc>
          <w:tcPr>
            <w:tcW w:w="7550" w:type="dxa"/>
            <w:gridSpan w:val="2"/>
            <w:vAlign w:val="center"/>
          </w:tcPr>
          <w:p w14:paraId="34337BF9" w14:textId="7D088F95" w:rsidR="004C024F" w:rsidRPr="008E7CB2" w:rsidDel="00842FFD" w:rsidRDefault="004C024F" w:rsidP="004C024F">
            <w:pPr>
              <w:pStyle w:val="H1bodytext"/>
              <w:spacing w:after="0"/>
              <w:ind w:left="0"/>
              <w:rPr>
                <w:del w:id="898" w:author="Sara Lindberg" w:date="2019-11-07T14:50:00Z"/>
                <w:rFonts w:ascii="Arial" w:hAnsi="Arial"/>
                <w:i/>
                <w:iCs/>
              </w:rPr>
            </w:pPr>
            <w:del w:id="899" w:author="Sara Lindberg" w:date="2019-11-07T14:50:00Z">
              <w:r w:rsidRPr="008E7CB2" w:rsidDel="00842FFD">
                <w:rPr>
                  <w:rFonts w:ascii="Arial" w:hAnsi="Arial"/>
                  <w:i/>
                  <w:iCs/>
                </w:rPr>
                <w:delText>Navigate to the ToolTesting repository and add a .txt file to directory</w:delText>
              </w:r>
            </w:del>
          </w:p>
        </w:tc>
      </w:tr>
      <w:tr w:rsidR="004C024F" w:rsidDel="00842FFD" w14:paraId="2D2845FE" w14:textId="1B924076" w:rsidTr="001B1AEA">
        <w:trPr>
          <w:trHeight w:val="440"/>
          <w:del w:id="900" w:author="Sara Lindberg" w:date="2019-11-07T14:50:00Z"/>
        </w:trPr>
        <w:tc>
          <w:tcPr>
            <w:tcW w:w="1080" w:type="dxa"/>
            <w:vMerge/>
            <w:vAlign w:val="center"/>
          </w:tcPr>
          <w:p w14:paraId="4664408B" w14:textId="64A6AE8E" w:rsidR="004C024F" w:rsidDel="00842FFD" w:rsidRDefault="004C024F" w:rsidP="00587168">
            <w:pPr>
              <w:pStyle w:val="H1bodytext"/>
              <w:spacing w:after="0"/>
              <w:ind w:left="0"/>
              <w:jc w:val="center"/>
              <w:rPr>
                <w:del w:id="901" w:author="Sara Lindberg" w:date="2019-11-07T14:50:00Z"/>
                <w:rFonts w:ascii="Arial" w:hAnsi="Arial"/>
              </w:rPr>
            </w:pPr>
          </w:p>
        </w:tc>
        <w:tc>
          <w:tcPr>
            <w:tcW w:w="7550" w:type="dxa"/>
            <w:gridSpan w:val="2"/>
            <w:vAlign w:val="center"/>
          </w:tcPr>
          <w:p w14:paraId="7E5F6811" w14:textId="73ABA97E" w:rsidR="004C024F" w:rsidRPr="008E7CB2" w:rsidDel="00842FFD" w:rsidRDefault="004C024F" w:rsidP="004C024F">
            <w:pPr>
              <w:pStyle w:val="H1bodytext"/>
              <w:spacing w:after="0"/>
              <w:ind w:left="0"/>
              <w:rPr>
                <w:del w:id="902" w:author="Sara Lindberg" w:date="2019-11-07T14:50:00Z"/>
                <w:rFonts w:ascii="Arial" w:hAnsi="Arial"/>
                <w:i/>
                <w:iCs/>
              </w:rPr>
            </w:pPr>
            <w:del w:id="903" w:author="Sara Lindberg" w:date="2019-11-07T14:50:00Z">
              <w:r w:rsidRPr="008E7CB2" w:rsidDel="00842FFD">
                <w:rPr>
                  <w:rFonts w:ascii="Arial" w:hAnsi="Arial"/>
                  <w:i/>
                  <w:iCs/>
                </w:rPr>
                <w:delText>Invoke Tool Runner and test tool using runner_ATC-3.sh</w:delText>
              </w:r>
            </w:del>
          </w:p>
        </w:tc>
      </w:tr>
      <w:tr w:rsidR="004C024F" w:rsidDel="00842FFD" w14:paraId="3E0379AB" w14:textId="1DCAA30A" w:rsidTr="005E1F93">
        <w:trPr>
          <w:trHeight w:val="692"/>
          <w:del w:id="904" w:author="Sara Lindberg" w:date="2019-11-07T14:50:00Z"/>
        </w:trPr>
        <w:tc>
          <w:tcPr>
            <w:tcW w:w="1080" w:type="dxa"/>
            <w:vMerge/>
            <w:vAlign w:val="center"/>
          </w:tcPr>
          <w:p w14:paraId="1FC84A19" w14:textId="54BFA1BE" w:rsidR="004C024F" w:rsidDel="00842FFD" w:rsidRDefault="004C024F" w:rsidP="00587168">
            <w:pPr>
              <w:pStyle w:val="H1bodytext"/>
              <w:spacing w:after="0"/>
              <w:ind w:left="0"/>
              <w:jc w:val="center"/>
              <w:rPr>
                <w:del w:id="905" w:author="Sara Lindberg" w:date="2019-11-07T14:50:00Z"/>
                <w:rFonts w:ascii="Arial" w:hAnsi="Arial"/>
              </w:rPr>
            </w:pPr>
          </w:p>
        </w:tc>
        <w:tc>
          <w:tcPr>
            <w:tcW w:w="5940" w:type="dxa"/>
            <w:vAlign w:val="center"/>
          </w:tcPr>
          <w:p w14:paraId="61CF57A1" w14:textId="458361C1" w:rsidR="004C024F" w:rsidDel="00842FFD" w:rsidRDefault="004C024F" w:rsidP="004C024F">
            <w:pPr>
              <w:pStyle w:val="H1bodytext"/>
              <w:spacing w:after="0"/>
              <w:ind w:left="0"/>
              <w:rPr>
                <w:del w:id="906" w:author="Sara Lindberg" w:date="2019-11-07T14:50:00Z"/>
                <w:rFonts w:ascii="Arial" w:hAnsi="Arial"/>
              </w:rPr>
            </w:pPr>
            <w:del w:id="907"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-1</w:delText>
              </w:r>
              <w:r w:rsidRPr="00576F6C" w:rsidDel="00842FFD">
                <w:rPr>
                  <w:rFonts w:ascii="Arial" w:hAnsi="Arial"/>
                </w:rPr>
                <w:delText>_logfile.txt</w:delText>
              </w:r>
              <w:r w:rsidDel="00842FFD">
                <w:rPr>
                  <w:rFonts w:ascii="Arial" w:hAnsi="Arial"/>
                </w:rPr>
                <w:delText xml:space="preserve"> documents that the Tool Runner and test tool QA Status is TEST</w:delText>
              </w:r>
            </w:del>
          </w:p>
        </w:tc>
        <w:tc>
          <w:tcPr>
            <w:tcW w:w="1610" w:type="dxa"/>
            <w:vAlign w:val="center"/>
          </w:tcPr>
          <w:p w14:paraId="6A619E51" w14:textId="5C49FF0E" w:rsidR="004C024F" w:rsidDel="00842FFD" w:rsidRDefault="004C024F" w:rsidP="004C024F">
            <w:pPr>
              <w:pStyle w:val="H1bodytext"/>
              <w:spacing w:after="0"/>
              <w:ind w:left="0"/>
              <w:rPr>
                <w:del w:id="908" w:author="Sara Lindberg" w:date="2019-11-07T14:50:00Z"/>
                <w:rFonts w:ascii="Arial" w:hAnsi="Arial"/>
              </w:rPr>
            </w:pPr>
          </w:p>
        </w:tc>
      </w:tr>
      <w:tr w:rsidR="004C024F" w:rsidDel="00842FFD" w14:paraId="3A716949" w14:textId="502D93DA" w:rsidTr="001B1AEA">
        <w:trPr>
          <w:trHeight w:val="440"/>
          <w:del w:id="909" w:author="Sara Lindberg" w:date="2019-11-07T14:50:00Z"/>
        </w:trPr>
        <w:tc>
          <w:tcPr>
            <w:tcW w:w="1080" w:type="dxa"/>
            <w:vMerge/>
            <w:vAlign w:val="center"/>
          </w:tcPr>
          <w:p w14:paraId="6552BE79" w14:textId="01DD8024" w:rsidR="004C024F" w:rsidDel="00842FFD" w:rsidRDefault="004C024F" w:rsidP="00587168">
            <w:pPr>
              <w:pStyle w:val="H1bodytext"/>
              <w:spacing w:after="0"/>
              <w:ind w:left="0"/>
              <w:jc w:val="center"/>
              <w:rPr>
                <w:del w:id="910" w:author="Sara Lindberg" w:date="2019-11-07T14:50:00Z"/>
                <w:rFonts w:ascii="Arial" w:hAnsi="Arial"/>
              </w:rPr>
            </w:pPr>
          </w:p>
        </w:tc>
        <w:tc>
          <w:tcPr>
            <w:tcW w:w="7550" w:type="dxa"/>
            <w:gridSpan w:val="2"/>
            <w:vAlign w:val="center"/>
          </w:tcPr>
          <w:p w14:paraId="766FCF52" w14:textId="4D730257" w:rsidR="004C024F" w:rsidRPr="008E7CB2" w:rsidDel="00842FFD" w:rsidRDefault="004C024F" w:rsidP="004C024F">
            <w:pPr>
              <w:pStyle w:val="H1bodytext"/>
              <w:spacing w:after="0"/>
              <w:ind w:left="0"/>
              <w:jc w:val="both"/>
              <w:rPr>
                <w:del w:id="911" w:author="Sara Lindberg" w:date="2019-11-07T14:50:00Z"/>
                <w:rFonts w:ascii="Arial" w:hAnsi="Arial"/>
                <w:i/>
                <w:iCs/>
              </w:rPr>
            </w:pPr>
            <w:del w:id="912" w:author="Sara Lindberg" w:date="2019-11-07T14:50:00Z">
              <w:r w:rsidRPr="008E7CB2" w:rsidDel="00842FFD">
                <w:rPr>
                  <w:rFonts w:ascii="Arial" w:hAnsi="Arial"/>
                  <w:i/>
                  <w:iCs/>
                </w:rPr>
                <w:delText>Delete add</w:delText>
              </w:r>
              <w:r w:rsidR="008E7CB2" w:rsidRPr="008E7CB2" w:rsidDel="00842FFD">
                <w:rPr>
                  <w:rFonts w:ascii="Arial" w:hAnsi="Arial"/>
                  <w:i/>
                  <w:iCs/>
                </w:rPr>
                <w:delText>file</w:delText>
              </w:r>
              <w:r w:rsidRPr="008E7CB2" w:rsidDel="00842FFD">
                <w:rPr>
                  <w:rFonts w:ascii="Arial" w:hAnsi="Arial"/>
                  <w:i/>
                  <w:iCs/>
                </w:rPr>
                <w:delText>.txt file from directory</w:delText>
              </w:r>
            </w:del>
          </w:p>
        </w:tc>
      </w:tr>
      <w:tr w:rsidR="004C024F" w:rsidDel="00842FFD" w14:paraId="58946EC9" w14:textId="36C1E769" w:rsidTr="005E1F93">
        <w:trPr>
          <w:trHeight w:val="548"/>
          <w:del w:id="913" w:author="Sara Lindberg" w:date="2019-11-07T14:50:00Z"/>
        </w:trPr>
        <w:tc>
          <w:tcPr>
            <w:tcW w:w="1080" w:type="dxa"/>
            <w:vMerge/>
            <w:vAlign w:val="center"/>
          </w:tcPr>
          <w:p w14:paraId="503A1CFF" w14:textId="7F8E00A3" w:rsidR="004C024F" w:rsidDel="00842FFD" w:rsidRDefault="004C024F" w:rsidP="00587168">
            <w:pPr>
              <w:pStyle w:val="H1bodytext"/>
              <w:spacing w:after="0"/>
              <w:ind w:left="0"/>
              <w:jc w:val="center"/>
              <w:rPr>
                <w:del w:id="914" w:author="Sara Lindberg" w:date="2019-11-07T14:50:00Z"/>
                <w:rFonts w:ascii="Arial" w:hAnsi="Arial"/>
              </w:rPr>
            </w:pPr>
          </w:p>
        </w:tc>
        <w:tc>
          <w:tcPr>
            <w:tcW w:w="7550" w:type="dxa"/>
            <w:gridSpan w:val="2"/>
            <w:vAlign w:val="center"/>
          </w:tcPr>
          <w:p w14:paraId="60773761" w14:textId="00E044F4" w:rsidR="004C024F" w:rsidRPr="008E7CB2" w:rsidDel="00842FFD" w:rsidRDefault="004C024F" w:rsidP="004C024F">
            <w:pPr>
              <w:pStyle w:val="H1bodytext"/>
              <w:spacing w:after="0"/>
              <w:ind w:left="0"/>
              <w:jc w:val="both"/>
              <w:rPr>
                <w:del w:id="915" w:author="Sara Lindberg" w:date="2019-11-07T14:50:00Z"/>
                <w:rFonts w:ascii="Arial" w:hAnsi="Arial"/>
                <w:i/>
                <w:iCs/>
              </w:rPr>
            </w:pPr>
            <w:del w:id="916" w:author="Sara Lindberg" w:date="2019-11-07T14:50:00Z">
              <w:r w:rsidRPr="008E7CB2" w:rsidDel="00842FFD">
                <w:rPr>
                  <w:rFonts w:ascii="Arial" w:hAnsi="Arial"/>
                  <w:i/>
                  <w:iCs/>
                </w:rPr>
                <w:delText>Invoke Tool Runner and test tool using runner_ATC-3.sh</w:delText>
              </w:r>
            </w:del>
          </w:p>
        </w:tc>
      </w:tr>
      <w:tr w:rsidR="008E7CB2" w:rsidDel="00842FFD" w14:paraId="0C393F2B" w14:textId="2A785DEA" w:rsidTr="00CF03C2">
        <w:trPr>
          <w:trHeight w:val="728"/>
          <w:del w:id="917" w:author="Sara Lindberg" w:date="2019-11-07T14:50:00Z"/>
        </w:trPr>
        <w:tc>
          <w:tcPr>
            <w:tcW w:w="1080" w:type="dxa"/>
            <w:vMerge/>
            <w:vAlign w:val="center"/>
          </w:tcPr>
          <w:p w14:paraId="369BD178" w14:textId="47D76569" w:rsidR="008E7CB2" w:rsidDel="00842FFD" w:rsidRDefault="008E7CB2" w:rsidP="008E7CB2">
            <w:pPr>
              <w:pStyle w:val="H1bodytext"/>
              <w:spacing w:after="0"/>
              <w:ind w:left="0"/>
              <w:jc w:val="center"/>
              <w:rPr>
                <w:del w:id="918" w:author="Sara Lindberg" w:date="2019-11-07T14:50:00Z"/>
                <w:rFonts w:ascii="Arial" w:hAnsi="Arial"/>
              </w:rPr>
            </w:pPr>
          </w:p>
        </w:tc>
        <w:tc>
          <w:tcPr>
            <w:tcW w:w="5940" w:type="dxa"/>
            <w:vAlign w:val="center"/>
          </w:tcPr>
          <w:p w14:paraId="7F27062B" w14:textId="7CC6732E" w:rsidR="008E7CB2" w:rsidDel="00842FFD" w:rsidRDefault="008E7CB2" w:rsidP="008E7CB2">
            <w:pPr>
              <w:pStyle w:val="H1bodytext"/>
              <w:spacing w:after="0"/>
              <w:ind w:left="0"/>
              <w:rPr>
                <w:del w:id="919" w:author="Sara Lindberg" w:date="2019-11-07T14:50:00Z"/>
                <w:rFonts w:ascii="Arial" w:hAnsi="Arial"/>
              </w:rPr>
            </w:pPr>
            <w:del w:id="920" w:author="Sara Lindberg" w:date="2019-11-07T14:50:00Z">
              <w:r w:rsidDel="00842FFD">
                <w:rPr>
                  <w:rFonts w:ascii="Arial" w:hAnsi="Arial"/>
                </w:rPr>
                <w:delText xml:space="preserve">Verify that Tool Runner QA Status is TEST </w:delText>
              </w:r>
            </w:del>
          </w:p>
          <w:p w14:paraId="17248BE5" w14:textId="643D9F2C" w:rsidR="008E7CB2" w:rsidDel="00842FFD" w:rsidRDefault="008E7CB2" w:rsidP="008E7CB2">
            <w:pPr>
              <w:pStyle w:val="H1bodytext"/>
              <w:spacing w:after="0"/>
              <w:ind w:left="0"/>
              <w:rPr>
                <w:del w:id="921" w:author="Sara Lindberg" w:date="2019-11-07T14:50:00Z"/>
                <w:rFonts w:ascii="Arial" w:hAnsi="Arial"/>
              </w:rPr>
            </w:pPr>
          </w:p>
          <w:p w14:paraId="12BFBA1E" w14:textId="61278E97" w:rsidR="008E7CB2" w:rsidDel="00842FFD" w:rsidRDefault="008E7CB2" w:rsidP="008E7CB2">
            <w:pPr>
              <w:pStyle w:val="H1bodytext"/>
              <w:spacing w:after="0"/>
              <w:ind w:left="0"/>
              <w:jc w:val="both"/>
              <w:rPr>
                <w:del w:id="922" w:author="Sara Lindberg" w:date="2019-11-07T14:50:00Z"/>
                <w:rFonts w:ascii="Arial" w:hAnsi="Arial"/>
              </w:rPr>
            </w:pPr>
            <w:del w:id="923"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6053DC59" w14:textId="45961A36" w:rsidR="008E7CB2" w:rsidDel="00842FFD" w:rsidRDefault="008E7CB2" w:rsidP="008E7CB2">
            <w:pPr>
              <w:pStyle w:val="H1bodytext"/>
              <w:spacing w:after="0"/>
              <w:ind w:left="0"/>
              <w:jc w:val="both"/>
              <w:rPr>
                <w:del w:id="924" w:author="Sara Lindberg" w:date="2019-11-07T14:50:00Z"/>
                <w:rFonts w:ascii="Arial" w:hAnsi="Arial"/>
              </w:rPr>
            </w:pPr>
          </w:p>
        </w:tc>
      </w:tr>
      <w:tr w:rsidR="008E7CB2" w:rsidDel="00842FFD" w14:paraId="2B8712BD" w14:textId="617B8B62" w:rsidTr="00CF03C2">
        <w:trPr>
          <w:trHeight w:val="728"/>
          <w:del w:id="925" w:author="Sara Lindberg" w:date="2019-11-07T14:50:00Z"/>
        </w:trPr>
        <w:tc>
          <w:tcPr>
            <w:tcW w:w="1080" w:type="dxa"/>
            <w:vMerge/>
            <w:vAlign w:val="center"/>
          </w:tcPr>
          <w:p w14:paraId="54656569" w14:textId="66B79ABE" w:rsidR="008E7CB2" w:rsidDel="00842FFD" w:rsidRDefault="008E7CB2" w:rsidP="008E7CB2">
            <w:pPr>
              <w:pStyle w:val="H1bodytext"/>
              <w:spacing w:after="0"/>
              <w:ind w:left="0"/>
              <w:jc w:val="center"/>
              <w:rPr>
                <w:del w:id="926" w:author="Sara Lindberg" w:date="2019-11-07T14:50:00Z"/>
                <w:rFonts w:ascii="Arial" w:hAnsi="Arial"/>
              </w:rPr>
            </w:pPr>
          </w:p>
        </w:tc>
        <w:tc>
          <w:tcPr>
            <w:tcW w:w="5940" w:type="dxa"/>
            <w:vAlign w:val="center"/>
          </w:tcPr>
          <w:p w14:paraId="06A546AE" w14:textId="399A65E2" w:rsidR="008E7CB2" w:rsidDel="00842FFD" w:rsidRDefault="008E7CB2" w:rsidP="008E7CB2">
            <w:pPr>
              <w:pStyle w:val="H1bodytext"/>
              <w:spacing w:after="0"/>
              <w:ind w:left="0"/>
              <w:rPr>
                <w:del w:id="927" w:author="Sara Lindberg" w:date="2019-11-07T14:50:00Z"/>
                <w:rFonts w:ascii="Arial" w:hAnsi="Arial"/>
              </w:rPr>
            </w:pPr>
            <w:del w:id="928" w:author="Sara Lindberg" w:date="2019-11-07T14:50:00Z">
              <w:r w:rsidDel="00842FFD">
                <w:rPr>
                  <w:rFonts w:ascii="Arial" w:hAnsi="Arial"/>
                </w:rPr>
                <w:delText xml:space="preserve">Verify that runner_ATC-1_logfile.txt documents that the invoked tool QA Status is QUALIFIED </w:delText>
              </w:r>
            </w:del>
          </w:p>
          <w:p w14:paraId="0D953703" w14:textId="734352E9" w:rsidR="008E7CB2" w:rsidDel="00842FFD" w:rsidRDefault="008E7CB2" w:rsidP="008E7CB2">
            <w:pPr>
              <w:pStyle w:val="H1bodytext"/>
              <w:spacing w:after="0"/>
              <w:ind w:left="0"/>
              <w:rPr>
                <w:del w:id="929" w:author="Sara Lindberg" w:date="2019-11-07T14:50:00Z"/>
                <w:rFonts w:ascii="Arial" w:hAnsi="Arial"/>
              </w:rPr>
            </w:pPr>
          </w:p>
          <w:p w14:paraId="3E65EBC7" w14:textId="417974C5" w:rsidR="008E7CB2" w:rsidDel="00842FFD" w:rsidRDefault="008E7CB2" w:rsidP="008E7CB2">
            <w:pPr>
              <w:pStyle w:val="H1bodytext"/>
              <w:spacing w:after="0"/>
              <w:ind w:left="0"/>
              <w:jc w:val="both"/>
              <w:rPr>
                <w:del w:id="930" w:author="Sara Lindberg" w:date="2019-11-07T14:50:00Z"/>
                <w:rFonts w:ascii="Arial" w:hAnsi="Arial"/>
              </w:rPr>
            </w:pPr>
            <w:del w:id="931"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50F03DFE" w14:textId="6B817BE9" w:rsidR="008E7CB2" w:rsidDel="00842FFD" w:rsidRDefault="008E7CB2" w:rsidP="008E7CB2">
            <w:pPr>
              <w:pStyle w:val="H1bodytext"/>
              <w:spacing w:after="0"/>
              <w:ind w:left="0"/>
              <w:jc w:val="both"/>
              <w:rPr>
                <w:del w:id="932" w:author="Sara Lindberg" w:date="2019-11-07T14:50:00Z"/>
                <w:rFonts w:ascii="Arial" w:hAnsi="Arial"/>
              </w:rPr>
            </w:pPr>
          </w:p>
        </w:tc>
      </w:tr>
      <w:tr w:rsidR="008E7CB2" w:rsidDel="00842FFD" w14:paraId="39488B0D" w14:textId="046C13B3" w:rsidTr="001B1AEA">
        <w:trPr>
          <w:trHeight w:val="440"/>
          <w:del w:id="933" w:author="Sara Lindberg" w:date="2019-11-07T14:50:00Z"/>
        </w:trPr>
        <w:tc>
          <w:tcPr>
            <w:tcW w:w="1080" w:type="dxa"/>
            <w:vMerge w:val="restart"/>
            <w:vAlign w:val="center"/>
          </w:tcPr>
          <w:p w14:paraId="329CC0B6" w14:textId="034C781A" w:rsidR="008E7CB2" w:rsidDel="00842FFD" w:rsidRDefault="008E7CB2" w:rsidP="008E7CB2">
            <w:pPr>
              <w:pStyle w:val="H1bodytext"/>
              <w:spacing w:after="0"/>
              <w:ind w:left="0"/>
              <w:jc w:val="center"/>
              <w:rPr>
                <w:del w:id="934" w:author="Sara Lindberg" w:date="2019-11-07T14:50:00Z"/>
                <w:rFonts w:ascii="Arial" w:hAnsi="Arial"/>
              </w:rPr>
            </w:pPr>
            <w:del w:id="935" w:author="Sara Lindberg" w:date="2019-11-07T14:50:00Z">
              <w:r w:rsidDel="00842FFD">
                <w:rPr>
                  <w:rFonts w:ascii="Arial" w:hAnsi="Arial"/>
                </w:rPr>
                <w:delText>ATC-4</w:delText>
              </w:r>
            </w:del>
          </w:p>
        </w:tc>
        <w:tc>
          <w:tcPr>
            <w:tcW w:w="7550" w:type="dxa"/>
            <w:gridSpan w:val="2"/>
            <w:vAlign w:val="center"/>
          </w:tcPr>
          <w:p w14:paraId="246B0917" w14:textId="78197A0C" w:rsidR="008E7CB2" w:rsidRPr="008E7CB2" w:rsidDel="00842FFD" w:rsidRDefault="008E7CB2" w:rsidP="008E7CB2">
            <w:pPr>
              <w:pStyle w:val="H1bodytext"/>
              <w:spacing w:after="0"/>
              <w:ind w:left="0"/>
              <w:jc w:val="center"/>
              <w:rPr>
                <w:del w:id="936" w:author="Sara Lindberg" w:date="2019-11-07T14:50:00Z"/>
                <w:rFonts w:ascii="Arial" w:hAnsi="Arial"/>
                <w:i/>
                <w:iCs/>
              </w:rPr>
            </w:pPr>
            <w:del w:id="937" w:author="Sara Lindberg" w:date="2019-11-07T14:50:00Z">
              <w:r w:rsidRPr="008E7CB2" w:rsidDel="00842FFD">
                <w:rPr>
                  <w:rFonts w:ascii="Arial" w:hAnsi="Arial"/>
                  <w:i/>
                  <w:iCs/>
                </w:rPr>
                <w:delText>Navigate to the ToolTesting repository and add file addfile.txt to directory</w:delText>
              </w:r>
            </w:del>
          </w:p>
        </w:tc>
      </w:tr>
      <w:tr w:rsidR="008E7CB2" w:rsidDel="00842FFD" w14:paraId="1EB224B6" w14:textId="4964AE39" w:rsidTr="005E1F93">
        <w:trPr>
          <w:trHeight w:val="1052"/>
          <w:del w:id="938" w:author="Sara Lindberg" w:date="2019-11-07T14:50:00Z"/>
        </w:trPr>
        <w:tc>
          <w:tcPr>
            <w:tcW w:w="1080" w:type="dxa"/>
            <w:vMerge/>
            <w:vAlign w:val="center"/>
          </w:tcPr>
          <w:p w14:paraId="1C54B309" w14:textId="413C7EE3" w:rsidR="008E7CB2" w:rsidDel="00842FFD" w:rsidRDefault="008E7CB2" w:rsidP="008E7CB2">
            <w:pPr>
              <w:pStyle w:val="H1bodytext"/>
              <w:spacing w:after="0"/>
              <w:ind w:left="0"/>
              <w:jc w:val="center"/>
              <w:rPr>
                <w:del w:id="939" w:author="Sara Lindberg" w:date="2019-11-07T14:50:00Z"/>
                <w:rFonts w:ascii="Arial" w:hAnsi="Arial"/>
              </w:rPr>
            </w:pPr>
          </w:p>
        </w:tc>
        <w:tc>
          <w:tcPr>
            <w:tcW w:w="7550" w:type="dxa"/>
            <w:gridSpan w:val="2"/>
            <w:vAlign w:val="center"/>
          </w:tcPr>
          <w:p w14:paraId="5CE66381" w14:textId="532DBACB" w:rsidR="008E7CB2" w:rsidDel="00842FFD" w:rsidRDefault="008E7CB2" w:rsidP="008E7CB2">
            <w:pPr>
              <w:pStyle w:val="H1bodytext"/>
              <w:spacing w:after="0"/>
              <w:ind w:left="0"/>
              <w:rPr>
                <w:del w:id="940" w:author="Sara Lindberg" w:date="2019-11-07T14:50:00Z"/>
                <w:rFonts w:ascii="Arial" w:hAnsi="Arial"/>
              </w:rPr>
            </w:pPr>
            <w:del w:id="941" w:author="Sara Lindberg" w:date="2019-11-07T14:50:00Z">
              <w:r w:rsidDel="00842FFD">
                <w:rPr>
                  <w:rFonts w:ascii="Arial" w:hAnsi="Arial"/>
                </w:rPr>
                <w:delText xml:space="preserve">Enter the following commands: </w:delText>
              </w:r>
            </w:del>
          </w:p>
          <w:p w14:paraId="0D84209C" w14:textId="3D1BC99F" w:rsidR="008E7CB2" w:rsidDel="00842FFD" w:rsidRDefault="008E7CB2" w:rsidP="008E7CB2">
            <w:pPr>
              <w:pStyle w:val="H1bodytext"/>
              <w:numPr>
                <w:ilvl w:val="0"/>
                <w:numId w:val="6"/>
              </w:numPr>
              <w:spacing w:after="0"/>
              <w:rPr>
                <w:del w:id="942" w:author="Sara Lindberg" w:date="2019-11-07T14:50:00Z"/>
                <w:rFonts w:ascii="Arial" w:hAnsi="Arial"/>
              </w:rPr>
            </w:pPr>
            <w:del w:id="943" w:author="Sara Lindberg" w:date="2019-11-07T14:50:00Z">
              <w:r w:rsidDel="00842FFD">
                <w:rPr>
                  <w:rFonts w:ascii="Arial" w:hAnsi="Arial"/>
                </w:rPr>
                <w:delText>git add addfile.txt</w:delText>
              </w:r>
            </w:del>
          </w:p>
          <w:p w14:paraId="581AFEE9" w14:textId="5E85ADAD" w:rsidR="008E7CB2" w:rsidDel="00842FFD" w:rsidRDefault="008E7CB2" w:rsidP="008E7CB2">
            <w:pPr>
              <w:pStyle w:val="H1bodytext"/>
              <w:numPr>
                <w:ilvl w:val="0"/>
                <w:numId w:val="6"/>
              </w:numPr>
              <w:spacing w:after="0"/>
              <w:rPr>
                <w:del w:id="944" w:author="Sara Lindberg" w:date="2019-11-07T14:50:00Z"/>
                <w:rFonts w:ascii="Arial" w:hAnsi="Arial"/>
              </w:rPr>
            </w:pPr>
            <w:del w:id="945" w:author="Sara Lindberg" w:date="2019-11-07T14:50:00Z">
              <w:r w:rsidDel="00842FFD">
                <w:rPr>
                  <w:rFonts w:ascii="Arial" w:hAnsi="Arial"/>
                </w:rPr>
                <w:delText>git commit ‘test commit’</w:delText>
              </w:r>
            </w:del>
          </w:p>
        </w:tc>
      </w:tr>
      <w:tr w:rsidR="008E7CB2" w:rsidDel="00842FFD" w14:paraId="777C228D" w14:textId="4BE7BECB" w:rsidTr="005E1F93">
        <w:trPr>
          <w:trHeight w:val="602"/>
          <w:del w:id="946" w:author="Sara Lindberg" w:date="2019-11-07T14:50:00Z"/>
        </w:trPr>
        <w:tc>
          <w:tcPr>
            <w:tcW w:w="1080" w:type="dxa"/>
            <w:vMerge/>
            <w:vAlign w:val="center"/>
          </w:tcPr>
          <w:p w14:paraId="0F4D3515" w14:textId="367C9B85" w:rsidR="008E7CB2" w:rsidDel="00842FFD" w:rsidRDefault="008E7CB2" w:rsidP="008E7CB2">
            <w:pPr>
              <w:pStyle w:val="H1bodytext"/>
              <w:spacing w:after="0"/>
              <w:ind w:left="0"/>
              <w:jc w:val="center"/>
              <w:rPr>
                <w:del w:id="947" w:author="Sara Lindberg" w:date="2019-11-07T14:50:00Z"/>
                <w:rFonts w:ascii="Arial" w:hAnsi="Arial"/>
              </w:rPr>
            </w:pPr>
          </w:p>
        </w:tc>
        <w:tc>
          <w:tcPr>
            <w:tcW w:w="7550" w:type="dxa"/>
            <w:gridSpan w:val="2"/>
            <w:vAlign w:val="center"/>
          </w:tcPr>
          <w:p w14:paraId="5C886449" w14:textId="5B9DB2F8" w:rsidR="008E7CB2" w:rsidRPr="008E7CB2" w:rsidDel="00842FFD" w:rsidRDefault="008E7CB2" w:rsidP="008E7CB2">
            <w:pPr>
              <w:pStyle w:val="H1bodytext"/>
              <w:spacing w:after="0"/>
              <w:ind w:left="0"/>
              <w:rPr>
                <w:del w:id="948" w:author="Sara Lindberg" w:date="2019-11-07T14:50:00Z"/>
                <w:rFonts w:ascii="Arial" w:hAnsi="Arial"/>
                <w:i/>
                <w:iCs/>
              </w:rPr>
            </w:pPr>
            <w:del w:id="949" w:author="Sara Lindberg" w:date="2019-11-07T14:50:00Z">
              <w:r w:rsidRPr="008E7CB2" w:rsidDel="00842FFD">
                <w:rPr>
                  <w:rFonts w:ascii="Arial" w:hAnsi="Arial"/>
                  <w:i/>
                  <w:iCs/>
                </w:rPr>
                <w:delText>Invoke Tool Runner and test tool using runner_ATC-4.sh</w:delText>
              </w:r>
            </w:del>
          </w:p>
        </w:tc>
      </w:tr>
      <w:tr w:rsidR="008E7CB2" w:rsidDel="00842FFD" w14:paraId="5013F433" w14:textId="4FE64D37" w:rsidTr="005E1F93">
        <w:trPr>
          <w:trHeight w:val="602"/>
          <w:del w:id="950" w:author="Sara Lindberg" w:date="2019-11-07T14:50:00Z"/>
        </w:trPr>
        <w:tc>
          <w:tcPr>
            <w:tcW w:w="1080" w:type="dxa"/>
            <w:vMerge/>
            <w:vAlign w:val="center"/>
          </w:tcPr>
          <w:p w14:paraId="5BCDBAEC" w14:textId="148F3E67" w:rsidR="008E7CB2" w:rsidDel="00842FFD" w:rsidRDefault="008E7CB2" w:rsidP="008E7CB2">
            <w:pPr>
              <w:pStyle w:val="H1bodytext"/>
              <w:spacing w:after="0"/>
              <w:ind w:left="0"/>
              <w:jc w:val="center"/>
              <w:rPr>
                <w:del w:id="951" w:author="Sara Lindberg" w:date="2019-11-07T14:50:00Z"/>
                <w:rFonts w:ascii="Arial" w:hAnsi="Arial"/>
              </w:rPr>
            </w:pPr>
          </w:p>
        </w:tc>
        <w:tc>
          <w:tcPr>
            <w:tcW w:w="5940" w:type="dxa"/>
            <w:vAlign w:val="center"/>
          </w:tcPr>
          <w:p w14:paraId="7E88CF1D" w14:textId="47A5D6E4" w:rsidR="008E7CB2" w:rsidDel="00842FFD" w:rsidRDefault="008E7CB2" w:rsidP="008E7CB2">
            <w:pPr>
              <w:pStyle w:val="H1bodytext"/>
              <w:spacing w:after="0"/>
              <w:ind w:left="0"/>
              <w:rPr>
                <w:del w:id="952" w:author="Sara Lindberg" w:date="2019-11-07T14:50:00Z"/>
                <w:rFonts w:ascii="Arial" w:hAnsi="Arial"/>
              </w:rPr>
            </w:pPr>
            <w:del w:id="953" w:author="Sara Lindberg" w:date="2019-11-07T14:50:00Z">
              <w:r w:rsidDel="00842FFD">
                <w:rPr>
                  <w:rFonts w:ascii="Arial" w:hAnsi="Arial"/>
                </w:rPr>
                <w:delText>Verify that the Code Versions indicate that that local and remote repositories are not synced</w:delText>
              </w:r>
            </w:del>
          </w:p>
        </w:tc>
        <w:tc>
          <w:tcPr>
            <w:tcW w:w="1610" w:type="dxa"/>
            <w:vAlign w:val="center"/>
          </w:tcPr>
          <w:p w14:paraId="617E9481" w14:textId="4031C1D8" w:rsidR="008E7CB2" w:rsidDel="00842FFD" w:rsidRDefault="008E7CB2" w:rsidP="008E7CB2">
            <w:pPr>
              <w:pStyle w:val="H1bodytext"/>
              <w:spacing w:after="0"/>
              <w:ind w:left="0"/>
              <w:rPr>
                <w:del w:id="954" w:author="Sara Lindberg" w:date="2019-11-07T14:50:00Z"/>
                <w:rFonts w:ascii="Arial" w:hAnsi="Arial"/>
              </w:rPr>
            </w:pPr>
          </w:p>
        </w:tc>
      </w:tr>
      <w:tr w:rsidR="008E7CB2" w:rsidDel="00842FFD" w14:paraId="78C66004" w14:textId="1BEE8CF2" w:rsidTr="005E1F93">
        <w:trPr>
          <w:trHeight w:val="818"/>
          <w:del w:id="955" w:author="Sara Lindberg" w:date="2019-11-07T14:50:00Z"/>
        </w:trPr>
        <w:tc>
          <w:tcPr>
            <w:tcW w:w="1080" w:type="dxa"/>
            <w:vMerge/>
            <w:vAlign w:val="center"/>
          </w:tcPr>
          <w:p w14:paraId="4E5A928B" w14:textId="512D1756" w:rsidR="008E7CB2" w:rsidDel="00842FFD" w:rsidRDefault="008E7CB2" w:rsidP="008E7CB2">
            <w:pPr>
              <w:pStyle w:val="H1bodytext"/>
              <w:spacing w:after="0"/>
              <w:ind w:left="0"/>
              <w:jc w:val="center"/>
              <w:rPr>
                <w:del w:id="956" w:author="Sara Lindberg" w:date="2019-11-07T14:50:00Z"/>
                <w:rFonts w:ascii="Arial" w:hAnsi="Arial"/>
              </w:rPr>
            </w:pPr>
          </w:p>
        </w:tc>
        <w:tc>
          <w:tcPr>
            <w:tcW w:w="5940" w:type="dxa"/>
            <w:vAlign w:val="center"/>
          </w:tcPr>
          <w:p w14:paraId="03B4B1BF" w14:textId="69BCBAFB" w:rsidR="008E7CB2" w:rsidDel="00842FFD" w:rsidRDefault="008E7CB2" w:rsidP="008E7CB2">
            <w:pPr>
              <w:pStyle w:val="H1bodytext"/>
              <w:spacing w:after="0"/>
              <w:ind w:left="0"/>
              <w:rPr>
                <w:del w:id="957" w:author="Sara Lindberg" w:date="2019-11-07T14:50:00Z"/>
                <w:rFonts w:ascii="Arial" w:hAnsi="Arial"/>
              </w:rPr>
            </w:pPr>
            <w:del w:id="958" w:author="Sara Lindberg" w:date="2019-11-07T14:50:00Z">
              <w:r w:rsidDel="00842FFD">
                <w:rPr>
                  <w:rFonts w:ascii="Arial" w:hAnsi="Arial"/>
                </w:rPr>
                <w:delText xml:space="preserve">Verify that </w:delText>
              </w:r>
              <w:r w:rsidRPr="00576F6C" w:rsidDel="00842FFD">
                <w:rPr>
                  <w:rFonts w:ascii="Arial" w:hAnsi="Arial"/>
                </w:rPr>
                <w:delText>runner_ATC</w:delText>
              </w:r>
              <w:r w:rsidDel="00842FFD">
                <w:rPr>
                  <w:rFonts w:ascii="Arial" w:hAnsi="Arial"/>
                </w:rPr>
                <w:delText>-4</w:delText>
              </w:r>
              <w:r w:rsidRPr="00576F6C" w:rsidDel="00842FFD">
                <w:rPr>
                  <w:rFonts w:ascii="Arial" w:hAnsi="Arial"/>
                </w:rPr>
                <w:delText>_logfile.txt</w:delText>
              </w:r>
              <w:r w:rsidDel="00842FFD">
                <w:rPr>
                  <w:rFonts w:ascii="Arial" w:hAnsi="Arial"/>
                </w:rPr>
                <w:delText xml:space="preserve"> documents that the   toolrunner and test tool QA Status is TEST</w:delText>
              </w:r>
            </w:del>
          </w:p>
        </w:tc>
        <w:tc>
          <w:tcPr>
            <w:tcW w:w="1610" w:type="dxa"/>
            <w:vAlign w:val="center"/>
          </w:tcPr>
          <w:p w14:paraId="4613984B" w14:textId="085E123E" w:rsidR="008E7CB2" w:rsidDel="00842FFD" w:rsidRDefault="008E7CB2" w:rsidP="008E7CB2">
            <w:pPr>
              <w:pStyle w:val="H1bodytext"/>
              <w:spacing w:after="0"/>
              <w:ind w:left="0"/>
              <w:rPr>
                <w:del w:id="959" w:author="Sara Lindberg" w:date="2019-11-07T14:50:00Z"/>
                <w:rFonts w:ascii="Arial" w:hAnsi="Arial"/>
              </w:rPr>
            </w:pPr>
          </w:p>
        </w:tc>
      </w:tr>
      <w:tr w:rsidR="008E7CB2" w:rsidDel="00842FFD" w14:paraId="36F5A8A3" w14:textId="51C46AF3" w:rsidTr="005E1F93">
        <w:trPr>
          <w:trHeight w:val="1052"/>
          <w:del w:id="960" w:author="Sara Lindberg" w:date="2019-11-07T14:50:00Z"/>
        </w:trPr>
        <w:tc>
          <w:tcPr>
            <w:tcW w:w="1080" w:type="dxa"/>
            <w:vMerge/>
            <w:vAlign w:val="center"/>
          </w:tcPr>
          <w:p w14:paraId="0A61CA7E" w14:textId="29A1F123" w:rsidR="008E7CB2" w:rsidDel="00842FFD" w:rsidRDefault="008E7CB2" w:rsidP="008E7CB2">
            <w:pPr>
              <w:pStyle w:val="H1bodytext"/>
              <w:spacing w:after="0"/>
              <w:ind w:left="0"/>
              <w:jc w:val="center"/>
              <w:rPr>
                <w:del w:id="961" w:author="Sara Lindberg" w:date="2019-11-07T14:50:00Z"/>
                <w:rFonts w:ascii="Arial" w:hAnsi="Arial"/>
              </w:rPr>
            </w:pPr>
          </w:p>
        </w:tc>
        <w:tc>
          <w:tcPr>
            <w:tcW w:w="7550" w:type="dxa"/>
            <w:gridSpan w:val="2"/>
            <w:vAlign w:val="center"/>
          </w:tcPr>
          <w:p w14:paraId="11036BFC" w14:textId="2DC290FC" w:rsidR="008E7CB2" w:rsidRPr="008E7CB2" w:rsidDel="00842FFD" w:rsidRDefault="008E7CB2" w:rsidP="008E7CB2">
            <w:pPr>
              <w:pStyle w:val="H1bodytext"/>
              <w:spacing w:after="0"/>
              <w:ind w:left="0"/>
              <w:rPr>
                <w:del w:id="962" w:author="Sara Lindberg" w:date="2019-11-07T14:50:00Z"/>
                <w:rFonts w:ascii="Arial" w:hAnsi="Arial"/>
                <w:i/>
                <w:iCs/>
              </w:rPr>
            </w:pPr>
            <w:del w:id="963" w:author="Sara Lindberg" w:date="2019-11-07T14:50:00Z">
              <w:r w:rsidRPr="008E7CB2" w:rsidDel="00842FFD">
                <w:rPr>
                  <w:rFonts w:ascii="Arial" w:hAnsi="Arial"/>
                  <w:i/>
                  <w:iCs/>
                </w:rPr>
                <w:delText>Enter the following commands:</w:delText>
              </w:r>
            </w:del>
          </w:p>
          <w:p w14:paraId="4AD326D6" w14:textId="7F6D1CD4" w:rsidR="008E7CB2" w:rsidRPr="008E7CB2" w:rsidDel="00842FFD" w:rsidRDefault="008E7CB2" w:rsidP="008E7CB2">
            <w:pPr>
              <w:pStyle w:val="H1bodytext"/>
              <w:numPr>
                <w:ilvl w:val="0"/>
                <w:numId w:val="6"/>
              </w:numPr>
              <w:spacing w:after="0"/>
              <w:rPr>
                <w:del w:id="964" w:author="Sara Lindberg" w:date="2019-11-07T14:50:00Z"/>
                <w:rFonts w:ascii="Arial" w:hAnsi="Arial"/>
                <w:i/>
                <w:iCs/>
              </w:rPr>
            </w:pPr>
            <w:del w:id="965" w:author="Sara Lindberg" w:date="2019-11-07T14:50:00Z">
              <w:r w:rsidRPr="008E7CB2" w:rsidDel="00842FFD">
                <w:rPr>
                  <w:rFonts w:ascii="Arial" w:hAnsi="Arial"/>
                  <w:i/>
                  <w:iCs/>
                </w:rPr>
                <w:delText>git log -2</w:delText>
              </w:r>
            </w:del>
          </w:p>
          <w:p w14:paraId="64A2070F" w14:textId="1A83EA68" w:rsidR="008E7CB2" w:rsidRPr="008E7CB2" w:rsidDel="00842FFD" w:rsidRDefault="008E7CB2" w:rsidP="008E7CB2">
            <w:pPr>
              <w:pStyle w:val="H1bodytext"/>
              <w:numPr>
                <w:ilvl w:val="0"/>
                <w:numId w:val="6"/>
              </w:numPr>
              <w:spacing w:after="0"/>
              <w:rPr>
                <w:del w:id="966" w:author="Sara Lindberg" w:date="2019-11-07T14:50:00Z"/>
                <w:rFonts w:ascii="Arial" w:hAnsi="Arial"/>
                <w:i/>
                <w:iCs/>
              </w:rPr>
            </w:pPr>
            <w:del w:id="967" w:author="Sara Lindberg" w:date="2019-11-07T14:50:00Z">
              <w:r w:rsidRPr="008E7CB2" w:rsidDel="00842FFD">
                <w:rPr>
                  <w:rFonts w:ascii="Arial" w:hAnsi="Arial"/>
                  <w:i/>
                  <w:iCs/>
                </w:rPr>
                <w:delText>git reset –hard ‘first 6 characters of second commit SHA-1 hash’</w:delText>
              </w:r>
            </w:del>
          </w:p>
        </w:tc>
      </w:tr>
      <w:tr w:rsidR="008E7CB2" w:rsidDel="00842FFD" w14:paraId="2AC96A4F" w14:textId="08E12AAB" w:rsidTr="005E1F93">
        <w:trPr>
          <w:trHeight w:val="638"/>
          <w:del w:id="968" w:author="Sara Lindberg" w:date="2019-11-07T14:50:00Z"/>
        </w:trPr>
        <w:tc>
          <w:tcPr>
            <w:tcW w:w="1080" w:type="dxa"/>
            <w:vMerge/>
            <w:vAlign w:val="center"/>
          </w:tcPr>
          <w:p w14:paraId="2F5E34A9" w14:textId="7747DDF1" w:rsidR="008E7CB2" w:rsidDel="00842FFD" w:rsidRDefault="008E7CB2" w:rsidP="008E7CB2">
            <w:pPr>
              <w:pStyle w:val="H1bodytext"/>
              <w:spacing w:after="0"/>
              <w:ind w:left="0"/>
              <w:jc w:val="center"/>
              <w:rPr>
                <w:del w:id="969" w:author="Sara Lindberg" w:date="2019-11-07T14:50:00Z"/>
                <w:rFonts w:ascii="Arial" w:hAnsi="Arial"/>
              </w:rPr>
            </w:pPr>
          </w:p>
        </w:tc>
        <w:tc>
          <w:tcPr>
            <w:tcW w:w="7550" w:type="dxa"/>
            <w:gridSpan w:val="2"/>
            <w:vAlign w:val="center"/>
          </w:tcPr>
          <w:p w14:paraId="4C170937" w14:textId="5C4CC9A8" w:rsidR="008E7CB2" w:rsidRPr="008E7CB2" w:rsidDel="00842FFD" w:rsidRDefault="008E7CB2" w:rsidP="008E7CB2">
            <w:pPr>
              <w:pStyle w:val="H1bodytext"/>
              <w:spacing w:after="0"/>
              <w:ind w:left="0"/>
              <w:rPr>
                <w:del w:id="970" w:author="Sara Lindberg" w:date="2019-11-07T14:50:00Z"/>
                <w:rFonts w:ascii="Arial" w:hAnsi="Arial"/>
                <w:i/>
                <w:iCs/>
              </w:rPr>
            </w:pPr>
            <w:del w:id="971" w:author="Sara Lindberg" w:date="2019-11-07T14:50:00Z">
              <w:r w:rsidRPr="008E7CB2" w:rsidDel="00842FFD">
                <w:rPr>
                  <w:rFonts w:ascii="Arial" w:hAnsi="Arial"/>
                  <w:i/>
                  <w:iCs/>
                </w:rPr>
                <w:delText>Invoke Tool Runner and test tool using runner_ATC-4.sh</w:delText>
              </w:r>
            </w:del>
          </w:p>
        </w:tc>
      </w:tr>
      <w:tr w:rsidR="008E7CB2" w:rsidDel="00842FFD" w14:paraId="7F485A9E" w14:textId="5C9DE081" w:rsidTr="005E1F93">
        <w:trPr>
          <w:trHeight w:val="665"/>
          <w:del w:id="972" w:author="Sara Lindberg" w:date="2019-11-07T14:50:00Z"/>
        </w:trPr>
        <w:tc>
          <w:tcPr>
            <w:tcW w:w="1080" w:type="dxa"/>
            <w:vMerge/>
            <w:vAlign w:val="center"/>
          </w:tcPr>
          <w:p w14:paraId="7816A7DA" w14:textId="412EA688" w:rsidR="008E7CB2" w:rsidDel="00842FFD" w:rsidRDefault="008E7CB2" w:rsidP="008E7CB2">
            <w:pPr>
              <w:pStyle w:val="H1bodytext"/>
              <w:spacing w:after="0"/>
              <w:ind w:left="0"/>
              <w:jc w:val="center"/>
              <w:rPr>
                <w:del w:id="973" w:author="Sara Lindberg" w:date="2019-11-07T14:50:00Z"/>
                <w:rFonts w:ascii="Arial" w:hAnsi="Arial"/>
              </w:rPr>
            </w:pPr>
          </w:p>
        </w:tc>
        <w:tc>
          <w:tcPr>
            <w:tcW w:w="5940" w:type="dxa"/>
            <w:vAlign w:val="center"/>
          </w:tcPr>
          <w:p w14:paraId="18324E3C" w14:textId="636F7D69" w:rsidR="008E7CB2" w:rsidDel="00842FFD" w:rsidRDefault="008E7CB2" w:rsidP="008E7CB2">
            <w:pPr>
              <w:pStyle w:val="H1bodytext"/>
              <w:spacing w:after="0"/>
              <w:ind w:left="0"/>
              <w:rPr>
                <w:del w:id="974" w:author="Sara Lindberg" w:date="2019-11-07T14:50:00Z"/>
                <w:rFonts w:ascii="Arial" w:hAnsi="Arial"/>
              </w:rPr>
            </w:pPr>
            <w:del w:id="975" w:author="Sara Lindberg" w:date="2019-11-07T14:50:00Z">
              <w:r w:rsidDel="00842FFD">
                <w:rPr>
                  <w:rFonts w:ascii="Arial" w:hAnsi="Arial"/>
                </w:rPr>
                <w:delText>Verify that the local repository and remote repository versions are the same (no “not synced message”)</w:delText>
              </w:r>
            </w:del>
          </w:p>
        </w:tc>
        <w:tc>
          <w:tcPr>
            <w:tcW w:w="1610" w:type="dxa"/>
            <w:vAlign w:val="center"/>
          </w:tcPr>
          <w:p w14:paraId="5CF006F9" w14:textId="472B2100" w:rsidR="008E7CB2" w:rsidDel="00842FFD" w:rsidRDefault="008E7CB2" w:rsidP="008E7CB2">
            <w:pPr>
              <w:pStyle w:val="H1bodytext"/>
              <w:spacing w:after="0"/>
              <w:ind w:left="0"/>
              <w:jc w:val="center"/>
              <w:rPr>
                <w:del w:id="976" w:author="Sara Lindberg" w:date="2019-11-07T14:50:00Z"/>
                <w:rFonts w:ascii="Arial" w:hAnsi="Arial"/>
              </w:rPr>
            </w:pPr>
          </w:p>
        </w:tc>
      </w:tr>
      <w:tr w:rsidR="008E7CB2" w:rsidDel="00842FFD" w14:paraId="36E7C810" w14:textId="5B2315A2" w:rsidTr="008E7CB2">
        <w:trPr>
          <w:trHeight w:val="683"/>
          <w:del w:id="977" w:author="Sara Lindberg" w:date="2019-11-07T14:50:00Z"/>
        </w:trPr>
        <w:tc>
          <w:tcPr>
            <w:tcW w:w="1080" w:type="dxa"/>
            <w:vMerge/>
            <w:vAlign w:val="center"/>
          </w:tcPr>
          <w:p w14:paraId="71AD48CB" w14:textId="2FBA9718" w:rsidR="008E7CB2" w:rsidDel="00842FFD" w:rsidRDefault="008E7CB2" w:rsidP="008E7CB2">
            <w:pPr>
              <w:pStyle w:val="H1bodytext"/>
              <w:spacing w:after="0"/>
              <w:ind w:left="0"/>
              <w:jc w:val="center"/>
              <w:rPr>
                <w:del w:id="978" w:author="Sara Lindberg" w:date="2019-11-07T14:50:00Z"/>
                <w:rFonts w:ascii="Arial" w:hAnsi="Arial"/>
              </w:rPr>
            </w:pPr>
          </w:p>
        </w:tc>
        <w:tc>
          <w:tcPr>
            <w:tcW w:w="5940" w:type="dxa"/>
            <w:vAlign w:val="center"/>
          </w:tcPr>
          <w:p w14:paraId="39BBA18E" w14:textId="45C3CFF5" w:rsidR="008E7CB2" w:rsidDel="00842FFD" w:rsidRDefault="008E7CB2" w:rsidP="008E7CB2">
            <w:pPr>
              <w:pStyle w:val="H1bodytext"/>
              <w:spacing w:after="0"/>
              <w:ind w:left="0"/>
              <w:rPr>
                <w:del w:id="979" w:author="Sara Lindberg" w:date="2019-11-07T14:50:00Z"/>
                <w:rFonts w:ascii="Arial" w:hAnsi="Arial"/>
              </w:rPr>
            </w:pPr>
            <w:del w:id="980" w:author="Sara Lindberg" w:date="2019-11-07T14:50:00Z">
              <w:r w:rsidDel="00842FFD">
                <w:rPr>
                  <w:rFonts w:ascii="Arial" w:hAnsi="Arial"/>
                </w:rPr>
                <w:delText xml:space="preserve">Verify that Tool Runner QA Status is TEST </w:delText>
              </w:r>
            </w:del>
          </w:p>
          <w:p w14:paraId="6E319595" w14:textId="040DBBD4" w:rsidR="008E7CB2" w:rsidDel="00842FFD" w:rsidRDefault="008E7CB2" w:rsidP="008E7CB2">
            <w:pPr>
              <w:pStyle w:val="H1bodytext"/>
              <w:spacing w:after="0"/>
              <w:ind w:left="0"/>
              <w:rPr>
                <w:del w:id="981" w:author="Sara Lindberg" w:date="2019-11-07T14:50:00Z"/>
                <w:rFonts w:ascii="Arial" w:hAnsi="Arial"/>
              </w:rPr>
            </w:pPr>
          </w:p>
          <w:p w14:paraId="1FCE8484" w14:textId="6CF3872A" w:rsidR="008E7CB2" w:rsidDel="00842FFD" w:rsidRDefault="008E7CB2" w:rsidP="008E7CB2">
            <w:pPr>
              <w:pStyle w:val="H1bodytext"/>
              <w:spacing w:after="0"/>
              <w:ind w:left="0"/>
              <w:rPr>
                <w:del w:id="982" w:author="Sara Lindberg" w:date="2019-11-07T14:50:00Z"/>
                <w:rFonts w:ascii="Arial" w:hAnsi="Arial"/>
              </w:rPr>
            </w:pPr>
            <w:del w:id="983" w:author="Sara Lindberg" w:date="2019-11-07T14:50:00Z">
              <w:r w:rsidDel="00842FFD">
                <w:rPr>
                  <w:rFonts w:ascii="Arial" w:hAnsi="Arial"/>
                </w:rPr>
                <w:delText xml:space="preserve">NOTE: Tool Runner is not on the approved tool list in the test repository—see \ToolTesting\pylib\runner\config.json to verify </w:delText>
              </w:r>
            </w:del>
          </w:p>
        </w:tc>
        <w:tc>
          <w:tcPr>
            <w:tcW w:w="1610" w:type="dxa"/>
            <w:vAlign w:val="center"/>
          </w:tcPr>
          <w:p w14:paraId="50BE7DAA" w14:textId="5595491F" w:rsidR="008E7CB2" w:rsidDel="00842FFD" w:rsidRDefault="008E7CB2" w:rsidP="008E7CB2">
            <w:pPr>
              <w:pStyle w:val="H1bodytext"/>
              <w:spacing w:after="0"/>
              <w:ind w:left="0"/>
              <w:jc w:val="center"/>
              <w:rPr>
                <w:del w:id="984" w:author="Sara Lindberg" w:date="2019-11-07T14:50:00Z"/>
                <w:rFonts w:ascii="Arial" w:hAnsi="Arial"/>
              </w:rPr>
            </w:pPr>
          </w:p>
        </w:tc>
      </w:tr>
      <w:tr w:rsidR="008E7CB2" w:rsidDel="00842FFD" w14:paraId="35EC1D55" w14:textId="6AE0985F" w:rsidTr="008E7CB2">
        <w:trPr>
          <w:trHeight w:val="683"/>
          <w:del w:id="985" w:author="Sara Lindberg" w:date="2019-11-07T14:50:00Z"/>
        </w:trPr>
        <w:tc>
          <w:tcPr>
            <w:tcW w:w="1080" w:type="dxa"/>
            <w:vMerge/>
            <w:vAlign w:val="center"/>
          </w:tcPr>
          <w:p w14:paraId="1D4666A0" w14:textId="6C01CCDA" w:rsidR="008E7CB2" w:rsidDel="00842FFD" w:rsidRDefault="008E7CB2" w:rsidP="008E7CB2">
            <w:pPr>
              <w:pStyle w:val="H1bodytext"/>
              <w:spacing w:after="0"/>
              <w:ind w:left="0"/>
              <w:jc w:val="center"/>
              <w:rPr>
                <w:del w:id="986" w:author="Sara Lindberg" w:date="2019-11-07T14:50:00Z"/>
                <w:rFonts w:ascii="Arial" w:hAnsi="Arial"/>
              </w:rPr>
            </w:pPr>
          </w:p>
        </w:tc>
        <w:tc>
          <w:tcPr>
            <w:tcW w:w="5940" w:type="dxa"/>
            <w:vAlign w:val="center"/>
          </w:tcPr>
          <w:p w14:paraId="6B9483E0" w14:textId="163FEFA2" w:rsidR="008E7CB2" w:rsidDel="00842FFD" w:rsidRDefault="008E7CB2" w:rsidP="008E7CB2">
            <w:pPr>
              <w:pStyle w:val="H1bodytext"/>
              <w:spacing w:after="0"/>
              <w:ind w:left="0"/>
              <w:rPr>
                <w:del w:id="987" w:author="Sara Lindberg" w:date="2019-11-07T14:50:00Z"/>
                <w:rFonts w:ascii="Arial" w:hAnsi="Arial"/>
              </w:rPr>
            </w:pPr>
            <w:del w:id="988" w:author="Sara Lindberg" w:date="2019-11-07T14:50:00Z">
              <w:r w:rsidDel="00842FFD">
                <w:rPr>
                  <w:rFonts w:ascii="Arial" w:hAnsi="Arial"/>
                </w:rPr>
                <w:delText xml:space="preserve">Verify that runner_ATC-1_logfile.txt documents that the invoked tool QA Status is QUALIFIED </w:delText>
              </w:r>
            </w:del>
          </w:p>
          <w:p w14:paraId="3B941B17" w14:textId="2DD8DA24" w:rsidR="008E7CB2" w:rsidDel="00842FFD" w:rsidRDefault="008E7CB2" w:rsidP="008E7CB2">
            <w:pPr>
              <w:pStyle w:val="H1bodytext"/>
              <w:spacing w:after="0"/>
              <w:ind w:left="0"/>
              <w:rPr>
                <w:del w:id="989" w:author="Sara Lindberg" w:date="2019-11-07T14:50:00Z"/>
                <w:rFonts w:ascii="Arial" w:hAnsi="Arial"/>
              </w:rPr>
            </w:pPr>
          </w:p>
          <w:p w14:paraId="30DBD288" w14:textId="63598321" w:rsidR="008E7CB2" w:rsidDel="00842FFD" w:rsidRDefault="008E7CB2" w:rsidP="008E7CB2">
            <w:pPr>
              <w:pStyle w:val="H1bodytext"/>
              <w:spacing w:after="0"/>
              <w:ind w:left="0"/>
              <w:rPr>
                <w:del w:id="990" w:author="Sara Lindberg" w:date="2019-11-07T14:50:00Z"/>
                <w:rFonts w:ascii="Arial" w:hAnsi="Arial"/>
              </w:rPr>
            </w:pPr>
            <w:del w:id="991" w:author="Sara Lindberg" w:date="2019-11-07T14:50:00Z">
              <w:r w:rsidDel="00842FFD">
                <w:rPr>
                  <w:rFonts w:ascii="Arial" w:hAnsi="Arial"/>
                </w:rPr>
                <w:delText>NOTE: Invoked tool is on the approved tool list in the test repository—see \ToolTesting\pylib\runner\config.json to verify</w:delText>
              </w:r>
            </w:del>
          </w:p>
        </w:tc>
        <w:tc>
          <w:tcPr>
            <w:tcW w:w="1610" w:type="dxa"/>
            <w:vAlign w:val="center"/>
          </w:tcPr>
          <w:p w14:paraId="7C286D0A" w14:textId="7C0870E9" w:rsidR="008E7CB2" w:rsidDel="00842FFD" w:rsidRDefault="008E7CB2" w:rsidP="008E7CB2">
            <w:pPr>
              <w:pStyle w:val="H1bodytext"/>
              <w:spacing w:after="0"/>
              <w:ind w:left="0"/>
              <w:jc w:val="center"/>
              <w:rPr>
                <w:del w:id="992" w:author="Sara Lindberg" w:date="2019-11-07T14:50:00Z"/>
                <w:rFonts w:ascii="Arial" w:hAnsi="Arial"/>
              </w:rPr>
            </w:pPr>
          </w:p>
        </w:tc>
      </w:tr>
      <w:bookmarkEnd w:id="813"/>
    </w:tbl>
    <w:p w14:paraId="670DA0E7" w14:textId="1E079B3E" w:rsidR="00213C7E" w:rsidDel="00BE1095" w:rsidRDefault="00213C7E">
      <w:pPr>
        <w:pStyle w:val="H1bodytext"/>
        <w:rPr>
          <w:del w:id="993" w:author="Sara Lindberg" w:date="2019-11-12T09:36:00Z"/>
          <w:rFonts w:ascii="Arial" w:hAnsi="Arial"/>
        </w:rPr>
        <w:pPrChange w:id="994" w:author="Sara Lindberg" w:date="2019-11-12T09:57:00Z">
          <w:pPr>
            <w:pStyle w:val="H1bodytext"/>
            <w:spacing w:after="120"/>
          </w:pPr>
        </w:pPrChange>
      </w:pPr>
    </w:p>
    <w:p w14:paraId="10E2AB3E" w14:textId="77777777" w:rsidR="00213C7E" w:rsidRDefault="00213C7E">
      <w:pPr>
        <w:pStyle w:val="H1bodytext"/>
        <w:rPr>
          <w:rFonts w:ascii="Arial" w:hAnsi="Arial"/>
        </w:rPr>
        <w:pPrChange w:id="995" w:author="Sara Lindberg" w:date="2019-11-12T09:57:00Z">
          <w:pPr>
            <w:pStyle w:val="H1bodytext"/>
            <w:spacing w:after="120"/>
          </w:pPr>
        </w:pPrChange>
      </w:pPr>
      <w:commentRangeStart w:id="996"/>
      <w:commentRangeStart w:id="997"/>
      <w:r>
        <w:rPr>
          <w:rFonts w:ascii="Arial" w:hAnsi="Arial"/>
        </w:rPr>
        <w:t>See appendix for the corresponding acceptance test case test logs as noted in the test case descriptions.</w:t>
      </w:r>
      <w:commentRangeEnd w:id="996"/>
      <w:r w:rsidR="000E0D18">
        <w:rPr>
          <w:rStyle w:val="CommentReference"/>
        </w:rPr>
        <w:commentReference w:id="996"/>
      </w:r>
      <w:commentRangeEnd w:id="997"/>
      <w:r w:rsidR="00DC2CFB">
        <w:rPr>
          <w:rStyle w:val="CommentReference"/>
        </w:rPr>
        <w:commentReference w:id="997"/>
      </w:r>
    </w:p>
    <w:p w14:paraId="792AD108" w14:textId="24DB63EE" w:rsidR="00213C7E" w:rsidRPr="00F279D9" w:rsidDel="00BE1095" w:rsidRDefault="00213C7E" w:rsidP="00E62A15">
      <w:pPr>
        <w:pStyle w:val="H1bodytext"/>
        <w:spacing w:after="120"/>
        <w:rPr>
          <w:del w:id="998" w:author="Sara Lindberg" w:date="2019-11-12T09:36:00Z"/>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commentRangeStart w:id="999"/>
      <w:r w:rsidRPr="00F279D9">
        <w:rPr>
          <w:rFonts w:ascii="Arial" w:hAnsi="Arial" w:cs="Arial"/>
          <w:highlight w:val="yellow"/>
        </w:rPr>
        <w:t>The test report will state whether the tool is qualified for use, summarize test case results, and report all resolved incidents and resolution of unresolved incidents.</w:t>
      </w:r>
      <w:commentRangeEnd w:id="999"/>
      <w:r w:rsidR="004E7DD7">
        <w:rPr>
          <w:rStyle w:val="CommentReference"/>
        </w:rPr>
        <w:commentReference w:id="999"/>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BFB3C2D" w14:textId="2100887E" w:rsidR="00E62A15" w:rsidDel="00673420" w:rsidRDefault="00E62A15">
      <w:pPr>
        <w:pStyle w:val="H1bodytext"/>
        <w:rPr>
          <w:del w:id="1000" w:author="Sara Lindberg" w:date="2019-11-12T09:57:00Z"/>
          <w:rFonts w:ascii="Arial" w:hAnsi="Arial"/>
          <w:highlight w:val="yellow"/>
        </w:rPr>
        <w:pPrChange w:id="1001" w:author="Sara Lindberg" w:date="2019-11-12T09:58:00Z">
          <w:pPr>
            <w:pStyle w:val="H1bodytext"/>
            <w:spacing w:after="120"/>
          </w:pPr>
        </w:pPrChange>
      </w:pPr>
      <w:del w:id="1002" w:author="Sara Lindberg" w:date="2019-11-12T09:57:00Z">
        <w:r w:rsidRPr="00F279D9" w:rsidDel="00673420">
          <w:rPr>
            <w:rFonts w:ascii="Arial" w:hAnsi="Arial"/>
            <w:highlight w:val="yellow"/>
          </w:rPr>
          <w:delText>A guide for using the tool will be documented in this section.</w:delText>
        </w:r>
      </w:del>
    </w:p>
    <w:p w14:paraId="0A65A1EB" w14:textId="66103D1C" w:rsidR="004E7DD7" w:rsidRPr="004E7DD7" w:rsidRDefault="004E7DD7">
      <w:pPr>
        <w:pStyle w:val="H1bodytext"/>
        <w:rPr>
          <w:rFonts w:ascii="Arial" w:hAnsi="Arial" w:cs="Arial"/>
        </w:rPr>
        <w:pPrChange w:id="1003" w:author="Sara Lindberg" w:date="2019-11-12T09:58:00Z">
          <w:pPr>
            <w:pStyle w:val="H1bodytext"/>
            <w:spacing w:after="120"/>
          </w:pPr>
        </w:pPrChange>
      </w:pPr>
      <w:r w:rsidRPr="004E7DD7">
        <w:rPr>
          <w:rFonts w:ascii="Arial" w:hAnsi="Arial"/>
        </w:rPr>
        <w:t>The</w:t>
      </w:r>
      <w:r>
        <w:rPr>
          <w:rFonts w:ascii="Arial" w:hAnsi="Arial"/>
        </w:rPr>
        <w:t xml:space="preserve"> Tool Runner will be invoked using a customized shell script for each invoked tool. The shell script will include the arguments for the Tool Runner as specified in Section </w:t>
      </w:r>
      <w:del w:id="1004" w:author="Sara Lindberg" w:date="2019-11-12T09:37:00Z">
        <w:r w:rsidDel="00BE1095">
          <w:rPr>
            <w:rFonts w:ascii="Arial" w:hAnsi="Arial"/>
          </w:rPr>
          <w:delText xml:space="preserve">4  </w:delText>
        </w:r>
      </w:del>
      <w:ins w:id="1005" w:author="Sara Lindberg" w:date="2019-11-12T09:37:00Z">
        <w:r w:rsidR="00BE1095">
          <w:rPr>
            <w:rFonts w:ascii="Arial" w:hAnsi="Arial"/>
          </w:rPr>
          <w:t xml:space="preserve">4 </w:t>
        </w:r>
      </w:ins>
      <w:r>
        <w:rPr>
          <w:rFonts w:ascii="Arial" w:hAnsi="Arial"/>
        </w:rPr>
        <w:t>(Software Design) and the arguments for the invoked tool.</w:t>
      </w:r>
    </w:p>
    <w:p w14:paraId="25BAE097" w14:textId="77777777" w:rsidR="009954A4" w:rsidRDefault="009954A4"/>
    <w:sectPr w:rsidR="009954A4" w:rsidSect="001B1AEA">
      <w:headerReference w:type="default" r:id="rId10"/>
      <w:footerReference w:type="default" r:id="rId11"/>
      <w:headerReference w:type="first" r:id="rId12"/>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eil Powers" w:date="2019-11-07T13:16:00Z" w:initials="NP">
    <w:p w14:paraId="569AAB86" w14:textId="4FD1C1AC" w:rsidR="001B1AEA" w:rsidRDefault="001B1AEA">
      <w:pPr>
        <w:pStyle w:val="CommentText"/>
      </w:pPr>
      <w:r>
        <w:rPr>
          <w:rStyle w:val="CommentReference"/>
        </w:rPr>
        <w:annotationRef/>
      </w:r>
    </w:p>
  </w:comment>
  <w:comment w:id="45" w:author="Sara Lindberg" w:date="2019-11-01T14:57:00Z" w:initials="SL">
    <w:p w14:paraId="786E289C" w14:textId="1949D1AB" w:rsidR="001B1AEA" w:rsidRDefault="001B1AEA">
      <w:pPr>
        <w:pStyle w:val="CommentText"/>
      </w:pPr>
      <w:r>
        <w:rPr>
          <w:rStyle w:val="CommentReference"/>
        </w:rPr>
        <w:annotationRef/>
      </w:r>
      <w:r>
        <w:t>The default environment on OLIVE will be 3.6—should this be the version specified in the QA attachments for consistency?</w:t>
      </w:r>
    </w:p>
  </w:comment>
  <w:comment w:id="46" w:author="Neil Powers" w:date="2019-11-07T13:24:00Z" w:initials="NP">
    <w:p w14:paraId="593D0C20" w14:textId="29CFF84C" w:rsidR="001B1AEA" w:rsidRDefault="001B1AEA">
      <w:pPr>
        <w:pStyle w:val="CommentText"/>
      </w:pPr>
      <w:r>
        <w:rPr>
          <w:rStyle w:val="CommentReference"/>
        </w:rPr>
        <w:annotationRef/>
      </w:r>
      <w:r>
        <w:t xml:space="preserve">Should be specified in the chprc install test log.  Ie the tests you run when installing software on a new system, </w:t>
      </w:r>
    </w:p>
  </w:comment>
  <w:comment w:id="47" w:author="Sara Lindberg" w:date="2019-11-07T14:28:00Z" w:initials="SL">
    <w:p w14:paraId="5E57F88A" w14:textId="1BC355E2" w:rsidR="001B1AEA" w:rsidRDefault="001B1AEA">
      <w:pPr>
        <w:pStyle w:val="CommentText"/>
      </w:pPr>
      <w:r>
        <w:rPr>
          <w:rStyle w:val="CommentReference"/>
        </w:rPr>
        <w:annotationRef/>
      </w:r>
      <w:r>
        <w:t>I will check with you in the am—a statement referring to the CHRP install test log then?</w:t>
      </w:r>
    </w:p>
  </w:comment>
  <w:comment w:id="50" w:author="Neil Powers" w:date="2019-11-07T13:22:00Z" w:initials="NP">
    <w:p w14:paraId="40519A44" w14:textId="5F22122D" w:rsidR="001B1AEA" w:rsidRDefault="001B1AEA">
      <w:pPr>
        <w:pStyle w:val="CommentText"/>
      </w:pPr>
      <w:r>
        <w:rPr>
          <w:rStyle w:val="CommentReference"/>
        </w:rPr>
        <w:annotationRef/>
      </w:r>
      <w:r>
        <w:t>Specify where this is located?  i.e. ca/cie tools directory under pylib/constants/</w:t>
      </w:r>
    </w:p>
  </w:comment>
  <w:comment w:id="51" w:author="Sara Lindberg" w:date="2019-11-07T14:30:00Z" w:initials="SL">
    <w:p w14:paraId="2FC28A1B" w14:textId="608CEC98" w:rsidR="001B1AEA" w:rsidRDefault="001B1AEA">
      <w:pPr>
        <w:pStyle w:val="CommentText"/>
      </w:pPr>
      <w:r>
        <w:rPr>
          <w:rStyle w:val="CommentReference"/>
        </w:rPr>
        <w:annotationRef/>
      </w:r>
      <w:r>
        <w:t>Will check with you this am</w:t>
      </w:r>
    </w:p>
  </w:comment>
  <w:comment w:id="56" w:author="Sara Lindberg" w:date="2019-11-07T12:44:00Z" w:initials="SL">
    <w:p w14:paraId="15228C47" w14:textId="4B86B3DD" w:rsidR="001B1AEA" w:rsidRDefault="001B1AEA">
      <w:pPr>
        <w:pStyle w:val="CommentText"/>
      </w:pPr>
      <w:r>
        <w:rPr>
          <w:rStyle w:val="CommentReference"/>
        </w:rPr>
        <w:annotationRef/>
      </w:r>
      <w:r>
        <w:t>TESTER?</w:t>
      </w:r>
    </w:p>
  </w:comment>
  <w:comment w:id="57" w:author="Neil Powers" w:date="2019-11-07T13:26:00Z" w:initials="NP">
    <w:p w14:paraId="7CE24D32" w14:textId="6A886A13" w:rsidR="001B1AEA" w:rsidRDefault="001B1AEA">
      <w:pPr>
        <w:pStyle w:val="CommentText"/>
      </w:pPr>
      <w:r>
        <w:rPr>
          <w:rStyle w:val="CommentReference"/>
        </w:rPr>
        <w:annotationRef/>
      </w:r>
      <w:r>
        <w:t>Good question, typically tester is independent ie is not familiar with the code so they don’t s</w:t>
      </w:r>
      <w:r>
        <w:rPr>
          <w:rFonts w:ascii="Arial" w:hAnsi="Arial" w:cs="Arial"/>
          <w:sz w:val="45"/>
          <w:szCs w:val="45"/>
          <w:shd w:val="clear" w:color="auto" w:fill="FFFFFF"/>
        </w:rPr>
        <w:t>ubconsciously adjust to what they know of the code.</w:t>
      </w:r>
    </w:p>
  </w:comment>
  <w:comment w:id="58" w:author="Sara Lindberg" w:date="2019-11-07T14:30:00Z" w:initials="SL">
    <w:p w14:paraId="195D7EA1" w14:textId="5CBFFF41" w:rsidR="001B1AEA" w:rsidRDefault="001B1AEA">
      <w:pPr>
        <w:pStyle w:val="CommentText"/>
      </w:pPr>
      <w:r>
        <w:rPr>
          <w:rStyle w:val="CommentReference"/>
        </w:rPr>
        <w:annotationRef/>
      </w:r>
      <w:r>
        <w:t>Need to assign a code review then…and someone else to test the ca-surf since I am the code reviewer on that one…</w:t>
      </w:r>
    </w:p>
  </w:comment>
  <w:comment w:id="62" w:author="Sara Lindberg" w:date="2019-11-07T08:59:00Z" w:initials="SL">
    <w:p w14:paraId="28EEB92F" w14:textId="7EC5E943" w:rsidR="001B1AEA" w:rsidRDefault="001B1AEA">
      <w:pPr>
        <w:pStyle w:val="CommentText"/>
      </w:pPr>
      <w:r>
        <w:rPr>
          <w:rStyle w:val="CommentReference"/>
        </w:rPr>
        <w:annotationRef/>
      </w:r>
      <w:r>
        <w:t>Pending—lots of functions and function calls—kind of leaning towards not addressing in attachment unless there is a value added identified</w:t>
      </w:r>
    </w:p>
  </w:comment>
  <w:comment w:id="63" w:author="Neil Powers" w:date="2019-11-07T13:29:00Z" w:initials="NP">
    <w:p w14:paraId="7B044FAB" w14:textId="4BD8139C" w:rsidR="001B1AEA" w:rsidRDefault="001B1AEA">
      <w:pPr>
        <w:pStyle w:val="CommentText"/>
      </w:pPr>
      <w:r>
        <w:rPr>
          <w:rStyle w:val="CommentReference"/>
        </w:rPr>
        <w:annotationRef/>
      </w:r>
      <w:r>
        <w:t>Agree, don’t need to explain individual functions, any algorithms or clarifications like checks the local version of the repository against the remote latest remote version, or checks if the files are clean by checking the local repository git file for any pending changes, etc.</w:t>
      </w:r>
    </w:p>
  </w:comment>
  <w:comment w:id="66" w:author="Sara Lindberg" w:date="2019-11-06T15:18:00Z" w:initials="SL">
    <w:p w14:paraId="0CF7ED73" w14:textId="320EF87A" w:rsidR="001B1AEA" w:rsidRDefault="001B1AEA">
      <w:pPr>
        <w:pStyle w:val="CommentText"/>
      </w:pPr>
      <w:r>
        <w:rPr>
          <w:rStyle w:val="CommentReference"/>
        </w:rPr>
        <w:annotationRef/>
      </w:r>
      <w:r>
        <w:t xml:space="preserve">From the Help text </w:t>
      </w:r>
    </w:p>
  </w:comment>
  <w:comment w:id="79" w:author="Sara Lindberg" w:date="2019-11-07T12:43:00Z" w:initials="SL">
    <w:p w14:paraId="533BD197" w14:textId="4099FD6C" w:rsidR="001B1AEA" w:rsidRDefault="001B1AEA">
      <w:pPr>
        <w:pStyle w:val="CommentText"/>
      </w:pPr>
      <w:r>
        <w:rPr>
          <w:rStyle w:val="CommentReference"/>
        </w:rPr>
        <w:annotationRef/>
      </w:r>
      <w:r>
        <w:t>? include or not?</w:t>
      </w:r>
    </w:p>
  </w:comment>
  <w:comment w:id="116" w:author="Sara Lindberg" w:date="2019-06-12T12:47:00Z" w:initials="SL">
    <w:p w14:paraId="44FB58D0" w14:textId="77777777" w:rsidR="001B1AEA" w:rsidRDefault="001B1AEA" w:rsidP="00BC1A96">
      <w:pPr>
        <w:pStyle w:val="CommentText"/>
      </w:pPr>
      <w:r>
        <w:rPr>
          <w:rStyle w:val="CommentReference"/>
        </w:rPr>
        <w:annotationRef/>
      </w:r>
      <w:r>
        <w:t>This column was originally “Test Result (Pass/Fail)” which is in my original QA document per the outline description for Section 5 but doesn’t make sense to me now—changed it to Test Case—can always add the Test Result column back in?</w:t>
      </w:r>
    </w:p>
  </w:comment>
  <w:comment w:id="148" w:author="Sara Lindberg" w:date="2019-11-06T15:51:00Z" w:initials="SL">
    <w:p w14:paraId="795EBC6B" w14:textId="5A69FB1B" w:rsidR="001B1AEA" w:rsidRDefault="001B1AEA">
      <w:pPr>
        <w:pStyle w:val="CommentText"/>
      </w:pPr>
      <w:r>
        <w:rPr>
          <w:rStyle w:val="CommentReference"/>
        </w:rPr>
        <w:annotationRef/>
      </w:r>
      <w:r>
        <w:t>Not sure exactly what this wording meands</w:t>
      </w:r>
    </w:p>
  </w:comment>
  <w:comment w:id="149" w:author="Neil Powers" w:date="2019-11-07T13:36:00Z" w:initials="NP">
    <w:p w14:paraId="0915B9C3" w14:textId="5E926A78" w:rsidR="001B1AEA" w:rsidRDefault="001B1AEA">
      <w:pPr>
        <w:pStyle w:val="CommentText"/>
      </w:pPr>
      <w:r>
        <w:rPr>
          <w:rStyle w:val="CommentReference"/>
        </w:rPr>
        <w:annotationRef/>
      </w:r>
      <w:r>
        <w:t>IE, the installation test makes sure the tool was installed correctly and verifies it works on the system.  Prior to be used for any modeling.  There should be a installation log (CHPRC) that you have to fill out everytime you install chprc controlled applications that his test is for.</w:t>
      </w:r>
    </w:p>
  </w:comment>
  <w:comment w:id="150" w:author="Sara Lindberg" w:date="2019-11-07T14:35:00Z" w:initials="SL">
    <w:p w14:paraId="3E71C895" w14:textId="05117DD3" w:rsidR="001B1AEA" w:rsidRDefault="001B1AEA">
      <w:pPr>
        <w:pStyle w:val="CommentText"/>
      </w:pPr>
      <w:r>
        <w:rPr>
          <w:rStyle w:val="CommentReference"/>
        </w:rPr>
        <w:annotationRef/>
      </w:r>
      <w:r>
        <w:t>I will need some information on this</w:t>
      </w:r>
    </w:p>
  </w:comment>
  <w:comment w:id="215" w:author="Sara Lindberg" w:date="2019-11-07T14:52:00Z" w:initials="SL">
    <w:p w14:paraId="0EF95635" w14:textId="77777777" w:rsidR="00A45A04" w:rsidRDefault="00A45A04">
      <w:pPr>
        <w:pStyle w:val="CommentText"/>
      </w:pPr>
      <w:r>
        <w:rPr>
          <w:rStyle w:val="CommentReference"/>
        </w:rPr>
        <w:annotationRef/>
      </w:r>
      <w:r>
        <w:t>This may need to be updated based on Neil’s comments above….or not sure since this is the test case for the Tool Runner itself…</w:t>
      </w:r>
    </w:p>
  </w:comment>
  <w:comment w:id="996" w:author="Sara Lindberg" w:date="2019-11-07T12:28:00Z" w:initials="SL">
    <w:p w14:paraId="53751D30" w14:textId="4F8CDB86" w:rsidR="001B1AEA" w:rsidRDefault="001B1AEA">
      <w:pPr>
        <w:pStyle w:val="CommentText"/>
      </w:pPr>
      <w:r>
        <w:rPr>
          <w:rStyle w:val="CommentReference"/>
        </w:rPr>
        <w:annotationRef/>
      </w:r>
      <w:r>
        <w:t>These are the log files generated by the Tool Runner</w:t>
      </w:r>
    </w:p>
  </w:comment>
  <w:comment w:id="997" w:author="Neil Powers" w:date="2019-11-07T13:42:00Z" w:initials="NP">
    <w:p w14:paraId="476719FC" w14:textId="68A6166E" w:rsidR="001B1AEA" w:rsidRDefault="001B1AEA">
      <w:pPr>
        <w:pStyle w:val="CommentText"/>
      </w:pPr>
      <w:r>
        <w:rPr>
          <w:rStyle w:val="CommentReference"/>
        </w:rPr>
        <w:annotationRef/>
      </w:r>
      <w:r>
        <w:t xml:space="preserve"> Several of the runner_ATC-#_logfile.txt are correctly named in the test script.</w:t>
      </w:r>
    </w:p>
  </w:comment>
  <w:comment w:id="999" w:author="Sara Lindberg" w:date="2019-11-07T12:14:00Z" w:initials="SL">
    <w:p w14:paraId="0E0D4134" w14:textId="5E490A8C" w:rsidR="001B1AEA" w:rsidRDefault="001B1AEA">
      <w:pPr>
        <w:pStyle w:val="CommentText"/>
      </w:pPr>
      <w:r>
        <w:rPr>
          <w:rStyle w:val="CommentReference"/>
        </w:rPr>
        <w:annotationRef/>
      </w:r>
      <w:r>
        <w:t xml:space="preserve">Tester’s input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9AAB86" w15:done="1"/>
  <w15:commentEx w15:paraId="786E289C" w15:done="0"/>
  <w15:commentEx w15:paraId="593D0C20" w15:paraIdParent="786E289C" w15:done="0"/>
  <w15:commentEx w15:paraId="5E57F88A" w15:paraIdParent="786E289C" w15:done="0"/>
  <w15:commentEx w15:paraId="40519A44" w15:done="0"/>
  <w15:commentEx w15:paraId="2FC28A1B" w15:paraIdParent="40519A44" w15:done="0"/>
  <w15:commentEx w15:paraId="15228C47" w15:done="0"/>
  <w15:commentEx w15:paraId="7CE24D32" w15:paraIdParent="15228C47" w15:done="0"/>
  <w15:commentEx w15:paraId="195D7EA1" w15:paraIdParent="15228C47" w15:done="0"/>
  <w15:commentEx w15:paraId="28EEB92F" w15:done="0"/>
  <w15:commentEx w15:paraId="7B044FAB" w15:paraIdParent="28EEB92F" w15:done="0"/>
  <w15:commentEx w15:paraId="0CF7ED73" w15:done="0"/>
  <w15:commentEx w15:paraId="533BD197" w15:done="0"/>
  <w15:commentEx w15:paraId="44FB58D0" w15:done="0"/>
  <w15:commentEx w15:paraId="795EBC6B" w15:done="0"/>
  <w15:commentEx w15:paraId="0915B9C3" w15:paraIdParent="795EBC6B" w15:done="0"/>
  <w15:commentEx w15:paraId="3E71C895" w15:paraIdParent="795EBC6B" w15:done="0"/>
  <w15:commentEx w15:paraId="0EF95635" w15:done="0"/>
  <w15:commentEx w15:paraId="53751D30" w15:done="0"/>
  <w15:commentEx w15:paraId="476719FC" w15:paraIdParent="53751D30" w15:done="0"/>
  <w15:commentEx w15:paraId="0E0D41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9AAB86" w16cid:durableId="216E9790"/>
  <w16cid:commentId w16cid:paraId="786E289C" w16cid:durableId="2166C643"/>
  <w16cid:commentId w16cid:paraId="593D0C20" w16cid:durableId="216E9974"/>
  <w16cid:commentId w16cid:paraId="5E57F88A" w16cid:durableId="216EA893"/>
  <w16cid:commentId w16cid:paraId="40519A44" w16cid:durableId="216E992D"/>
  <w16cid:commentId w16cid:paraId="2FC28A1B" w16cid:durableId="216EA8EE"/>
  <w16cid:commentId w16cid:paraId="15228C47" w16cid:durableId="216E903F"/>
  <w16cid:commentId w16cid:paraId="7CE24D32" w16cid:durableId="216E99FF"/>
  <w16cid:commentId w16cid:paraId="195D7EA1" w16cid:durableId="216EA8F9"/>
  <w16cid:commentId w16cid:paraId="28EEB92F" w16cid:durableId="216E5B5E"/>
  <w16cid:commentId w16cid:paraId="7B044FAB" w16cid:durableId="216E9ABD"/>
  <w16cid:commentId w16cid:paraId="0CF7ED73" w16cid:durableId="216D62BB"/>
  <w16cid:commentId w16cid:paraId="533BD197" w16cid:durableId="216E8FED"/>
  <w16cid:commentId w16cid:paraId="44FB58D0" w16cid:durableId="21458629"/>
  <w16cid:commentId w16cid:paraId="795EBC6B" w16cid:durableId="216D6A67"/>
  <w16cid:commentId w16cid:paraId="0915B9C3" w16cid:durableId="216E9C4C"/>
  <w16cid:commentId w16cid:paraId="3E71C895" w16cid:durableId="216EAA1B"/>
  <w16cid:commentId w16cid:paraId="0EF95635" w16cid:durableId="216EAE21"/>
  <w16cid:commentId w16cid:paraId="53751D30" w16cid:durableId="216E8C54"/>
  <w16cid:commentId w16cid:paraId="476719FC" w16cid:durableId="216E9DC1"/>
  <w16cid:commentId w16cid:paraId="0E0D4134" w16cid:durableId="216E8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E178A" w14:textId="77777777" w:rsidR="001B1AEA" w:rsidRDefault="001B1AEA">
      <w:r>
        <w:separator/>
      </w:r>
    </w:p>
  </w:endnote>
  <w:endnote w:type="continuationSeparator" w:id="0">
    <w:p w14:paraId="3EAE0300" w14:textId="77777777" w:rsidR="001B1AEA" w:rsidRDefault="001B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1B1AEA" w:rsidRPr="00F91BB5" w:rsidRDefault="001B1AEA" w:rsidP="001B1AEA">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C89E17" w14:textId="77777777" w:rsidR="001B1AEA" w:rsidRDefault="001B1AEA">
      <w:r>
        <w:separator/>
      </w:r>
    </w:p>
  </w:footnote>
  <w:footnote w:type="continuationSeparator" w:id="0">
    <w:p w14:paraId="26D717D7" w14:textId="77777777" w:rsidR="001B1AEA" w:rsidRDefault="001B1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1B1AEA" w:rsidRDefault="001B1AEA" w:rsidP="001B1AEA">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1B1AEA" w:rsidRPr="00695DB6" w:rsidRDefault="001B1AEA" w:rsidP="001B1AEA">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1B1AEA" w:rsidRPr="00F00772" w:rsidRDefault="001B1AEA" w:rsidP="001B1AEA">
    <w:pPr>
      <w:pStyle w:val="Spacer"/>
      <w:rPr>
        <w:rFonts w:ascii="Arial" w:hAnsi="Arial"/>
        <w:sz w:val="2"/>
      </w:rPr>
    </w:pPr>
  </w:p>
  <w:p w14:paraId="2093252F" w14:textId="77777777" w:rsidR="001B1AEA" w:rsidRPr="00F00772" w:rsidRDefault="001B1AEA">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1B1AEA" w:rsidRDefault="001B1AEA" w:rsidP="001B1AEA">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1B1AEA" w:rsidRPr="00105BF0" w:rsidRDefault="001B1AEA" w:rsidP="001B1AEA">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217D25"/>
    <w:multiLevelType w:val="hybridMultilevel"/>
    <w:tmpl w:val="A2FC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A5423"/>
    <w:multiLevelType w:val="hybridMultilevel"/>
    <w:tmpl w:val="0FD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B286D"/>
    <w:multiLevelType w:val="hybridMultilevel"/>
    <w:tmpl w:val="11AC5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8449F3"/>
    <w:multiLevelType w:val="hybridMultilevel"/>
    <w:tmpl w:val="EB06D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1"/>
  </w:num>
  <w:num w:numId="5">
    <w:abstractNumId w:val="3"/>
  </w:num>
  <w:num w:numId="6">
    <w:abstractNumId w:val="6"/>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rson w15:author="Neil Powers">
    <w15:presenceInfo w15:providerId="AD" w15:userId="S::NPowers@intera.com::6da58edc-cb89-4612-be72-bb6babdbad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84878"/>
    <w:rsid w:val="000E0D18"/>
    <w:rsid w:val="001379A4"/>
    <w:rsid w:val="00141302"/>
    <w:rsid w:val="0016403F"/>
    <w:rsid w:val="001B1AEA"/>
    <w:rsid w:val="001D5348"/>
    <w:rsid w:val="001E285A"/>
    <w:rsid w:val="00213C7E"/>
    <w:rsid w:val="002851E4"/>
    <w:rsid w:val="002B01A1"/>
    <w:rsid w:val="002C1D04"/>
    <w:rsid w:val="002D32A0"/>
    <w:rsid w:val="003A433D"/>
    <w:rsid w:val="003D3DBB"/>
    <w:rsid w:val="003E46F2"/>
    <w:rsid w:val="00404A21"/>
    <w:rsid w:val="00430D81"/>
    <w:rsid w:val="00455597"/>
    <w:rsid w:val="004A5C54"/>
    <w:rsid w:val="004C024F"/>
    <w:rsid w:val="004C4A82"/>
    <w:rsid w:val="004E7DD7"/>
    <w:rsid w:val="00576F6C"/>
    <w:rsid w:val="00587168"/>
    <w:rsid w:val="005A1286"/>
    <w:rsid w:val="005B4304"/>
    <w:rsid w:val="005C49F0"/>
    <w:rsid w:val="005E1F93"/>
    <w:rsid w:val="005F12C2"/>
    <w:rsid w:val="00616E6C"/>
    <w:rsid w:val="00673420"/>
    <w:rsid w:val="00673AC5"/>
    <w:rsid w:val="00687B38"/>
    <w:rsid w:val="006960A0"/>
    <w:rsid w:val="006D329A"/>
    <w:rsid w:val="00706005"/>
    <w:rsid w:val="0077199D"/>
    <w:rsid w:val="00787241"/>
    <w:rsid w:val="0079400C"/>
    <w:rsid w:val="007B70B5"/>
    <w:rsid w:val="00812503"/>
    <w:rsid w:val="00822736"/>
    <w:rsid w:val="00832077"/>
    <w:rsid w:val="00842FFD"/>
    <w:rsid w:val="00883539"/>
    <w:rsid w:val="008E7CB2"/>
    <w:rsid w:val="00945D92"/>
    <w:rsid w:val="00953212"/>
    <w:rsid w:val="00954CDD"/>
    <w:rsid w:val="00987874"/>
    <w:rsid w:val="009954A4"/>
    <w:rsid w:val="00A45A04"/>
    <w:rsid w:val="00A849DC"/>
    <w:rsid w:val="00AB5481"/>
    <w:rsid w:val="00AC71B4"/>
    <w:rsid w:val="00AD0C74"/>
    <w:rsid w:val="00AE7840"/>
    <w:rsid w:val="00AF5DB9"/>
    <w:rsid w:val="00B27DDA"/>
    <w:rsid w:val="00B44892"/>
    <w:rsid w:val="00BB4243"/>
    <w:rsid w:val="00BC1A96"/>
    <w:rsid w:val="00BD4128"/>
    <w:rsid w:val="00BE1095"/>
    <w:rsid w:val="00C0034F"/>
    <w:rsid w:val="00C179BB"/>
    <w:rsid w:val="00C2499D"/>
    <w:rsid w:val="00C90B4A"/>
    <w:rsid w:val="00CC11CB"/>
    <w:rsid w:val="00CD2196"/>
    <w:rsid w:val="00CF03C2"/>
    <w:rsid w:val="00D33983"/>
    <w:rsid w:val="00D34A20"/>
    <w:rsid w:val="00D837F1"/>
    <w:rsid w:val="00DC2CFB"/>
    <w:rsid w:val="00DF5636"/>
    <w:rsid w:val="00E10CB1"/>
    <w:rsid w:val="00E62A15"/>
    <w:rsid w:val="00E8774B"/>
    <w:rsid w:val="00EB26BA"/>
    <w:rsid w:val="00ED130A"/>
    <w:rsid w:val="00F05EBF"/>
    <w:rsid w:val="00F279D9"/>
    <w:rsid w:val="00F8201A"/>
    <w:rsid w:val="00FC6C5B"/>
    <w:rsid w:val="00FD3656"/>
    <w:rsid w:val="00FD4D2C"/>
    <w:rsid w:val="00FE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E8774B"/>
    <w:rPr>
      <w:sz w:val="16"/>
      <w:szCs w:val="16"/>
    </w:rPr>
  </w:style>
  <w:style w:type="paragraph" w:styleId="CommentText">
    <w:name w:val="annotation text"/>
    <w:basedOn w:val="Normal"/>
    <w:link w:val="CommentTextChar"/>
    <w:uiPriority w:val="99"/>
    <w:unhideWhenUsed/>
    <w:rsid w:val="00E8774B"/>
    <w:rPr>
      <w:sz w:val="20"/>
      <w:szCs w:val="20"/>
    </w:rPr>
  </w:style>
  <w:style w:type="character" w:customStyle="1" w:styleId="CommentTextChar">
    <w:name w:val="Comment Text Char"/>
    <w:basedOn w:val="DefaultParagraphFont"/>
    <w:link w:val="CommentText"/>
    <w:uiPriority w:val="99"/>
    <w:rsid w:val="00E8774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774B"/>
    <w:rPr>
      <w:b/>
      <w:bCs/>
    </w:rPr>
  </w:style>
  <w:style w:type="character" w:customStyle="1" w:styleId="CommentSubjectChar">
    <w:name w:val="Comment Subject Char"/>
    <w:basedOn w:val="CommentTextChar"/>
    <w:link w:val="CommentSubject"/>
    <w:uiPriority w:val="99"/>
    <w:semiHidden/>
    <w:rsid w:val="00E877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77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74B"/>
    <w:rPr>
      <w:rFonts w:ascii="Segoe UI" w:eastAsia="Times New Roman" w:hAnsi="Segoe UI" w:cs="Segoe UI"/>
      <w:sz w:val="18"/>
      <w:szCs w:val="18"/>
    </w:rPr>
  </w:style>
  <w:style w:type="table" w:styleId="TableGrid">
    <w:name w:val="Table Grid"/>
    <w:basedOn w:val="TableNormal"/>
    <w:uiPriority w:val="39"/>
    <w:rsid w:val="00BC1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E784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10</cp:revision>
  <cp:lastPrinted>2019-11-13T22:24:00Z</cp:lastPrinted>
  <dcterms:created xsi:type="dcterms:W3CDTF">2019-11-12T17:48:00Z</dcterms:created>
  <dcterms:modified xsi:type="dcterms:W3CDTF">2019-11-21T20:37:00Z</dcterms:modified>
</cp:coreProperties>
</file>