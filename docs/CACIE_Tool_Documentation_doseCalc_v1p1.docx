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7AA6AFF1"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Pr="004046BB">
        <w:rPr>
          <w:rFonts w:ascii="Arial" w:hAnsi="Arial" w:cs="Arial"/>
        </w:rPr>
        <w:t>–</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highlight w:val="yellow"/>
            </w:rPr>
            <w:t>ca-</w:t>
          </w:r>
          <w:proofErr w:type="spellStart"/>
          <w:r w:rsidR="005638D0">
            <w:rPr>
              <w:rFonts w:ascii="Arial" w:hAnsi="Arial"/>
              <w:b/>
              <w:bCs/>
              <w:highlight w:val="yellow"/>
            </w:rPr>
            <w:t>dosecalc</w:t>
          </w:r>
          <w:proofErr w:type="spellEnd"/>
        </w:sdtContent>
      </w:sdt>
    </w:p>
    <w:p w14:paraId="344A4E46" w14:textId="7245774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6558C">
        <w:rPr>
          <w:rFonts w:ascii="Arial" w:hAnsi="Arial" w:cs="Arial"/>
          <w:b/>
        </w:rPr>
        <w:t>1</w:t>
      </w:r>
    </w:p>
    <w:p w14:paraId="21A99226" w14:textId="60BEF4CD"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0"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1A0A7F80"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7D4DDC9B"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6CFBFA7"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proofErr w:type="spellStart"/>
      <w:r w:rsidR="007F1858">
        <w:rPr>
          <w:rFonts w:ascii="Arial" w:hAnsi="Arial"/>
        </w:rPr>
        <w:t>pCi</w:t>
      </w:r>
      <w:proofErr w:type="spellEnd"/>
      <w:r w:rsidR="007F1858">
        <w:rPr>
          <w:rFonts w:ascii="Arial" w:hAnsi="Arial"/>
        </w:rPr>
        <w:t>/m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proofErr w:type="spellStart"/>
      <w:r>
        <w:rPr>
          <w:rFonts w:ascii="Arial" w:hAnsi="Arial"/>
        </w:rPr>
        <w:t>pCi</w:t>
      </w:r>
      <w:proofErr w:type="spellEnd"/>
      <w:r>
        <w:rPr>
          <w:rFonts w:ascii="Arial" w:hAnsi="Arial"/>
        </w:rPr>
        <w:t>/liter)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Ca-</w:t>
      </w:r>
      <w:proofErr w:type="spellStart"/>
      <w:r>
        <w:rPr>
          <w:rFonts w:ascii="Arial" w:hAnsi="Arial"/>
        </w:rPr>
        <w:t>dosecalc</w:t>
      </w:r>
      <w:proofErr w:type="spellEnd"/>
      <w:r>
        <w:rPr>
          <w:rFonts w:ascii="Arial" w:hAnsi="Arial"/>
        </w:rPr>
        <w:t xml:space="preserve">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0"/>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w:t>
      </w:r>
      <w:proofErr w:type="spellStart"/>
      <w:r>
        <w:rPr>
          <w:rFonts w:ascii="Arial" w:hAnsi="Arial" w:cs="Arial"/>
        </w:rPr>
        <w:t>dosecalc</w:t>
      </w:r>
      <w:proofErr w:type="spellEnd"/>
      <w:r>
        <w:rPr>
          <w:rFonts w:ascii="Arial" w:hAnsi="Arial" w:cs="Arial"/>
        </w:rPr>
        <w:t xml:space="preserve">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F3DDD62"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1362D73D"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697014D2" w:rsidR="007F1858" w:rsidRDefault="007F1858" w:rsidP="009C3E2F">
      <w:pPr>
        <w:pStyle w:val="H1bodytext"/>
        <w:rPr>
          <w:rFonts w:ascii="Arial" w:hAnsi="Arial" w:cs="Arial"/>
        </w:rPr>
      </w:pPr>
      <w:r>
        <w:rPr>
          <w:rFonts w:ascii="Arial" w:hAnsi="Arial" w:cs="Arial"/>
        </w:rPr>
        <w:t>FR-5: Convert concentration units (</w:t>
      </w:r>
      <w:proofErr w:type="spellStart"/>
      <w:r>
        <w:rPr>
          <w:rFonts w:ascii="Arial" w:hAnsi="Arial" w:cs="Arial"/>
        </w:rPr>
        <w:t>unitsin</w:t>
      </w:r>
      <w:proofErr w:type="spellEnd"/>
      <w:r>
        <w:rPr>
          <w:rFonts w:ascii="Arial" w:hAnsi="Arial" w:cs="Arial"/>
        </w:rPr>
        <w:t>) to concentration units (</w:t>
      </w:r>
      <w:proofErr w:type="spellStart"/>
      <w:r>
        <w:rPr>
          <w:rFonts w:ascii="Arial" w:hAnsi="Arial" w:cs="Arial"/>
        </w:rPr>
        <w:t>unitsout</w:t>
      </w:r>
      <w:proofErr w:type="spellEnd"/>
      <w:r>
        <w:rPr>
          <w:rFonts w:ascii="Arial" w:hAnsi="Arial" w:cs="Arial"/>
        </w:rPr>
        <w: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r>
      <w:r w:rsidR="00B2558B">
        <w:rPr>
          <w:rFonts w:ascii="Arial" w:hAnsi="Arial" w:cs="Arial"/>
        </w:rPr>
        <w:t>concentration (</w:t>
      </w:r>
      <w:proofErr w:type="spellStart"/>
      <w:r w:rsidR="00B2558B">
        <w:rPr>
          <w:rFonts w:ascii="Arial" w:hAnsi="Arial" w:cs="Arial"/>
        </w:rPr>
        <w:t>unitsout</w:t>
      </w:r>
      <w:proofErr w:type="spellEnd"/>
      <w:r w:rsidR="00B2558B">
        <w:rPr>
          <w:rFonts w:ascii="Arial" w:hAnsi="Arial" w:cs="Arial"/>
        </w:rPr>
        <w:t xml:space="preserve">) </w:t>
      </w:r>
      <w:r w:rsidR="00F669DA">
        <w:rPr>
          <w:rFonts w:ascii="Arial" w:hAnsi="Arial" w:cs="Arial"/>
        </w:rPr>
        <w:t>= concentration</w:t>
      </w:r>
      <w:r w:rsidR="00B2558B">
        <w:rPr>
          <w:rFonts w:ascii="Arial" w:hAnsi="Arial" w:cs="Arial"/>
        </w:rPr>
        <w:t xml:space="preserve"> (</w:t>
      </w:r>
      <w:proofErr w:type="spellStart"/>
      <w:r w:rsidR="00B2558B">
        <w:rPr>
          <w:rFonts w:ascii="Arial" w:hAnsi="Arial" w:cs="Arial"/>
        </w:rPr>
        <w:t>unitsin</w:t>
      </w:r>
      <w:proofErr w:type="spellEnd"/>
      <w:r w:rsidR="00B2558B">
        <w:rPr>
          <w:rFonts w:ascii="Arial" w:hAnsi="Arial" w:cs="Arial"/>
        </w:rPr>
        <w:t>)</w:t>
      </w:r>
      <w:r w:rsidR="00F669DA">
        <w:rPr>
          <w:rFonts w:ascii="Arial" w:hAnsi="Arial" w:cs="Arial"/>
        </w:rPr>
        <w:t>*conversion</w:t>
      </w:r>
    </w:p>
    <w:p w14:paraId="4DD52EEA" w14:textId="33AB6613"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w:t>
      </w:r>
      <w:r w:rsidR="004412E8">
        <w:rPr>
          <w:rFonts w:ascii="Arial" w:hAnsi="Arial" w:cs="Arial"/>
        </w:rPr>
        <w:t xml:space="preserve"> or equal to</w:t>
      </w:r>
      <w:r w:rsidR="000C2FB0">
        <w:rPr>
          <w:rFonts w:ascii="Arial" w:hAnsi="Arial" w:cs="Arial"/>
        </w:rPr>
        <w:t xml:space="preserve"> the input threshold</w:t>
      </w:r>
      <w:r w:rsidR="00B2558B">
        <w:rPr>
          <w:rFonts w:ascii="Arial" w:hAnsi="Arial" w:cs="Arial"/>
        </w:rPr>
        <w:br/>
      </w:r>
      <w:r w:rsidR="00B2558B">
        <w:rPr>
          <w:rFonts w:ascii="Arial" w:hAnsi="Arial" w:cs="Arial"/>
        </w:rPr>
        <w:tab/>
        <w:t xml:space="preserve">dose = </w:t>
      </w:r>
      <w:proofErr w:type="spellStart"/>
      <w:r w:rsidR="00B2558B">
        <w:rPr>
          <w:rFonts w:ascii="Arial" w:hAnsi="Arial" w:cs="Arial"/>
        </w:rPr>
        <w:t>doseFactor</w:t>
      </w:r>
      <w:proofErr w:type="spellEnd"/>
      <w:r w:rsidR="00B2558B">
        <w:rPr>
          <w:rFonts w:ascii="Arial" w:hAnsi="Arial" w:cs="Arial"/>
        </w:rPr>
        <w:t>*concentration (</w:t>
      </w:r>
      <w:proofErr w:type="spellStart"/>
      <w:r w:rsidR="00B2558B">
        <w:rPr>
          <w:rFonts w:ascii="Arial" w:hAnsi="Arial" w:cs="Arial"/>
        </w:rPr>
        <w:t>unitsout</w:t>
      </w:r>
      <w:proofErr w:type="spellEnd"/>
      <w:r w:rsidR="00B2558B">
        <w:rPr>
          <w:rFonts w:ascii="Arial" w:hAnsi="Arial" w:cs="Arial"/>
        </w:rPr>
        <w:t xml:space="preserve">) </w:t>
      </w:r>
    </w:p>
    <w:p w14:paraId="34DA9462" w14:textId="015D4F1E"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w:t>
      </w:r>
      <w:proofErr w:type="spellStart"/>
      <w:r>
        <w:rPr>
          <w:rFonts w:ascii="Arial" w:hAnsi="Arial"/>
        </w:rPr>
        <w:t>dosecalc</w:t>
      </w:r>
      <w:proofErr w:type="spellEnd"/>
      <w:r w:rsidR="00920360">
        <w:rPr>
          <w:rFonts w:ascii="Arial" w:hAnsi="Arial"/>
        </w:rPr>
        <w:t xml:space="preserve"> is implemented as a series of </w:t>
      </w:r>
      <w:proofErr w:type="spellStart"/>
      <w:r w:rsidR="00920360">
        <w:rPr>
          <w:rFonts w:ascii="Arial" w:hAnsi="Arial"/>
        </w:rPr>
        <w:t>linux</w:t>
      </w:r>
      <w:proofErr w:type="spellEnd"/>
      <w:r w:rsidR="00920360">
        <w:rPr>
          <w:rFonts w:ascii="Arial" w:hAnsi="Arial"/>
        </w:rPr>
        <w:t xml:space="preserve">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proofErr w:type="spellStart"/>
      <w:r w:rsidR="0020390A">
        <w:rPr>
          <w:rFonts w:ascii="Arial" w:hAnsi="Arial"/>
        </w:rPr>
        <w:t>f</w:t>
      </w:r>
      <w:r w:rsidR="00920360">
        <w:rPr>
          <w:rFonts w:ascii="Arial" w:hAnsi="Arial"/>
        </w:rPr>
        <w:t>lopy</w:t>
      </w:r>
      <w:proofErr w:type="spellEnd"/>
      <w:r w:rsidR="00920360">
        <w:rPr>
          <w:rFonts w:ascii="Arial" w:hAnsi="Arial"/>
        </w:rPr>
        <w:t xml:space="preserve"> python library</w:t>
      </w:r>
      <w:r w:rsidR="002A7AD0">
        <w:rPr>
          <w:rFonts w:ascii="Arial" w:hAnsi="Arial"/>
        </w:rPr>
        <w:t xml:space="preserve"> and </w:t>
      </w:r>
      <w:r w:rsidR="0020390A">
        <w:rPr>
          <w:rFonts w:ascii="Arial" w:hAnsi="Arial"/>
        </w:rPr>
        <w:t xml:space="preserve">it also </w:t>
      </w:r>
      <w:r w:rsidR="002A7AD0">
        <w:rPr>
          <w:rFonts w:ascii="Arial" w:hAnsi="Arial"/>
        </w:rPr>
        <w:t xml:space="preserve">uses </w:t>
      </w:r>
      <w:proofErr w:type="spellStart"/>
      <w:r w:rsidR="002A7AD0">
        <w:rPr>
          <w:rFonts w:ascii="Arial" w:hAnsi="Arial"/>
        </w:rPr>
        <w:t>PostGIS</w:t>
      </w:r>
      <w:proofErr w:type="spellEnd"/>
      <w:r w:rsidR="002A7AD0">
        <w:rPr>
          <w:rFonts w:ascii="Arial" w:hAnsi="Arial"/>
        </w:rPr>
        <w:t xml:space="preserve">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12073A70"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proofErr w:type="spellStart"/>
      <w:r>
        <w:rPr>
          <w:rFonts w:ascii="Arial" w:hAnsi="Arial"/>
        </w:rPr>
        <w:t>PostGIS</w:t>
      </w:r>
      <w:proofErr w:type="spellEnd"/>
      <w:r>
        <w:rPr>
          <w:rFonts w:ascii="Arial" w:hAnsi="Arial"/>
        </w:rPr>
        <w:t xml:space="preserve">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proofErr w:type="spellStart"/>
      <w:r>
        <w:rPr>
          <w:rFonts w:ascii="Arial" w:hAnsi="Arial"/>
        </w:rPr>
        <w:t>numpy</w:t>
      </w:r>
      <w:proofErr w:type="spellEnd"/>
      <w:r>
        <w:rPr>
          <w:rFonts w:ascii="Arial" w:hAnsi="Arial"/>
        </w:rPr>
        <w:t xml:space="preserve">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proofErr w:type="spellStart"/>
      <w:r>
        <w:rPr>
          <w:rFonts w:ascii="Arial" w:hAnsi="Arial"/>
        </w:rPr>
        <w:t>flopy</w:t>
      </w:r>
      <w:proofErr w:type="spellEnd"/>
      <w:r>
        <w:rPr>
          <w:rFonts w:ascii="Arial" w:hAnsi="Arial"/>
        </w:rPr>
        <w:t xml:space="preserve">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58FDBEF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008F180A"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proofErr w:type="spellStart"/>
            <w:r>
              <w:rPr>
                <w:rFonts w:ascii="Arial" w:hAnsi="Arial"/>
              </w:rPr>
              <w:t>C</w:t>
            </w:r>
            <w:r w:rsidR="001F5747" w:rsidRPr="00CC27EB">
              <w:rPr>
                <w:rFonts w:ascii="Arial" w:hAnsi="Arial"/>
              </w:rPr>
              <w:t>opc</w:t>
            </w:r>
            <w:proofErr w:type="spellEnd"/>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w:t>
            </w:r>
            <w:proofErr w:type="spellStart"/>
            <w:r>
              <w:rPr>
                <w:rFonts w:ascii="Arial" w:hAnsi="Arial"/>
              </w:rPr>
              <w:t>copc</w:t>
            </w:r>
            <w:proofErr w:type="spellEnd"/>
            <w:r>
              <w:rPr>
                <w:rFonts w:ascii="Arial" w:hAnsi="Arial"/>
              </w:rPr>
              <w:t xml:space="preserve">;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proofErr w:type="spellStart"/>
            <w:r w:rsidRPr="00612528">
              <w:rPr>
                <w:rFonts w:ascii="Arial" w:hAnsi="Arial"/>
                <w:i/>
                <w:iCs/>
              </w:rPr>
              <w:t>copcFile</w:t>
            </w:r>
            <w:proofErr w:type="spellEnd"/>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proofErr w:type="spellStart"/>
            <w:r w:rsidRPr="00CC27EB">
              <w:rPr>
                <w:rFonts w:ascii="Arial" w:hAnsi="Arial"/>
              </w:rPr>
              <w:t>NLay</w:t>
            </w:r>
            <w:proofErr w:type="spellEnd"/>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proofErr w:type="spellStart"/>
            <w:r w:rsidRPr="00CC27EB">
              <w:rPr>
                <w:rFonts w:ascii="Arial" w:hAnsi="Arial"/>
              </w:rPr>
              <w:t>gridShapefile</w:t>
            </w:r>
            <w:proofErr w:type="spellEnd"/>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 xml:space="preserve">Path to the </w:t>
            </w:r>
            <w:proofErr w:type="spellStart"/>
            <w:r>
              <w:rPr>
                <w:rFonts w:ascii="Arial" w:hAnsi="Arial"/>
              </w:rPr>
              <w:t>shapfile</w:t>
            </w:r>
            <w:proofErr w:type="spellEnd"/>
            <w:r>
              <w:rPr>
                <w:rFonts w:ascii="Arial" w:hAnsi="Arial"/>
              </w:rPr>
              <w:t xml:space="preserve"> (ending in .</w:t>
            </w:r>
            <w:proofErr w:type="spellStart"/>
            <w:r>
              <w:rPr>
                <w:rFonts w:ascii="Arial" w:hAnsi="Arial"/>
              </w:rPr>
              <w:t>shp</w:t>
            </w:r>
            <w:proofErr w:type="spellEnd"/>
            <w:r>
              <w:rPr>
                <w:rFonts w:ascii="Arial" w:hAnsi="Arial"/>
              </w:rPr>
              <w:t>)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proofErr w:type="spellStart"/>
            <w:r w:rsidRPr="00CC27EB">
              <w:rPr>
                <w:rFonts w:ascii="Arial" w:hAnsi="Arial"/>
              </w:rPr>
              <w:t>ucnFile</w:t>
            </w:r>
            <w:proofErr w:type="spellEnd"/>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proofErr w:type="spellStart"/>
            <w:r w:rsidRPr="00CC27EB">
              <w:rPr>
                <w:rFonts w:ascii="Arial" w:hAnsi="Arial"/>
              </w:rPr>
              <w:t>soilFile</w:t>
            </w:r>
            <w:proofErr w:type="spellEnd"/>
          </w:p>
        </w:tc>
        <w:tc>
          <w:tcPr>
            <w:tcW w:w="6835" w:type="dxa"/>
          </w:tcPr>
          <w:p w14:paraId="28687CEE" w14:textId="1993819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 xml:space="preserve">row-column </w:t>
            </w:r>
            <w:r w:rsidR="0014565F">
              <w:rPr>
                <w:rFonts w:ascii="Arial" w:hAnsi="Arial"/>
              </w:rPr>
              <w:t xml:space="preserve"> relationships</w:t>
            </w:r>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proofErr w:type="spellStart"/>
            <w:r w:rsidRPr="00CC27EB">
              <w:rPr>
                <w:rFonts w:ascii="Arial" w:hAnsi="Arial"/>
              </w:rPr>
              <w:t>dosefactsFile</w:t>
            </w:r>
            <w:proofErr w:type="spellEnd"/>
          </w:p>
        </w:tc>
        <w:tc>
          <w:tcPr>
            <w:tcW w:w="6835" w:type="dxa"/>
          </w:tcPr>
          <w:p w14:paraId="6E570544" w14:textId="4ADE52DE"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proofErr w:type="spellStart"/>
            <w:r w:rsidRPr="00CC27EB">
              <w:rPr>
                <w:rFonts w:ascii="Arial" w:hAnsi="Arial"/>
              </w:rPr>
              <w:t>copcFile</w:t>
            </w:r>
            <w:proofErr w:type="spellEnd"/>
          </w:p>
        </w:tc>
        <w:tc>
          <w:tcPr>
            <w:tcW w:w="6835" w:type="dxa"/>
          </w:tcPr>
          <w:p w14:paraId="0B848D95" w14:textId="4E1DFB85"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proofErr w:type="spellStart"/>
            <w:r w:rsidRPr="00CC27EB">
              <w:rPr>
                <w:rFonts w:ascii="Arial" w:hAnsi="Arial"/>
              </w:rPr>
              <w:t>pathwaysFile</w:t>
            </w:r>
            <w:proofErr w:type="spellEnd"/>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lastRenderedPageBreak/>
              <w:t>9</w:t>
            </w:r>
          </w:p>
        </w:tc>
        <w:tc>
          <w:tcPr>
            <w:tcW w:w="1710" w:type="dxa"/>
          </w:tcPr>
          <w:p w14:paraId="63DB4C94" w14:textId="7F16BEA6" w:rsidR="001F5747" w:rsidRDefault="001F5747" w:rsidP="001F5747">
            <w:pPr>
              <w:pStyle w:val="H1bodytext"/>
              <w:spacing w:after="120"/>
              <w:ind w:left="0"/>
              <w:rPr>
                <w:rFonts w:ascii="Arial" w:hAnsi="Arial"/>
              </w:rPr>
            </w:pPr>
            <w:proofErr w:type="spellStart"/>
            <w:r w:rsidRPr="00CC27EB">
              <w:rPr>
                <w:rFonts w:ascii="Arial" w:hAnsi="Arial"/>
              </w:rPr>
              <w:t>unitsin</w:t>
            </w:r>
            <w:proofErr w:type="spellEnd"/>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 xml:space="preserve">/m^3’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t>10</w:t>
            </w:r>
          </w:p>
        </w:tc>
        <w:tc>
          <w:tcPr>
            <w:tcW w:w="1710" w:type="dxa"/>
          </w:tcPr>
          <w:p w14:paraId="1153C5ED" w14:textId="269CE0AA" w:rsidR="001F5747" w:rsidRDefault="001F5747" w:rsidP="001F5747">
            <w:pPr>
              <w:pStyle w:val="H1bodytext"/>
              <w:spacing w:after="120"/>
              <w:ind w:left="0"/>
              <w:rPr>
                <w:rFonts w:ascii="Arial" w:hAnsi="Arial"/>
              </w:rPr>
            </w:pPr>
            <w:proofErr w:type="spellStart"/>
            <w:r w:rsidRPr="00CC27EB">
              <w:rPr>
                <w:rFonts w:ascii="Arial" w:hAnsi="Arial"/>
              </w:rPr>
              <w:t>unitsout</w:t>
            </w:r>
            <w:proofErr w:type="spellEnd"/>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 xml:space="preserve">Defined as the number that converts </w:t>
            </w:r>
            <w:proofErr w:type="spellStart"/>
            <w:r>
              <w:rPr>
                <w:rFonts w:ascii="Arial" w:hAnsi="Arial"/>
              </w:rPr>
              <w:t>unitsin</w:t>
            </w:r>
            <w:proofErr w:type="spellEnd"/>
            <w:r>
              <w:rPr>
                <w:rFonts w:ascii="Arial" w:hAnsi="Arial"/>
              </w:rPr>
              <w:t xml:space="preserve"> to </w:t>
            </w:r>
            <w:proofErr w:type="spellStart"/>
            <w:r>
              <w:rPr>
                <w:rFonts w:ascii="Arial" w:hAnsi="Arial"/>
              </w:rPr>
              <w:t>unitsout</w:t>
            </w:r>
            <w:proofErr w:type="spellEnd"/>
            <w:r>
              <w:rPr>
                <w:rFonts w:ascii="Arial" w:hAnsi="Arial"/>
              </w:rPr>
              <w:t>:</w:t>
            </w:r>
            <w:r>
              <w:rPr>
                <w:rFonts w:ascii="Arial" w:hAnsi="Arial"/>
              </w:rPr>
              <w:br/>
              <w:t xml:space="preserve">  </w:t>
            </w:r>
            <w:proofErr w:type="spellStart"/>
            <w:r>
              <w:rPr>
                <w:rFonts w:ascii="Arial" w:hAnsi="Arial"/>
              </w:rPr>
              <w:t>unitsout</w:t>
            </w:r>
            <w:proofErr w:type="spellEnd"/>
            <w:r>
              <w:rPr>
                <w:rFonts w:ascii="Arial" w:hAnsi="Arial"/>
              </w:rPr>
              <w:t xml:space="preserve"> = conversion*</w:t>
            </w:r>
            <w:proofErr w:type="spellStart"/>
            <w:r>
              <w:rPr>
                <w:rFonts w:ascii="Arial" w:hAnsi="Arial"/>
              </w:rPr>
              <w:t>unitsin</w:t>
            </w:r>
            <w:proofErr w:type="spellEnd"/>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proofErr w:type="spellStart"/>
            <w:r w:rsidRPr="00CC27EB">
              <w:rPr>
                <w:rFonts w:ascii="Arial" w:hAnsi="Arial"/>
              </w:rPr>
              <w:t>startyear</w:t>
            </w:r>
            <w:proofErr w:type="spellEnd"/>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proofErr w:type="spellStart"/>
            <w:r w:rsidRPr="00CC27EB">
              <w:rPr>
                <w:rFonts w:ascii="Arial" w:hAnsi="Arial"/>
              </w:rPr>
              <w:t>outputFormat</w:t>
            </w:r>
            <w:proofErr w:type="spellEnd"/>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proofErr w:type="spellStart"/>
            <w:r w:rsidRPr="00CC27EB">
              <w:rPr>
                <w:rFonts w:ascii="Arial" w:hAnsi="Arial"/>
              </w:rPr>
              <w:t>modeldate</w:t>
            </w:r>
            <w:proofErr w:type="spellEnd"/>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proofErr w:type="spellStart"/>
            <w:r w:rsidRPr="00CC27EB">
              <w:rPr>
                <w:rFonts w:ascii="Arial" w:hAnsi="Arial"/>
              </w:rPr>
              <w:t>outputFile</w:t>
            </w:r>
            <w:proofErr w:type="spellEnd"/>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72"/>
        <w:gridCol w:w="1243"/>
        <w:gridCol w:w="5132"/>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proofErr w:type="spellStart"/>
            <w:r>
              <w:rPr>
                <w:rFonts w:ascii="Arial" w:hAnsi="Arial"/>
              </w:rPr>
              <w:t>gridShapefile</w:t>
            </w:r>
            <w:proofErr w:type="spellEnd"/>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shp</w:t>
            </w:r>
            <w:proofErr w:type="spellEnd"/>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proofErr w:type="spellStart"/>
            <w:r>
              <w:rPr>
                <w:rFonts w:ascii="Arial" w:hAnsi="Arial"/>
              </w:rPr>
              <w:t>soilFile</w:t>
            </w:r>
            <w:proofErr w:type="spellEnd"/>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proofErr w:type="spellStart"/>
            <w:r w:rsidR="003D487A">
              <w:rPr>
                <w:rFonts w:ascii="Arial" w:hAnsi="Arial"/>
              </w:rPr>
              <w:t>dosefactsFile</w:t>
            </w:r>
            <w:proofErr w:type="spellEnd"/>
            <w:r w:rsidR="003D487A">
              <w:rPr>
                <w:rFonts w:ascii="Arial" w:hAnsi="Arial"/>
              </w:rPr>
              <w:t>.</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proofErr w:type="spellStart"/>
            <w:r>
              <w:rPr>
                <w:rFonts w:ascii="Arial" w:hAnsi="Arial"/>
              </w:rPr>
              <w:t>ucnFile</w:t>
            </w:r>
            <w:proofErr w:type="spellEnd"/>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ucn</w:t>
            </w:r>
            <w:proofErr w:type="spellEnd"/>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proofErr w:type="spellStart"/>
            <w:r>
              <w:rPr>
                <w:rFonts w:ascii="Arial" w:hAnsi="Arial"/>
              </w:rPr>
              <w:t>copcFile</w:t>
            </w:r>
            <w:proofErr w:type="spellEnd"/>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 (e.g. Tc99)</w:t>
            </w:r>
            <w:r w:rsidR="009D7C7A">
              <w:rPr>
                <w:rFonts w:ascii="Arial" w:hAnsi="Arial"/>
              </w:rPr>
              <w:t xml:space="preserve">.  This must be identical to a value in the </w:t>
            </w:r>
            <w:proofErr w:type="spellStart"/>
            <w:r w:rsidR="009D7C7A">
              <w:rPr>
                <w:rFonts w:ascii="Arial" w:hAnsi="Arial"/>
              </w:rPr>
              <w:t>dosefactsFile</w:t>
            </w:r>
            <w:proofErr w:type="spellEnd"/>
          </w:p>
          <w:p w14:paraId="4B422D9F" w14:textId="47AC0728" w:rsidR="00833D2C" w:rsidRDefault="00833D2C" w:rsidP="003341C0">
            <w:pPr>
              <w:pStyle w:val="H1bodytext"/>
              <w:numPr>
                <w:ilvl w:val="0"/>
                <w:numId w:val="22"/>
              </w:numPr>
              <w:spacing w:after="120"/>
              <w:rPr>
                <w:rFonts w:ascii="Arial" w:hAnsi="Arial"/>
              </w:rPr>
            </w:pPr>
            <w:r>
              <w:rPr>
                <w:rFonts w:ascii="Arial" w:hAnsi="Arial"/>
              </w:rPr>
              <w:lastRenderedPageBreak/>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3B6B7A44"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xml:space="preserve">, identical to the </w:t>
            </w:r>
            <w:r w:rsidR="004A1E64">
              <w:rPr>
                <w:rFonts w:ascii="Arial" w:hAnsi="Arial"/>
              </w:rPr>
              <w:t xml:space="preserve">text in 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w:t>
            </w:r>
            <w:proofErr w:type="spellStart"/>
            <w:r w:rsidR="0013432C">
              <w:rPr>
                <w:rFonts w:ascii="Arial" w:hAnsi="Arial"/>
              </w:rPr>
              <w:t>e.g</w:t>
            </w:r>
            <w:proofErr w:type="spellEnd"/>
            <w:r w:rsidR="0013432C">
              <w:rPr>
                <w:rFonts w:ascii="Arial" w:hAnsi="Arial"/>
              </w:rPr>
              <w:t xml:space="preserve">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 xml:space="preserve">“0” for anything below this value.  Units must be identical to those in the </w:t>
            </w:r>
            <w:proofErr w:type="spellStart"/>
            <w:r>
              <w:rPr>
                <w:rFonts w:ascii="Arial" w:hAnsi="Arial"/>
              </w:rPr>
              <w:t>ucnFile</w:t>
            </w:r>
            <w:proofErr w:type="spellEnd"/>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proofErr w:type="spellStart"/>
            <w:r>
              <w:rPr>
                <w:rFonts w:ascii="Arial" w:hAnsi="Arial"/>
              </w:rPr>
              <w:lastRenderedPageBreak/>
              <w:t>dosefactsFile</w:t>
            </w:r>
            <w:proofErr w:type="spellEnd"/>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427D1A20"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valid CSV.  The first line must be a header and have the following column names: SOIL_INDEX, SOIL_CATEGORY, COPC, Pathway, Dose Factor.  The columns must contain the following</w:t>
            </w:r>
            <w:r>
              <w:rPr>
                <w:rFonts w:ascii="Arial" w:hAnsi="Arial"/>
              </w:rPr>
              <w:t>:</w:t>
            </w:r>
          </w:p>
          <w:p w14:paraId="516E6E3B" w14:textId="3A14C65E"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w:t>
            </w:r>
            <w:proofErr w:type="spellStart"/>
            <w:r w:rsidR="00E47ED8">
              <w:rPr>
                <w:rFonts w:ascii="Arial" w:hAnsi="Arial"/>
              </w:rPr>
              <w:t>soilFile</w:t>
            </w:r>
            <w:proofErr w:type="spellEnd"/>
            <w:r>
              <w:rPr>
                <w:rFonts w:ascii="Arial" w:hAnsi="Arial"/>
              </w:rPr>
              <w:t xml:space="preserve">; this is used by the tool to relate soil categories in this file to those in </w:t>
            </w:r>
            <w:proofErr w:type="spellStart"/>
            <w:r>
              <w:rPr>
                <w:rFonts w:ascii="Arial" w:hAnsi="Arial"/>
              </w:rPr>
              <w:t>soilFile</w:t>
            </w:r>
            <w:proofErr w:type="spellEnd"/>
            <w:r w:rsidR="00E47ED8">
              <w:rPr>
                <w:rFonts w:ascii="Arial" w:hAnsi="Arial"/>
              </w:rPr>
              <w:t>.</w:t>
            </w:r>
          </w:p>
          <w:p w14:paraId="71FCD400" w14:textId="1CCAF1E8" w:rsidR="00B24C5C" w:rsidRDefault="00EC6C83" w:rsidP="00D8140D">
            <w:pPr>
              <w:pStyle w:val="H1bodytext"/>
              <w:numPr>
                <w:ilvl w:val="0"/>
                <w:numId w:val="20"/>
              </w:numPr>
              <w:spacing w:after="120"/>
              <w:rPr>
                <w:rFonts w:ascii="Arial" w:hAnsi="Arial"/>
              </w:rPr>
            </w:pPr>
            <w:r>
              <w:rPr>
                <w:rFonts w:ascii="Arial" w:hAnsi="Arial"/>
              </w:rPr>
              <w:t xml:space="preserve">SOIL_CATEGORY must be a string; this is ignored by the tool and the category name is obtained from </w:t>
            </w:r>
            <w:proofErr w:type="spellStart"/>
            <w:r>
              <w:rPr>
                <w:rFonts w:ascii="Arial" w:hAnsi="Arial"/>
              </w:rPr>
              <w:t>soilFile</w:t>
            </w:r>
            <w:proofErr w:type="spellEnd"/>
          </w:p>
          <w:p w14:paraId="5E6CA4BF" w14:textId="3DEDAE3E"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proofErr w:type="spellStart"/>
            <w:r w:rsidR="009D7C7A">
              <w:rPr>
                <w:rFonts w:ascii="Arial" w:hAnsi="Arial"/>
              </w:rPr>
              <w:t>copc</w:t>
            </w:r>
            <w:proofErr w:type="spellEnd"/>
            <w:r w:rsidR="009D7C7A">
              <w:rPr>
                <w:rFonts w:ascii="Arial" w:hAnsi="Arial"/>
              </w:rPr>
              <w:t xml:space="preserve"> </w:t>
            </w:r>
            <w:r w:rsidR="00B24C5C">
              <w:rPr>
                <w:rFonts w:ascii="Arial" w:hAnsi="Arial"/>
              </w:rPr>
              <w:t xml:space="preserve">names in the </w:t>
            </w:r>
            <w:proofErr w:type="spellStart"/>
            <w:r w:rsidR="00B24C5C">
              <w:rPr>
                <w:rFonts w:ascii="Arial" w:hAnsi="Arial"/>
              </w:rPr>
              <w:t>copcFile</w:t>
            </w:r>
            <w:proofErr w:type="spellEnd"/>
            <w:r w:rsidR="00B24C5C">
              <w:rPr>
                <w:rFonts w:ascii="Arial" w:hAnsi="Arial"/>
              </w:rPr>
              <w:t>.</w:t>
            </w:r>
          </w:p>
          <w:p w14:paraId="0B151E44" w14:textId="624258DD" w:rsidR="00A76390" w:rsidRDefault="00EC6C83" w:rsidP="00D8140D">
            <w:pPr>
              <w:pStyle w:val="H1bodytext"/>
              <w:numPr>
                <w:ilvl w:val="0"/>
                <w:numId w:val="20"/>
              </w:numPr>
              <w:spacing w:after="120"/>
              <w:rPr>
                <w:rFonts w:ascii="Arial" w:hAnsi="Arial"/>
              </w:rPr>
            </w:pPr>
            <w:r>
              <w:rPr>
                <w:rFonts w:ascii="Arial" w:hAnsi="Arial"/>
              </w:rPr>
              <w:t xml:space="preserve">Pathway must be a string in the </w:t>
            </w:r>
            <w:proofErr w:type="spellStart"/>
            <w:r>
              <w:rPr>
                <w:rFonts w:ascii="Arial" w:hAnsi="Arial"/>
              </w:rPr>
              <w:t>pathwaysFile</w:t>
            </w:r>
            <w:proofErr w:type="spellEnd"/>
          </w:p>
          <w:p w14:paraId="2E0455AB" w14:textId="2657F6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 xml:space="preserve">imensions [dose units]/[concentration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 xml:space="preserve">he concentration units must match the concentration units in </w:t>
            </w:r>
            <w:proofErr w:type="spellStart"/>
            <w:r>
              <w:rPr>
                <w:rFonts w:ascii="Arial" w:hAnsi="Arial"/>
              </w:rPr>
              <w:t>ucnFile</w:t>
            </w:r>
            <w:proofErr w:type="spellEnd"/>
            <w:r>
              <w:rPr>
                <w:rFonts w:ascii="Arial" w:hAnsi="Arial"/>
              </w:rPr>
              <w:t xml:space="preserve"> OR be equal to conversion*</w:t>
            </w:r>
            <w:proofErr w:type="spellStart"/>
            <w:r>
              <w:rPr>
                <w:rFonts w:ascii="Arial" w:hAnsi="Arial"/>
              </w:rPr>
              <w:t>unitsin</w:t>
            </w:r>
            <w:proofErr w:type="spellEnd"/>
            <w:r>
              <w:rPr>
                <w:rFonts w:ascii="Arial" w:hAnsi="Arial"/>
              </w:rPr>
              <w:t>.</w:t>
            </w:r>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proofErr w:type="spellStart"/>
            <w:r>
              <w:rPr>
                <w:rFonts w:ascii="Arial" w:hAnsi="Arial"/>
              </w:rPr>
              <w:t>pathwaysFile</w:t>
            </w:r>
            <w:proofErr w:type="spellEnd"/>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 xml:space="preserve">Exposure pathway names must be identical to those in </w:t>
            </w:r>
            <w:proofErr w:type="spellStart"/>
            <w:r>
              <w:rPr>
                <w:rFonts w:ascii="Arial" w:hAnsi="Arial"/>
              </w:rPr>
              <w:t>dosefactsFile</w:t>
            </w:r>
            <w:proofErr w:type="spellEnd"/>
            <w:r>
              <w:rPr>
                <w:rFonts w:ascii="Arial" w:hAnsi="Arial"/>
              </w:rPr>
              <w:t>.</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t>This tool produces</w:t>
      </w:r>
      <w:r w:rsidR="006C2544">
        <w:rPr>
          <w:rFonts w:ascii="Arial" w:hAnsi="Arial"/>
        </w:rPr>
        <w:t xml:space="preserve"> the following output files:</w:t>
      </w:r>
    </w:p>
    <w:p w14:paraId="36295255" w14:textId="2CC2635D"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w:t>
      </w:r>
      <w:proofErr w:type="gramStart"/>
      <w:r w:rsidR="00C82622">
        <w:rPr>
          <w:rFonts w:ascii="Arial" w:hAnsi="Arial"/>
        </w:rPr>
        <w:t>is</w:t>
      </w:r>
      <w:proofErr w:type="gramEnd"/>
      <w:r w:rsidR="00C82622">
        <w:rPr>
          <w:rFonts w:ascii="Arial" w:hAnsi="Arial"/>
        </w:rPr>
        <w:t xml:space="preserve">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386AAC3F"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proofErr w:type="spellStart"/>
            <w:r>
              <w:rPr>
                <w:rFonts w:ascii="Arial" w:hAnsi="Arial"/>
              </w:rPr>
              <w:t>model_date</w:t>
            </w:r>
            <w:proofErr w:type="spellEnd"/>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w:t>
            </w:r>
            <w:proofErr w:type="spellStart"/>
            <w:r w:rsidR="00FC155C">
              <w:rPr>
                <w:rFonts w:ascii="Arial" w:hAnsi="Arial"/>
              </w:rPr>
              <w:t>elapsed_tm</w:t>
            </w:r>
            <w:proofErr w:type="spellEnd"/>
            <w:r w:rsidR="00E558C3">
              <w:rPr>
                <w:rFonts w:ascii="Arial" w:hAnsi="Arial"/>
              </w:rPr>
              <w:t>.  The calendar date is calculated as the model start date (</w:t>
            </w:r>
            <w:r w:rsidR="00EA6E85">
              <w:rPr>
                <w:rFonts w:ascii="Arial" w:hAnsi="Arial"/>
              </w:rPr>
              <w:t xml:space="preserve">determined by the </w:t>
            </w:r>
            <w:proofErr w:type="spellStart"/>
            <w:r w:rsidR="00EA6E85">
              <w:rPr>
                <w:rFonts w:ascii="Arial" w:hAnsi="Arial"/>
              </w:rPr>
              <w:t>modeldate</w:t>
            </w:r>
            <w:proofErr w:type="spellEnd"/>
            <w:r w:rsidR="00EA6E85">
              <w:rPr>
                <w:rFonts w:ascii="Arial" w:hAnsi="Arial"/>
              </w:rPr>
              <w:t xml:space="preserve"> input parameter</w:t>
            </w:r>
            <w:r w:rsidR="00E558C3">
              <w:rPr>
                <w:rFonts w:ascii="Arial" w:hAnsi="Arial"/>
              </w:rPr>
              <w:t xml:space="preserve">) plus </w:t>
            </w:r>
            <w:proofErr w:type="spellStart"/>
            <w:r w:rsidR="00E558C3">
              <w:rPr>
                <w:rFonts w:ascii="Arial" w:hAnsi="Arial"/>
              </w:rPr>
              <w:t>elapsed_tm</w:t>
            </w:r>
            <w:proofErr w:type="spellEnd"/>
            <w:r w:rsidR="00E558C3">
              <w:rPr>
                <w:rFonts w:ascii="Arial" w:hAnsi="Arial"/>
              </w:rPr>
              <w:t xml:space="preserve"> calendar days.  Leap years are observed.</w:t>
            </w:r>
          </w:p>
        </w:tc>
      </w:tr>
      <w:tr w:rsidR="006A6985" w14:paraId="53248796" w14:textId="77777777" w:rsidTr="00894BB4">
        <w:tc>
          <w:tcPr>
            <w:tcW w:w="791" w:type="dxa"/>
          </w:tcPr>
          <w:p w14:paraId="1F42CCCD" w14:textId="6F5EAEF9"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1E6B683E"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198AC7A6"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proofErr w:type="spellStart"/>
            <w:r>
              <w:rPr>
                <w:rFonts w:ascii="Arial" w:hAnsi="Arial"/>
              </w:rPr>
              <w:t>cell_row</w:t>
            </w:r>
            <w:proofErr w:type="spellEnd"/>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C19FCD3"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proofErr w:type="spellStart"/>
            <w:r>
              <w:rPr>
                <w:rFonts w:ascii="Arial" w:hAnsi="Arial"/>
              </w:rPr>
              <w:t>cell_column</w:t>
            </w:r>
            <w:proofErr w:type="spellEnd"/>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0C051C79"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proofErr w:type="spellStart"/>
            <w:r>
              <w:rPr>
                <w:rFonts w:ascii="Arial" w:hAnsi="Arial"/>
              </w:rPr>
              <w:t>cell_layer</w:t>
            </w:r>
            <w:proofErr w:type="spellEnd"/>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3B21FE23"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221F56B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proofErr w:type="spellStart"/>
            <w:r>
              <w:rPr>
                <w:rFonts w:ascii="Arial" w:hAnsi="Arial"/>
              </w:rPr>
              <w:t>dose_factor</w:t>
            </w:r>
            <w:proofErr w:type="spellEnd"/>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 xml:space="preserve">provided in </w:t>
            </w:r>
            <w:proofErr w:type="spellStart"/>
            <w:r>
              <w:rPr>
                <w:rFonts w:ascii="Arial" w:hAnsi="Arial"/>
              </w:rPr>
              <w:t>dosefactsFile</w:t>
            </w:r>
            <w:proofErr w:type="spellEnd"/>
          </w:p>
        </w:tc>
      </w:tr>
      <w:tr w:rsidR="006A6985" w14:paraId="22A66C84" w14:textId="77777777" w:rsidTr="00894BB4">
        <w:tc>
          <w:tcPr>
            <w:tcW w:w="791" w:type="dxa"/>
          </w:tcPr>
          <w:p w14:paraId="356676F6" w14:textId="274D6CD7"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3F661F15"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B06F218"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34825B83" w:rsidR="00D91D91" w:rsidRDefault="001E39D7" w:rsidP="00D91D91">
      <w:pPr>
        <w:pStyle w:val="H1bodytext"/>
        <w:spacing w:after="120"/>
        <w:rPr>
          <w:rFonts w:ascii="Arial" w:hAnsi="Arial"/>
        </w:rPr>
      </w:pPr>
      <w:r>
        <w:rPr>
          <w:rFonts w:ascii="Arial" w:hAnsi="Arial"/>
        </w:rPr>
        <w:t>Version 1.0 c</w:t>
      </w:r>
      <w:r w:rsidR="00D91D91">
        <w:rPr>
          <w:rFonts w:ascii="Arial" w:hAnsi="Arial"/>
        </w:rPr>
        <w:t xml:space="preserve">ode walkthrough was performed by Neil Powers on 07/20/2020. The code relies on bash shell files to execute POSTGRES SQL to generate the database. </w:t>
      </w:r>
      <w:r w:rsidR="00D91D91" w:rsidRPr="00515FC8">
        <w:rPr>
          <w:rFonts w:ascii="Arial" w:hAnsi="Arial"/>
        </w:rPr>
        <w:t xml:space="preserve">No impacts to other repository tools or </w:t>
      </w:r>
      <w:r w:rsidR="00D91D91">
        <w:rPr>
          <w:rFonts w:ascii="Arial" w:hAnsi="Arial"/>
        </w:rPr>
        <w:t xml:space="preserve">shared </w:t>
      </w:r>
      <w:r w:rsidR="00D91D91" w:rsidRPr="00515FC8">
        <w:rPr>
          <w:rFonts w:ascii="Arial" w:hAnsi="Arial"/>
        </w:rPr>
        <w:t xml:space="preserve">library dependencies were </w:t>
      </w:r>
      <w:r w:rsidR="00D91D91">
        <w:rPr>
          <w:rFonts w:ascii="Arial" w:hAnsi="Arial"/>
        </w:rPr>
        <w:t>identified for the ca-</w:t>
      </w:r>
      <w:proofErr w:type="spellStart"/>
      <w:r w:rsidR="00D91D91">
        <w:rPr>
          <w:rFonts w:ascii="Arial" w:hAnsi="Arial"/>
        </w:rPr>
        <w:t>dosecalc</w:t>
      </w:r>
      <w:proofErr w:type="spellEnd"/>
      <w:r w:rsidR="00D91D91" w:rsidRPr="00515FC8">
        <w:rPr>
          <w:rFonts w:ascii="Arial" w:hAnsi="Arial"/>
        </w:rPr>
        <w:t>.</w:t>
      </w:r>
    </w:p>
    <w:p w14:paraId="4897B275" w14:textId="7EA61E2C" w:rsidR="001E39D7" w:rsidRDefault="001E39D7" w:rsidP="00E62A15">
      <w:pPr>
        <w:pStyle w:val="H1bodytext"/>
        <w:spacing w:after="120"/>
        <w:rPr>
          <w:rFonts w:ascii="Arial" w:hAnsi="Arial"/>
        </w:rPr>
      </w:pPr>
    </w:p>
    <w:p w14:paraId="45E07EDC" w14:textId="6A2CDD95" w:rsidR="001E39D7" w:rsidRPr="006B5A03" w:rsidRDefault="001E39D7" w:rsidP="00E62A15">
      <w:pPr>
        <w:pStyle w:val="H1bodytext"/>
        <w:spacing w:after="120"/>
        <w:rPr>
          <w:rFonts w:ascii="Arial" w:hAnsi="Arial"/>
        </w:rPr>
      </w:pPr>
      <w:r>
        <w:rPr>
          <w:rFonts w:ascii="Arial" w:hAnsi="Arial"/>
        </w:rPr>
        <w:lastRenderedPageBreak/>
        <w:t>Version 1.1 code walkthrough was performed by Neil Powers on 8/10/2020; there were no additional comments.</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CB0200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rPr>
            <w:t>ca-</w:t>
          </w:r>
          <w:proofErr w:type="spellStart"/>
          <w:r w:rsidR="005638D0">
            <w:rPr>
              <w:rFonts w:ascii="Arial" w:hAnsi="Arial"/>
            </w:rPr>
            <w:t>dosecalc</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rsidR="007B0F3F">
              <w:fldChar w:fldCharType="begin"/>
            </w:r>
            <w:r w:rsidR="007B0F3F">
              <w:instrText xml:space="preserve"> SEQ Table \* ARABIC </w:instrText>
            </w:r>
            <w:r w:rsidR="007B0F3F">
              <w:fldChar w:fldCharType="separate"/>
            </w:r>
            <w:r w:rsidR="009B35A1">
              <w:rPr>
                <w:noProof/>
              </w:rPr>
              <w:t>1</w:t>
            </w:r>
            <w:r w:rsidR="007B0F3F">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577E50C0"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w:t>
            </w:r>
            <w:r w:rsidR="002A058C">
              <w:rPr>
                <w:rFonts w:ascii="Arial" w:hAnsi="Arial"/>
                <w:sz w:val="20"/>
              </w:rPr>
              <w:t>A</w:t>
            </w:r>
            <w:r w:rsidR="002A058C" w:rsidRPr="007D0AAC">
              <w:rPr>
                <w:rFonts w:ascii="Arial" w:hAnsi="Arial"/>
                <w:sz w:val="20"/>
              </w:rPr>
              <w:t>T</w:t>
            </w:r>
            <w:r w:rsidRPr="007D0AAC">
              <w:rPr>
                <w:rFonts w:ascii="Arial" w:hAnsi="Arial"/>
                <w:sz w:val="20"/>
              </w:rPr>
              <w:t>-1</w:t>
            </w:r>
          </w:p>
        </w:tc>
        <w:tc>
          <w:tcPr>
            <w:tcW w:w="5490" w:type="dxa"/>
            <w:shd w:val="clear" w:color="auto" w:fill="auto"/>
            <w:vAlign w:val="center"/>
          </w:tcPr>
          <w:p w14:paraId="25C831D9" w14:textId="5693A147"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789F00B3"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6EAC00D"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6D6714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1BC4F11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6D60A9E2"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23ECB549"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w:t>
            </w:r>
            <w:r w:rsidR="00725795">
              <w:rPr>
                <w:rFonts w:ascii="Arial" w:hAnsi="Arial"/>
                <w:sz w:val="20"/>
              </w:rPr>
              <w:t>6.3.3</w:t>
            </w:r>
            <w:r w:rsidR="00A75D50">
              <w:rPr>
                <w:rFonts w:ascii="Arial" w:hAnsi="Arial"/>
                <w:sz w:val="20"/>
              </w:rPr>
              <w:t>: Verify concentration is converted using conversion factor specified in argument list</w:t>
            </w:r>
          </w:p>
        </w:tc>
      </w:tr>
      <w:tr w:rsidR="005E32FB" w14:paraId="00BD41D1" w14:textId="77777777" w:rsidTr="006C2544">
        <w:trPr>
          <w:trHeight w:val="3770"/>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0623059"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204D1486"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48190C9B"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3314D1">
        <w:trPr>
          <w:trHeight w:val="935"/>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lastRenderedPageBreak/>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73D2A289" w14:textId="2756A125" w:rsidR="00A1437E" w:rsidRDefault="00A1437E" w:rsidP="00DA11B3">
      <w:pPr>
        <w:pStyle w:val="H1bodytext"/>
        <w:spacing w:after="120"/>
        <w:rPr>
          <w:rFonts w:ascii="Arial" w:hAnsi="Arial"/>
        </w:rPr>
      </w:pPr>
      <w:r>
        <w:rPr>
          <w:rFonts w:ascii="Arial" w:hAnsi="Arial"/>
        </w:rPr>
        <w:t>This tool will be tested on the machine that it will be used on.  The installation test and the acceptance tests are therefore the same test and presented in Table 3.</w:t>
      </w:r>
    </w:p>
    <w:p w14:paraId="1FD5A036" w14:textId="4A4CE1CB" w:rsidR="00DA11B3" w:rsidRPr="00DA11B3" w:rsidRDefault="00DA11B3" w:rsidP="00DA11B3">
      <w:pPr>
        <w:pStyle w:val="H1bodytext"/>
        <w:spacing w:after="120"/>
        <w:rPr>
          <w:rFonts w:ascii="Arial" w:hAnsi="Arial"/>
        </w:rPr>
      </w:pPr>
    </w:p>
    <w:p w14:paraId="0BE05061" w14:textId="77777777" w:rsidR="008912C9" w:rsidRDefault="008912C9" w:rsidP="004762FE">
      <w:pPr>
        <w:pStyle w:val="H1bodytext"/>
        <w:ind w:left="0"/>
        <w:rPr>
          <w:rFonts w:ascii="Arial" w:hAnsi="Arial"/>
        </w:rPr>
      </w:pPr>
    </w:p>
    <w:tbl>
      <w:tblPr>
        <w:tblStyle w:val="TableGrid"/>
        <w:tblW w:w="0" w:type="auto"/>
        <w:tblLook w:val="04A0" w:firstRow="1" w:lastRow="0" w:firstColumn="1" w:lastColumn="0" w:noHBand="0" w:noVBand="1"/>
      </w:tblPr>
      <w:tblGrid>
        <w:gridCol w:w="646"/>
        <w:gridCol w:w="6694"/>
        <w:gridCol w:w="1557"/>
        <w:gridCol w:w="1183"/>
      </w:tblGrid>
      <w:tr w:rsidR="006504D7" w:rsidRPr="00932809" w14:paraId="411380D4" w14:textId="77777777" w:rsidTr="00BC1B4E">
        <w:trPr>
          <w:cantSplit/>
          <w:trHeight w:val="360"/>
          <w:tblHeader/>
        </w:trPr>
        <w:tc>
          <w:tcPr>
            <w:tcW w:w="10080" w:type="dxa"/>
            <w:gridSpan w:val="4"/>
            <w:tcBorders>
              <w:top w:val="nil"/>
              <w:left w:val="nil"/>
              <w:bottom w:val="single" w:sz="4" w:space="0" w:color="auto"/>
              <w:right w:val="nil"/>
            </w:tcBorders>
            <w:vAlign w:val="bottom"/>
          </w:tcPr>
          <w:p w14:paraId="4C226045" w14:textId="33068C20" w:rsidR="00DA11B3" w:rsidRDefault="00DA11B3" w:rsidP="00934F47">
            <w:pPr>
              <w:pStyle w:val="Table"/>
            </w:pPr>
            <w:r>
              <w:t xml:space="preserve">Table </w:t>
            </w:r>
            <w:r w:rsidR="007B0F3F">
              <w:fldChar w:fldCharType="begin"/>
            </w:r>
            <w:r w:rsidR="007B0F3F">
              <w:instrText xml:space="preserve"> SEQ Table \* ARABIC </w:instrText>
            </w:r>
            <w:r w:rsidR="007B0F3F">
              <w:fldChar w:fldCharType="separate"/>
            </w:r>
            <w:r w:rsidR="009B35A1">
              <w:rPr>
                <w:noProof/>
              </w:rPr>
              <w:t>3</w:t>
            </w:r>
            <w:r w:rsidR="007B0F3F">
              <w:rPr>
                <w:noProof/>
              </w:rPr>
              <w:fldChar w:fldCharType="end"/>
            </w:r>
          </w:p>
          <w:p w14:paraId="17D4281C" w14:textId="42527CB1" w:rsidR="006504D7" w:rsidRPr="00DA11B3" w:rsidRDefault="007B0F3F" w:rsidP="00934F47">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BC1B4E">
        <w:trPr>
          <w:cantSplit/>
          <w:trHeight w:val="530"/>
          <w:tblHeader/>
        </w:trPr>
        <w:tc>
          <w:tcPr>
            <w:tcW w:w="7340" w:type="dxa"/>
            <w:gridSpan w:val="2"/>
            <w:tcBorders>
              <w:top w:val="single" w:sz="4" w:space="0" w:color="auto"/>
            </w:tcBorders>
            <w:shd w:val="clear" w:color="auto" w:fill="auto"/>
            <w:vAlign w:val="center"/>
          </w:tcPr>
          <w:p w14:paraId="660B2BDB" w14:textId="53CDF2A7" w:rsidR="00AA419E" w:rsidRPr="007D0AAC" w:rsidRDefault="007B0F3F" w:rsidP="00934F47">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934F47">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40" w:type="dxa"/>
            <w:gridSpan w:val="2"/>
            <w:tcBorders>
              <w:top w:val="single" w:sz="4" w:space="0" w:color="auto"/>
            </w:tcBorders>
            <w:shd w:val="clear" w:color="auto" w:fill="auto"/>
            <w:vAlign w:val="center"/>
          </w:tcPr>
          <w:p w14:paraId="1470D87B" w14:textId="746D18E5" w:rsidR="00AA419E" w:rsidRPr="007D0AAC" w:rsidRDefault="007D0AAC" w:rsidP="00934F47">
            <w:pPr>
              <w:pStyle w:val="H1bodytext"/>
              <w:spacing w:after="0"/>
              <w:ind w:left="0"/>
              <w:rPr>
                <w:rFonts w:ascii="Arial" w:hAnsi="Arial"/>
                <w:b/>
                <w:sz w:val="20"/>
              </w:rPr>
            </w:pPr>
            <w:r w:rsidRPr="007D0AAC">
              <w:rPr>
                <w:rFonts w:ascii="Arial" w:hAnsi="Arial"/>
                <w:b/>
                <w:sz w:val="20"/>
              </w:rPr>
              <w:t>Date:</w:t>
            </w:r>
          </w:p>
        </w:tc>
      </w:tr>
      <w:tr w:rsidR="00D73084" w:rsidRPr="007D0AAC" w14:paraId="75EEA53B" w14:textId="77777777" w:rsidTr="00BC1B4E">
        <w:trPr>
          <w:cantSplit/>
          <w:trHeight w:val="530"/>
          <w:tblHeader/>
        </w:trPr>
        <w:tc>
          <w:tcPr>
            <w:tcW w:w="7340" w:type="dxa"/>
            <w:gridSpan w:val="2"/>
            <w:tcBorders>
              <w:top w:val="single" w:sz="4" w:space="0" w:color="auto"/>
            </w:tcBorders>
            <w:shd w:val="clear" w:color="auto" w:fill="auto"/>
            <w:vAlign w:val="center"/>
          </w:tcPr>
          <w:p w14:paraId="4C4C450A" w14:textId="50BB79F5" w:rsidR="00AA419E" w:rsidRPr="007D0AAC" w:rsidRDefault="007D0AAC" w:rsidP="00934F47">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AD0B22B" w:rsidR="007D0AAC" w:rsidRPr="007D0AAC" w:rsidRDefault="00A31F02" w:rsidP="00934F47">
            <w:pPr>
              <w:pStyle w:val="H1bodytext"/>
              <w:spacing w:after="0"/>
              <w:ind w:left="0"/>
              <w:rPr>
                <w:rFonts w:ascii="Arial" w:hAnsi="Arial"/>
                <w:b/>
                <w:sz w:val="20"/>
              </w:rPr>
            </w:pPr>
            <w:r>
              <w:rPr>
                <w:rFonts w:ascii="Arial" w:hAnsi="Arial"/>
                <w:b/>
                <w:sz w:val="20"/>
              </w:rPr>
              <w:t>~/dose/</w:t>
            </w:r>
            <w:proofErr w:type="spellStart"/>
            <w:r>
              <w:rPr>
                <w:rFonts w:ascii="Arial" w:hAnsi="Arial"/>
                <w:b/>
                <w:sz w:val="20"/>
              </w:rPr>
              <w:t>test</w:t>
            </w:r>
            <w:r w:rsidR="00310641">
              <w:rPr>
                <w:rFonts w:ascii="Arial" w:hAnsi="Arial"/>
                <w:b/>
                <w:sz w:val="20"/>
              </w:rPr>
              <w:t>Dose</w:t>
            </w:r>
            <w:proofErr w:type="spellEnd"/>
            <w:r>
              <w:rPr>
                <w:rFonts w:ascii="Arial" w:hAnsi="Arial"/>
                <w:b/>
                <w:sz w:val="20"/>
              </w:rPr>
              <w:t>/</w:t>
            </w:r>
            <w:r w:rsidR="00310641">
              <w:rPr>
                <w:rFonts w:ascii="Arial" w:hAnsi="Arial"/>
                <w:b/>
                <w:sz w:val="20"/>
              </w:rPr>
              <w:t>test/</w:t>
            </w:r>
            <w:r>
              <w:rPr>
                <w:rFonts w:ascii="Arial" w:hAnsi="Arial"/>
                <w:b/>
                <w:sz w:val="20"/>
              </w:rPr>
              <w:t>output/runlog.txt</w:t>
            </w:r>
          </w:p>
        </w:tc>
        <w:tc>
          <w:tcPr>
            <w:tcW w:w="2740" w:type="dxa"/>
            <w:gridSpan w:val="2"/>
            <w:tcBorders>
              <w:top w:val="single" w:sz="4" w:space="0" w:color="auto"/>
            </w:tcBorders>
            <w:shd w:val="clear" w:color="auto" w:fill="auto"/>
            <w:vAlign w:val="center"/>
          </w:tcPr>
          <w:p w14:paraId="44A7D6F7" w14:textId="50302512" w:rsidR="00AA419E" w:rsidRPr="007D0AAC" w:rsidRDefault="00B849FF" w:rsidP="00934F47">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BC1B4E">
        <w:trPr>
          <w:cantSplit/>
          <w:trHeight w:val="530"/>
          <w:tblHeader/>
        </w:trPr>
        <w:tc>
          <w:tcPr>
            <w:tcW w:w="10080" w:type="dxa"/>
            <w:gridSpan w:val="4"/>
            <w:tcBorders>
              <w:top w:val="single" w:sz="4" w:space="0" w:color="auto"/>
            </w:tcBorders>
            <w:shd w:val="clear" w:color="auto" w:fill="auto"/>
            <w:vAlign w:val="center"/>
          </w:tcPr>
          <w:p w14:paraId="533B5539" w14:textId="68C5A04B" w:rsidR="00A80399" w:rsidRPr="007D0AAC" w:rsidRDefault="00AA419E" w:rsidP="00934F47">
            <w:pPr>
              <w:pStyle w:val="H1bodytext"/>
              <w:spacing w:after="0"/>
              <w:ind w:left="0"/>
              <w:rPr>
                <w:rFonts w:ascii="Arial" w:hAnsi="Arial"/>
                <w:b/>
                <w:sz w:val="20"/>
              </w:rPr>
            </w:pPr>
            <w:r w:rsidRPr="007D0AAC">
              <w:rPr>
                <w:rFonts w:ascii="Arial" w:hAnsi="Arial"/>
                <w:b/>
                <w:sz w:val="20"/>
              </w:rPr>
              <w:t xml:space="preserve">Testing Directory: </w:t>
            </w:r>
            <w:r w:rsidR="00EE62A8">
              <w:rPr>
                <w:rFonts w:ascii="Arial" w:hAnsi="Arial"/>
                <w:b/>
                <w:sz w:val="20"/>
              </w:rPr>
              <w:t>~/dose/</w:t>
            </w:r>
            <w:proofErr w:type="spellStart"/>
            <w:r w:rsidR="00EE62A8">
              <w:rPr>
                <w:rFonts w:ascii="Arial" w:hAnsi="Arial"/>
                <w:b/>
                <w:sz w:val="20"/>
              </w:rPr>
              <w:t>test</w:t>
            </w:r>
            <w:r w:rsidR="00C621D4">
              <w:rPr>
                <w:rFonts w:ascii="Arial" w:hAnsi="Arial"/>
                <w:b/>
                <w:sz w:val="20"/>
              </w:rPr>
              <w:t>Dose</w:t>
            </w:r>
            <w:proofErr w:type="spellEnd"/>
            <w:r w:rsidR="00EE62A8">
              <w:rPr>
                <w:rFonts w:ascii="Arial" w:hAnsi="Arial"/>
                <w:b/>
                <w:sz w:val="20"/>
              </w:rPr>
              <w:t xml:space="preserve"> </w:t>
            </w:r>
          </w:p>
        </w:tc>
      </w:tr>
      <w:tr w:rsidR="004E07DA" w:rsidRPr="00572F5F" w14:paraId="4AE5FBAF" w14:textId="77777777" w:rsidTr="00BC1B4E">
        <w:trPr>
          <w:cantSplit/>
          <w:trHeight w:val="530"/>
          <w:tblHeader/>
        </w:trPr>
        <w:tc>
          <w:tcPr>
            <w:tcW w:w="646" w:type="dxa"/>
            <w:tcBorders>
              <w:top w:val="single" w:sz="4" w:space="0" w:color="auto"/>
            </w:tcBorders>
            <w:shd w:val="clear" w:color="auto" w:fill="D9D9D9" w:themeFill="background1" w:themeFillShade="D9"/>
            <w:vAlign w:val="center"/>
          </w:tcPr>
          <w:p w14:paraId="244229DF" w14:textId="448E1AFA" w:rsidR="006504D7" w:rsidRPr="007D0AAC" w:rsidRDefault="007E0E67" w:rsidP="00934F4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6694" w:type="dxa"/>
            <w:tcBorders>
              <w:top w:val="single" w:sz="4" w:space="0" w:color="auto"/>
            </w:tcBorders>
            <w:shd w:val="clear" w:color="auto" w:fill="D9D9D9" w:themeFill="background1" w:themeFillShade="D9"/>
            <w:vAlign w:val="center"/>
          </w:tcPr>
          <w:p w14:paraId="0B06FFDE" w14:textId="227FE1B4" w:rsidR="007E0E67" w:rsidRPr="007D0AAC" w:rsidRDefault="007E0E67" w:rsidP="00934F47">
            <w:pPr>
              <w:pStyle w:val="H1bodytext"/>
              <w:spacing w:after="0"/>
              <w:ind w:left="0"/>
              <w:jc w:val="center"/>
              <w:rPr>
                <w:rFonts w:ascii="Arial" w:hAnsi="Arial"/>
                <w:b/>
                <w:sz w:val="20"/>
              </w:rPr>
            </w:pPr>
            <w:r w:rsidRPr="007D0AAC">
              <w:rPr>
                <w:rFonts w:ascii="Arial" w:hAnsi="Arial"/>
                <w:b/>
                <w:sz w:val="20"/>
              </w:rPr>
              <w:t>Test Instruction</w:t>
            </w:r>
          </w:p>
        </w:tc>
        <w:tc>
          <w:tcPr>
            <w:tcW w:w="1930" w:type="dxa"/>
            <w:tcBorders>
              <w:top w:val="single" w:sz="4" w:space="0" w:color="auto"/>
            </w:tcBorders>
            <w:shd w:val="clear" w:color="auto" w:fill="D9D9D9" w:themeFill="background1" w:themeFillShade="D9"/>
            <w:vAlign w:val="center"/>
          </w:tcPr>
          <w:p w14:paraId="194D1639" w14:textId="5C7D09A7" w:rsidR="006504D7" w:rsidRPr="007D0AAC" w:rsidRDefault="00CA03CE" w:rsidP="00934F47">
            <w:pPr>
              <w:pStyle w:val="H1bodytext"/>
              <w:spacing w:after="0"/>
              <w:ind w:left="0"/>
              <w:jc w:val="center"/>
              <w:rPr>
                <w:rFonts w:ascii="Arial" w:hAnsi="Arial"/>
                <w:b/>
                <w:sz w:val="20"/>
              </w:rPr>
            </w:pPr>
            <w:r w:rsidRPr="007D0AAC">
              <w:rPr>
                <w:rFonts w:ascii="Arial" w:hAnsi="Arial"/>
                <w:b/>
                <w:sz w:val="20"/>
              </w:rPr>
              <w:t>Expected Result</w:t>
            </w:r>
          </w:p>
        </w:tc>
        <w:tc>
          <w:tcPr>
            <w:tcW w:w="810" w:type="dxa"/>
            <w:tcBorders>
              <w:top w:val="single" w:sz="4" w:space="0" w:color="auto"/>
            </w:tcBorders>
            <w:shd w:val="clear" w:color="auto" w:fill="D9D9D9" w:themeFill="background1" w:themeFillShade="D9"/>
            <w:vAlign w:val="center"/>
          </w:tcPr>
          <w:p w14:paraId="3D5A43C0" w14:textId="77777777" w:rsidR="006504D7" w:rsidRPr="007D0AAC" w:rsidRDefault="006504D7" w:rsidP="00934F4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BC1B4E">
        <w:trPr>
          <w:trHeight w:val="440"/>
        </w:trPr>
        <w:tc>
          <w:tcPr>
            <w:tcW w:w="10080" w:type="dxa"/>
            <w:gridSpan w:val="4"/>
            <w:vAlign w:val="center"/>
          </w:tcPr>
          <w:p w14:paraId="4D15DF0F" w14:textId="0542D121" w:rsidR="00EE62A8" w:rsidRDefault="00EE62A8" w:rsidP="00934F47">
            <w:pPr>
              <w:pStyle w:val="H1bodytext"/>
              <w:spacing w:after="0"/>
              <w:ind w:left="0"/>
              <w:rPr>
                <w:rFonts w:ascii="Arial" w:hAnsi="Arial"/>
                <w:sz w:val="20"/>
              </w:rPr>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rsidP="00934F47">
            <w:pPr>
              <w:pStyle w:val="H1bodytext"/>
              <w:spacing w:after="0"/>
              <w:ind w:left="0"/>
              <w:rPr>
                <w:rFonts w:ascii="Arial" w:hAnsi="Arial"/>
                <w:sz w:val="20"/>
              </w:rPr>
            </w:pPr>
          </w:p>
          <w:p w14:paraId="005BC1CD" w14:textId="77777777" w:rsidR="006B7E8B" w:rsidRDefault="00B61D50" w:rsidP="00934F47">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rsidP="00934F47">
            <w:pPr>
              <w:pStyle w:val="H1bodytext"/>
              <w:spacing w:after="0"/>
              <w:ind w:left="0"/>
              <w:rPr>
                <w:rFonts w:ascii="Arial" w:hAnsi="Arial"/>
                <w:sz w:val="20"/>
              </w:rPr>
            </w:pPr>
          </w:p>
        </w:tc>
      </w:tr>
      <w:tr w:rsidR="004E07DA" w14:paraId="58021A89" w14:textId="77777777" w:rsidTr="00BC1B4E">
        <w:trPr>
          <w:trHeight w:val="3014"/>
        </w:trPr>
        <w:tc>
          <w:tcPr>
            <w:tcW w:w="646" w:type="dxa"/>
            <w:vAlign w:val="center"/>
          </w:tcPr>
          <w:p w14:paraId="10F657BC" w14:textId="3A999E0F" w:rsidR="006504D7" w:rsidRPr="007D0AAC" w:rsidRDefault="00A4786F" w:rsidP="00934F47">
            <w:pPr>
              <w:pStyle w:val="H1bodytext"/>
              <w:spacing w:after="0"/>
              <w:ind w:left="0"/>
              <w:jc w:val="center"/>
              <w:rPr>
                <w:rFonts w:ascii="Arial" w:hAnsi="Arial"/>
                <w:sz w:val="20"/>
              </w:rPr>
            </w:pPr>
            <w:r>
              <w:rPr>
                <w:rFonts w:ascii="Arial" w:hAnsi="Arial"/>
                <w:sz w:val="20"/>
              </w:rPr>
              <w:t>1</w:t>
            </w:r>
          </w:p>
        </w:tc>
        <w:tc>
          <w:tcPr>
            <w:tcW w:w="6694" w:type="dxa"/>
            <w:vAlign w:val="center"/>
          </w:tcPr>
          <w:p w14:paraId="37E363BD" w14:textId="19648EDE" w:rsidR="00A4786F" w:rsidRDefault="00BA65D3" w:rsidP="00934F47">
            <w:pPr>
              <w:pStyle w:val="H1bodytext"/>
              <w:spacing w:after="0"/>
              <w:ind w:left="0"/>
              <w:rPr>
                <w:rFonts w:ascii="Arial" w:hAnsi="Arial"/>
                <w:sz w:val="20"/>
              </w:rPr>
            </w:pPr>
            <w:r>
              <w:rPr>
                <w:rFonts w:ascii="Arial" w:hAnsi="Arial"/>
                <w:sz w:val="20"/>
              </w:rPr>
              <w:t>Run the script</w:t>
            </w:r>
            <w:r w:rsidR="00EE62A8">
              <w:rPr>
                <w:rFonts w:ascii="Arial" w:hAnsi="Arial"/>
                <w:sz w:val="20"/>
              </w:rPr>
              <w:t xml:space="preserve"> by typing ‘./runAT1.sh’ into the command shell</w:t>
            </w:r>
            <w:r w:rsidR="00FF3735">
              <w:rPr>
                <w:rFonts w:ascii="Arial" w:hAnsi="Arial"/>
                <w:sz w:val="20"/>
              </w:rPr>
              <w:t xml:space="preserve"> and let the program run to completion.</w:t>
            </w:r>
          </w:p>
          <w:p w14:paraId="3065A367" w14:textId="77777777" w:rsidR="00E22CA5" w:rsidRPr="006C2544" w:rsidRDefault="00E22CA5" w:rsidP="00934F47">
            <w:pPr>
              <w:pStyle w:val="H1bodytext"/>
              <w:spacing w:after="0"/>
              <w:ind w:left="0"/>
              <w:rPr>
                <w:rFonts w:ascii="Arial" w:hAnsi="Arial"/>
                <w:i/>
                <w:iCs/>
                <w:sz w:val="20"/>
              </w:rPr>
            </w:pPr>
          </w:p>
          <w:p w14:paraId="6154B499" w14:textId="4919FF85" w:rsidR="00E22CA5" w:rsidRPr="006C2544" w:rsidRDefault="00E22CA5" w:rsidP="00934F47">
            <w:pPr>
              <w:pStyle w:val="H1bodytext"/>
              <w:spacing w:after="0"/>
              <w:ind w:left="0"/>
              <w:rPr>
                <w:rFonts w:ascii="Arial" w:hAnsi="Arial"/>
                <w:b/>
                <w:bCs/>
                <w:sz w:val="20"/>
              </w:rPr>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930" w:type="dxa"/>
            <w:vAlign w:val="center"/>
          </w:tcPr>
          <w:p w14:paraId="50A82CE4" w14:textId="41C9880E" w:rsidR="006504D7" w:rsidRDefault="00EE62A8" w:rsidP="00934F47">
            <w:pPr>
              <w:pStyle w:val="H1bodytext"/>
              <w:spacing w:after="0"/>
              <w:ind w:left="0"/>
              <w:rPr>
                <w:rFonts w:ascii="Arial" w:hAnsi="Arial"/>
                <w:sz w:val="20"/>
              </w:rPr>
            </w:pPr>
            <w:r>
              <w:rPr>
                <w:rFonts w:ascii="Arial" w:hAnsi="Arial"/>
                <w:sz w:val="20"/>
              </w:rPr>
              <w:t xml:space="preserve">The program begins to execute </w:t>
            </w:r>
          </w:p>
          <w:p w14:paraId="07137334" w14:textId="77777777" w:rsidR="00E22CA5" w:rsidRDefault="00E22CA5" w:rsidP="00934F47">
            <w:pPr>
              <w:pStyle w:val="H1bodytext"/>
              <w:spacing w:after="0"/>
              <w:ind w:left="0"/>
              <w:rPr>
                <w:rFonts w:ascii="Arial" w:hAnsi="Arial"/>
                <w:sz w:val="20"/>
              </w:rPr>
            </w:pPr>
          </w:p>
          <w:p w14:paraId="0DBF15F3" w14:textId="109B42DC" w:rsidR="00FF3735" w:rsidRDefault="00E22CA5" w:rsidP="00934F47">
            <w:pPr>
              <w:pStyle w:val="H1bodytext"/>
              <w:spacing w:after="0"/>
              <w:ind w:left="0"/>
              <w:rPr>
                <w:rFonts w:ascii="Arial" w:hAnsi="Arial"/>
                <w:sz w:val="20"/>
              </w:rPr>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r w:rsidR="00FF3735">
              <w:rPr>
                <w:rFonts w:ascii="Arial" w:hAnsi="Arial"/>
                <w:sz w:val="20"/>
              </w:rPr>
              <w:t xml:space="preserve"> and various “Notices”.</w:t>
            </w:r>
          </w:p>
          <w:p w14:paraId="55907527" w14:textId="4FB0B6CC" w:rsidR="00E22CA5" w:rsidRPr="007D0AAC" w:rsidRDefault="00E22CA5" w:rsidP="00934F47">
            <w:pPr>
              <w:pStyle w:val="H1bodytext"/>
              <w:spacing w:after="0"/>
              <w:ind w:left="0"/>
              <w:rPr>
                <w:rFonts w:ascii="Arial" w:hAnsi="Arial"/>
                <w:sz w:val="20"/>
              </w:rPr>
            </w:pPr>
          </w:p>
        </w:tc>
        <w:tc>
          <w:tcPr>
            <w:tcW w:w="810" w:type="dxa"/>
            <w:vAlign w:val="center"/>
          </w:tcPr>
          <w:p w14:paraId="21EB394E" w14:textId="77777777" w:rsidR="006504D7" w:rsidRPr="007D0AAC" w:rsidRDefault="006504D7" w:rsidP="00934F47">
            <w:pPr>
              <w:pStyle w:val="H1bodytext"/>
              <w:spacing w:after="0"/>
              <w:ind w:left="0"/>
              <w:jc w:val="center"/>
              <w:rPr>
                <w:rFonts w:ascii="Arial" w:hAnsi="Arial"/>
                <w:sz w:val="20"/>
              </w:rPr>
            </w:pPr>
          </w:p>
        </w:tc>
      </w:tr>
      <w:tr w:rsidR="004E07DA" w:rsidRPr="007D0AAC" w14:paraId="57C57466" w14:textId="77777777" w:rsidTr="00BC1B4E">
        <w:trPr>
          <w:trHeight w:val="476"/>
        </w:trPr>
        <w:tc>
          <w:tcPr>
            <w:tcW w:w="646" w:type="dxa"/>
            <w:vAlign w:val="center"/>
          </w:tcPr>
          <w:p w14:paraId="059A3CB8" w14:textId="2F60A1CD" w:rsidR="00702160" w:rsidRDefault="00FF3735" w:rsidP="00934F47">
            <w:pPr>
              <w:pStyle w:val="H1bodytext"/>
              <w:spacing w:after="0"/>
              <w:ind w:left="0"/>
              <w:jc w:val="center"/>
              <w:rPr>
                <w:rFonts w:ascii="Arial" w:hAnsi="Arial"/>
                <w:sz w:val="20"/>
              </w:rPr>
            </w:pPr>
            <w:r>
              <w:rPr>
                <w:rFonts w:ascii="Arial" w:hAnsi="Arial"/>
                <w:sz w:val="20"/>
              </w:rPr>
              <w:t>2</w:t>
            </w:r>
          </w:p>
        </w:tc>
        <w:tc>
          <w:tcPr>
            <w:tcW w:w="6694" w:type="dxa"/>
            <w:vAlign w:val="center"/>
          </w:tcPr>
          <w:p w14:paraId="49C63841" w14:textId="693B1234" w:rsidR="00FF3735" w:rsidRDefault="00FF3735" w:rsidP="00934F47">
            <w:pPr>
              <w:pStyle w:val="H1bodytext"/>
              <w:spacing w:after="0"/>
              <w:ind w:left="0"/>
              <w:rPr>
                <w:rFonts w:ascii="Arial" w:hAnsi="Arial"/>
                <w:sz w:val="20"/>
              </w:rPr>
            </w:pPr>
            <w:r>
              <w:rPr>
                <w:rFonts w:ascii="Arial" w:hAnsi="Arial"/>
                <w:sz w:val="20"/>
              </w:rPr>
              <w:t>When the program finishes</w:t>
            </w:r>
            <w:r w:rsidR="008B77B6">
              <w:rPr>
                <w:rFonts w:ascii="Arial" w:hAnsi="Arial"/>
                <w:sz w:val="20"/>
              </w:rPr>
              <w:t>,</w:t>
            </w:r>
          </w:p>
          <w:p w14:paraId="1DCF5341" w14:textId="0B7378A6" w:rsidR="00702160" w:rsidRDefault="008B77B6" w:rsidP="00934F47">
            <w:pPr>
              <w:pStyle w:val="H1bodytext"/>
              <w:spacing w:after="0"/>
              <w:ind w:left="0"/>
              <w:rPr>
                <w:rFonts w:ascii="Arial" w:hAnsi="Arial"/>
                <w:sz w:val="20"/>
              </w:rPr>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cd ~/dose/</w:t>
            </w:r>
            <w:proofErr w:type="spellStart"/>
            <w:r w:rsidR="00FF3735" w:rsidRPr="006C2544">
              <w:rPr>
                <w:rFonts w:ascii="Consolas" w:hAnsi="Consolas"/>
                <w:sz w:val="20"/>
              </w:rPr>
              <w:t>test</w:t>
            </w:r>
            <w:r w:rsidR="00310641">
              <w:rPr>
                <w:rFonts w:ascii="Consolas" w:hAnsi="Consolas"/>
                <w:sz w:val="20"/>
              </w:rPr>
              <w:t>Dose</w:t>
            </w:r>
            <w:proofErr w:type="spellEnd"/>
            <w:r w:rsidR="00310641">
              <w:rPr>
                <w:rFonts w:ascii="Consolas" w:hAnsi="Consolas"/>
                <w:sz w:val="20"/>
              </w:rPr>
              <w:t>/test</w:t>
            </w:r>
            <w:r w:rsidR="00FF3735" w:rsidRPr="006C2544">
              <w:rPr>
                <w:rFonts w:ascii="Consolas" w:hAnsi="Consolas"/>
                <w:sz w:val="20"/>
              </w:rPr>
              <w:t xml:space="preserve">/output </w:t>
            </w:r>
            <w:r w:rsidR="00FF3735">
              <w:rPr>
                <w:rFonts w:ascii="Arial" w:hAnsi="Arial"/>
                <w:sz w:val="20"/>
              </w:rPr>
              <w:t>and pressing enter</w:t>
            </w:r>
          </w:p>
          <w:p w14:paraId="7A35C721" w14:textId="7C252FA0" w:rsidR="008B77B6" w:rsidRDefault="008B77B6" w:rsidP="00934F47">
            <w:pPr>
              <w:pStyle w:val="H1bodytext"/>
              <w:spacing w:after="0"/>
              <w:ind w:left="0"/>
              <w:rPr>
                <w:rFonts w:ascii="Arial" w:hAnsi="Arial"/>
                <w:sz w:val="20"/>
              </w:rPr>
            </w:pPr>
          </w:p>
          <w:p w14:paraId="10742BF5" w14:textId="625EFF42" w:rsidR="00FF3735" w:rsidRDefault="008B77B6" w:rsidP="00934F47">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0918177F" w14:textId="33F671B0" w:rsidR="00FF3735" w:rsidRDefault="00FF3735" w:rsidP="00934F47">
            <w:pPr>
              <w:pStyle w:val="H1bodytext"/>
              <w:spacing w:after="0"/>
              <w:ind w:left="0"/>
              <w:rPr>
                <w:rFonts w:ascii="Arial" w:hAnsi="Arial"/>
                <w:sz w:val="20"/>
              </w:rPr>
            </w:pPr>
          </w:p>
        </w:tc>
        <w:tc>
          <w:tcPr>
            <w:tcW w:w="1930" w:type="dxa"/>
            <w:vAlign w:val="center"/>
          </w:tcPr>
          <w:p w14:paraId="0ED5FF52" w14:textId="3140EC64" w:rsidR="008B77B6" w:rsidRDefault="00FF3735" w:rsidP="00934F47">
            <w:pPr>
              <w:pStyle w:val="H1bodytext"/>
              <w:spacing w:after="0"/>
              <w:ind w:left="0"/>
              <w:rPr>
                <w:rFonts w:ascii="Arial" w:hAnsi="Arial"/>
                <w:sz w:val="20"/>
              </w:rPr>
            </w:pPr>
            <w:r>
              <w:rPr>
                <w:rFonts w:ascii="Arial" w:hAnsi="Arial"/>
                <w:sz w:val="20"/>
              </w:rPr>
              <w:t xml:space="preserve">The output directory </w:t>
            </w:r>
            <w:r w:rsidR="008B77B6">
              <w:rPr>
                <w:rFonts w:ascii="Arial" w:hAnsi="Arial"/>
                <w:sz w:val="20"/>
              </w:rPr>
              <w:t xml:space="preserve">contains </w:t>
            </w:r>
            <w:r w:rsidR="009E08F7">
              <w:rPr>
                <w:rFonts w:ascii="Arial" w:hAnsi="Arial"/>
                <w:sz w:val="20"/>
              </w:rPr>
              <w:t xml:space="preserve">four </w:t>
            </w:r>
            <w:r w:rsidR="008B77B6">
              <w:rPr>
                <w:rFonts w:ascii="Arial" w:hAnsi="Arial"/>
                <w:sz w:val="20"/>
              </w:rPr>
              <w:t>files:</w:t>
            </w:r>
          </w:p>
          <w:p w14:paraId="5E588A93" w14:textId="1A596935" w:rsidR="00702160" w:rsidRDefault="008B77B6" w:rsidP="00934F47">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0D373784" w14:textId="77777777" w:rsidR="008B77B6" w:rsidRDefault="008B77B6" w:rsidP="00934F47">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1B60EE81" w14:textId="22B98189" w:rsidR="008B77B6" w:rsidRDefault="009E08F7" w:rsidP="00934F47">
            <w:pPr>
              <w:pStyle w:val="H1bodytext"/>
              <w:numPr>
                <w:ilvl w:val="0"/>
                <w:numId w:val="23"/>
              </w:numPr>
              <w:tabs>
                <w:tab w:val="left" w:pos="604"/>
              </w:tabs>
              <w:spacing w:after="0"/>
              <w:ind w:left="196" w:hanging="155"/>
              <w:rPr>
                <w:rFonts w:ascii="Arial" w:hAnsi="Arial"/>
                <w:sz w:val="20"/>
              </w:rPr>
            </w:pPr>
            <w:r>
              <w:rPr>
                <w:rFonts w:ascii="Arial" w:hAnsi="Arial"/>
                <w:sz w:val="20"/>
              </w:rPr>
              <w:t>U236</w:t>
            </w:r>
            <w:r w:rsidR="008B77B6">
              <w:rPr>
                <w:rFonts w:ascii="Arial" w:hAnsi="Arial"/>
                <w:sz w:val="20"/>
              </w:rPr>
              <w:t>.csv</w:t>
            </w:r>
          </w:p>
          <w:p w14:paraId="7C4A1387" w14:textId="3103038E" w:rsidR="009E08F7" w:rsidRPr="008B77B6" w:rsidRDefault="009E08F7" w:rsidP="00934F47">
            <w:pPr>
              <w:pStyle w:val="H1bodytext"/>
              <w:numPr>
                <w:ilvl w:val="0"/>
                <w:numId w:val="23"/>
              </w:numPr>
              <w:tabs>
                <w:tab w:val="left" w:pos="604"/>
              </w:tabs>
              <w:spacing w:after="0"/>
              <w:ind w:left="196" w:hanging="155"/>
              <w:rPr>
                <w:rFonts w:ascii="Arial" w:hAnsi="Arial"/>
                <w:sz w:val="20"/>
              </w:rPr>
            </w:pPr>
            <w:r>
              <w:rPr>
                <w:rFonts w:ascii="Arial" w:hAnsi="Arial"/>
                <w:sz w:val="20"/>
              </w:rPr>
              <w:lastRenderedPageBreak/>
              <w:t>U236-conc.csv</w:t>
            </w:r>
          </w:p>
        </w:tc>
        <w:tc>
          <w:tcPr>
            <w:tcW w:w="810" w:type="dxa"/>
            <w:vAlign w:val="center"/>
          </w:tcPr>
          <w:p w14:paraId="40DC2007" w14:textId="77777777" w:rsidR="00702160" w:rsidRPr="00702160" w:rsidRDefault="00702160" w:rsidP="00934F47">
            <w:pPr>
              <w:pStyle w:val="H1bodytext"/>
              <w:spacing w:after="0"/>
              <w:ind w:left="0"/>
              <w:rPr>
                <w:rFonts w:ascii="Arial" w:hAnsi="Arial"/>
                <w:sz w:val="20"/>
              </w:rPr>
            </w:pPr>
          </w:p>
        </w:tc>
      </w:tr>
      <w:tr w:rsidR="004E07DA" w:rsidRPr="007D0AAC" w14:paraId="36F3136E" w14:textId="77777777" w:rsidTr="00BC1B4E">
        <w:trPr>
          <w:trHeight w:val="2726"/>
        </w:trPr>
        <w:tc>
          <w:tcPr>
            <w:tcW w:w="646" w:type="dxa"/>
            <w:vAlign w:val="center"/>
          </w:tcPr>
          <w:p w14:paraId="0E9D434A" w14:textId="108C3A60" w:rsidR="00F629BB" w:rsidRDefault="00F629BB" w:rsidP="00934F47">
            <w:pPr>
              <w:pStyle w:val="H1bodytext"/>
              <w:spacing w:after="0"/>
              <w:ind w:left="0"/>
              <w:jc w:val="center"/>
              <w:rPr>
                <w:rFonts w:ascii="Arial" w:hAnsi="Arial"/>
                <w:sz w:val="20"/>
              </w:rPr>
            </w:pPr>
            <w:r>
              <w:rPr>
                <w:rFonts w:ascii="Arial" w:hAnsi="Arial"/>
                <w:sz w:val="20"/>
              </w:rPr>
              <w:t>3</w:t>
            </w:r>
          </w:p>
        </w:tc>
        <w:tc>
          <w:tcPr>
            <w:tcW w:w="6694" w:type="dxa"/>
            <w:vAlign w:val="center"/>
          </w:tcPr>
          <w:p w14:paraId="161CEC06" w14:textId="582211CB" w:rsidR="00F629BB" w:rsidRDefault="00F629BB" w:rsidP="00934F47">
            <w:pPr>
              <w:pStyle w:val="H1bodytext"/>
              <w:spacing w:after="0"/>
              <w:ind w:left="0"/>
              <w:rPr>
                <w:rFonts w:ascii="Arial" w:hAnsi="Arial"/>
                <w:sz w:val="20"/>
              </w:rPr>
            </w:pPr>
            <w:r>
              <w:rPr>
                <w:rFonts w:ascii="Arial" w:hAnsi="Arial"/>
                <w:sz w:val="20"/>
              </w:rPr>
              <w:t>Open testReport.txt and verify that the following text is present:</w:t>
            </w:r>
          </w:p>
          <w:p w14:paraId="41F9BA75" w14:textId="77777777" w:rsidR="00F629BB" w:rsidRDefault="00F629BB" w:rsidP="00934F47">
            <w:pPr>
              <w:pStyle w:val="H1bodytext"/>
              <w:spacing w:after="0"/>
              <w:ind w:left="0"/>
              <w:rPr>
                <w:rFonts w:ascii="Arial" w:hAnsi="Arial"/>
                <w:sz w:val="20"/>
              </w:rPr>
            </w:pPr>
          </w:p>
          <w:p w14:paraId="7066C629" w14:textId="77777777" w:rsidR="00F629BB" w:rsidRDefault="00F629BB" w:rsidP="00934F47">
            <w:pPr>
              <w:pStyle w:val="H1bodytext"/>
              <w:numPr>
                <w:ilvl w:val="0"/>
                <w:numId w:val="23"/>
              </w:numPr>
              <w:spacing w:after="0"/>
              <w:rPr>
                <w:rFonts w:ascii="Arial" w:hAnsi="Arial"/>
                <w:sz w:val="20"/>
              </w:rPr>
            </w:pPr>
            <w:r>
              <w:rPr>
                <w:rFonts w:ascii="Arial" w:hAnsi="Arial"/>
                <w:sz w:val="20"/>
              </w:rPr>
              <w:t>Finished loading grid shapefile</w:t>
            </w:r>
          </w:p>
          <w:p w14:paraId="2FC2BF6E" w14:textId="74C007CA" w:rsidR="00F629BB" w:rsidRDefault="00E764D6" w:rsidP="00934F47">
            <w:pPr>
              <w:pStyle w:val="H1bodytext"/>
              <w:numPr>
                <w:ilvl w:val="0"/>
                <w:numId w:val="23"/>
              </w:numPr>
              <w:spacing w:after="0"/>
              <w:rPr>
                <w:rFonts w:ascii="Arial" w:hAnsi="Arial"/>
                <w:sz w:val="20"/>
              </w:rPr>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rsidP="00934F47">
            <w:pPr>
              <w:pStyle w:val="H1bodytext"/>
              <w:numPr>
                <w:ilvl w:val="0"/>
                <w:numId w:val="23"/>
              </w:numPr>
              <w:spacing w:after="0"/>
              <w:rPr>
                <w:rFonts w:ascii="Arial" w:hAnsi="Arial"/>
                <w:sz w:val="20"/>
              </w:rPr>
            </w:pPr>
            <w:r>
              <w:rPr>
                <w:rFonts w:ascii="Arial" w:hAnsi="Arial"/>
                <w:sz w:val="20"/>
              </w:rPr>
              <w:t>END loading soils map</w:t>
            </w:r>
          </w:p>
          <w:p w14:paraId="0FDCA2DD" w14:textId="77777777" w:rsidR="00F629BB" w:rsidRDefault="00F629BB" w:rsidP="00934F47">
            <w:pPr>
              <w:pStyle w:val="H1bodytext"/>
              <w:numPr>
                <w:ilvl w:val="0"/>
                <w:numId w:val="23"/>
              </w:numPr>
              <w:spacing w:after="0"/>
              <w:rPr>
                <w:rFonts w:ascii="Arial" w:hAnsi="Arial"/>
                <w:sz w:val="20"/>
              </w:rPr>
            </w:pPr>
            <w:r>
              <w:rPr>
                <w:rFonts w:ascii="Arial" w:hAnsi="Arial"/>
                <w:sz w:val="20"/>
              </w:rPr>
              <w:t>Loaded pathways</w:t>
            </w:r>
          </w:p>
          <w:p w14:paraId="1EC6D06D" w14:textId="77777777" w:rsidR="00F629BB" w:rsidRDefault="00F629BB" w:rsidP="00934F47">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081D6342" w14:textId="6C1B89E4" w:rsidR="00F629BB" w:rsidRDefault="00F629BB" w:rsidP="00934F47">
            <w:pPr>
              <w:pStyle w:val="H1bodytext"/>
              <w:numPr>
                <w:ilvl w:val="0"/>
                <w:numId w:val="23"/>
              </w:numPr>
              <w:spacing w:after="0"/>
              <w:rPr>
                <w:rFonts w:ascii="Arial" w:hAnsi="Arial"/>
                <w:sz w:val="20"/>
              </w:rPr>
            </w:pPr>
            <w:r>
              <w:rPr>
                <w:rFonts w:ascii="Arial" w:hAnsi="Arial"/>
                <w:sz w:val="20"/>
              </w:rPr>
              <w:t>Loaded dose factors</w:t>
            </w:r>
          </w:p>
          <w:p w14:paraId="33554A1F" w14:textId="77777777" w:rsidR="00F629BB" w:rsidRDefault="00F629BB" w:rsidP="00934F47">
            <w:pPr>
              <w:pStyle w:val="H1bodytext"/>
              <w:numPr>
                <w:ilvl w:val="0"/>
                <w:numId w:val="23"/>
              </w:numPr>
              <w:spacing w:after="0"/>
              <w:rPr>
                <w:rFonts w:ascii="Arial" w:hAnsi="Arial"/>
                <w:sz w:val="20"/>
              </w:rPr>
            </w:pPr>
            <w:r>
              <w:rPr>
                <w:rFonts w:ascii="Arial" w:hAnsi="Arial"/>
                <w:sz w:val="20"/>
              </w:rPr>
              <w:t>END; Loaded concentration table for …</w:t>
            </w:r>
          </w:p>
          <w:p w14:paraId="422B27A7" w14:textId="682423DC" w:rsidR="00F629BB" w:rsidRDefault="00F629BB" w:rsidP="00934F47">
            <w:pPr>
              <w:pStyle w:val="H1bodytext"/>
              <w:numPr>
                <w:ilvl w:val="0"/>
                <w:numId w:val="23"/>
              </w:numPr>
              <w:spacing w:after="0"/>
              <w:rPr>
                <w:rFonts w:ascii="Arial" w:hAnsi="Arial"/>
                <w:sz w:val="20"/>
              </w:rPr>
            </w:pPr>
            <w:r>
              <w:rPr>
                <w:rFonts w:ascii="Arial" w:hAnsi="Arial"/>
                <w:sz w:val="20"/>
              </w:rPr>
              <w:t xml:space="preserve">END Export of dose data  </w:t>
            </w:r>
          </w:p>
        </w:tc>
        <w:tc>
          <w:tcPr>
            <w:tcW w:w="1930" w:type="dxa"/>
            <w:vAlign w:val="center"/>
          </w:tcPr>
          <w:p w14:paraId="0C9D0D3C" w14:textId="4A649A9C" w:rsidR="00F629BB" w:rsidDel="00FF3735" w:rsidRDefault="00F629BB" w:rsidP="00934F47">
            <w:pPr>
              <w:pStyle w:val="H1bodytext"/>
              <w:spacing w:after="0"/>
              <w:ind w:left="0"/>
              <w:rPr>
                <w:rFonts w:ascii="Arial" w:hAnsi="Arial"/>
                <w:sz w:val="20"/>
              </w:rPr>
            </w:pPr>
            <w:r>
              <w:rPr>
                <w:rFonts w:ascii="Arial" w:hAnsi="Arial"/>
                <w:sz w:val="20"/>
              </w:rPr>
              <w:t>The required text is present in the output file.</w:t>
            </w:r>
          </w:p>
        </w:tc>
        <w:tc>
          <w:tcPr>
            <w:tcW w:w="810" w:type="dxa"/>
            <w:vAlign w:val="center"/>
          </w:tcPr>
          <w:p w14:paraId="001168EE" w14:textId="77777777" w:rsidR="00F629BB" w:rsidRPr="00702160" w:rsidRDefault="00F629BB" w:rsidP="00934F47">
            <w:pPr>
              <w:pStyle w:val="H1bodytext"/>
              <w:spacing w:after="0"/>
              <w:ind w:left="0"/>
              <w:rPr>
                <w:rFonts w:ascii="Arial" w:hAnsi="Arial"/>
                <w:sz w:val="20"/>
              </w:rPr>
            </w:pPr>
          </w:p>
        </w:tc>
      </w:tr>
      <w:tr w:rsidR="004E07DA" w:rsidRPr="007D0AAC" w14:paraId="42AE7776" w14:textId="77777777" w:rsidTr="00BC1B4E">
        <w:trPr>
          <w:trHeight w:val="539"/>
        </w:trPr>
        <w:tc>
          <w:tcPr>
            <w:tcW w:w="646" w:type="dxa"/>
            <w:vAlign w:val="center"/>
          </w:tcPr>
          <w:p w14:paraId="2152F7A6" w14:textId="05F7CC8B" w:rsidR="00702160" w:rsidRPr="007D0AAC" w:rsidRDefault="0034358F" w:rsidP="00934F47">
            <w:pPr>
              <w:pStyle w:val="H1bodytext"/>
              <w:spacing w:after="0"/>
              <w:ind w:left="0"/>
              <w:jc w:val="center"/>
              <w:rPr>
                <w:rFonts w:ascii="Arial" w:hAnsi="Arial"/>
                <w:sz w:val="20"/>
              </w:rPr>
            </w:pPr>
            <w:r>
              <w:rPr>
                <w:rFonts w:ascii="Arial" w:hAnsi="Arial"/>
                <w:sz w:val="20"/>
              </w:rPr>
              <w:t>4</w:t>
            </w:r>
          </w:p>
        </w:tc>
        <w:tc>
          <w:tcPr>
            <w:tcW w:w="6694" w:type="dxa"/>
            <w:vAlign w:val="center"/>
          </w:tcPr>
          <w:p w14:paraId="07E36327" w14:textId="41AB2A01" w:rsidR="00702160" w:rsidRPr="00702160" w:rsidRDefault="002C6189" w:rsidP="00934F47">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w:t>
            </w:r>
            <w:r w:rsidR="009E08F7">
              <w:rPr>
                <w:rFonts w:ascii="Consolas" w:hAnsi="Consolas"/>
                <w:sz w:val="20"/>
              </w:rPr>
              <w:t>6.</w:t>
            </w:r>
            <w:r w:rsidRPr="006C2544">
              <w:rPr>
                <w:rFonts w:ascii="Consolas" w:hAnsi="Consolas"/>
                <w:sz w:val="20"/>
              </w:rPr>
              <w:t>csv</w:t>
            </w:r>
            <w:r>
              <w:rPr>
                <w:rFonts w:ascii="Arial" w:hAnsi="Arial"/>
                <w:sz w:val="20"/>
              </w:rPr>
              <w:t xml:space="preserve">  and</w:t>
            </w:r>
            <w:proofErr w:type="gramEnd"/>
            <w:r>
              <w:rPr>
                <w:rFonts w:ascii="Arial" w:hAnsi="Arial"/>
                <w:sz w:val="20"/>
              </w:rPr>
              <w:t xml:space="preserve"> press enter</w:t>
            </w:r>
            <w:r w:rsidR="002D7EC5">
              <w:rPr>
                <w:rFonts w:ascii="Arial" w:hAnsi="Arial"/>
                <w:sz w:val="20"/>
              </w:rPr>
              <w:t>.  Examine the first line of the output.</w:t>
            </w:r>
          </w:p>
        </w:tc>
        <w:tc>
          <w:tcPr>
            <w:tcW w:w="1930" w:type="dxa"/>
            <w:vAlign w:val="center"/>
          </w:tcPr>
          <w:p w14:paraId="5FBDE347" w14:textId="42DFEF40" w:rsidR="00261917" w:rsidRDefault="00261917" w:rsidP="00934F47">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B134A80" w14:textId="47D7E139" w:rsidR="009F5AFC" w:rsidRDefault="009F5AFC" w:rsidP="00934F47">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4AE9B95F" w14:textId="4A8F0082"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06E5BD31" w14:textId="63039DE1" w:rsidR="00934F47" w:rsidRDefault="00261917" w:rsidP="00934F47">
            <w:pPr>
              <w:pStyle w:val="H1bodytext"/>
              <w:numPr>
                <w:ilvl w:val="0"/>
                <w:numId w:val="23"/>
              </w:numPr>
              <w:spacing w:after="0"/>
              <w:ind w:left="187" w:hanging="194"/>
              <w:rPr>
                <w:rFonts w:ascii="Arial" w:hAnsi="Arial"/>
                <w:sz w:val="20"/>
              </w:rPr>
            </w:pPr>
            <w:r>
              <w:rPr>
                <w:rFonts w:ascii="Arial" w:hAnsi="Arial"/>
                <w:sz w:val="20"/>
              </w:rPr>
              <w:t>soil</w:t>
            </w:r>
          </w:p>
          <w:p w14:paraId="4D0B87DF" w14:textId="14D69383" w:rsidR="00261917" w:rsidRDefault="00261917" w:rsidP="00934F47">
            <w:pPr>
              <w:pStyle w:val="H1bodytext"/>
              <w:numPr>
                <w:ilvl w:val="0"/>
                <w:numId w:val="23"/>
              </w:numPr>
              <w:spacing w:after="0"/>
              <w:ind w:left="187" w:hanging="194"/>
              <w:rPr>
                <w:rFonts w:ascii="Arial" w:hAnsi="Arial"/>
                <w:sz w:val="20"/>
              </w:rPr>
            </w:pPr>
            <w:r>
              <w:rPr>
                <w:rFonts w:ascii="Arial" w:hAnsi="Arial"/>
                <w:sz w:val="20"/>
              </w:rPr>
              <w:t>pathway</w:t>
            </w:r>
          </w:p>
          <w:p w14:paraId="12EEB239"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05463844"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97A5B84"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63C92B42" w14:textId="77777777" w:rsidR="00261917" w:rsidRDefault="00261917" w:rsidP="00934F47">
            <w:pPr>
              <w:pStyle w:val="H1bodytext"/>
              <w:numPr>
                <w:ilvl w:val="0"/>
                <w:numId w:val="23"/>
              </w:numPr>
              <w:spacing w:after="0"/>
              <w:ind w:left="187" w:hanging="194"/>
              <w:rPr>
                <w:rFonts w:ascii="Arial" w:hAnsi="Arial"/>
                <w:sz w:val="20"/>
              </w:rPr>
            </w:pPr>
            <w:r>
              <w:rPr>
                <w:rFonts w:ascii="Arial" w:hAnsi="Arial"/>
                <w:sz w:val="20"/>
              </w:rPr>
              <w:t>concentration</w:t>
            </w:r>
          </w:p>
          <w:p w14:paraId="65BE614A"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395F8950" w14:textId="45789A6C" w:rsidR="00702160" w:rsidRPr="00702160" w:rsidRDefault="00261917" w:rsidP="00934F47">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810" w:type="dxa"/>
            <w:vAlign w:val="center"/>
          </w:tcPr>
          <w:p w14:paraId="06F36676" w14:textId="5BB9F470" w:rsidR="00702160" w:rsidRPr="00702160" w:rsidRDefault="00702160" w:rsidP="00934F47">
            <w:pPr>
              <w:pStyle w:val="H1bodytext"/>
              <w:spacing w:after="0"/>
              <w:ind w:left="0"/>
              <w:rPr>
                <w:rFonts w:ascii="Arial" w:hAnsi="Arial"/>
                <w:sz w:val="20"/>
              </w:rPr>
            </w:pPr>
          </w:p>
        </w:tc>
      </w:tr>
      <w:tr w:rsidR="004E07DA" w:rsidRPr="007D0AAC" w14:paraId="7834E4F1" w14:textId="77777777" w:rsidTr="00BC1B4E">
        <w:trPr>
          <w:trHeight w:val="539"/>
        </w:trPr>
        <w:tc>
          <w:tcPr>
            <w:tcW w:w="646" w:type="dxa"/>
            <w:vAlign w:val="center"/>
          </w:tcPr>
          <w:p w14:paraId="12BF2222" w14:textId="34834A66" w:rsidR="00737D19" w:rsidRDefault="0034358F" w:rsidP="00934F47">
            <w:pPr>
              <w:pStyle w:val="H1bodytext"/>
              <w:spacing w:after="0"/>
              <w:ind w:left="0"/>
              <w:jc w:val="center"/>
              <w:rPr>
                <w:rFonts w:ascii="Arial" w:hAnsi="Arial"/>
                <w:sz w:val="20"/>
              </w:rPr>
            </w:pPr>
            <w:r>
              <w:rPr>
                <w:rFonts w:ascii="Arial" w:hAnsi="Arial"/>
                <w:sz w:val="20"/>
              </w:rPr>
              <w:t>5</w:t>
            </w:r>
          </w:p>
        </w:tc>
        <w:tc>
          <w:tcPr>
            <w:tcW w:w="6694" w:type="dxa"/>
            <w:vAlign w:val="center"/>
          </w:tcPr>
          <w:p w14:paraId="498D3629" w14:textId="5E773BE8" w:rsidR="00737D19" w:rsidRDefault="00737D19" w:rsidP="00934F47">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w:t>
            </w:r>
            <w:r w:rsidR="00DF6BDC">
              <w:rPr>
                <w:rFonts w:ascii="Consolas" w:hAnsi="Consolas"/>
                <w:sz w:val="20"/>
              </w:rPr>
              <w:t>6</w:t>
            </w:r>
            <w:r w:rsidRPr="006C2544">
              <w:rPr>
                <w:rFonts w:ascii="Consolas" w:hAnsi="Consolas"/>
                <w:sz w:val="20"/>
              </w:rPr>
              <w:t>.csv</w:t>
            </w:r>
            <w:r>
              <w:rPr>
                <w:rFonts w:ascii="Arial" w:hAnsi="Arial"/>
                <w:sz w:val="20"/>
              </w:rPr>
              <w:t xml:space="preserve"> and press enter</w:t>
            </w:r>
            <w:r w:rsidR="002D7EC5">
              <w:rPr>
                <w:rFonts w:ascii="Arial" w:hAnsi="Arial"/>
                <w:sz w:val="20"/>
              </w:rPr>
              <w:t>.  Examine the second line of the output.</w:t>
            </w:r>
          </w:p>
        </w:tc>
        <w:tc>
          <w:tcPr>
            <w:tcW w:w="1930" w:type="dxa"/>
            <w:vAlign w:val="center"/>
          </w:tcPr>
          <w:p w14:paraId="5C0989D4" w14:textId="112C614D" w:rsidR="002D7EC5" w:rsidRDefault="002D7EC5" w:rsidP="00934F47">
            <w:pPr>
              <w:pStyle w:val="H1bodytext"/>
              <w:spacing w:after="0"/>
              <w:ind w:left="0"/>
              <w:rPr>
                <w:rFonts w:ascii="Arial" w:hAnsi="Arial"/>
                <w:sz w:val="20"/>
              </w:rPr>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rsidP="00934F47">
            <w:pPr>
              <w:pStyle w:val="H1bodytext"/>
              <w:numPr>
                <w:ilvl w:val="0"/>
                <w:numId w:val="23"/>
              </w:numPr>
              <w:spacing w:after="0"/>
              <w:ind w:left="194" w:hanging="194"/>
              <w:rPr>
                <w:rFonts w:ascii="Arial" w:hAnsi="Arial"/>
                <w:sz w:val="20"/>
              </w:rPr>
            </w:pPr>
            <w:r>
              <w:rPr>
                <w:rFonts w:ascii="Arial" w:hAnsi="Arial"/>
                <w:sz w:val="20"/>
              </w:rPr>
              <w:lastRenderedPageBreak/>
              <w:t xml:space="preserve">the first column is </w:t>
            </w:r>
            <w:r w:rsidR="00DF7467">
              <w:rPr>
                <w:rFonts w:ascii="Arial" w:hAnsi="Arial"/>
                <w:sz w:val="20"/>
              </w:rPr>
              <w:t>the integer 365</w:t>
            </w:r>
          </w:p>
          <w:p w14:paraId="70939242" w14:textId="0DA0D960" w:rsidR="00737D19" w:rsidRDefault="0097323C" w:rsidP="00934F47">
            <w:pPr>
              <w:pStyle w:val="H1bodytext"/>
              <w:numPr>
                <w:ilvl w:val="0"/>
                <w:numId w:val="23"/>
              </w:numPr>
              <w:spacing w:after="0"/>
              <w:ind w:left="194" w:hanging="194"/>
              <w:rPr>
                <w:rFonts w:ascii="Arial" w:hAnsi="Arial"/>
                <w:sz w:val="20"/>
              </w:rPr>
            </w:pPr>
            <w:r>
              <w:rPr>
                <w:rFonts w:ascii="Arial" w:hAnsi="Arial"/>
                <w:sz w:val="20"/>
              </w:rPr>
              <w:t xml:space="preserve">the second column </w:t>
            </w:r>
            <w:r w:rsidR="002D7EC5">
              <w:rPr>
                <w:rFonts w:ascii="Arial" w:hAnsi="Arial"/>
                <w:sz w:val="20"/>
              </w:rPr>
              <w:t>is a date in the format ‘YYYY-MM-DD’</w:t>
            </w:r>
            <w:r w:rsidR="008F3178">
              <w:rPr>
                <w:rFonts w:ascii="Arial" w:hAnsi="Arial"/>
                <w:sz w:val="20"/>
              </w:rPr>
              <w:t>.  The date is 2019-</w:t>
            </w:r>
            <w:r w:rsidR="001900F7">
              <w:rPr>
                <w:rFonts w:ascii="Arial" w:hAnsi="Arial"/>
                <w:sz w:val="20"/>
              </w:rPr>
              <w:t>0</w:t>
            </w:r>
            <w:r w:rsidR="008F3178">
              <w:rPr>
                <w:rFonts w:ascii="Arial" w:hAnsi="Arial"/>
                <w:sz w:val="20"/>
              </w:rPr>
              <w:t>1-</w:t>
            </w:r>
            <w:r w:rsidR="001900F7">
              <w:rPr>
                <w:rFonts w:ascii="Arial" w:hAnsi="Arial"/>
                <w:sz w:val="20"/>
              </w:rPr>
              <w:t>0</w:t>
            </w:r>
            <w:r w:rsidR="008F3178">
              <w:rPr>
                <w:rFonts w:ascii="Arial" w:hAnsi="Arial"/>
                <w:sz w:val="20"/>
              </w:rPr>
              <w:t>1.</w:t>
            </w:r>
          </w:p>
          <w:p w14:paraId="06903801" w14:textId="484DCBF1" w:rsidR="002D7EC5" w:rsidRDefault="002D7EC5" w:rsidP="00934F47">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third</w:t>
            </w:r>
            <w:r>
              <w:rPr>
                <w:rFonts w:ascii="Arial" w:hAnsi="Arial"/>
                <w:sz w:val="20"/>
              </w:rPr>
              <w:t xml:space="preserve"> column is a soil type (Rupert Sand, Burbank Loamy, or similar)</w:t>
            </w:r>
          </w:p>
          <w:p w14:paraId="77EE5602" w14:textId="4CCAE690" w:rsidR="002D7EC5" w:rsidRDefault="002D7EC5" w:rsidP="00934F47">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fourth</w:t>
            </w:r>
            <w:r>
              <w:rPr>
                <w:rFonts w:ascii="Arial" w:hAnsi="Arial"/>
                <w:sz w:val="20"/>
              </w:rPr>
              <w:t xml:space="preserve"> column is a pathway: Soil, Egg, Drinking Water, or similar</w:t>
            </w:r>
          </w:p>
          <w:p w14:paraId="547B195F" w14:textId="77777777" w:rsidR="002D7EC5" w:rsidRDefault="002D7EC5" w:rsidP="00934F47">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rsidP="00934F47">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4963AB7F" w14:textId="35901C0B" w:rsidR="00301A8A" w:rsidRPr="00301A8A" w:rsidRDefault="00301A8A" w:rsidP="00934F47">
            <w:pPr>
              <w:pStyle w:val="H1bodytext"/>
              <w:spacing w:after="0"/>
              <w:ind w:left="1080"/>
              <w:rPr>
                <w:rFonts w:ascii="Arial" w:hAnsi="Arial"/>
                <w:sz w:val="20"/>
              </w:rPr>
            </w:pPr>
          </w:p>
        </w:tc>
        <w:tc>
          <w:tcPr>
            <w:tcW w:w="810" w:type="dxa"/>
            <w:vAlign w:val="center"/>
          </w:tcPr>
          <w:p w14:paraId="0FB6F07F" w14:textId="77777777" w:rsidR="00737D19" w:rsidRPr="00702160" w:rsidRDefault="00737D19" w:rsidP="00934F47">
            <w:pPr>
              <w:pStyle w:val="H1bodytext"/>
              <w:spacing w:after="0"/>
              <w:ind w:left="0"/>
              <w:rPr>
                <w:rFonts w:ascii="Arial" w:hAnsi="Arial"/>
                <w:sz w:val="20"/>
              </w:rPr>
            </w:pPr>
          </w:p>
        </w:tc>
      </w:tr>
      <w:tr w:rsidR="00F31776" w:rsidRPr="007D0AAC" w14:paraId="0F273448" w14:textId="77777777" w:rsidTr="00BC1B4E">
        <w:trPr>
          <w:trHeight w:val="1781"/>
        </w:trPr>
        <w:tc>
          <w:tcPr>
            <w:tcW w:w="646" w:type="dxa"/>
            <w:vAlign w:val="center"/>
          </w:tcPr>
          <w:p w14:paraId="52BD0940" w14:textId="1BFC894A" w:rsidR="00F31776" w:rsidRDefault="00F31776" w:rsidP="00934F47">
            <w:pPr>
              <w:pStyle w:val="H1bodytext"/>
              <w:spacing w:after="0"/>
              <w:ind w:left="0"/>
              <w:jc w:val="center"/>
              <w:rPr>
                <w:rFonts w:ascii="Arial" w:hAnsi="Arial"/>
                <w:sz w:val="20"/>
              </w:rPr>
            </w:pPr>
            <w:r>
              <w:rPr>
                <w:rFonts w:ascii="Arial" w:hAnsi="Arial"/>
                <w:sz w:val="20"/>
              </w:rPr>
              <w:lastRenderedPageBreak/>
              <w:t>6.1</w:t>
            </w:r>
          </w:p>
        </w:tc>
        <w:tc>
          <w:tcPr>
            <w:tcW w:w="6694" w:type="dxa"/>
            <w:vAlign w:val="center"/>
          </w:tcPr>
          <w:p w14:paraId="64896650" w14:textId="77777777" w:rsidR="00F31776" w:rsidRDefault="00F31776" w:rsidP="00934F47">
            <w:pPr>
              <w:pStyle w:val="H1bodytext"/>
              <w:spacing w:after="0"/>
              <w:ind w:left="0"/>
              <w:rPr>
                <w:rFonts w:ascii="Arial" w:hAnsi="Arial"/>
                <w:sz w:val="20"/>
              </w:rPr>
            </w:pPr>
          </w:p>
          <w:p w14:paraId="217AF1CD" w14:textId="6AD6DAA0" w:rsidR="00F31776" w:rsidRDefault="00F31776" w:rsidP="00934F47">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BEDCA2D" w14:textId="4153F6B3" w:rsidR="00F31776" w:rsidRDefault="00F31776" w:rsidP="00934F47">
            <w:pPr>
              <w:pStyle w:val="H1bodytext"/>
              <w:spacing w:after="0"/>
              <w:ind w:left="0"/>
              <w:rPr>
                <w:rFonts w:ascii="Arial" w:hAnsi="Arial"/>
                <w:sz w:val="20"/>
              </w:rPr>
            </w:pPr>
            <w:r>
              <w:rPr>
                <w:rFonts w:ascii="Arial" w:hAnsi="Arial"/>
                <w:sz w:val="20"/>
              </w:rPr>
              <w:t>and pressing Enter</w:t>
            </w:r>
          </w:p>
          <w:p w14:paraId="51192ADB" w14:textId="77777777" w:rsidR="00F31776" w:rsidRDefault="00F31776" w:rsidP="00934F47">
            <w:pPr>
              <w:pStyle w:val="H1bodytext"/>
              <w:spacing w:after="0"/>
              <w:ind w:left="0"/>
              <w:rPr>
                <w:rFonts w:ascii="Arial" w:hAnsi="Arial"/>
                <w:sz w:val="20"/>
              </w:rPr>
            </w:pPr>
          </w:p>
          <w:p w14:paraId="3918B6EA" w14:textId="049B1127" w:rsidR="00F31776" w:rsidRDefault="00F31776" w:rsidP="00934F47">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40" w:type="dxa"/>
            <w:gridSpan w:val="2"/>
            <w:vAlign w:val="center"/>
          </w:tcPr>
          <w:p w14:paraId="3A29C8C6" w14:textId="77777777" w:rsidR="00F31776" w:rsidRDefault="00F31776" w:rsidP="00934F47">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1F42216E" w:rsidR="00F31776" w:rsidRDefault="00F31776" w:rsidP="00934F47">
            <w:pPr>
              <w:pStyle w:val="H1bodytext"/>
              <w:spacing w:after="0"/>
              <w:ind w:left="0"/>
              <w:rPr>
                <w:rFonts w:ascii="Arial" w:hAnsi="Arial"/>
                <w:sz w:val="20"/>
              </w:rPr>
            </w:pPr>
          </w:p>
          <w:p w14:paraId="3B8A48EF" w14:textId="77777777" w:rsidR="00DF6BDC" w:rsidRDefault="00DF6BDC" w:rsidP="00934F47">
            <w:pPr>
              <w:pStyle w:val="H1bodytext"/>
              <w:spacing w:after="0"/>
              <w:ind w:left="0"/>
              <w:rPr>
                <w:rFonts w:ascii="Arial" w:hAnsi="Arial"/>
                <w:sz w:val="20"/>
              </w:rPr>
            </w:pPr>
          </w:p>
          <w:p w14:paraId="73DA0CBA" w14:textId="3EC8FD79" w:rsidR="00F31776" w:rsidRPr="00702160" w:rsidRDefault="00F31776" w:rsidP="00934F47">
            <w:pPr>
              <w:pStyle w:val="H1bodytext"/>
              <w:spacing w:after="0"/>
              <w:ind w:left="0"/>
              <w:rPr>
                <w:rFonts w:ascii="Arial" w:hAnsi="Arial"/>
                <w:sz w:val="20"/>
              </w:rPr>
            </w:pPr>
          </w:p>
        </w:tc>
      </w:tr>
      <w:tr w:rsidR="00D73084" w:rsidRPr="007D0AAC" w14:paraId="3E44484B" w14:textId="77777777" w:rsidTr="00BC1B4E">
        <w:trPr>
          <w:trHeight w:val="1070"/>
        </w:trPr>
        <w:tc>
          <w:tcPr>
            <w:tcW w:w="646" w:type="dxa"/>
            <w:vAlign w:val="center"/>
          </w:tcPr>
          <w:p w14:paraId="3F917A94" w14:textId="47F3A5BF" w:rsidR="00444F7D" w:rsidRDefault="00444F7D" w:rsidP="00934F47">
            <w:pPr>
              <w:pStyle w:val="H1bodytext"/>
              <w:spacing w:after="0"/>
              <w:ind w:left="0"/>
              <w:jc w:val="center"/>
              <w:rPr>
                <w:rFonts w:ascii="Arial" w:hAnsi="Arial"/>
                <w:sz w:val="20"/>
              </w:rPr>
            </w:pPr>
            <w:r>
              <w:rPr>
                <w:rFonts w:ascii="Arial" w:hAnsi="Arial"/>
                <w:sz w:val="20"/>
              </w:rPr>
              <w:t>6.</w:t>
            </w:r>
            <w:r w:rsidR="00C82622">
              <w:rPr>
                <w:rFonts w:ascii="Arial" w:hAnsi="Arial"/>
                <w:sz w:val="20"/>
              </w:rPr>
              <w:t>2</w:t>
            </w:r>
            <w:r w:rsidR="00F31776">
              <w:rPr>
                <w:rFonts w:ascii="Arial" w:hAnsi="Arial"/>
                <w:sz w:val="20"/>
              </w:rPr>
              <w:t>.1</w:t>
            </w:r>
          </w:p>
        </w:tc>
        <w:tc>
          <w:tcPr>
            <w:tcW w:w="6694" w:type="dxa"/>
            <w:vAlign w:val="center"/>
          </w:tcPr>
          <w:p w14:paraId="4B185B54" w14:textId="3A7FAD85" w:rsidR="00444F7D" w:rsidRDefault="00444F7D" w:rsidP="00934F47">
            <w:pPr>
              <w:pStyle w:val="H1bodytext"/>
              <w:spacing w:after="0"/>
              <w:ind w:left="0"/>
              <w:rPr>
                <w:rFonts w:ascii="Arial" w:hAnsi="Arial"/>
                <w:sz w:val="20"/>
              </w:rPr>
            </w:pPr>
            <w:r>
              <w:rPr>
                <w:rFonts w:ascii="Arial" w:hAnsi="Arial"/>
                <w:sz w:val="20"/>
              </w:rPr>
              <w:t>Select a row of data in output file</w:t>
            </w:r>
          </w:p>
        </w:tc>
        <w:tc>
          <w:tcPr>
            <w:tcW w:w="2740" w:type="dxa"/>
            <w:gridSpan w:val="2"/>
            <w:vAlign w:val="center"/>
          </w:tcPr>
          <w:p w14:paraId="1012DA10" w14:textId="7C569548" w:rsidR="00444F7D" w:rsidRPr="00702160" w:rsidRDefault="00444F7D" w:rsidP="00934F47">
            <w:pPr>
              <w:pStyle w:val="H1bodytext"/>
              <w:spacing w:after="0"/>
              <w:ind w:left="0"/>
              <w:rPr>
                <w:rFonts w:ascii="Arial" w:hAnsi="Arial"/>
                <w:sz w:val="20"/>
              </w:rPr>
            </w:pPr>
            <w:r>
              <w:rPr>
                <w:rFonts w:ascii="Arial" w:hAnsi="Arial"/>
                <w:sz w:val="20"/>
              </w:rPr>
              <w:t xml:space="preserve">Selected row: </w:t>
            </w:r>
          </w:p>
        </w:tc>
      </w:tr>
      <w:tr w:rsidR="00D73084" w:rsidRPr="007D0AAC" w14:paraId="45C10189" w14:textId="77777777" w:rsidTr="00BC1B4E">
        <w:trPr>
          <w:trHeight w:val="1331"/>
        </w:trPr>
        <w:tc>
          <w:tcPr>
            <w:tcW w:w="646" w:type="dxa"/>
            <w:vAlign w:val="center"/>
          </w:tcPr>
          <w:p w14:paraId="6539115B" w14:textId="5EB5D839" w:rsidR="00444F7D" w:rsidRDefault="00444F7D" w:rsidP="00934F47">
            <w:pPr>
              <w:pStyle w:val="H1bodytext"/>
              <w:spacing w:after="0"/>
              <w:ind w:left="0"/>
              <w:jc w:val="center"/>
              <w:rPr>
                <w:rFonts w:ascii="Arial" w:hAnsi="Arial"/>
                <w:sz w:val="20"/>
              </w:rPr>
            </w:pPr>
            <w:r>
              <w:rPr>
                <w:rFonts w:ascii="Arial" w:hAnsi="Arial"/>
                <w:sz w:val="20"/>
              </w:rPr>
              <w:t>6.</w:t>
            </w:r>
            <w:r w:rsidR="00F31776">
              <w:rPr>
                <w:rFonts w:ascii="Arial" w:hAnsi="Arial"/>
                <w:sz w:val="20"/>
              </w:rPr>
              <w:t>2.2</w:t>
            </w:r>
          </w:p>
        </w:tc>
        <w:tc>
          <w:tcPr>
            <w:tcW w:w="6694" w:type="dxa"/>
            <w:vAlign w:val="center"/>
          </w:tcPr>
          <w:p w14:paraId="595BC492" w14:textId="0C77F028" w:rsidR="00444F7D" w:rsidRDefault="00444F7D" w:rsidP="00934F47">
            <w:pPr>
              <w:pStyle w:val="H1bodytext"/>
              <w:spacing w:after="0"/>
              <w:ind w:left="0"/>
              <w:rPr>
                <w:rFonts w:ascii="Arial" w:hAnsi="Arial"/>
                <w:sz w:val="20"/>
              </w:rPr>
            </w:pPr>
            <w:r>
              <w:rPr>
                <w:rFonts w:ascii="Arial" w:hAnsi="Arial"/>
                <w:sz w:val="20"/>
              </w:rPr>
              <w:t>Record pathway and soil type corresponding to selected row</w:t>
            </w:r>
          </w:p>
        </w:tc>
        <w:tc>
          <w:tcPr>
            <w:tcW w:w="2740" w:type="dxa"/>
            <w:gridSpan w:val="2"/>
            <w:vAlign w:val="center"/>
          </w:tcPr>
          <w:p w14:paraId="2582DE17" w14:textId="77777777" w:rsidR="00444F7D" w:rsidRDefault="00444F7D" w:rsidP="00934F47">
            <w:pPr>
              <w:pStyle w:val="H1bodytext"/>
              <w:spacing w:after="0"/>
              <w:ind w:left="0"/>
              <w:rPr>
                <w:rFonts w:ascii="Arial" w:hAnsi="Arial"/>
                <w:sz w:val="20"/>
              </w:rPr>
            </w:pPr>
            <w:r>
              <w:rPr>
                <w:rFonts w:ascii="Arial" w:hAnsi="Arial"/>
                <w:sz w:val="20"/>
              </w:rPr>
              <w:t>Pathway:</w:t>
            </w:r>
          </w:p>
          <w:p w14:paraId="0B9B601F" w14:textId="77777777" w:rsidR="00444F7D" w:rsidRDefault="00444F7D" w:rsidP="00934F47">
            <w:pPr>
              <w:pStyle w:val="H1bodytext"/>
              <w:spacing w:after="0"/>
              <w:ind w:left="0"/>
              <w:rPr>
                <w:rFonts w:ascii="Arial" w:hAnsi="Arial"/>
                <w:sz w:val="20"/>
              </w:rPr>
            </w:pPr>
          </w:p>
          <w:p w14:paraId="30910030" w14:textId="34E96965" w:rsidR="00444F7D" w:rsidRDefault="00444F7D" w:rsidP="00934F47">
            <w:pPr>
              <w:pStyle w:val="H1bodytext"/>
              <w:spacing w:after="0"/>
              <w:ind w:left="0"/>
              <w:rPr>
                <w:rFonts w:ascii="Arial" w:hAnsi="Arial"/>
                <w:sz w:val="20"/>
              </w:rPr>
            </w:pPr>
            <w:r>
              <w:rPr>
                <w:rFonts w:ascii="Arial" w:hAnsi="Arial"/>
                <w:sz w:val="20"/>
              </w:rPr>
              <w:t xml:space="preserve">Soil Type: </w:t>
            </w:r>
          </w:p>
        </w:tc>
      </w:tr>
      <w:tr w:rsidR="00F31776" w:rsidRPr="007D0AAC" w14:paraId="771DFA09" w14:textId="77777777" w:rsidTr="00BC1B4E">
        <w:trPr>
          <w:trHeight w:val="1331"/>
        </w:trPr>
        <w:tc>
          <w:tcPr>
            <w:tcW w:w="646" w:type="dxa"/>
            <w:vAlign w:val="center"/>
          </w:tcPr>
          <w:p w14:paraId="79E759E4" w14:textId="404771F4" w:rsidR="00F31776" w:rsidRDefault="00F31776" w:rsidP="00934F47">
            <w:pPr>
              <w:pStyle w:val="H1bodytext"/>
              <w:spacing w:after="0"/>
              <w:ind w:left="0"/>
              <w:jc w:val="center"/>
              <w:rPr>
                <w:rFonts w:ascii="Arial" w:hAnsi="Arial"/>
                <w:sz w:val="20"/>
              </w:rPr>
            </w:pPr>
            <w:r>
              <w:rPr>
                <w:rFonts w:ascii="Arial" w:hAnsi="Arial"/>
                <w:sz w:val="20"/>
              </w:rPr>
              <w:t>6.2.3</w:t>
            </w:r>
          </w:p>
        </w:tc>
        <w:tc>
          <w:tcPr>
            <w:tcW w:w="6694" w:type="dxa"/>
            <w:vAlign w:val="center"/>
          </w:tcPr>
          <w:p w14:paraId="3B7071B8" w14:textId="390A03CC" w:rsidR="00F31776" w:rsidRDefault="00F31776" w:rsidP="00934F47">
            <w:pPr>
              <w:pStyle w:val="H1bodytext"/>
              <w:spacing w:after="0"/>
              <w:ind w:left="0"/>
              <w:rPr>
                <w:rFonts w:ascii="Arial" w:hAnsi="Arial"/>
                <w:sz w:val="20"/>
              </w:rPr>
            </w:pPr>
            <w:r>
              <w:rPr>
                <w:rFonts w:ascii="Arial" w:hAnsi="Arial"/>
                <w:sz w:val="20"/>
              </w:rPr>
              <w:t>Record target COPC (argument provided to tool per Section 4)</w:t>
            </w:r>
          </w:p>
        </w:tc>
        <w:tc>
          <w:tcPr>
            <w:tcW w:w="2740" w:type="dxa"/>
            <w:gridSpan w:val="2"/>
            <w:vAlign w:val="center"/>
          </w:tcPr>
          <w:p w14:paraId="63C77D47" w14:textId="432728DD" w:rsidR="00F31776" w:rsidRDefault="005B01C4" w:rsidP="00934F47">
            <w:pPr>
              <w:pStyle w:val="H1bodytext"/>
              <w:spacing w:after="0"/>
              <w:ind w:left="0"/>
              <w:rPr>
                <w:rFonts w:ascii="Arial" w:hAnsi="Arial"/>
                <w:sz w:val="20"/>
              </w:rPr>
            </w:pPr>
            <w:r>
              <w:rPr>
                <w:rFonts w:ascii="Arial" w:hAnsi="Arial"/>
                <w:sz w:val="20"/>
              </w:rPr>
              <w:t xml:space="preserve">Target </w:t>
            </w:r>
            <w:r w:rsidR="00F31776">
              <w:rPr>
                <w:rFonts w:ascii="Arial" w:hAnsi="Arial"/>
                <w:sz w:val="20"/>
              </w:rPr>
              <w:t>COPC:</w:t>
            </w:r>
          </w:p>
        </w:tc>
      </w:tr>
      <w:tr w:rsidR="00D73084" w:rsidRPr="007D0AAC" w14:paraId="24002A1B" w14:textId="77777777" w:rsidTr="00BC1B4E">
        <w:trPr>
          <w:trHeight w:val="1565"/>
        </w:trPr>
        <w:tc>
          <w:tcPr>
            <w:tcW w:w="646" w:type="dxa"/>
            <w:vAlign w:val="center"/>
          </w:tcPr>
          <w:p w14:paraId="240D5237" w14:textId="5354CCC7" w:rsidR="00444F7D" w:rsidRDefault="00444F7D" w:rsidP="00934F47">
            <w:pPr>
              <w:pStyle w:val="H1bodytext"/>
              <w:spacing w:after="0"/>
              <w:ind w:left="0"/>
              <w:jc w:val="center"/>
              <w:rPr>
                <w:rFonts w:ascii="Arial" w:hAnsi="Arial"/>
                <w:sz w:val="20"/>
              </w:rPr>
            </w:pPr>
            <w:r>
              <w:rPr>
                <w:rFonts w:ascii="Arial" w:hAnsi="Arial"/>
                <w:sz w:val="20"/>
              </w:rPr>
              <w:t>6.</w:t>
            </w:r>
            <w:r w:rsidR="00F31776">
              <w:rPr>
                <w:rFonts w:ascii="Arial" w:hAnsi="Arial"/>
                <w:sz w:val="20"/>
              </w:rPr>
              <w:t>2.</w:t>
            </w:r>
            <w:r w:rsidR="005B01C4">
              <w:rPr>
                <w:rFonts w:ascii="Arial" w:hAnsi="Arial"/>
                <w:sz w:val="20"/>
              </w:rPr>
              <w:t>4</w:t>
            </w:r>
          </w:p>
        </w:tc>
        <w:tc>
          <w:tcPr>
            <w:tcW w:w="6694" w:type="dxa"/>
            <w:vAlign w:val="center"/>
          </w:tcPr>
          <w:p w14:paraId="2E17CC2B" w14:textId="31A82C2D" w:rsidR="00444F7D" w:rsidRDefault="00444F7D" w:rsidP="00934F47">
            <w:pPr>
              <w:pStyle w:val="H1bodytext"/>
              <w:spacing w:after="0"/>
              <w:ind w:left="0"/>
              <w:rPr>
                <w:rFonts w:ascii="Arial" w:hAnsi="Arial"/>
                <w:sz w:val="20"/>
              </w:rPr>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w:t>
            </w:r>
            <w:r w:rsidR="00310641">
              <w:rPr>
                <w:rFonts w:ascii="Arial" w:hAnsi="Arial"/>
                <w:sz w:val="20"/>
              </w:rPr>
              <w:t>Dose/test</w:t>
            </w:r>
            <w:r w:rsidRPr="00444F7D">
              <w:rPr>
                <w:rFonts w:ascii="Arial" w:hAnsi="Arial"/>
                <w:sz w:val="20"/>
              </w:rPr>
              <w: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930" w:type="dxa"/>
            <w:vAlign w:val="center"/>
          </w:tcPr>
          <w:p w14:paraId="1E8C99A4" w14:textId="77777777" w:rsidR="00444F7D" w:rsidRDefault="00D73084" w:rsidP="00934F47">
            <w:pPr>
              <w:pStyle w:val="H1bodytext"/>
              <w:spacing w:after="0"/>
              <w:ind w:left="0"/>
              <w:rPr>
                <w:rFonts w:ascii="Arial" w:hAnsi="Arial"/>
                <w:sz w:val="20"/>
              </w:rPr>
            </w:pPr>
            <w:r>
              <w:rPr>
                <w:rFonts w:ascii="Arial" w:hAnsi="Arial"/>
                <w:sz w:val="20"/>
              </w:rPr>
              <w:t>Output unit dose factor =</w:t>
            </w:r>
          </w:p>
          <w:p w14:paraId="62004C56" w14:textId="3B8A01C1" w:rsidR="00D73084" w:rsidRDefault="00D73084" w:rsidP="00934F47">
            <w:pPr>
              <w:pStyle w:val="H1bodytext"/>
              <w:spacing w:after="0"/>
              <w:ind w:left="0"/>
              <w:rPr>
                <w:rFonts w:ascii="Arial" w:hAnsi="Arial"/>
                <w:sz w:val="20"/>
              </w:rPr>
            </w:pPr>
            <w:r>
              <w:rPr>
                <w:rFonts w:ascii="Arial" w:hAnsi="Arial"/>
                <w:sz w:val="20"/>
              </w:rPr>
              <w:t>Corresponding dose factor in input file</w:t>
            </w:r>
          </w:p>
        </w:tc>
        <w:tc>
          <w:tcPr>
            <w:tcW w:w="810" w:type="dxa"/>
            <w:vAlign w:val="center"/>
          </w:tcPr>
          <w:p w14:paraId="407D5A5B" w14:textId="77777777" w:rsidR="00444F7D" w:rsidRPr="00702160" w:rsidRDefault="00444F7D" w:rsidP="00934F47">
            <w:pPr>
              <w:pStyle w:val="H1bodytext"/>
              <w:spacing w:after="0"/>
              <w:ind w:left="0"/>
              <w:rPr>
                <w:rFonts w:ascii="Arial" w:hAnsi="Arial"/>
                <w:sz w:val="20"/>
              </w:rPr>
            </w:pPr>
          </w:p>
        </w:tc>
      </w:tr>
      <w:tr w:rsidR="00B521CF" w:rsidRPr="007D0AAC" w14:paraId="736ED385" w14:textId="77777777" w:rsidTr="00BC1B4E">
        <w:trPr>
          <w:trHeight w:val="1340"/>
        </w:trPr>
        <w:tc>
          <w:tcPr>
            <w:tcW w:w="646" w:type="dxa"/>
            <w:vAlign w:val="center"/>
          </w:tcPr>
          <w:p w14:paraId="7DC650D4" w14:textId="64E793C2" w:rsidR="00B521CF" w:rsidRDefault="00B521CF" w:rsidP="00934F47">
            <w:pPr>
              <w:pStyle w:val="H1bodytext"/>
              <w:spacing w:after="0"/>
              <w:ind w:left="0"/>
              <w:jc w:val="center"/>
              <w:rPr>
                <w:rFonts w:ascii="Arial" w:hAnsi="Arial"/>
                <w:sz w:val="20"/>
              </w:rPr>
            </w:pPr>
            <w:r>
              <w:rPr>
                <w:rFonts w:ascii="Arial" w:hAnsi="Arial"/>
                <w:sz w:val="20"/>
              </w:rPr>
              <w:t>6.3.1</w:t>
            </w:r>
          </w:p>
        </w:tc>
        <w:tc>
          <w:tcPr>
            <w:tcW w:w="9434" w:type="dxa"/>
            <w:gridSpan w:val="3"/>
            <w:vAlign w:val="center"/>
          </w:tcPr>
          <w:p w14:paraId="5B072A49" w14:textId="77777777" w:rsidR="00B521CF" w:rsidRDefault="00B521CF" w:rsidP="00934F47">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3CEE2815" w14:textId="77777777" w:rsidR="00B521CF" w:rsidRDefault="00B521CF" w:rsidP="00934F47">
            <w:pPr>
              <w:pStyle w:val="H1bodytext"/>
              <w:spacing w:after="0"/>
              <w:ind w:left="0"/>
              <w:rPr>
                <w:rFonts w:ascii="Arial" w:hAnsi="Arial"/>
                <w:sz w:val="20"/>
              </w:rPr>
            </w:pPr>
          </w:p>
          <w:p w14:paraId="55C7F780" w14:textId="47092CE3" w:rsidR="00B521CF" w:rsidRPr="00702160" w:rsidRDefault="00B521CF" w:rsidP="00934F47">
            <w:pPr>
              <w:rPr>
                <w:sz w:val="20"/>
              </w:rPr>
            </w:pPr>
            <w:r>
              <w:rPr>
                <w:b/>
                <w:bCs/>
              </w:rPr>
              <w:t>python3</w:t>
            </w:r>
            <w:r>
              <w:t xml:space="preserve"> check</w:t>
            </w:r>
            <w:r w:rsidR="00BE049E">
              <w:t>Ucn</w:t>
            </w:r>
            <w:r>
              <w:t>.py</w:t>
            </w:r>
          </w:p>
        </w:tc>
      </w:tr>
      <w:tr w:rsidR="001E5DE2" w:rsidRPr="007D0AAC" w14:paraId="3D521425" w14:textId="77777777" w:rsidTr="00BC1B4E">
        <w:trPr>
          <w:trHeight w:val="2528"/>
        </w:trPr>
        <w:tc>
          <w:tcPr>
            <w:tcW w:w="646" w:type="dxa"/>
            <w:vAlign w:val="center"/>
          </w:tcPr>
          <w:p w14:paraId="46A18A2E" w14:textId="3DBEFF5A" w:rsidR="001E5DE2" w:rsidRDefault="001E5DE2" w:rsidP="00934F47">
            <w:pPr>
              <w:pStyle w:val="H1bodytext"/>
              <w:spacing w:after="0"/>
              <w:ind w:left="0"/>
              <w:jc w:val="center"/>
              <w:rPr>
                <w:rFonts w:ascii="Arial" w:hAnsi="Arial"/>
                <w:sz w:val="20"/>
              </w:rPr>
            </w:pPr>
            <w:r>
              <w:rPr>
                <w:rFonts w:ascii="Arial" w:hAnsi="Arial"/>
                <w:sz w:val="20"/>
              </w:rPr>
              <w:lastRenderedPageBreak/>
              <w:t>6.3.2</w:t>
            </w:r>
          </w:p>
        </w:tc>
        <w:tc>
          <w:tcPr>
            <w:tcW w:w="6694" w:type="dxa"/>
            <w:vAlign w:val="center"/>
          </w:tcPr>
          <w:p w14:paraId="3E3EE5A5" w14:textId="31382565" w:rsidR="001E5DE2" w:rsidRDefault="001E5DE2" w:rsidP="00934F47">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tc>
        <w:tc>
          <w:tcPr>
            <w:tcW w:w="1930" w:type="dxa"/>
            <w:vAlign w:val="center"/>
          </w:tcPr>
          <w:p w14:paraId="0DFCCA1B" w14:textId="460BD595" w:rsidR="001E5DE2" w:rsidRDefault="001E5DE2" w:rsidP="00934F47">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3"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w:t>
            </w:r>
            <w:r w:rsidR="00DF6BDC">
              <w:rPr>
                <w:rFonts w:ascii="Arial" w:hAnsi="Arial"/>
                <w:sz w:val="20"/>
              </w:rPr>
              <w:t>6.</w:t>
            </w:r>
            <w:r>
              <w:rPr>
                <w:rFonts w:ascii="Arial" w:hAnsi="Arial"/>
                <w:sz w:val="20"/>
              </w:rPr>
              <w:t>csv file</w:t>
            </w:r>
            <w:bookmarkEnd w:id="3"/>
          </w:p>
        </w:tc>
        <w:tc>
          <w:tcPr>
            <w:tcW w:w="810" w:type="dxa"/>
            <w:vAlign w:val="center"/>
          </w:tcPr>
          <w:p w14:paraId="35E21526" w14:textId="77777777" w:rsidR="001E5DE2" w:rsidRPr="00702160" w:rsidRDefault="001E5DE2" w:rsidP="00934F47">
            <w:pPr>
              <w:pStyle w:val="H1bodytext"/>
              <w:spacing w:after="0"/>
              <w:ind w:left="0"/>
              <w:rPr>
                <w:rFonts w:ascii="Arial" w:hAnsi="Arial"/>
                <w:sz w:val="20"/>
              </w:rPr>
            </w:pPr>
          </w:p>
        </w:tc>
      </w:tr>
      <w:tr w:rsidR="00F31776" w:rsidRPr="007D0AAC" w14:paraId="6B45E13E" w14:textId="77777777" w:rsidTr="00BC1B4E">
        <w:trPr>
          <w:trHeight w:val="2456"/>
        </w:trPr>
        <w:tc>
          <w:tcPr>
            <w:tcW w:w="646" w:type="dxa"/>
            <w:vAlign w:val="center"/>
          </w:tcPr>
          <w:p w14:paraId="4728301F" w14:textId="1BEEE017" w:rsidR="00F31776" w:rsidRDefault="00F31776" w:rsidP="00934F47">
            <w:pPr>
              <w:pStyle w:val="H1bodytext"/>
              <w:spacing w:after="0"/>
              <w:ind w:left="0"/>
              <w:jc w:val="center"/>
              <w:rPr>
                <w:rFonts w:ascii="Arial" w:hAnsi="Arial"/>
                <w:sz w:val="20"/>
              </w:rPr>
            </w:pPr>
            <w:r>
              <w:rPr>
                <w:rFonts w:ascii="Arial" w:hAnsi="Arial"/>
                <w:sz w:val="20"/>
              </w:rPr>
              <w:t>6.3.</w:t>
            </w:r>
            <w:r w:rsidR="001E5DE2">
              <w:rPr>
                <w:rFonts w:ascii="Arial" w:hAnsi="Arial"/>
                <w:sz w:val="20"/>
              </w:rPr>
              <w:t>3</w:t>
            </w:r>
          </w:p>
        </w:tc>
        <w:tc>
          <w:tcPr>
            <w:tcW w:w="6694" w:type="dxa"/>
            <w:vAlign w:val="center"/>
          </w:tcPr>
          <w:p w14:paraId="6BCAF2D8" w14:textId="4F0D9C28" w:rsidR="00F31776" w:rsidRDefault="00F31776" w:rsidP="00934F47">
            <w:pPr>
              <w:pStyle w:val="H1bodytext"/>
              <w:spacing w:after="0"/>
              <w:ind w:left="0"/>
              <w:rPr>
                <w:rFonts w:ascii="Arial" w:hAnsi="Arial"/>
                <w:sz w:val="20"/>
              </w:rPr>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w:t>
            </w:r>
            <w:r w:rsidR="00DF6BDC">
              <w:rPr>
                <w:rFonts w:ascii="Arial" w:hAnsi="Arial"/>
                <w:sz w:val="20"/>
              </w:rPr>
              <w:t>6</w:t>
            </w:r>
            <w:r w:rsidR="00B521CF">
              <w:rPr>
                <w:rFonts w:ascii="Arial" w:hAnsi="Arial"/>
                <w:sz w:val="20"/>
              </w:rPr>
              <w:t>.csv)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column)</w:t>
            </w:r>
            <w:r w:rsidR="00DF6BDC">
              <w:rPr>
                <w:rFonts w:ascii="Arial" w:hAnsi="Arial"/>
                <w:sz w:val="20"/>
              </w:rPr>
              <w:t>.  You may need to search the file.</w:t>
            </w:r>
          </w:p>
        </w:tc>
        <w:tc>
          <w:tcPr>
            <w:tcW w:w="1930" w:type="dxa"/>
            <w:vAlign w:val="center"/>
          </w:tcPr>
          <w:p w14:paraId="63D343A6" w14:textId="6CC57021" w:rsidR="00F31776" w:rsidRDefault="00B521CF" w:rsidP="00934F47">
            <w:pPr>
              <w:pStyle w:val="H1bodytext"/>
              <w:spacing w:after="0"/>
              <w:ind w:left="0"/>
              <w:rPr>
                <w:rFonts w:ascii="Arial" w:hAnsi="Arial"/>
                <w:sz w:val="20"/>
              </w:rPr>
            </w:pPr>
            <w:r>
              <w:rPr>
                <w:rFonts w:ascii="Arial" w:hAnsi="Arial"/>
                <w:sz w:val="20"/>
              </w:rPr>
              <w:t xml:space="preserve">Output groundwater concentration </w:t>
            </w:r>
            <w:r w:rsidR="00DF6BDC">
              <w:rPr>
                <w:rFonts w:ascii="Arial" w:hAnsi="Arial"/>
                <w:sz w:val="20"/>
              </w:rPr>
              <w:t xml:space="preserve">and </w:t>
            </w:r>
            <w:r>
              <w:rPr>
                <w:rFonts w:ascii="Arial" w:hAnsi="Arial"/>
                <w:sz w:val="20"/>
              </w:rPr>
              <w:t xml:space="preserve">conversion </w:t>
            </w:r>
            <w:r w:rsidR="00671893">
              <w:rPr>
                <w:rFonts w:ascii="Arial" w:hAnsi="Arial"/>
                <w:sz w:val="20"/>
              </w:rPr>
              <w:t xml:space="preserve">in the </w:t>
            </w:r>
            <w:r w:rsidR="00DF6BDC">
              <w:rPr>
                <w:rFonts w:ascii="Arial" w:hAnsi="Arial"/>
                <w:sz w:val="20"/>
              </w:rPr>
              <w:t xml:space="preserve">matching row </w:t>
            </w:r>
            <w:r w:rsidR="00671893">
              <w:rPr>
                <w:rFonts w:ascii="Arial" w:hAnsi="Arial"/>
                <w:sz w:val="20"/>
              </w:rPr>
              <w:t>of the U23</w:t>
            </w:r>
            <w:r w:rsidR="00DF6BDC">
              <w:rPr>
                <w:rFonts w:ascii="Arial" w:hAnsi="Arial"/>
                <w:sz w:val="20"/>
              </w:rPr>
              <w:t>6</w:t>
            </w:r>
            <w:r w:rsidR="00671893">
              <w:rPr>
                <w:rFonts w:ascii="Arial" w:hAnsi="Arial"/>
                <w:sz w:val="20"/>
              </w:rPr>
              <w:t>.csv file</w:t>
            </w:r>
            <w:r w:rsidR="00DF6BDC">
              <w:rPr>
                <w:rFonts w:ascii="Arial" w:hAnsi="Arial"/>
                <w:sz w:val="20"/>
              </w:rPr>
              <w:t xml:space="preserve"> equals u</w:t>
            </w:r>
            <w:r>
              <w:rPr>
                <w:rFonts w:ascii="Arial" w:hAnsi="Arial"/>
                <w:sz w:val="20"/>
              </w:rPr>
              <w:t>tility tool</w:t>
            </w:r>
            <w:r w:rsidR="00DF6BDC">
              <w:rPr>
                <w:rFonts w:ascii="Arial" w:hAnsi="Arial"/>
                <w:sz w:val="20"/>
              </w:rPr>
              <w:t>’s reported</w:t>
            </w:r>
            <w:r>
              <w:rPr>
                <w:rFonts w:ascii="Arial" w:hAnsi="Arial"/>
                <w:sz w:val="20"/>
              </w:rPr>
              <w:t xml:space="preserve"> groundwater concentration</w:t>
            </w:r>
          </w:p>
        </w:tc>
        <w:tc>
          <w:tcPr>
            <w:tcW w:w="810" w:type="dxa"/>
            <w:vAlign w:val="center"/>
          </w:tcPr>
          <w:p w14:paraId="3AD728D2" w14:textId="77777777" w:rsidR="00F31776" w:rsidRPr="00702160" w:rsidRDefault="00F31776" w:rsidP="00934F47">
            <w:pPr>
              <w:pStyle w:val="H1bodytext"/>
              <w:spacing w:after="0"/>
              <w:ind w:left="0"/>
              <w:rPr>
                <w:rFonts w:ascii="Arial" w:hAnsi="Arial"/>
                <w:sz w:val="20"/>
              </w:rPr>
            </w:pPr>
          </w:p>
        </w:tc>
      </w:tr>
      <w:tr w:rsidR="004E07DA" w:rsidRPr="007D0AAC" w14:paraId="5AF389B0" w14:textId="77777777" w:rsidTr="00BC1B4E">
        <w:trPr>
          <w:trHeight w:val="539"/>
        </w:trPr>
        <w:tc>
          <w:tcPr>
            <w:tcW w:w="646" w:type="dxa"/>
            <w:vAlign w:val="center"/>
          </w:tcPr>
          <w:p w14:paraId="5A4B16F3" w14:textId="4BF60B10" w:rsidR="00C31FEB" w:rsidRDefault="00C31FEB" w:rsidP="00934F47">
            <w:pPr>
              <w:pStyle w:val="H1bodytext"/>
              <w:spacing w:after="0"/>
              <w:ind w:left="0"/>
              <w:jc w:val="center"/>
              <w:rPr>
                <w:rFonts w:ascii="Arial" w:hAnsi="Arial"/>
                <w:sz w:val="20"/>
              </w:rPr>
            </w:pPr>
            <w:r>
              <w:rPr>
                <w:rFonts w:ascii="Arial" w:hAnsi="Arial"/>
                <w:sz w:val="20"/>
              </w:rPr>
              <w:t>7</w:t>
            </w:r>
          </w:p>
        </w:tc>
        <w:tc>
          <w:tcPr>
            <w:tcW w:w="6694" w:type="dxa"/>
            <w:vAlign w:val="center"/>
          </w:tcPr>
          <w:p w14:paraId="2844614C" w14:textId="43B34539" w:rsidR="00C458B6" w:rsidRDefault="00C458B6" w:rsidP="00934F47">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4F737BFE" w14:textId="77777777" w:rsidR="00C458B6" w:rsidRDefault="00C458B6" w:rsidP="00934F47">
            <w:pPr>
              <w:pStyle w:val="H1bodytext"/>
              <w:spacing w:after="0"/>
              <w:ind w:left="0"/>
              <w:rPr>
                <w:rFonts w:ascii="Arial" w:hAnsi="Arial" w:cs="Arial"/>
                <w:sz w:val="20"/>
              </w:rPr>
            </w:pPr>
          </w:p>
          <w:p w14:paraId="267ECC06" w14:textId="2591403F" w:rsidR="00C31FEB" w:rsidRDefault="00C31FEB" w:rsidP="00934F47">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rsidP="00934F47">
            <w:pPr>
              <w:pStyle w:val="H1bodytext"/>
              <w:spacing w:after="0"/>
              <w:ind w:left="0"/>
              <w:rPr>
                <w:rFonts w:ascii="Consolas" w:hAnsi="Consolas"/>
                <w:sz w:val="20"/>
              </w:rPr>
            </w:pPr>
          </w:p>
          <w:p w14:paraId="3E5C5C3C" w14:textId="6D6B99A5" w:rsidR="00C31FEB" w:rsidRDefault="00C31FEB" w:rsidP="00934F47">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w:t>
            </w:r>
            <w:r w:rsidR="00DF6BDC">
              <w:rPr>
                <w:rFonts w:ascii="Consolas" w:hAnsi="Consolas"/>
                <w:sz w:val="20"/>
              </w:rPr>
              <w:t>6</w:t>
            </w:r>
            <w:r>
              <w:rPr>
                <w:rFonts w:ascii="Consolas" w:hAnsi="Consolas"/>
                <w:sz w:val="20"/>
              </w:rPr>
              <w:t>.csv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rsidP="00934F47">
            <w:pPr>
              <w:pStyle w:val="H1bodytext"/>
              <w:spacing w:after="0"/>
              <w:ind w:left="0"/>
              <w:rPr>
                <w:rFonts w:ascii="Arial" w:hAnsi="Arial"/>
                <w:sz w:val="20"/>
              </w:rPr>
            </w:pPr>
          </w:p>
          <w:p w14:paraId="08998656" w14:textId="7C5D4080" w:rsidR="00672C99" w:rsidRDefault="00301A8A" w:rsidP="00934F47">
            <w:pPr>
              <w:pStyle w:val="H1bodytext"/>
              <w:spacing w:after="0"/>
              <w:ind w:left="0"/>
              <w:rPr>
                <w:rFonts w:ascii="Arial" w:hAnsi="Arial"/>
                <w:sz w:val="20"/>
              </w:rPr>
            </w:pPr>
            <w:r>
              <w:rPr>
                <w:rFonts w:ascii="Arial" w:hAnsi="Arial"/>
                <w:sz w:val="20"/>
              </w:rPr>
              <w:t>For any row except the first row, verify that column 10 = column 8 * column 9</w:t>
            </w:r>
          </w:p>
          <w:p w14:paraId="0DBC5527" w14:textId="11A692D9" w:rsidR="00C31FEB" w:rsidRDefault="00C31FEB" w:rsidP="00934F47">
            <w:pPr>
              <w:pStyle w:val="H1bodytext"/>
              <w:spacing w:after="0"/>
              <w:ind w:left="0"/>
              <w:rPr>
                <w:rFonts w:ascii="Arial" w:hAnsi="Arial"/>
                <w:sz w:val="20"/>
              </w:rPr>
            </w:pPr>
          </w:p>
        </w:tc>
        <w:tc>
          <w:tcPr>
            <w:tcW w:w="1930" w:type="dxa"/>
            <w:vAlign w:val="center"/>
          </w:tcPr>
          <w:p w14:paraId="0D1B69BA" w14:textId="4A76FAD0" w:rsidR="00C31FEB" w:rsidRDefault="00301A8A" w:rsidP="00934F47">
            <w:pPr>
              <w:pStyle w:val="H1bodytext"/>
              <w:spacing w:after="0"/>
              <w:ind w:left="0"/>
              <w:rPr>
                <w:rFonts w:ascii="Arial" w:hAnsi="Arial"/>
                <w:sz w:val="20"/>
              </w:rPr>
            </w:pPr>
            <w:r>
              <w:rPr>
                <w:rFonts w:ascii="Arial" w:hAnsi="Arial"/>
                <w:sz w:val="20"/>
              </w:rPr>
              <w:t>Column 10 = column 8 * column 9</w:t>
            </w:r>
          </w:p>
        </w:tc>
        <w:tc>
          <w:tcPr>
            <w:tcW w:w="810" w:type="dxa"/>
            <w:vAlign w:val="center"/>
          </w:tcPr>
          <w:p w14:paraId="6FB3ACA8" w14:textId="77777777" w:rsidR="00C31FEB" w:rsidRPr="00702160" w:rsidRDefault="00C31FEB" w:rsidP="00934F47">
            <w:pPr>
              <w:pStyle w:val="H1bodytext"/>
              <w:spacing w:after="0"/>
              <w:ind w:left="0"/>
              <w:rPr>
                <w:rFonts w:ascii="Arial" w:hAnsi="Arial"/>
                <w:sz w:val="20"/>
              </w:rPr>
            </w:pPr>
          </w:p>
        </w:tc>
      </w:tr>
      <w:tr w:rsidR="00D73084" w:rsidRPr="007D0AAC" w14:paraId="5478F3FB" w14:textId="77777777" w:rsidTr="00BC1B4E">
        <w:trPr>
          <w:trHeight w:val="1889"/>
        </w:trPr>
        <w:tc>
          <w:tcPr>
            <w:tcW w:w="646" w:type="dxa"/>
            <w:vAlign w:val="center"/>
          </w:tcPr>
          <w:p w14:paraId="7715AAA8" w14:textId="44178CA7" w:rsidR="00A75D50" w:rsidRDefault="00A75D50" w:rsidP="00934F47">
            <w:pPr>
              <w:pStyle w:val="H1bodytext"/>
              <w:spacing w:after="0"/>
              <w:ind w:left="0"/>
              <w:jc w:val="center"/>
              <w:rPr>
                <w:rFonts w:ascii="Arial" w:hAnsi="Arial"/>
                <w:sz w:val="20"/>
              </w:rPr>
            </w:pPr>
            <w:r>
              <w:rPr>
                <w:rFonts w:ascii="Arial" w:hAnsi="Arial"/>
                <w:sz w:val="20"/>
              </w:rPr>
              <w:t>8</w:t>
            </w:r>
          </w:p>
        </w:tc>
        <w:tc>
          <w:tcPr>
            <w:tcW w:w="6694" w:type="dxa"/>
            <w:vAlign w:val="center"/>
          </w:tcPr>
          <w:p w14:paraId="10BF1922" w14:textId="782D67BB" w:rsidR="00A75D50" w:rsidRDefault="00A75D50" w:rsidP="00934F47">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761FC3E0" w14:textId="77777777" w:rsidR="00A75D50" w:rsidRDefault="00A75D50" w:rsidP="00934F47">
            <w:pPr>
              <w:pStyle w:val="H1bodytext"/>
              <w:spacing w:after="0"/>
              <w:ind w:left="0"/>
              <w:rPr>
                <w:rFonts w:ascii="Arial" w:hAnsi="Arial"/>
                <w:sz w:val="20"/>
              </w:rPr>
            </w:pPr>
          </w:p>
          <w:p w14:paraId="635AD7CB" w14:textId="77777777" w:rsidR="00A75D50" w:rsidRDefault="00A75D50" w:rsidP="00934F47">
            <w:pPr>
              <w:pStyle w:val="H1bodytext"/>
              <w:spacing w:after="0"/>
              <w:ind w:left="0"/>
              <w:rPr>
                <w:rFonts w:ascii="Arial" w:hAnsi="Arial"/>
                <w:sz w:val="20"/>
              </w:rPr>
            </w:pPr>
            <w:r>
              <w:rPr>
                <w:rFonts w:ascii="Arial" w:hAnsi="Arial"/>
                <w:sz w:val="20"/>
              </w:rPr>
              <w:t>Open copcs.csv</w:t>
            </w:r>
          </w:p>
          <w:p w14:paraId="656306EB" w14:textId="77777777" w:rsidR="00A75D50" w:rsidRDefault="00A75D50" w:rsidP="00934F47">
            <w:pPr>
              <w:pStyle w:val="H1bodytext"/>
              <w:spacing w:after="0"/>
              <w:ind w:left="0"/>
              <w:rPr>
                <w:rFonts w:ascii="Arial" w:hAnsi="Arial"/>
                <w:sz w:val="20"/>
              </w:rPr>
            </w:pPr>
          </w:p>
          <w:p w14:paraId="1540E678" w14:textId="53F2524A" w:rsidR="00A75D50" w:rsidRDefault="00A75D50" w:rsidP="00934F47">
            <w:pPr>
              <w:pStyle w:val="H1bodytext"/>
              <w:spacing w:after="0"/>
              <w:ind w:left="0"/>
              <w:rPr>
                <w:rFonts w:ascii="Arial" w:hAnsi="Arial"/>
                <w:sz w:val="20"/>
              </w:rPr>
            </w:pPr>
            <w:r>
              <w:rPr>
                <w:rFonts w:ascii="Arial" w:hAnsi="Arial"/>
                <w:sz w:val="20"/>
              </w:rPr>
              <w:t>Find the line containing U23</w:t>
            </w:r>
            <w:r w:rsidR="00DF6BDC">
              <w:rPr>
                <w:rFonts w:ascii="Arial" w:hAnsi="Arial"/>
                <w:sz w:val="20"/>
              </w:rPr>
              <w:t>6</w:t>
            </w:r>
            <w:r>
              <w:rPr>
                <w:rFonts w:ascii="Arial" w:hAnsi="Arial"/>
                <w:sz w:val="20"/>
              </w:rPr>
              <w:t xml:space="preserve"> and write down the number in the seventh column</w:t>
            </w:r>
            <w:r w:rsidR="00BE049E">
              <w:rPr>
                <w:rFonts w:ascii="Arial" w:hAnsi="Arial"/>
                <w:sz w:val="20"/>
              </w:rPr>
              <w:t xml:space="preserve"> and multiply it by the conversion factor</w:t>
            </w:r>
            <w:r>
              <w:rPr>
                <w:rFonts w:ascii="Arial" w:hAnsi="Arial"/>
                <w:sz w:val="20"/>
              </w:rPr>
              <w:t xml:space="preserve">.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40" w:type="dxa"/>
            <w:gridSpan w:val="2"/>
            <w:vAlign w:val="center"/>
          </w:tcPr>
          <w:p w14:paraId="2CDB83BF" w14:textId="77777777" w:rsidR="00A75D50" w:rsidRDefault="00A75D50" w:rsidP="00934F47">
            <w:pPr>
              <w:pStyle w:val="H1bodytext"/>
              <w:spacing w:after="0"/>
              <w:ind w:left="0"/>
              <w:rPr>
                <w:rFonts w:ascii="Arial" w:hAnsi="Arial"/>
                <w:sz w:val="20"/>
              </w:rPr>
            </w:pPr>
            <w:r>
              <w:rPr>
                <w:rFonts w:ascii="Arial" w:hAnsi="Arial"/>
                <w:sz w:val="20"/>
              </w:rPr>
              <w:t xml:space="preserve">The number is = </w:t>
            </w:r>
          </w:p>
          <w:p w14:paraId="7C59F6BF" w14:textId="77777777" w:rsidR="00A75D50" w:rsidRDefault="00A75D50" w:rsidP="00934F47">
            <w:pPr>
              <w:pStyle w:val="H1bodytext"/>
              <w:spacing w:after="0"/>
              <w:ind w:left="0"/>
              <w:rPr>
                <w:rFonts w:ascii="Arial" w:hAnsi="Arial"/>
                <w:sz w:val="20"/>
              </w:rPr>
            </w:pPr>
          </w:p>
          <w:p w14:paraId="225BFEB7" w14:textId="77777777" w:rsidR="00A75D50" w:rsidRDefault="00A75D50" w:rsidP="00934F47">
            <w:pPr>
              <w:pStyle w:val="H1bodytext"/>
              <w:spacing w:after="0"/>
              <w:ind w:left="0"/>
              <w:rPr>
                <w:rFonts w:ascii="Arial" w:hAnsi="Arial"/>
                <w:sz w:val="20"/>
              </w:rPr>
            </w:pPr>
          </w:p>
          <w:p w14:paraId="3A0B0985" w14:textId="56CD571C" w:rsidR="00A75D50" w:rsidRPr="00702160" w:rsidRDefault="00A75D50" w:rsidP="00934F47">
            <w:pPr>
              <w:pStyle w:val="H1bodytext"/>
              <w:spacing w:after="0"/>
              <w:ind w:left="0"/>
              <w:rPr>
                <w:rFonts w:ascii="Arial" w:hAnsi="Arial"/>
                <w:sz w:val="20"/>
              </w:rPr>
            </w:pPr>
          </w:p>
        </w:tc>
      </w:tr>
      <w:tr w:rsidR="004E07DA" w:rsidRPr="007D0AAC" w14:paraId="0A99DD44" w14:textId="77777777" w:rsidTr="00BC1B4E">
        <w:trPr>
          <w:trHeight w:val="2897"/>
        </w:trPr>
        <w:tc>
          <w:tcPr>
            <w:tcW w:w="646" w:type="dxa"/>
            <w:vAlign w:val="center"/>
          </w:tcPr>
          <w:p w14:paraId="523F9C99" w14:textId="567BCE6A" w:rsidR="00C31FEB" w:rsidRDefault="00BF0A22" w:rsidP="00934F47">
            <w:pPr>
              <w:pStyle w:val="H1bodytext"/>
              <w:spacing w:after="0"/>
              <w:ind w:left="0"/>
              <w:jc w:val="center"/>
              <w:rPr>
                <w:rFonts w:ascii="Arial" w:hAnsi="Arial"/>
                <w:sz w:val="20"/>
              </w:rPr>
            </w:pPr>
            <w:r>
              <w:rPr>
                <w:rFonts w:ascii="Arial" w:hAnsi="Arial"/>
                <w:sz w:val="20"/>
              </w:rPr>
              <w:lastRenderedPageBreak/>
              <w:t>9</w:t>
            </w:r>
          </w:p>
        </w:tc>
        <w:tc>
          <w:tcPr>
            <w:tcW w:w="6694" w:type="dxa"/>
            <w:vAlign w:val="center"/>
          </w:tcPr>
          <w:p w14:paraId="224DF398" w14:textId="72826F33" w:rsidR="00C458B6" w:rsidRDefault="00C458B6" w:rsidP="00934F47">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rsidP="00934F47">
            <w:pPr>
              <w:pStyle w:val="H1bodytext"/>
              <w:spacing w:after="0"/>
              <w:ind w:left="0"/>
              <w:rPr>
                <w:rFonts w:ascii="Arial" w:hAnsi="Arial"/>
                <w:sz w:val="20"/>
              </w:rPr>
            </w:pPr>
          </w:p>
          <w:p w14:paraId="03418FE8" w14:textId="1E93C296" w:rsidR="00C31FEB" w:rsidRDefault="001C4462" w:rsidP="00934F47">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2E0CFB6B" w14:textId="77777777" w:rsidR="001C4462" w:rsidRDefault="001C4462" w:rsidP="00934F47">
            <w:pPr>
              <w:pStyle w:val="H1bodytext"/>
              <w:spacing w:after="0"/>
              <w:ind w:left="0"/>
              <w:rPr>
                <w:rFonts w:ascii="Arial" w:hAnsi="Arial"/>
                <w:sz w:val="20"/>
              </w:rPr>
            </w:pPr>
          </w:p>
          <w:p w14:paraId="265B5DDD" w14:textId="00AE4135" w:rsidR="001C4462" w:rsidRDefault="001C4462" w:rsidP="00934F47">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w:t>
            </w:r>
            <w:r w:rsidR="00DF6BDC">
              <w:rPr>
                <w:rFonts w:ascii="Consolas" w:hAnsi="Consolas"/>
                <w:sz w:val="20"/>
              </w:rPr>
              <w:t>6</w:t>
            </w:r>
            <w:r w:rsidRPr="006C2544">
              <w:rPr>
                <w:rFonts w:ascii="Consolas" w:hAnsi="Consolas"/>
                <w:sz w:val="20"/>
              </w:rPr>
              <w:t>.csv</w:t>
            </w:r>
            <w:r>
              <w:rPr>
                <w:rFonts w:ascii="Arial" w:hAnsi="Arial"/>
                <w:sz w:val="20"/>
              </w:rPr>
              <w:t xml:space="preserve"> and press Enter</w:t>
            </w:r>
          </w:p>
          <w:p w14:paraId="4C8A7444" w14:textId="6164F22F" w:rsidR="00A73817" w:rsidRDefault="00A73817" w:rsidP="00934F47">
            <w:pPr>
              <w:pStyle w:val="H1bodytext"/>
              <w:spacing w:after="0"/>
              <w:ind w:left="0"/>
              <w:rPr>
                <w:rFonts w:ascii="Arial" w:hAnsi="Arial"/>
                <w:sz w:val="20"/>
              </w:rPr>
            </w:pPr>
          </w:p>
          <w:p w14:paraId="3D2B71A6" w14:textId="77777777" w:rsidR="00BF0A22" w:rsidRDefault="00BF0A22" w:rsidP="00934F47">
            <w:pPr>
              <w:pStyle w:val="H1bodytext"/>
              <w:spacing w:after="0"/>
              <w:ind w:left="0"/>
              <w:rPr>
                <w:rFonts w:ascii="Arial" w:hAnsi="Arial"/>
                <w:sz w:val="20"/>
              </w:rPr>
            </w:pPr>
          </w:p>
          <w:p w14:paraId="6D6773B8" w14:textId="09F96DA3" w:rsidR="00BF0A22" w:rsidRDefault="00BF0A22" w:rsidP="00934F47">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w:t>
            </w:r>
            <w:r w:rsidR="00D06B74">
              <w:rPr>
                <w:rFonts w:ascii="Arial" w:hAnsi="Arial"/>
                <w:sz w:val="20"/>
              </w:rPr>
              <w:t xml:space="preserve">or equal to </w:t>
            </w:r>
            <w:r>
              <w:rPr>
                <w:rFonts w:ascii="Arial" w:hAnsi="Arial"/>
                <w:sz w:val="20"/>
              </w:rPr>
              <w:t xml:space="preserve">the number in step </w:t>
            </w:r>
            <w:r w:rsidR="000A2C5C">
              <w:rPr>
                <w:rFonts w:ascii="Arial" w:hAnsi="Arial"/>
                <w:sz w:val="20"/>
              </w:rPr>
              <w:t>8</w:t>
            </w:r>
          </w:p>
        </w:tc>
        <w:tc>
          <w:tcPr>
            <w:tcW w:w="1930" w:type="dxa"/>
            <w:vAlign w:val="center"/>
          </w:tcPr>
          <w:p w14:paraId="34CF4764" w14:textId="7F651A0D" w:rsidR="00C31FEB" w:rsidRDefault="000A2C5C" w:rsidP="00934F47">
            <w:pPr>
              <w:pStyle w:val="H1bodytext"/>
              <w:spacing w:after="0"/>
              <w:ind w:left="0"/>
              <w:rPr>
                <w:rFonts w:ascii="Arial" w:hAnsi="Arial"/>
                <w:sz w:val="20"/>
              </w:rPr>
            </w:pPr>
            <w:r>
              <w:rPr>
                <w:rFonts w:ascii="Arial" w:hAnsi="Arial"/>
                <w:sz w:val="20"/>
              </w:rPr>
              <w:t xml:space="preserve">All the numbers in column eight (concentration) are greater than </w:t>
            </w:r>
            <w:r w:rsidR="00D06B74">
              <w:rPr>
                <w:rFonts w:ascii="Arial" w:hAnsi="Arial"/>
                <w:sz w:val="20"/>
              </w:rPr>
              <w:t xml:space="preserve">or equal to </w:t>
            </w:r>
            <w:r w:rsidRPr="006C2544">
              <w:rPr>
                <w:rFonts w:ascii="Consolas" w:hAnsi="Consolas"/>
                <w:sz w:val="20"/>
              </w:rPr>
              <w:t>threshold</w:t>
            </w:r>
          </w:p>
        </w:tc>
        <w:tc>
          <w:tcPr>
            <w:tcW w:w="810" w:type="dxa"/>
            <w:vAlign w:val="center"/>
          </w:tcPr>
          <w:p w14:paraId="0EF29063" w14:textId="77777777" w:rsidR="00C31FEB" w:rsidRPr="00702160" w:rsidRDefault="00C31FEB" w:rsidP="00934F47">
            <w:pPr>
              <w:pStyle w:val="H1bodytext"/>
              <w:spacing w:after="0"/>
              <w:ind w:left="0"/>
              <w:rPr>
                <w:rFonts w:ascii="Arial" w:hAnsi="Arial"/>
                <w:sz w:val="20"/>
              </w:rPr>
            </w:pPr>
          </w:p>
        </w:tc>
      </w:tr>
    </w:tbl>
    <w:p w14:paraId="64CA724E" w14:textId="13F9CEEE" w:rsidR="006504D7" w:rsidRDefault="00310641" w:rsidP="00E62A15">
      <w:pPr>
        <w:pStyle w:val="H1bodytext"/>
        <w:spacing w:after="120"/>
        <w:rPr>
          <w:rFonts w:ascii="Arial" w:hAnsi="Arial"/>
          <w:highlight w:val="yellow"/>
        </w:rPr>
      </w:pPr>
      <w:r>
        <w:rPr>
          <w:rFonts w:ascii="Arial" w:hAnsi="Arial"/>
          <w:highlight w:val="yellow"/>
        </w:rPr>
        <w:br w:type="textWrapping" w:clear="all"/>
      </w:r>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5FE6A449" w14:textId="21BE02FC"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Ca-</w:t>
      </w:r>
      <w:proofErr w:type="spellStart"/>
      <w:r w:rsidRPr="00B67BAF">
        <w:rPr>
          <w:rFonts w:ascii="Arial" w:hAnsi="Arial"/>
        </w:rPr>
        <w:t>dosecalc</w:t>
      </w:r>
      <w:proofErr w:type="spellEnd"/>
      <w:r w:rsidRPr="00B67BAF">
        <w:rPr>
          <w:rFonts w:ascii="Arial" w:hAnsi="Arial"/>
        </w:rPr>
        <w:t xml:space="preserve">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take care to ensure that the COPC is defined correctly, that the output file name is unique, and that there is enough space on the machine to store the output.  Output file sizes depend strongly on the number of exposure pathways, grid size, and timesteps.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7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NLay</w:t>
            </w:r>
            <w:proofErr w:type="spellEnd"/>
            <w:r w:rsidRPr="00F42358">
              <w:rPr>
                <w:rFonts w:ascii="Consolas" w:eastAsia="Times New Roman" w:hAnsi="Consolas" w:cs="Segoe UI"/>
                <w:color w:val="24292E"/>
                <w:sz w:val="18"/>
                <w:szCs w:val="18"/>
              </w:rPr>
              <w:t>=7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ucnFile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/source/</w:t>
            </w:r>
            <w:proofErr w:type="spellStart"/>
            <w:r w:rsidRPr="00F42358">
              <w:rPr>
                <w:rFonts w:ascii="Consolas" w:eastAsia="Times New Roman" w:hAnsi="Consolas" w:cs="Segoe UI"/>
                <w:color w:val="032F62"/>
                <w:sz w:val="18"/>
                <w:szCs w:val="18"/>
              </w:rPr>
              <w:t>testConc</w:t>
            </w:r>
            <w:proofErr w:type="spellEnd"/>
            <w:r w:rsidRPr="00F42358">
              <w:rPr>
                <w:rFonts w:ascii="Consolas" w:eastAsia="Times New Roman" w:hAnsi="Consolas" w:cs="Segoe UI"/>
                <w:color w:val="032F62"/>
                <w:sz w:val="18"/>
                <w:szCs w:val="18"/>
              </w:rPr>
              <w:t>/u235/P2RGWM.ucn'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unitsin</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unitsout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startyear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modeldate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outputFormat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doseFiles</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/dev/</w:t>
            </w:r>
            <w:proofErr w:type="spellStart"/>
            <w:r w:rsidRPr="00F42358">
              <w:rPr>
                <w:rFonts w:ascii="Consolas" w:eastAsia="Times New Roman" w:hAnsi="Consolas" w:cs="Segoe UI"/>
                <w:color w:val="032F62"/>
                <w:sz w:val="18"/>
                <w:szCs w:val="18"/>
              </w:rPr>
              <w:t>fakeDoseFactorData</w:t>
            </w:r>
            <w:proofErr w:type="spellEnd"/>
            <w:r w:rsidRPr="00F42358">
              <w:rPr>
                <w:rFonts w:ascii="Consolas" w:eastAsia="Times New Roman" w:hAnsi="Consolas" w:cs="Segoe UI"/>
                <w:color w:val="032F62"/>
                <w:sz w:val="18"/>
                <w:szCs w:val="18"/>
              </w:rPr>
              <w:t>/'</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pathwaysFile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dosefactsFile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outputFile</w:t>
            </w:r>
            <w:proofErr w:type="spellEnd"/>
            <w:r w:rsidRPr="00F42358">
              <w:rPr>
                <w:rFonts w:ascii="Consolas" w:eastAsia="Times New Roman" w:hAnsi="Consolas" w:cs="Segoe UI"/>
                <w:color w:val="24292E"/>
                <w:sz w:val="18"/>
                <w:szCs w:val="18"/>
              </w:rPr>
              <w:t>=$</w:t>
            </w:r>
            <w:proofErr w:type="spellStart"/>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'output</w:t>
            </w:r>
            <w:proofErr w:type="spellEnd"/>
            <w:r w:rsidRPr="00F42358">
              <w:rPr>
                <w:rFonts w:ascii="Consolas" w:eastAsia="Times New Roman" w:hAnsi="Consolas" w:cs="Segoe UI"/>
                <w:color w:val="032F62"/>
                <w:sz w:val="18"/>
                <w:szCs w:val="18"/>
              </w:rPr>
              <w: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toolsDir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02689BFD" w:rsidR="004528E7" w:rsidRDefault="00376608" w:rsidP="0094498B">
            <w:pPr>
              <w:spacing w:line="300" w:lineRule="atLeast"/>
              <w:rPr>
                <w:rFonts w:ascii="Consolas" w:eastAsia="Times New Roman" w:hAnsi="Consolas" w:cs="Segoe UI"/>
                <w:color w:val="032F62"/>
                <w:sz w:val="18"/>
                <w:szCs w:val="18"/>
              </w:rPr>
            </w:pPr>
            <w:proofErr w:type="spellStart"/>
            <w:r>
              <w:rPr>
                <w:rFonts w:ascii="Consolas" w:eastAsia="Times New Roman" w:hAnsi="Consolas" w:cs="Segoe UI"/>
                <w:color w:val="24292E"/>
                <w:sz w:val="18"/>
                <w:szCs w:val="18"/>
              </w:rPr>
              <w:t>cmd</w:t>
            </w:r>
            <w:proofErr w:type="spellEnd"/>
            <w:r>
              <w:rPr>
                <w:rFonts w:ascii="Consolas" w:eastAsia="Times New Roman" w:hAnsi="Consolas" w:cs="Segoe UI"/>
                <w:color w:val="24292E"/>
                <w:sz w:val="18"/>
                <w:szCs w:val="18"/>
              </w:rPr>
              <w:t>=</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toolsDir</w:t>
            </w:r>
            <w:proofErr w:type="spellEnd"/>
            <w:r w:rsidR="004528E7" w:rsidRPr="00F42358">
              <w:rPr>
                <w:rFonts w:ascii="Consolas" w:eastAsia="Times New Roman" w:hAnsi="Consolas" w:cs="Segoe UI"/>
                <w:color w:val="032F62"/>
                <w:sz w:val="18"/>
                <w:szCs w:val="18"/>
              </w:rPr>
              <w:t>'/tools/ca-</w:t>
            </w:r>
            <w:proofErr w:type="spellStart"/>
            <w:r w:rsidR="004528E7" w:rsidRPr="00F42358">
              <w:rPr>
                <w:rFonts w:ascii="Consolas" w:eastAsia="Times New Roman" w:hAnsi="Consolas" w:cs="Segoe UI"/>
                <w:color w:val="032F62"/>
                <w:sz w:val="18"/>
                <w:szCs w:val="18"/>
              </w:rPr>
              <w:t>dosecalc</w:t>
            </w:r>
            <w:proofErr w:type="spellEnd"/>
            <w:r w:rsidR="004528E7" w:rsidRPr="00F42358">
              <w:rPr>
                <w:rFonts w:ascii="Consolas" w:eastAsia="Times New Roman" w:hAnsi="Consolas" w:cs="Segoe UI"/>
                <w:color w:val="032F62"/>
                <w:sz w:val="18"/>
                <w:szCs w:val="18"/>
              </w:rPr>
              <w:t>/calcDose.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r>
            <w:proofErr w:type="spellStart"/>
            <w:r>
              <w:rPr>
                <w:rFonts w:ascii="Consolas" w:eastAsia="Times New Roman" w:hAnsi="Consolas" w:cs="Segoe UI"/>
                <w:color w:val="032F62"/>
                <w:sz w:val="18"/>
                <w:szCs w:val="18"/>
              </w:rPr>
              <w:t>args</w:t>
            </w:r>
            <w:proofErr w:type="spellEnd"/>
            <w:r>
              <w:rPr>
                <w:rFonts w:ascii="Consolas" w:eastAsia="Times New Roman" w:hAnsi="Consolas" w:cs="Segoe UI"/>
                <w:color w:val="032F62"/>
                <w:sz w:val="18"/>
                <w:szCs w:val="18"/>
              </w:rPr>
              <w:t>=”</w:t>
            </w:r>
            <w:r w:rsidR="00DC4FE9">
              <w:rPr>
                <w:rFonts w:ascii="Consolas" w:eastAsia="Times New Roman" w:hAnsi="Consolas" w:cs="Segoe UI"/>
                <w:color w:val="032F62"/>
                <w:sz w:val="18"/>
                <w:szCs w:val="18"/>
              </w:rPr>
              <w:t>$</w:t>
            </w:r>
            <w:proofErr w:type="spellStart"/>
            <w:r w:rsidR="00DC4FE9">
              <w:rPr>
                <w:rFonts w:ascii="Consolas" w:eastAsia="Times New Roman" w:hAnsi="Consolas" w:cs="Segoe UI"/>
                <w:color w:val="032F62"/>
                <w:sz w:val="18"/>
                <w:szCs w:val="18"/>
              </w:rPr>
              <w:t>cmd</w:t>
            </w:r>
            <w:proofErr w:type="spellEnd"/>
            <w:r w:rsidR="00DC4FE9">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NLay</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gridShapefile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ucnFile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soilFile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dosefactsFile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pathwaysFile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unitsin</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unitsout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startyear</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outputFormat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modeldate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outputFile</w:t>
            </w:r>
            <w:proofErr w:type="spellEnd"/>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234D8C2"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t>python3 $</w:t>
            </w:r>
            <w:proofErr w:type="spellStart"/>
            <w:r>
              <w:rPr>
                <w:rFonts w:ascii="Consolas" w:eastAsia="Times New Roman" w:hAnsi="Consolas" w:cs="Segoe UI"/>
                <w:color w:val="032F62"/>
                <w:sz w:val="18"/>
                <w:szCs w:val="18"/>
              </w:rPr>
              <w:t>toolRunner</w:t>
            </w:r>
            <w:proofErr w:type="spellEnd"/>
            <w:r>
              <w:rPr>
                <w:rFonts w:ascii="Consolas" w:eastAsia="Times New Roman" w:hAnsi="Consolas" w:cs="Segoe UI"/>
                <w:color w:val="032F62"/>
                <w:sz w:val="18"/>
                <w:szCs w:val="18"/>
              </w:rPr>
              <w:t xml:space="preserve">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w:t>
            </w:r>
            <w:proofErr w:type="spellStart"/>
            <w:r>
              <w:rPr>
                <w:rFonts w:ascii="Consolas" w:eastAsia="Times New Roman" w:hAnsi="Consolas" w:cs="Segoe UI"/>
                <w:color w:val="032F62"/>
                <w:sz w:val="18"/>
                <w:szCs w:val="18"/>
              </w:rPr>
              <w:t>args</w:t>
            </w:r>
            <w:proofErr w:type="spellEnd"/>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 xml:space="preserve">with </w:t>
      </w:r>
      <w:proofErr w:type="spellStart"/>
      <w:r w:rsidRPr="00014B31">
        <w:rPr>
          <w:rFonts w:ascii="Arial" w:hAnsi="Arial"/>
        </w:rPr>
        <w:t>hto</w:t>
      </w:r>
      <w:r w:rsidR="00B14CFA" w:rsidRPr="00014B31">
        <w:rPr>
          <w:rFonts w:ascii="Arial" w:hAnsi="Arial"/>
        </w:rPr>
        <w:t>p</w:t>
      </w:r>
      <w:proofErr w:type="spellEnd"/>
      <w:r w:rsidR="00B14CFA" w:rsidRPr="00014B31">
        <w:rPr>
          <w:rFonts w:ascii="Arial" w:hAnsi="Arial"/>
        </w:rPr>
        <w:t>.</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b/>
              <w:bCs/>
              <w:sz w:val="20"/>
            </w:rPr>
            <w:t>ca-</w:t>
          </w:r>
          <w:proofErr w:type="spellStart"/>
          <w:r w:rsidR="005638D0">
            <w:rPr>
              <w:b/>
              <w:bCs/>
              <w:sz w:val="20"/>
            </w:rPr>
            <w:t>dosecalc</w:t>
          </w:r>
          <w:proofErr w:type="spellEnd"/>
        </w:sdtContent>
      </w:sdt>
      <w:r w:rsidR="003D1C68">
        <w:t xml:space="preserve"> </w:t>
      </w:r>
      <w:r w:rsidR="00D60993">
        <w:t>tool.</w:t>
      </w:r>
    </w:p>
    <w:p w14:paraId="3A03D83A" w14:textId="36FB8C8F" w:rsidR="004556EC" w:rsidRDefault="00FC4746" w:rsidP="004556EC">
      <w:pPr>
        <w:pStyle w:val="ListParagraph"/>
        <w:numPr>
          <w:ilvl w:val="0"/>
          <w:numId w:val="15"/>
        </w:numPr>
      </w:pPr>
      <w:r>
        <w:t xml:space="preserve">1.0 </w:t>
      </w:r>
      <w:r w:rsidR="009F6764">
        <w:t>–</w:t>
      </w:r>
      <w:r>
        <w:t xml:space="preserve"> </w:t>
      </w:r>
      <w:r w:rsidR="009F6764">
        <w:t>Tool was developed.</w:t>
      </w:r>
    </w:p>
    <w:p w14:paraId="6B4C1134" w14:textId="3FA3F26B" w:rsidR="006C03BF" w:rsidRPr="004556EC" w:rsidRDefault="006C03BF" w:rsidP="004556EC">
      <w:pPr>
        <w:pStyle w:val="ListParagraph"/>
        <w:numPr>
          <w:ilvl w:val="0"/>
          <w:numId w:val="15"/>
        </w:numPr>
      </w:pPr>
      <w:r>
        <w:t>1.1 – Submitted 8/10/2020, this version addresses a bug in pop_concentrations.sh that was causing cells to be mislabeled.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1BE745F9" w14:textId="12741589" w:rsidR="00E70C1D" w:rsidRDefault="00E70C1D" w:rsidP="006456B7">
      <w:pPr>
        <w:pStyle w:val="H1bodytext"/>
        <w:spacing w:after="120"/>
        <w:ind w:left="0"/>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r w:rsidR="007B0F3F">
        <w:fldChar w:fldCharType="begin"/>
      </w:r>
      <w:r w:rsidR="007B0F3F">
        <w:instrText xml:space="preserve"> SEQ Appendix \* ALPHABETIC </w:instrText>
      </w:r>
      <w:r w:rsidR="007B0F3F">
        <w:fldChar w:fldCharType="separate"/>
      </w:r>
      <w:r w:rsidR="00E70C1D">
        <w:rPr>
          <w:noProof/>
        </w:rPr>
        <w:t>A</w:t>
      </w:r>
      <w:r w:rsidR="007B0F3F">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03B44C49" w:rsidR="00192EF0" w:rsidRDefault="000D6080" w:rsidP="00DE2E9A">
      <w:pPr>
        <w:spacing w:after="160" w:line="259" w:lineRule="auto"/>
      </w:pPr>
      <w:r>
        <w:br w:type="page"/>
      </w:r>
    </w:p>
    <w:p w14:paraId="17734522" w14:textId="45D174A0" w:rsidR="00192EF0" w:rsidRDefault="00192EF0">
      <w:pPr>
        <w:rPr>
          <w:b/>
          <w:bCs/>
        </w:rPr>
      </w:pPr>
      <w:r>
        <w:rPr>
          <w:b/>
          <w:bCs/>
        </w:rPr>
        <w:lastRenderedPageBreak/>
        <w:t>Tool Runner Log</w:t>
      </w:r>
    </w:p>
    <w:p w14:paraId="1546A534" w14:textId="67C9C3C1" w:rsidR="00BE049E" w:rsidRDefault="00231AFD" w:rsidP="00BE049E">
      <w:r>
        <w:t xml:space="preserve"> </w:t>
      </w:r>
      <w:r w:rsidR="00BE049E">
        <w:t>INFO--08/10/2020 04:25:33 PM--Starting CA-CIE Tool Runner.</w:t>
      </w:r>
      <w:r w:rsidR="00BE049E">
        <w:tab/>
        <w:t>Logging to "output/runlog.txt"</w:t>
      </w:r>
    </w:p>
    <w:p w14:paraId="523C8219" w14:textId="77777777" w:rsidR="00BE049E" w:rsidRDefault="00BE049E" w:rsidP="00BE049E">
      <w:r>
        <w:t>INFO--08/10/2020 04:25:33 PM--Code Version: 63140375918466bd0d783e985d6fe8e0eda338f4 v4.0: /home/ca/CA-CIE-Tools/</w:t>
      </w:r>
      <w:proofErr w:type="spellStart"/>
      <w:r>
        <w:t>pylib</w:t>
      </w:r>
      <w:proofErr w:type="spellEnd"/>
      <w:r>
        <w:t>/runner/runner.py&lt;--1bcfd6779e9cbdb82673405873a8e5e81514ae27</w:t>
      </w:r>
    </w:p>
    <w:p w14:paraId="7657DA7C" w14:textId="77777777" w:rsidR="00BE049E" w:rsidRDefault="00BE049E" w:rsidP="00BE049E"/>
    <w:p w14:paraId="2365CC59" w14:textId="77777777" w:rsidR="00BE049E" w:rsidRDefault="00BE049E" w:rsidP="00BE049E">
      <w:r>
        <w:t>INFO--08/10/2020 04:25:33 PM--Code Version: 4b4bee3be9752f02f6524dc35edf8c6ecf2ccc5b Local repo SHA-1 has does not correspond to a remote repo release version: /home/ca/dose/testDose/test/CA-CIE-Tools/tools/ca-dosecalc/calcDose.py&lt;--1cc4d017c7afdad176e4f6df077aad74b76a3398</w:t>
      </w:r>
    </w:p>
    <w:p w14:paraId="135D2B35" w14:textId="77777777" w:rsidR="00BE049E" w:rsidRDefault="00BE049E" w:rsidP="00BE049E"/>
    <w:p w14:paraId="784F3E8E" w14:textId="77777777" w:rsidR="00BE049E" w:rsidRDefault="00BE049E" w:rsidP="00BE049E">
      <w:r>
        <w:t>INFO--08/10/2020 04:25:33 PM--QA Status: QUALIFIED : /home/ca/CA-CIE-Tools/pylib/runner/runner.py</w:t>
      </w:r>
    </w:p>
    <w:p w14:paraId="131FD788" w14:textId="77777777" w:rsidR="00BE049E" w:rsidRDefault="00BE049E" w:rsidP="00BE049E">
      <w:r>
        <w:t>INFO--08/10/2020 04:25:33 PM--QA Status: TEST : /home/ca/dose/testDose/test/CA-CIE-Tools/tools/ca-dosecalc/calcDose.py</w:t>
      </w:r>
    </w:p>
    <w:p w14:paraId="479C3F51" w14:textId="77777777" w:rsidR="00BE049E" w:rsidRDefault="00BE049E" w:rsidP="00BE049E">
      <w:r>
        <w:t>INFO--08/10/2020 04:25:33 PM--Invoking Command:"python3"</w:t>
      </w:r>
      <w:r>
        <w:tab/>
        <w:t>with Arguments:"/home/ca/dose/testDose/test/CA-CIE-Tools/tools/ca-dosecalc/calcDose.py U236 7 /home/ca/dose/testDose/test/inputs/MFGRID/v8.3/data/grid_274_geo.shp /home/ca/dose/</w:t>
      </w:r>
      <w:proofErr w:type="spellStart"/>
      <w:r>
        <w:t>testDose</w:t>
      </w:r>
      <w:proofErr w:type="spellEnd"/>
      <w:r>
        <w:t>/test/inputs/u236/P2RGWM.ucn /home/ca/dose/testDose/test/inputs/SOILIND/v1.0/data/mfgrid_soil_indices.csv /home/ca/dose/testDose/test/inputs/Soil_Specific_UDF_CA_Model_flat.csv /home/ca/dose/</w:t>
      </w:r>
      <w:proofErr w:type="spellStart"/>
      <w:r>
        <w:t>testDose</w:t>
      </w:r>
      <w:proofErr w:type="spellEnd"/>
      <w:r>
        <w:t>/test/inputs/copcs.csv /home/ca/dose/</w:t>
      </w:r>
      <w:proofErr w:type="spellStart"/>
      <w:r>
        <w:t>testDose</w:t>
      </w:r>
      <w:proofErr w:type="spellEnd"/>
      <w:r>
        <w:t xml:space="preserve">/test/inputs/pathways.csv </w:t>
      </w:r>
      <w:proofErr w:type="spellStart"/>
      <w:r>
        <w:t>pCi</w:t>
      </w:r>
      <w:proofErr w:type="spellEnd"/>
      <w:r>
        <w:t xml:space="preserve">/m^3 </w:t>
      </w:r>
      <w:proofErr w:type="spellStart"/>
      <w:r>
        <w:t>pCi</w:t>
      </w:r>
      <w:proofErr w:type="spellEnd"/>
      <w:r>
        <w:t>/L 0.001 2018 9.99999999EEEE 2020-07-20 /home/ca/dose/</w:t>
      </w:r>
      <w:proofErr w:type="spellStart"/>
      <w:r>
        <w:t>testDose</w:t>
      </w:r>
      <w:proofErr w:type="spellEnd"/>
      <w:r>
        <w:t>/test/output/U236.csv"</w:t>
      </w:r>
    </w:p>
    <w:p w14:paraId="0F73FDF6" w14:textId="5035E822" w:rsidR="00192EF0" w:rsidRDefault="00BE049E" w:rsidP="00BE049E">
      <w:r>
        <w:t>INFO--08/10/2020 04:25:33 PM--</w:t>
      </w:r>
      <w:proofErr w:type="spellStart"/>
      <w:r>
        <w:t>Username:ca</w:t>
      </w:r>
      <w:proofErr w:type="spellEnd"/>
      <w:r>
        <w:tab/>
      </w:r>
      <w:proofErr w:type="spellStart"/>
      <w:r>
        <w:t>Computer:twotbbase</w:t>
      </w:r>
      <w:proofErr w:type="spellEnd"/>
      <w:r>
        <w:tab/>
      </w:r>
      <w:proofErr w:type="spellStart"/>
      <w:r>
        <w:t>Platform:Linux</w:t>
      </w:r>
      <w:proofErr w:type="spellEnd"/>
      <w:r>
        <w:t xml:space="preserve"> 4.15.0-111-generic #112-Ubuntu SMP Thu Jul 9 20:32:34 UTC 2020</w:t>
      </w:r>
    </w:p>
    <w:p w14:paraId="62FE315F" w14:textId="77777777" w:rsidR="001900F7" w:rsidRPr="00991E56" w:rsidRDefault="001900F7" w:rsidP="00F35307"/>
    <w:tbl>
      <w:tblPr>
        <w:tblStyle w:val="TableGrid"/>
        <w:tblpPr w:leftFromText="180" w:rightFromText="180" w:vertAnchor="text" w:tblpX="720" w:tblpY="1"/>
        <w:tblOverlap w:val="never"/>
        <w:tblW w:w="0" w:type="auto"/>
        <w:tblLook w:val="04A0" w:firstRow="1" w:lastRow="0" w:firstColumn="1" w:lastColumn="0" w:noHBand="0" w:noVBand="1"/>
      </w:tblPr>
      <w:tblGrid>
        <w:gridCol w:w="646"/>
        <w:gridCol w:w="6694"/>
        <w:gridCol w:w="1557"/>
        <w:gridCol w:w="1183"/>
      </w:tblGrid>
      <w:tr w:rsidR="001900F7" w:rsidRPr="00932809" w14:paraId="54474064" w14:textId="77777777" w:rsidTr="004412E8">
        <w:trPr>
          <w:cantSplit/>
          <w:trHeight w:val="360"/>
          <w:tblHeader/>
        </w:trPr>
        <w:tc>
          <w:tcPr>
            <w:tcW w:w="9360" w:type="dxa"/>
            <w:gridSpan w:val="4"/>
            <w:tcBorders>
              <w:top w:val="nil"/>
              <w:left w:val="nil"/>
              <w:bottom w:val="single" w:sz="4" w:space="0" w:color="auto"/>
              <w:right w:val="nil"/>
            </w:tcBorders>
            <w:vAlign w:val="bottom"/>
          </w:tcPr>
          <w:p w14:paraId="12C626E4" w14:textId="77777777" w:rsidR="001900F7" w:rsidRDefault="001900F7" w:rsidP="004412E8">
            <w:pPr>
              <w:pStyle w:val="Table"/>
            </w:pPr>
            <w:r>
              <w:t xml:space="preserve">Table </w:t>
            </w:r>
            <w:r w:rsidR="007B0F3F">
              <w:fldChar w:fldCharType="begin"/>
            </w:r>
            <w:r w:rsidR="007B0F3F">
              <w:instrText xml:space="preserve"> SEQ T</w:instrText>
            </w:r>
            <w:r w:rsidR="007B0F3F">
              <w:instrText xml:space="preserve">able \* ARABIC </w:instrText>
            </w:r>
            <w:r w:rsidR="007B0F3F">
              <w:fldChar w:fldCharType="separate"/>
            </w:r>
            <w:r>
              <w:rPr>
                <w:noProof/>
              </w:rPr>
              <w:t>3</w:t>
            </w:r>
            <w:r w:rsidR="007B0F3F">
              <w:rPr>
                <w:noProof/>
              </w:rPr>
              <w:fldChar w:fldCharType="end"/>
            </w:r>
          </w:p>
          <w:p w14:paraId="56CEBD76" w14:textId="77777777" w:rsidR="001900F7" w:rsidRPr="00DA11B3" w:rsidRDefault="007B0F3F" w:rsidP="004412E8">
            <w:pPr>
              <w:pStyle w:val="H1bodytext"/>
              <w:spacing w:after="0"/>
              <w:ind w:left="0"/>
              <w:jc w:val="center"/>
              <w:rPr>
                <w:rFonts w:ascii="Arial" w:hAnsi="Arial"/>
                <w:b/>
                <w:szCs w:val="22"/>
              </w:rPr>
            </w:pPr>
            <w:sdt>
              <w:sdtPr>
                <w:rPr>
                  <w:rFonts w:ascii="Arial" w:hAnsi="Arial"/>
                  <w:b/>
                  <w:bCs/>
                  <w:szCs w:val="22"/>
                </w:rPr>
                <w:alias w:val="Keywords"/>
                <w:tag w:val=""/>
                <w:id w:val="-1720667902"/>
                <w:placeholder>
                  <w:docPart w:val="2B498C7E7D094EEDA5C4B11E8E71F1E7"/>
                </w:placeholder>
                <w:dataBinding w:prefixMappings="xmlns:ns0='http://purl.org/dc/elements/1.1/' xmlns:ns1='http://schemas.openxmlformats.org/package/2006/metadata/core-properties' " w:xpath="/ns1:coreProperties[1]/ns1:keywords[1]" w:storeItemID="{6C3C8BC8-F283-45AE-878A-BAB7291924A1}"/>
                <w:text/>
              </w:sdtPr>
              <w:sdtEndPr/>
              <w:sdtContent>
                <w:r w:rsidR="001900F7">
                  <w:rPr>
                    <w:rFonts w:ascii="Arial" w:hAnsi="Arial"/>
                    <w:b/>
                    <w:bCs/>
                    <w:szCs w:val="22"/>
                  </w:rPr>
                  <w:t>ca-</w:t>
                </w:r>
                <w:proofErr w:type="spellStart"/>
                <w:r w:rsidR="001900F7">
                  <w:rPr>
                    <w:rFonts w:ascii="Arial" w:hAnsi="Arial"/>
                    <w:b/>
                    <w:bCs/>
                    <w:szCs w:val="22"/>
                  </w:rPr>
                  <w:t>dosecalc</w:t>
                </w:r>
                <w:proofErr w:type="spellEnd"/>
              </w:sdtContent>
            </w:sdt>
            <w:r w:rsidR="001900F7" w:rsidRPr="00DA11B3">
              <w:rPr>
                <w:rFonts w:ascii="Arial" w:hAnsi="Arial" w:cs="Arial"/>
                <w:b/>
                <w:szCs w:val="22"/>
              </w:rPr>
              <w:t xml:space="preserve"> Acceptance </w:t>
            </w:r>
            <w:r w:rsidR="001900F7" w:rsidRPr="00DA11B3">
              <w:rPr>
                <w:rFonts w:ascii="Arial" w:hAnsi="Arial"/>
                <w:b/>
                <w:szCs w:val="22"/>
              </w:rPr>
              <w:t>Test Plan Case 1</w:t>
            </w:r>
          </w:p>
        </w:tc>
      </w:tr>
      <w:tr w:rsidR="001900F7" w:rsidRPr="007D0AAC" w14:paraId="2FB89ACB" w14:textId="77777777" w:rsidTr="004412E8">
        <w:trPr>
          <w:cantSplit/>
          <w:trHeight w:val="530"/>
          <w:tblHeader/>
        </w:trPr>
        <w:tc>
          <w:tcPr>
            <w:tcW w:w="6593" w:type="dxa"/>
            <w:gridSpan w:val="2"/>
            <w:tcBorders>
              <w:top w:val="single" w:sz="4" w:space="0" w:color="auto"/>
            </w:tcBorders>
            <w:shd w:val="clear" w:color="auto" w:fill="auto"/>
            <w:vAlign w:val="center"/>
          </w:tcPr>
          <w:p w14:paraId="4C7E2514" w14:textId="77777777" w:rsidR="001900F7" w:rsidRPr="007D0AAC" w:rsidRDefault="007B0F3F" w:rsidP="004412E8">
            <w:pPr>
              <w:pStyle w:val="H1bodytext"/>
              <w:spacing w:after="0"/>
              <w:ind w:left="0"/>
              <w:jc w:val="center"/>
              <w:rPr>
                <w:rFonts w:ascii="Arial" w:hAnsi="Arial"/>
                <w:b/>
                <w:sz w:val="20"/>
              </w:rPr>
            </w:pPr>
            <w:sdt>
              <w:sdtPr>
                <w:rPr>
                  <w:rFonts w:ascii="Arial" w:hAnsi="Arial"/>
                  <w:b/>
                  <w:bCs/>
                  <w:sz w:val="20"/>
                </w:rPr>
                <w:alias w:val="Keywords"/>
                <w:tag w:val=""/>
                <w:id w:val="-187602423"/>
                <w:placeholder>
                  <w:docPart w:val="CC47A01123064A3E9208D95E479A1773"/>
                </w:placeholder>
                <w:dataBinding w:prefixMappings="xmlns:ns0='http://purl.org/dc/elements/1.1/' xmlns:ns1='http://schemas.openxmlformats.org/package/2006/metadata/core-properties' " w:xpath="/ns1:coreProperties[1]/ns1:keywords[1]" w:storeItemID="{6C3C8BC8-F283-45AE-878A-BAB7291924A1}"/>
                <w:text/>
              </w:sdtPr>
              <w:sdtEndPr/>
              <w:sdtContent>
                <w:r w:rsidR="001900F7">
                  <w:rPr>
                    <w:rFonts w:ascii="Arial" w:hAnsi="Arial"/>
                    <w:b/>
                    <w:bCs/>
                    <w:sz w:val="20"/>
                  </w:rPr>
                  <w:t>ca-</w:t>
                </w:r>
                <w:proofErr w:type="spellStart"/>
                <w:r w:rsidR="001900F7">
                  <w:rPr>
                    <w:rFonts w:ascii="Arial" w:hAnsi="Arial"/>
                    <w:b/>
                    <w:bCs/>
                    <w:sz w:val="20"/>
                  </w:rPr>
                  <w:t>dosecalc</w:t>
                </w:r>
                <w:proofErr w:type="spellEnd"/>
              </w:sdtContent>
            </w:sdt>
            <w:r w:rsidR="001900F7" w:rsidRPr="007D0AAC">
              <w:rPr>
                <w:rFonts w:ascii="Arial" w:hAnsi="Arial" w:cs="Arial"/>
                <w:b/>
                <w:sz w:val="20"/>
              </w:rPr>
              <w:t xml:space="preserve"> </w:t>
            </w:r>
            <w:r w:rsidR="001900F7" w:rsidRPr="007D0AAC">
              <w:rPr>
                <w:rFonts w:ascii="Arial" w:hAnsi="Arial"/>
                <w:b/>
                <w:sz w:val="20"/>
              </w:rPr>
              <w:t>Acceptance Testing</w:t>
            </w:r>
          </w:p>
          <w:p w14:paraId="1E61478F" w14:textId="77777777" w:rsidR="001900F7" w:rsidRPr="007D0AAC" w:rsidRDefault="001900F7" w:rsidP="004412E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65274508"/>
                <w:placeholder>
                  <w:docPart w:val="00135F293A9D46A68C8DF467AC67D3C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w:t>
                </w:r>
                <w:proofErr w:type="spellStart"/>
                <w:r>
                  <w:rPr>
                    <w:rFonts w:ascii="Arial" w:hAnsi="Arial"/>
                    <w:b/>
                    <w:bCs/>
                    <w:sz w:val="20"/>
                  </w:rPr>
                  <w:t>dosecalc</w:t>
                </w:r>
                <w:proofErr w:type="spellEnd"/>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50303E1" w14:textId="10A35D5C" w:rsidR="001900F7" w:rsidRPr="002A058C" w:rsidRDefault="001900F7" w:rsidP="004412E8">
            <w:pPr>
              <w:pStyle w:val="H1bodytext"/>
              <w:spacing w:after="0"/>
              <w:ind w:left="0"/>
              <w:rPr>
                <w:rFonts w:ascii="Arial" w:hAnsi="Arial"/>
                <w:bCs/>
                <w:sz w:val="20"/>
              </w:rPr>
            </w:pPr>
            <w:r w:rsidRPr="007D0AAC">
              <w:rPr>
                <w:rFonts w:ascii="Arial" w:hAnsi="Arial"/>
                <w:b/>
                <w:sz w:val="20"/>
              </w:rPr>
              <w:t>Date:</w:t>
            </w:r>
            <w:r>
              <w:rPr>
                <w:rFonts w:ascii="Arial" w:hAnsi="Arial"/>
                <w:b/>
                <w:sz w:val="20"/>
              </w:rPr>
              <w:t xml:space="preserve"> </w:t>
            </w:r>
            <w:r>
              <w:rPr>
                <w:rFonts w:ascii="Arial" w:hAnsi="Arial"/>
                <w:bCs/>
                <w:sz w:val="20"/>
              </w:rPr>
              <w:t>8/10/2020</w:t>
            </w:r>
          </w:p>
        </w:tc>
      </w:tr>
      <w:tr w:rsidR="001900F7" w:rsidRPr="007D0AAC" w14:paraId="5ACEAFA1" w14:textId="77777777" w:rsidTr="004412E8">
        <w:trPr>
          <w:cantSplit/>
          <w:trHeight w:val="530"/>
          <w:tblHeader/>
        </w:trPr>
        <w:tc>
          <w:tcPr>
            <w:tcW w:w="6593" w:type="dxa"/>
            <w:gridSpan w:val="2"/>
            <w:tcBorders>
              <w:top w:val="single" w:sz="4" w:space="0" w:color="auto"/>
            </w:tcBorders>
            <w:shd w:val="clear" w:color="auto" w:fill="auto"/>
            <w:vAlign w:val="center"/>
          </w:tcPr>
          <w:p w14:paraId="58171F3B" w14:textId="77777777" w:rsidR="001900F7" w:rsidRPr="007D0AAC" w:rsidRDefault="001900F7" w:rsidP="004412E8">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A161133" w14:textId="77777777" w:rsidR="001900F7" w:rsidRPr="007D0AAC" w:rsidRDefault="001900F7" w:rsidP="004412E8">
            <w:pPr>
              <w:pStyle w:val="H1bodytext"/>
              <w:spacing w:after="0"/>
              <w:ind w:left="0"/>
              <w:rPr>
                <w:rFonts w:ascii="Arial" w:hAnsi="Arial"/>
                <w:b/>
                <w:sz w:val="20"/>
              </w:rPr>
            </w:pPr>
            <w:r>
              <w:rPr>
                <w:rFonts w:ascii="Arial" w:hAnsi="Arial"/>
                <w:b/>
                <w:sz w:val="20"/>
              </w:rPr>
              <w:t>~/dose/</w:t>
            </w:r>
            <w:proofErr w:type="spellStart"/>
            <w:r>
              <w:rPr>
                <w:rFonts w:ascii="Arial" w:hAnsi="Arial"/>
                <w:b/>
                <w:sz w:val="20"/>
              </w:rPr>
              <w:t>testDose</w:t>
            </w:r>
            <w:proofErr w:type="spellEnd"/>
            <w:r>
              <w:rPr>
                <w:rFonts w:ascii="Arial" w:hAnsi="Arial"/>
                <w:b/>
                <w:sz w:val="20"/>
              </w:rPr>
              <w:t>/test/output/runlog.txt</w:t>
            </w:r>
          </w:p>
        </w:tc>
        <w:tc>
          <w:tcPr>
            <w:tcW w:w="2767" w:type="dxa"/>
            <w:gridSpan w:val="2"/>
            <w:tcBorders>
              <w:top w:val="single" w:sz="4" w:space="0" w:color="auto"/>
            </w:tcBorders>
            <w:shd w:val="clear" w:color="auto" w:fill="auto"/>
            <w:vAlign w:val="center"/>
          </w:tcPr>
          <w:p w14:paraId="0B9E812F" w14:textId="662F2C62" w:rsidR="001900F7" w:rsidRPr="002A058C" w:rsidRDefault="001900F7" w:rsidP="004412E8">
            <w:pPr>
              <w:pStyle w:val="H1bodytext"/>
              <w:spacing w:after="0"/>
              <w:ind w:left="0"/>
              <w:rPr>
                <w:rFonts w:ascii="Arial" w:hAnsi="Arial"/>
                <w:bCs/>
                <w:sz w:val="20"/>
              </w:rPr>
            </w:pPr>
            <w:r>
              <w:rPr>
                <w:rFonts w:ascii="Arial" w:hAnsi="Arial"/>
                <w:b/>
                <w:sz w:val="20"/>
              </w:rPr>
              <w:t xml:space="preserve">Test Performed By: </w:t>
            </w:r>
            <w:r>
              <w:rPr>
                <w:rFonts w:ascii="Arial" w:hAnsi="Arial"/>
                <w:bCs/>
                <w:sz w:val="20"/>
              </w:rPr>
              <w:t>Christian Hall</w:t>
            </w:r>
          </w:p>
        </w:tc>
      </w:tr>
      <w:tr w:rsidR="001900F7" w:rsidRPr="007D0AAC" w14:paraId="6BCDA247" w14:textId="77777777" w:rsidTr="004412E8">
        <w:trPr>
          <w:cantSplit/>
          <w:trHeight w:val="530"/>
          <w:tblHeader/>
        </w:trPr>
        <w:tc>
          <w:tcPr>
            <w:tcW w:w="9360" w:type="dxa"/>
            <w:gridSpan w:val="4"/>
            <w:tcBorders>
              <w:top w:val="single" w:sz="4" w:space="0" w:color="auto"/>
            </w:tcBorders>
            <w:shd w:val="clear" w:color="auto" w:fill="auto"/>
            <w:vAlign w:val="center"/>
          </w:tcPr>
          <w:p w14:paraId="46349F3C" w14:textId="09AE56B0" w:rsidR="001900F7" w:rsidRPr="007D0AAC" w:rsidRDefault="001900F7" w:rsidP="004412E8">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~/dose/</w:t>
            </w:r>
            <w:proofErr w:type="spellStart"/>
            <w:r>
              <w:rPr>
                <w:rFonts w:ascii="Arial" w:hAnsi="Arial"/>
                <w:b/>
                <w:sz w:val="20"/>
              </w:rPr>
              <w:t>test</w:t>
            </w:r>
            <w:r w:rsidR="00BC1B4E">
              <w:rPr>
                <w:rFonts w:ascii="Arial" w:hAnsi="Arial"/>
                <w:b/>
                <w:sz w:val="20"/>
              </w:rPr>
              <w:t>Dose</w:t>
            </w:r>
            <w:proofErr w:type="spellEnd"/>
            <w:r>
              <w:rPr>
                <w:rFonts w:ascii="Arial" w:hAnsi="Arial"/>
                <w:b/>
                <w:sz w:val="20"/>
              </w:rPr>
              <w:t xml:space="preserve"> </w:t>
            </w:r>
          </w:p>
        </w:tc>
      </w:tr>
      <w:tr w:rsidR="001900F7" w:rsidRPr="00572F5F" w14:paraId="7ECC7A6F" w14:textId="77777777" w:rsidTr="004412E8">
        <w:trPr>
          <w:cantSplit/>
          <w:trHeight w:val="530"/>
          <w:tblHeader/>
        </w:trPr>
        <w:tc>
          <w:tcPr>
            <w:tcW w:w="651" w:type="dxa"/>
            <w:tcBorders>
              <w:top w:val="single" w:sz="4" w:space="0" w:color="auto"/>
            </w:tcBorders>
            <w:shd w:val="clear" w:color="auto" w:fill="D9D9D9" w:themeFill="background1" w:themeFillShade="D9"/>
            <w:vAlign w:val="center"/>
          </w:tcPr>
          <w:p w14:paraId="4AD763B2" w14:textId="77777777" w:rsidR="001900F7" w:rsidRPr="007D0AAC" w:rsidRDefault="001900F7" w:rsidP="004412E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44187EB4" w14:textId="77777777" w:rsidR="001900F7" w:rsidRPr="007D0AAC" w:rsidRDefault="001900F7" w:rsidP="004412E8">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AC18D76" w14:textId="77777777" w:rsidR="001900F7" w:rsidRPr="007D0AAC" w:rsidRDefault="001900F7" w:rsidP="004412E8">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6E5CF268" w14:textId="77777777" w:rsidR="001900F7" w:rsidRPr="007D0AAC" w:rsidRDefault="001900F7" w:rsidP="004412E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00F7" w:rsidRPr="007D0AAC" w14:paraId="045151CD" w14:textId="77777777" w:rsidTr="004412E8">
        <w:trPr>
          <w:trHeight w:val="440"/>
        </w:trPr>
        <w:tc>
          <w:tcPr>
            <w:tcW w:w="9360" w:type="dxa"/>
            <w:gridSpan w:val="4"/>
            <w:vAlign w:val="center"/>
          </w:tcPr>
          <w:p w14:paraId="058201DE" w14:textId="77777777" w:rsidR="001900F7" w:rsidRDefault="001900F7" w:rsidP="004412E8">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678E59C5" w14:textId="77777777" w:rsidR="001900F7" w:rsidRDefault="001900F7" w:rsidP="004412E8">
            <w:pPr>
              <w:pStyle w:val="H1bodytext"/>
              <w:spacing w:after="0"/>
              <w:ind w:left="0"/>
              <w:rPr>
                <w:rFonts w:ascii="Arial" w:hAnsi="Arial"/>
                <w:sz w:val="20"/>
              </w:rPr>
            </w:pPr>
          </w:p>
          <w:p w14:paraId="5B16B647" w14:textId="77777777" w:rsidR="001900F7" w:rsidRDefault="001900F7" w:rsidP="004412E8">
            <w:pPr>
              <w:pStyle w:val="H1bodytext"/>
              <w:spacing w:after="0"/>
              <w:ind w:left="0"/>
              <w:rPr>
                <w:rFonts w:ascii="Arial" w:hAnsi="Arial"/>
                <w:sz w:val="20"/>
              </w:rPr>
            </w:pPr>
            <w:r>
              <w:rPr>
                <w:rFonts w:ascii="Arial" w:hAnsi="Arial"/>
                <w:sz w:val="20"/>
              </w:rPr>
              <w:t>Navigate to the Testing Directory</w:t>
            </w:r>
          </w:p>
          <w:p w14:paraId="115BA839" w14:textId="77777777" w:rsidR="001900F7" w:rsidRPr="007D0AAC" w:rsidRDefault="001900F7" w:rsidP="004412E8">
            <w:pPr>
              <w:pStyle w:val="H1bodytext"/>
              <w:spacing w:after="0"/>
              <w:ind w:left="0"/>
              <w:rPr>
                <w:rFonts w:ascii="Arial" w:hAnsi="Arial"/>
                <w:sz w:val="20"/>
              </w:rPr>
            </w:pPr>
          </w:p>
        </w:tc>
      </w:tr>
      <w:tr w:rsidR="001900F7" w14:paraId="59631AE1" w14:textId="77777777" w:rsidTr="004412E8">
        <w:trPr>
          <w:trHeight w:val="3014"/>
        </w:trPr>
        <w:tc>
          <w:tcPr>
            <w:tcW w:w="651" w:type="dxa"/>
            <w:vAlign w:val="center"/>
          </w:tcPr>
          <w:p w14:paraId="3EBBD6B3" w14:textId="77777777" w:rsidR="001900F7" w:rsidRPr="007D0AAC" w:rsidRDefault="001900F7" w:rsidP="004412E8">
            <w:pPr>
              <w:pStyle w:val="H1bodytext"/>
              <w:spacing w:after="0"/>
              <w:ind w:left="0"/>
              <w:jc w:val="center"/>
              <w:rPr>
                <w:rFonts w:ascii="Arial" w:hAnsi="Arial"/>
                <w:sz w:val="20"/>
              </w:rPr>
            </w:pPr>
            <w:r>
              <w:rPr>
                <w:rFonts w:ascii="Arial" w:hAnsi="Arial"/>
                <w:sz w:val="20"/>
              </w:rPr>
              <w:lastRenderedPageBreak/>
              <w:t>1</w:t>
            </w:r>
          </w:p>
        </w:tc>
        <w:tc>
          <w:tcPr>
            <w:tcW w:w="5942" w:type="dxa"/>
            <w:vAlign w:val="center"/>
          </w:tcPr>
          <w:p w14:paraId="472877D4" w14:textId="77777777" w:rsidR="001900F7" w:rsidRDefault="001900F7" w:rsidP="004412E8">
            <w:pPr>
              <w:pStyle w:val="H1bodytext"/>
              <w:spacing w:after="0"/>
              <w:ind w:left="0"/>
              <w:rPr>
                <w:rFonts w:ascii="Arial" w:hAnsi="Arial"/>
                <w:sz w:val="20"/>
              </w:rPr>
            </w:pPr>
            <w:r>
              <w:rPr>
                <w:rFonts w:ascii="Arial" w:hAnsi="Arial"/>
                <w:sz w:val="20"/>
              </w:rPr>
              <w:t>Run the script by typing ‘./runAT1.sh’ into the command shell and let the program run to completion.</w:t>
            </w:r>
          </w:p>
          <w:p w14:paraId="7689E1F2" w14:textId="77777777" w:rsidR="001900F7" w:rsidRPr="006C2544" w:rsidRDefault="001900F7" w:rsidP="004412E8">
            <w:pPr>
              <w:pStyle w:val="H1bodytext"/>
              <w:spacing w:after="0"/>
              <w:ind w:left="0"/>
              <w:rPr>
                <w:rFonts w:ascii="Arial" w:hAnsi="Arial"/>
                <w:i/>
                <w:iCs/>
                <w:sz w:val="20"/>
              </w:rPr>
            </w:pPr>
          </w:p>
          <w:p w14:paraId="22ADEA44" w14:textId="77777777" w:rsidR="001900F7" w:rsidRPr="006C2544" w:rsidRDefault="001900F7" w:rsidP="004412E8">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0500F52B" w14:textId="77777777" w:rsidR="001900F7" w:rsidRDefault="001900F7" w:rsidP="004412E8">
            <w:pPr>
              <w:pStyle w:val="H1bodytext"/>
              <w:spacing w:after="0"/>
              <w:ind w:left="0"/>
              <w:rPr>
                <w:rFonts w:ascii="Arial" w:hAnsi="Arial"/>
                <w:sz w:val="20"/>
              </w:rPr>
            </w:pPr>
            <w:r>
              <w:rPr>
                <w:rFonts w:ascii="Arial" w:hAnsi="Arial"/>
                <w:sz w:val="20"/>
              </w:rPr>
              <w:t xml:space="preserve">The program begins to execute </w:t>
            </w:r>
          </w:p>
          <w:p w14:paraId="10CA2A85" w14:textId="77777777" w:rsidR="001900F7" w:rsidRDefault="001900F7" w:rsidP="004412E8">
            <w:pPr>
              <w:pStyle w:val="H1bodytext"/>
              <w:spacing w:after="0"/>
              <w:ind w:left="0"/>
              <w:rPr>
                <w:rFonts w:ascii="Arial" w:hAnsi="Arial"/>
                <w:sz w:val="20"/>
              </w:rPr>
            </w:pPr>
          </w:p>
          <w:p w14:paraId="36CDF720" w14:textId="77777777" w:rsidR="001900F7" w:rsidRDefault="001900F7" w:rsidP="004412E8">
            <w:pPr>
              <w:pStyle w:val="H1bodytext"/>
              <w:spacing w:after="0"/>
              <w:ind w:left="0"/>
              <w:rPr>
                <w:rFonts w:ascii="Arial" w:hAnsi="Arial"/>
                <w:sz w:val="20"/>
              </w:rPr>
            </w:pPr>
            <w:r>
              <w:rPr>
                <w:rFonts w:ascii="Arial" w:hAnsi="Arial"/>
                <w:sz w:val="20"/>
              </w:rPr>
              <w:t xml:space="preserve">The shell may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 and various “Notices”.</w:t>
            </w:r>
          </w:p>
          <w:p w14:paraId="168E530E" w14:textId="77777777" w:rsidR="001900F7" w:rsidRPr="007D0AAC" w:rsidRDefault="001900F7" w:rsidP="004412E8">
            <w:pPr>
              <w:pStyle w:val="H1bodytext"/>
              <w:spacing w:after="0"/>
              <w:ind w:left="0"/>
              <w:rPr>
                <w:rFonts w:ascii="Arial" w:hAnsi="Arial"/>
                <w:sz w:val="20"/>
              </w:rPr>
            </w:pPr>
          </w:p>
        </w:tc>
        <w:tc>
          <w:tcPr>
            <w:tcW w:w="1194" w:type="dxa"/>
            <w:vAlign w:val="center"/>
          </w:tcPr>
          <w:p w14:paraId="6D14FE0D" w14:textId="313A9AD9" w:rsidR="001900F7" w:rsidRPr="007D0AAC" w:rsidRDefault="001900F7" w:rsidP="004412E8">
            <w:pPr>
              <w:pStyle w:val="H1bodytext"/>
              <w:spacing w:after="0"/>
              <w:ind w:left="0"/>
              <w:jc w:val="center"/>
              <w:rPr>
                <w:rFonts w:ascii="Arial" w:hAnsi="Arial"/>
                <w:sz w:val="20"/>
              </w:rPr>
            </w:pPr>
            <w:r>
              <w:rPr>
                <w:rFonts w:ascii="Arial" w:hAnsi="Arial"/>
                <w:sz w:val="20"/>
              </w:rPr>
              <w:t>PASS</w:t>
            </w:r>
          </w:p>
        </w:tc>
      </w:tr>
      <w:tr w:rsidR="001900F7" w:rsidRPr="007D0AAC" w14:paraId="277B48D3" w14:textId="77777777" w:rsidTr="004412E8">
        <w:trPr>
          <w:trHeight w:val="476"/>
        </w:trPr>
        <w:tc>
          <w:tcPr>
            <w:tcW w:w="651" w:type="dxa"/>
            <w:vAlign w:val="center"/>
          </w:tcPr>
          <w:p w14:paraId="4A0B01C7" w14:textId="77777777" w:rsidR="001900F7" w:rsidRDefault="001900F7" w:rsidP="004412E8">
            <w:pPr>
              <w:pStyle w:val="H1bodytext"/>
              <w:spacing w:after="0"/>
              <w:ind w:left="0"/>
              <w:jc w:val="center"/>
              <w:rPr>
                <w:rFonts w:ascii="Arial" w:hAnsi="Arial"/>
                <w:sz w:val="20"/>
              </w:rPr>
            </w:pPr>
            <w:r>
              <w:rPr>
                <w:rFonts w:ascii="Arial" w:hAnsi="Arial"/>
                <w:sz w:val="20"/>
              </w:rPr>
              <w:t>2</w:t>
            </w:r>
          </w:p>
        </w:tc>
        <w:tc>
          <w:tcPr>
            <w:tcW w:w="5942" w:type="dxa"/>
            <w:vAlign w:val="center"/>
          </w:tcPr>
          <w:p w14:paraId="2350198B" w14:textId="77777777" w:rsidR="001900F7" w:rsidRDefault="001900F7" w:rsidP="004412E8">
            <w:pPr>
              <w:pStyle w:val="H1bodytext"/>
              <w:spacing w:after="0"/>
              <w:ind w:left="0"/>
              <w:rPr>
                <w:rFonts w:ascii="Arial" w:hAnsi="Arial"/>
                <w:sz w:val="20"/>
              </w:rPr>
            </w:pPr>
            <w:r>
              <w:rPr>
                <w:rFonts w:ascii="Arial" w:hAnsi="Arial"/>
                <w:sz w:val="20"/>
              </w:rPr>
              <w:t>When the program finishes,</w:t>
            </w:r>
          </w:p>
          <w:p w14:paraId="52F0B2B3" w14:textId="77777777" w:rsidR="001900F7" w:rsidRDefault="001900F7" w:rsidP="004412E8">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cd ~/dose/</w:t>
            </w:r>
            <w:proofErr w:type="spellStart"/>
            <w:r w:rsidRPr="006C2544">
              <w:rPr>
                <w:rFonts w:ascii="Consolas" w:hAnsi="Consolas"/>
                <w:sz w:val="20"/>
              </w:rPr>
              <w:t>test</w:t>
            </w:r>
            <w:r>
              <w:rPr>
                <w:rFonts w:ascii="Consolas" w:hAnsi="Consolas"/>
                <w:sz w:val="20"/>
              </w:rPr>
              <w:t>Dose</w:t>
            </w:r>
            <w:proofErr w:type="spellEnd"/>
            <w:r>
              <w:rPr>
                <w:rFonts w:ascii="Consolas" w:hAnsi="Consolas"/>
                <w:sz w:val="20"/>
              </w:rPr>
              <w:t>/test</w:t>
            </w:r>
            <w:r w:rsidRPr="006C2544">
              <w:rPr>
                <w:rFonts w:ascii="Consolas" w:hAnsi="Consolas"/>
                <w:sz w:val="20"/>
              </w:rPr>
              <w:t xml:space="preserve">/output </w:t>
            </w:r>
            <w:r>
              <w:rPr>
                <w:rFonts w:ascii="Arial" w:hAnsi="Arial"/>
                <w:sz w:val="20"/>
              </w:rPr>
              <w:t>and pressing enter</w:t>
            </w:r>
          </w:p>
          <w:p w14:paraId="7704689F" w14:textId="77777777" w:rsidR="001900F7" w:rsidRDefault="001900F7" w:rsidP="004412E8">
            <w:pPr>
              <w:pStyle w:val="H1bodytext"/>
              <w:spacing w:after="0"/>
              <w:ind w:left="0"/>
              <w:rPr>
                <w:rFonts w:ascii="Arial" w:hAnsi="Arial"/>
                <w:sz w:val="20"/>
              </w:rPr>
            </w:pPr>
          </w:p>
          <w:p w14:paraId="7F2E95AB" w14:textId="77777777" w:rsidR="001900F7" w:rsidRDefault="001900F7" w:rsidP="004412E8">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3930AF57" w14:textId="77777777" w:rsidR="001900F7" w:rsidRDefault="001900F7" w:rsidP="004412E8">
            <w:pPr>
              <w:pStyle w:val="H1bodytext"/>
              <w:spacing w:after="0"/>
              <w:ind w:left="0"/>
              <w:rPr>
                <w:rFonts w:ascii="Arial" w:hAnsi="Arial"/>
                <w:sz w:val="20"/>
              </w:rPr>
            </w:pPr>
          </w:p>
        </w:tc>
        <w:tc>
          <w:tcPr>
            <w:tcW w:w="1573" w:type="dxa"/>
            <w:vAlign w:val="center"/>
          </w:tcPr>
          <w:p w14:paraId="1BC37DF1" w14:textId="77777777" w:rsidR="001900F7" w:rsidRDefault="001900F7" w:rsidP="004412E8">
            <w:pPr>
              <w:pStyle w:val="H1bodytext"/>
              <w:spacing w:after="0"/>
              <w:ind w:left="0"/>
              <w:rPr>
                <w:rFonts w:ascii="Arial" w:hAnsi="Arial"/>
                <w:sz w:val="20"/>
              </w:rPr>
            </w:pPr>
            <w:r>
              <w:rPr>
                <w:rFonts w:ascii="Arial" w:hAnsi="Arial"/>
                <w:sz w:val="20"/>
              </w:rPr>
              <w:t>The output directory contains four files:</w:t>
            </w:r>
          </w:p>
          <w:p w14:paraId="35C33827" w14:textId="77777777" w:rsidR="001900F7" w:rsidRDefault="001900F7" w:rsidP="004412E8">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D4E1373" w14:textId="77777777" w:rsidR="001900F7" w:rsidRDefault="001900F7" w:rsidP="004412E8">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74CF01A" w14:textId="77777777" w:rsidR="001900F7" w:rsidRDefault="001900F7" w:rsidP="004412E8">
            <w:pPr>
              <w:pStyle w:val="H1bodytext"/>
              <w:numPr>
                <w:ilvl w:val="0"/>
                <w:numId w:val="23"/>
              </w:numPr>
              <w:tabs>
                <w:tab w:val="left" w:pos="604"/>
              </w:tabs>
              <w:spacing w:after="0"/>
              <w:ind w:left="196" w:hanging="155"/>
              <w:rPr>
                <w:rFonts w:ascii="Arial" w:hAnsi="Arial"/>
                <w:sz w:val="20"/>
              </w:rPr>
            </w:pPr>
            <w:r>
              <w:rPr>
                <w:rFonts w:ascii="Arial" w:hAnsi="Arial"/>
                <w:sz w:val="20"/>
              </w:rPr>
              <w:t>U236.csv</w:t>
            </w:r>
          </w:p>
          <w:p w14:paraId="3DA400AB" w14:textId="77777777" w:rsidR="001900F7" w:rsidRPr="008B77B6" w:rsidRDefault="001900F7" w:rsidP="004412E8">
            <w:pPr>
              <w:pStyle w:val="H1bodytext"/>
              <w:numPr>
                <w:ilvl w:val="0"/>
                <w:numId w:val="23"/>
              </w:numPr>
              <w:tabs>
                <w:tab w:val="left" w:pos="604"/>
              </w:tabs>
              <w:spacing w:after="0"/>
              <w:ind w:left="196" w:hanging="155"/>
              <w:rPr>
                <w:rFonts w:ascii="Arial" w:hAnsi="Arial"/>
                <w:sz w:val="20"/>
              </w:rPr>
            </w:pPr>
            <w:r>
              <w:rPr>
                <w:rFonts w:ascii="Arial" w:hAnsi="Arial"/>
                <w:sz w:val="20"/>
              </w:rPr>
              <w:t>U236-conc.csv</w:t>
            </w:r>
          </w:p>
        </w:tc>
        <w:tc>
          <w:tcPr>
            <w:tcW w:w="1194" w:type="dxa"/>
            <w:vAlign w:val="center"/>
          </w:tcPr>
          <w:p w14:paraId="57BA7730" w14:textId="34DD4CD8" w:rsidR="001900F7" w:rsidRPr="00702160" w:rsidRDefault="001900F7" w:rsidP="002A058C">
            <w:pPr>
              <w:pStyle w:val="H1bodytext"/>
              <w:spacing w:after="0"/>
              <w:ind w:left="0"/>
              <w:jc w:val="center"/>
              <w:rPr>
                <w:rFonts w:ascii="Arial" w:hAnsi="Arial"/>
                <w:sz w:val="20"/>
              </w:rPr>
            </w:pPr>
            <w:r>
              <w:rPr>
                <w:rFonts w:ascii="Arial" w:hAnsi="Arial"/>
                <w:sz w:val="20"/>
              </w:rPr>
              <w:t>PASS</w:t>
            </w:r>
          </w:p>
        </w:tc>
      </w:tr>
      <w:tr w:rsidR="001900F7" w:rsidRPr="007D0AAC" w14:paraId="111FA15B" w14:textId="77777777" w:rsidTr="004412E8">
        <w:trPr>
          <w:trHeight w:val="2726"/>
        </w:trPr>
        <w:tc>
          <w:tcPr>
            <w:tcW w:w="651" w:type="dxa"/>
            <w:vAlign w:val="center"/>
          </w:tcPr>
          <w:p w14:paraId="3FA59F11" w14:textId="77777777" w:rsidR="001900F7" w:rsidRDefault="001900F7" w:rsidP="004412E8">
            <w:pPr>
              <w:pStyle w:val="H1bodytext"/>
              <w:spacing w:after="0"/>
              <w:ind w:left="0"/>
              <w:jc w:val="center"/>
              <w:rPr>
                <w:rFonts w:ascii="Arial" w:hAnsi="Arial"/>
                <w:sz w:val="20"/>
              </w:rPr>
            </w:pPr>
            <w:r>
              <w:rPr>
                <w:rFonts w:ascii="Arial" w:hAnsi="Arial"/>
                <w:sz w:val="20"/>
              </w:rPr>
              <w:t>3</w:t>
            </w:r>
          </w:p>
        </w:tc>
        <w:tc>
          <w:tcPr>
            <w:tcW w:w="5942" w:type="dxa"/>
            <w:vAlign w:val="center"/>
          </w:tcPr>
          <w:p w14:paraId="4FD435E7" w14:textId="77777777" w:rsidR="001900F7" w:rsidRDefault="001900F7" w:rsidP="004412E8">
            <w:pPr>
              <w:pStyle w:val="H1bodytext"/>
              <w:spacing w:after="0"/>
              <w:ind w:left="0"/>
              <w:rPr>
                <w:rFonts w:ascii="Arial" w:hAnsi="Arial"/>
                <w:sz w:val="20"/>
              </w:rPr>
            </w:pPr>
            <w:r>
              <w:rPr>
                <w:rFonts w:ascii="Arial" w:hAnsi="Arial"/>
                <w:sz w:val="20"/>
              </w:rPr>
              <w:t>Open testReport.txt and verify that the following text is present:</w:t>
            </w:r>
          </w:p>
          <w:p w14:paraId="1B24B9E2" w14:textId="77777777" w:rsidR="001900F7" w:rsidRDefault="001900F7" w:rsidP="004412E8">
            <w:pPr>
              <w:pStyle w:val="H1bodytext"/>
              <w:spacing w:after="0"/>
              <w:ind w:left="0"/>
              <w:rPr>
                <w:rFonts w:ascii="Arial" w:hAnsi="Arial"/>
                <w:sz w:val="20"/>
              </w:rPr>
            </w:pPr>
          </w:p>
          <w:p w14:paraId="6AFBDA35" w14:textId="77777777" w:rsidR="001900F7" w:rsidRDefault="001900F7" w:rsidP="004412E8">
            <w:pPr>
              <w:pStyle w:val="H1bodytext"/>
              <w:numPr>
                <w:ilvl w:val="0"/>
                <w:numId w:val="23"/>
              </w:numPr>
              <w:spacing w:after="0"/>
              <w:rPr>
                <w:rFonts w:ascii="Arial" w:hAnsi="Arial"/>
                <w:sz w:val="20"/>
              </w:rPr>
            </w:pPr>
            <w:r>
              <w:rPr>
                <w:rFonts w:ascii="Arial" w:hAnsi="Arial"/>
                <w:sz w:val="20"/>
              </w:rPr>
              <w:t>Finished loading grid shapefile</w:t>
            </w:r>
          </w:p>
          <w:p w14:paraId="5AEF0B8E" w14:textId="77777777" w:rsidR="001900F7" w:rsidRDefault="001900F7" w:rsidP="004412E8">
            <w:pPr>
              <w:pStyle w:val="H1bodytext"/>
              <w:numPr>
                <w:ilvl w:val="0"/>
                <w:numId w:val="23"/>
              </w:numPr>
              <w:spacing w:after="0"/>
              <w:rPr>
                <w:rFonts w:ascii="Arial" w:hAnsi="Arial"/>
                <w:sz w:val="20"/>
              </w:rPr>
            </w:pPr>
            <w:r>
              <w:rPr>
                <w:rFonts w:ascii="Arial" w:hAnsi="Arial"/>
                <w:sz w:val="20"/>
              </w:rPr>
              <w:t>updated cells: added layer X [where X ranges from 1 – 7]</w:t>
            </w:r>
          </w:p>
          <w:p w14:paraId="1F9B1A6F" w14:textId="77777777" w:rsidR="001900F7" w:rsidRDefault="001900F7" w:rsidP="004412E8">
            <w:pPr>
              <w:pStyle w:val="H1bodytext"/>
              <w:numPr>
                <w:ilvl w:val="0"/>
                <w:numId w:val="23"/>
              </w:numPr>
              <w:spacing w:after="0"/>
              <w:rPr>
                <w:rFonts w:ascii="Arial" w:hAnsi="Arial"/>
                <w:sz w:val="20"/>
              </w:rPr>
            </w:pPr>
            <w:r>
              <w:rPr>
                <w:rFonts w:ascii="Arial" w:hAnsi="Arial"/>
                <w:sz w:val="20"/>
              </w:rPr>
              <w:t>END loading soils map</w:t>
            </w:r>
          </w:p>
          <w:p w14:paraId="1C51D19E" w14:textId="77777777" w:rsidR="001900F7" w:rsidRDefault="001900F7" w:rsidP="004412E8">
            <w:pPr>
              <w:pStyle w:val="H1bodytext"/>
              <w:numPr>
                <w:ilvl w:val="0"/>
                <w:numId w:val="23"/>
              </w:numPr>
              <w:spacing w:after="0"/>
              <w:rPr>
                <w:rFonts w:ascii="Arial" w:hAnsi="Arial"/>
                <w:sz w:val="20"/>
              </w:rPr>
            </w:pPr>
            <w:r>
              <w:rPr>
                <w:rFonts w:ascii="Arial" w:hAnsi="Arial"/>
                <w:sz w:val="20"/>
              </w:rPr>
              <w:t>Loaded pathways</w:t>
            </w:r>
          </w:p>
          <w:p w14:paraId="09E36435" w14:textId="77777777" w:rsidR="001900F7" w:rsidRDefault="001900F7" w:rsidP="004412E8">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7387F581" w14:textId="77777777" w:rsidR="001900F7" w:rsidRDefault="001900F7" w:rsidP="004412E8">
            <w:pPr>
              <w:pStyle w:val="H1bodytext"/>
              <w:numPr>
                <w:ilvl w:val="0"/>
                <w:numId w:val="23"/>
              </w:numPr>
              <w:spacing w:after="0"/>
              <w:rPr>
                <w:rFonts w:ascii="Arial" w:hAnsi="Arial"/>
                <w:sz w:val="20"/>
              </w:rPr>
            </w:pPr>
            <w:r>
              <w:rPr>
                <w:rFonts w:ascii="Arial" w:hAnsi="Arial"/>
                <w:sz w:val="20"/>
              </w:rPr>
              <w:t>Loaded dose factors</w:t>
            </w:r>
          </w:p>
          <w:p w14:paraId="41E2552B" w14:textId="77777777" w:rsidR="001900F7" w:rsidRDefault="001900F7" w:rsidP="004412E8">
            <w:pPr>
              <w:pStyle w:val="H1bodytext"/>
              <w:numPr>
                <w:ilvl w:val="0"/>
                <w:numId w:val="23"/>
              </w:numPr>
              <w:spacing w:after="0"/>
              <w:rPr>
                <w:rFonts w:ascii="Arial" w:hAnsi="Arial"/>
                <w:sz w:val="20"/>
              </w:rPr>
            </w:pPr>
            <w:r>
              <w:rPr>
                <w:rFonts w:ascii="Arial" w:hAnsi="Arial"/>
                <w:sz w:val="20"/>
              </w:rPr>
              <w:t>END; Loaded concentration table for …</w:t>
            </w:r>
          </w:p>
          <w:p w14:paraId="22EA1D7A" w14:textId="77777777" w:rsidR="001900F7" w:rsidRDefault="001900F7" w:rsidP="004412E8">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0A799668" w14:textId="77777777" w:rsidR="001900F7" w:rsidDel="00FF3735" w:rsidRDefault="001900F7" w:rsidP="004412E8">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758BD963" w14:textId="000001F5" w:rsidR="001900F7" w:rsidRPr="00702160" w:rsidRDefault="001900F7" w:rsidP="002A058C">
            <w:pPr>
              <w:pStyle w:val="H1bodytext"/>
              <w:spacing w:after="0"/>
              <w:ind w:left="0"/>
              <w:jc w:val="center"/>
              <w:rPr>
                <w:rFonts w:ascii="Arial" w:hAnsi="Arial"/>
                <w:sz w:val="20"/>
              </w:rPr>
            </w:pPr>
            <w:r>
              <w:rPr>
                <w:rFonts w:ascii="Arial" w:hAnsi="Arial"/>
                <w:sz w:val="20"/>
              </w:rPr>
              <w:t>PASS</w:t>
            </w:r>
          </w:p>
        </w:tc>
      </w:tr>
      <w:tr w:rsidR="001900F7" w:rsidRPr="007D0AAC" w14:paraId="11212A44" w14:textId="77777777" w:rsidTr="004412E8">
        <w:trPr>
          <w:trHeight w:val="539"/>
        </w:trPr>
        <w:tc>
          <w:tcPr>
            <w:tcW w:w="651" w:type="dxa"/>
            <w:vAlign w:val="center"/>
          </w:tcPr>
          <w:p w14:paraId="057DD33D" w14:textId="77777777" w:rsidR="001900F7" w:rsidRPr="007D0AAC" w:rsidRDefault="001900F7" w:rsidP="004412E8">
            <w:pPr>
              <w:pStyle w:val="H1bodytext"/>
              <w:spacing w:after="0"/>
              <w:ind w:left="0"/>
              <w:jc w:val="center"/>
              <w:rPr>
                <w:rFonts w:ascii="Arial" w:hAnsi="Arial"/>
                <w:sz w:val="20"/>
              </w:rPr>
            </w:pPr>
            <w:r>
              <w:rPr>
                <w:rFonts w:ascii="Arial" w:hAnsi="Arial"/>
                <w:sz w:val="20"/>
              </w:rPr>
              <w:t>4</w:t>
            </w:r>
          </w:p>
        </w:tc>
        <w:tc>
          <w:tcPr>
            <w:tcW w:w="5942" w:type="dxa"/>
            <w:vAlign w:val="center"/>
          </w:tcPr>
          <w:p w14:paraId="471D80F5" w14:textId="77777777" w:rsidR="001900F7" w:rsidRPr="00702160" w:rsidRDefault="001900F7" w:rsidP="004412E8">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head U23</w:t>
            </w:r>
            <w:r>
              <w:rPr>
                <w:rFonts w:ascii="Consolas" w:hAnsi="Consolas"/>
                <w:sz w:val="20"/>
              </w:rPr>
              <w:t>6.</w:t>
            </w:r>
            <w:r w:rsidRPr="006C2544">
              <w:rPr>
                <w:rFonts w:ascii="Consolas" w:hAnsi="Consolas"/>
                <w:sz w:val="20"/>
              </w:rPr>
              <w:t>csv</w:t>
            </w:r>
            <w:r>
              <w:rPr>
                <w:rFonts w:ascii="Arial" w:hAnsi="Arial"/>
                <w:sz w:val="20"/>
              </w:rPr>
              <w:t xml:space="preserve">  and press enter.  Examine the first line of the output.</w:t>
            </w:r>
          </w:p>
        </w:tc>
        <w:tc>
          <w:tcPr>
            <w:tcW w:w="1573" w:type="dxa"/>
            <w:vAlign w:val="center"/>
          </w:tcPr>
          <w:p w14:paraId="51E920E0" w14:textId="77777777" w:rsidR="001900F7" w:rsidRDefault="001900F7" w:rsidP="004412E8">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779F2476" w14:textId="77777777" w:rsidR="001900F7" w:rsidRDefault="001900F7" w:rsidP="004412E8">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2F46C312" w14:textId="77777777" w:rsidR="001900F7" w:rsidRDefault="001900F7" w:rsidP="004412E8">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32F2411B" w14:textId="201DA496" w:rsidR="00BC1B4E" w:rsidRDefault="001900F7" w:rsidP="004412E8">
            <w:pPr>
              <w:pStyle w:val="H1bodytext"/>
              <w:numPr>
                <w:ilvl w:val="0"/>
                <w:numId w:val="23"/>
              </w:numPr>
              <w:spacing w:after="0"/>
              <w:ind w:left="187" w:hanging="194"/>
              <w:rPr>
                <w:rFonts w:ascii="Arial" w:hAnsi="Arial"/>
                <w:sz w:val="20"/>
              </w:rPr>
            </w:pPr>
            <w:r>
              <w:rPr>
                <w:rFonts w:ascii="Arial" w:hAnsi="Arial"/>
                <w:sz w:val="20"/>
              </w:rPr>
              <w:t>soil</w:t>
            </w:r>
          </w:p>
          <w:p w14:paraId="48B65B49" w14:textId="4C1CC49B" w:rsidR="001900F7" w:rsidRDefault="001900F7" w:rsidP="004412E8">
            <w:pPr>
              <w:pStyle w:val="H1bodytext"/>
              <w:numPr>
                <w:ilvl w:val="0"/>
                <w:numId w:val="23"/>
              </w:numPr>
              <w:spacing w:after="0"/>
              <w:ind w:left="187" w:hanging="194"/>
              <w:rPr>
                <w:rFonts w:ascii="Arial" w:hAnsi="Arial"/>
                <w:sz w:val="20"/>
              </w:rPr>
            </w:pPr>
            <w:r>
              <w:rPr>
                <w:rFonts w:ascii="Arial" w:hAnsi="Arial"/>
                <w:sz w:val="20"/>
              </w:rPr>
              <w:t>pathway</w:t>
            </w:r>
          </w:p>
          <w:p w14:paraId="16D8DFE1" w14:textId="77777777" w:rsidR="001900F7" w:rsidRDefault="001900F7" w:rsidP="004412E8">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191184D8" w14:textId="77777777" w:rsidR="001900F7" w:rsidRDefault="001900F7" w:rsidP="004412E8">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0221E98" w14:textId="77777777" w:rsidR="001900F7" w:rsidRDefault="001900F7" w:rsidP="004412E8">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47FC9C0A" w14:textId="77777777" w:rsidR="001900F7" w:rsidRDefault="001900F7" w:rsidP="004412E8">
            <w:pPr>
              <w:pStyle w:val="H1bodytext"/>
              <w:numPr>
                <w:ilvl w:val="0"/>
                <w:numId w:val="23"/>
              </w:numPr>
              <w:spacing w:after="0"/>
              <w:ind w:left="187" w:hanging="194"/>
              <w:rPr>
                <w:rFonts w:ascii="Arial" w:hAnsi="Arial"/>
                <w:sz w:val="20"/>
              </w:rPr>
            </w:pPr>
            <w:r>
              <w:rPr>
                <w:rFonts w:ascii="Arial" w:hAnsi="Arial"/>
                <w:sz w:val="20"/>
              </w:rPr>
              <w:t>concentration</w:t>
            </w:r>
          </w:p>
          <w:p w14:paraId="40FAF7E9" w14:textId="77777777" w:rsidR="001900F7" w:rsidRDefault="001900F7" w:rsidP="004412E8">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77057C09" w14:textId="77777777" w:rsidR="001900F7" w:rsidRPr="00702160" w:rsidRDefault="001900F7" w:rsidP="004412E8">
            <w:pPr>
              <w:pStyle w:val="H1bodytext"/>
              <w:numPr>
                <w:ilvl w:val="0"/>
                <w:numId w:val="23"/>
              </w:numPr>
              <w:spacing w:after="0"/>
              <w:ind w:left="187" w:hanging="194"/>
              <w:rPr>
                <w:rFonts w:ascii="Arial" w:hAnsi="Arial"/>
                <w:sz w:val="20"/>
              </w:rPr>
            </w:pPr>
            <w:r>
              <w:rPr>
                <w:rFonts w:ascii="Arial" w:hAnsi="Arial"/>
                <w:sz w:val="20"/>
              </w:rPr>
              <w:lastRenderedPageBreak/>
              <w:t>dose</w:t>
            </w:r>
            <w:r>
              <w:rPr>
                <w:rFonts w:ascii="Arial" w:hAnsi="Arial"/>
                <w:sz w:val="20"/>
              </w:rPr>
              <w:br/>
            </w:r>
          </w:p>
        </w:tc>
        <w:tc>
          <w:tcPr>
            <w:tcW w:w="1194" w:type="dxa"/>
            <w:vAlign w:val="center"/>
          </w:tcPr>
          <w:p w14:paraId="28744FAB" w14:textId="0CD8AE76" w:rsidR="001900F7" w:rsidRPr="00702160" w:rsidRDefault="001900F7" w:rsidP="002A058C">
            <w:pPr>
              <w:pStyle w:val="H1bodytext"/>
              <w:spacing w:after="0"/>
              <w:ind w:left="0"/>
              <w:jc w:val="center"/>
              <w:rPr>
                <w:rFonts w:ascii="Arial" w:hAnsi="Arial"/>
                <w:sz w:val="20"/>
              </w:rPr>
            </w:pPr>
            <w:r>
              <w:rPr>
                <w:rFonts w:ascii="Arial" w:hAnsi="Arial"/>
                <w:sz w:val="20"/>
              </w:rPr>
              <w:lastRenderedPageBreak/>
              <w:t>PASS</w:t>
            </w:r>
          </w:p>
        </w:tc>
      </w:tr>
      <w:tr w:rsidR="001900F7" w:rsidRPr="007D0AAC" w14:paraId="24FB3C47" w14:textId="77777777" w:rsidTr="004412E8">
        <w:trPr>
          <w:trHeight w:val="539"/>
        </w:trPr>
        <w:tc>
          <w:tcPr>
            <w:tcW w:w="651" w:type="dxa"/>
            <w:vAlign w:val="center"/>
          </w:tcPr>
          <w:p w14:paraId="405F2FB2" w14:textId="77777777" w:rsidR="001900F7" w:rsidRDefault="001900F7" w:rsidP="004412E8">
            <w:pPr>
              <w:pStyle w:val="H1bodytext"/>
              <w:spacing w:after="0"/>
              <w:ind w:left="0"/>
              <w:jc w:val="center"/>
              <w:rPr>
                <w:rFonts w:ascii="Arial" w:hAnsi="Arial"/>
                <w:sz w:val="20"/>
              </w:rPr>
            </w:pPr>
            <w:r>
              <w:rPr>
                <w:rFonts w:ascii="Arial" w:hAnsi="Arial"/>
                <w:sz w:val="20"/>
              </w:rPr>
              <w:t>5</w:t>
            </w:r>
          </w:p>
        </w:tc>
        <w:tc>
          <w:tcPr>
            <w:tcW w:w="5942" w:type="dxa"/>
            <w:vAlign w:val="center"/>
          </w:tcPr>
          <w:p w14:paraId="1EB593F6" w14:textId="77777777" w:rsidR="001900F7" w:rsidRDefault="001900F7" w:rsidP="004412E8">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w:t>
            </w:r>
            <w:r>
              <w:rPr>
                <w:rFonts w:ascii="Consolas" w:hAnsi="Consolas"/>
                <w:sz w:val="20"/>
              </w:rPr>
              <w:t>6</w:t>
            </w:r>
            <w:r w:rsidRPr="006C2544">
              <w:rPr>
                <w:rFonts w:ascii="Consolas" w:hAnsi="Consolas"/>
                <w:sz w:val="20"/>
              </w:rPr>
              <w:t>.csv</w:t>
            </w:r>
            <w:r>
              <w:rPr>
                <w:rFonts w:ascii="Arial" w:hAnsi="Arial"/>
                <w:sz w:val="20"/>
              </w:rPr>
              <w:t xml:space="preserve"> and press enter.  Examine the second line of the output.</w:t>
            </w:r>
          </w:p>
        </w:tc>
        <w:tc>
          <w:tcPr>
            <w:tcW w:w="1573" w:type="dxa"/>
            <w:vAlign w:val="center"/>
          </w:tcPr>
          <w:p w14:paraId="36FA051B" w14:textId="77777777" w:rsidR="001900F7" w:rsidRDefault="001900F7" w:rsidP="004412E8">
            <w:pPr>
              <w:pStyle w:val="H1bodytext"/>
              <w:spacing w:after="0"/>
              <w:ind w:left="0"/>
              <w:rPr>
                <w:rFonts w:ascii="Arial" w:hAnsi="Arial"/>
                <w:sz w:val="20"/>
              </w:rPr>
            </w:pPr>
            <w:r>
              <w:rPr>
                <w:rFonts w:ascii="Arial" w:hAnsi="Arial"/>
                <w:sz w:val="20"/>
              </w:rPr>
              <w:t>This line contains primarily numeric data separated by commas:</w:t>
            </w:r>
          </w:p>
          <w:p w14:paraId="30A2B440" w14:textId="77777777" w:rsidR="001900F7" w:rsidRDefault="001900F7" w:rsidP="004412E8">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CE9D41D" w14:textId="56B0EBE0" w:rsidR="001900F7" w:rsidRDefault="001900F7" w:rsidP="004412E8">
            <w:pPr>
              <w:pStyle w:val="H1bodytext"/>
              <w:numPr>
                <w:ilvl w:val="0"/>
                <w:numId w:val="23"/>
              </w:numPr>
              <w:spacing w:after="0"/>
              <w:ind w:left="194" w:hanging="194"/>
              <w:rPr>
                <w:rFonts w:ascii="Arial" w:hAnsi="Arial"/>
                <w:sz w:val="20"/>
              </w:rPr>
            </w:pPr>
            <w:r>
              <w:rPr>
                <w:rFonts w:ascii="Arial" w:hAnsi="Arial"/>
                <w:sz w:val="20"/>
              </w:rPr>
              <w:t>the second column is a date in the format ‘YYYY-MM-DD’.  The date is 2019-01-01.</w:t>
            </w:r>
          </w:p>
          <w:p w14:paraId="617B46B5" w14:textId="77777777" w:rsidR="001900F7" w:rsidRDefault="001900F7" w:rsidP="004412E8">
            <w:pPr>
              <w:pStyle w:val="H1bodytext"/>
              <w:numPr>
                <w:ilvl w:val="0"/>
                <w:numId w:val="23"/>
              </w:numPr>
              <w:spacing w:after="0"/>
              <w:ind w:left="194" w:hanging="194"/>
              <w:rPr>
                <w:rFonts w:ascii="Arial" w:hAnsi="Arial"/>
                <w:sz w:val="20"/>
              </w:rPr>
            </w:pPr>
            <w:r>
              <w:rPr>
                <w:rFonts w:ascii="Arial" w:hAnsi="Arial"/>
                <w:sz w:val="20"/>
              </w:rPr>
              <w:t>the third column is a soil type (Rupert Sand, Burbank Loamy, or similar)</w:t>
            </w:r>
          </w:p>
          <w:p w14:paraId="5154766E" w14:textId="77777777" w:rsidR="001900F7" w:rsidRDefault="001900F7" w:rsidP="004412E8">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30502A49" w14:textId="77777777" w:rsidR="001900F7" w:rsidRDefault="001900F7" w:rsidP="004412E8">
            <w:pPr>
              <w:pStyle w:val="H1bodytext"/>
              <w:numPr>
                <w:ilvl w:val="0"/>
                <w:numId w:val="23"/>
              </w:numPr>
              <w:spacing w:after="0"/>
              <w:ind w:left="194" w:hanging="194"/>
              <w:rPr>
                <w:rFonts w:ascii="Arial" w:hAnsi="Arial"/>
                <w:sz w:val="20"/>
              </w:rPr>
            </w:pPr>
            <w:r>
              <w:rPr>
                <w:rFonts w:ascii="Arial" w:hAnsi="Arial"/>
                <w:sz w:val="20"/>
              </w:rPr>
              <w:t>the fifth, sixth, and seventh columns are integers</w:t>
            </w:r>
          </w:p>
          <w:p w14:paraId="0E730192" w14:textId="77777777" w:rsidR="001900F7" w:rsidRDefault="001900F7" w:rsidP="004412E8">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6D1009B7" w14:textId="77777777" w:rsidR="001900F7" w:rsidRPr="00301A8A" w:rsidRDefault="001900F7" w:rsidP="004412E8">
            <w:pPr>
              <w:pStyle w:val="H1bodytext"/>
              <w:spacing w:after="0"/>
              <w:ind w:left="1080"/>
              <w:rPr>
                <w:rFonts w:ascii="Arial" w:hAnsi="Arial"/>
                <w:sz w:val="20"/>
              </w:rPr>
            </w:pPr>
          </w:p>
        </w:tc>
        <w:tc>
          <w:tcPr>
            <w:tcW w:w="1194" w:type="dxa"/>
            <w:vAlign w:val="center"/>
          </w:tcPr>
          <w:p w14:paraId="1B519CDB" w14:textId="59492C6D"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61712A3D" w14:textId="77777777" w:rsidTr="004412E8">
        <w:trPr>
          <w:trHeight w:val="1781"/>
        </w:trPr>
        <w:tc>
          <w:tcPr>
            <w:tcW w:w="651" w:type="dxa"/>
            <w:vAlign w:val="center"/>
          </w:tcPr>
          <w:p w14:paraId="5544248B" w14:textId="77777777" w:rsidR="001900F7" w:rsidRDefault="001900F7" w:rsidP="004412E8">
            <w:pPr>
              <w:pStyle w:val="H1bodytext"/>
              <w:spacing w:after="0"/>
              <w:ind w:left="0"/>
              <w:jc w:val="center"/>
              <w:rPr>
                <w:rFonts w:ascii="Arial" w:hAnsi="Arial"/>
                <w:sz w:val="20"/>
              </w:rPr>
            </w:pPr>
            <w:r>
              <w:rPr>
                <w:rFonts w:ascii="Arial" w:hAnsi="Arial"/>
                <w:sz w:val="20"/>
              </w:rPr>
              <w:t>6.1</w:t>
            </w:r>
          </w:p>
        </w:tc>
        <w:tc>
          <w:tcPr>
            <w:tcW w:w="5942" w:type="dxa"/>
            <w:vAlign w:val="center"/>
          </w:tcPr>
          <w:p w14:paraId="323ABD8A" w14:textId="77777777" w:rsidR="001900F7" w:rsidRDefault="001900F7" w:rsidP="004412E8">
            <w:pPr>
              <w:pStyle w:val="H1bodytext"/>
              <w:spacing w:after="0"/>
              <w:ind w:left="0"/>
              <w:rPr>
                <w:rFonts w:ascii="Arial" w:hAnsi="Arial"/>
                <w:sz w:val="20"/>
              </w:rPr>
            </w:pPr>
          </w:p>
          <w:p w14:paraId="12863732" w14:textId="77777777" w:rsidR="001900F7" w:rsidRDefault="001900F7" w:rsidP="004412E8">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2002765" w14:textId="77777777" w:rsidR="001900F7" w:rsidRDefault="001900F7" w:rsidP="004412E8">
            <w:pPr>
              <w:pStyle w:val="H1bodytext"/>
              <w:spacing w:after="0"/>
              <w:ind w:left="0"/>
              <w:rPr>
                <w:rFonts w:ascii="Arial" w:hAnsi="Arial"/>
                <w:sz w:val="20"/>
              </w:rPr>
            </w:pPr>
            <w:r>
              <w:rPr>
                <w:rFonts w:ascii="Arial" w:hAnsi="Arial"/>
                <w:sz w:val="20"/>
              </w:rPr>
              <w:t>and pressing Enter</w:t>
            </w:r>
          </w:p>
          <w:p w14:paraId="1AF42A4E" w14:textId="77777777" w:rsidR="001900F7" w:rsidRDefault="001900F7" w:rsidP="004412E8">
            <w:pPr>
              <w:pStyle w:val="H1bodytext"/>
              <w:spacing w:after="0"/>
              <w:ind w:left="0"/>
              <w:rPr>
                <w:rFonts w:ascii="Arial" w:hAnsi="Arial"/>
                <w:sz w:val="20"/>
              </w:rPr>
            </w:pPr>
          </w:p>
          <w:p w14:paraId="2407B94C" w14:textId="77777777" w:rsidR="001900F7" w:rsidRDefault="001900F7" w:rsidP="004412E8">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575C4C9C" w14:textId="27A867EA" w:rsidR="001900F7" w:rsidRDefault="001900F7" w:rsidP="004412E8">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BE049E">
              <w:rPr>
                <w:rFonts w:ascii="Arial" w:hAnsi="Arial"/>
                <w:sz w:val="20"/>
              </w:rPr>
              <w:t xml:space="preserve"> 0.001</w:t>
            </w:r>
          </w:p>
          <w:p w14:paraId="0AF3D8C3" w14:textId="77777777" w:rsidR="001900F7" w:rsidRDefault="001900F7" w:rsidP="004412E8">
            <w:pPr>
              <w:pStyle w:val="H1bodytext"/>
              <w:spacing w:after="0"/>
              <w:ind w:left="0"/>
              <w:rPr>
                <w:rFonts w:ascii="Arial" w:hAnsi="Arial"/>
                <w:sz w:val="20"/>
              </w:rPr>
            </w:pPr>
          </w:p>
          <w:p w14:paraId="47CF6D62" w14:textId="77777777" w:rsidR="001900F7" w:rsidRDefault="001900F7" w:rsidP="004412E8">
            <w:pPr>
              <w:pStyle w:val="H1bodytext"/>
              <w:spacing w:after="0"/>
              <w:ind w:left="0"/>
              <w:rPr>
                <w:rFonts w:ascii="Arial" w:hAnsi="Arial"/>
                <w:sz w:val="20"/>
              </w:rPr>
            </w:pPr>
          </w:p>
          <w:p w14:paraId="7BA41972" w14:textId="77777777" w:rsidR="001900F7" w:rsidRPr="00702160" w:rsidRDefault="001900F7" w:rsidP="004412E8">
            <w:pPr>
              <w:pStyle w:val="H1bodytext"/>
              <w:spacing w:after="0"/>
              <w:ind w:left="0"/>
              <w:rPr>
                <w:rFonts w:ascii="Arial" w:hAnsi="Arial"/>
                <w:sz w:val="20"/>
              </w:rPr>
            </w:pPr>
          </w:p>
        </w:tc>
      </w:tr>
      <w:tr w:rsidR="001900F7" w:rsidRPr="007D0AAC" w14:paraId="0E121741" w14:textId="77777777" w:rsidTr="004412E8">
        <w:trPr>
          <w:trHeight w:val="1070"/>
        </w:trPr>
        <w:tc>
          <w:tcPr>
            <w:tcW w:w="651" w:type="dxa"/>
            <w:vAlign w:val="center"/>
          </w:tcPr>
          <w:p w14:paraId="4D6E61DE" w14:textId="77777777" w:rsidR="001900F7" w:rsidRDefault="001900F7" w:rsidP="004412E8">
            <w:pPr>
              <w:pStyle w:val="H1bodytext"/>
              <w:spacing w:after="0"/>
              <w:ind w:left="0"/>
              <w:jc w:val="center"/>
              <w:rPr>
                <w:rFonts w:ascii="Arial" w:hAnsi="Arial"/>
                <w:sz w:val="20"/>
              </w:rPr>
            </w:pPr>
            <w:r>
              <w:rPr>
                <w:rFonts w:ascii="Arial" w:hAnsi="Arial"/>
                <w:sz w:val="20"/>
              </w:rPr>
              <w:lastRenderedPageBreak/>
              <w:t>6.2.1</w:t>
            </w:r>
          </w:p>
        </w:tc>
        <w:tc>
          <w:tcPr>
            <w:tcW w:w="5942" w:type="dxa"/>
            <w:vAlign w:val="center"/>
          </w:tcPr>
          <w:p w14:paraId="1EAD5738" w14:textId="77777777" w:rsidR="001900F7" w:rsidRDefault="001900F7" w:rsidP="004412E8">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7AF7C373" w14:textId="304B1E76" w:rsidR="001900F7" w:rsidRPr="00702160" w:rsidRDefault="001900F7" w:rsidP="004412E8">
            <w:pPr>
              <w:pStyle w:val="H1bodytext"/>
              <w:spacing w:after="0"/>
              <w:ind w:left="0"/>
              <w:rPr>
                <w:rFonts w:ascii="Arial" w:hAnsi="Arial"/>
                <w:sz w:val="20"/>
              </w:rPr>
            </w:pPr>
            <w:r>
              <w:rPr>
                <w:rFonts w:ascii="Arial" w:hAnsi="Arial"/>
                <w:sz w:val="20"/>
              </w:rPr>
              <w:t>Selected row:</w:t>
            </w:r>
            <w:r w:rsidR="00BE049E">
              <w:rPr>
                <w:rFonts w:ascii="Arial" w:hAnsi="Arial"/>
                <w:sz w:val="20"/>
              </w:rPr>
              <w:t xml:space="preserve"> 3</w:t>
            </w:r>
          </w:p>
        </w:tc>
      </w:tr>
      <w:tr w:rsidR="001900F7" w:rsidRPr="007D0AAC" w14:paraId="03089B91" w14:textId="77777777" w:rsidTr="004412E8">
        <w:trPr>
          <w:trHeight w:val="1331"/>
        </w:trPr>
        <w:tc>
          <w:tcPr>
            <w:tcW w:w="651" w:type="dxa"/>
            <w:vAlign w:val="center"/>
          </w:tcPr>
          <w:p w14:paraId="6712D17B" w14:textId="77777777" w:rsidR="001900F7" w:rsidRDefault="001900F7" w:rsidP="004412E8">
            <w:pPr>
              <w:pStyle w:val="H1bodytext"/>
              <w:spacing w:after="0"/>
              <w:ind w:left="0"/>
              <w:jc w:val="center"/>
              <w:rPr>
                <w:rFonts w:ascii="Arial" w:hAnsi="Arial"/>
                <w:sz w:val="20"/>
              </w:rPr>
            </w:pPr>
            <w:r>
              <w:rPr>
                <w:rFonts w:ascii="Arial" w:hAnsi="Arial"/>
                <w:sz w:val="20"/>
              </w:rPr>
              <w:t>6.2.2</w:t>
            </w:r>
          </w:p>
        </w:tc>
        <w:tc>
          <w:tcPr>
            <w:tcW w:w="5942" w:type="dxa"/>
            <w:vAlign w:val="center"/>
          </w:tcPr>
          <w:p w14:paraId="57FB56B7" w14:textId="77777777" w:rsidR="001900F7" w:rsidRDefault="001900F7" w:rsidP="004412E8">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603A8E0F" w14:textId="514B3349" w:rsidR="001900F7" w:rsidRDefault="001900F7" w:rsidP="004412E8">
            <w:pPr>
              <w:pStyle w:val="H1bodytext"/>
              <w:spacing w:after="0"/>
              <w:ind w:left="0"/>
              <w:rPr>
                <w:rFonts w:ascii="Arial" w:hAnsi="Arial"/>
                <w:sz w:val="20"/>
              </w:rPr>
            </w:pPr>
            <w:r>
              <w:rPr>
                <w:rFonts w:ascii="Arial" w:hAnsi="Arial"/>
                <w:sz w:val="20"/>
              </w:rPr>
              <w:t>Pathway</w:t>
            </w:r>
            <w:r w:rsidR="00BE049E">
              <w:rPr>
                <w:rFonts w:ascii="Arial" w:hAnsi="Arial"/>
                <w:sz w:val="20"/>
              </w:rPr>
              <w:t>: Drinking Water</w:t>
            </w:r>
          </w:p>
          <w:p w14:paraId="4168BEA6" w14:textId="77777777" w:rsidR="001900F7" w:rsidRDefault="001900F7" w:rsidP="004412E8">
            <w:pPr>
              <w:pStyle w:val="H1bodytext"/>
              <w:spacing w:after="0"/>
              <w:ind w:left="0"/>
              <w:rPr>
                <w:rFonts w:ascii="Arial" w:hAnsi="Arial"/>
                <w:sz w:val="20"/>
              </w:rPr>
            </w:pPr>
          </w:p>
          <w:p w14:paraId="6A66C10A" w14:textId="64C9A944" w:rsidR="001900F7" w:rsidRDefault="001900F7" w:rsidP="004412E8">
            <w:pPr>
              <w:pStyle w:val="H1bodytext"/>
              <w:spacing w:after="0"/>
              <w:ind w:left="0"/>
              <w:rPr>
                <w:rFonts w:ascii="Arial" w:hAnsi="Arial"/>
                <w:sz w:val="20"/>
              </w:rPr>
            </w:pPr>
            <w:r>
              <w:rPr>
                <w:rFonts w:ascii="Arial" w:hAnsi="Arial"/>
                <w:sz w:val="20"/>
              </w:rPr>
              <w:t xml:space="preserve">Soil Type: </w:t>
            </w:r>
            <w:r w:rsidR="00BE049E">
              <w:rPr>
                <w:rFonts w:ascii="Arial" w:hAnsi="Arial"/>
                <w:sz w:val="20"/>
              </w:rPr>
              <w:t>Ephrata Sandy Loam</w:t>
            </w:r>
          </w:p>
        </w:tc>
      </w:tr>
      <w:tr w:rsidR="001900F7" w:rsidRPr="007D0AAC" w14:paraId="39FD7E61" w14:textId="77777777" w:rsidTr="004412E8">
        <w:trPr>
          <w:trHeight w:val="1331"/>
        </w:trPr>
        <w:tc>
          <w:tcPr>
            <w:tcW w:w="651" w:type="dxa"/>
            <w:vAlign w:val="center"/>
          </w:tcPr>
          <w:p w14:paraId="7C44B19C" w14:textId="77777777" w:rsidR="001900F7" w:rsidRDefault="001900F7" w:rsidP="004412E8">
            <w:pPr>
              <w:pStyle w:val="H1bodytext"/>
              <w:spacing w:after="0"/>
              <w:ind w:left="0"/>
              <w:jc w:val="center"/>
              <w:rPr>
                <w:rFonts w:ascii="Arial" w:hAnsi="Arial"/>
                <w:sz w:val="20"/>
              </w:rPr>
            </w:pPr>
            <w:r>
              <w:rPr>
                <w:rFonts w:ascii="Arial" w:hAnsi="Arial"/>
                <w:sz w:val="20"/>
              </w:rPr>
              <w:t>6.2.3</w:t>
            </w:r>
          </w:p>
        </w:tc>
        <w:tc>
          <w:tcPr>
            <w:tcW w:w="5942" w:type="dxa"/>
            <w:vAlign w:val="center"/>
          </w:tcPr>
          <w:p w14:paraId="725EA6C1" w14:textId="77777777" w:rsidR="001900F7" w:rsidRDefault="001900F7" w:rsidP="004412E8">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34303F69" w14:textId="5E7572F8" w:rsidR="001900F7" w:rsidRDefault="001900F7" w:rsidP="004412E8">
            <w:pPr>
              <w:pStyle w:val="H1bodytext"/>
              <w:spacing w:after="0"/>
              <w:ind w:left="0"/>
              <w:rPr>
                <w:rFonts w:ascii="Arial" w:hAnsi="Arial"/>
                <w:sz w:val="20"/>
              </w:rPr>
            </w:pPr>
            <w:r>
              <w:rPr>
                <w:rFonts w:ascii="Arial" w:hAnsi="Arial"/>
                <w:sz w:val="20"/>
              </w:rPr>
              <w:t>Target COPC</w:t>
            </w:r>
            <w:r w:rsidR="00BE049E">
              <w:rPr>
                <w:rFonts w:ascii="Arial" w:hAnsi="Arial"/>
                <w:sz w:val="20"/>
              </w:rPr>
              <w:t>: U236</w:t>
            </w:r>
          </w:p>
        </w:tc>
      </w:tr>
      <w:tr w:rsidR="001900F7" w:rsidRPr="007D0AAC" w14:paraId="10A583DA" w14:textId="77777777" w:rsidTr="004412E8">
        <w:trPr>
          <w:trHeight w:val="1565"/>
        </w:trPr>
        <w:tc>
          <w:tcPr>
            <w:tcW w:w="651" w:type="dxa"/>
            <w:vAlign w:val="center"/>
          </w:tcPr>
          <w:p w14:paraId="4CE623E8" w14:textId="77777777" w:rsidR="001900F7" w:rsidRDefault="001900F7" w:rsidP="004412E8">
            <w:pPr>
              <w:pStyle w:val="H1bodytext"/>
              <w:spacing w:after="0"/>
              <w:ind w:left="0"/>
              <w:jc w:val="center"/>
              <w:rPr>
                <w:rFonts w:ascii="Arial" w:hAnsi="Arial"/>
                <w:sz w:val="20"/>
              </w:rPr>
            </w:pPr>
            <w:r>
              <w:rPr>
                <w:rFonts w:ascii="Arial" w:hAnsi="Arial"/>
                <w:sz w:val="20"/>
              </w:rPr>
              <w:t>6.2.4</w:t>
            </w:r>
          </w:p>
        </w:tc>
        <w:tc>
          <w:tcPr>
            <w:tcW w:w="5942" w:type="dxa"/>
            <w:vAlign w:val="center"/>
          </w:tcPr>
          <w:p w14:paraId="6C7FD6D9" w14:textId="77777777" w:rsidR="001900F7" w:rsidRDefault="001900F7" w:rsidP="004412E8">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w:t>
            </w:r>
            <w:r>
              <w:rPr>
                <w:rFonts w:ascii="Arial" w:hAnsi="Arial"/>
                <w:sz w:val="20"/>
              </w:rPr>
              <w:t>Dose/test</w:t>
            </w:r>
            <w:r w:rsidRPr="00444F7D">
              <w:rPr>
                <w:rFonts w:ascii="Arial" w:hAnsi="Arial"/>
                <w:sz w:val="20"/>
              </w:rPr>
              <w:t>/inputs/Soil_Specific_UDF_CA_Model_flat.csv</w:t>
            </w:r>
            <w:r>
              <w:rPr>
                <w:rFonts w:ascii="Arial" w:hAnsi="Arial"/>
                <w:sz w:val="20"/>
              </w:rPr>
              <w:t>) relative to target COPC and the soil type and pathway.</w:t>
            </w:r>
          </w:p>
          <w:p w14:paraId="76A44E2C" w14:textId="77777777" w:rsidR="00BE049E" w:rsidRDefault="00BE049E" w:rsidP="004412E8">
            <w:pPr>
              <w:pStyle w:val="H1bodytext"/>
              <w:spacing w:after="0"/>
              <w:ind w:left="0"/>
              <w:rPr>
                <w:rFonts w:ascii="Arial" w:hAnsi="Arial"/>
                <w:sz w:val="20"/>
              </w:rPr>
            </w:pPr>
          </w:p>
          <w:p w14:paraId="33FC5EDD" w14:textId="72784003" w:rsidR="00BE049E" w:rsidRPr="00BE049E" w:rsidRDefault="00BE049E" w:rsidP="004412E8">
            <w:pPr>
              <w:pStyle w:val="H1bodytext"/>
              <w:spacing w:after="0"/>
              <w:ind w:left="0"/>
              <w:rPr>
                <w:rFonts w:ascii="Arial" w:hAnsi="Arial"/>
                <w:sz w:val="20"/>
              </w:rPr>
            </w:pPr>
            <w:r>
              <w:rPr>
                <w:rFonts w:ascii="Arial" w:hAnsi="Arial"/>
                <w:b/>
                <w:bCs/>
                <w:i/>
                <w:iCs/>
                <w:sz w:val="20"/>
              </w:rPr>
              <w:t xml:space="preserve">Tester’s Note: </w:t>
            </w:r>
            <w:r>
              <w:rPr>
                <w:rFonts w:ascii="Arial" w:hAnsi="Arial"/>
                <w:sz w:val="20"/>
              </w:rPr>
              <w:t>Dose factor of 0.188</w:t>
            </w:r>
          </w:p>
        </w:tc>
        <w:tc>
          <w:tcPr>
            <w:tcW w:w="1573" w:type="dxa"/>
            <w:vAlign w:val="center"/>
          </w:tcPr>
          <w:p w14:paraId="73D0071E" w14:textId="77777777" w:rsidR="001900F7" w:rsidRDefault="001900F7" w:rsidP="004412E8">
            <w:pPr>
              <w:pStyle w:val="H1bodytext"/>
              <w:spacing w:after="0"/>
              <w:ind w:left="0"/>
              <w:rPr>
                <w:rFonts w:ascii="Arial" w:hAnsi="Arial"/>
                <w:sz w:val="20"/>
              </w:rPr>
            </w:pPr>
            <w:r>
              <w:rPr>
                <w:rFonts w:ascii="Arial" w:hAnsi="Arial"/>
                <w:sz w:val="20"/>
              </w:rPr>
              <w:t>Output unit dose factor =</w:t>
            </w:r>
          </w:p>
          <w:p w14:paraId="0EAE0B01" w14:textId="77777777" w:rsidR="001900F7" w:rsidRDefault="001900F7" w:rsidP="004412E8">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45E8D7A4" w14:textId="71ECD1A5"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7A25E2C4" w14:textId="77777777" w:rsidTr="004412E8">
        <w:trPr>
          <w:trHeight w:val="1340"/>
        </w:trPr>
        <w:tc>
          <w:tcPr>
            <w:tcW w:w="651" w:type="dxa"/>
            <w:vAlign w:val="center"/>
          </w:tcPr>
          <w:p w14:paraId="38BFEA6F" w14:textId="77777777" w:rsidR="001900F7" w:rsidRDefault="001900F7" w:rsidP="004412E8">
            <w:pPr>
              <w:pStyle w:val="H1bodytext"/>
              <w:spacing w:after="0"/>
              <w:ind w:left="0"/>
              <w:jc w:val="center"/>
              <w:rPr>
                <w:rFonts w:ascii="Arial" w:hAnsi="Arial"/>
                <w:sz w:val="20"/>
              </w:rPr>
            </w:pPr>
            <w:r>
              <w:rPr>
                <w:rFonts w:ascii="Arial" w:hAnsi="Arial"/>
                <w:sz w:val="20"/>
              </w:rPr>
              <w:t>6.3.1</w:t>
            </w:r>
          </w:p>
        </w:tc>
        <w:tc>
          <w:tcPr>
            <w:tcW w:w="8709" w:type="dxa"/>
            <w:gridSpan w:val="3"/>
            <w:vAlign w:val="center"/>
          </w:tcPr>
          <w:p w14:paraId="35916C8E" w14:textId="77777777" w:rsidR="001900F7" w:rsidRDefault="001900F7" w:rsidP="004412E8">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26FE6153" w14:textId="77777777" w:rsidR="001900F7" w:rsidRDefault="001900F7" w:rsidP="004412E8">
            <w:pPr>
              <w:pStyle w:val="H1bodytext"/>
              <w:spacing w:after="0"/>
              <w:ind w:left="0"/>
              <w:rPr>
                <w:rFonts w:ascii="Arial" w:hAnsi="Arial"/>
                <w:sz w:val="20"/>
              </w:rPr>
            </w:pPr>
          </w:p>
          <w:p w14:paraId="07E8698C" w14:textId="2196E08A" w:rsidR="001900F7" w:rsidRPr="00702160" w:rsidRDefault="001900F7" w:rsidP="004412E8">
            <w:pPr>
              <w:rPr>
                <w:sz w:val="20"/>
              </w:rPr>
            </w:pPr>
            <w:r>
              <w:rPr>
                <w:b/>
                <w:bCs/>
              </w:rPr>
              <w:t>python3</w:t>
            </w:r>
            <w:r>
              <w:t xml:space="preserve"> check</w:t>
            </w:r>
            <w:r w:rsidR="00BE049E">
              <w:t>Ucn</w:t>
            </w:r>
            <w:r>
              <w:t>.py</w:t>
            </w:r>
          </w:p>
        </w:tc>
      </w:tr>
      <w:tr w:rsidR="001900F7" w:rsidRPr="007D0AAC" w14:paraId="76519A58" w14:textId="77777777" w:rsidTr="002A058C">
        <w:trPr>
          <w:trHeight w:val="1700"/>
        </w:trPr>
        <w:tc>
          <w:tcPr>
            <w:tcW w:w="651" w:type="dxa"/>
            <w:vAlign w:val="center"/>
          </w:tcPr>
          <w:p w14:paraId="1A798147" w14:textId="77777777" w:rsidR="001900F7" w:rsidRDefault="001900F7" w:rsidP="004412E8">
            <w:pPr>
              <w:pStyle w:val="H1bodytext"/>
              <w:spacing w:after="0"/>
              <w:ind w:left="0"/>
              <w:jc w:val="center"/>
              <w:rPr>
                <w:rFonts w:ascii="Arial" w:hAnsi="Arial"/>
                <w:sz w:val="20"/>
              </w:rPr>
            </w:pPr>
            <w:r>
              <w:rPr>
                <w:rFonts w:ascii="Arial" w:hAnsi="Arial"/>
                <w:sz w:val="20"/>
              </w:rPr>
              <w:t>6.3.2</w:t>
            </w:r>
          </w:p>
        </w:tc>
        <w:tc>
          <w:tcPr>
            <w:tcW w:w="5942" w:type="dxa"/>
            <w:vAlign w:val="center"/>
          </w:tcPr>
          <w:p w14:paraId="0D38AF42" w14:textId="77777777" w:rsidR="001900F7" w:rsidRDefault="001900F7" w:rsidP="004412E8">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18DEB0E7" w14:textId="77777777" w:rsidR="00BE049E" w:rsidRDefault="00BE049E" w:rsidP="004412E8">
            <w:pPr>
              <w:pStyle w:val="H1bodytext"/>
              <w:spacing w:after="0"/>
              <w:ind w:left="0"/>
              <w:rPr>
                <w:rFonts w:ascii="Arial" w:hAnsi="Arial"/>
                <w:sz w:val="20"/>
              </w:rPr>
            </w:pPr>
          </w:p>
          <w:p w14:paraId="375849A2" w14:textId="77777777" w:rsidR="00BE049E" w:rsidRDefault="00BE049E" w:rsidP="004412E8">
            <w:pPr>
              <w:pStyle w:val="H1bodytext"/>
              <w:spacing w:after="0"/>
              <w:ind w:left="0"/>
              <w:rPr>
                <w:rFonts w:ascii="Arial" w:hAnsi="Arial"/>
                <w:b/>
                <w:bCs/>
                <w:i/>
                <w:iCs/>
                <w:sz w:val="20"/>
              </w:rPr>
            </w:pPr>
            <w:r>
              <w:rPr>
                <w:rFonts w:ascii="Arial" w:hAnsi="Arial"/>
                <w:b/>
                <w:bCs/>
                <w:i/>
                <w:iCs/>
                <w:sz w:val="20"/>
              </w:rPr>
              <w:t>Tester’s Note:</w:t>
            </w:r>
          </w:p>
          <w:p w14:paraId="2E5D4437" w14:textId="0441DED2" w:rsidR="00BE049E" w:rsidRDefault="00BE049E" w:rsidP="004412E8">
            <w:pPr>
              <w:pStyle w:val="H1bodytext"/>
              <w:spacing w:after="0"/>
              <w:ind w:left="0"/>
              <w:rPr>
                <w:rFonts w:ascii="Arial" w:hAnsi="Arial"/>
                <w:bCs/>
                <w:iCs/>
                <w:sz w:val="20"/>
              </w:rPr>
            </w:pPr>
            <w:r>
              <w:rPr>
                <w:rFonts w:ascii="Arial" w:hAnsi="Arial"/>
                <w:bCs/>
                <w:iCs/>
                <w:sz w:val="20"/>
              </w:rPr>
              <w:t>Output: checkUcn.py</w:t>
            </w:r>
          </w:p>
          <w:p w14:paraId="15565AC8" w14:textId="77777777" w:rsidR="00BE049E" w:rsidRDefault="00BE049E" w:rsidP="004412E8">
            <w:pPr>
              <w:pStyle w:val="H1bodytext"/>
              <w:spacing w:after="0"/>
              <w:ind w:left="0"/>
              <w:rPr>
                <w:rFonts w:ascii="Arial" w:hAnsi="Arial"/>
                <w:bCs/>
                <w:iCs/>
                <w:sz w:val="20"/>
              </w:rPr>
            </w:pPr>
            <w:proofErr w:type="spellStart"/>
            <w:r>
              <w:rPr>
                <w:rFonts w:ascii="Arial" w:hAnsi="Arial"/>
                <w:bCs/>
                <w:iCs/>
                <w:sz w:val="20"/>
              </w:rPr>
              <w:t>Outfile</w:t>
            </w:r>
            <w:proofErr w:type="spellEnd"/>
            <w:r>
              <w:rPr>
                <w:rFonts w:ascii="Arial" w:hAnsi="Arial"/>
                <w:bCs/>
                <w:iCs/>
                <w:sz w:val="20"/>
              </w:rPr>
              <w:t xml:space="preserve"> file: U236.csv</w:t>
            </w:r>
          </w:p>
          <w:p w14:paraId="758179B8" w14:textId="77777777" w:rsidR="00BE049E" w:rsidRDefault="00BE049E" w:rsidP="004412E8">
            <w:pPr>
              <w:pStyle w:val="H1bodytext"/>
              <w:spacing w:after="0"/>
              <w:ind w:left="0"/>
              <w:rPr>
                <w:rFonts w:ascii="Arial" w:hAnsi="Arial"/>
                <w:bCs/>
                <w:iCs/>
                <w:sz w:val="20"/>
              </w:rPr>
            </w:pPr>
          </w:p>
          <w:p w14:paraId="5684CBBF" w14:textId="77777777" w:rsidR="00BE049E" w:rsidRDefault="00BE049E" w:rsidP="004412E8">
            <w:pPr>
              <w:pStyle w:val="H1bodytext"/>
              <w:spacing w:after="0"/>
              <w:ind w:left="0"/>
              <w:rPr>
                <w:rFonts w:ascii="Arial" w:hAnsi="Arial"/>
                <w:bCs/>
                <w:iCs/>
                <w:sz w:val="20"/>
              </w:rPr>
            </w:pPr>
            <w:r>
              <w:rPr>
                <w:rFonts w:ascii="Arial" w:hAnsi="Arial"/>
                <w:bCs/>
                <w:iCs/>
                <w:sz w:val="20"/>
              </w:rPr>
              <w:t>Lines Numbers:</w:t>
            </w:r>
          </w:p>
          <w:p w14:paraId="6847B2B5" w14:textId="77777777" w:rsidR="00BE049E" w:rsidRDefault="00BE049E" w:rsidP="004412E8">
            <w:pPr>
              <w:pStyle w:val="H1bodytext"/>
              <w:spacing w:after="0"/>
              <w:ind w:left="0"/>
              <w:rPr>
                <w:rFonts w:ascii="Arial" w:hAnsi="Arial"/>
                <w:bCs/>
                <w:iCs/>
                <w:sz w:val="20"/>
              </w:rPr>
            </w:pPr>
            <w:r>
              <w:rPr>
                <w:rFonts w:ascii="Arial" w:hAnsi="Arial"/>
                <w:bCs/>
                <w:iCs/>
                <w:sz w:val="20"/>
              </w:rPr>
              <w:t>Beef: 13677</w:t>
            </w:r>
          </w:p>
          <w:p w14:paraId="4885EDC4" w14:textId="77777777" w:rsidR="00BE049E" w:rsidRDefault="00BE049E" w:rsidP="004412E8">
            <w:pPr>
              <w:pStyle w:val="H1bodytext"/>
              <w:spacing w:after="0"/>
              <w:ind w:left="0"/>
              <w:rPr>
                <w:rFonts w:ascii="Arial" w:hAnsi="Arial"/>
                <w:bCs/>
                <w:iCs/>
                <w:sz w:val="20"/>
              </w:rPr>
            </w:pPr>
            <w:r>
              <w:rPr>
                <w:rFonts w:ascii="Arial" w:hAnsi="Arial"/>
                <w:bCs/>
                <w:iCs/>
                <w:sz w:val="20"/>
              </w:rPr>
              <w:t>Drinking Water: 13692</w:t>
            </w:r>
          </w:p>
          <w:p w14:paraId="59E2E67E" w14:textId="77777777" w:rsidR="00BE049E" w:rsidRDefault="00BE049E" w:rsidP="004412E8">
            <w:pPr>
              <w:pStyle w:val="H1bodytext"/>
              <w:spacing w:after="0"/>
              <w:ind w:left="0"/>
              <w:rPr>
                <w:rFonts w:ascii="Arial" w:hAnsi="Arial"/>
                <w:bCs/>
                <w:iCs/>
                <w:sz w:val="20"/>
              </w:rPr>
            </w:pPr>
            <w:r>
              <w:rPr>
                <w:rFonts w:ascii="Arial" w:hAnsi="Arial"/>
                <w:bCs/>
                <w:iCs/>
                <w:sz w:val="20"/>
              </w:rPr>
              <w:t>Egg: 13707</w:t>
            </w:r>
          </w:p>
          <w:p w14:paraId="66DCDD3C" w14:textId="71C6B669" w:rsidR="00BE049E" w:rsidRDefault="00BE049E" w:rsidP="004412E8">
            <w:pPr>
              <w:pStyle w:val="H1bodytext"/>
              <w:spacing w:after="0"/>
              <w:ind w:left="0"/>
              <w:rPr>
                <w:rFonts w:ascii="Arial" w:hAnsi="Arial"/>
                <w:bCs/>
                <w:iCs/>
                <w:sz w:val="20"/>
              </w:rPr>
            </w:pPr>
            <w:r>
              <w:rPr>
                <w:rFonts w:ascii="Arial" w:hAnsi="Arial"/>
                <w:bCs/>
                <w:iCs/>
                <w:sz w:val="20"/>
              </w:rPr>
              <w:t>External Gamma: 13722</w:t>
            </w:r>
          </w:p>
          <w:p w14:paraId="1313E75B" w14:textId="63071764" w:rsidR="00BE049E" w:rsidRDefault="00BE049E" w:rsidP="004412E8">
            <w:pPr>
              <w:pStyle w:val="H1bodytext"/>
              <w:spacing w:after="0"/>
              <w:ind w:left="0"/>
              <w:rPr>
                <w:rFonts w:ascii="Arial" w:hAnsi="Arial"/>
                <w:bCs/>
                <w:iCs/>
                <w:sz w:val="20"/>
              </w:rPr>
            </w:pPr>
            <w:r>
              <w:rPr>
                <w:rFonts w:ascii="Arial" w:hAnsi="Arial"/>
                <w:bCs/>
                <w:iCs/>
                <w:sz w:val="20"/>
              </w:rPr>
              <w:t>Inhalation: 13737</w:t>
            </w:r>
          </w:p>
          <w:p w14:paraId="4F834F00" w14:textId="069201F5" w:rsidR="00BE049E" w:rsidRDefault="00BE049E" w:rsidP="004412E8">
            <w:pPr>
              <w:pStyle w:val="H1bodytext"/>
              <w:spacing w:after="0"/>
              <w:ind w:left="0"/>
              <w:rPr>
                <w:rFonts w:ascii="Arial" w:hAnsi="Arial"/>
                <w:bCs/>
                <w:iCs/>
                <w:sz w:val="20"/>
              </w:rPr>
            </w:pPr>
            <w:r>
              <w:rPr>
                <w:rFonts w:ascii="Arial" w:hAnsi="Arial"/>
                <w:bCs/>
                <w:iCs/>
                <w:sz w:val="20"/>
              </w:rPr>
              <w:t>Milk: 13752</w:t>
            </w:r>
          </w:p>
          <w:p w14:paraId="1CCF283E" w14:textId="07733F21" w:rsidR="00BE049E" w:rsidRDefault="00BE049E" w:rsidP="004412E8">
            <w:pPr>
              <w:pStyle w:val="H1bodytext"/>
              <w:spacing w:after="0"/>
              <w:ind w:left="0"/>
              <w:rPr>
                <w:rFonts w:ascii="Arial" w:hAnsi="Arial"/>
                <w:bCs/>
                <w:iCs/>
                <w:sz w:val="20"/>
              </w:rPr>
            </w:pPr>
            <w:r>
              <w:rPr>
                <w:rFonts w:ascii="Arial" w:hAnsi="Arial"/>
                <w:bCs/>
                <w:iCs/>
                <w:sz w:val="20"/>
              </w:rPr>
              <w:t>Poultry: 13767</w:t>
            </w:r>
          </w:p>
          <w:p w14:paraId="158E7231" w14:textId="5E05591F" w:rsidR="00BE049E" w:rsidRDefault="00BE049E" w:rsidP="004412E8">
            <w:pPr>
              <w:pStyle w:val="H1bodytext"/>
              <w:spacing w:after="0"/>
              <w:ind w:left="0"/>
              <w:rPr>
                <w:rFonts w:ascii="Arial" w:hAnsi="Arial"/>
                <w:bCs/>
                <w:iCs/>
                <w:sz w:val="20"/>
              </w:rPr>
            </w:pPr>
            <w:r>
              <w:rPr>
                <w:rFonts w:ascii="Arial" w:hAnsi="Arial"/>
                <w:bCs/>
                <w:iCs/>
                <w:sz w:val="20"/>
              </w:rPr>
              <w:t>Produce: 13782</w:t>
            </w:r>
          </w:p>
          <w:p w14:paraId="2B161E0D" w14:textId="77777777" w:rsidR="00BE049E" w:rsidRDefault="00BE049E" w:rsidP="004412E8">
            <w:pPr>
              <w:pStyle w:val="H1bodytext"/>
              <w:spacing w:after="0"/>
              <w:ind w:left="0"/>
              <w:rPr>
                <w:rFonts w:ascii="Arial" w:hAnsi="Arial"/>
                <w:bCs/>
                <w:iCs/>
                <w:sz w:val="20"/>
              </w:rPr>
            </w:pPr>
            <w:r>
              <w:rPr>
                <w:rFonts w:ascii="Arial" w:hAnsi="Arial"/>
                <w:bCs/>
                <w:iCs/>
                <w:sz w:val="20"/>
              </w:rPr>
              <w:t>Soil: 13797</w:t>
            </w:r>
          </w:p>
          <w:p w14:paraId="42612EE0" w14:textId="216FBEFE" w:rsidR="00BE049E" w:rsidRPr="002A058C" w:rsidRDefault="00BE049E" w:rsidP="004412E8">
            <w:pPr>
              <w:pStyle w:val="H1bodytext"/>
              <w:spacing w:after="0"/>
              <w:ind w:left="0"/>
              <w:rPr>
                <w:rFonts w:ascii="Arial" w:hAnsi="Arial"/>
                <w:bCs/>
                <w:iCs/>
                <w:sz w:val="20"/>
              </w:rPr>
            </w:pPr>
            <w:r>
              <w:rPr>
                <w:rFonts w:ascii="Arial" w:hAnsi="Arial"/>
                <w:bCs/>
                <w:iCs/>
                <w:sz w:val="20"/>
              </w:rPr>
              <w:t>Total: 13812</w:t>
            </w:r>
          </w:p>
        </w:tc>
        <w:tc>
          <w:tcPr>
            <w:tcW w:w="1573" w:type="dxa"/>
            <w:vAlign w:val="center"/>
          </w:tcPr>
          <w:p w14:paraId="2550160D" w14:textId="77777777" w:rsidR="001900F7" w:rsidRDefault="001900F7" w:rsidP="004412E8">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U236.csv file</w:t>
            </w:r>
          </w:p>
        </w:tc>
        <w:tc>
          <w:tcPr>
            <w:tcW w:w="1194" w:type="dxa"/>
            <w:vAlign w:val="center"/>
          </w:tcPr>
          <w:p w14:paraId="0C6ABFED" w14:textId="7F481AD1"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616F8A94" w14:textId="77777777" w:rsidTr="004412E8">
        <w:trPr>
          <w:trHeight w:val="2456"/>
        </w:trPr>
        <w:tc>
          <w:tcPr>
            <w:tcW w:w="651" w:type="dxa"/>
            <w:vAlign w:val="center"/>
          </w:tcPr>
          <w:p w14:paraId="339B2B77" w14:textId="77777777" w:rsidR="001900F7" w:rsidRDefault="001900F7" w:rsidP="004412E8">
            <w:pPr>
              <w:pStyle w:val="H1bodytext"/>
              <w:spacing w:after="0"/>
              <w:ind w:left="0"/>
              <w:jc w:val="center"/>
              <w:rPr>
                <w:rFonts w:ascii="Arial" w:hAnsi="Arial"/>
                <w:sz w:val="20"/>
              </w:rPr>
            </w:pPr>
            <w:r>
              <w:rPr>
                <w:rFonts w:ascii="Arial" w:hAnsi="Arial"/>
                <w:sz w:val="20"/>
              </w:rPr>
              <w:lastRenderedPageBreak/>
              <w:t>6.3.3</w:t>
            </w:r>
          </w:p>
        </w:tc>
        <w:tc>
          <w:tcPr>
            <w:tcW w:w="5942" w:type="dxa"/>
            <w:vAlign w:val="center"/>
          </w:tcPr>
          <w:p w14:paraId="7B9E068A" w14:textId="77777777" w:rsidR="001900F7" w:rsidRDefault="001900F7" w:rsidP="004412E8">
            <w:pPr>
              <w:pStyle w:val="H1bodytext"/>
              <w:spacing w:after="0"/>
              <w:ind w:left="0"/>
              <w:rPr>
                <w:rFonts w:ascii="Arial" w:hAnsi="Arial"/>
                <w:sz w:val="20"/>
              </w:rPr>
            </w:pPr>
            <w:r>
              <w:rPr>
                <w:rFonts w:ascii="Arial" w:hAnsi="Arial"/>
                <w:sz w:val="20"/>
              </w:rPr>
              <w:t>Verify target COPC groundwater concentration in output file (U236.csv) is consistent (conversion factor considered) with UNC input file relative to year and grid cell (layer, row, column).  You may need to search the file.</w:t>
            </w:r>
          </w:p>
          <w:p w14:paraId="2990C23B" w14:textId="77777777" w:rsidR="00BE049E" w:rsidRDefault="00BE049E" w:rsidP="004412E8">
            <w:pPr>
              <w:pStyle w:val="H1bodytext"/>
              <w:spacing w:after="0"/>
              <w:ind w:left="0"/>
              <w:rPr>
                <w:rFonts w:ascii="Arial" w:hAnsi="Arial"/>
                <w:sz w:val="20"/>
              </w:rPr>
            </w:pPr>
          </w:p>
          <w:p w14:paraId="18CD2580" w14:textId="77777777" w:rsidR="00BE049E" w:rsidRDefault="00BE049E" w:rsidP="004412E8">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Since the </w:t>
            </w:r>
            <w:proofErr w:type="spellStart"/>
            <w:r>
              <w:rPr>
                <w:rFonts w:ascii="Arial" w:hAnsi="Arial"/>
                <w:sz w:val="20"/>
              </w:rPr>
              <w:t>ucn</w:t>
            </w:r>
            <w:proofErr w:type="spellEnd"/>
            <w:r>
              <w:rPr>
                <w:rFonts w:ascii="Arial" w:hAnsi="Arial"/>
                <w:sz w:val="20"/>
              </w:rPr>
              <w:t xml:space="preserve"> script outputs time, layer, row, col, and concentration, it was easiest to find the timestamp in the output file, and then narrow in on the  correct line by using “</w:t>
            </w:r>
            <w:proofErr w:type="spellStart"/>
            <w:r>
              <w:rPr>
                <w:rFonts w:ascii="Arial" w:hAnsi="Arial"/>
                <w:sz w:val="20"/>
              </w:rPr>
              <w:t>row,col,layer</w:t>
            </w:r>
            <w:proofErr w:type="spellEnd"/>
            <w:r>
              <w:rPr>
                <w:rFonts w:ascii="Arial" w:hAnsi="Arial"/>
                <w:sz w:val="20"/>
              </w:rPr>
              <w:t>”.</w:t>
            </w:r>
          </w:p>
          <w:p w14:paraId="3BEBB756" w14:textId="77777777" w:rsidR="00BE049E" w:rsidRDefault="00BE049E" w:rsidP="004412E8">
            <w:pPr>
              <w:pStyle w:val="H1bodytext"/>
              <w:spacing w:after="0"/>
              <w:ind w:left="0"/>
              <w:rPr>
                <w:rFonts w:ascii="Arial" w:hAnsi="Arial"/>
                <w:sz w:val="20"/>
              </w:rPr>
            </w:pPr>
          </w:p>
          <w:p w14:paraId="62DF33B1" w14:textId="089D0CE3" w:rsidR="00BE049E" w:rsidRPr="00BE049E" w:rsidRDefault="00BE049E" w:rsidP="004412E8">
            <w:pPr>
              <w:pStyle w:val="H1bodytext"/>
              <w:spacing w:after="0"/>
              <w:ind w:left="0"/>
              <w:rPr>
                <w:rFonts w:ascii="Arial" w:hAnsi="Arial"/>
                <w:sz w:val="20"/>
              </w:rPr>
            </w:pPr>
            <w:r>
              <w:rPr>
                <w:rFonts w:ascii="Arial" w:hAnsi="Arial"/>
                <w:sz w:val="20"/>
              </w:rPr>
              <w:t>Line Number in U236.csv: 6692</w:t>
            </w:r>
          </w:p>
        </w:tc>
        <w:tc>
          <w:tcPr>
            <w:tcW w:w="1573" w:type="dxa"/>
            <w:vAlign w:val="center"/>
          </w:tcPr>
          <w:p w14:paraId="27CF07BC" w14:textId="77777777" w:rsidR="001900F7" w:rsidRDefault="001900F7" w:rsidP="004412E8">
            <w:pPr>
              <w:pStyle w:val="H1bodytext"/>
              <w:spacing w:after="0"/>
              <w:ind w:left="0"/>
              <w:rPr>
                <w:rFonts w:ascii="Arial" w:hAnsi="Arial"/>
                <w:sz w:val="20"/>
              </w:rPr>
            </w:pPr>
            <w:r>
              <w:rPr>
                <w:rFonts w:ascii="Arial" w:hAnsi="Arial"/>
                <w:sz w:val="20"/>
              </w:rPr>
              <w:t>Output groundwater concentration and conversion in the matching row of the U236.csv file equals utility tool’s reported groundwater concentration</w:t>
            </w:r>
          </w:p>
        </w:tc>
        <w:tc>
          <w:tcPr>
            <w:tcW w:w="1194" w:type="dxa"/>
            <w:vAlign w:val="center"/>
          </w:tcPr>
          <w:p w14:paraId="4C68897E" w14:textId="6428AC40"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07285598" w14:textId="77777777" w:rsidTr="004412E8">
        <w:trPr>
          <w:trHeight w:val="539"/>
        </w:trPr>
        <w:tc>
          <w:tcPr>
            <w:tcW w:w="651" w:type="dxa"/>
            <w:vAlign w:val="center"/>
          </w:tcPr>
          <w:p w14:paraId="0F242783" w14:textId="77777777" w:rsidR="001900F7" w:rsidRDefault="001900F7" w:rsidP="004412E8">
            <w:pPr>
              <w:pStyle w:val="H1bodytext"/>
              <w:spacing w:after="0"/>
              <w:ind w:left="0"/>
              <w:jc w:val="center"/>
              <w:rPr>
                <w:rFonts w:ascii="Arial" w:hAnsi="Arial"/>
                <w:sz w:val="20"/>
              </w:rPr>
            </w:pPr>
            <w:r>
              <w:rPr>
                <w:rFonts w:ascii="Arial" w:hAnsi="Arial"/>
                <w:sz w:val="20"/>
              </w:rPr>
              <w:t>7</w:t>
            </w:r>
          </w:p>
        </w:tc>
        <w:tc>
          <w:tcPr>
            <w:tcW w:w="5942" w:type="dxa"/>
            <w:vAlign w:val="center"/>
          </w:tcPr>
          <w:p w14:paraId="790C7499" w14:textId="77777777" w:rsidR="001900F7" w:rsidRDefault="001900F7" w:rsidP="004412E8">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6DE211A2" w14:textId="77777777" w:rsidR="001900F7" w:rsidRDefault="001900F7" w:rsidP="004412E8">
            <w:pPr>
              <w:pStyle w:val="H1bodytext"/>
              <w:spacing w:after="0"/>
              <w:ind w:left="0"/>
              <w:rPr>
                <w:rFonts w:ascii="Arial" w:hAnsi="Arial" w:cs="Arial"/>
                <w:sz w:val="20"/>
              </w:rPr>
            </w:pPr>
          </w:p>
          <w:p w14:paraId="14CB5E07" w14:textId="77777777" w:rsidR="001900F7" w:rsidRDefault="001900F7" w:rsidP="004412E8">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Pr>
                <w:rFonts w:ascii="Consolas" w:hAnsi="Consolas"/>
                <w:sz w:val="20"/>
              </w:rPr>
              <w:t xml:space="preserve"> </w:t>
            </w:r>
            <w:r w:rsidRPr="006C2544">
              <w:rPr>
                <w:rFonts w:ascii="Arial" w:hAnsi="Arial" w:cs="Arial"/>
                <w:sz w:val="20"/>
              </w:rPr>
              <w:t>and pressing Enter</w:t>
            </w:r>
          </w:p>
          <w:p w14:paraId="58E2F4DA" w14:textId="77777777" w:rsidR="001900F7" w:rsidRDefault="001900F7" w:rsidP="004412E8">
            <w:pPr>
              <w:pStyle w:val="H1bodytext"/>
              <w:spacing w:after="0"/>
              <w:ind w:left="0"/>
              <w:rPr>
                <w:rFonts w:ascii="Consolas" w:hAnsi="Consolas"/>
                <w:sz w:val="20"/>
              </w:rPr>
            </w:pPr>
          </w:p>
          <w:p w14:paraId="15D845E2" w14:textId="77777777" w:rsidR="001900F7" w:rsidRDefault="001900F7" w:rsidP="004412E8">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U236.csv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4FDBE27" w14:textId="77777777" w:rsidR="001900F7" w:rsidRDefault="001900F7" w:rsidP="004412E8">
            <w:pPr>
              <w:pStyle w:val="H1bodytext"/>
              <w:spacing w:after="0"/>
              <w:ind w:left="0"/>
              <w:rPr>
                <w:rFonts w:ascii="Arial" w:hAnsi="Arial"/>
                <w:sz w:val="20"/>
              </w:rPr>
            </w:pPr>
          </w:p>
          <w:p w14:paraId="3574A9D9" w14:textId="45C4887A" w:rsidR="001900F7" w:rsidRDefault="001900F7" w:rsidP="004412E8">
            <w:pPr>
              <w:pStyle w:val="H1bodytext"/>
              <w:spacing w:after="0"/>
              <w:ind w:left="0"/>
              <w:rPr>
                <w:rFonts w:ascii="Arial" w:hAnsi="Arial"/>
                <w:sz w:val="20"/>
              </w:rPr>
            </w:pPr>
            <w:r>
              <w:rPr>
                <w:rFonts w:ascii="Arial" w:hAnsi="Arial"/>
                <w:sz w:val="20"/>
              </w:rPr>
              <w:t>For any row except the first row, verify that column 10 = column 8 * column 9</w:t>
            </w:r>
          </w:p>
          <w:p w14:paraId="1FB47927" w14:textId="699895EC" w:rsidR="00BE049E" w:rsidRDefault="00BE049E" w:rsidP="004412E8">
            <w:pPr>
              <w:pStyle w:val="H1bodytext"/>
              <w:spacing w:after="0"/>
              <w:ind w:left="0"/>
              <w:rPr>
                <w:rFonts w:ascii="Arial" w:hAnsi="Arial"/>
                <w:sz w:val="20"/>
              </w:rPr>
            </w:pPr>
          </w:p>
          <w:p w14:paraId="1DBC66E3" w14:textId="768D4E5C" w:rsidR="00BE049E" w:rsidRPr="00BE049E" w:rsidRDefault="00BE049E" w:rsidP="004412E8">
            <w:pPr>
              <w:pStyle w:val="H1bodytext"/>
              <w:spacing w:after="0"/>
              <w:ind w:left="0"/>
              <w:rPr>
                <w:rFonts w:ascii="Arial" w:hAnsi="Arial"/>
                <w:sz w:val="20"/>
              </w:rPr>
            </w:pPr>
            <w:r>
              <w:rPr>
                <w:rFonts w:ascii="Arial" w:hAnsi="Arial"/>
                <w:b/>
                <w:bCs/>
                <w:i/>
                <w:iCs/>
                <w:sz w:val="20"/>
              </w:rPr>
              <w:t xml:space="preserve">Tester’s Note: </w:t>
            </w:r>
            <w:r>
              <w:rPr>
                <w:rFonts w:ascii="Arial" w:hAnsi="Arial"/>
                <w:sz w:val="20"/>
              </w:rPr>
              <w:t>(Line 1) 1.356 * 0.000496 = 0.0006728</w:t>
            </w:r>
          </w:p>
          <w:p w14:paraId="57A4AED7" w14:textId="77777777" w:rsidR="001900F7" w:rsidRDefault="001900F7" w:rsidP="004412E8">
            <w:pPr>
              <w:pStyle w:val="H1bodytext"/>
              <w:spacing w:after="0"/>
              <w:ind w:left="0"/>
              <w:rPr>
                <w:rFonts w:ascii="Arial" w:hAnsi="Arial"/>
                <w:sz w:val="20"/>
              </w:rPr>
            </w:pPr>
          </w:p>
        </w:tc>
        <w:tc>
          <w:tcPr>
            <w:tcW w:w="1573" w:type="dxa"/>
            <w:vAlign w:val="center"/>
          </w:tcPr>
          <w:p w14:paraId="63D4531B" w14:textId="77777777" w:rsidR="001900F7" w:rsidRDefault="001900F7" w:rsidP="004412E8">
            <w:pPr>
              <w:pStyle w:val="H1bodytext"/>
              <w:spacing w:after="0"/>
              <w:ind w:left="0"/>
              <w:rPr>
                <w:rFonts w:ascii="Arial" w:hAnsi="Arial"/>
                <w:sz w:val="20"/>
              </w:rPr>
            </w:pPr>
            <w:r>
              <w:rPr>
                <w:rFonts w:ascii="Arial" w:hAnsi="Arial"/>
                <w:sz w:val="20"/>
              </w:rPr>
              <w:t>Column 10 = column 8 * column 9</w:t>
            </w:r>
          </w:p>
        </w:tc>
        <w:tc>
          <w:tcPr>
            <w:tcW w:w="1194" w:type="dxa"/>
            <w:vAlign w:val="center"/>
          </w:tcPr>
          <w:p w14:paraId="63852D51" w14:textId="26040F4B"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r w:rsidR="001900F7" w:rsidRPr="007D0AAC" w14:paraId="50CFFB53" w14:textId="77777777" w:rsidTr="004412E8">
        <w:trPr>
          <w:trHeight w:val="1889"/>
        </w:trPr>
        <w:tc>
          <w:tcPr>
            <w:tcW w:w="651" w:type="dxa"/>
            <w:vAlign w:val="center"/>
          </w:tcPr>
          <w:p w14:paraId="3168618A" w14:textId="77777777" w:rsidR="001900F7" w:rsidRDefault="001900F7" w:rsidP="004412E8">
            <w:pPr>
              <w:pStyle w:val="H1bodytext"/>
              <w:spacing w:after="0"/>
              <w:ind w:left="0"/>
              <w:jc w:val="center"/>
              <w:rPr>
                <w:rFonts w:ascii="Arial" w:hAnsi="Arial"/>
                <w:sz w:val="20"/>
              </w:rPr>
            </w:pPr>
            <w:r>
              <w:rPr>
                <w:rFonts w:ascii="Arial" w:hAnsi="Arial"/>
                <w:sz w:val="20"/>
              </w:rPr>
              <w:t>8</w:t>
            </w:r>
          </w:p>
        </w:tc>
        <w:tc>
          <w:tcPr>
            <w:tcW w:w="5942" w:type="dxa"/>
            <w:vAlign w:val="center"/>
          </w:tcPr>
          <w:p w14:paraId="0C72C341" w14:textId="77777777" w:rsidR="001900F7" w:rsidRDefault="001900F7" w:rsidP="004412E8">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29B9391B" w14:textId="77777777" w:rsidR="001900F7" w:rsidRDefault="001900F7" w:rsidP="004412E8">
            <w:pPr>
              <w:pStyle w:val="H1bodytext"/>
              <w:spacing w:after="0"/>
              <w:ind w:left="0"/>
              <w:rPr>
                <w:rFonts w:ascii="Arial" w:hAnsi="Arial"/>
                <w:sz w:val="20"/>
              </w:rPr>
            </w:pPr>
          </w:p>
          <w:p w14:paraId="41D085E5" w14:textId="77777777" w:rsidR="001900F7" w:rsidRDefault="001900F7" w:rsidP="004412E8">
            <w:pPr>
              <w:pStyle w:val="H1bodytext"/>
              <w:spacing w:after="0"/>
              <w:ind w:left="0"/>
              <w:rPr>
                <w:rFonts w:ascii="Arial" w:hAnsi="Arial"/>
                <w:sz w:val="20"/>
              </w:rPr>
            </w:pPr>
            <w:r>
              <w:rPr>
                <w:rFonts w:ascii="Arial" w:hAnsi="Arial"/>
                <w:sz w:val="20"/>
              </w:rPr>
              <w:t>Open copcs.csv</w:t>
            </w:r>
          </w:p>
          <w:p w14:paraId="77AD67CC" w14:textId="77777777" w:rsidR="001900F7" w:rsidRDefault="001900F7" w:rsidP="004412E8">
            <w:pPr>
              <w:pStyle w:val="H1bodytext"/>
              <w:spacing w:after="0"/>
              <w:ind w:left="0"/>
              <w:rPr>
                <w:rFonts w:ascii="Arial" w:hAnsi="Arial"/>
                <w:sz w:val="20"/>
              </w:rPr>
            </w:pPr>
          </w:p>
          <w:p w14:paraId="785144C8" w14:textId="77777777" w:rsidR="001900F7" w:rsidRDefault="001900F7" w:rsidP="004412E8">
            <w:pPr>
              <w:pStyle w:val="H1bodytext"/>
              <w:spacing w:after="0"/>
              <w:ind w:left="0"/>
              <w:rPr>
                <w:rFonts w:ascii="Arial" w:hAnsi="Arial"/>
                <w:sz w:val="20"/>
              </w:rPr>
            </w:pPr>
            <w:r>
              <w:rPr>
                <w:rFonts w:ascii="Arial" w:hAnsi="Arial"/>
                <w:sz w:val="20"/>
              </w:rPr>
              <w:t>Find the line containing U236 and write down the number in the seventh column</w:t>
            </w:r>
            <w:r w:rsidR="00BE049E">
              <w:rPr>
                <w:rFonts w:ascii="Arial" w:hAnsi="Arial"/>
                <w:sz w:val="20"/>
              </w:rPr>
              <w:t xml:space="preserve"> and multiply it by the conversion factor</w:t>
            </w:r>
            <w:r>
              <w:rPr>
                <w:rFonts w:ascii="Arial" w:hAnsi="Arial"/>
                <w:sz w:val="20"/>
              </w:rPr>
              <w:t xml:space="preserve">.  This is the COPC-specific </w:t>
            </w:r>
            <w:r w:rsidRPr="006C2544">
              <w:rPr>
                <w:rFonts w:ascii="Consolas" w:hAnsi="Consolas"/>
                <w:sz w:val="20"/>
              </w:rPr>
              <w:t>threshold</w:t>
            </w:r>
            <w:r>
              <w:rPr>
                <w:rFonts w:ascii="Arial" w:hAnsi="Arial"/>
                <w:sz w:val="20"/>
              </w:rPr>
              <w:t xml:space="preserve"> </w:t>
            </w:r>
          </w:p>
          <w:p w14:paraId="0C041809" w14:textId="77777777" w:rsidR="00BE049E" w:rsidRDefault="00BE049E" w:rsidP="004412E8">
            <w:pPr>
              <w:pStyle w:val="H1bodytext"/>
              <w:spacing w:after="0"/>
              <w:ind w:left="0"/>
              <w:rPr>
                <w:rFonts w:ascii="Arial" w:hAnsi="Arial"/>
                <w:sz w:val="20"/>
              </w:rPr>
            </w:pPr>
          </w:p>
          <w:p w14:paraId="5273F37F" w14:textId="4D59D5D3" w:rsidR="00BE049E" w:rsidRPr="00BE049E" w:rsidRDefault="00BE049E" w:rsidP="004412E8">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800.0 * 0.001 = 0.8</w:t>
            </w:r>
          </w:p>
        </w:tc>
        <w:tc>
          <w:tcPr>
            <w:tcW w:w="2767" w:type="dxa"/>
            <w:gridSpan w:val="2"/>
            <w:vAlign w:val="center"/>
          </w:tcPr>
          <w:p w14:paraId="693AA399" w14:textId="7C91F9B7" w:rsidR="001900F7" w:rsidRDefault="001900F7" w:rsidP="004412E8">
            <w:pPr>
              <w:pStyle w:val="H1bodytext"/>
              <w:spacing w:after="0"/>
              <w:ind w:left="0"/>
              <w:rPr>
                <w:rFonts w:ascii="Arial" w:hAnsi="Arial"/>
                <w:sz w:val="20"/>
              </w:rPr>
            </w:pPr>
            <w:r>
              <w:rPr>
                <w:rFonts w:ascii="Arial" w:hAnsi="Arial"/>
                <w:sz w:val="20"/>
              </w:rPr>
              <w:t xml:space="preserve">The number is </w:t>
            </w:r>
            <w:r w:rsidR="00BE049E">
              <w:rPr>
                <w:rFonts w:ascii="Arial" w:hAnsi="Arial"/>
                <w:sz w:val="20"/>
              </w:rPr>
              <w:t>= 0.8</w:t>
            </w:r>
          </w:p>
          <w:p w14:paraId="09A317AD" w14:textId="77777777" w:rsidR="001900F7" w:rsidRPr="00702160" w:rsidRDefault="001900F7" w:rsidP="004412E8">
            <w:pPr>
              <w:pStyle w:val="H1bodytext"/>
              <w:spacing w:after="0"/>
              <w:ind w:left="0"/>
              <w:rPr>
                <w:rFonts w:ascii="Arial" w:hAnsi="Arial"/>
                <w:sz w:val="20"/>
              </w:rPr>
            </w:pPr>
          </w:p>
        </w:tc>
      </w:tr>
      <w:tr w:rsidR="001900F7" w:rsidRPr="007D0AAC" w14:paraId="3BFED725" w14:textId="77777777" w:rsidTr="004412E8">
        <w:trPr>
          <w:trHeight w:val="2897"/>
        </w:trPr>
        <w:tc>
          <w:tcPr>
            <w:tcW w:w="651" w:type="dxa"/>
            <w:vAlign w:val="center"/>
          </w:tcPr>
          <w:p w14:paraId="55E970D3" w14:textId="77777777" w:rsidR="001900F7" w:rsidRDefault="001900F7" w:rsidP="004412E8">
            <w:pPr>
              <w:pStyle w:val="H1bodytext"/>
              <w:spacing w:after="0"/>
              <w:ind w:left="0"/>
              <w:jc w:val="center"/>
              <w:rPr>
                <w:rFonts w:ascii="Arial" w:hAnsi="Arial"/>
                <w:sz w:val="20"/>
              </w:rPr>
            </w:pPr>
            <w:r>
              <w:rPr>
                <w:rFonts w:ascii="Arial" w:hAnsi="Arial"/>
                <w:sz w:val="20"/>
              </w:rPr>
              <w:t>9</w:t>
            </w:r>
          </w:p>
        </w:tc>
        <w:tc>
          <w:tcPr>
            <w:tcW w:w="5942" w:type="dxa"/>
            <w:vAlign w:val="center"/>
          </w:tcPr>
          <w:p w14:paraId="779A280A" w14:textId="77777777" w:rsidR="001900F7" w:rsidRDefault="001900F7" w:rsidP="004412E8">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6FFEFC38" w14:textId="77777777" w:rsidR="001900F7" w:rsidRDefault="001900F7" w:rsidP="004412E8">
            <w:pPr>
              <w:pStyle w:val="H1bodytext"/>
              <w:spacing w:after="0"/>
              <w:ind w:left="0"/>
              <w:rPr>
                <w:rFonts w:ascii="Arial" w:hAnsi="Arial"/>
                <w:sz w:val="20"/>
              </w:rPr>
            </w:pPr>
          </w:p>
          <w:p w14:paraId="241EE276" w14:textId="77777777" w:rsidR="001900F7" w:rsidRDefault="001900F7" w:rsidP="004412E8">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4FE294EB" w14:textId="77777777" w:rsidR="001900F7" w:rsidRDefault="001900F7" w:rsidP="004412E8">
            <w:pPr>
              <w:pStyle w:val="H1bodytext"/>
              <w:spacing w:after="0"/>
              <w:ind w:left="0"/>
              <w:rPr>
                <w:rFonts w:ascii="Arial" w:hAnsi="Arial"/>
                <w:sz w:val="20"/>
              </w:rPr>
            </w:pPr>
          </w:p>
          <w:p w14:paraId="4277E339" w14:textId="77777777" w:rsidR="001900F7" w:rsidRDefault="001900F7" w:rsidP="004412E8">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w:t>
            </w:r>
            <w:r>
              <w:rPr>
                <w:rFonts w:ascii="Consolas" w:hAnsi="Consolas"/>
                <w:sz w:val="20"/>
              </w:rPr>
              <w:t>6</w:t>
            </w:r>
            <w:r w:rsidRPr="006C2544">
              <w:rPr>
                <w:rFonts w:ascii="Consolas" w:hAnsi="Consolas"/>
                <w:sz w:val="20"/>
              </w:rPr>
              <w:t>.csv</w:t>
            </w:r>
            <w:r>
              <w:rPr>
                <w:rFonts w:ascii="Arial" w:hAnsi="Arial"/>
                <w:sz w:val="20"/>
              </w:rPr>
              <w:t xml:space="preserve"> and press Enter</w:t>
            </w:r>
          </w:p>
          <w:p w14:paraId="10D4ACF1" w14:textId="49FB59B0" w:rsidR="00BE049E" w:rsidRDefault="00BE049E" w:rsidP="004412E8">
            <w:pPr>
              <w:pStyle w:val="H1bodytext"/>
              <w:spacing w:after="0"/>
              <w:ind w:left="0"/>
              <w:rPr>
                <w:rFonts w:ascii="Arial" w:hAnsi="Arial"/>
                <w:sz w:val="20"/>
              </w:rPr>
            </w:pPr>
          </w:p>
          <w:p w14:paraId="2D0D2BD4" w14:textId="77777777" w:rsidR="001900F7" w:rsidRDefault="001900F7" w:rsidP="004412E8">
            <w:pPr>
              <w:pStyle w:val="H1bodytext"/>
              <w:spacing w:after="0"/>
              <w:ind w:left="0"/>
              <w:rPr>
                <w:rFonts w:ascii="Arial" w:hAnsi="Arial"/>
                <w:sz w:val="20"/>
              </w:rPr>
            </w:pPr>
          </w:p>
          <w:p w14:paraId="6D572B92" w14:textId="77777777" w:rsidR="001900F7" w:rsidRDefault="001900F7" w:rsidP="004412E8">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or equal to the number in step 8</w:t>
            </w:r>
          </w:p>
        </w:tc>
        <w:tc>
          <w:tcPr>
            <w:tcW w:w="1573" w:type="dxa"/>
            <w:vAlign w:val="center"/>
          </w:tcPr>
          <w:p w14:paraId="442F6BC9" w14:textId="77777777" w:rsidR="001900F7" w:rsidRDefault="001900F7" w:rsidP="004412E8">
            <w:pPr>
              <w:pStyle w:val="H1bodytext"/>
              <w:spacing w:after="0"/>
              <w:ind w:left="0"/>
              <w:rPr>
                <w:rFonts w:ascii="Arial" w:hAnsi="Arial"/>
                <w:sz w:val="20"/>
              </w:rPr>
            </w:pPr>
            <w:r>
              <w:rPr>
                <w:rFonts w:ascii="Arial" w:hAnsi="Arial"/>
                <w:sz w:val="20"/>
              </w:rPr>
              <w:t xml:space="preserve">All the numbers in column eight (concentration) are greater than or equal to </w:t>
            </w:r>
            <w:r w:rsidRPr="006C2544">
              <w:rPr>
                <w:rFonts w:ascii="Consolas" w:hAnsi="Consolas"/>
                <w:sz w:val="20"/>
              </w:rPr>
              <w:t>threshold</w:t>
            </w:r>
          </w:p>
        </w:tc>
        <w:tc>
          <w:tcPr>
            <w:tcW w:w="1194" w:type="dxa"/>
            <w:vAlign w:val="center"/>
          </w:tcPr>
          <w:p w14:paraId="6A46DFA6" w14:textId="7F161F72" w:rsidR="001900F7" w:rsidRPr="00702160" w:rsidRDefault="00BE049E" w:rsidP="002A058C">
            <w:pPr>
              <w:pStyle w:val="H1bodytext"/>
              <w:spacing w:after="0"/>
              <w:ind w:left="0"/>
              <w:jc w:val="center"/>
              <w:rPr>
                <w:rFonts w:ascii="Arial" w:hAnsi="Arial"/>
                <w:sz w:val="20"/>
              </w:rPr>
            </w:pPr>
            <w:r>
              <w:rPr>
                <w:rFonts w:ascii="Arial" w:hAnsi="Arial"/>
                <w:sz w:val="20"/>
              </w:rPr>
              <w:t>PASS</w:t>
            </w:r>
          </w:p>
        </w:tc>
      </w:tr>
    </w:tbl>
    <w:p w14:paraId="3A90793D" w14:textId="77777777" w:rsidR="001900F7" w:rsidRDefault="001900F7" w:rsidP="001900F7">
      <w:pPr>
        <w:pStyle w:val="H1bodytext"/>
        <w:spacing w:after="120"/>
        <w:rPr>
          <w:rFonts w:ascii="Arial" w:hAnsi="Arial"/>
          <w:highlight w:val="yellow"/>
        </w:rPr>
      </w:pPr>
      <w:r>
        <w:rPr>
          <w:rFonts w:ascii="Arial" w:hAnsi="Arial"/>
          <w:highlight w:val="yellow"/>
        </w:rPr>
        <w:br w:type="textWrapping" w:clear="all"/>
      </w:r>
    </w:p>
    <w:p w14:paraId="603DB00F" w14:textId="26C3BF53" w:rsidR="00192EF0" w:rsidRDefault="00192EF0"/>
    <w:p w14:paraId="3E8FA9D8" w14:textId="2873A361" w:rsidR="0030341B" w:rsidRDefault="0030341B"/>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C2FBA" w14:textId="77777777" w:rsidR="007B0F3F" w:rsidRDefault="007B0F3F">
      <w:r>
        <w:separator/>
      </w:r>
    </w:p>
  </w:endnote>
  <w:endnote w:type="continuationSeparator" w:id="0">
    <w:p w14:paraId="4B82C3AE" w14:textId="77777777" w:rsidR="007B0F3F" w:rsidRDefault="007B0F3F">
      <w:r>
        <w:continuationSeparator/>
      </w:r>
    </w:p>
  </w:endnote>
  <w:endnote w:type="continuationNotice" w:id="1">
    <w:p w14:paraId="12BA991A" w14:textId="77777777" w:rsidR="007B0F3F" w:rsidRDefault="007B0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412E8" w:rsidRPr="00F91BB5" w:rsidRDefault="004412E8"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ECF61" w14:textId="77777777" w:rsidR="007B0F3F" w:rsidRDefault="007B0F3F">
      <w:r>
        <w:separator/>
      </w:r>
    </w:p>
  </w:footnote>
  <w:footnote w:type="continuationSeparator" w:id="0">
    <w:p w14:paraId="2B11AD25" w14:textId="77777777" w:rsidR="007B0F3F" w:rsidRDefault="007B0F3F">
      <w:r>
        <w:continuationSeparator/>
      </w:r>
    </w:p>
  </w:footnote>
  <w:footnote w:type="continuationNotice" w:id="1">
    <w:p w14:paraId="1A69F855" w14:textId="77777777" w:rsidR="007B0F3F" w:rsidRDefault="007B0F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412E8" w:rsidRDefault="004412E8"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412E8" w:rsidRPr="00695DB6" w:rsidRDefault="004412E8"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412E8" w:rsidRPr="00F00772" w:rsidRDefault="004412E8" w:rsidP="00B84619">
    <w:pPr>
      <w:pStyle w:val="Spacer"/>
      <w:rPr>
        <w:rFonts w:ascii="Arial" w:hAnsi="Arial"/>
        <w:sz w:val="2"/>
      </w:rPr>
    </w:pPr>
  </w:p>
  <w:p w14:paraId="2093252F" w14:textId="77777777" w:rsidR="004412E8" w:rsidRPr="00F00772" w:rsidRDefault="004412E8">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412E8" w:rsidRDefault="004412E8"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412E8" w:rsidRPr="00105BF0" w:rsidRDefault="004412E8"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49A4"/>
    <w:rsid w:val="00014B31"/>
    <w:rsid w:val="00015030"/>
    <w:rsid w:val="00015868"/>
    <w:rsid w:val="00015E92"/>
    <w:rsid w:val="00021040"/>
    <w:rsid w:val="00030F31"/>
    <w:rsid w:val="00035CDF"/>
    <w:rsid w:val="00035E77"/>
    <w:rsid w:val="00036632"/>
    <w:rsid w:val="0003724A"/>
    <w:rsid w:val="0003751B"/>
    <w:rsid w:val="0004308D"/>
    <w:rsid w:val="00050A67"/>
    <w:rsid w:val="00056582"/>
    <w:rsid w:val="00064374"/>
    <w:rsid w:val="00064B9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6558C"/>
    <w:rsid w:val="001705F3"/>
    <w:rsid w:val="00172812"/>
    <w:rsid w:val="001900F7"/>
    <w:rsid w:val="00192EF0"/>
    <w:rsid w:val="00197584"/>
    <w:rsid w:val="001A185F"/>
    <w:rsid w:val="001A4FEA"/>
    <w:rsid w:val="001B4864"/>
    <w:rsid w:val="001B7065"/>
    <w:rsid w:val="001C058D"/>
    <w:rsid w:val="001C4462"/>
    <w:rsid w:val="001D0FF5"/>
    <w:rsid w:val="001D2ECC"/>
    <w:rsid w:val="001E104F"/>
    <w:rsid w:val="001E1D9C"/>
    <w:rsid w:val="001E39D7"/>
    <w:rsid w:val="001E5DE2"/>
    <w:rsid w:val="001E5DFF"/>
    <w:rsid w:val="001F2688"/>
    <w:rsid w:val="001F5747"/>
    <w:rsid w:val="0020390A"/>
    <w:rsid w:val="00210F62"/>
    <w:rsid w:val="0021429E"/>
    <w:rsid w:val="00215CB2"/>
    <w:rsid w:val="00216152"/>
    <w:rsid w:val="00231AFD"/>
    <w:rsid w:val="00234E5C"/>
    <w:rsid w:val="00240BD6"/>
    <w:rsid w:val="0024735B"/>
    <w:rsid w:val="00250EB5"/>
    <w:rsid w:val="002614C5"/>
    <w:rsid w:val="00261917"/>
    <w:rsid w:val="00276B76"/>
    <w:rsid w:val="002816F5"/>
    <w:rsid w:val="00294DEA"/>
    <w:rsid w:val="002A058C"/>
    <w:rsid w:val="002A307D"/>
    <w:rsid w:val="002A5736"/>
    <w:rsid w:val="002A79E5"/>
    <w:rsid w:val="002A7AD0"/>
    <w:rsid w:val="002B135B"/>
    <w:rsid w:val="002B3269"/>
    <w:rsid w:val="002B74A4"/>
    <w:rsid w:val="002C3BDD"/>
    <w:rsid w:val="002C6189"/>
    <w:rsid w:val="002C6627"/>
    <w:rsid w:val="002C7600"/>
    <w:rsid w:val="002D2A67"/>
    <w:rsid w:val="002D34F9"/>
    <w:rsid w:val="002D48C1"/>
    <w:rsid w:val="002D7EC5"/>
    <w:rsid w:val="002E2FC4"/>
    <w:rsid w:val="002E473F"/>
    <w:rsid w:val="002E5D84"/>
    <w:rsid w:val="002F5893"/>
    <w:rsid w:val="002F7709"/>
    <w:rsid w:val="0030000A"/>
    <w:rsid w:val="00301A8A"/>
    <w:rsid w:val="0030341B"/>
    <w:rsid w:val="00307A68"/>
    <w:rsid w:val="00310641"/>
    <w:rsid w:val="00316B90"/>
    <w:rsid w:val="00321BF6"/>
    <w:rsid w:val="00322DE9"/>
    <w:rsid w:val="0032413A"/>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35123"/>
    <w:rsid w:val="004412E8"/>
    <w:rsid w:val="004440A4"/>
    <w:rsid w:val="00444F7D"/>
    <w:rsid w:val="004474AB"/>
    <w:rsid w:val="00451655"/>
    <w:rsid w:val="004528E7"/>
    <w:rsid w:val="004556EC"/>
    <w:rsid w:val="0046354D"/>
    <w:rsid w:val="00467804"/>
    <w:rsid w:val="00470DA5"/>
    <w:rsid w:val="00471B5A"/>
    <w:rsid w:val="00473C7F"/>
    <w:rsid w:val="00474146"/>
    <w:rsid w:val="00474F2A"/>
    <w:rsid w:val="00475CE7"/>
    <w:rsid w:val="004762FE"/>
    <w:rsid w:val="00477354"/>
    <w:rsid w:val="00490995"/>
    <w:rsid w:val="00490DFC"/>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3A93"/>
    <w:rsid w:val="005C755F"/>
    <w:rsid w:val="005D1D33"/>
    <w:rsid w:val="005E32FB"/>
    <w:rsid w:val="005E33F3"/>
    <w:rsid w:val="005E594C"/>
    <w:rsid w:val="005F6614"/>
    <w:rsid w:val="005F7E22"/>
    <w:rsid w:val="00600EE5"/>
    <w:rsid w:val="00602ADA"/>
    <w:rsid w:val="00606A19"/>
    <w:rsid w:val="00612528"/>
    <w:rsid w:val="00622317"/>
    <w:rsid w:val="00623868"/>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4C95"/>
    <w:rsid w:val="006B5A03"/>
    <w:rsid w:val="006B70D2"/>
    <w:rsid w:val="006B7E8B"/>
    <w:rsid w:val="006C03BF"/>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25795"/>
    <w:rsid w:val="0073402F"/>
    <w:rsid w:val="0073587B"/>
    <w:rsid w:val="00735A51"/>
    <w:rsid w:val="00737D19"/>
    <w:rsid w:val="00740E37"/>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0F3F"/>
    <w:rsid w:val="007B537E"/>
    <w:rsid w:val="007B718E"/>
    <w:rsid w:val="007C558E"/>
    <w:rsid w:val="007D0AAC"/>
    <w:rsid w:val="007D0ADE"/>
    <w:rsid w:val="007D427F"/>
    <w:rsid w:val="007D518A"/>
    <w:rsid w:val="007D5EDC"/>
    <w:rsid w:val="007D6E9B"/>
    <w:rsid w:val="007DE4C0"/>
    <w:rsid w:val="007E0334"/>
    <w:rsid w:val="007E0E67"/>
    <w:rsid w:val="007E22A1"/>
    <w:rsid w:val="007F0A1D"/>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3F03"/>
    <w:rsid w:val="008E7E8E"/>
    <w:rsid w:val="008F1127"/>
    <w:rsid w:val="008F180A"/>
    <w:rsid w:val="008F3178"/>
    <w:rsid w:val="008F4440"/>
    <w:rsid w:val="008F4B1C"/>
    <w:rsid w:val="009003C2"/>
    <w:rsid w:val="00905663"/>
    <w:rsid w:val="00920360"/>
    <w:rsid w:val="00925EB8"/>
    <w:rsid w:val="0092675A"/>
    <w:rsid w:val="00934F47"/>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6C2"/>
    <w:rsid w:val="009D7C7A"/>
    <w:rsid w:val="009E08F7"/>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659B9"/>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2558B"/>
    <w:rsid w:val="00B34CD5"/>
    <w:rsid w:val="00B355AB"/>
    <w:rsid w:val="00B35F79"/>
    <w:rsid w:val="00B36077"/>
    <w:rsid w:val="00B37973"/>
    <w:rsid w:val="00B37E5F"/>
    <w:rsid w:val="00B521CF"/>
    <w:rsid w:val="00B53A73"/>
    <w:rsid w:val="00B53C07"/>
    <w:rsid w:val="00B554BF"/>
    <w:rsid w:val="00B61D50"/>
    <w:rsid w:val="00B646C4"/>
    <w:rsid w:val="00B64AF1"/>
    <w:rsid w:val="00B6657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1B4E"/>
    <w:rsid w:val="00BC5856"/>
    <w:rsid w:val="00BE049E"/>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621D4"/>
    <w:rsid w:val="00C763D1"/>
    <w:rsid w:val="00C764B2"/>
    <w:rsid w:val="00C82622"/>
    <w:rsid w:val="00C91515"/>
    <w:rsid w:val="00C9542D"/>
    <w:rsid w:val="00CA03CE"/>
    <w:rsid w:val="00CA45FC"/>
    <w:rsid w:val="00CC0C01"/>
    <w:rsid w:val="00CD24B4"/>
    <w:rsid w:val="00CD3653"/>
    <w:rsid w:val="00CE0709"/>
    <w:rsid w:val="00CE63EA"/>
    <w:rsid w:val="00CF43A7"/>
    <w:rsid w:val="00D06A8A"/>
    <w:rsid w:val="00D06B74"/>
    <w:rsid w:val="00D134FA"/>
    <w:rsid w:val="00D24854"/>
    <w:rsid w:val="00D257EE"/>
    <w:rsid w:val="00D25D76"/>
    <w:rsid w:val="00D33006"/>
    <w:rsid w:val="00D33A06"/>
    <w:rsid w:val="00D40027"/>
    <w:rsid w:val="00D42838"/>
    <w:rsid w:val="00D44260"/>
    <w:rsid w:val="00D5095D"/>
    <w:rsid w:val="00D5278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E2E9A"/>
    <w:rsid w:val="00DF348E"/>
    <w:rsid w:val="00DF3880"/>
    <w:rsid w:val="00DF6BDC"/>
    <w:rsid w:val="00DF7467"/>
    <w:rsid w:val="00E001E3"/>
    <w:rsid w:val="00E00CDB"/>
    <w:rsid w:val="00E03B4D"/>
    <w:rsid w:val="00E04807"/>
    <w:rsid w:val="00E1186D"/>
    <w:rsid w:val="00E174BE"/>
    <w:rsid w:val="00E20031"/>
    <w:rsid w:val="00E22CA5"/>
    <w:rsid w:val="00E22D36"/>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03AD"/>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0716"/>
    <w:rsid w:val="00F57E9E"/>
    <w:rsid w:val="00F610DC"/>
    <w:rsid w:val="00F629BB"/>
    <w:rsid w:val="00F669DA"/>
    <w:rsid w:val="00F7001F"/>
    <w:rsid w:val="00F736FE"/>
    <w:rsid w:val="00F77FA8"/>
    <w:rsid w:val="00F966B6"/>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2B498C7E7D094EEDA5C4B11E8E71F1E7"/>
        <w:category>
          <w:name w:val="General"/>
          <w:gallery w:val="placeholder"/>
        </w:category>
        <w:types>
          <w:type w:val="bbPlcHdr"/>
        </w:types>
        <w:behaviors>
          <w:behavior w:val="content"/>
        </w:behaviors>
        <w:guid w:val="{4399EE8B-A929-4602-AE1B-F358D4EBE890}"/>
      </w:docPartPr>
      <w:docPartBody>
        <w:p w:rsidR="00EB21D0" w:rsidRDefault="00F35B9E" w:rsidP="00F35B9E">
          <w:pPr>
            <w:pStyle w:val="2B498C7E7D094EEDA5C4B11E8E71F1E7"/>
          </w:pPr>
          <w:r w:rsidRPr="00F879AF">
            <w:rPr>
              <w:rStyle w:val="PlaceholderText"/>
            </w:rPr>
            <w:t>[Keywords]</w:t>
          </w:r>
        </w:p>
      </w:docPartBody>
    </w:docPart>
    <w:docPart>
      <w:docPartPr>
        <w:name w:val="CC47A01123064A3E9208D95E479A1773"/>
        <w:category>
          <w:name w:val="General"/>
          <w:gallery w:val="placeholder"/>
        </w:category>
        <w:types>
          <w:type w:val="bbPlcHdr"/>
        </w:types>
        <w:behaviors>
          <w:behavior w:val="content"/>
        </w:behaviors>
        <w:guid w:val="{C1D167DF-8312-4084-89C7-820514B019A7}"/>
      </w:docPartPr>
      <w:docPartBody>
        <w:p w:rsidR="00EB21D0" w:rsidRDefault="00F35B9E" w:rsidP="00F35B9E">
          <w:pPr>
            <w:pStyle w:val="CC47A01123064A3E9208D95E479A1773"/>
          </w:pPr>
          <w:r w:rsidRPr="00F879AF">
            <w:rPr>
              <w:rStyle w:val="PlaceholderText"/>
            </w:rPr>
            <w:t>[Keywords]</w:t>
          </w:r>
        </w:p>
      </w:docPartBody>
    </w:docPart>
    <w:docPart>
      <w:docPartPr>
        <w:name w:val="00135F293A9D46A68C8DF467AC67D3CE"/>
        <w:category>
          <w:name w:val="General"/>
          <w:gallery w:val="placeholder"/>
        </w:category>
        <w:types>
          <w:type w:val="bbPlcHdr"/>
        </w:types>
        <w:behaviors>
          <w:behavior w:val="content"/>
        </w:behaviors>
        <w:guid w:val="{C5E6A512-5CBF-468A-BA55-CFC3E24D6B2B}"/>
      </w:docPartPr>
      <w:docPartBody>
        <w:p w:rsidR="00EB21D0" w:rsidRDefault="00F35B9E" w:rsidP="00F35B9E">
          <w:pPr>
            <w:pStyle w:val="00135F293A9D46A68C8DF467AC67D3C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94D42"/>
    <w:rsid w:val="00283237"/>
    <w:rsid w:val="002B0148"/>
    <w:rsid w:val="00314976"/>
    <w:rsid w:val="0039400B"/>
    <w:rsid w:val="003E36B3"/>
    <w:rsid w:val="004013E3"/>
    <w:rsid w:val="00436239"/>
    <w:rsid w:val="00455690"/>
    <w:rsid w:val="00527380"/>
    <w:rsid w:val="00596652"/>
    <w:rsid w:val="0072006C"/>
    <w:rsid w:val="00750CD9"/>
    <w:rsid w:val="0087179F"/>
    <w:rsid w:val="008911A7"/>
    <w:rsid w:val="008F0532"/>
    <w:rsid w:val="00A07C3A"/>
    <w:rsid w:val="00BD20BB"/>
    <w:rsid w:val="00BF6D4E"/>
    <w:rsid w:val="00CD1BFD"/>
    <w:rsid w:val="00CE7086"/>
    <w:rsid w:val="00D25250"/>
    <w:rsid w:val="00E03B4D"/>
    <w:rsid w:val="00EB21D0"/>
    <w:rsid w:val="00EE5E56"/>
    <w:rsid w:val="00F35B9E"/>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B9E"/>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 w:type="paragraph" w:customStyle="1" w:styleId="2B498C7E7D094EEDA5C4B11E8E71F1E7">
    <w:name w:val="2B498C7E7D094EEDA5C4B11E8E71F1E7"/>
    <w:rsid w:val="00F35B9E"/>
  </w:style>
  <w:style w:type="paragraph" w:customStyle="1" w:styleId="CC47A01123064A3E9208D95E479A1773">
    <w:name w:val="CC47A01123064A3E9208D95E479A1773"/>
    <w:rsid w:val="00F35B9E"/>
  </w:style>
  <w:style w:type="paragraph" w:customStyle="1" w:styleId="00135F293A9D46A68C8DF467AC67D3CE">
    <w:name w:val="00135F293A9D46A68C8DF467AC67D3CE"/>
    <w:rsid w:val="00F35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ca-dosecalc</cp:keywords>
  <dc:description/>
  <cp:lastModifiedBy>Kevin Smith</cp:lastModifiedBy>
  <cp:revision>7</cp:revision>
  <dcterms:created xsi:type="dcterms:W3CDTF">2020-08-10T19:44:00Z</dcterms:created>
  <dcterms:modified xsi:type="dcterms:W3CDTF">2020-08-10T20:24:00Z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