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5897D980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0916B2">
        <w:rPr>
          <w:rFonts w:ascii="Arial" w:hAnsi="Arial" w:cs="Arial"/>
          <w:b/>
        </w:rPr>
        <w:t>CACIE Tool #</w:t>
      </w:r>
      <w:r w:rsidR="00804EC5" w:rsidRPr="000916B2">
        <w:rPr>
          <w:rFonts w:ascii="Arial" w:hAnsi="Arial" w:cs="Arial"/>
          <w:b/>
        </w:rPr>
        <w:t>00</w:t>
      </w:r>
      <w:r w:rsidR="00804EC5" w:rsidRPr="000916B2">
        <w:rPr>
          <w:rFonts w:ascii="Arial" w:hAnsi="Arial" w:cs="Arial"/>
        </w:rPr>
        <w:t xml:space="preserve"> </w:t>
      </w:r>
      <w:r w:rsidRPr="000916B2">
        <w:rPr>
          <w:rFonts w:ascii="Arial" w:hAnsi="Arial" w:cs="Arial"/>
        </w:rPr>
        <w:t xml:space="preserve">– </w:t>
      </w:r>
      <w:proofErr w:type="spellStart"/>
      <w:r w:rsidR="00804EC5" w:rsidRPr="000916B2">
        <w:rPr>
          <w:rFonts w:ascii="Arial" w:hAnsi="Arial" w:cs="Arial"/>
          <w:b/>
          <w:i/>
        </w:rPr>
        <w:t>Fingerprinter</w:t>
      </w:r>
      <w:proofErr w:type="spellEnd"/>
      <w:r w:rsidR="00804EC5" w:rsidRPr="000916B2">
        <w:rPr>
          <w:rFonts w:ascii="Arial" w:hAnsi="Arial" w:cs="Arial"/>
          <w:b/>
          <w:i/>
        </w:rPr>
        <w:t xml:space="preserve"> Tool</w:t>
      </w:r>
      <w:r w:rsidR="0051455B" w:rsidRPr="000916B2">
        <w:rPr>
          <w:rFonts w:ascii="Arial" w:hAnsi="Arial" w:cs="Arial"/>
          <w:b/>
          <w:i/>
        </w:rPr>
        <w:t xml:space="preserve"> (fingerprint.py)</w:t>
      </w:r>
    </w:p>
    <w:p w14:paraId="344A4E46" w14:textId="6AE35E8C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0916B2">
        <w:rPr>
          <w:rFonts w:ascii="Arial" w:hAnsi="Arial" w:cs="Arial"/>
          <w:b/>
        </w:rPr>
        <w:t>Version</w:t>
      </w:r>
      <w:r w:rsidRPr="000916B2">
        <w:rPr>
          <w:rFonts w:ascii="Arial" w:hAnsi="Arial" w:cs="Arial"/>
        </w:rPr>
        <w:t xml:space="preserve"> </w:t>
      </w:r>
      <w:r w:rsidRPr="000916B2">
        <w:rPr>
          <w:rFonts w:ascii="Arial" w:hAnsi="Arial" w:cs="Arial"/>
          <w:b/>
        </w:rPr>
        <w:t>1.</w:t>
      </w:r>
      <w:r w:rsidR="00B90602">
        <w:rPr>
          <w:rFonts w:ascii="Arial" w:hAnsi="Arial" w:cs="Arial"/>
          <w:b/>
        </w:rPr>
        <w:t>2</w:t>
      </w:r>
    </w:p>
    <w:p w14:paraId="21A99226" w14:textId="08CD44B6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0916B2">
        <w:rPr>
          <w:rFonts w:ascii="Arial" w:hAnsi="Arial" w:cs="Arial"/>
          <w:b/>
        </w:rPr>
        <w:t>QA</w:t>
      </w:r>
      <w:r w:rsidRPr="000916B2">
        <w:rPr>
          <w:rFonts w:ascii="Arial" w:hAnsi="Arial" w:cs="Arial"/>
        </w:rPr>
        <w:t xml:space="preserve">: </w:t>
      </w:r>
      <w:r w:rsidRPr="000916B2">
        <w:rPr>
          <w:rFonts w:ascii="Arial" w:hAnsi="Arial" w:cs="Arial"/>
          <w:b/>
        </w:rPr>
        <w:t>QA</w:t>
      </w:r>
    </w:p>
    <w:p w14:paraId="0158708F" w14:textId="77777777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Description and Purpose</w:t>
      </w:r>
    </w:p>
    <w:p w14:paraId="06CF6E8F" w14:textId="7A1AECF4" w:rsidR="00736C02" w:rsidRPr="000916B2" w:rsidRDefault="00736C02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0916B2">
        <w:rPr>
          <w:rFonts w:ascii="Arial" w:hAnsi="Arial"/>
        </w:rPr>
        <w:t xml:space="preserve">The </w:t>
      </w:r>
      <w:proofErr w:type="spellStart"/>
      <w:r w:rsidRPr="000916B2">
        <w:rPr>
          <w:rFonts w:ascii="Arial" w:hAnsi="Arial"/>
        </w:rPr>
        <w:t>Fingerprint</w:t>
      </w:r>
      <w:r w:rsidR="00D06B00" w:rsidRPr="000916B2">
        <w:rPr>
          <w:rFonts w:ascii="Arial" w:hAnsi="Arial"/>
        </w:rPr>
        <w:t>er</w:t>
      </w:r>
      <w:proofErr w:type="spellEnd"/>
      <w:r w:rsidRPr="000916B2">
        <w:rPr>
          <w:rFonts w:ascii="Arial" w:hAnsi="Arial"/>
        </w:rPr>
        <w:t xml:space="preserve"> tool is a low-level utility that generates a </w:t>
      </w:r>
      <w:r w:rsidR="00D06B00" w:rsidRPr="000916B2">
        <w:rPr>
          <w:rFonts w:ascii="Arial" w:hAnsi="Arial"/>
        </w:rPr>
        <w:t>256</w:t>
      </w:r>
      <w:r w:rsidR="00785E61" w:rsidRPr="000916B2">
        <w:rPr>
          <w:rFonts w:ascii="Arial" w:hAnsi="Arial"/>
        </w:rPr>
        <w:t>-</w:t>
      </w:r>
      <w:r w:rsidR="00D06B00" w:rsidRPr="000916B2">
        <w:rPr>
          <w:rFonts w:ascii="Arial" w:hAnsi="Arial"/>
        </w:rPr>
        <w:t>bit hash tag for</w:t>
      </w:r>
      <w:r w:rsidR="00785E61" w:rsidRPr="000916B2">
        <w:rPr>
          <w:rFonts w:ascii="Arial" w:hAnsi="Arial"/>
        </w:rPr>
        <w:t xml:space="preserve"> </w:t>
      </w:r>
      <w:r w:rsidR="008812FC" w:rsidRPr="000916B2">
        <w:rPr>
          <w:rFonts w:ascii="Arial" w:hAnsi="Arial"/>
        </w:rPr>
        <w:t xml:space="preserve">a specified file or </w:t>
      </w:r>
      <w:r w:rsidR="00785E61" w:rsidRPr="000916B2">
        <w:rPr>
          <w:rFonts w:ascii="Arial" w:hAnsi="Arial"/>
        </w:rPr>
        <w:t xml:space="preserve">all </w:t>
      </w:r>
      <w:r w:rsidR="00D06B00" w:rsidRPr="000916B2">
        <w:rPr>
          <w:rFonts w:ascii="Arial" w:hAnsi="Arial"/>
        </w:rPr>
        <w:t>file</w:t>
      </w:r>
      <w:r w:rsidR="00785E61" w:rsidRPr="000916B2">
        <w:rPr>
          <w:rFonts w:ascii="Arial" w:hAnsi="Arial"/>
        </w:rPr>
        <w:t xml:space="preserve">s </w:t>
      </w:r>
      <w:r w:rsidR="00EE6C38">
        <w:rPr>
          <w:rFonts w:ascii="Arial" w:hAnsi="Arial"/>
        </w:rPr>
        <w:t xml:space="preserve">and subdirectories </w:t>
      </w:r>
      <w:r w:rsidR="00785E61" w:rsidRPr="000916B2">
        <w:rPr>
          <w:rFonts w:ascii="Arial" w:hAnsi="Arial"/>
        </w:rPr>
        <w:t>in a specified</w:t>
      </w:r>
      <w:r w:rsidR="00D06B00" w:rsidRPr="000916B2">
        <w:rPr>
          <w:rFonts w:ascii="Arial" w:hAnsi="Arial"/>
        </w:rPr>
        <w:t xml:space="preserve"> directory. The hash </w:t>
      </w:r>
      <w:r w:rsidR="00785E61" w:rsidRPr="000916B2">
        <w:rPr>
          <w:rFonts w:ascii="Arial" w:hAnsi="Arial"/>
        </w:rPr>
        <w:t xml:space="preserve">tag </w:t>
      </w:r>
      <w:r w:rsidR="00D06B00" w:rsidRPr="000916B2">
        <w:rPr>
          <w:rFonts w:ascii="Arial" w:hAnsi="Arial"/>
        </w:rPr>
        <w:t xml:space="preserve">represents a unique value and hashes of two sets of data (i.e., two directories or two files) will match if and only if the corresponding data within the directories </w:t>
      </w:r>
      <w:r w:rsidR="002F3190">
        <w:rPr>
          <w:rFonts w:ascii="Arial" w:hAnsi="Arial"/>
        </w:rPr>
        <w:t>and/</w:t>
      </w:r>
      <w:r w:rsidR="00D06B00" w:rsidRPr="000916B2">
        <w:rPr>
          <w:rFonts w:ascii="Arial" w:hAnsi="Arial"/>
        </w:rPr>
        <w:t>or files also match exactly. Small changes to the data</w:t>
      </w:r>
      <w:r w:rsidR="00785E61" w:rsidRPr="000916B2">
        <w:rPr>
          <w:rFonts w:ascii="Arial" w:hAnsi="Arial"/>
        </w:rPr>
        <w:t xml:space="preserve"> within a file or directory</w:t>
      </w:r>
      <w:r w:rsidR="00D06B00" w:rsidRPr="000916B2">
        <w:rPr>
          <w:rFonts w:ascii="Arial" w:hAnsi="Arial"/>
        </w:rPr>
        <w:t xml:space="preserve"> will result in large, unpredictable changes in the hash.</w:t>
      </w:r>
    </w:p>
    <w:bookmarkEnd w:id="0"/>
    <w:p w14:paraId="444106EB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Functional Requirements</w:t>
      </w:r>
    </w:p>
    <w:p w14:paraId="291C6013" w14:textId="0B52B23F" w:rsidR="00D06B00" w:rsidRPr="000916B2" w:rsidRDefault="00D06B00" w:rsidP="00D06B00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The following are the functional requirements of the </w:t>
      </w:r>
      <w:proofErr w:type="spellStart"/>
      <w:r w:rsidRPr="000916B2">
        <w:rPr>
          <w:rFonts w:ascii="Arial" w:hAnsi="Arial" w:cs="Arial"/>
        </w:rPr>
        <w:t>Fingerprinter</w:t>
      </w:r>
      <w:proofErr w:type="spellEnd"/>
      <w:r w:rsidRPr="000916B2">
        <w:rPr>
          <w:rFonts w:ascii="Arial" w:hAnsi="Arial" w:cs="Arial"/>
        </w:rPr>
        <w:t xml:space="preserve"> tool.</w:t>
      </w:r>
    </w:p>
    <w:p w14:paraId="6495DDEB" w14:textId="4A287CF4" w:rsidR="00D06B00" w:rsidRPr="000916B2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>FR-1: Generate a hash tag for an individual file</w:t>
      </w:r>
    </w:p>
    <w:p w14:paraId="4B4065A7" w14:textId="576CDD1B" w:rsidR="00D06B00" w:rsidRPr="000916B2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FR-2: Generate a hash tag for a file directory and recursively generate a hash tag for each file contained </w:t>
      </w:r>
      <w:r w:rsidR="00785E61" w:rsidRPr="000916B2">
        <w:rPr>
          <w:rFonts w:ascii="Arial" w:hAnsi="Arial" w:cs="Arial"/>
        </w:rPr>
        <w:t>within the file directory and its</w:t>
      </w:r>
      <w:r w:rsidR="002E2C73" w:rsidRPr="000916B2">
        <w:rPr>
          <w:rFonts w:ascii="Arial" w:hAnsi="Arial" w:cs="Arial"/>
        </w:rPr>
        <w:t xml:space="preserve"> subdirectory(</w:t>
      </w:r>
      <w:proofErr w:type="spellStart"/>
      <w:r w:rsidR="002E2C73" w:rsidRPr="000916B2">
        <w:rPr>
          <w:rFonts w:ascii="Arial" w:hAnsi="Arial" w:cs="Arial"/>
        </w:rPr>
        <w:t>ies</w:t>
      </w:r>
      <w:proofErr w:type="spellEnd"/>
      <w:r w:rsidR="002E2C73" w:rsidRPr="000916B2">
        <w:rPr>
          <w:rFonts w:ascii="Arial" w:hAnsi="Arial" w:cs="Arial"/>
        </w:rPr>
        <w:t>)</w:t>
      </w:r>
      <w:r w:rsidRPr="000916B2">
        <w:rPr>
          <w:rFonts w:ascii="Arial" w:hAnsi="Arial" w:cs="Arial"/>
        </w:rPr>
        <w:t>.</w:t>
      </w:r>
    </w:p>
    <w:p w14:paraId="088E2799" w14:textId="76013CE1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>FR-3: Generate an output file that lists</w:t>
      </w:r>
      <w:r w:rsidR="00785E61" w:rsidRPr="000916B2">
        <w:rPr>
          <w:rFonts w:ascii="Arial" w:hAnsi="Arial" w:cs="Arial"/>
        </w:rPr>
        <w:t xml:space="preserve"> a</w:t>
      </w:r>
      <w:r w:rsidRPr="000916B2">
        <w:rPr>
          <w:rFonts w:ascii="Arial" w:hAnsi="Arial" w:cs="Arial"/>
        </w:rPr>
        <w:t xml:space="preserve"> </w:t>
      </w:r>
      <w:r w:rsidR="00785E61" w:rsidRPr="000916B2">
        <w:rPr>
          <w:rFonts w:ascii="Arial" w:hAnsi="Arial" w:cs="Arial"/>
        </w:rPr>
        <w:t xml:space="preserve">datetime stamp and </w:t>
      </w:r>
      <w:r w:rsidRPr="000916B2">
        <w:rPr>
          <w:rFonts w:ascii="Arial" w:hAnsi="Arial" w:cs="Arial"/>
        </w:rPr>
        <w:t xml:space="preserve">the </w:t>
      </w:r>
      <w:r w:rsidR="00785E61" w:rsidRPr="000916B2">
        <w:rPr>
          <w:rFonts w:ascii="Arial" w:hAnsi="Arial" w:cs="Arial"/>
        </w:rPr>
        <w:t xml:space="preserve">path </w:t>
      </w:r>
      <w:r w:rsidRPr="000916B2">
        <w:rPr>
          <w:rFonts w:ascii="Arial" w:hAnsi="Arial" w:cs="Arial"/>
        </w:rPr>
        <w:t>and file</w:t>
      </w:r>
      <w:r w:rsidR="00785E61" w:rsidRPr="000916B2">
        <w:rPr>
          <w:rFonts w:ascii="Arial" w:hAnsi="Arial" w:cs="Arial"/>
        </w:rPr>
        <w:t>name</w:t>
      </w:r>
      <w:r w:rsidRPr="000916B2">
        <w:rPr>
          <w:rFonts w:ascii="Arial" w:hAnsi="Arial" w:cs="Arial"/>
        </w:rPr>
        <w:t xml:space="preserve"> and respective hash tag</w:t>
      </w:r>
      <w:r w:rsidR="00785E61" w:rsidRPr="000916B2">
        <w:rPr>
          <w:rFonts w:ascii="Arial" w:hAnsi="Arial" w:cs="Arial"/>
        </w:rPr>
        <w:t xml:space="preserve"> for a file or directory specified to be fingerprinted</w:t>
      </w:r>
      <w:r w:rsidRPr="000916B2">
        <w:rPr>
          <w:rFonts w:ascii="Arial" w:hAnsi="Arial" w:cs="Arial"/>
        </w:rPr>
        <w:t>.</w:t>
      </w:r>
    </w:p>
    <w:p w14:paraId="288987D7" w14:textId="6311F760" w:rsidR="00903DCA" w:rsidRDefault="00903DCA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 Generate a hash tag for a section of a file</w:t>
      </w:r>
    </w:p>
    <w:p w14:paraId="434C147D" w14:textId="73C5D886" w:rsidR="00903DCA" w:rsidRDefault="00903DCA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 Specify if the output overwrites or appends to the target output file</w:t>
      </w:r>
    </w:p>
    <w:p w14:paraId="08108B16" w14:textId="7796DDF3" w:rsidR="00056703" w:rsidRPr="000916B2" w:rsidRDefault="000567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FR-6 Sort the files alphanumerically when making the fingerprint</w:t>
      </w:r>
    </w:p>
    <w:p w14:paraId="2FC95516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Software Requirements Specifications</w:t>
      </w:r>
    </w:p>
    <w:p w14:paraId="516C880C" w14:textId="69FAA26E" w:rsidR="0086478B" w:rsidRPr="000916B2" w:rsidRDefault="0086478B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The following documents the software requirements for the </w:t>
      </w:r>
      <w:proofErr w:type="spellStart"/>
      <w:r w:rsidRPr="000916B2">
        <w:rPr>
          <w:rFonts w:ascii="Arial" w:hAnsi="Arial" w:cs="Arial"/>
        </w:rPr>
        <w:t>Fingerprinter</w:t>
      </w:r>
      <w:proofErr w:type="spellEnd"/>
      <w:r w:rsidRPr="000916B2">
        <w:rPr>
          <w:rFonts w:ascii="Arial" w:hAnsi="Arial" w:cs="Arial"/>
        </w:rPr>
        <w:t xml:space="preserve"> tool.</w:t>
      </w:r>
    </w:p>
    <w:p w14:paraId="1CE9F14F" w14:textId="22CF02D8" w:rsidR="00D06B00" w:rsidRPr="000916B2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Python </w:t>
      </w:r>
      <w:r w:rsidR="00D82A60">
        <w:rPr>
          <w:rFonts w:ascii="Arial" w:hAnsi="Arial" w:cs="Arial"/>
        </w:rPr>
        <w:t>&gt;=</w:t>
      </w:r>
      <w:r w:rsidRPr="000916B2">
        <w:rPr>
          <w:rFonts w:ascii="Arial" w:hAnsi="Arial" w:cs="Arial"/>
        </w:rPr>
        <w:t>3.</w:t>
      </w:r>
      <w:r w:rsidR="00785E61" w:rsidRPr="000916B2">
        <w:rPr>
          <w:rFonts w:ascii="Arial" w:hAnsi="Arial" w:cs="Arial"/>
        </w:rPr>
        <w:t>5</w:t>
      </w:r>
    </w:p>
    <w:p w14:paraId="199F1A39" w14:textId="6209824E" w:rsidR="002867A2" w:rsidRPr="000916B2" w:rsidRDefault="00D06B00" w:rsidP="00AC0DF0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>Python Standard Libraries:</w:t>
      </w:r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hashlib</w:t>
      </w:r>
      <w:proofErr w:type="spellEnd"/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os</w:t>
      </w:r>
      <w:proofErr w:type="spellEnd"/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argparse</w:t>
      </w:r>
      <w:proofErr w:type="spellEnd"/>
      <w:r w:rsidRPr="000916B2">
        <w:rPr>
          <w:rFonts w:ascii="Arial" w:hAnsi="Arial" w:cs="Arial"/>
        </w:rPr>
        <w:br/>
        <w:t>datetime</w:t>
      </w:r>
      <w:r w:rsidR="002867A2">
        <w:rPr>
          <w:rFonts w:ascii="Arial" w:hAnsi="Arial" w:cs="Arial"/>
        </w:rPr>
        <w:br/>
        <w:t>sys</w:t>
      </w:r>
    </w:p>
    <w:p w14:paraId="654C59DD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Software Design Description</w:t>
      </w:r>
    </w:p>
    <w:p w14:paraId="7A53F353" w14:textId="32824D3A" w:rsidR="001F2F7B" w:rsidRPr="000916B2" w:rsidRDefault="001F2F7B" w:rsidP="00E62A15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The following is a brie</w:t>
      </w:r>
      <w:r w:rsidR="008812FC" w:rsidRPr="000916B2">
        <w:rPr>
          <w:rFonts w:ascii="Arial" w:hAnsi="Arial"/>
        </w:rPr>
        <w:t xml:space="preserve">f </w:t>
      </w:r>
      <w:r w:rsidRPr="000916B2">
        <w:rPr>
          <w:rFonts w:ascii="Arial" w:hAnsi="Arial"/>
        </w:rPr>
        <w:t>descripti</w:t>
      </w:r>
      <w:r w:rsidR="008812FC" w:rsidRPr="000916B2">
        <w:rPr>
          <w:rFonts w:ascii="Arial" w:hAnsi="Arial"/>
        </w:rPr>
        <w:t>o</w:t>
      </w:r>
      <w:r w:rsidRPr="000916B2">
        <w:rPr>
          <w:rFonts w:ascii="Arial" w:hAnsi="Arial"/>
        </w:rPr>
        <w:t xml:space="preserve">n of the required arguments and the output generated by the </w:t>
      </w:r>
      <w:proofErr w:type="spellStart"/>
      <w:r w:rsidRPr="000916B2">
        <w:rPr>
          <w:rFonts w:ascii="Arial" w:hAnsi="Arial"/>
        </w:rPr>
        <w:t>Fingerprinter</w:t>
      </w:r>
      <w:proofErr w:type="spellEnd"/>
      <w:r w:rsidRPr="000916B2">
        <w:rPr>
          <w:rFonts w:ascii="Arial" w:hAnsi="Arial"/>
        </w:rPr>
        <w:t xml:space="preserve"> tool:</w:t>
      </w:r>
    </w:p>
    <w:p w14:paraId="4CEF17A4" w14:textId="77777777" w:rsidR="001F2F7B" w:rsidRPr="000916B2" w:rsidRDefault="001F2F7B" w:rsidP="00E62A15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Positional Arguments:</w:t>
      </w:r>
    </w:p>
    <w:p w14:paraId="14D8CB0A" w14:textId="5D5067DB" w:rsidR="001F2F7B" w:rsidRPr="000916B2" w:rsidRDefault="008316C8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916B2">
        <w:rPr>
          <w:rFonts w:ascii="Arial" w:hAnsi="Arial"/>
        </w:rPr>
        <w:t>t</w:t>
      </w:r>
      <w:r w:rsidR="001F2F7B" w:rsidRPr="000916B2">
        <w:rPr>
          <w:rFonts w:ascii="Arial" w:hAnsi="Arial"/>
        </w:rPr>
        <w:t>arget: file or directory path to be fingerprinted</w:t>
      </w:r>
    </w:p>
    <w:p w14:paraId="37AC28E1" w14:textId="27752284" w:rsidR="001F2F7B" w:rsidRPr="000916B2" w:rsidRDefault="001F2F7B" w:rsidP="001F2F7B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Optional Arguments:</w:t>
      </w:r>
    </w:p>
    <w:p w14:paraId="7EA5234B" w14:textId="1AF3BC38" w:rsidR="001F2F7B" w:rsidRPr="000916B2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916B2">
        <w:rPr>
          <w:rFonts w:ascii="Arial" w:hAnsi="Arial"/>
        </w:rPr>
        <w:t>-h, --help</w:t>
      </w:r>
    </w:p>
    <w:p w14:paraId="62A90F89" w14:textId="4DF85757" w:rsidR="001F2F7B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916B2">
        <w:rPr>
          <w:rFonts w:ascii="Arial" w:hAnsi="Arial"/>
        </w:rPr>
        <w:t xml:space="preserve">-o, --output </w:t>
      </w:r>
      <w:proofErr w:type="spellStart"/>
      <w:r w:rsidRPr="000916B2">
        <w:rPr>
          <w:rFonts w:ascii="Arial" w:hAnsi="Arial"/>
        </w:rPr>
        <w:t>OUTPUT</w:t>
      </w:r>
      <w:proofErr w:type="spellEnd"/>
      <w:r w:rsidRPr="000916B2">
        <w:rPr>
          <w:rFonts w:ascii="Arial" w:hAnsi="Arial"/>
        </w:rPr>
        <w:t xml:space="preserve"> [</w:t>
      </w:r>
      <w:r w:rsidR="004A798C" w:rsidRPr="000916B2">
        <w:rPr>
          <w:rFonts w:ascii="Arial" w:hAnsi="Arial"/>
        </w:rPr>
        <w:t xml:space="preserve">path and </w:t>
      </w:r>
      <w:r w:rsidRPr="000916B2">
        <w:rPr>
          <w:rFonts w:ascii="Arial" w:hAnsi="Arial"/>
        </w:rPr>
        <w:t>filename of output file; default is fingerprint.txt]</w:t>
      </w:r>
    </w:p>
    <w:p w14:paraId="4B3B90BA" w14:textId="287B4261" w:rsidR="00CF510B" w:rsidRDefault="00CF510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outputmode</w:t>
      </w:r>
      <w:proofErr w:type="spellEnd"/>
      <w:r>
        <w:rPr>
          <w:rFonts w:ascii="Arial" w:hAnsi="Arial"/>
        </w:rPr>
        <w:t xml:space="preserve"> {a, </w:t>
      </w:r>
      <w:proofErr w:type="gramStart"/>
      <w:r>
        <w:rPr>
          <w:rFonts w:ascii="Arial" w:hAnsi="Arial"/>
        </w:rPr>
        <w:t xml:space="preserve">w}   </w:t>
      </w:r>
      <w:proofErr w:type="gramEnd"/>
      <w:r>
        <w:rPr>
          <w:rFonts w:ascii="Arial" w:hAnsi="Arial"/>
        </w:rPr>
        <w:t>Either appends (a) or overwrites (w) the output file.</w:t>
      </w:r>
    </w:p>
    <w:p w14:paraId="1BAE4913" w14:textId="68EDFEAA" w:rsidR="00CF510B" w:rsidRDefault="00CF510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lineranges</w:t>
      </w:r>
      <w:proofErr w:type="spellEnd"/>
      <w:r>
        <w:rPr>
          <w:rFonts w:ascii="Arial" w:hAnsi="Arial"/>
        </w:rPr>
        <w:t xml:space="preserve"> LINERANGES</w:t>
      </w:r>
      <w:r>
        <w:rPr>
          <w:rFonts w:ascii="Arial" w:hAnsi="Arial"/>
        </w:rPr>
        <w:tab/>
        <w:t>If this argument is present, the tool will fingerprint a subsection of the target file.  LINERANGES must be a nested list of the form [section A, section B, …] where each section is a list of line numbers defining the range of that section.  The end line is NOT read.  For example: --</w:t>
      </w:r>
      <w:proofErr w:type="spellStart"/>
      <w:r>
        <w:rPr>
          <w:rFonts w:ascii="Arial" w:hAnsi="Arial"/>
        </w:rPr>
        <w:t>linerange</w:t>
      </w:r>
      <w:proofErr w:type="spellEnd"/>
      <w:proofErr w:type="gramStart"/>
      <w:r>
        <w:rPr>
          <w:rFonts w:ascii="Arial" w:hAnsi="Arial"/>
        </w:rPr>
        <w:t>=[</w:t>
      </w:r>
      <w:proofErr w:type="gramEnd"/>
      <w:r>
        <w:rPr>
          <w:rFonts w:ascii="Arial" w:hAnsi="Arial"/>
        </w:rPr>
        <w:t xml:space="preserve">[0,1],[2,3]] fingerprints the first and third lines of the file (assuming </w:t>
      </w:r>
      <w:r w:rsidR="00BA1EFB">
        <w:rPr>
          <w:rFonts w:ascii="Arial" w:hAnsi="Arial"/>
        </w:rPr>
        <w:t>--</w:t>
      </w:r>
      <w:proofErr w:type="spellStart"/>
      <w:r>
        <w:rPr>
          <w:rFonts w:ascii="Arial" w:hAnsi="Arial"/>
        </w:rPr>
        <w:t>lineindexing</w:t>
      </w:r>
      <w:proofErr w:type="spellEnd"/>
      <w:r>
        <w:rPr>
          <w:rFonts w:ascii="Arial" w:hAnsi="Arial"/>
        </w:rPr>
        <w:t>=0).  Likewise, --</w:t>
      </w:r>
      <w:proofErr w:type="spellStart"/>
      <w:r>
        <w:rPr>
          <w:rFonts w:ascii="Arial" w:hAnsi="Arial"/>
        </w:rPr>
        <w:t>linerange</w:t>
      </w:r>
      <w:proofErr w:type="spellEnd"/>
      <w:proofErr w:type="gramStart"/>
      <w:r>
        <w:rPr>
          <w:rFonts w:ascii="Arial" w:hAnsi="Arial"/>
        </w:rPr>
        <w:t>=[</w:t>
      </w:r>
      <w:proofErr w:type="gramEnd"/>
      <w:r>
        <w:rPr>
          <w:rFonts w:ascii="Arial" w:hAnsi="Arial"/>
        </w:rPr>
        <w:t xml:space="preserve">[0,9]] </w:t>
      </w:r>
      <w:r>
        <w:rPr>
          <w:rFonts w:ascii="Arial" w:hAnsi="Arial"/>
        </w:rPr>
        <w:lastRenderedPageBreak/>
        <w:t xml:space="preserve">fingerprints the first eight lines only.  If this argument is present, the TARGET argument must be a file. </w:t>
      </w:r>
    </w:p>
    <w:p w14:paraId="119B0461" w14:textId="5D0EB95C" w:rsidR="00CF510B" w:rsidRPr="000916B2" w:rsidRDefault="00CF510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lineindexing</w:t>
      </w:r>
      <w:proofErr w:type="spellEnd"/>
      <w:r>
        <w:rPr>
          <w:rFonts w:ascii="Arial" w:hAnsi="Arial"/>
        </w:rPr>
        <w:t xml:space="preserve"> {0, 1}</w:t>
      </w:r>
      <w:r>
        <w:rPr>
          <w:rFonts w:ascii="Arial" w:hAnsi="Arial"/>
        </w:rPr>
        <w:tab/>
        <w:t>Determines if the first line of the file is given a value of “0” or “1”.  Defaults to 0.</w:t>
      </w:r>
    </w:p>
    <w:p w14:paraId="5305D74F" w14:textId="77777777" w:rsidR="008316C8" w:rsidRPr="000916B2" w:rsidRDefault="008316C8" w:rsidP="008316C8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Shell file configuration:</w:t>
      </w:r>
    </w:p>
    <w:p w14:paraId="2221DE1F" w14:textId="77777777" w:rsidR="008316C8" w:rsidRPr="000916B2" w:rsidRDefault="008316C8" w:rsidP="00652857">
      <w:pPr>
        <w:pStyle w:val="H1bodytext"/>
        <w:spacing w:after="120"/>
        <w:ind w:left="1440"/>
        <w:rPr>
          <w:rFonts w:ascii="Arial" w:hAnsi="Arial"/>
        </w:rPr>
      </w:pPr>
      <w:r w:rsidRPr="000916B2">
        <w:rPr>
          <w:rFonts w:ascii="Arial" w:hAnsi="Arial" w:cs="Arial"/>
        </w:rPr>
        <w:t>python [directory path]/pylib/fingerprint/fingerprint.py [optional arguments—see above] target</w:t>
      </w:r>
    </w:p>
    <w:p w14:paraId="7B419E9B" w14:textId="0D4FA3B7" w:rsidR="0026564F" w:rsidRPr="000916B2" w:rsidRDefault="0026564F" w:rsidP="008316C8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Output: The following information is logged to a path and file (default, i.e. fingerprint.txt) or to a path and file, which is specified by user and is passed to the </w:t>
      </w:r>
      <w:proofErr w:type="spellStart"/>
      <w:r w:rsidR="00BC77E1">
        <w:rPr>
          <w:rFonts w:ascii="Arial" w:hAnsi="Arial" w:cs="Arial"/>
        </w:rPr>
        <w:t>Fingerprinter</w:t>
      </w:r>
      <w:proofErr w:type="spellEnd"/>
      <w:r w:rsidR="00BC77E1">
        <w:rPr>
          <w:rFonts w:ascii="Arial" w:hAnsi="Arial" w:cs="Arial"/>
        </w:rPr>
        <w:t xml:space="preserve"> </w:t>
      </w:r>
      <w:r w:rsidRPr="000916B2">
        <w:rPr>
          <w:rFonts w:ascii="Arial" w:hAnsi="Arial" w:cs="Arial"/>
        </w:rPr>
        <w:t>as an argument (-o/--output OUTPUT)</w:t>
      </w:r>
      <w:r w:rsidR="00BC77E1">
        <w:rPr>
          <w:rFonts w:ascii="Arial" w:hAnsi="Arial" w:cs="Arial"/>
        </w:rPr>
        <w:t xml:space="preserve">.  The optional argument </w:t>
      </w:r>
      <w:r w:rsidR="00BA1EFB">
        <w:rPr>
          <w:rFonts w:ascii="Arial" w:hAnsi="Arial" w:cs="Arial"/>
        </w:rPr>
        <w:t>--</w:t>
      </w:r>
      <w:proofErr w:type="spellStart"/>
      <w:r w:rsidR="00BC77E1">
        <w:rPr>
          <w:rFonts w:ascii="Arial" w:hAnsi="Arial" w:cs="Arial"/>
        </w:rPr>
        <w:t>outputmode</w:t>
      </w:r>
      <w:proofErr w:type="spellEnd"/>
      <w:r w:rsidR="00BC77E1">
        <w:rPr>
          <w:rFonts w:ascii="Arial" w:hAnsi="Arial" w:cs="Arial"/>
        </w:rPr>
        <w:t xml:space="preserve"> controls the write mode (“a” = “append”, “</w:t>
      </w:r>
      <w:proofErr w:type="gramStart"/>
      <w:r w:rsidR="00BC77E1">
        <w:rPr>
          <w:rFonts w:ascii="Arial" w:hAnsi="Arial" w:cs="Arial"/>
        </w:rPr>
        <w:t>w”=</w:t>
      </w:r>
      <w:proofErr w:type="gramEnd"/>
      <w:r w:rsidR="00BC77E1">
        <w:rPr>
          <w:rFonts w:ascii="Arial" w:hAnsi="Arial" w:cs="Arial"/>
        </w:rPr>
        <w:t>”write/overwrite”).  In default mode, the output file contains:</w:t>
      </w:r>
    </w:p>
    <w:p w14:paraId="1F6E896F" w14:textId="4FDE2399" w:rsidR="0026564F" w:rsidRPr="000916B2" w:rsidRDefault="0026564F" w:rsidP="0026564F">
      <w:pPr>
        <w:pStyle w:val="H1bodytext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916B2">
        <w:rPr>
          <w:rFonts w:ascii="Arial" w:hAnsi="Arial" w:cs="Arial"/>
        </w:rPr>
        <w:t>DateTime</w:t>
      </w:r>
      <w:proofErr w:type="spellEnd"/>
      <w:r w:rsidRPr="000916B2">
        <w:rPr>
          <w:rFonts w:ascii="Arial" w:hAnsi="Arial" w:cs="Arial"/>
        </w:rPr>
        <w:t xml:space="preserve"> stamp </w:t>
      </w:r>
    </w:p>
    <w:p w14:paraId="6E9B3B2B" w14:textId="288331AB" w:rsidR="0026564F" w:rsidRPr="000916B2" w:rsidRDefault="0026564F" w:rsidP="0026564F">
      <w:pPr>
        <w:pStyle w:val="H1bodytext"/>
        <w:numPr>
          <w:ilvl w:val="0"/>
          <w:numId w:val="4"/>
        </w:numPr>
        <w:spacing w:after="0"/>
        <w:rPr>
          <w:rFonts w:ascii="Arial" w:hAnsi="Arial" w:cs="Arial"/>
        </w:rPr>
      </w:pPr>
      <w:r w:rsidRPr="000916B2">
        <w:rPr>
          <w:rFonts w:ascii="Arial" w:hAnsi="Arial" w:cs="Arial"/>
        </w:rPr>
        <w:t>Total number of files fingerprinted (if a directory is specified)</w:t>
      </w:r>
    </w:p>
    <w:p w14:paraId="5439C446" w14:textId="59B9286E" w:rsidR="0026564F" w:rsidRDefault="0026564F" w:rsidP="0026564F">
      <w:pPr>
        <w:pStyle w:val="H1bodytext"/>
        <w:numPr>
          <w:ilvl w:val="0"/>
          <w:numId w:val="4"/>
        </w:numPr>
        <w:spacing w:after="0"/>
        <w:rPr>
          <w:rFonts w:ascii="Arial" w:hAnsi="Arial" w:cs="Arial"/>
        </w:rPr>
      </w:pPr>
      <w:r w:rsidRPr="000916B2">
        <w:rPr>
          <w:rFonts w:ascii="Arial" w:hAnsi="Arial" w:cs="Arial"/>
        </w:rPr>
        <w:t>Path and file name and corresponding hash for each file</w:t>
      </w:r>
      <w:r w:rsidR="00785E61" w:rsidRPr="000916B2">
        <w:rPr>
          <w:rFonts w:ascii="Arial" w:hAnsi="Arial" w:cs="Arial"/>
        </w:rPr>
        <w:t xml:space="preserve"> fingerprinted</w:t>
      </w:r>
    </w:p>
    <w:p w14:paraId="2F50E286" w14:textId="4B140EF6" w:rsidR="00BC77E1" w:rsidRPr="000916B2" w:rsidRDefault="00BC77E1" w:rsidP="00BC77E1">
      <w:pPr>
        <w:pStyle w:val="H1bodytext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the argument </w:t>
      </w:r>
      <w:r w:rsidR="00BA1EFB">
        <w:rPr>
          <w:rFonts w:ascii="Arial" w:hAnsi="Arial" w:cs="Arial"/>
        </w:rPr>
        <w:t>“--</w:t>
      </w:r>
      <w:r>
        <w:rPr>
          <w:rFonts w:ascii="Arial" w:hAnsi="Arial" w:cs="Arial"/>
        </w:rPr>
        <w:t xml:space="preserve">sections” is specified, the output will contain the hash of each specified section instead of the path and file name. If </w:t>
      </w:r>
      <w:r w:rsidR="00BA1EFB">
        <w:rPr>
          <w:rFonts w:ascii="Arial" w:hAnsi="Arial" w:cs="Arial"/>
        </w:rPr>
        <w:t>“--</w:t>
      </w:r>
      <w:r>
        <w:rPr>
          <w:rFonts w:ascii="Arial" w:hAnsi="Arial" w:cs="Arial"/>
        </w:rPr>
        <w:t xml:space="preserve">sections” is specified, the </w:t>
      </w:r>
      <w:proofErr w:type="spellStart"/>
      <w:r>
        <w:rPr>
          <w:rFonts w:ascii="Arial" w:hAnsi="Arial" w:cs="Arial"/>
        </w:rPr>
        <w:t>fingerprinter</w:t>
      </w:r>
      <w:proofErr w:type="spellEnd"/>
      <w:r>
        <w:rPr>
          <w:rFonts w:ascii="Arial" w:hAnsi="Arial" w:cs="Arial"/>
        </w:rPr>
        <w:t xml:space="preserve"> will not process a directory.</w:t>
      </w:r>
    </w:p>
    <w:p w14:paraId="5EB9379F" w14:textId="3364B935" w:rsidR="00DB7164" w:rsidRPr="000916B2" w:rsidRDefault="00DB7164" w:rsidP="00DB7164">
      <w:pPr>
        <w:pStyle w:val="H1bodytext"/>
        <w:spacing w:after="0"/>
        <w:ind w:left="0"/>
        <w:rPr>
          <w:rFonts w:ascii="Arial" w:hAnsi="Arial" w:cs="Arial"/>
        </w:rPr>
      </w:pPr>
    </w:p>
    <w:p w14:paraId="3A21F681" w14:textId="430F80BB" w:rsidR="00DB7164" w:rsidRPr="000916B2" w:rsidRDefault="00DB7164" w:rsidP="00BC77E1">
      <w:pPr>
        <w:pStyle w:val="H1bodytext"/>
        <w:spacing w:after="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An independent code walkthrough was conducted by Mitchell Tufford on 11/22/2019. A summary and resolution of the comments is presented in Appendix A, </w:t>
      </w:r>
      <w:r w:rsidR="00C21D9C">
        <w:rPr>
          <w:rFonts w:ascii="Arial" w:hAnsi="Arial" w:cs="Arial"/>
        </w:rPr>
        <w:t>T</w:t>
      </w:r>
      <w:r w:rsidR="00C21D9C" w:rsidRPr="000916B2">
        <w:rPr>
          <w:rFonts w:ascii="Arial" w:hAnsi="Arial" w:cs="Arial"/>
        </w:rPr>
        <w:t xml:space="preserve">able </w:t>
      </w:r>
      <w:r w:rsidRPr="000916B2">
        <w:rPr>
          <w:rFonts w:ascii="Arial" w:hAnsi="Arial" w:cs="Arial"/>
        </w:rPr>
        <w:t>A-1</w:t>
      </w:r>
      <w:r w:rsidR="005275DA">
        <w:rPr>
          <w:rFonts w:ascii="Arial" w:hAnsi="Arial" w:cs="Arial"/>
        </w:rPr>
        <w:t xml:space="preserve"> for v1</w:t>
      </w:r>
      <w:r w:rsidR="007E4B37">
        <w:rPr>
          <w:rFonts w:ascii="Arial" w:hAnsi="Arial" w:cs="Arial"/>
        </w:rPr>
        <w:t>.0</w:t>
      </w:r>
      <w:r w:rsidR="001C68EE">
        <w:rPr>
          <w:rFonts w:ascii="Arial" w:hAnsi="Arial" w:cs="Arial"/>
        </w:rPr>
        <w:t>. A c</w:t>
      </w:r>
      <w:r w:rsidR="005275DA">
        <w:rPr>
          <w:rFonts w:ascii="Arial" w:hAnsi="Arial" w:cs="Arial"/>
        </w:rPr>
        <w:t>ode walkthrough for v1</w:t>
      </w:r>
      <w:r w:rsidR="001C68EE">
        <w:rPr>
          <w:rFonts w:ascii="Arial" w:hAnsi="Arial" w:cs="Arial"/>
        </w:rPr>
        <w:t>.1 is summarized in Table A-2</w:t>
      </w:r>
      <w:r w:rsidR="005275DA">
        <w:rPr>
          <w:rFonts w:ascii="Arial" w:hAnsi="Arial" w:cs="Arial"/>
        </w:rPr>
        <w:t>.</w:t>
      </w:r>
      <w:r w:rsidR="00B90602">
        <w:rPr>
          <w:rFonts w:ascii="Arial" w:hAnsi="Arial" w:cs="Arial"/>
        </w:rPr>
        <w:t xml:space="preserve"> A code for v1.2 was performed on 4/10/2020 by Sara Lindberg. </w:t>
      </w:r>
      <w:r w:rsidR="00002FF0">
        <w:rPr>
          <w:rFonts w:ascii="Arial" w:hAnsi="Arial" w:cs="Arial"/>
        </w:rPr>
        <w:t xml:space="preserve">No impacts to other repository tools or library dependencies were identified for the </w:t>
      </w:r>
      <w:proofErr w:type="spellStart"/>
      <w:r w:rsidR="00002FF0">
        <w:rPr>
          <w:rFonts w:ascii="Arial" w:hAnsi="Arial" w:cs="Arial"/>
        </w:rPr>
        <w:t>Fingerprinter</w:t>
      </w:r>
      <w:proofErr w:type="spellEnd"/>
      <w:r w:rsidR="00002FF0">
        <w:rPr>
          <w:rFonts w:ascii="Arial" w:hAnsi="Arial" w:cs="Arial"/>
        </w:rPr>
        <w:t xml:space="preserve"> tool.</w:t>
      </w:r>
    </w:p>
    <w:p w14:paraId="3D07444B" w14:textId="77777777" w:rsidR="00DB7164" w:rsidRPr="000916B2" w:rsidRDefault="00DB7164" w:rsidP="00DB7164">
      <w:pPr>
        <w:pStyle w:val="H1bodytext"/>
        <w:spacing w:after="0"/>
        <w:ind w:left="0"/>
        <w:rPr>
          <w:rFonts w:ascii="Arial" w:hAnsi="Arial" w:cs="Arial"/>
        </w:rPr>
      </w:pPr>
    </w:p>
    <w:p w14:paraId="20435C5C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Requirements Traceability Matrix</w:t>
      </w:r>
    </w:p>
    <w:p w14:paraId="65672800" w14:textId="01CC6ECE" w:rsidR="0026564F" w:rsidRPr="000916B2" w:rsidRDefault="0086478B" w:rsidP="0026564F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 xml:space="preserve">The requirements traceability matrix for the </w:t>
      </w:r>
      <w:proofErr w:type="spellStart"/>
      <w:r w:rsidRPr="000916B2">
        <w:rPr>
          <w:rFonts w:ascii="Arial" w:hAnsi="Arial"/>
        </w:rPr>
        <w:t>Fingerprinter</w:t>
      </w:r>
      <w:proofErr w:type="spellEnd"/>
      <w:r w:rsidRPr="000916B2">
        <w:rPr>
          <w:rFonts w:ascii="Arial" w:hAnsi="Arial"/>
        </w:rPr>
        <w:t xml:space="preserve"> </w:t>
      </w:r>
      <w:r w:rsidR="00804EC5" w:rsidRPr="000916B2">
        <w:rPr>
          <w:rFonts w:ascii="Arial" w:hAnsi="Arial"/>
        </w:rPr>
        <w:t xml:space="preserve">tool </w:t>
      </w:r>
      <w:r w:rsidRPr="000916B2">
        <w:rPr>
          <w:rFonts w:ascii="Arial" w:hAnsi="Arial"/>
        </w:rPr>
        <w:t>is presented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2080"/>
        <w:gridCol w:w="5930"/>
      </w:tblGrid>
      <w:tr w:rsidR="000916B2" w:rsidRPr="000916B2" w14:paraId="7C0A39E8" w14:textId="77777777" w:rsidTr="00B7342B">
        <w:trPr>
          <w:cantSplit/>
          <w:trHeight w:val="314"/>
          <w:tblHeader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768D6EE" w14:textId="049B579A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1. </w:t>
            </w:r>
            <w:proofErr w:type="spellStart"/>
            <w:r w:rsidR="00785E61" w:rsidRPr="000916B2">
              <w:rPr>
                <w:rFonts w:ascii="Arial" w:hAnsi="Arial"/>
                <w:b/>
              </w:rPr>
              <w:t>Fingerprinter</w:t>
            </w:r>
            <w:proofErr w:type="spellEnd"/>
            <w:r w:rsidRPr="000916B2">
              <w:rPr>
                <w:rFonts w:ascii="Arial" w:hAnsi="Arial"/>
                <w:b/>
              </w:rPr>
              <w:t xml:space="preserve"> Tool</w:t>
            </w:r>
            <w:r w:rsidRPr="000916B2"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0916B2" w:rsidRPr="000916B2" w14:paraId="23B00504" w14:textId="77777777" w:rsidTr="0057454C">
        <w:trPr>
          <w:cantSplit/>
          <w:trHeight w:val="314"/>
          <w:tblHeader/>
        </w:trPr>
        <w:tc>
          <w:tcPr>
            <w:tcW w:w="2070" w:type="dxa"/>
            <w:shd w:val="clear" w:color="auto" w:fill="D9D9D9" w:themeFill="background1" w:themeFillShade="D9"/>
            <w:vAlign w:val="bottom"/>
          </w:tcPr>
          <w:p w14:paraId="2F5C6421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Functional Requirement ID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bottom"/>
          </w:tcPr>
          <w:p w14:paraId="067A20BB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Acceptance Test ID</w:t>
            </w:r>
          </w:p>
        </w:tc>
        <w:tc>
          <w:tcPr>
            <w:tcW w:w="5930" w:type="dxa"/>
            <w:shd w:val="clear" w:color="auto" w:fill="D9D9D9" w:themeFill="background1" w:themeFillShade="D9"/>
            <w:vAlign w:val="bottom"/>
          </w:tcPr>
          <w:p w14:paraId="16465823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</w:tr>
      <w:tr w:rsidR="000916B2" w:rsidRPr="000916B2" w14:paraId="45B965CD" w14:textId="77777777" w:rsidTr="0057454C">
        <w:trPr>
          <w:cantSplit/>
          <w:trHeight w:val="314"/>
          <w:tblHeader/>
        </w:trPr>
        <w:tc>
          <w:tcPr>
            <w:tcW w:w="2070" w:type="dxa"/>
            <w:shd w:val="clear" w:color="auto" w:fill="auto"/>
            <w:vAlign w:val="center"/>
          </w:tcPr>
          <w:p w14:paraId="32BD3D2D" w14:textId="6E22CEBE" w:rsidR="0026564F" w:rsidRPr="000916B2" w:rsidRDefault="0026564F" w:rsidP="00EE6C3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 w:rsidRPr="000916B2">
              <w:rPr>
                <w:rFonts w:ascii="Arial" w:hAnsi="Arial"/>
                <w:bCs/>
              </w:rPr>
              <w:t>QA Level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0E0AF35" w14:textId="2886DE2E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  <w:bCs/>
              </w:rPr>
              <w:t>IT-1</w:t>
            </w:r>
          </w:p>
        </w:tc>
        <w:tc>
          <w:tcPr>
            <w:tcW w:w="5930" w:type="dxa"/>
            <w:shd w:val="clear" w:color="auto" w:fill="auto"/>
            <w:vAlign w:val="center"/>
          </w:tcPr>
          <w:p w14:paraId="66AE3F25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0916B2">
              <w:rPr>
                <w:rFonts w:ascii="Arial" w:hAnsi="Arial"/>
              </w:rPr>
              <w:t>Installation Test</w:t>
            </w:r>
          </w:p>
        </w:tc>
      </w:tr>
      <w:tr w:rsidR="000916B2" w:rsidRPr="000916B2" w14:paraId="393BA0CF" w14:textId="77777777" w:rsidTr="0057454C">
        <w:trPr>
          <w:trHeight w:val="647"/>
        </w:trPr>
        <w:tc>
          <w:tcPr>
            <w:tcW w:w="2070" w:type="dxa"/>
            <w:vAlign w:val="center"/>
          </w:tcPr>
          <w:p w14:paraId="748350DF" w14:textId="5CE57626" w:rsidR="0026564F" w:rsidRPr="000916B2" w:rsidRDefault="0026564F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  <w:r w:rsidRPr="000916B2">
              <w:rPr>
                <w:rFonts w:ascii="Arial" w:hAnsi="Arial"/>
              </w:rPr>
              <w:br/>
              <w:t>FR-3</w:t>
            </w:r>
          </w:p>
        </w:tc>
        <w:tc>
          <w:tcPr>
            <w:tcW w:w="2080" w:type="dxa"/>
            <w:vAlign w:val="center"/>
          </w:tcPr>
          <w:p w14:paraId="6CC26E53" w14:textId="460335BA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</w:rPr>
              <w:t>TC-1</w:t>
            </w:r>
          </w:p>
        </w:tc>
        <w:tc>
          <w:tcPr>
            <w:tcW w:w="5930" w:type="dxa"/>
            <w:vAlign w:val="center"/>
          </w:tcPr>
          <w:p w14:paraId="7A0F54F8" w14:textId="3519E6CA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a file</w:t>
            </w:r>
          </w:p>
        </w:tc>
      </w:tr>
      <w:tr w:rsidR="000916B2" w:rsidRPr="000916B2" w14:paraId="7C01A5F8" w14:textId="77777777" w:rsidTr="0057454C">
        <w:trPr>
          <w:trHeight w:val="431"/>
        </w:trPr>
        <w:tc>
          <w:tcPr>
            <w:tcW w:w="2070" w:type="dxa"/>
            <w:vAlign w:val="center"/>
          </w:tcPr>
          <w:p w14:paraId="7A6D2750" w14:textId="77777777" w:rsidR="008C67F4" w:rsidRDefault="008C67F4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FR-2</w:t>
            </w:r>
            <w:r w:rsidR="0057454C" w:rsidRPr="000916B2">
              <w:rPr>
                <w:rFonts w:ascii="Arial" w:hAnsi="Arial"/>
              </w:rPr>
              <w:t xml:space="preserve"> </w:t>
            </w:r>
            <w:r w:rsidR="0057454C">
              <w:rPr>
                <w:rFonts w:ascii="Arial" w:hAnsi="Arial"/>
              </w:rPr>
              <w:br/>
            </w:r>
            <w:r w:rsidR="0057454C" w:rsidRPr="000916B2">
              <w:rPr>
                <w:rFonts w:ascii="Arial" w:hAnsi="Arial"/>
              </w:rPr>
              <w:t>FR-3</w:t>
            </w:r>
          </w:p>
          <w:p w14:paraId="71FE8986" w14:textId="7C22449D" w:rsidR="00AF0161" w:rsidRPr="000916B2" w:rsidRDefault="00AF0161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080" w:type="dxa"/>
            <w:vAlign w:val="center"/>
          </w:tcPr>
          <w:p w14:paraId="4CEEDED4" w14:textId="0430E941" w:rsidR="008C67F4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8C67F4" w:rsidRPr="000916B2">
              <w:rPr>
                <w:rFonts w:ascii="Arial" w:hAnsi="Arial"/>
              </w:rPr>
              <w:t>TC-2</w:t>
            </w:r>
          </w:p>
        </w:tc>
        <w:tc>
          <w:tcPr>
            <w:tcW w:w="5930" w:type="dxa"/>
            <w:vAlign w:val="center"/>
          </w:tcPr>
          <w:p w14:paraId="02E73C51" w14:textId="0CDF6437" w:rsidR="008C67F4" w:rsidRPr="000916B2" w:rsidRDefault="008C67F4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</w:t>
            </w:r>
            <w:r w:rsidR="00950A83" w:rsidRPr="000916B2">
              <w:rPr>
                <w:rFonts w:ascii="Arial" w:hAnsi="Arial"/>
              </w:rPr>
              <w:t xml:space="preserve"> a specified directory and the </w:t>
            </w:r>
            <w:r w:rsidR="00FA4798" w:rsidRPr="000916B2">
              <w:rPr>
                <w:rFonts w:ascii="Arial" w:hAnsi="Arial"/>
              </w:rPr>
              <w:t xml:space="preserve">files located </w:t>
            </w:r>
            <w:r w:rsidR="00950A83" w:rsidRPr="000916B2">
              <w:rPr>
                <w:rFonts w:ascii="Arial" w:hAnsi="Arial"/>
              </w:rPr>
              <w:t>in the</w:t>
            </w:r>
            <w:r w:rsidRPr="000916B2">
              <w:rPr>
                <w:rFonts w:ascii="Arial" w:hAnsi="Arial"/>
              </w:rPr>
              <w:t xml:space="preserve"> directory path </w:t>
            </w:r>
          </w:p>
        </w:tc>
      </w:tr>
      <w:tr w:rsidR="000916B2" w:rsidRPr="000916B2" w14:paraId="3DCD9B89" w14:textId="77777777" w:rsidTr="0057454C">
        <w:trPr>
          <w:trHeight w:val="647"/>
        </w:trPr>
        <w:tc>
          <w:tcPr>
            <w:tcW w:w="2070" w:type="dxa"/>
            <w:vAlign w:val="center"/>
          </w:tcPr>
          <w:p w14:paraId="552EA787" w14:textId="4A64DACB" w:rsidR="0026564F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</w:p>
          <w:p w14:paraId="1A2A6A1A" w14:textId="37C5DBBE" w:rsidR="0057454C" w:rsidRDefault="0057454C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0FFDED94" w14:textId="79DDBB3C" w:rsidR="0057454C" w:rsidRPr="000916B2" w:rsidRDefault="0057454C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1B8FF4C6" w14:textId="63711D6E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</w:rPr>
              <w:t>TC-</w:t>
            </w:r>
            <w:r w:rsidR="008C67F4" w:rsidRPr="000916B2">
              <w:rPr>
                <w:rFonts w:ascii="Arial" w:hAnsi="Arial"/>
              </w:rPr>
              <w:t>3</w:t>
            </w:r>
          </w:p>
        </w:tc>
        <w:tc>
          <w:tcPr>
            <w:tcW w:w="5930" w:type="dxa"/>
            <w:vAlign w:val="center"/>
          </w:tcPr>
          <w:p w14:paraId="7CAE17A2" w14:textId="5EA95B30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Fingerprint two files </w:t>
            </w:r>
            <w:r w:rsidR="00D91A6D" w:rsidRPr="000916B2">
              <w:rPr>
                <w:rFonts w:ascii="Arial" w:hAnsi="Arial"/>
              </w:rPr>
              <w:t xml:space="preserve">(identical </w:t>
            </w:r>
            <w:r w:rsidRPr="000916B2">
              <w:rPr>
                <w:rFonts w:ascii="Arial" w:hAnsi="Arial"/>
              </w:rPr>
              <w:t>except for filename</w:t>
            </w:r>
            <w:r w:rsidR="00D91A6D" w:rsidRPr="000916B2">
              <w:rPr>
                <w:rFonts w:ascii="Arial" w:hAnsi="Arial"/>
              </w:rPr>
              <w:t>)</w:t>
            </w:r>
          </w:p>
        </w:tc>
      </w:tr>
      <w:tr w:rsidR="000916B2" w:rsidRPr="000916B2" w14:paraId="29800D07" w14:textId="77777777" w:rsidTr="0057454C">
        <w:trPr>
          <w:trHeight w:val="710"/>
        </w:trPr>
        <w:tc>
          <w:tcPr>
            <w:tcW w:w="2070" w:type="dxa"/>
            <w:vAlign w:val="center"/>
          </w:tcPr>
          <w:p w14:paraId="6586B0EC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1" w:name="_Hlk11229718"/>
            <w:r w:rsidRPr="000916B2">
              <w:rPr>
                <w:rFonts w:ascii="Arial" w:hAnsi="Arial"/>
              </w:rPr>
              <w:t>FR-1</w:t>
            </w:r>
          </w:p>
          <w:p w14:paraId="7B3E295E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13D4B003" w14:textId="5B67419D" w:rsidR="0026564F" w:rsidRPr="000916B2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61712360" w14:textId="0582F55B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</w:rPr>
              <w:t>TC-</w:t>
            </w:r>
            <w:r w:rsidR="008C67F4" w:rsidRPr="000916B2">
              <w:rPr>
                <w:rFonts w:ascii="Arial" w:hAnsi="Arial"/>
              </w:rPr>
              <w:t>4</w:t>
            </w:r>
          </w:p>
        </w:tc>
        <w:tc>
          <w:tcPr>
            <w:tcW w:w="5930" w:type="dxa"/>
            <w:vAlign w:val="center"/>
          </w:tcPr>
          <w:p w14:paraId="4C67143C" w14:textId="0E6728EE" w:rsidR="0026564F" w:rsidRPr="000916B2" w:rsidRDefault="00D91A6D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two files (identical except for filename and date stamp)</w:t>
            </w:r>
            <w:r w:rsidR="008812FC" w:rsidRPr="000916B2">
              <w:rPr>
                <w:rFonts w:ascii="Arial" w:hAnsi="Arial" w:cs="Arial"/>
              </w:rPr>
              <w:t xml:space="preserve"> </w:t>
            </w:r>
          </w:p>
        </w:tc>
      </w:tr>
      <w:tr w:rsidR="000916B2" w:rsidRPr="000916B2" w14:paraId="448958A9" w14:textId="77777777" w:rsidTr="0057454C">
        <w:trPr>
          <w:trHeight w:val="710"/>
        </w:trPr>
        <w:tc>
          <w:tcPr>
            <w:tcW w:w="2070" w:type="dxa"/>
            <w:vAlign w:val="center"/>
          </w:tcPr>
          <w:p w14:paraId="1EA51E15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</w:p>
          <w:p w14:paraId="3F7FC759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117E9821" w14:textId="234D018C" w:rsidR="00D91A6D" w:rsidRPr="000916B2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409EEDE0" w14:textId="0C0B6939" w:rsidR="00D91A6D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C640F1" w:rsidRPr="000916B2">
              <w:rPr>
                <w:rFonts w:ascii="Arial" w:hAnsi="Arial"/>
              </w:rPr>
              <w:t>TC-5</w:t>
            </w:r>
          </w:p>
        </w:tc>
        <w:tc>
          <w:tcPr>
            <w:tcW w:w="5930" w:type="dxa"/>
            <w:vAlign w:val="center"/>
          </w:tcPr>
          <w:p w14:paraId="2C188A96" w14:textId="74FEC814" w:rsidR="00D91A6D" w:rsidRPr="000916B2" w:rsidRDefault="00C640F1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two different files</w:t>
            </w:r>
          </w:p>
        </w:tc>
      </w:tr>
      <w:tr w:rsidR="001536CB" w:rsidRPr="000916B2" w14:paraId="55BE1005" w14:textId="77777777" w:rsidTr="0057454C">
        <w:trPr>
          <w:trHeight w:val="935"/>
        </w:trPr>
        <w:tc>
          <w:tcPr>
            <w:tcW w:w="2070" w:type="dxa"/>
            <w:vAlign w:val="center"/>
          </w:tcPr>
          <w:p w14:paraId="1304856F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lastRenderedPageBreak/>
              <w:t>FR-1</w:t>
            </w:r>
          </w:p>
          <w:p w14:paraId="2F7FBB7B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3B9B321E" w14:textId="77777777" w:rsidR="001536CB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  <w:p w14:paraId="599CFA10" w14:textId="4BDE88E2" w:rsidR="00AF0161" w:rsidRPr="000916B2" w:rsidRDefault="00AF0161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080" w:type="dxa"/>
            <w:vAlign w:val="center"/>
          </w:tcPr>
          <w:p w14:paraId="76320AD4" w14:textId="2CD055EC" w:rsidR="001536CB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1536CB" w:rsidRPr="000916B2">
              <w:rPr>
                <w:rFonts w:ascii="Arial" w:hAnsi="Arial"/>
              </w:rPr>
              <w:t>TC-6</w:t>
            </w:r>
          </w:p>
        </w:tc>
        <w:tc>
          <w:tcPr>
            <w:tcW w:w="5930" w:type="dxa"/>
            <w:vAlign w:val="center"/>
          </w:tcPr>
          <w:p w14:paraId="78D6711B" w14:textId="3EFB23CB" w:rsidR="001536CB" w:rsidRPr="000916B2" w:rsidRDefault="001536C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a compressed file and the contents of the compressed folder after uncompressing</w:t>
            </w:r>
          </w:p>
        </w:tc>
      </w:tr>
      <w:tr w:rsidR="00903DCA" w:rsidRPr="000916B2" w14:paraId="1B2CB7B5" w14:textId="77777777" w:rsidTr="0057454C">
        <w:trPr>
          <w:trHeight w:val="935"/>
        </w:trPr>
        <w:tc>
          <w:tcPr>
            <w:tcW w:w="2070" w:type="dxa"/>
            <w:vAlign w:val="center"/>
          </w:tcPr>
          <w:p w14:paraId="7C842881" w14:textId="3E98E4B1" w:rsidR="00903DCA" w:rsidRPr="000916B2" w:rsidRDefault="00903DCA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080" w:type="dxa"/>
            <w:vAlign w:val="center"/>
          </w:tcPr>
          <w:p w14:paraId="7512D3B2" w14:textId="2876F704" w:rsidR="00903DCA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CACIE-fingerprint.py-TC-7</w:t>
            </w:r>
          </w:p>
        </w:tc>
        <w:tc>
          <w:tcPr>
            <w:tcW w:w="5930" w:type="dxa"/>
            <w:vAlign w:val="center"/>
          </w:tcPr>
          <w:p w14:paraId="6E505729" w14:textId="02947DED" w:rsidR="00903DCA" w:rsidRPr="000916B2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Fingerprint a section of a file</w:t>
            </w:r>
          </w:p>
        </w:tc>
      </w:tr>
      <w:tr w:rsidR="00903DCA" w:rsidRPr="000916B2" w14:paraId="75C0692C" w14:textId="77777777" w:rsidTr="0057454C">
        <w:trPr>
          <w:trHeight w:val="935"/>
        </w:trPr>
        <w:tc>
          <w:tcPr>
            <w:tcW w:w="2070" w:type="dxa"/>
            <w:vAlign w:val="center"/>
          </w:tcPr>
          <w:p w14:paraId="698229E6" w14:textId="1BB86AC4" w:rsidR="00903DCA" w:rsidRDefault="00903DCA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080" w:type="dxa"/>
            <w:vAlign w:val="center"/>
          </w:tcPr>
          <w:p w14:paraId="418E574A" w14:textId="7E6EFE5E" w:rsidR="00903DCA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CACIE-fingerprint.py-TC-8</w:t>
            </w:r>
          </w:p>
        </w:tc>
        <w:tc>
          <w:tcPr>
            <w:tcW w:w="5930" w:type="dxa"/>
            <w:vAlign w:val="center"/>
          </w:tcPr>
          <w:p w14:paraId="0CB77998" w14:textId="5FC3278D" w:rsidR="00903DCA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Run </w:t>
            </w:r>
            <w:proofErr w:type="spellStart"/>
            <w:r>
              <w:rPr>
                <w:rFonts w:ascii="Arial" w:hAnsi="Arial"/>
              </w:rPr>
              <w:t>fingerprinter</w:t>
            </w:r>
            <w:proofErr w:type="spellEnd"/>
            <w:r>
              <w:rPr>
                <w:rFonts w:ascii="Arial" w:hAnsi="Arial"/>
              </w:rPr>
              <w:t xml:space="preserve"> in append mode</w:t>
            </w:r>
          </w:p>
        </w:tc>
      </w:tr>
      <w:bookmarkEnd w:id="1"/>
    </w:tbl>
    <w:p w14:paraId="3080871B" w14:textId="77777777" w:rsidR="0026564F" w:rsidRPr="000916B2" w:rsidRDefault="0026564F" w:rsidP="0026564F">
      <w:pPr>
        <w:pStyle w:val="H1bodytext"/>
        <w:spacing w:after="120"/>
        <w:rPr>
          <w:rFonts w:ascii="Arial" w:hAnsi="Arial"/>
          <w:highlight w:val="yellow"/>
        </w:rPr>
      </w:pPr>
    </w:p>
    <w:p w14:paraId="12F3587B" w14:textId="77777777" w:rsidR="0026564F" w:rsidRPr="000916B2" w:rsidRDefault="0026564F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Test Plan and Cases</w:t>
      </w:r>
    </w:p>
    <w:p w14:paraId="297D2268" w14:textId="3201B9CE" w:rsidR="0086478B" w:rsidRPr="000916B2" w:rsidRDefault="0086478B" w:rsidP="0086478B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 xml:space="preserve">The test plan for the </w:t>
      </w:r>
      <w:proofErr w:type="spellStart"/>
      <w:r w:rsidRPr="000916B2">
        <w:rPr>
          <w:rFonts w:ascii="Arial" w:hAnsi="Arial"/>
        </w:rPr>
        <w:t>Fingerprinter</w:t>
      </w:r>
      <w:proofErr w:type="spellEnd"/>
      <w:r w:rsidRPr="000916B2">
        <w:rPr>
          <w:rFonts w:ascii="Arial" w:hAnsi="Arial"/>
        </w:rPr>
        <w:t xml:space="preserve"> </w:t>
      </w:r>
      <w:r w:rsidR="00804EC5" w:rsidRPr="000916B2">
        <w:rPr>
          <w:rFonts w:ascii="Arial" w:hAnsi="Arial"/>
        </w:rPr>
        <w:t xml:space="preserve">tool </w:t>
      </w:r>
      <w:r w:rsidRPr="000916B2">
        <w:rPr>
          <w:rFonts w:ascii="Arial" w:hAnsi="Arial"/>
        </w:rPr>
        <w:t>is presented in 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6030"/>
        <w:gridCol w:w="2250"/>
      </w:tblGrid>
      <w:tr w:rsidR="000916B2" w:rsidRPr="000916B2" w14:paraId="1C896EF4" w14:textId="77777777" w:rsidTr="00B7342B">
        <w:trPr>
          <w:cantSplit/>
          <w:trHeight w:val="314"/>
          <w:tblHeader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1FB10" w14:textId="6E1E30CF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2.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 w:rsidR="0039532C">
              <w:rPr>
                <w:rFonts w:ascii="Arial" w:hAnsi="Arial" w:cs="Arial"/>
                <w:b/>
              </w:rPr>
              <w:t>er</w:t>
            </w:r>
            <w:proofErr w:type="spellEnd"/>
            <w:r w:rsidR="0039532C"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 w:rsidRPr="000916B2">
              <w:rPr>
                <w:rFonts w:ascii="Arial" w:hAnsi="Arial"/>
                <w:b/>
              </w:rPr>
              <w:t>Test Plan</w:t>
            </w:r>
          </w:p>
        </w:tc>
      </w:tr>
      <w:tr w:rsidR="000916B2" w:rsidRPr="000916B2" w14:paraId="22F03384" w14:textId="77777777" w:rsidTr="00B7342B">
        <w:trPr>
          <w:cantSplit/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724DD2" w14:textId="77777777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20608F" w14:textId="77777777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251DAC" w14:textId="77777777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0916B2" w:rsidRPr="000916B2" w14:paraId="00BA3CC4" w14:textId="77777777" w:rsidTr="00B7342B">
        <w:trPr>
          <w:trHeight w:val="800"/>
        </w:trPr>
        <w:tc>
          <w:tcPr>
            <w:tcW w:w="10080" w:type="dxa"/>
            <w:gridSpan w:val="3"/>
            <w:vAlign w:val="center"/>
          </w:tcPr>
          <w:p w14:paraId="3E69ED1D" w14:textId="718CC82C" w:rsidR="00515CC8" w:rsidRPr="000916B2" w:rsidRDefault="007332A6" w:rsidP="00B7342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 w:rsidRPr="000916B2"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DE09F5" w:rsidRPr="000916B2" w14:paraId="0DBE5884" w14:textId="77777777" w:rsidTr="00B7342B">
        <w:trPr>
          <w:trHeight w:val="800"/>
        </w:trPr>
        <w:tc>
          <w:tcPr>
            <w:tcW w:w="10080" w:type="dxa"/>
            <w:gridSpan w:val="3"/>
            <w:vAlign w:val="center"/>
          </w:tcPr>
          <w:p w14:paraId="2DCF88C2" w14:textId="12BDE5F3" w:rsidR="00DE09F5" w:rsidRPr="000916B2" w:rsidRDefault="00DE09F5" w:rsidP="00B7342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 </w:t>
            </w:r>
            <w:proofErr w:type="gramStart"/>
            <w:r>
              <w:rPr>
                <w:rFonts w:ascii="Arial" w:hAnsi="Arial"/>
                <w:i/>
                <w:iCs/>
              </w:rPr>
              <w:t>Directory]\</w:t>
            </w:r>
            <w:proofErr w:type="gramEnd"/>
            <w:r>
              <w:rPr>
                <w:rFonts w:ascii="Arial" w:hAnsi="Arial"/>
                <w:i/>
                <w:iCs/>
              </w:rPr>
              <w:t>CA-CIE-Tools-Testing (code repository)</w:t>
            </w:r>
          </w:p>
        </w:tc>
      </w:tr>
      <w:tr w:rsidR="00DE09F5" w:rsidRPr="000916B2" w14:paraId="51E7F326" w14:textId="77777777" w:rsidTr="0057454C">
        <w:trPr>
          <w:trHeight w:val="2798"/>
        </w:trPr>
        <w:tc>
          <w:tcPr>
            <w:tcW w:w="10080" w:type="dxa"/>
            <w:gridSpan w:val="3"/>
            <w:vAlign w:val="center"/>
          </w:tcPr>
          <w:p w14:paraId="778D192F" w14:textId="77777777" w:rsidR="00DE09F5" w:rsidRDefault="00DE09F5" w:rsidP="00B7342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Verify git branch and repository status by entering the following at the command line:</w:t>
            </w:r>
          </w:p>
          <w:p w14:paraId="05D93093" w14:textId="77777777" w:rsidR="00082FBB" w:rsidRDefault="00082FBB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228B943F" w14:textId="70D3BBD1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 (verify branch is “development”)</w:t>
            </w:r>
          </w:p>
          <w:p w14:paraId="31FE85BC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1C462ACA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status</w:t>
            </w:r>
          </w:p>
          <w:p w14:paraId="79E8E62D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log -1 </w:t>
            </w:r>
          </w:p>
          <w:p w14:paraId="212CE5FE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591E31" w14:textId="38E093CA" w:rsidR="00DE09F5" w:rsidRDefault="00DE09F5" w:rsidP="0057454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</w:t>
            </w:r>
            <w:r w:rsidR="00082FB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 first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6 characters of git S</w:t>
            </w:r>
            <w:r w:rsidR="007924FB">
              <w:rPr>
                <w:rFonts w:ascii="Arial" w:hAnsi="Arial"/>
                <w:i/>
                <w:iCs/>
              </w:rPr>
              <w:t>H</w:t>
            </w:r>
            <w:r>
              <w:rPr>
                <w:rFonts w:ascii="Arial" w:hAnsi="Arial"/>
                <w:i/>
                <w:iCs/>
              </w:rPr>
              <w:t>A-1 hash tag in acceptance test report</w:t>
            </w:r>
          </w:p>
        </w:tc>
      </w:tr>
      <w:tr w:rsidR="000916B2" w:rsidRPr="000916B2" w14:paraId="36B85DEB" w14:textId="77777777" w:rsidTr="0057454C">
        <w:trPr>
          <w:trHeight w:val="1340"/>
        </w:trPr>
        <w:tc>
          <w:tcPr>
            <w:tcW w:w="1800" w:type="dxa"/>
            <w:vMerge w:val="restart"/>
            <w:vAlign w:val="center"/>
          </w:tcPr>
          <w:p w14:paraId="292D37FB" w14:textId="32CF72D8" w:rsidR="007332A6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7332A6" w:rsidRPr="000916B2">
              <w:rPr>
                <w:rFonts w:ascii="Arial" w:hAnsi="Arial"/>
              </w:rPr>
              <w:t>IT-1</w:t>
            </w:r>
          </w:p>
        </w:tc>
        <w:tc>
          <w:tcPr>
            <w:tcW w:w="8280" w:type="dxa"/>
            <w:gridSpan w:val="2"/>
            <w:vAlign w:val="center"/>
          </w:tcPr>
          <w:p w14:paraId="0807CBF2" w14:textId="77777777" w:rsidR="00CA0E28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</w:t>
            </w:r>
            <w:r w:rsidR="00CA0E28">
              <w:rPr>
                <w:rFonts w:ascii="Arial" w:hAnsi="Arial"/>
                <w:i/>
                <w:iCs/>
              </w:rPr>
              <w:t>:</w:t>
            </w:r>
          </w:p>
          <w:p w14:paraId="44678DAE" w14:textId="77777777" w:rsidR="00CA0E28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C3F63" w14:textId="1CFDD8EB" w:rsidR="007924FB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</w:t>
            </w:r>
            <w:r w:rsidR="007924FB">
              <w:rPr>
                <w:rFonts w:ascii="Arial" w:hAnsi="Arial"/>
                <w:i/>
                <w:iCs/>
              </w:rPr>
              <w:t>n a Linux command window:</w:t>
            </w:r>
          </w:p>
          <w:p w14:paraId="46C961C3" w14:textId="09BE9B80" w:rsidR="007332A6" w:rsidRPr="000916B2" w:rsidRDefault="007332A6" w:rsidP="00DB716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7924FB" w:rsidRPr="000916B2" w14:paraId="20A2A405" w14:textId="77777777" w:rsidTr="0057454C">
        <w:trPr>
          <w:trHeight w:val="890"/>
        </w:trPr>
        <w:tc>
          <w:tcPr>
            <w:tcW w:w="1800" w:type="dxa"/>
            <w:vMerge/>
            <w:vAlign w:val="center"/>
          </w:tcPr>
          <w:p w14:paraId="5C73143A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45DBE9BC" w14:textId="3F80C725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 w:rsidR="00981A17">
              <w:rPr>
                <w:rFonts w:ascii="Arial" w:hAnsi="Arial"/>
                <w:i/>
                <w:iCs/>
              </w:rPr>
              <w:t>fingerprint.py</w:t>
            </w:r>
            <w:r w:rsidR="00981A17" w:rsidRPr="000916B2">
              <w:rPr>
                <w:rFonts w:ascii="Arial" w:hAnsi="Arial"/>
                <w:i/>
                <w:iCs/>
              </w:rPr>
              <w:t>_IT-1</w:t>
            </w:r>
            <w:r w:rsidR="00981A17">
              <w:rPr>
                <w:rFonts w:ascii="Arial" w:hAnsi="Arial"/>
                <w:i/>
                <w:iCs/>
              </w:rPr>
              <w:t>_linux</w:t>
            </w:r>
            <w:r w:rsidR="00981A17" w:rsidRPr="000916B2">
              <w:rPr>
                <w:rFonts w:ascii="Arial" w:hAnsi="Arial"/>
                <w:i/>
                <w:iCs/>
              </w:rPr>
              <w:t>.sh</w:t>
            </w:r>
            <w:r w:rsidR="00981A17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 xml:space="preserve">by entering the following at the command 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line:./</w:t>
            </w:r>
            <w:r w:rsidR="00CA0E28">
              <w:rPr>
                <w:rFonts w:ascii="Arial" w:hAnsi="Arial"/>
                <w:i/>
                <w:iCs/>
              </w:rPr>
              <w:t>fingerprint.py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_linux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proofErr w:type="gramEnd"/>
          </w:p>
        </w:tc>
      </w:tr>
      <w:tr w:rsidR="007924FB" w:rsidRPr="000916B2" w14:paraId="07952806" w14:textId="77777777" w:rsidTr="0057454C">
        <w:trPr>
          <w:trHeight w:val="755"/>
        </w:trPr>
        <w:tc>
          <w:tcPr>
            <w:tcW w:w="1800" w:type="dxa"/>
            <w:vMerge/>
            <w:vAlign w:val="center"/>
          </w:tcPr>
          <w:p w14:paraId="1A7B1BAD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6030" w:type="dxa"/>
            <w:vAlign w:val="center"/>
          </w:tcPr>
          <w:p w14:paraId="5DAB0BDE" w14:textId="09403269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 w:rsidR="009A4CCA">
              <w:rPr>
                <w:rFonts w:ascii="Arial" w:hAnsi="Arial"/>
              </w:rPr>
              <w:t xml:space="preserve"> by checking log and fingerprint files</w:t>
            </w:r>
          </w:p>
        </w:tc>
        <w:tc>
          <w:tcPr>
            <w:tcW w:w="2250" w:type="dxa"/>
            <w:vAlign w:val="center"/>
          </w:tcPr>
          <w:p w14:paraId="7FE176BD" w14:textId="5314BD32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7924FB" w:rsidRPr="000916B2" w14:paraId="158449E3" w14:textId="77777777" w:rsidTr="0057454C">
        <w:trPr>
          <w:trHeight w:val="818"/>
        </w:trPr>
        <w:tc>
          <w:tcPr>
            <w:tcW w:w="1800" w:type="dxa"/>
            <w:vMerge/>
            <w:vAlign w:val="center"/>
          </w:tcPr>
          <w:p w14:paraId="002D2F4C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6030" w:type="dxa"/>
            <w:vAlign w:val="center"/>
          </w:tcPr>
          <w:p w14:paraId="4A9CD334" w14:textId="26F3942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 w:rsidR="00832F45"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</w:t>
            </w:r>
            <w:r w:rsidR="009A4CCA" w:rsidRPr="000916B2">
              <w:rPr>
                <w:rFonts w:ascii="Arial" w:hAnsi="Arial"/>
              </w:rPr>
              <w:t xml:space="preserve">is invoked and </w:t>
            </w:r>
            <w:r w:rsidRPr="000916B2">
              <w:rPr>
                <w:rFonts w:ascii="Arial" w:hAnsi="Arial"/>
              </w:rPr>
              <w:t xml:space="preserve">executes </w:t>
            </w:r>
            <w:r w:rsidR="009A4CCA">
              <w:rPr>
                <w:rFonts w:ascii="Arial" w:hAnsi="Arial"/>
              </w:rPr>
              <w:t>by checking log and fingerprint files</w:t>
            </w:r>
          </w:p>
        </w:tc>
        <w:tc>
          <w:tcPr>
            <w:tcW w:w="2250" w:type="dxa"/>
            <w:vAlign w:val="center"/>
          </w:tcPr>
          <w:p w14:paraId="607C242A" w14:textId="1B02845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7924FB" w:rsidRPr="000916B2" w14:paraId="753D2A4A" w14:textId="77777777" w:rsidTr="0057454C">
        <w:trPr>
          <w:trHeight w:val="1232"/>
        </w:trPr>
        <w:tc>
          <w:tcPr>
            <w:tcW w:w="1800" w:type="dxa"/>
            <w:vMerge/>
            <w:vAlign w:val="center"/>
          </w:tcPr>
          <w:p w14:paraId="07EE377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2C2770A9" w14:textId="77777777" w:rsidR="00CA0E28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platform</w:t>
            </w:r>
            <w:r w:rsidR="00CA0E28">
              <w:rPr>
                <w:rFonts w:ascii="Arial" w:hAnsi="Arial"/>
                <w:i/>
                <w:iCs/>
              </w:rPr>
              <w:t>:</w:t>
            </w:r>
          </w:p>
          <w:p w14:paraId="79E7885F" w14:textId="77777777" w:rsidR="00CA0E28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D114E1D" w14:textId="77C8919F" w:rsidR="007924FB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</w:t>
            </w:r>
            <w:r w:rsidR="007924FB">
              <w:rPr>
                <w:rFonts w:ascii="Arial" w:hAnsi="Arial"/>
                <w:i/>
                <w:iCs/>
              </w:rPr>
              <w:t>n a Windows command window:</w:t>
            </w:r>
          </w:p>
          <w:p w14:paraId="58D16C86" w14:textId="0BEE7233" w:rsidR="007924FB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7924FB" w:rsidRPr="000916B2" w14:paraId="591A7DDF" w14:textId="77777777" w:rsidTr="0057454C">
        <w:trPr>
          <w:trHeight w:val="980"/>
        </w:trPr>
        <w:tc>
          <w:tcPr>
            <w:tcW w:w="1800" w:type="dxa"/>
            <w:vMerge/>
            <w:vAlign w:val="center"/>
          </w:tcPr>
          <w:p w14:paraId="32401531" w14:textId="2B5CCD96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bookmarkStart w:id="2" w:name="_Hlk29632229"/>
          </w:p>
        </w:tc>
        <w:tc>
          <w:tcPr>
            <w:tcW w:w="8280" w:type="dxa"/>
            <w:gridSpan w:val="2"/>
            <w:vAlign w:val="center"/>
          </w:tcPr>
          <w:p w14:paraId="1C3C872D" w14:textId="2E33F4FA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 w:rsidR="00981A17">
              <w:rPr>
                <w:rFonts w:ascii="Arial" w:hAnsi="Arial"/>
                <w:i/>
                <w:iCs/>
              </w:rPr>
              <w:t>fingerprint.py</w:t>
            </w:r>
            <w:r w:rsidR="00981A17" w:rsidRPr="000916B2">
              <w:rPr>
                <w:rFonts w:ascii="Arial" w:hAnsi="Arial"/>
                <w:i/>
                <w:iCs/>
              </w:rPr>
              <w:t>_IT-1</w:t>
            </w:r>
            <w:r w:rsidR="00981A17">
              <w:rPr>
                <w:rFonts w:ascii="Arial" w:hAnsi="Arial"/>
                <w:i/>
                <w:iCs/>
              </w:rPr>
              <w:t>_windows</w:t>
            </w:r>
            <w:r w:rsidR="00981A17" w:rsidRPr="000916B2">
              <w:rPr>
                <w:rFonts w:ascii="Arial" w:hAnsi="Arial"/>
                <w:i/>
                <w:iCs/>
              </w:rPr>
              <w:t>.sh</w:t>
            </w:r>
            <w:r w:rsidRPr="000916B2">
              <w:rPr>
                <w:rFonts w:ascii="Arial" w:hAnsi="Arial"/>
                <w:i/>
                <w:iCs/>
              </w:rPr>
              <w:t xml:space="preserve"> by entering the following at the command 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line:./</w:t>
            </w:r>
            <w:r w:rsidR="00CA0E28">
              <w:rPr>
                <w:rFonts w:ascii="Arial" w:hAnsi="Arial"/>
                <w:i/>
                <w:iCs/>
              </w:rPr>
              <w:t>fingerprint</w:t>
            </w:r>
            <w:r w:rsidR="00981A17"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proofErr w:type="gramEnd"/>
            <w:r w:rsidRPr="000916B2" w:rsidDel="00882A36"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7924FB" w:rsidRPr="000916B2" w14:paraId="2FD8E320" w14:textId="77777777" w:rsidTr="0057454C">
        <w:trPr>
          <w:trHeight w:val="755"/>
        </w:trPr>
        <w:tc>
          <w:tcPr>
            <w:tcW w:w="1800" w:type="dxa"/>
            <w:vMerge/>
            <w:vAlign w:val="center"/>
          </w:tcPr>
          <w:p w14:paraId="685BBA83" w14:textId="1BC275EA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220F2003" w14:textId="7DE208BA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 w:rsidR="009A4CCA">
              <w:rPr>
                <w:rFonts w:ascii="Arial" w:hAnsi="Arial"/>
              </w:rPr>
              <w:t xml:space="preserve"> by checking log and fingerprint files</w:t>
            </w:r>
          </w:p>
        </w:tc>
        <w:tc>
          <w:tcPr>
            <w:tcW w:w="2250" w:type="dxa"/>
            <w:vAlign w:val="center"/>
          </w:tcPr>
          <w:p w14:paraId="394BE69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924FB" w:rsidRPr="000916B2" w14:paraId="1874DE4C" w14:textId="77777777" w:rsidTr="0057454C">
        <w:trPr>
          <w:trHeight w:val="800"/>
        </w:trPr>
        <w:tc>
          <w:tcPr>
            <w:tcW w:w="1800" w:type="dxa"/>
            <w:vMerge/>
            <w:vAlign w:val="center"/>
          </w:tcPr>
          <w:p w14:paraId="2E8E210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1D962B04" w14:textId="32FA046F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 w:rsidR="00832F45"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</w:t>
            </w:r>
            <w:r w:rsidR="009A4CCA" w:rsidRPr="000916B2">
              <w:rPr>
                <w:rFonts w:ascii="Arial" w:hAnsi="Arial"/>
              </w:rPr>
              <w:t xml:space="preserve">is invoked and </w:t>
            </w:r>
            <w:r w:rsidRPr="000916B2">
              <w:rPr>
                <w:rFonts w:ascii="Arial" w:hAnsi="Arial"/>
              </w:rPr>
              <w:t xml:space="preserve">executes </w:t>
            </w:r>
            <w:r w:rsidR="009A4CCA">
              <w:rPr>
                <w:rFonts w:ascii="Arial" w:hAnsi="Arial"/>
              </w:rPr>
              <w:t>by checking log and fingerprint files</w:t>
            </w:r>
          </w:p>
        </w:tc>
        <w:tc>
          <w:tcPr>
            <w:tcW w:w="2250" w:type="dxa"/>
            <w:vAlign w:val="center"/>
          </w:tcPr>
          <w:p w14:paraId="24FCFCA4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2"/>
      <w:tr w:rsidR="007924FB" w:rsidRPr="000916B2" w14:paraId="4A7599C7" w14:textId="40FC3A0C" w:rsidTr="00A11B4B">
        <w:trPr>
          <w:trHeight w:val="548"/>
        </w:trPr>
        <w:tc>
          <w:tcPr>
            <w:tcW w:w="10080" w:type="dxa"/>
            <w:gridSpan w:val="3"/>
            <w:vAlign w:val="center"/>
          </w:tcPr>
          <w:p w14:paraId="69A3C2D0" w14:textId="177BCAF6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</w:t>
            </w:r>
            <w:r w:rsidRPr="000916B2">
              <w:rPr>
                <w:rFonts w:ascii="Arial" w:hAnsi="Arial"/>
                <w:i/>
                <w:iCs/>
              </w:rPr>
              <w:t>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9A4CCA" w:rsidRPr="000916B2">
              <w:rPr>
                <w:rFonts w:ascii="Arial" w:hAnsi="Arial"/>
                <w:i/>
                <w:iCs/>
              </w:rPr>
              <w:t>]</w:t>
            </w:r>
            <w:r w:rsidR="009A4CCA">
              <w:rPr>
                <w:rFonts w:ascii="Arial" w:hAnsi="Arial"/>
                <w:i/>
                <w:iCs/>
              </w:rPr>
              <w:t>/</w:t>
            </w:r>
            <w:proofErr w:type="spellStart"/>
            <w:r w:rsidR="009A4CCA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7924FB" w:rsidRPr="000916B2" w14:paraId="7B416902" w14:textId="77777777" w:rsidTr="00B7342B">
        <w:trPr>
          <w:trHeight w:val="980"/>
        </w:trPr>
        <w:tc>
          <w:tcPr>
            <w:tcW w:w="1800" w:type="dxa"/>
            <w:vMerge w:val="restart"/>
            <w:vAlign w:val="center"/>
          </w:tcPr>
          <w:p w14:paraId="14B9D8F6" w14:textId="49285AF2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TC-1</w:t>
            </w:r>
          </w:p>
        </w:tc>
        <w:tc>
          <w:tcPr>
            <w:tcW w:w="8280" w:type="dxa"/>
            <w:gridSpan w:val="2"/>
            <w:vAlign w:val="center"/>
          </w:tcPr>
          <w:p w14:paraId="7ED56775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8C5119C" w14:textId="0BBD2446" w:rsidR="007924FB" w:rsidRPr="000916B2" w:rsidRDefault="00C9057B" w:rsidP="007924F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="007924FB"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="007924FB" w:rsidRPr="000916B2">
              <w:rPr>
                <w:rFonts w:ascii="Arial" w:hAnsi="Arial"/>
                <w:i/>
                <w:iCs/>
              </w:rPr>
              <w:t>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="007924FB" w:rsidRPr="000916B2">
              <w:rPr>
                <w:rFonts w:ascii="Arial" w:hAnsi="Arial"/>
                <w:i/>
                <w:iCs/>
              </w:rPr>
              <w:t>-1.</w:t>
            </w:r>
            <w:r w:rsidR="00011D15"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5CADF1FF" w14:textId="77777777" w:rsidTr="00B7342B">
        <w:trPr>
          <w:trHeight w:val="980"/>
        </w:trPr>
        <w:tc>
          <w:tcPr>
            <w:tcW w:w="1800" w:type="dxa"/>
            <w:vMerge/>
            <w:vAlign w:val="center"/>
          </w:tcPr>
          <w:p w14:paraId="0AC628A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24371554"/>
          </w:p>
        </w:tc>
        <w:tc>
          <w:tcPr>
            <w:tcW w:w="6030" w:type="dxa"/>
            <w:vAlign w:val="center"/>
          </w:tcPr>
          <w:p w14:paraId="6F11287C" w14:textId="44F042D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="00C9057B" w:rsidRPr="00C9057B">
              <w:rPr>
                <w:rFonts w:ascii="Arial" w:hAnsi="Arial"/>
              </w:rPr>
              <w:t>fingerprinter.py_TC-1_fingerprint.txt</w:t>
            </w:r>
            <w:r w:rsidR="00C9057B" w:rsidRPr="00C9057B" w:rsidDel="00C9057B">
              <w:rPr>
                <w:rFonts w:ascii="Arial" w:hAnsi="Arial"/>
              </w:rPr>
              <w:t xml:space="preserve"> </w:t>
            </w:r>
            <w:r w:rsidRPr="000916B2">
              <w:rPr>
                <w:rFonts w:ascii="Arial" w:hAnsi="Arial"/>
              </w:rPr>
              <w:t>documents datetime stamp of fingerprint, path (if applicable) and filename and hash tag</w:t>
            </w:r>
          </w:p>
        </w:tc>
        <w:tc>
          <w:tcPr>
            <w:tcW w:w="2250" w:type="dxa"/>
            <w:vAlign w:val="center"/>
          </w:tcPr>
          <w:p w14:paraId="004B1D41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3"/>
      <w:tr w:rsidR="007924FB" w:rsidRPr="000916B2" w14:paraId="3CB0260F" w14:textId="77777777" w:rsidTr="00B7342B">
        <w:trPr>
          <w:trHeight w:val="917"/>
        </w:trPr>
        <w:tc>
          <w:tcPr>
            <w:tcW w:w="1800" w:type="dxa"/>
            <w:vMerge w:val="restart"/>
            <w:vAlign w:val="center"/>
          </w:tcPr>
          <w:p w14:paraId="5062B7AE" w14:textId="2C35C3C4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TC-2</w:t>
            </w:r>
          </w:p>
        </w:tc>
        <w:tc>
          <w:tcPr>
            <w:tcW w:w="8280" w:type="dxa"/>
            <w:gridSpan w:val="2"/>
            <w:vAlign w:val="center"/>
          </w:tcPr>
          <w:p w14:paraId="762D7B4E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9E04B28" w14:textId="177C45A2" w:rsidR="007924FB" w:rsidRPr="000916B2" w:rsidRDefault="00011D15" w:rsidP="007924F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2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1C038095" w14:textId="77777777" w:rsidTr="00B7342B">
        <w:trPr>
          <w:trHeight w:val="2015"/>
        </w:trPr>
        <w:tc>
          <w:tcPr>
            <w:tcW w:w="1800" w:type="dxa"/>
            <w:vMerge/>
            <w:vAlign w:val="center"/>
          </w:tcPr>
          <w:p w14:paraId="4CB0CFD6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4AEFA2BA" w14:textId="1588172B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r w:rsidRPr="004F4866">
              <w:rPr>
                <w:rFonts w:ascii="Arial" w:hAnsi="Arial"/>
              </w:rPr>
              <w:t>that the fingerprint</w:t>
            </w:r>
            <w:r w:rsidR="00011D15">
              <w:rPr>
                <w:rFonts w:ascii="Arial" w:hAnsi="Arial"/>
              </w:rPr>
              <w:t>.py</w:t>
            </w:r>
            <w:r w:rsidRPr="004F4866">
              <w:rPr>
                <w:rFonts w:ascii="Arial" w:hAnsi="Arial"/>
              </w:rPr>
              <w:t>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-2</w:t>
            </w:r>
            <w:r w:rsidR="00011D15">
              <w:rPr>
                <w:rFonts w:ascii="Arial" w:hAnsi="Arial"/>
              </w:rPr>
              <w:t>_fingerprint</w:t>
            </w:r>
            <w:r w:rsidRPr="004F4866">
              <w:rPr>
                <w:rFonts w:ascii="Arial" w:hAnsi="Arial"/>
              </w:rPr>
              <w:t>.txt</w:t>
            </w:r>
            <w:r w:rsidRPr="000916B2">
              <w:rPr>
                <w:rFonts w:ascii="Arial" w:hAnsi="Arial"/>
              </w:rPr>
              <w:t xml:space="preserve"> documents the following:</w:t>
            </w:r>
          </w:p>
          <w:p w14:paraId="1552BCE2" w14:textId="77777777" w:rsidR="007924FB" w:rsidRPr="000916B2" w:rsidRDefault="007924FB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datetime stamp of fingerprint, </w:t>
            </w:r>
          </w:p>
          <w:p w14:paraId="7F577A44" w14:textId="78690806" w:rsidR="007924FB" w:rsidRPr="000916B2" w:rsidRDefault="007924FB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a hash for the total number of files in the directory  </w:t>
            </w:r>
          </w:p>
          <w:p w14:paraId="5AB78962" w14:textId="77777777" w:rsidR="007924FB" w:rsidRDefault="007924FB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paths (if applicable) and filenames and hash tag for each individual file in the directory and subdirectories</w:t>
            </w:r>
          </w:p>
          <w:p w14:paraId="36221C09" w14:textId="1CCAA3F9" w:rsidR="00567E42" w:rsidRPr="000916B2" w:rsidRDefault="00567E42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files are in alphanumeric order </w:t>
            </w:r>
          </w:p>
        </w:tc>
        <w:tc>
          <w:tcPr>
            <w:tcW w:w="2250" w:type="dxa"/>
            <w:vAlign w:val="center"/>
          </w:tcPr>
          <w:p w14:paraId="559A5032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924FB" w:rsidRPr="000916B2" w14:paraId="53CE3548" w14:textId="77777777" w:rsidTr="00B7342B">
        <w:trPr>
          <w:trHeight w:val="980"/>
        </w:trPr>
        <w:tc>
          <w:tcPr>
            <w:tcW w:w="1800" w:type="dxa"/>
            <w:vMerge w:val="restart"/>
            <w:vAlign w:val="center"/>
          </w:tcPr>
          <w:p w14:paraId="3B244AB4" w14:textId="25A4057B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</w:t>
            </w:r>
            <w:bookmarkStart w:id="4" w:name="_Hlk24371252"/>
            <w:r w:rsidRPr="000916B2">
              <w:rPr>
                <w:rFonts w:ascii="Arial" w:hAnsi="Arial"/>
              </w:rPr>
              <w:t>3</w:t>
            </w:r>
          </w:p>
        </w:tc>
        <w:tc>
          <w:tcPr>
            <w:tcW w:w="8280" w:type="dxa"/>
            <w:gridSpan w:val="2"/>
            <w:vAlign w:val="center"/>
          </w:tcPr>
          <w:p w14:paraId="29C1A368" w14:textId="7CB94693" w:rsidR="007924FB" w:rsidRPr="000916B2" w:rsidRDefault="00EF5526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</w:t>
            </w:r>
            <w:r w:rsidR="007924FB" w:rsidRPr="000916B2">
              <w:rPr>
                <w:rFonts w:ascii="Arial" w:hAnsi="Arial"/>
                <w:i/>
                <w:iCs/>
              </w:rPr>
              <w:t>opy and paste the file “</w:t>
            </w:r>
            <w:r w:rsidRPr="00EF5526">
              <w:rPr>
                <w:rFonts w:ascii="Arial" w:hAnsi="Arial"/>
                <w:i/>
                <w:iCs/>
              </w:rPr>
              <w:t>testfile.txt</w:t>
            </w:r>
            <w:r w:rsidR="007924FB" w:rsidRPr="000916B2">
              <w:rPr>
                <w:rFonts w:ascii="Arial" w:hAnsi="Arial"/>
                <w:i/>
                <w:iCs/>
              </w:rPr>
              <w:t xml:space="preserve">”. </w:t>
            </w:r>
          </w:p>
          <w:p w14:paraId="66BE4E78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A52C14A" w14:textId="0B44C13A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 w:rsidR="00EF5526" w:rsidRPr="00EF5526">
              <w:rPr>
                <w:rFonts w:ascii="Arial" w:hAnsi="Arial"/>
                <w:i/>
                <w:iCs/>
              </w:rPr>
              <w:t>testfile</w:t>
            </w:r>
            <w:proofErr w:type="spellEnd"/>
            <w:r w:rsidR="00EF5526" w:rsidRPr="000916B2" w:rsidDel="0029484C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 Copy.txt”</w:t>
            </w:r>
          </w:p>
        </w:tc>
      </w:tr>
      <w:tr w:rsidR="007924FB" w:rsidRPr="000916B2" w14:paraId="2F88FD09" w14:textId="77777777" w:rsidTr="00B7342B">
        <w:trPr>
          <w:trHeight w:val="980"/>
        </w:trPr>
        <w:tc>
          <w:tcPr>
            <w:tcW w:w="1800" w:type="dxa"/>
            <w:vMerge/>
            <w:vAlign w:val="center"/>
          </w:tcPr>
          <w:p w14:paraId="51BBBF72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1C6199E8" w14:textId="2FE1C772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2AAC5015" w14:textId="2D993CDF" w:rsidR="007924FB" w:rsidRPr="000916B2" w:rsidRDefault="007924FB" w:rsidP="007924FB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fingerprint</w:t>
            </w:r>
            <w:r w:rsidR="00E46EE3"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-3.</w:t>
            </w:r>
            <w:r w:rsidR="00905785"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0DBB74C5" w14:textId="77777777" w:rsidTr="00B7342B">
        <w:trPr>
          <w:trHeight w:val="1430"/>
        </w:trPr>
        <w:tc>
          <w:tcPr>
            <w:tcW w:w="1800" w:type="dxa"/>
            <w:vMerge/>
            <w:vAlign w:val="center"/>
          </w:tcPr>
          <w:p w14:paraId="28DEFFAC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77960B30" w14:textId="6AC1084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-3.txt</w:t>
            </w:r>
            <w:r w:rsidRPr="000916B2">
              <w:rPr>
                <w:rFonts w:ascii="Arial" w:hAnsi="Arial"/>
              </w:rPr>
              <w:t xml:space="preserve"> documents identical hash tags for the following files:</w:t>
            </w:r>
          </w:p>
          <w:p w14:paraId="51A7E594" w14:textId="7A5ADE9B" w:rsidR="00646105" w:rsidRDefault="00646105" w:rsidP="007924FB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r w:rsidRPr="00646105">
              <w:rPr>
                <w:rFonts w:ascii="Arial" w:hAnsi="Arial"/>
              </w:rPr>
              <w:t>testfile.txt</w:t>
            </w:r>
          </w:p>
          <w:p w14:paraId="0E032E46" w14:textId="19FED40F" w:rsidR="007924FB" w:rsidRPr="000916B2" w:rsidRDefault="00646105" w:rsidP="007924FB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proofErr w:type="spellStart"/>
            <w:r w:rsidRPr="00646105">
              <w:rPr>
                <w:rFonts w:ascii="Arial" w:hAnsi="Arial"/>
              </w:rPr>
              <w:t>testfile</w:t>
            </w:r>
            <w:proofErr w:type="spellEnd"/>
            <w:r w:rsidR="007924FB" w:rsidRPr="004F4866">
              <w:rPr>
                <w:rFonts w:ascii="Arial" w:hAnsi="Arial"/>
              </w:rPr>
              <w:t xml:space="preserve"> - Copy</w:t>
            </w:r>
            <w:r w:rsidR="007924FB" w:rsidRPr="000916B2">
              <w:rPr>
                <w:rFonts w:ascii="Arial" w:hAnsi="Arial"/>
              </w:rPr>
              <w:t>.txt</w:t>
            </w:r>
          </w:p>
        </w:tc>
        <w:tc>
          <w:tcPr>
            <w:tcW w:w="2250" w:type="dxa"/>
            <w:vAlign w:val="center"/>
          </w:tcPr>
          <w:p w14:paraId="2B12DD2B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924FB" w:rsidRPr="000916B2" w14:paraId="6E261A4A" w14:textId="77777777" w:rsidTr="00B7342B">
        <w:trPr>
          <w:trHeight w:val="980"/>
        </w:trPr>
        <w:tc>
          <w:tcPr>
            <w:tcW w:w="1800" w:type="dxa"/>
            <w:vMerge w:val="restart"/>
            <w:vAlign w:val="center"/>
          </w:tcPr>
          <w:p w14:paraId="48F161FE" w14:textId="2072F9E8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" w:name="_Hlk24373848"/>
            <w:bookmarkEnd w:id="4"/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TC-4</w:t>
            </w:r>
          </w:p>
        </w:tc>
        <w:tc>
          <w:tcPr>
            <w:tcW w:w="8280" w:type="dxa"/>
            <w:gridSpan w:val="2"/>
            <w:vAlign w:val="center"/>
          </w:tcPr>
          <w:p w14:paraId="7D2E32DF" w14:textId="4B647F8D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Copy and paste “</w:t>
            </w:r>
            <w:r w:rsidR="00931308">
              <w:rPr>
                <w:rFonts w:ascii="Arial" w:hAnsi="Arial"/>
                <w:i/>
                <w:iCs/>
              </w:rPr>
              <w:t>testfile</w:t>
            </w:r>
            <w:r w:rsidRPr="000916B2">
              <w:rPr>
                <w:rFonts w:ascii="Arial" w:hAnsi="Arial"/>
                <w:i/>
                <w:iCs/>
              </w:rPr>
              <w:t>.txt”.</w:t>
            </w:r>
          </w:p>
          <w:p w14:paraId="6F491E7E" w14:textId="32658F10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6323C414" w14:textId="219B5A5C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 w:rsidR="00931308">
              <w:rPr>
                <w:rFonts w:ascii="Arial" w:hAnsi="Arial"/>
                <w:i/>
                <w:iCs/>
              </w:rPr>
              <w:t>testfile</w:t>
            </w:r>
            <w:proofErr w:type="spellEnd"/>
            <w:r w:rsidR="00931308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 w:rsidR="00931308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copy (2).txt”</w:t>
            </w:r>
          </w:p>
        </w:tc>
      </w:tr>
      <w:tr w:rsidR="007924FB" w:rsidRPr="000916B2" w14:paraId="4594C01A" w14:textId="77777777" w:rsidTr="00B7342B">
        <w:trPr>
          <w:trHeight w:val="728"/>
        </w:trPr>
        <w:tc>
          <w:tcPr>
            <w:tcW w:w="1800" w:type="dxa"/>
            <w:vMerge/>
            <w:vAlign w:val="center"/>
          </w:tcPr>
          <w:p w14:paraId="21BC407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4E023414" w14:textId="6A17C706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Open </w:t>
            </w:r>
            <w:proofErr w:type="spellStart"/>
            <w:r w:rsidR="00D70082">
              <w:rPr>
                <w:rFonts w:ascii="Arial" w:hAnsi="Arial"/>
                <w:i/>
                <w:iCs/>
              </w:rPr>
              <w:t>testfile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- copy (2).txt in text editor—do not change text.</w:t>
            </w:r>
          </w:p>
        </w:tc>
      </w:tr>
      <w:tr w:rsidR="007924FB" w:rsidRPr="000916B2" w14:paraId="77276321" w14:textId="77777777" w:rsidTr="00B7342B">
        <w:trPr>
          <w:trHeight w:val="728"/>
        </w:trPr>
        <w:tc>
          <w:tcPr>
            <w:tcW w:w="1800" w:type="dxa"/>
            <w:vMerge/>
            <w:vAlign w:val="center"/>
          </w:tcPr>
          <w:p w14:paraId="607C0DB6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1226D789" w14:textId="7ABDC8D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</w:t>
            </w:r>
          </w:p>
        </w:tc>
      </w:tr>
      <w:tr w:rsidR="007924FB" w:rsidRPr="000916B2" w14:paraId="00ABC378" w14:textId="77777777" w:rsidTr="00B7342B">
        <w:trPr>
          <w:trHeight w:val="980"/>
        </w:trPr>
        <w:tc>
          <w:tcPr>
            <w:tcW w:w="1800" w:type="dxa"/>
            <w:vMerge/>
            <w:vAlign w:val="center"/>
          </w:tcPr>
          <w:p w14:paraId="46CB7FB8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07EF92FC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0CE6788F" w14:textId="2D3CD063" w:rsidR="007924FB" w:rsidRPr="000916B2" w:rsidRDefault="00905785" w:rsidP="007924FB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4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5A2A1358" w14:textId="77777777" w:rsidTr="00B7342B">
        <w:trPr>
          <w:trHeight w:val="1610"/>
        </w:trPr>
        <w:tc>
          <w:tcPr>
            <w:tcW w:w="1800" w:type="dxa"/>
            <w:vMerge/>
            <w:vAlign w:val="center"/>
          </w:tcPr>
          <w:p w14:paraId="58768AF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3BBD3B21" w14:textId="111339BD" w:rsidR="007924FB" w:rsidRPr="004F4866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-4.txt documents identical hash tags for the following files:</w:t>
            </w:r>
          </w:p>
          <w:p w14:paraId="2191081D" w14:textId="690B0A33" w:rsidR="007924FB" w:rsidRPr="004F4866" w:rsidRDefault="00905785" w:rsidP="007924FB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="007924FB" w:rsidRPr="004F4866">
              <w:rPr>
                <w:rFonts w:ascii="Arial" w:hAnsi="Arial"/>
              </w:rPr>
              <w:t xml:space="preserve">.txt </w:t>
            </w:r>
          </w:p>
          <w:p w14:paraId="7823AA78" w14:textId="5700D6DA" w:rsidR="007924FB" w:rsidRPr="0057454C" w:rsidRDefault="00905785" w:rsidP="007924FB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57454C">
              <w:rPr>
                <w:rFonts w:ascii="Arial" w:hAnsi="Arial"/>
              </w:rPr>
              <w:t xml:space="preserve"> - Copy.txt </w:t>
            </w:r>
          </w:p>
          <w:p w14:paraId="56BD09CE" w14:textId="103519C2" w:rsidR="007924FB" w:rsidRPr="000916B2" w:rsidRDefault="00905785" w:rsidP="007924FB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57454C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250" w:type="dxa"/>
            <w:vAlign w:val="center"/>
          </w:tcPr>
          <w:p w14:paraId="2D2E095E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924FB" w:rsidRPr="000916B2" w14:paraId="07CB09A2" w14:textId="77777777" w:rsidTr="00B7342B">
        <w:trPr>
          <w:trHeight w:val="800"/>
        </w:trPr>
        <w:tc>
          <w:tcPr>
            <w:tcW w:w="1800" w:type="dxa"/>
            <w:vMerge w:val="restart"/>
            <w:vAlign w:val="center"/>
          </w:tcPr>
          <w:p w14:paraId="6ED63479" w14:textId="75E9F1ED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6" w:name="_Hlk24374494"/>
            <w:bookmarkEnd w:id="5"/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TC-5</w:t>
            </w:r>
          </w:p>
        </w:tc>
        <w:tc>
          <w:tcPr>
            <w:tcW w:w="8280" w:type="dxa"/>
            <w:gridSpan w:val="2"/>
            <w:vAlign w:val="center"/>
          </w:tcPr>
          <w:p w14:paraId="2AA7F0BB" w14:textId="1BC3E73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Open </w:t>
            </w:r>
            <w:proofErr w:type="spellStart"/>
            <w:r w:rsidR="00905785">
              <w:rPr>
                <w:rFonts w:ascii="Arial" w:hAnsi="Arial"/>
                <w:i/>
                <w:iCs/>
              </w:rPr>
              <w:t>testfile</w:t>
            </w:r>
            <w:proofErr w:type="spellEnd"/>
            <w:r w:rsidR="00905785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 w:rsidR="00905785">
              <w:rPr>
                <w:rFonts w:ascii="Arial" w:hAnsi="Arial"/>
                <w:i/>
                <w:iCs/>
              </w:rPr>
              <w:t xml:space="preserve"> C</w:t>
            </w:r>
            <w:r w:rsidR="00905785" w:rsidRPr="000916B2">
              <w:rPr>
                <w:rFonts w:ascii="Arial" w:hAnsi="Arial"/>
                <w:i/>
                <w:iCs/>
              </w:rPr>
              <w:t>opy</w:t>
            </w:r>
            <w:r w:rsidR="00905785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(2).txt in text editor.</w:t>
            </w:r>
          </w:p>
        </w:tc>
      </w:tr>
      <w:tr w:rsidR="007924FB" w:rsidRPr="000916B2" w14:paraId="3C1EB67F" w14:textId="77777777" w:rsidTr="00B7342B">
        <w:trPr>
          <w:trHeight w:val="710"/>
        </w:trPr>
        <w:tc>
          <w:tcPr>
            <w:tcW w:w="1800" w:type="dxa"/>
            <w:vMerge/>
            <w:vAlign w:val="center"/>
          </w:tcPr>
          <w:p w14:paraId="47209F0F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4982DB2A" w14:textId="640A3186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Add a space somewhere in the file.</w:t>
            </w:r>
          </w:p>
        </w:tc>
      </w:tr>
      <w:tr w:rsidR="007924FB" w:rsidRPr="000916B2" w14:paraId="35712EF5" w14:textId="77777777" w:rsidTr="00B7342B">
        <w:trPr>
          <w:trHeight w:val="692"/>
        </w:trPr>
        <w:tc>
          <w:tcPr>
            <w:tcW w:w="1800" w:type="dxa"/>
            <w:vMerge/>
            <w:vAlign w:val="center"/>
          </w:tcPr>
          <w:p w14:paraId="7CAFDD16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78B0E5EA" w14:textId="62E37EA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file).</w:t>
            </w:r>
          </w:p>
        </w:tc>
      </w:tr>
      <w:tr w:rsidR="007924FB" w:rsidRPr="000916B2" w14:paraId="54BA98DE" w14:textId="77777777" w:rsidTr="0057454C">
        <w:trPr>
          <w:trHeight w:val="827"/>
        </w:trPr>
        <w:tc>
          <w:tcPr>
            <w:tcW w:w="1800" w:type="dxa"/>
            <w:vMerge/>
            <w:vAlign w:val="center"/>
          </w:tcPr>
          <w:p w14:paraId="52233B9A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7" w:name="_Hlk24025033"/>
          </w:p>
        </w:tc>
        <w:tc>
          <w:tcPr>
            <w:tcW w:w="8280" w:type="dxa"/>
            <w:gridSpan w:val="2"/>
            <w:vAlign w:val="center"/>
          </w:tcPr>
          <w:p w14:paraId="10CA19C5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2CB2718A" w14:textId="511E6194" w:rsidR="007924FB" w:rsidRPr="000916B2" w:rsidRDefault="00905785" w:rsidP="007924FB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5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62EFF701" w14:textId="77777777" w:rsidTr="00B7342B">
        <w:trPr>
          <w:trHeight w:val="1358"/>
        </w:trPr>
        <w:tc>
          <w:tcPr>
            <w:tcW w:w="1800" w:type="dxa"/>
            <w:vMerge/>
            <w:vAlign w:val="center"/>
          </w:tcPr>
          <w:p w14:paraId="15875F68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111C9AC6" w14:textId="159248A7" w:rsidR="007924FB" w:rsidRPr="004F4866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identical hash tags for the following files:</w:t>
            </w:r>
          </w:p>
          <w:p w14:paraId="5E5B216B" w14:textId="097B9595" w:rsidR="007924FB" w:rsidRPr="004F4866" w:rsidRDefault="00905785" w:rsidP="007924FB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="007924FB" w:rsidRPr="004F4866">
              <w:rPr>
                <w:rFonts w:ascii="Arial" w:hAnsi="Arial"/>
              </w:rPr>
              <w:t>.txt</w:t>
            </w:r>
          </w:p>
          <w:p w14:paraId="29D21098" w14:textId="3DC133B9" w:rsidR="007924FB" w:rsidRPr="000916B2" w:rsidRDefault="007924FB" w:rsidP="007924FB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 xml:space="preserve"> </w:t>
            </w:r>
            <w:proofErr w:type="spellStart"/>
            <w:r w:rsidR="00905785"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Copy.txt</w:t>
            </w:r>
          </w:p>
        </w:tc>
        <w:tc>
          <w:tcPr>
            <w:tcW w:w="2250" w:type="dxa"/>
            <w:vAlign w:val="center"/>
          </w:tcPr>
          <w:p w14:paraId="0563DBB2" w14:textId="4289C369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7924FB" w:rsidRPr="000916B2" w14:paraId="21CA534A" w14:textId="77777777" w:rsidTr="00B7342B">
        <w:trPr>
          <w:trHeight w:val="1358"/>
        </w:trPr>
        <w:tc>
          <w:tcPr>
            <w:tcW w:w="1800" w:type="dxa"/>
            <w:vMerge/>
            <w:vAlign w:val="center"/>
          </w:tcPr>
          <w:p w14:paraId="42E70EE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74CB12AD" w14:textId="37EA1CF9" w:rsidR="007924FB" w:rsidRPr="0057454C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the 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a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7DA5AC87" w14:textId="190E522E" w:rsidR="007924FB" w:rsidRPr="000916B2" w:rsidRDefault="00905785" w:rsidP="007924FB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57454C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250" w:type="dxa"/>
            <w:vAlign w:val="center"/>
          </w:tcPr>
          <w:p w14:paraId="3533DDA2" w14:textId="54744B2E" w:rsidR="007924FB" w:rsidRPr="000916B2" w:rsidRDefault="007924FB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7924FB" w:rsidRPr="000916B2" w14:paraId="63C72E86" w14:textId="77777777" w:rsidTr="00B7342B">
        <w:trPr>
          <w:trHeight w:val="956"/>
        </w:trPr>
        <w:tc>
          <w:tcPr>
            <w:tcW w:w="1800" w:type="dxa"/>
            <w:vMerge w:val="restart"/>
            <w:vAlign w:val="center"/>
          </w:tcPr>
          <w:p w14:paraId="2FC76BDE" w14:textId="2AF2F73A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8" w:name="_Hlk31721093"/>
            <w:bookmarkEnd w:id="6"/>
            <w:bookmarkEnd w:id="7"/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TC-6</w:t>
            </w:r>
            <w:bookmarkEnd w:id="8"/>
          </w:p>
        </w:tc>
        <w:tc>
          <w:tcPr>
            <w:tcW w:w="8280" w:type="dxa"/>
            <w:gridSpan w:val="2"/>
            <w:vAlign w:val="center"/>
          </w:tcPr>
          <w:p w14:paraId="1081EF54" w14:textId="523C06B4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a compressed (zipped) file named “fingerprint_test.zip” and add the contents of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directory.</w:t>
            </w:r>
          </w:p>
        </w:tc>
      </w:tr>
      <w:tr w:rsidR="007924FB" w:rsidRPr="000916B2" w14:paraId="28D28C16" w14:textId="77777777" w:rsidTr="00B7342B">
        <w:trPr>
          <w:trHeight w:val="956"/>
        </w:trPr>
        <w:tc>
          <w:tcPr>
            <w:tcW w:w="1800" w:type="dxa"/>
            <w:vMerge/>
            <w:vAlign w:val="center"/>
          </w:tcPr>
          <w:p w14:paraId="6B50AFAE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2E88B800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1170A0B9" w14:textId="5A5EA77B" w:rsidR="007924FB" w:rsidRPr="000916B2" w:rsidRDefault="00466D4A" w:rsidP="007924FB">
            <w:pPr>
              <w:pStyle w:val="H1bodytext"/>
              <w:spacing w:after="0"/>
              <w:ind w:left="346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6a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2E0D3166" w14:textId="77777777" w:rsidTr="0057454C">
        <w:trPr>
          <w:trHeight w:val="1223"/>
        </w:trPr>
        <w:tc>
          <w:tcPr>
            <w:tcW w:w="1800" w:type="dxa"/>
            <w:vMerge/>
            <w:vAlign w:val="center"/>
          </w:tcPr>
          <w:p w14:paraId="3054E848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16B385C4" w14:textId="7C4BFE02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that the fingerprint_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</w:rPr>
              <w:t>-6a.txt documents a unique hash tag for the compressed file:</w:t>
            </w: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53ABDD1A" w14:textId="70320329" w:rsidR="007924FB" w:rsidRPr="000916B2" w:rsidRDefault="007924FB" w:rsidP="007924FB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>fingerprint_test.zip</w:t>
            </w:r>
          </w:p>
        </w:tc>
        <w:tc>
          <w:tcPr>
            <w:tcW w:w="2250" w:type="dxa"/>
            <w:vAlign w:val="center"/>
          </w:tcPr>
          <w:p w14:paraId="445FE627" w14:textId="6F3B5EAC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7924FB" w:rsidRPr="000916B2" w14:paraId="7B7FDD7B" w14:textId="77777777" w:rsidTr="00B7342B">
        <w:trPr>
          <w:trHeight w:val="890"/>
        </w:trPr>
        <w:tc>
          <w:tcPr>
            <w:tcW w:w="1800" w:type="dxa"/>
            <w:vMerge/>
            <w:vAlign w:val="center"/>
          </w:tcPr>
          <w:p w14:paraId="65F6A127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630FE7C2" w14:textId="50DFB510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the following new subdirectory in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directory:</w:t>
            </w:r>
          </w:p>
          <w:p w14:paraId="41913A8C" w14:textId="21FA1A21" w:rsidR="007924FB" w:rsidRPr="000916B2" w:rsidRDefault="007924FB" w:rsidP="007924FB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unzipped</w:t>
            </w:r>
          </w:p>
        </w:tc>
      </w:tr>
      <w:tr w:rsidR="007924FB" w:rsidRPr="000916B2" w14:paraId="1CDDA05A" w14:textId="77777777" w:rsidTr="00B7342B">
        <w:trPr>
          <w:trHeight w:val="800"/>
        </w:trPr>
        <w:tc>
          <w:tcPr>
            <w:tcW w:w="1800" w:type="dxa"/>
            <w:vMerge/>
            <w:vAlign w:val="center"/>
          </w:tcPr>
          <w:p w14:paraId="544D32D5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30A3F43D" w14:textId="04A9B638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 the compressed file into the unzipped subdirectory</w:t>
            </w:r>
          </w:p>
        </w:tc>
      </w:tr>
      <w:tr w:rsidR="007924FB" w:rsidRPr="000916B2" w14:paraId="32A25161" w14:textId="77777777" w:rsidTr="0057454C">
        <w:trPr>
          <w:trHeight w:val="908"/>
        </w:trPr>
        <w:tc>
          <w:tcPr>
            <w:tcW w:w="1800" w:type="dxa"/>
            <w:vMerge/>
            <w:vAlign w:val="center"/>
          </w:tcPr>
          <w:p w14:paraId="4B2CD79E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12589FC5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6CF5F419" w14:textId="671D4958" w:rsidR="007924FB" w:rsidRPr="000916B2" w:rsidRDefault="00466D4A" w:rsidP="007924FB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6b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66E7A576" w14:textId="77777777" w:rsidTr="00B7342B">
        <w:trPr>
          <w:trHeight w:val="900"/>
        </w:trPr>
        <w:tc>
          <w:tcPr>
            <w:tcW w:w="1800" w:type="dxa"/>
            <w:vMerge/>
            <w:vAlign w:val="center"/>
          </w:tcPr>
          <w:p w14:paraId="1818B81A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6BC104F2" w14:textId="601C075D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>Compare the hash tags in fingerprint_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-5.txt and fingerprint_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 xml:space="preserve">-6b.txt </w:t>
            </w:r>
          </w:p>
        </w:tc>
      </w:tr>
      <w:tr w:rsidR="007924FB" w:rsidRPr="000916B2" w14:paraId="3CB97DF7" w14:textId="77777777" w:rsidTr="0057454C">
        <w:trPr>
          <w:trHeight w:val="1520"/>
        </w:trPr>
        <w:tc>
          <w:tcPr>
            <w:tcW w:w="1800" w:type="dxa"/>
            <w:vMerge/>
            <w:vAlign w:val="center"/>
          </w:tcPr>
          <w:p w14:paraId="21CFB19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3FEE06ED" w14:textId="50440CE7" w:rsidR="007924FB" w:rsidRPr="004F4866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each file documents the same identical hash tags for </w:t>
            </w:r>
            <w:r w:rsidRPr="004F4866">
              <w:rPr>
                <w:rFonts w:ascii="Arial" w:hAnsi="Arial"/>
              </w:rPr>
              <w:t>the following files:</w:t>
            </w:r>
          </w:p>
          <w:p w14:paraId="298C7C81" w14:textId="5BD527B4" w:rsidR="007924FB" w:rsidRPr="004F4866" w:rsidRDefault="00466D4A" w:rsidP="007924FB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="007924FB" w:rsidRPr="004F4866">
              <w:rPr>
                <w:rFonts w:ascii="Arial" w:hAnsi="Arial"/>
              </w:rPr>
              <w:t>.txt</w:t>
            </w:r>
          </w:p>
          <w:p w14:paraId="37DB9B4F" w14:textId="24898E21" w:rsidR="007924FB" w:rsidRPr="000916B2" w:rsidRDefault="00466D4A" w:rsidP="0057454C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4F4866">
              <w:rPr>
                <w:rFonts w:ascii="Arial" w:hAnsi="Arial"/>
              </w:rPr>
              <w:t xml:space="preserve"> - Copy.txt</w:t>
            </w:r>
            <w:r w:rsidR="007924FB" w:rsidRPr="000916B2">
              <w:rPr>
                <w:rFonts w:ascii="Arial" w:hAnsi="Arial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EE1EFCD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7924FB" w:rsidRPr="000916B2" w14:paraId="1D877ABB" w14:textId="77777777" w:rsidTr="00B7342B">
        <w:trPr>
          <w:trHeight w:val="1520"/>
        </w:trPr>
        <w:tc>
          <w:tcPr>
            <w:tcW w:w="1800" w:type="dxa"/>
            <w:vMerge/>
            <w:vAlign w:val="center"/>
          </w:tcPr>
          <w:p w14:paraId="5FC37FD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6A0C9BD2" w14:textId="7F5D372E" w:rsidR="007924FB" w:rsidRPr="0057454C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each file documents the same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00C2A807" w14:textId="7C0022AE" w:rsidR="009A4CCA" w:rsidRPr="0057454C" w:rsidRDefault="00466D4A">
            <w:pPr>
              <w:pStyle w:val="H1bodytext"/>
              <w:numPr>
                <w:ilvl w:val="0"/>
                <w:numId w:val="10"/>
              </w:numPr>
              <w:spacing w:after="0"/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4F4866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250" w:type="dxa"/>
            <w:vAlign w:val="center"/>
          </w:tcPr>
          <w:p w14:paraId="46B4B4C3" w14:textId="77777777" w:rsidR="007924FB" w:rsidRPr="000916B2" w:rsidRDefault="007924FB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1696736F" w14:textId="77777777" w:rsidTr="00470F32">
        <w:trPr>
          <w:trHeight w:val="1520"/>
        </w:trPr>
        <w:tc>
          <w:tcPr>
            <w:tcW w:w="1800" w:type="dxa"/>
            <w:vMerge w:val="restart"/>
            <w:vAlign w:val="center"/>
          </w:tcPr>
          <w:p w14:paraId="6C90FA6B" w14:textId="2CF72A95" w:rsidR="003B3642" w:rsidRPr="000916B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CACIE-fingerprint.py-TC-7</w:t>
            </w:r>
          </w:p>
        </w:tc>
        <w:tc>
          <w:tcPr>
            <w:tcW w:w="8280" w:type="dxa"/>
            <w:gridSpan w:val="2"/>
            <w:vAlign w:val="center"/>
          </w:tcPr>
          <w:p w14:paraId="4DEC7190" w14:textId="77777777" w:rsidR="003B3642" w:rsidRPr="00426672" w:rsidRDefault="003B3642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26672"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42667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426672">
              <w:rPr>
                <w:rFonts w:ascii="Arial" w:hAnsi="Arial"/>
              </w:rPr>
              <w:t xml:space="preserve"> </w:t>
            </w:r>
          </w:p>
          <w:p w14:paraId="0C0E2B0E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370CD5CF" w14:textId="77777777" w:rsidTr="00470F32">
        <w:trPr>
          <w:trHeight w:val="1520"/>
        </w:trPr>
        <w:tc>
          <w:tcPr>
            <w:tcW w:w="1800" w:type="dxa"/>
            <w:vMerge/>
            <w:vAlign w:val="center"/>
          </w:tcPr>
          <w:p w14:paraId="60B9B68F" w14:textId="77777777" w:rsidR="003B364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7FD26C3F" w14:textId="77777777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Enter the following command:</w:t>
            </w:r>
          </w:p>
          <w:p w14:paraId="468FB5DB" w14:textId="77777777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506202A" w14:textId="12406DE6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./fingerprint.py_TC-7a.sh</w:t>
            </w:r>
          </w:p>
        </w:tc>
      </w:tr>
      <w:tr w:rsidR="003B3642" w:rsidRPr="000916B2" w14:paraId="1741D136" w14:textId="77777777" w:rsidTr="00B7342B">
        <w:trPr>
          <w:trHeight w:val="1520"/>
        </w:trPr>
        <w:tc>
          <w:tcPr>
            <w:tcW w:w="1800" w:type="dxa"/>
            <w:vMerge/>
            <w:vAlign w:val="center"/>
          </w:tcPr>
          <w:p w14:paraId="398C865E" w14:textId="77777777" w:rsidR="003B364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65C38EEA" w14:textId="77777777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two fingerprint files were produced:</w:t>
            </w:r>
          </w:p>
          <w:p w14:paraId="7A109E87" w14:textId="4D95E4BF" w:rsidR="003B3642" w:rsidRPr="00355E3E" w:rsidRDefault="003B3642" w:rsidP="003B3642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i/>
                <w:iCs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</w:p>
          <w:p w14:paraId="5F0BA3AE" w14:textId="0C4D7CE6" w:rsidR="003B3642" w:rsidRPr="00355E3E" w:rsidRDefault="003B3642" w:rsidP="003B3642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i/>
                <w:iCs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</w:p>
        </w:tc>
        <w:tc>
          <w:tcPr>
            <w:tcW w:w="2250" w:type="dxa"/>
            <w:vAlign w:val="center"/>
          </w:tcPr>
          <w:p w14:paraId="5C933AC0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20CDE5F6" w14:textId="77777777" w:rsidTr="00B7342B">
        <w:trPr>
          <w:trHeight w:val="1520"/>
        </w:trPr>
        <w:tc>
          <w:tcPr>
            <w:tcW w:w="1800" w:type="dxa"/>
            <w:vMerge/>
            <w:vAlign w:val="center"/>
          </w:tcPr>
          <w:p w14:paraId="205E85FB" w14:textId="77777777" w:rsidR="003B364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6546A421" w14:textId="620C3811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two hashes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  <w:r>
              <w:rPr>
                <w:rFonts w:ascii="Arial" w:hAnsi="Arial"/>
              </w:rPr>
              <w:t xml:space="preserve"> are identical to the hash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  <w:r>
              <w:rPr>
                <w:rFonts w:ascii="Arial" w:hAnsi="Arial"/>
              </w:rPr>
              <w:t xml:space="preserve"> labeled with the text “line section [0,1); 0-indexed”</w:t>
            </w:r>
          </w:p>
        </w:tc>
        <w:tc>
          <w:tcPr>
            <w:tcW w:w="2250" w:type="dxa"/>
            <w:vAlign w:val="center"/>
          </w:tcPr>
          <w:p w14:paraId="62137DCC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2ACED5AB" w14:textId="77777777" w:rsidTr="00470F32">
        <w:trPr>
          <w:trHeight w:val="1520"/>
        </w:trPr>
        <w:tc>
          <w:tcPr>
            <w:tcW w:w="1800" w:type="dxa"/>
            <w:vMerge w:val="restart"/>
            <w:vAlign w:val="center"/>
          </w:tcPr>
          <w:p w14:paraId="5380F481" w14:textId="4B550A50" w:rsidR="003B3642" w:rsidRDefault="003B3642" w:rsidP="00E20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9" w:name="_Hlk37391734"/>
            <w:r>
              <w:rPr>
                <w:rFonts w:ascii="Arial" w:hAnsi="Arial"/>
              </w:rPr>
              <w:t>CACIE-fingerprint.py TC-8</w:t>
            </w:r>
          </w:p>
        </w:tc>
        <w:tc>
          <w:tcPr>
            <w:tcW w:w="8280" w:type="dxa"/>
            <w:gridSpan w:val="2"/>
            <w:vAlign w:val="center"/>
          </w:tcPr>
          <w:p w14:paraId="59F9FF17" w14:textId="77777777" w:rsidR="003B3642" w:rsidRPr="00426672" w:rsidRDefault="003B3642" w:rsidP="00D27B8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42667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426672">
              <w:rPr>
                <w:rFonts w:ascii="Arial" w:hAnsi="Arial"/>
              </w:rPr>
              <w:t xml:space="preserve"> </w:t>
            </w:r>
          </w:p>
          <w:p w14:paraId="0FFE5350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183B63DD" w14:textId="77777777" w:rsidTr="00470F32">
        <w:trPr>
          <w:trHeight w:val="1520"/>
        </w:trPr>
        <w:tc>
          <w:tcPr>
            <w:tcW w:w="1800" w:type="dxa"/>
            <w:vMerge/>
            <w:vAlign w:val="center"/>
          </w:tcPr>
          <w:p w14:paraId="136C3D21" w14:textId="77777777" w:rsidR="003B3642" w:rsidRDefault="003B3642" w:rsidP="00E20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3C6C0CFF" w14:textId="7AC98D1E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Run the command ./fingerprint.py_TC-8.sh</w:t>
            </w:r>
          </w:p>
        </w:tc>
      </w:tr>
      <w:tr w:rsidR="003B3642" w:rsidRPr="000916B2" w14:paraId="2D68D83C" w14:textId="77777777" w:rsidTr="00B7342B">
        <w:trPr>
          <w:trHeight w:val="1520"/>
        </w:trPr>
        <w:tc>
          <w:tcPr>
            <w:tcW w:w="1800" w:type="dxa"/>
            <w:vMerge/>
            <w:vAlign w:val="center"/>
          </w:tcPr>
          <w:p w14:paraId="721F0C84" w14:textId="77777777" w:rsidR="003B3642" w:rsidRDefault="003B3642" w:rsidP="00E20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2C300B6E" w14:textId="6D80F5DD" w:rsidR="003B3642" w:rsidRDefault="003B3642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file </w:t>
            </w:r>
            <w:proofErr w:type="spellStart"/>
            <w:r w:rsidRPr="00816489">
              <w:rPr>
                <w:rFonts w:ascii="Arial" w:hAnsi="Arial"/>
              </w:rPr>
              <w:t>testlog</w:t>
            </w:r>
            <w:proofErr w:type="spellEnd"/>
            <w:r w:rsidRPr="00816489">
              <w:rPr>
                <w:rFonts w:ascii="Arial" w:hAnsi="Arial"/>
              </w:rPr>
              <w:t>/fingerprint.py_TC-8.txt</w:t>
            </w:r>
            <w:r>
              <w:rPr>
                <w:rFonts w:ascii="Arial" w:hAnsi="Arial"/>
              </w:rPr>
              <w:t xml:space="preserve"> contains two identical fingerprint reports</w:t>
            </w:r>
          </w:p>
        </w:tc>
        <w:tc>
          <w:tcPr>
            <w:tcW w:w="2250" w:type="dxa"/>
            <w:vAlign w:val="center"/>
          </w:tcPr>
          <w:p w14:paraId="4A334EF5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bookmarkEnd w:id="9"/>
    </w:tbl>
    <w:p w14:paraId="7A45C644" w14:textId="77777777" w:rsidR="00A354FE" w:rsidRPr="000916B2" w:rsidRDefault="00A354FE" w:rsidP="00A354FE">
      <w:pPr>
        <w:pStyle w:val="H1bodytext"/>
        <w:spacing w:after="120"/>
        <w:rPr>
          <w:rFonts w:ascii="Arial" w:hAnsi="Arial"/>
        </w:rPr>
      </w:pPr>
    </w:p>
    <w:p w14:paraId="5894D591" w14:textId="036EAF71" w:rsidR="00E62A15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Acceptance Test Report</w:t>
      </w:r>
    </w:p>
    <w:p w14:paraId="484D28B7" w14:textId="599E7666" w:rsidR="00C30615" w:rsidRPr="00444EC7" w:rsidRDefault="00C30615" w:rsidP="00444EC7">
      <w:pPr>
        <w:pStyle w:val="H1bodytext"/>
        <w:numPr>
          <w:ilvl w:val="0"/>
          <w:numId w:val="10"/>
        </w:numPr>
        <w:spacing w:after="120"/>
        <w:rPr>
          <w:rFonts w:ascii="Arial" w:hAnsi="Arial"/>
          <w:bCs/>
        </w:rPr>
      </w:pPr>
      <w:r w:rsidRPr="00444EC7">
        <w:rPr>
          <w:rFonts w:ascii="Arial" w:hAnsi="Arial"/>
          <w:bCs/>
        </w:rPr>
        <w:t>v1</w:t>
      </w:r>
      <w:r w:rsidR="001C68EE">
        <w:rPr>
          <w:rFonts w:ascii="Arial" w:hAnsi="Arial"/>
          <w:bCs/>
        </w:rPr>
        <w:t>.0</w:t>
      </w:r>
    </w:p>
    <w:p w14:paraId="5E09AB49" w14:textId="1A551709" w:rsidR="00DA35EC" w:rsidRPr="00991216" w:rsidRDefault="00DA35EC" w:rsidP="00E62A15">
      <w:pPr>
        <w:pStyle w:val="H1bodytext"/>
        <w:spacing w:after="120"/>
        <w:rPr>
          <w:rFonts w:ascii="Arial" w:hAnsi="Arial"/>
        </w:rPr>
      </w:pPr>
      <w:bookmarkStart w:id="10" w:name="_Hlk26872145"/>
      <w:r w:rsidRPr="00991216">
        <w:rPr>
          <w:rFonts w:ascii="Arial" w:hAnsi="Arial"/>
        </w:rPr>
        <w:t xml:space="preserve">Acceptance testing of the </w:t>
      </w:r>
      <w:proofErr w:type="spellStart"/>
      <w:r w:rsidR="000E7D4D" w:rsidRPr="00991216">
        <w:rPr>
          <w:rFonts w:ascii="Arial" w:hAnsi="Arial"/>
        </w:rPr>
        <w:t>Fingerprinter</w:t>
      </w:r>
      <w:proofErr w:type="spellEnd"/>
      <w:r w:rsidR="000E7D4D" w:rsidRPr="00991216">
        <w:rPr>
          <w:rFonts w:ascii="Arial" w:hAnsi="Arial"/>
        </w:rPr>
        <w:t xml:space="preserve"> </w:t>
      </w:r>
      <w:r w:rsidRPr="00991216">
        <w:rPr>
          <w:rFonts w:ascii="Arial" w:hAnsi="Arial"/>
        </w:rPr>
        <w:t>tool was performed by Neira Mondragon and in accordance with the test plan documented in Section 6. The acceptance testing was performed in the following directory:</w:t>
      </w:r>
    </w:p>
    <w:p w14:paraId="7B29C9D4" w14:textId="3F2CD65C" w:rsidR="00DA35EC" w:rsidRPr="00991216" w:rsidRDefault="00991216" w:rsidP="00E62A15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>\\olive\backups\CAVE\CA-CIE-Tools-TestEnv\fingerprint_test</w:t>
      </w:r>
      <w:r w:rsidR="00DA35EC" w:rsidRPr="00991216">
        <w:rPr>
          <w:rFonts w:ascii="Arial" w:hAnsi="Arial"/>
        </w:rPr>
        <w:t xml:space="preserve"> </w:t>
      </w:r>
    </w:p>
    <w:p w14:paraId="5F3916E5" w14:textId="3FC1FF91" w:rsidR="00C30615" w:rsidRDefault="00DA35EC" w:rsidP="00C30615">
      <w:pPr>
        <w:pStyle w:val="H1bodytext"/>
        <w:spacing w:after="120"/>
        <w:rPr>
          <w:rFonts w:ascii="Arial" w:hAnsi="Arial"/>
        </w:rPr>
      </w:pPr>
      <w:bookmarkStart w:id="11" w:name="_Hlk26872260"/>
      <w:bookmarkEnd w:id="10"/>
      <w:r w:rsidRPr="00991216">
        <w:rPr>
          <w:rFonts w:ascii="Arial" w:hAnsi="Arial"/>
        </w:rPr>
        <w:t xml:space="preserve">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met the functional requirements as documented in Section 2. Verification of the tool’s functionality is documented in Table A-</w:t>
      </w:r>
      <w:r w:rsidR="007E4B37">
        <w:rPr>
          <w:rFonts w:ascii="Arial" w:hAnsi="Arial"/>
        </w:rPr>
        <w:t>3</w:t>
      </w:r>
      <w:r w:rsidR="007E4B37" w:rsidRPr="00991216">
        <w:rPr>
          <w:rFonts w:ascii="Arial" w:hAnsi="Arial"/>
        </w:rPr>
        <w:t xml:space="preserve"> </w:t>
      </w:r>
      <w:r w:rsidRPr="00991216">
        <w:rPr>
          <w:rFonts w:ascii="Arial" w:hAnsi="Arial"/>
        </w:rPr>
        <w:t>in Appendix A. There were no incidents</w:t>
      </w:r>
      <w:r w:rsidR="00991216">
        <w:rPr>
          <w:rFonts w:ascii="Arial" w:hAnsi="Arial"/>
        </w:rPr>
        <w:t xml:space="preserve"> involving the fingerprint.py code</w:t>
      </w:r>
      <w:r w:rsidRPr="00991216">
        <w:rPr>
          <w:rFonts w:ascii="Arial" w:hAnsi="Arial"/>
        </w:rPr>
        <w:t xml:space="preserve"> requiring resolution and accordingly, there are no unresolved incidents.</w:t>
      </w:r>
      <w:r w:rsidRPr="000916B2">
        <w:rPr>
          <w:rFonts w:ascii="Arial" w:hAnsi="Arial"/>
        </w:rPr>
        <w:t xml:space="preserve">  </w:t>
      </w:r>
      <w:r w:rsidR="00991216">
        <w:rPr>
          <w:rFonts w:ascii="Arial" w:hAnsi="Arial"/>
        </w:rPr>
        <w:t xml:space="preserve">The </w:t>
      </w:r>
      <w:r w:rsidR="00C40584">
        <w:rPr>
          <w:rFonts w:ascii="Arial" w:hAnsi="Arial"/>
        </w:rPr>
        <w:t>Table A-</w:t>
      </w:r>
      <w:r w:rsidR="001C68EE">
        <w:rPr>
          <w:rFonts w:ascii="Arial" w:hAnsi="Arial"/>
        </w:rPr>
        <w:t xml:space="preserve">3 </w:t>
      </w:r>
      <w:r w:rsidR="00991216">
        <w:rPr>
          <w:rFonts w:ascii="Arial" w:hAnsi="Arial"/>
        </w:rPr>
        <w:t>does record the steps taken to configure the test machine in order to run the installation test on the Window Platform.</w:t>
      </w:r>
    </w:p>
    <w:p w14:paraId="21830919" w14:textId="228FB9CD" w:rsidR="00C21D9C" w:rsidRDefault="00C21D9C" w:rsidP="00C306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Acceptance testing for v1</w:t>
      </w:r>
      <w:r w:rsidR="001C68EE">
        <w:rPr>
          <w:rFonts w:ascii="Arial" w:hAnsi="Arial"/>
        </w:rPr>
        <w:t>.0</w:t>
      </w:r>
      <w:r>
        <w:rPr>
          <w:rFonts w:ascii="Arial" w:hAnsi="Arial"/>
        </w:rPr>
        <w:t xml:space="preserve"> consisted of test cases CACIE-fingerprint.py</w:t>
      </w:r>
      <w:r>
        <w:rPr>
          <w:rFonts w:ascii="Arial" w:hAnsi="Arial"/>
          <w:bCs/>
        </w:rPr>
        <w:t>-</w:t>
      </w:r>
      <w:r w:rsidRPr="000916B2">
        <w:rPr>
          <w:rFonts w:ascii="Arial" w:hAnsi="Arial"/>
        </w:rPr>
        <w:t>TC-</w:t>
      </w:r>
      <w:r>
        <w:rPr>
          <w:rFonts w:ascii="Arial" w:hAnsi="Arial"/>
        </w:rPr>
        <w:t>1 through CACIE-fingerprint.py</w:t>
      </w:r>
      <w:r>
        <w:rPr>
          <w:rFonts w:ascii="Arial" w:hAnsi="Arial"/>
          <w:bCs/>
        </w:rPr>
        <w:t>-</w:t>
      </w:r>
      <w:r w:rsidRPr="000916B2">
        <w:rPr>
          <w:rFonts w:ascii="Arial" w:hAnsi="Arial"/>
        </w:rPr>
        <w:t>TC-6</w:t>
      </w:r>
      <w:r>
        <w:rPr>
          <w:rFonts w:ascii="Arial" w:hAnsi="Arial"/>
        </w:rPr>
        <w:t xml:space="preserve"> only.</w:t>
      </w:r>
    </w:p>
    <w:p w14:paraId="07355B35" w14:textId="10762203" w:rsidR="00C30615" w:rsidRDefault="00C30615" w:rsidP="00444EC7">
      <w:pPr>
        <w:pStyle w:val="H1bodytext"/>
        <w:numPr>
          <w:ilvl w:val="0"/>
          <w:numId w:val="15"/>
        </w:numPr>
        <w:spacing w:after="120"/>
        <w:rPr>
          <w:rFonts w:ascii="Arial" w:hAnsi="Arial"/>
        </w:rPr>
      </w:pPr>
      <w:r>
        <w:rPr>
          <w:rFonts w:ascii="Arial" w:hAnsi="Arial"/>
        </w:rPr>
        <w:t>v1.</w:t>
      </w:r>
      <w:r w:rsidR="001C68EE">
        <w:rPr>
          <w:rFonts w:ascii="Arial" w:hAnsi="Arial"/>
        </w:rPr>
        <w:t>1</w:t>
      </w:r>
    </w:p>
    <w:p w14:paraId="7FCC4438" w14:textId="0845FCA4" w:rsidR="00C30615" w:rsidRPr="00991216" w:rsidRDefault="00C30615" w:rsidP="00C30615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 xml:space="preserve">Acceptance testing of 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was performed by </w:t>
      </w:r>
      <w:r>
        <w:rPr>
          <w:rFonts w:ascii="Arial" w:hAnsi="Arial"/>
        </w:rPr>
        <w:t>Christian Hall</w:t>
      </w:r>
      <w:r w:rsidRPr="00991216">
        <w:rPr>
          <w:rFonts w:ascii="Arial" w:hAnsi="Arial"/>
        </w:rPr>
        <w:t xml:space="preserve"> and in accordance with the test plan documented in Section 6. The acceptance testing was performed in the following directory:</w:t>
      </w:r>
    </w:p>
    <w:p w14:paraId="5A621519" w14:textId="57384BBB" w:rsidR="00C30615" w:rsidRDefault="00C30615" w:rsidP="00C30615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Testing_dir</w:t>
      </w:r>
      <w:proofErr w:type="spellEnd"/>
      <w:r>
        <w:rPr>
          <w:rFonts w:ascii="Arial" w:hAnsi="Arial"/>
        </w:rPr>
        <w:t xml:space="preserve">: </w:t>
      </w:r>
      <w:hyperlink r:id="rId7" w:history="1">
        <w:r w:rsidRPr="00610030">
          <w:rPr>
            <w:rStyle w:val="Hyperlink"/>
            <w:rFonts w:ascii="Arial" w:hAnsi="Arial"/>
          </w:rPr>
          <w:t>\\olive\backups\CAVE\CA-CIE-Tools-TestEnv\fingerprint_test</w:t>
        </w:r>
      </w:hyperlink>
    </w:p>
    <w:p w14:paraId="33EEE6D8" w14:textId="5B1C021F" w:rsidR="00C30615" w:rsidRPr="00991216" w:rsidRDefault="00C30615" w:rsidP="00C30615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Testing_repo</w:t>
      </w:r>
      <w:proofErr w:type="spellEnd"/>
      <w:r>
        <w:rPr>
          <w:rFonts w:ascii="Arial" w:hAnsi="Arial"/>
        </w:rPr>
        <w:t>:</w:t>
      </w:r>
      <w:r w:rsidRPr="00C30615">
        <w:rPr>
          <w:rFonts w:ascii="Arial" w:hAnsi="Arial"/>
        </w:rPr>
        <w:t xml:space="preserve"> </w:t>
      </w:r>
      <w:hyperlink r:id="rId8" w:history="1">
        <w:r w:rsidRPr="00610030">
          <w:rPr>
            <w:rStyle w:val="Hyperlink"/>
            <w:rFonts w:ascii="Arial" w:hAnsi="Arial"/>
          </w:rPr>
          <w:t>\\olive\backups\CAVE\CA-CIE-Tools-TestRepos/fingerprint1p2</w:t>
        </w:r>
      </w:hyperlink>
    </w:p>
    <w:p w14:paraId="7FD04A8D" w14:textId="682DE0E4" w:rsidR="00C30615" w:rsidRPr="000916B2" w:rsidRDefault="00C30615" w:rsidP="00C30615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 xml:space="preserve">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met the functional requirements as documented in Section 2. Verification of the tool’s functionality is documented in Table A-</w:t>
      </w:r>
      <w:r w:rsidR="001C68EE">
        <w:rPr>
          <w:rFonts w:ascii="Arial" w:hAnsi="Arial"/>
        </w:rPr>
        <w:t>3</w:t>
      </w:r>
      <w:r w:rsidRPr="00991216">
        <w:rPr>
          <w:rFonts w:ascii="Arial" w:hAnsi="Arial"/>
        </w:rPr>
        <w:t xml:space="preserve"> and the test logs included </w:t>
      </w:r>
      <w:r>
        <w:rPr>
          <w:rFonts w:ascii="Arial" w:hAnsi="Arial"/>
        </w:rPr>
        <w:t>in the same folder as this document, described below</w:t>
      </w:r>
      <w:r w:rsidRPr="00991216">
        <w:rPr>
          <w:rFonts w:ascii="Arial" w:hAnsi="Arial"/>
        </w:rPr>
        <w:t>. There were no incidents</w:t>
      </w:r>
      <w:r>
        <w:rPr>
          <w:rFonts w:ascii="Arial" w:hAnsi="Arial"/>
        </w:rPr>
        <w:t xml:space="preserve"> involving the fingerprint.py code</w:t>
      </w:r>
      <w:r w:rsidRPr="00991216">
        <w:rPr>
          <w:rFonts w:ascii="Arial" w:hAnsi="Arial"/>
        </w:rPr>
        <w:t xml:space="preserve"> requiring resolution and accordingly, there are no unresolved incidents.</w:t>
      </w:r>
      <w:r w:rsidRPr="000916B2">
        <w:rPr>
          <w:rFonts w:ascii="Arial" w:hAnsi="Arial"/>
        </w:rPr>
        <w:t xml:space="preserve">  </w:t>
      </w:r>
      <w:r>
        <w:rPr>
          <w:rFonts w:ascii="Arial" w:hAnsi="Arial"/>
        </w:rPr>
        <w:t>The Table A-</w:t>
      </w:r>
      <w:r w:rsidR="001C68EE">
        <w:rPr>
          <w:rFonts w:ascii="Arial" w:hAnsi="Arial"/>
        </w:rPr>
        <w:t>3</w:t>
      </w:r>
      <w:r>
        <w:rPr>
          <w:rFonts w:ascii="Arial" w:hAnsi="Arial"/>
        </w:rPr>
        <w:t xml:space="preserve"> does record the steps taken to configure the test machine in order to run the installation test on the Window Platform.</w:t>
      </w:r>
      <w:r w:rsidR="00587902">
        <w:rPr>
          <w:rFonts w:ascii="Arial" w:hAnsi="Arial"/>
        </w:rPr>
        <w:t xml:space="preserve"> Test logs are in the following files:</w:t>
      </w:r>
    </w:p>
    <w:p w14:paraId="5625B170" w14:textId="2FEEF80E" w:rsidR="00C30615" w:rsidRDefault="00A365F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Installation Test - Nix</w:t>
      </w:r>
      <w:r w:rsidR="00C30615">
        <w:rPr>
          <w:rFonts w:ascii="Arial" w:hAnsi="Arial"/>
        </w:rPr>
        <w:t>: CA-CIE-Tools/docs/fingerprinter/</w:t>
      </w:r>
      <w:r>
        <w:rPr>
          <w:rFonts w:ascii="Arial" w:hAnsi="Arial"/>
        </w:rPr>
        <w:t>fingerprinter.py_IT-1_linux_fingerprint.txt</w:t>
      </w:r>
    </w:p>
    <w:p w14:paraId="4BE7CE5B" w14:textId="19EBD582" w:rsidR="00A365F0" w:rsidRDefault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Installation Test - Nix: CA-CIE-Tools/docs/fingerprinter/fingerprinter.py_IT-1_linux_logfile.txt</w:t>
      </w:r>
    </w:p>
    <w:p w14:paraId="3634F363" w14:textId="2BA32435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Installation Test - Win: CA-CIE-Tools/docs/fingerprinter/fingerprinter.py_IT-1_windows_fingerprint.txt</w:t>
      </w:r>
    </w:p>
    <w:p w14:paraId="01CBCFC3" w14:textId="11224104" w:rsidR="00A365F0" w:rsidRDefault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Installation Test - Win: CA-CIE-Tools/docs/fingerprinter/fingerprinter.py_IT-1_windows_logfile.txt</w:t>
      </w:r>
    </w:p>
    <w:p w14:paraId="5D59CA2D" w14:textId="77777777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1: CA-CIE-Tools/docs/fingerprinter/fingerprinter.py_TC-1_fingerprint.txt</w:t>
      </w:r>
    </w:p>
    <w:p w14:paraId="58ADFCF5" w14:textId="77777777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1: CA-CIE-Tools/docs/fingerprinter/fingerprinter.py_TC-1_logfile.txt</w:t>
      </w:r>
    </w:p>
    <w:p w14:paraId="25CE3054" w14:textId="5897FAB4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2: CA-CIE-Tools/docs/fingerprinter/fingerprinter.py_TC-2_fingerprint.txt</w:t>
      </w:r>
    </w:p>
    <w:p w14:paraId="7220BA83" w14:textId="2AE158D0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2: CA-CIE-Tools/docs/fingerprinter/fingerprinter.py_TC-2_logfile.txt</w:t>
      </w:r>
    </w:p>
    <w:p w14:paraId="2218FA1B" w14:textId="5A927AEA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3: CA-CIE-Tools/docs/fingerprinter/fingerprinter.py_TC-3_fingerprint.txt</w:t>
      </w:r>
    </w:p>
    <w:p w14:paraId="333FAFC8" w14:textId="60ACEAC3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3: CA-CIE-Tools/docs/fingerprinter/fingerprinter.py_TC-3_logfile.txt</w:t>
      </w:r>
    </w:p>
    <w:p w14:paraId="2D475A8F" w14:textId="5F87B783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4: CA-CIE-Tools/docs/fingerprinter/fingerprinter.py_TC-4_fingerprint.txt</w:t>
      </w:r>
    </w:p>
    <w:p w14:paraId="2569DDB1" w14:textId="458494B5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4: CA-CIE-Tools/docs/fingerprinter/fingerprinter.py_TC-4_logfile.txt</w:t>
      </w:r>
    </w:p>
    <w:p w14:paraId="696A9C8D" w14:textId="38311269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5: CA-CIE-Tools/docs/fingerprinter/fingerprinter.py_TC-5_fingerprint.txt</w:t>
      </w:r>
    </w:p>
    <w:p w14:paraId="3A04B17A" w14:textId="325A17E0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Test Case 5: CA-CIE-Tools/docs/fingerprinter/fingerprinter.py_TC-5_logfile.txt</w:t>
      </w:r>
    </w:p>
    <w:p w14:paraId="61197082" w14:textId="30AE595F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6a: CA-CIE-Tools/docs/fingerprinter/fingerprinter.py_TC-6a_fingerprint.txt</w:t>
      </w:r>
    </w:p>
    <w:p w14:paraId="27FE073E" w14:textId="2BA764C2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6a: CA-CIE-Tools/docs/fingerprinter/fingerprinter.py_TC-6a_logfile.txt</w:t>
      </w:r>
    </w:p>
    <w:p w14:paraId="57688B19" w14:textId="3D6AE5C9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6b: CA-CIE-Tools/docs/fingerprinter/fingerprinter.py_TC-6b_fingerprint.txt</w:t>
      </w:r>
    </w:p>
    <w:p w14:paraId="60AD130D" w14:textId="33EE90CC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6b: CA-CIE-Tools/docs/fingerprinter/fingerprinter.py_TC-6b_logfile.txt</w:t>
      </w:r>
    </w:p>
    <w:p w14:paraId="6AC0B2CF" w14:textId="49055142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7: CA-CIE-Tools/docs/fingerprinter/fingerprinter.py_TC-7_fingerprint.txt</w:t>
      </w:r>
    </w:p>
    <w:p w14:paraId="7EE44CC8" w14:textId="035F66A3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7: CA-CIE-Tools/docs/fingerprinter/fingerprinter.py_TC-7_logfile.txt</w:t>
      </w:r>
    </w:p>
    <w:p w14:paraId="3EF10B8C" w14:textId="27BE97CE" w:rsidR="00A365F0" w:rsidRDefault="00A365F0" w:rsidP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8: CA-CIE-Tools/docs/fingerprinter/fingerprinter.py_TC-8_fingerprint.txt</w:t>
      </w:r>
    </w:p>
    <w:p w14:paraId="3F9B2BED" w14:textId="1BE6497C" w:rsidR="00A365F0" w:rsidRDefault="00A365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8: CA-CIE-Tools/docs/fingerprinter/fingerprinter.py_TC-8_logfile.txt</w:t>
      </w:r>
    </w:p>
    <w:p w14:paraId="7E553A2B" w14:textId="415FF9EB" w:rsidR="00002FF0" w:rsidRDefault="00002FF0" w:rsidP="00002FF0">
      <w:pPr>
        <w:pStyle w:val="H1bodytext"/>
        <w:numPr>
          <w:ilvl w:val="0"/>
          <w:numId w:val="15"/>
        </w:numPr>
        <w:spacing w:after="120"/>
        <w:rPr>
          <w:rFonts w:ascii="Arial" w:hAnsi="Arial"/>
        </w:rPr>
      </w:pPr>
      <w:r>
        <w:rPr>
          <w:rFonts w:ascii="Arial" w:hAnsi="Arial"/>
        </w:rPr>
        <w:t>v1.2</w:t>
      </w:r>
    </w:p>
    <w:p w14:paraId="26A5713E" w14:textId="0C4A56F2" w:rsidR="00002FF0" w:rsidRPr="00991216" w:rsidRDefault="00002FF0" w:rsidP="00002FF0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 xml:space="preserve">Acceptance testing of 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</w:t>
      </w:r>
      <w:r w:rsidR="0026109A">
        <w:rPr>
          <w:rFonts w:ascii="Arial" w:hAnsi="Arial"/>
        </w:rPr>
        <w:t xml:space="preserve">v1.2 </w:t>
      </w:r>
      <w:r w:rsidRPr="00991216">
        <w:rPr>
          <w:rFonts w:ascii="Arial" w:hAnsi="Arial"/>
        </w:rPr>
        <w:t xml:space="preserve">was performed by </w:t>
      </w:r>
      <w:r>
        <w:rPr>
          <w:rFonts w:ascii="Arial" w:hAnsi="Arial"/>
        </w:rPr>
        <w:t>Christian Hall</w:t>
      </w:r>
      <w:r w:rsidRPr="00991216">
        <w:rPr>
          <w:rFonts w:ascii="Arial" w:hAnsi="Arial"/>
        </w:rPr>
        <w:t xml:space="preserve"> and in accordance with the test plan documented in Section 6. The acceptance testing </w:t>
      </w:r>
      <w:r w:rsidR="0026109A">
        <w:rPr>
          <w:rFonts w:ascii="Arial" w:hAnsi="Arial"/>
        </w:rPr>
        <w:t xml:space="preserve">for v1.2 consisted of Test Case 2 to confirm functionality of the updates with functional requirement FR-6. The acceptance testing </w:t>
      </w:r>
      <w:r w:rsidRPr="00991216">
        <w:rPr>
          <w:rFonts w:ascii="Arial" w:hAnsi="Arial"/>
        </w:rPr>
        <w:t>was performed in the following directory:</w:t>
      </w:r>
    </w:p>
    <w:p w14:paraId="33F62779" w14:textId="082D23DC" w:rsidR="00002FF0" w:rsidRDefault="00002FF0" w:rsidP="00002FF0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Testing_dir</w:t>
      </w:r>
      <w:proofErr w:type="spellEnd"/>
      <w:r>
        <w:rPr>
          <w:rFonts w:ascii="Arial" w:hAnsi="Arial"/>
        </w:rPr>
        <w:t xml:space="preserve">: </w:t>
      </w:r>
      <w:r w:rsidR="0026109A" w:rsidRPr="00444EC7">
        <w:t>\\olive\backups\CAVE\CA-CIE-Tools-TestEnv\fingerprint_test</w:t>
      </w:r>
    </w:p>
    <w:p w14:paraId="05551F88" w14:textId="1C2EE24F" w:rsidR="00002FF0" w:rsidRPr="00991216" w:rsidRDefault="00002FF0" w:rsidP="00002FF0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Testing_repo</w:t>
      </w:r>
      <w:proofErr w:type="spellEnd"/>
      <w:r>
        <w:rPr>
          <w:rFonts w:ascii="Arial" w:hAnsi="Arial"/>
        </w:rPr>
        <w:t>:</w:t>
      </w:r>
      <w:r w:rsidRPr="00C30615">
        <w:rPr>
          <w:rFonts w:ascii="Arial" w:hAnsi="Arial"/>
        </w:rPr>
        <w:t xml:space="preserve"> </w:t>
      </w:r>
      <w:r w:rsidR="0026109A" w:rsidRPr="00444EC7">
        <w:t>\\olive\backups\CAVE\CA-CIE-Tools-TestRepos</w:t>
      </w:r>
      <w:r w:rsidR="0026109A">
        <w:rPr>
          <w:rFonts w:ascii="Arial" w:hAnsi="Arial"/>
        </w:rPr>
        <w:t>\fupdate</w:t>
      </w:r>
    </w:p>
    <w:p w14:paraId="2DA75E54" w14:textId="68941E2F" w:rsidR="00002FF0" w:rsidRDefault="00002FF0" w:rsidP="00002FF0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 xml:space="preserve">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met the functional requirement</w:t>
      </w:r>
      <w:r w:rsidR="00763D3B">
        <w:rPr>
          <w:rFonts w:ascii="Arial" w:hAnsi="Arial"/>
        </w:rPr>
        <w:t xml:space="preserve"> FR-6</w:t>
      </w:r>
      <w:r w:rsidRPr="00991216">
        <w:rPr>
          <w:rFonts w:ascii="Arial" w:hAnsi="Arial"/>
        </w:rPr>
        <w:t xml:space="preserve"> as documented in Section 2. Verification of the tool’s functionality is documented in </w:t>
      </w:r>
      <w:r w:rsidR="0026109A">
        <w:rPr>
          <w:rFonts w:ascii="Arial" w:hAnsi="Arial"/>
        </w:rPr>
        <w:t>t</w:t>
      </w:r>
      <w:r w:rsidRPr="00991216">
        <w:rPr>
          <w:rFonts w:ascii="Arial" w:hAnsi="Arial"/>
        </w:rPr>
        <w:t xml:space="preserve">est logs included </w:t>
      </w:r>
      <w:r>
        <w:rPr>
          <w:rFonts w:ascii="Arial" w:hAnsi="Arial"/>
        </w:rPr>
        <w:t>in the same folder as this document, described below</w:t>
      </w:r>
      <w:r w:rsidRPr="00991216">
        <w:rPr>
          <w:rFonts w:ascii="Arial" w:hAnsi="Arial"/>
        </w:rPr>
        <w:t>. There were no incidents</w:t>
      </w:r>
      <w:r>
        <w:rPr>
          <w:rFonts w:ascii="Arial" w:hAnsi="Arial"/>
        </w:rPr>
        <w:t xml:space="preserve"> involving the fingerprint.py code</w:t>
      </w:r>
      <w:r w:rsidRPr="00991216">
        <w:rPr>
          <w:rFonts w:ascii="Arial" w:hAnsi="Arial"/>
        </w:rPr>
        <w:t xml:space="preserve"> requiring resolution and accordingly, there are no unresolved incidents</w:t>
      </w:r>
      <w:r w:rsidR="0026109A">
        <w:rPr>
          <w:rFonts w:ascii="Arial" w:hAnsi="Arial"/>
        </w:rPr>
        <w:t xml:space="preserve">. </w:t>
      </w:r>
      <w:r>
        <w:rPr>
          <w:rFonts w:ascii="Arial" w:hAnsi="Arial"/>
        </w:rPr>
        <w:t>Test logs are in the following files:</w:t>
      </w:r>
    </w:p>
    <w:p w14:paraId="6204EF48" w14:textId="15B07286" w:rsidR="0026109A" w:rsidRPr="000916B2" w:rsidRDefault="0026109A" w:rsidP="00002FF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Test Case 2: CA-CIE-Tools/docs/</w:t>
      </w:r>
      <w:proofErr w:type="spellStart"/>
      <w:r>
        <w:rPr>
          <w:rFonts w:ascii="Arial" w:hAnsi="Arial"/>
        </w:rPr>
        <w:t>fingerprinter</w:t>
      </w:r>
      <w:proofErr w:type="spellEnd"/>
      <w:r>
        <w:rPr>
          <w:rFonts w:ascii="Arial" w:hAnsi="Arial"/>
        </w:rPr>
        <w:t>/v1.2/</w:t>
      </w:r>
    </w:p>
    <w:bookmarkEnd w:id="11"/>
    <w:p w14:paraId="73234AD8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User Guide</w:t>
      </w:r>
    </w:p>
    <w:p w14:paraId="515C50CF" w14:textId="37ED4CEF" w:rsidR="00AD2583" w:rsidRDefault="00AD2583" w:rsidP="00AD2583">
      <w:pPr>
        <w:pStyle w:val="H1bodytext"/>
        <w:rPr>
          <w:rFonts w:ascii="Arial" w:hAnsi="Arial"/>
        </w:rPr>
      </w:pPr>
      <w:r w:rsidRPr="00991216">
        <w:rPr>
          <w:rFonts w:ascii="Arial" w:hAnsi="Arial"/>
        </w:rPr>
        <w:t xml:space="preserve">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can be invoked from the command line using the arguments as specified in Section 4 (Software Design) and the arguments for the invoked tool. 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can also be invoked using the Tool Runner tool.</w:t>
      </w:r>
      <w:r w:rsidRPr="000916B2">
        <w:rPr>
          <w:rFonts w:ascii="Arial" w:hAnsi="Arial"/>
        </w:rPr>
        <w:t xml:space="preserve"> </w:t>
      </w:r>
    </w:p>
    <w:p w14:paraId="1798974E" w14:textId="77777777" w:rsidR="0086663A" w:rsidRDefault="0086663A" w:rsidP="00666757">
      <w:pPr>
        <w:pStyle w:val="Heading1"/>
        <w:numPr>
          <w:ilvl w:val="0"/>
          <w:numId w:val="1"/>
        </w:numPr>
      </w:pPr>
      <w:r>
        <w:t>Tool Versions</w:t>
      </w:r>
    </w:p>
    <w:p w14:paraId="47E4BA23" w14:textId="2D14F21A" w:rsidR="0086663A" w:rsidRPr="00B90602" w:rsidRDefault="0086663A" w:rsidP="00444EC7">
      <w:pPr>
        <w:pStyle w:val="Heading1"/>
        <w:numPr>
          <w:ilvl w:val="0"/>
          <w:numId w:val="0"/>
        </w:numPr>
        <w:ind w:left="720"/>
        <w:rPr>
          <w:bCs/>
        </w:rPr>
      </w:pPr>
      <w:r w:rsidRPr="00444EC7">
        <w:rPr>
          <w:b w:val="0"/>
          <w:bCs/>
        </w:rPr>
        <w:t xml:space="preserve">This section details changes incorporated into each version of the </w:t>
      </w:r>
      <w:sdt>
        <w:sdtPr>
          <w:rPr>
            <w:b w:val="0"/>
            <w:bCs/>
          </w:rPr>
          <w:alias w:val="Keywords"/>
          <w:tag w:val=""/>
          <w:id w:val="-696780657"/>
          <w:placeholder>
            <w:docPart w:val="8E21F1A3885C44F6A973164B2ADDB23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Pr="00444EC7">
            <w:rPr>
              <w:rStyle w:val="PlaceholderText"/>
              <w:b w:val="0"/>
              <w:bCs/>
            </w:rPr>
            <w:t>[Keywords]</w:t>
          </w:r>
        </w:sdtContent>
      </w:sdt>
      <w:r w:rsidRPr="00444EC7">
        <w:rPr>
          <w:b w:val="0"/>
          <w:bCs/>
        </w:rPr>
        <w:t xml:space="preserve"> tool.</w:t>
      </w:r>
    </w:p>
    <w:p w14:paraId="2CC59E45" w14:textId="3C6B5176" w:rsidR="0086663A" w:rsidRDefault="0086663A" w:rsidP="0086663A">
      <w:pPr>
        <w:pStyle w:val="ListParagraph"/>
        <w:numPr>
          <w:ilvl w:val="0"/>
          <w:numId w:val="17"/>
        </w:numPr>
      </w:pPr>
      <w:r>
        <w:t>1.0 – Tool was developed.</w:t>
      </w:r>
    </w:p>
    <w:p w14:paraId="7C20F0D5" w14:textId="7A419A98" w:rsidR="00567E42" w:rsidRDefault="00567E42" w:rsidP="0086663A">
      <w:pPr>
        <w:pStyle w:val="ListParagraph"/>
        <w:numPr>
          <w:ilvl w:val="0"/>
          <w:numId w:val="17"/>
        </w:numPr>
      </w:pPr>
      <w:r>
        <w:t>1.1 – added ability to append to existing logs</w:t>
      </w:r>
    </w:p>
    <w:p w14:paraId="3EC29B2D" w14:textId="6E528482" w:rsidR="0086663A" w:rsidRPr="004556EC" w:rsidRDefault="0086663A" w:rsidP="0086663A">
      <w:pPr>
        <w:pStyle w:val="ListParagraph"/>
        <w:numPr>
          <w:ilvl w:val="0"/>
          <w:numId w:val="17"/>
        </w:numPr>
      </w:pPr>
      <w:r>
        <w:t>1.</w:t>
      </w:r>
      <w:r w:rsidR="00567E42">
        <w:t>2</w:t>
      </w:r>
      <w:r>
        <w:t xml:space="preserve"> </w:t>
      </w:r>
      <w:r w:rsidR="00567E42">
        <w:t>–</w:t>
      </w:r>
      <w:r>
        <w:t xml:space="preserve"> </w:t>
      </w:r>
      <w:r>
        <w:rPr>
          <w:rFonts w:eastAsia="Times New Roman"/>
        </w:rPr>
        <w:t xml:space="preserve">Fingerprint total hash was different on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 xml:space="preserve"> vs. Windows.  Our investigation showed that this is because </w:t>
      </w:r>
      <w:proofErr w:type="spellStart"/>
      <w:proofErr w:type="gramStart"/>
      <w:r>
        <w:rPr>
          <w:rFonts w:eastAsia="Times New Roman"/>
        </w:rPr>
        <w:t>os.walk</w:t>
      </w:r>
      <w:proofErr w:type="spellEnd"/>
      <w:proofErr w:type="gramEnd"/>
      <w:r>
        <w:rPr>
          <w:rFonts w:eastAsia="Times New Roman"/>
        </w:rPr>
        <w:t xml:space="preserve"> iterates files in a different order on Linux vs. Windows.  The solution is to sort files alphanumerically for each item in </w:t>
      </w:r>
      <w:proofErr w:type="spellStart"/>
      <w:proofErr w:type="gramStart"/>
      <w:r>
        <w:rPr>
          <w:rFonts w:eastAsia="Times New Roman"/>
        </w:rPr>
        <w:t>os.walk</w:t>
      </w:r>
      <w:proofErr w:type="spellEnd"/>
      <w:proofErr w:type="gramEnd"/>
      <w:r>
        <w:rPr>
          <w:rFonts w:eastAsia="Times New Roman"/>
        </w:rPr>
        <w:t>.  This will create the same total hash because the file ordering will be identical on any operating system.</w:t>
      </w:r>
    </w:p>
    <w:p w14:paraId="25AD2F83" w14:textId="77777777" w:rsidR="0086663A" w:rsidRPr="000916B2" w:rsidRDefault="0086663A" w:rsidP="00AD2583">
      <w:pPr>
        <w:pStyle w:val="H1bodytext"/>
        <w:rPr>
          <w:rFonts w:ascii="Arial" w:hAnsi="Arial" w:cs="Arial"/>
        </w:rPr>
      </w:pPr>
    </w:p>
    <w:p w14:paraId="25BAE097" w14:textId="75CB4024" w:rsidR="00F3020C" w:rsidRPr="000916B2" w:rsidRDefault="00F3020C">
      <w:pPr>
        <w:spacing w:after="160" w:line="259" w:lineRule="auto"/>
      </w:pPr>
      <w:r w:rsidRPr="000916B2">
        <w:br w:type="page"/>
      </w:r>
    </w:p>
    <w:p w14:paraId="737D50CC" w14:textId="77777777" w:rsidR="00F3020C" w:rsidRPr="000916B2" w:rsidRDefault="00F3020C" w:rsidP="00F3020C">
      <w:pPr>
        <w:pStyle w:val="H1bodytext"/>
        <w:spacing w:after="120"/>
        <w:rPr>
          <w:rFonts w:ascii="Arial" w:hAnsi="Arial" w:cs="Arial"/>
          <w:highlight w:val="yellow"/>
        </w:rPr>
      </w:pPr>
    </w:p>
    <w:p w14:paraId="2991A66F" w14:textId="77777777" w:rsidR="00F3020C" w:rsidRPr="000916B2" w:rsidRDefault="00F3020C" w:rsidP="00F3020C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0916B2">
        <w:br/>
      </w:r>
      <w:bookmarkStart w:id="12" w:name="_Hlk26869350"/>
      <w:r w:rsidRPr="000916B2">
        <w:rPr>
          <w:rFonts w:ascii="Arial" w:hAnsi="Arial" w:cs="Arial"/>
          <w:b/>
          <w:bCs/>
        </w:rPr>
        <w:t>Appendix A</w:t>
      </w:r>
    </w:p>
    <w:p w14:paraId="06B5F61A" w14:textId="73AE77DD" w:rsidR="00F3020C" w:rsidRPr="000916B2" w:rsidRDefault="00F3020C" w:rsidP="00F3020C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  <w:t xml:space="preserve">Code Review Summary </w:t>
      </w:r>
      <w:r w:rsidRPr="000916B2">
        <w:rPr>
          <w:rFonts w:ascii="Arial" w:hAnsi="Arial" w:cs="Arial"/>
          <w:b/>
          <w:bCs/>
        </w:rPr>
        <w:br/>
        <w:t xml:space="preserve">and </w:t>
      </w:r>
      <w:r w:rsidRPr="000916B2">
        <w:rPr>
          <w:rFonts w:ascii="Arial" w:hAnsi="Arial" w:cs="Arial"/>
          <w:b/>
          <w:bCs/>
        </w:rPr>
        <w:br/>
        <w:t>Acceptance Testing Logs</w:t>
      </w:r>
      <w:r w:rsidRPr="000916B2">
        <w:rPr>
          <w:rFonts w:ascii="Arial" w:hAnsi="Arial" w:cs="Arial"/>
          <w:b/>
          <w:bCs/>
        </w:rPr>
        <w:br/>
      </w:r>
    </w:p>
    <w:p w14:paraId="637A1176" w14:textId="77777777" w:rsidR="00F3020C" w:rsidRPr="000916B2" w:rsidRDefault="00F3020C" w:rsidP="00F3020C"/>
    <w:bookmarkEnd w:id="12"/>
    <w:p w14:paraId="4CECF054" w14:textId="77777777" w:rsidR="00F3020C" w:rsidRPr="000916B2" w:rsidRDefault="00F3020C" w:rsidP="008F6B68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F3020C" w:rsidRPr="000916B2" w:rsidSect="00736C02">
          <w:headerReference w:type="default" r:id="rId9"/>
          <w:footerReference w:type="default" r:id="rId10"/>
          <w:headerReference w:type="first" r:id="rId11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7F447512" w14:textId="77777777" w:rsidR="00F3020C" w:rsidRPr="000916B2" w:rsidRDefault="00F3020C"/>
    <w:p w14:paraId="086C5AB3" w14:textId="77777777" w:rsidR="00F3020C" w:rsidRPr="000916B2" w:rsidRDefault="00F3020C"/>
    <w:p w14:paraId="1899A4C4" w14:textId="77777777" w:rsidR="00F3020C" w:rsidRPr="000916B2" w:rsidRDefault="00F3020C"/>
    <w:p w14:paraId="56D364B6" w14:textId="77777777" w:rsidR="00F3020C" w:rsidRPr="000916B2" w:rsidRDefault="00F3020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979"/>
        <w:gridCol w:w="2337"/>
        <w:gridCol w:w="2124"/>
        <w:gridCol w:w="2474"/>
        <w:gridCol w:w="5168"/>
      </w:tblGrid>
      <w:tr w:rsidR="009A58B5" w:rsidRPr="000916B2" w14:paraId="11396468" w14:textId="77777777" w:rsidTr="00444EC7">
        <w:trPr>
          <w:cantSplit/>
          <w:trHeight w:val="314"/>
          <w:tblHeader/>
          <w:jc w:val="center"/>
        </w:trPr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EF363" w14:textId="77777777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0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B9FDFE" w14:textId="7A7CF6E3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3" w:name="_Hlk26869577"/>
            <w:r w:rsidRPr="000916B2">
              <w:rPr>
                <w:rFonts w:ascii="Arial" w:hAnsi="Arial"/>
                <w:b/>
              </w:rPr>
              <w:t xml:space="preserve">Table A-1.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Fingerprinter</w:t>
            </w:r>
            <w:proofErr w:type="spellEnd"/>
            <w:r w:rsidRPr="000916B2">
              <w:rPr>
                <w:rFonts w:ascii="Arial" w:hAnsi="Arial" w:cs="Arial"/>
                <w:b/>
              </w:rPr>
              <w:t xml:space="preserve"> </w:t>
            </w:r>
            <w:r w:rsidRPr="000916B2">
              <w:rPr>
                <w:rFonts w:ascii="Arial" w:hAnsi="Arial"/>
                <w:b/>
              </w:rPr>
              <w:t>Tool</w:t>
            </w:r>
            <w:r w:rsidRPr="000916B2"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t>Issues/Improvements</w:t>
            </w:r>
          </w:p>
          <w:p w14:paraId="5A51DA87" w14:textId="77777777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9A58B5" w:rsidRPr="000916B2" w14:paraId="3D5C512C" w14:textId="77777777" w:rsidTr="00444EC7">
        <w:trPr>
          <w:cantSplit/>
          <w:trHeight w:val="314"/>
          <w:tblHeader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F6AA5" w14:textId="38113BFA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Issue #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1CDAAD1" w14:textId="47ABD3F6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Code Line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A1F073E" w14:textId="77777777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Comment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3659DE8" w14:textId="77777777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C679296" w14:textId="77777777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C6F855E" w14:textId="77777777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Resolution</w:t>
            </w:r>
          </w:p>
        </w:tc>
      </w:tr>
      <w:tr w:rsidR="009A58B5" w:rsidRPr="000916B2" w14:paraId="253BFFDF" w14:textId="77777777" w:rsidTr="00444EC7">
        <w:trPr>
          <w:cantSplit/>
          <w:trHeight w:val="314"/>
          <w:tblHeader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4F57" w14:textId="0836C10D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DFA6" w14:textId="6CDB1375" w:rsidR="009A58B5" w:rsidRPr="000916B2" w:rsidRDefault="009A58B5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 w:cs="Arial"/>
              </w:rPr>
              <w:t>72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B4E8" w14:textId="77777777" w:rsidR="009A58B5" w:rsidRPr="000916B2" w:rsidRDefault="009A58B5" w:rsidP="008F6B68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0916B2">
              <w:rPr>
                <w:rFonts w:ascii="Arial" w:hAnsi="Arial" w:cs="Arial"/>
              </w:rPr>
              <w:t xml:space="preserve">The sys lib is imported only when </w:t>
            </w:r>
            <w:r w:rsidRPr="000916B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__name__</w:t>
            </w:r>
            <w:r w:rsidRPr="000916B2"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==</w:t>
            </w:r>
            <w:r w:rsidRPr="000916B2"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"</w:t>
            </w:r>
            <w:r w:rsidRPr="000916B2"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__main</w:t>
            </w:r>
            <w:r w:rsidRPr="000916B2">
              <w:rPr>
                <w:rStyle w:val="pl-s"/>
                <w:rFonts w:ascii="Arial" w:hAnsi="Arial" w:cs="Arial"/>
                <w:sz w:val="18"/>
                <w:szCs w:val="18"/>
                <w:shd w:val="clear" w:color="auto" w:fill="FFFFFF"/>
              </w:rPr>
              <w:t>__</w:t>
            </w:r>
            <w:r w:rsidRPr="000916B2">
              <w:rPr>
                <w:rStyle w:val="pl-pds"/>
                <w:rFonts w:ascii="Arial" w:hAnsi="Arial" w:cs="Arial"/>
                <w:sz w:val="18"/>
                <w:szCs w:val="18"/>
                <w:shd w:val="clear" w:color="auto" w:fill="FFFFFF"/>
              </w:rPr>
              <w:t>"</w:t>
            </w:r>
            <w:r w:rsidRPr="000916B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: and seems to be unused.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AD457" w14:textId="77777777" w:rsidR="009A58B5" w:rsidRPr="000916B2" w:rsidRDefault="009A58B5" w:rsidP="008F6B68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0916B2">
              <w:rPr>
                <w:rFonts w:ascii="Arial" w:hAnsi="Arial" w:cs="Arial"/>
              </w:rPr>
              <w:t>None perceived.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DFF4" w14:textId="77777777" w:rsidR="009A58B5" w:rsidRPr="000916B2" w:rsidRDefault="009A58B5" w:rsidP="008F6B68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0916B2">
              <w:rPr>
                <w:rFonts w:ascii="Arial" w:hAnsi="Arial" w:cs="Arial"/>
              </w:rPr>
              <w:t>Remove import statement or move to top of file.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5F04" w14:textId="77777777" w:rsidR="009A58B5" w:rsidRPr="000916B2" w:rsidRDefault="009A58B5" w:rsidP="008F6B68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57961250" w14:textId="155E07D6" w:rsidR="009A58B5" w:rsidRPr="000916B2" w:rsidRDefault="009A58B5" w:rsidP="008F6B68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0916B2">
              <w:rPr>
                <w:rFonts w:ascii="Arial" w:hAnsi="Arial"/>
                <w:bCs/>
              </w:rPr>
              <w:t>Moved import statement to top of code as recommended.</w:t>
            </w:r>
          </w:p>
          <w:p w14:paraId="33497C8D" w14:textId="77777777" w:rsidR="009A58B5" w:rsidRPr="000916B2" w:rsidRDefault="009A58B5" w:rsidP="008F6B68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  <w:bookmarkEnd w:id="13"/>
    </w:tbl>
    <w:p w14:paraId="30E717E5" w14:textId="77777777" w:rsidR="00F3020C" w:rsidRPr="000916B2" w:rsidRDefault="00F3020C"/>
    <w:p w14:paraId="1789E9D9" w14:textId="77777777" w:rsidR="009A58B5" w:rsidRDefault="009A58B5" w:rsidP="009A58B5">
      <w:pPr>
        <w:pStyle w:val="H1bodytext"/>
        <w:spacing w:after="0"/>
        <w:ind w:left="0"/>
        <w:jc w:val="center"/>
        <w:rPr>
          <w:rFonts w:ascii="Arial" w:hAnsi="Arial"/>
          <w:b/>
        </w:rPr>
      </w:pPr>
    </w:p>
    <w:p w14:paraId="20DCEB2C" w14:textId="77777777" w:rsidR="009A58B5" w:rsidRDefault="009A58B5" w:rsidP="009A58B5">
      <w:pPr>
        <w:pStyle w:val="H1bodytext"/>
        <w:spacing w:after="0"/>
        <w:ind w:left="0"/>
        <w:jc w:val="center"/>
        <w:rPr>
          <w:rFonts w:ascii="Arial" w:hAnsi="Arial"/>
          <w:b/>
        </w:rPr>
      </w:pPr>
    </w:p>
    <w:p w14:paraId="5636B972" w14:textId="77777777" w:rsidR="009A58B5" w:rsidRDefault="009A58B5" w:rsidP="009A58B5">
      <w:pPr>
        <w:pStyle w:val="H1bodytext"/>
        <w:spacing w:after="0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Table A-2. </w:t>
      </w:r>
      <w:proofErr w:type="spellStart"/>
      <w:r>
        <w:rPr>
          <w:rFonts w:ascii="Arial" w:hAnsi="Arial" w:cs="Arial"/>
          <w:b/>
        </w:rPr>
        <w:t>Fingerprinter</w:t>
      </w:r>
      <w:proofErr w:type="spellEnd"/>
      <w:r>
        <w:rPr>
          <w:rFonts w:ascii="Arial" w:hAnsi="Arial" w:cs="Arial"/>
          <w:b/>
        </w:rPr>
        <w:t xml:space="preserve"> Tool</w:t>
      </w:r>
      <w:r>
        <w:rPr>
          <w:rFonts w:ascii="Arial" w:hAnsi="Arial"/>
          <w:b/>
        </w:rPr>
        <w:br/>
        <w:t>Code Reviews</w:t>
      </w:r>
    </w:p>
    <w:tbl>
      <w:tblPr>
        <w:tblStyle w:val="TableGrid"/>
        <w:tblW w:w="14035" w:type="dxa"/>
        <w:jc w:val="center"/>
        <w:tblLook w:val="04A0" w:firstRow="1" w:lastRow="0" w:firstColumn="1" w:lastColumn="0" w:noHBand="0" w:noVBand="1"/>
      </w:tblPr>
      <w:tblGrid>
        <w:gridCol w:w="1525"/>
        <w:gridCol w:w="2135"/>
        <w:gridCol w:w="10375"/>
      </w:tblGrid>
      <w:tr w:rsidR="009A58B5" w14:paraId="48F334D5" w14:textId="77777777" w:rsidTr="00470F32">
        <w:trPr>
          <w:cantSplit/>
          <w:trHeight w:val="314"/>
          <w:tblHeader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C7528AD" w14:textId="77777777" w:rsidR="009A58B5" w:rsidRDefault="009A58B5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5A63BA9" w14:textId="77777777" w:rsidR="009A58B5" w:rsidRDefault="009A58B5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Reviewer</w:t>
            </w:r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54B6875" w14:textId="77777777" w:rsidR="009A58B5" w:rsidRDefault="009A58B5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Comments</w:t>
            </w:r>
          </w:p>
        </w:tc>
      </w:tr>
      <w:tr w:rsidR="009A58B5" w14:paraId="5BD91033" w14:textId="77777777" w:rsidTr="00470F32">
        <w:trPr>
          <w:cantSplit/>
          <w:trHeight w:val="314"/>
          <w:tblHeader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B189" w14:textId="77777777" w:rsidR="009A58B5" w:rsidRDefault="009A58B5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02/03/2020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ACA9" w14:textId="77777777" w:rsidR="009A58B5" w:rsidRDefault="009A58B5" w:rsidP="00470F32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Mitchell Tufford</w:t>
            </w:r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ABB6" w14:textId="77777777" w:rsidR="009A58B5" w:rsidRDefault="009A58B5" w:rsidP="00470F32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 No new issues identified.</w:t>
            </w:r>
          </w:p>
        </w:tc>
      </w:tr>
      <w:tr w:rsidR="00695F1F" w14:paraId="3B332B1F" w14:textId="77777777" w:rsidTr="00470F32">
        <w:trPr>
          <w:cantSplit/>
          <w:trHeight w:val="314"/>
          <w:tblHeader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DA1" w14:textId="16A13212" w:rsidR="00695F1F" w:rsidRDefault="00695F1F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04/10/2020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7967" w14:textId="67E68342" w:rsidR="00695F1F" w:rsidRDefault="00695F1F" w:rsidP="00470F32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 Lindberg</w:t>
            </w:r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3BEF" w14:textId="40A0D558" w:rsidR="00695F1F" w:rsidRDefault="00695F1F" w:rsidP="00470F32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bookmarkStart w:id="14" w:name="_GoBack"/>
            <w:ins w:id="15" w:author="Neil Powers" w:date="2020-04-10T14:10:00Z">
              <w:r>
                <w:rPr>
                  <w:rFonts w:ascii="Arial" w:hAnsi="Arial" w:cs="Arial"/>
                </w:rPr>
                <w:t xml:space="preserve"> </w:t>
              </w:r>
            </w:ins>
            <w:bookmarkEnd w:id="14"/>
            <w:r>
              <w:rPr>
                <w:rFonts w:ascii="Arial" w:hAnsi="Arial" w:cs="Arial"/>
              </w:rPr>
              <w:t>No new issues identified</w:t>
            </w:r>
          </w:p>
        </w:tc>
      </w:tr>
    </w:tbl>
    <w:p w14:paraId="1FFC5488" w14:textId="608CE068" w:rsidR="00F3020C" w:rsidRPr="000916B2" w:rsidRDefault="00F3020C">
      <w:pPr>
        <w:sectPr w:rsidR="00F3020C" w:rsidRPr="000916B2" w:rsidSect="00F3020C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11689087" w14:textId="600B1A17" w:rsidR="008F6B68" w:rsidRPr="000916B2" w:rsidRDefault="008F6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5249"/>
        <w:gridCol w:w="2452"/>
      </w:tblGrid>
      <w:tr w:rsidR="00FB4F59" w:rsidRPr="000916B2" w14:paraId="6AD2C4B8" w14:textId="77777777" w:rsidTr="00FB4F59">
        <w:trPr>
          <w:cantSplit/>
          <w:trHeight w:val="314"/>
          <w:tblHeader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ABB886" w14:textId="27185482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</w:t>
            </w:r>
            <w:r w:rsidR="009A58B5">
              <w:rPr>
                <w:rFonts w:ascii="Arial" w:hAnsi="Arial"/>
                <w:b/>
              </w:rPr>
              <w:t>3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</w:t>
            </w:r>
          </w:p>
        </w:tc>
      </w:tr>
      <w:tr w:rsidR="00FB4F59" w:rsidRPr="000916B2" w14:paraId="6CE08734" w14:textId="77777777" w:rsidTr="00C84126">
        <w:trPr>
          <w:cantSplit/>
          <w:trHeight w:val="602"/>
          <w:tblHeader/>
        </w:trPr>
        <w:tc>
          <w:tcPr>
            <w:tcW w:w="23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2D1B118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52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183AF1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243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E03F1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FB4F59" w:rsidRPr="000916B2" w14:paraId="3F51D10D" w14:textId="77777777" w:rsidTr="00FB4F59">
        <w:trPr>
          <w:cantSplit/>
          <w:trHeight w:val="800"/>
        </w:trPr>
        <w:tc>
          <w:tcPr>
            <w:tcW w:w="10080" w:type="dxa"/>
            <w:gridSpan w:val="3"/>
            <w:vAlign w:val="center"/>
          </w:tcPr>
          <w:p w14:paraId="7CAFC4C8" w14:textId="77777777" w:rsidR="00FB4F59" w:rsidRDefault="00FB4F59" w:rsidP="00470F32">
            <w:pPr>
              <w:rPr>
                <w:sz w:val="22"/>
                <w:szCs w:val="22"/>
              </w:rPr>
            </w:pPr>
            <w:r w:rsidRPr="000916B2">
              <w:rPr>
                <w:rFonts w:ascii="Arial" w:hAnsi="Arial"/>
                <w:i/>
                <w:iCs/>
              </w:rPr>
              <w:t>Note 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] </w:t>
            </w:r>
            <w:hyperlink r:id="rId12" w:history="1">
              <w:r>
                <w:rPr>
                  <w:rStyle w:val="Hyperlink"/>
                </w:rPr>
                <w:t>\\olive\backups\CAVE\CA-CIE-Tools-TestEnv\fingerprint_test</w:t>
              </w:r>
            </w:hyperlink>
          </w:p>
          <w:p w14:paraId="72968166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in acceptance test report</w:t>
            </w:r>
          </w:p>
          <w:p w14:paraId="3A6756E9" w14:textId="6DDD11BB" w:rsidR="00B14935" w:rsidRDefault="00B14935" w:rsidP="00B14935">
            <w:pPr>
              <w:rPr>
                <w:sz w:val="22"/>
                <w:szCs w:val="22"/>
              </w:rPr>
            </w:pPr>
            <w:r w:rsidRPr="000916B2">
              <w:rPr>
                <w:rFonts w:ascii="Arial" w:hAnsi="Arial"/>
                <w:i/>
                <w:iCs/>
              </w:rPr>
              <w:t>Note 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</w:t>
            </w:r>
            <w:r>
              <w:rPr>
                <w:rFonts w:ascii="Arial" w:hAnsi="Arial"/>
                <w:i/>
                <w:iCs/>
              </w:rPr>
              <w:t>Repo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] </w:t>
            </w:r>
            <w:hyperlink r:id="rId13" w:history="1">
              <w:r w:rsidRPr="00A92AE3">
                <w:rPr>
                  <w:rStyle w:val="Hyperlink"/>
                </w:rPr>
                <w:t>\\olive\backups\CAVE\CA-CIE-Tools-TestRepos\fingerprint1p2</w:t>
              </w:r>
            </w:hyperlink>
          </w:p>
          <w:p w14:paraId="7E1D2643" w14:textId="297DF513" w:rsidR="00B14935" w:rsidRPr="000916B2" w:rsidRDefault="00B14935" w:rsidP="00B1493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in acceptance test report</w:t>
            </w:r>
          </w:p>
        </w:tc>
      </w:tr>
      <w:tr w:rsidR="00FB4F59" w:rsidRPr="000916B2" w14:paraId="2D2CB3D1" w14:textId="77777777" w:rsidTr="00FB4F59">
        <w:trPr>
          <w:cantSplit/>
          <w:trHeight w:val="800"/>
        </w:trPr>
        <w:tc>
          <w:tcPr>
            <w:tcW w:w="10080" w:type="dxa"/>
            <w:gridSpan w:val="3"/>
            <w:vAlign w:val="center"/>
          </w:tcPr>
          <w:p w14:paraId="40CDAB2D" w14:textId="1370D68B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 </w:t>
            </w:r>
            <w:r w:rsidR="00B14935">
              <w:rPr>
                <w:rFonts w:ascii="Arial" w:hAnsi="Arial"/>
                <w:i/>
                <w:iCs/>
              </w:rPr>
              <w:t>Repo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FB4F59" w:rsidRPr="000916B2" w14:paraId="3BFE6CDF" w14:textId="77777777" w:rsidTr="00FB4F59">
        <w:trPr>
          <w:cantSplit/>
          <w:trHeight w:val="2798"/>
        </w:trPr>
        <w:tc>
          <w:tcPr>
            <w:tcW w:w="10080" w:type="dxa"/>
            <w:gridSpan w:val="3"/>
            <w:vAlign w:val="center"/>
          </w:tcPr>
          <w:p w14:paraId="26FB23EE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Verify git branch and repository status by entering the following at the command line:</w:t>
            </w:r>
          </w:p>
          <w:p w14:paraId="0B9E347C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4F50366A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 (verify branch is “development”)</w:t>
            </w:r>
          </w:p>
          <w:p w14:paraId="53445148" w14:textId="07228869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7EEF09A6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C0701C2" w14:textId="77777777" w:rsidR="00241D8D" w:rsidRDefault="00241D8D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491614B6" w14:textId="52185F25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status</w:t>
            </w:r>
          </w:p>
          <w:p w14:paraId="6F2555DE" w14:textId="15B9E67B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65C17FE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log -1 </w:t>
            </w:r>
          </w:p>
          <w:p w14:paraId="161125F2" w14:textId="5AFA8764" w:rsidR="00FB4F59" w:rsidRDefault="00067EE8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9C9B06" wp14:editId="46F3FB8A">
                  <wp:extent cx="6400800" cy="7442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97102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58A12720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first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6 characters of git SHA-1 hash tag in acceptance test report</w:t>
            </w:r>
          </w:p>
          <w:p w14:paraId="3966E8D1" w14:textId="62ED955A" w:rsidR="00FB4F59" w:rsidRDefault="00067EE8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2a5b13</w:t>
            </w:r>
          </w:p>
        </w:tc>
      </w:tr>
      <w:tr w:rsidR="00FB4F59" w:rsidRPr="000916B2" w14:paraId="5F1A882D" w14:textId="77777777" w:rsidTr="00C84126">
        <w:trPr>
          <w:cantSplit/>
          <w:trHeight w:val="1340"/>
        </w:trPr>
        <w:tc>
          <w:tcPr>
            <w:tcW w:w="2359" w:type="dxa"/>
            <w:vMerge w:val="restart"/>
            <w:vAlign w:val="center"/>
          </w:tcPr>
          <w:p w14:paraId="2AA383C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IT-1</w:t>
            </w:r>
          </w:p>
        </w:tc>
        <w:tc>
          <w:tcPr>
            <w:tcW w:w="7721" w:type="dxa"/>
            <w:gridSpan w:val="2"/>
            <w:vAlign w:val="center"/>
          </w:tcPr>
          <w:p w14:paraId="5E0317D2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platform:</w:t>
            </w:r>
          </w:p>
          <w:p w14:paraId="37B5CBC6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747C4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Linux command window:</w:t>
            </w:r>
          </w:p>
          <w:p w14:paraId="33690611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FB4F59" w:rsidRPr="000916B2" w14:paraId="12B366E3" w14:textId="77777777" w:rsidTr="00C84126">
        <w:trPr>
          <w:cantSplit/>
          <w:trHeight w:val="890"/>
        </w:trPr>
        <w:tc>
          <w:tcPr>
            <w:tcW w:w="2359" w:type="dxa"/>
            <w:vMerge/>
            <w:vAlign w:val="center"/>
          </w:tcPr>
          <w:p w14:paraId="17E70390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14805D4B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>
              <w:rPr>
                <w:rFonts w:ascii="Arial" w:hAnsi="Arial"/>
                <w:i/>
                <w:iCs/>
              </w:rPr>
              <w:t>fingerprint.py_</w:t>
            </w:r>
            <w:r w:rsidRPr="000916B2">
              <w:rPr>
                <w:rFonts w:ascii="Arial" w:hAnsi="Arial"/>
                <w:i/>
                <w:iCs/>
              </w:rPr>
              <w:t>IT-1</w:t>
            </w:r>
            <w:r>
              <w:rPr>
                <w:rFonts w:ascii="Arial" w:hAnsi="Arial"/>
                <w:i/>
                <w:iCs/>
              </w:rPr>
              <w:t>_linux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by entering the following at the command line:</w:t>
            </w:r>
          </w:p>
          <w:p w14:paraId="1B87BFA5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./</w:t>
            </w:r>
            <w:r>
              <w:rPr>
                <w:rFonts w:ascii="Arial" w:hAnsi="Arial"/>
                <w:i/>
                <w:iCs/>
              </w:rPr>
              <w:t>fingerprint.py_</w:t>
            </w:r>
            <w:r w:rsidRPr="000916B2">
              <w:rPr>
                <w:rFonts w:ascii="Arial" w:hAnsi="Arial"/>
                <w:i/>
                <w:iCs/>
              </w:rPr>
              <w:t>IT-1</w:t>
            </w:r>
            <w:r>
              <w:rPr>
                <w:rFonts w:ascii="Arial" w:hAnsi="Arial"/>
                <w:i/>
                <w:iCs/>
              </w:rPr>
              <w:t>_linux</w:t>
            </w:r>
            <w:r w:rsidRPr="000916B2">
              <w:rPr>
                <w:rFonts w:ascii="Arial" w:hAnsi="Arial"/>
                <w:i/>
                <w:iCs/>
              </w:rPr>
              <w:t>.sh</w:t>
            </w:r>
          </w:p>
          <w:p w14:paraId="41CFD5AA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First time, permission denied </w:t>
            </w:r>
            <w:proofErr w:type="spellStart"/>
            <w:r>
              <w:rPr>
                <w:rFonts w:ascii="Arial" w:hAnsi="Arial"/>
                <w:i/>
                <w:iCs/>
              </w:rPr>
              <w:t>occured</w:t>
            </w:r>
            <w:proofErr w:type="spellEnd"/>
          </w:p>
          <w:p w14:paraId="5D44A17D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08B322D9" wp14:editId="5B4C941B">
                  <wp:extent cx="4942936" cy="1578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206E20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964" cy="20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4243C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D1ED3E3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After fix, it all worked</w:t>
            </w:r>
          </w:p>
        </w:tc>
      </w:tr>
      <w:tr w:rsidR="00FB4F59" w:rsidRPr="000916B2" w14:paraId="3D30F591" w14:textId="77777777" w:rsidTr="00C84126">
        <w:trPr>
          <w:cantSplit/>
          <w:trHeight w:val="755"/>
        </w:trPr>
        <w:tc>
          <w:tcPr>
            <w:tcW w:w="2359" w:type="dxa"/>
            <w:vMerge/>
            <w:vAlign w:val="center"/>
          </w:tcPr>
          <w:p w14:paraId="077EC78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285" w:type="dxa"/>
            <w:vAlign w:val="center"/>
          </w:tcPr>
          <w:p w14:paraId="25B8DD82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>
              <w:rPr>
                <w:rFonts w:ascii="Arial" w:hAnsi="Arial"/>
              </w:rPr>
              <w:t xml:space="preserve"> by checking log and fingerprint files in: </w:t>
            </w:r>
            <w:r w:rsidRPr="006A0111">
              <w:rPr>
                <w:rFonts w:ascii="Arial" w:hAnsi="Arial"/>
              </w:rPr>
              <w:t>\\olive\backups\CAVE\CA-CIE-Tools-TestEnv\fingerprint_test\testlog</w:t>
            </w:r>
          </w:p>
        </w:tc>
        <w:tc>
          <w:tcPr>
            <w:tcW w:w="2436" w:type="dxa"/>
            <w:vAlign w:val="center"/>
          </w:tcPr>
          <w:p w14:paraId="401693CD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FB4F59" w:rsidRPr="000916B2" w14:paraId="5034F88F" w14:textId="77777777" w:rsidTr="00C84126">
        <w:trPr>
          <w:cantSplit/>
          <w:trHeight w:val="818"/>
        </w:trPr>
        <w:tc>
          <w:tcPr>
            <w:tcW w:w="2359" w:type="dxa"/>
            <w:vMerge/>
            <w:vAlign w:val="center"/>
          </w:tcPr>
          <w:p w14:paraId="1A498A34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285" w:type="dxa"/>
            <w:vAlign w:val="center"/>
          </w:tcPr>
          <w:p w14:paraId="1247AE28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is invoked and executes </w:t>
            </w:r>
            <w:r>
              <w:rPr>
                <w:rFonts w:ascii="Arial" w:hAnsi="Arial"/>
              </w:rPr>
              <w:t xml:space="preserve">by checking log and fingerprint files in: </w:t>
            </w:r>
            <w:r w:rsidRPr="006A0111">
              <w:rPr>
                <w:rFonts w:ascii="Arial" w:hAnsi="Arial"/>
              </w:rPr>
              <w:t>\\olive\backups\CAVE\CA-CIE-Tools-TestEnv\fingerprint_test\testlog</w:t>
            </w:r>
          </w:p>
        </w:tc>
        <w:tc>
          <w:tcPr>
            <w:tcW w:w="2436" w:type="dxa"/>
            <w:vAlign w:val="center"/>
          </w:tcPr>
          <w:p w14:paraId="62F0F006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FB4F59" w:rsidRPr="000916B2" w14:paraId="00D46A0E" w14:textId="77777777" w:rsidTr="00C84126">
        <w:trPr>
          <w:cantSplit/>
          <w:trHeight w:val="1232"/>
        </w:trPr>
        <w:tc>
          <w:tcPr>
            <w:tcW w:w="2359" w:type="dxa"/>
            <w:vMerge/>
            <w:vAlign w:val="center"/>
          </w:tcPr>
          <w:p w14:paraId="1B3072B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2CAED956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platform:</w:t>
            </w:r>
          </w:p>
          <w:p w14:paraId="4AD48AD0" w14:textId="2562019D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BE49976" w14:textId="51A514C2" w:rsidR="00A04711" w:rsidRDefault="00A0471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  <w:p w14:paraId="45172E8F" w14:textId="77777777" w:rsidR="00A04711" w:rsidRDefault="00A0471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6DE2DD8" w14:textId="4F87937B" w:rsidR="00FB4F59" w:rsidRDefault="00A0471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While inside of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in a file explorer window:</w:t>
            </w:r>
          </w:p>
          <w:p w14:paraId="28ABB1F8" w14:textId="10D1EFC2" w:rsidR="00A04711" w:rsidRDefault="00A04711" w:rsidP="00A04711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Hold shift and press right-click</w:t>
            </w:r>
          </w:p>
          <w:p w14:paraId="60E7ADEE" w14:textId="431BB0B7" w:rsidR="00A04711" w:rsidRDefault="00A04711" w:rsidP="00A04711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Click “Open PowerShell window here”</w:t>
            </w:r>
          </w:p>
          <w:p w14:paraId="185738B8" w14:textId="2975E6DA" w:rsidR="00377EAB" w:rsidRDefault="00377EAB" w:rsidP="00CD53D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B2611B0" w14:textId="4C9106EE" w:rsidR="00CD53D7" w:rsidRDefault="00CD53D7" w:rsidP="00CD53D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Alternatively, use Window’s command prompt cmd.exe:</w:t>
            </w:r>
          </w:p>
          <w:p w14:paraId="1385ECE9" w14:textId="44AD60CD" w:rsidR="00CD53D7" w:rsidRPr="00CD53D7" w:rsidRDefault="00CD53D7" w:rsidP="00444EC7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key and type “Command prompt”</w:t>
            </w:r>
          </w:p>
          <w:p w14:paraId="728AB1E8" w14:textId="77777777" w:rsidR="00CD53D7" w:rsidRDefault="00CD53D7" w:rsidP="00444EC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F63F9C2" w14:textId="58F765D3" w:rsidR="00377EAB" w:rsidRDefault="00015383" w:rsidP="00377EA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As a last option</w:t>
            </w:r>
            <w:r w:rsidR="00377EAB">
              <w:rPr>
                <w:rFonts w:ascii="Arial" w:hAnsi="Arial"/>
                <w:i/>
                <w:iCs/>
              </w:rPr>
              <w:t xml:space="preserve">, </w:t>
            </w:r>
            <w:proofErr w:type="gramStart"/>
            <w:r w:rsidR="00377EAB">
              <w:rPr>
                <w:rFonts w:ascii="Arial" w:hAnsi="Arial"/>
                <w:i/>
                <w:iCs/>
              </w:rPr>
              <w:t>open up</w:t>
            </w:r>
            <w:proofErr w:type="gramEnd"/>
            <w:r w:rsidR="00377EAB">
              <w:rPr>
                <w:rFonts w:ascii="Arial" w:hAnsi="Arial"/>
                <w:i/>
                <w:iCs/>
              </w:rPr>
              <w:t xml:space="preserve"> git bash to run these commands</w:t>
            </w:r>
          </w:p>
          <w:p w14:paraId="5FE56419" w14:textId="72CD7B31" w:rsidR="00377EAB" w:rsidRDefault="00377EAB" w:rsidP="00377EAB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Right click in 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  <w:p w14:paraId="3333B047" w14:textId="1AA63208" w:rsidR="00CD53D7" w:rsidRDefault="00377EAB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Click “Git Bash Here”</w:t>
            </w:r>
          </w:p>
          <w:p w14:paraId="74DA0AE9" w14:textId="77777777" w:rsidR="00015383" w:rsidRDefault="00015383" w:rsidP="00444EC7">
            <w:pPr>
              <w:pStyle w:val="H1bodytext"/>
              <w:spacing w:after="0"/>
              <w:ind w:left="60"/>
              <w:rPr>
                <w:rFonts w:ascii="Arial" w:hAnsi="Arial"/>
                <w:i/>
                <w:iCs/>
              </w:rPr>
            </w:pPr>
          </w:p>
          <w:p w14:paraId="42EA8E86" w14:textId="0CA671D7" w:rsidR="00015383" w:rsidRDefault="00015383" w:rsidP="00015383">
            <w:pPr>
              <w:pStyle w:val="H1bodytext"/>
              <w:spacing w:after="0"/>
              <w:ind w:left="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Lastly, change directories to your mapped drive to run the scripts</w:t>
            </w:r>
            <w:r w:rsidR="00A335C1">
              <w:rPr>
                <w:rFonts w:ascii="Arial" w:hAnsi="Arial"/>
                <w:i/>
                <w:iCs/>
              </w:rPr>
              <w:t xml:space="preserve"> (Z is a mapped drive to </w:t>
            </w:r>
            <w:hyperlink r:id="rId16" w:history="1">
              <w:r w:rsidR="00A335C1" w:rsidRPr="00610030">
                <w:rPr>
                  <w:rStyle w:val="Hyperlink"/>
                  <w:rFonts w:ascii="Arial" w:hAnsi="Arial"/>
                  <w:i/>
                  <w:iCs/>
                </w:rPr>
                <w:t>\\olive\backup\CAVE</w:t>
              </w:r>
            </w:hyperlink>
            <w:r w:rsidR="00A335C1">
              <w:rPr>
                <w:rFonts w:ascii="Arial" w:hAnsi="Arial"/>
                <w:i/>
                <w:iCs/>
              </w:rPr>
              <w:t xml:space="preserve"> in </w:t>
            </w:r>
            <w:proofErr w:type="spellStart"/>
            <w:r w:rsidR="00A335C1">
              <w:rPr>
                <w:rFonts w:ascii="Arial" w:hAnsi="Arial"/>
                <w:i/>
                <w:iCs/>
              </w:rPr>
              <w:t>christian’s</w:t>
            </w:r>
            <w:proofErr w:type="spellEnd"/>
            <w:r w:rsidR="00A335C1">
              <w:rPr>
                <w:rFonts w:ascii="Arial" w:hAnsi="Arial"/>
                <w:i/>
                <w:iCs/>
              </w:rPr>
              <w:t xml:space="preserve"> configuration)</w:t>
            </w:r>
          </w:p>
          <w:p w14:paraId="0CF5FEA2" w14:textId="039F0578" w:rsidR="00015383" w:rsidRPr="00CD53D7" w:rsidRDefault="00015383" w:rsidP="00444EC7">
            <w:pPr>
              <w:pStyle w:val="H1bodytext"/>
              <w:spacing w:after="0"/>
              <w:ind w:left="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/d Z:\CA-CIE-Tools-TestEnv\fingerprint_test\</w:t>
            </w:r>
          </w:p>
          <w:p w14:paraId="01D91A59" w14:textId="77777777" w:rsidR="00FB4F59" w:rsidRDefault="00FB4F5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FB4F59" w:rsidRPr="000916B2" w14:paraId="037006A6" w14:textId="77777777" w:rsidTr="00C84126">
        <w:trPr>
          <w:cantSplit/>
          <w:trHeight w:val="980"/>
        </w:trPr>
        <w:tc>
          <w:tcPr>
            <w:tcW w:w="2359" w:type="dxa"/>
            <w:vMerge/>
            <w:vAlign w:val="center"/>
          </w:tcPr>
          <w:p w14:paraId="6FF5448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08C499C0" w14:textId="68DB8B6D" w:rsidR="00015383" w:rsidRDefault="00015383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444EC7">
              <w:rPr>
                <w:rFonts w:ascii="Arial" w:hAnsi="Arial"/>
                <w:i/>
                <w:iCs/>
                <w:highlight w:val="yellow"/>
              </w:rPr>
              <w:t>Historical Documentation: v1</w:t>
            </w:r>
            <w:r w:rsidR="007E4B37">
              <w:rPr>
                <w:rFonts w:ascii="Arial" w:hAnsi="Arial"/>
                <w:i/>
                <w:iCs/>
              </w:rPr>
              <w:t>.0</w:t>
            </w:r>
          </w:p>
          <w:p w14:paraId="2F52A450" w14:textId="55C885DF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>
              <w:rPr>
                <w:rFonts w:ascii="Arial" w:hAnsi="Arial"/>
                <w:i/>
                <w:iCs/>
              </w:rPr>
              <w:t>fingerprint.py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 xml:space="preserve">.sh by entering the following at the command </w:t>
            </w:r>
            <w:proofErr w:type="gramStart"/>
            <w:r w:rsidRPr="000916B2">
              <w:rPr>
                <w:rFonts w:ascii="Arial" w:hAnsi="Arial"/>
                <w:i/>
                <w:iCs/>
              </w:rPr>
              <w:t>line:./</w:t>
            </w:r>
            <w:r>
              <w:rPr>
                <w:rFonts w:ascii="Arial" w:hAnsi="Arial"/>
                <w:i/>
                <w:iCs/>
              </w:rPr>
              <w:t>fingerprint.py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proofErr w:type="gramEnd"/>
            <w:r w:rsidRPr="000916B2" w:rsidDel="00882A36">
              <w:rPr>
                <w:rFonts w:ascii="Arial" w:hAnsi="Arial"/>
                <w:i/>
                <w:iCs/>
              </w:rPr>
              <w:t xml:space="preserve"> </w:t>
            </w:r>
          </w:p>
          <w:p w14:paraId="10765D6B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EA88DF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Should have gotten an error with this initial test but instead the file would open in notepad</w:t>
            </w:r>
          </w:p>
          <w:p w14:paraId="6B9192EC" w14:textId="795174E8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ABE659D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 </w:t>
            </w:r>
            <w:proofErr w:type="spellStart"/>
            <w:r>
              <w:rPr>
                <w:rFonts w:ascii="Arial" w:hAnsi="Arial"/>
                <w:i/>
                <w:iCs/>
              </w:rPr>
              <w:t>linux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putty window enter the following to be mapped after logging into olive:</w:t>
            </w:r>
          </w:p>
          <w:p w14:paraId="054D17DF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Ln -s /opt/tools ca-</w:t>
            </w:r>
            <w:proofErr w:type="spellStart"/>
            <w:r>
              <w:rPr>
                <w:rFonts w:ascii="Arial" w:hAnsi="Arial"/>
                <w:i/>
                <w:iCs/>
              </w:rPr>
              <w:t>cie</w:t>
            </w:r>
            <w:proofErr w:type="spellEnd"/>
            <w:r>
              <w:rPr>
                <w:rFonts w:ascii="Arial" w:hAnsi="Arial"/>
                <w:i/>
                <w:iCs/>
              </w:rPr>
              <w:t>-tools</w:t>
            </w:r>
          </w:p>
          <w:p w14:paraId="799985B3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1AB0D01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After running in the same error: “No such file or directory” in windows we did the following:</w:t>
            </w:r>
          </w:p>
          <w:p w14:paraId="6A1EA545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Opened file explorer</w:t>
            </w:r>
            <w:r w:rsidRPr="008F06A7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>Easy Access</w:t>
            </w:r>
            <w:r w:rsidRPr="008F06A7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>Map as drive</w:t>
            </w:r>
          </w:p>
          <w:p w14:paraId="34B733F7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 this case Y: was set to </w:t>
            </w:r>
            <w:hyperlink r:id="rId17" w:history="1">
              <w:r w:rsidRPr="00050920">
                <w:rPr>
                  <w:rStyle w:val="Hyperlink"/>
                  <w:rFonts w:ascii="Arial" w:hAnsi="Arial"/>
                  <w:i/>
                  <w:iCs/>
                </w:rPr>
                <w:t>\\olive\nmondragon</w:t>
              </w:r>
            </w:hyperlink>
          </w:p>
          <w:p w14:paraId="735153C8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Went back to putty window and entered: ln -s /samba/backups/CAVE </w:t>
            </w:r>
            <w:proofErr w:type="spellStart"/>
            <w:r>
              <w:rPr>
                <w:rFonts w:ascii="Arial" w:hAnsi="Arial"/>
                <w:i/>
                <w:iCs/>
              </w:rPr>
              <w:t>CAVE</w:t>
            </w:r>
            <w:proofErr w:type="spellEnd"/>
          </w:p>
          <w:p w14:paraId="120823AF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D4DA626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Under settings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 xml:space="preserve"> “Edit the system environment variables”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 xml:space="preserve"> Environment Variables 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 xml:space="preserve"> select “PATH”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>Edit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>New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 xml:space="preserve"> and enter: C:\Program Files\Git\mingw64\bin</w:t>
            </w:r>
            <w:r w:rsidRPr="00CA7F1F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 xml:space="preserve"> OK</w:t>
            </w:r>
          </w:p>
          <w:p w14:paraId="06EBD4C7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C6DB2BB" w14:textId="6AD344D0" w:rsidR="00015383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bash windows does not operate properly on my computer. Please note that I used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 and </w:t>
            </w:r>
            <w:r w:rsidRPr="003746B0">
              <w:rPr>
                <w:rFonts w:ascii="Arial" w:hAnsi="Arial"/>
                <w:b/>
                <w:bCs/>
                <w:i/>
                <w:iCs/>
              </w:rPr>
              <w:t>.bat</w:t>
            </w:r>
            <w:r>
              <w:rPr>
                <w:rFonts w:ascii="Arial" w:hAnsi="Arial"/>
                <w:i/>
                <w:iCs/>
              </w:rPr>
              <w:t xml:space="preserve"> files for this testing</w:t>
            </w:r>
          </w:p>
          <w:p w14:paraId="7FEB5D87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015383" w:rsidRPr="000916B2" w14:paraId="10850A53" w14:textId="77777777" w:rsidTr="00C84126">
        <w:trPr>
          <w:cantSplit/>
          <w:trHeight w:val="980"/>
        </w:trPr>
        <w:tc>
          <w:tcPr>
            <w:tcW w:w="2359" w:type="dxa"/>
            <w:vMerge/>
            <w:vAlign w:val="center"/>
          </w:tcPr>
          <w:p w14:paraId="2594D008" w14:textId="77777777" w:rsidR="00015383" w:rsidRPr="000916B2" w:rsidRDefault="00015383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5AE9DC1B" w14:textId="44FED12E" w:rsidR="00015383" w:rsidRDefault="00C30615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723B">
              <w:rPr>
                <w:rFonts w:ascii="Arial" w:hAnsi="Arial"/>
                <w:i/>
                <w:iCs/>
                <w:highlight w:val="yellow"/>
              </w:rPr>
              <w:t>V</w:t>
            </w:r>
            <w:r>
              <w:rPr>
                <w:rFonts w:ascii="Arial" w:hAnsi="Arial"/>
                <w:i/>
                <w:iCs/>
                <w:highlight w:val="yellow"/>
              </w:rPr>
              <w:t>1.</w:t>
            </w:r>
            <w:r w:rsidR="007E4B37">
              <w:rPr>
                <w:rFonts w:ascii="Arial" w:hAnsi="Arial"/>
                <w:i/>
                <w:iCs/>
                <w:highlight w:val="yellow"/>
              </w:rPr>
              <w:t>1</w:t>
            </w:r>
            <w:r w:rsidR="00015383" w:rsidRPr="0009723B">
              <w:rPr>
                <w:rFonts w:ascii="Arial" w:hAnsi="Arial"/>
                <w:i/>
                <w:iCs/>
                <w:highlight w:val="yellow"/>
              </w:rPr>
              <w:t>:</w:t>
            </w:r>
          </w:p>
          <w:p w14:paraId="58ADDC5C" w14:textId="26E7EF0A" w:rsidR="00015383" w:rsidRPr="00A335C1" w:rsidRDefault="00015383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Fingerprint tool using fingerprint.py_IT-1_windows.bat or fingerprint.py_IT-1_windows.sh </w:t>
            </w:r>
            <w:r w:rsidR="00A335C1">
              <w:rPr>
                <w:rFonts w:ascii="Arial" w:hAnsi="Arial"/>
                <w:i/>
                <w:iCs/>
              </w:rPr>
              <w:t xml:space="preserve">(use </w:t>
            </w:r>
            <w:r w:rsidR="00A335C1">
              <w:rPr>
                <w:rFonts w:ascii="Arial" w:hAnsi="Arial"/>
                <w:b/>
                <w:bCs/>
                <w:i/>
                <w:iCs/>
              </w:rPr>
              <w:t>bat</w:t>
            </w:r>
            <w:r w:rsidR="00A335C1">
              <w:rPr>
                <w:rFonts w:ascii="Arial" w:hAnsi="Arial"/>
                <w:i/>
                <w:iCs/>
              </w:rPr>
              <w:t xml:space="preserve"> for mapped drive, use </w:t>
            </w:r>
            <w:proofErr w:type="spellStart"/>
            <w:r w:rsidR="00A335C1">
              <w:rPr>
                <w:rFonts w:ascii="Arial" w:hAnsi="Arial"/>
                <w:b/>
                <w:bCs/>
                <w:i/>
                <w:iCs/>
              </w:rPr>
              <w:t>sh</w:t>
            </w:r>
            <w:proofErr w:type="spellEnd"/>
            <w:r w:rsidR="00A335C1">
              <w:rPr>
                <w:rFonts w:ascii="Arial" w:hAnsi="Arial"/>
                <w:i/>
                <w:iCs/>
              </w:rPr>
              <w:t xml:space="preserve"> for no mapped drive)</w:t>
            </w:r>
          </w:p>
          <w:p w14:paraId="20EBAC7C" w14:textId="77777777" w:rsidR="00015383" w:rsidRDefault="00015383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C44DC94" w14:textId="4E4FDFB9" w:rsidR="00015383" w:rsidRDefault="00015383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Command prompt</w:t>
            </w:r>
            <w:r w:rsidR="00A335C1">
              <w:rPr>
                <w:rFonts w:ascii="Arial" w:hAnsi="Arial"/>
                <w:i/>
                <w:iCs/>
              </w:rPr>
              <w:t xml:space="preserve"> (in mapped drive)</w:t>
            </w:r>
            <w:r>
              <w:rPr>
                <w:rFonts w:ascii="Arial" w:hAnsi="Arial"/>
                <w:i/>
                <w:iCs/>
              </w:rPr>
              <w:t>: fingerprint.py_IT-1_windows.bat</w:t>
            </w:r>
          </w:p>
          <w:p w14:paraId="4579CB91" w14:textId="77777777" w:rsidR="00A335C1" w:rsidRDefault="00A335C1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2F8B78C" w14:textId="7C9FB988" w:rsidR="00015383" w:rsidRDefault="00015383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 w:rsidR="00A335C1">
              <w:rPr>
                <w:rFonts w:ascii="Arial" w:hAnsi="Arial"/>
                <w:i/>
                <w:iCs/>
              </w:rPr>
              <w:t xml:space="preserve"> (in mapped drive)</w:t>
            </w:r>
            <w:r>
              <w:rPr>
                <w:rFonts w:ascii="Arial" w:hAnsi="Arial"/>
                <w:i/>
                <w:iCs/>
              </w:rPr>
              <w:t>: fingerprint.py_</w:t>
            </w:r>
            <w:r w:rsidR="00A335C1">
              <w:rPr>
                <w:rFonts w:ascii="Arial" w:hAnsi="Arial"/>
                <w:i/>
                <w:iCs/>
              </w:rPr>
              <w:t>IT-1_windows.bat</w:t>
            </w:r>
          </w:p>
          <w:p w14:paraId="03A971D4" w14:textId="77777777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B058D" w14:textId="77777777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Bash (no mapped drive):</w:t>
            </w:r>
          </w:p>
          <w:p w14:paraId="44996C51" w14:textId="4785B532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//olive/backups/CAVE/CA-CIE-Tools-</w:t>
            </w:r>
            <w:proofErr w:type="spellStart"/>
            <w:r>
              <w:rPr>
                <w:rFonts w:ascii="Arial" w:hAnsi="Arial"/>
                <w:i/>
                <w:iCs/>
              </w:rPr>
              <w:t>TestEnv</w:t>
            </w:r>
            <w:proofErr w:type="spellEnd"/>
            <w:r>
              <w:rPr>
                <w:rFonts w:ascii="Arial" w:hAnsi="Arial"/>
                <w:i/>
                <w:iCs/>
              </w:rPr>
              <w:t>/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  <w:p w14:paraId="23AC8E18" w14:textId="57637ABC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./fingerprint.py_IT-1_windows.sh</w:t>
            </w:r>
          </w:p>
          <w:p w14:paraId="58FD8285" w14:textId="3230534E" w:rsidR="00015383" w:rsidRPr="00444EC7" w:rsidRDefault="00015383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FB4F59" w:rsidRPr="000916B2" w14:paraId="674A1AE2" w14:textId="77777777" w:rsidTr="00C84126">
        <w:trPr>
          <w:cantSplit/>
          <w:trHeight w:val="755"/>
        </w:trPr>
        <w:tc>
          <w:tcPr>
            <w:tcW w:w="2359" w:type="dxa"/>
            <w:vMerge/>
            <w:vAlign w:val="center"/>
          </w:tcPr>
          <w:p w14:paraId="7BBBB27E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6ABB81B5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>
              <w:rPr>
                <w:rFonts w:ascii="Arial" w:hAnsi="Arial"/>
              </w:rPr>
              <w:t xml:space="preserve"> by checking log and fingerprint files</w:t>
            </w:r>
          </w:p>
        </w:tc>
        <w:tc>
          <w:tcPr>
            <w:tcW w:w="2436" w:type="dxa"/>
            <w:vAlign w:val="center"/>
          </w:tcPr>
          <w:p w14:paraId="366BF95C" w14:textId="7EABB6F0" w:rsidR="00FB4F59" w:rsidRPr="000916B2" w:rsidRDefault="00A365F0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1D728450" w14:textId="77777777" w:rsidTr="00C84126">
        <w:trPr>
          <w:cantSplit/>
          <w:trHeight w:val="800"/>
        </w:trPr>
        <w:tc>
          <w:tcPr>
            <w:tcW w:w="2359" w:type="dxa"/>
            <w:vMerge/>
            <w:vAlign w:val="center"/>
          </w:tcPr>
          <w:p w14:paraId="20F62F7D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1F888AA8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is invoked and executes </w:t>
            </w:r>
            <w:r>
              <w:rPr>
                <w:rFonts w:ascii="Arial" w:hAnsi="Arial"/>
              </w:rPr>
              <w:t>by checking log and fingerprint files</w:t>
            </w:r>
          </w:p>
        </w:tc>
        <w:tc>
          <w:tcPr>
            <w:tcW w:w="2436" w:type="dxa"/>
            <w:vAlign w:val="center"/>
          </w:tcPr>
          <w:p w14:paraId="543C0401" w14:textId="1C95FE3D" w:rsidR="00FB4F59" w:rsidRPr="000916B2" w:rsidRDefault="00A365F0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486B1C32" w14:textId="77777777" w:rsidTr="00FB4F59">
        <w:trPr>
          <w:cantSplit/>
          <w:trHeight w:val="548"/>
        </w:trPr>
        <w:tc>
          <w:tcPr>
            <w:tcW w:w="10080" w:type="dxa"/>
            <w:gridSpan w:val="3"/>
            <w:vAlign w:val="center"/>
          </w:tcPr>
          <w:p w14:paraId="4D4AC4C2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</w:t>
            </w:r>
            <w:r w:rsidRPr="000916B2">
              <w:rPr>
                <w:rFonts w:ascii="Arial" w:hAnsi="Arial"/>
                <w:i/>
                <w:iCs/>
              </w:rPr>
              <w:t>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>/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FB4F59" w:rsidRPr="000916B2" w14:paraId="37DC0288" w14:textId="77777777" w:rsidTr="00C84126">
        <w:trPr>
          <w:cantSplit/>
          <w:trHeight w:val="980"/>
        </w:trPr>
        <w:tc>
          <w:tcPr>
            <w:tcW w:w="2359" w:type="dxa"/>
            <w:vMerge w:val="restart"/>
            <w:vAlign w:val="center"/>
          </w:tcPr>
          <w:p w14:paraId="50257C3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TC-1</w:t>
            </w:r>
          </w:p>
        </w:tc>
        <w:tc>
          <w:tcPr>
            <w:tcW w:w="7721" w:type="dxa"/>
            <w:gridSpan w:val="2"/>
            <w:vAlign w:val="center"/>
          </w:tcPr>
          <w:p w14:paraId="491AF97C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AE1EA08" w14:textId="77777777" w:rsidR="00FB4F59" w:rsidRPr="000916B2" w:rsidRDefault="00FB4F59" w:rsidP="00470F32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-1.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2BE2107D" w14:textId="77777777" w:rsidTr="00C84126">
        <w:trPr>
          <w:cantSplit/>
          <w:trHeight w:val="980"/>
        </w:trPr>
        <w:tc>
          <w:tcPr>
            <w:tcW w:w="2359" w:type="dxa"/>
            <w:vMerge/>
            <w:vAlign w:val="center"/>
          </w:tcPr>
          <w:p w14:paraId="0E59FC24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2D2AB7A9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C9057B">
              <w:rPr>
                <w:rFonts w:ascii="Arial" w:hAnsi="Arial"/>
              </w:rPr>
              <w:t>fingerprinter.py_TC-1_fingerprint.txt</w:t>
            </w:r>
            <w:r w:rsidRPr="00C9057B" w:rsidDel="00C9057B">
              <w:rPr>
                <w:rFonts w:ascii="Arial" w:hAnsi="Arial"/>
              </w:rPr>
              <w:t xml:space="preserve"> </w:t>
            </w:r>
            <w:r w:rsidRPr="000916B2">
              <w:rPr>
                <w:rFonts w:ascii="Arial" w:hAnsi="Arial"/>
              </w:rPr>
              <w:t>documents datetime stamp of fingerprint, path (if applicable) and filename and hash tag</w:t>
            </w:r>
          </w:p>
        </w:tc>
        <w:tc>
          <w:tcPr>
            <w:tcW w:w="2436" w:type="dxa"/>
            <w:vAlign w:val="center"/>
          </w:tcPr>
          <w:p w14:paraId="5AD4AC47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7A21E192" w14:textId="77777777" w:rsidTr="00C84126">
        <w:trPr>
          <w:cantSplit/>
          <w:trHeight w:val="917"/>
        </w:trPr>
        <w:tc>
          <w:tcPr>
            <w:tcW w:w="2359" w:type="dxa"/>
            <w:vMerge w:val="restart"/>
            <w:vAlign w:val="center"/>
          </w:tcPr>
          <w:p w14:paraId="1A9F461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TC-2</w:t>
            </w:r>
          </w:p>
        </w:tc>
        <w:tc>
          <w:tcPr>
            <w:tcW w:w="7721" w:type="dxa"/>
            <w:gridSpan w:val="2"/>
            <w:vAlign w:val="center"/>
          </w:tcPr>
          <w:p w14:paraId="6B504FB8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30F399D" w14:textId="77777777" w:rsidR="00FB4F59" w:rsidRPr="000916B2" w:rsidRDefault="00FB4F59" w:rsidP="00470F32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2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21AF5ADE" w14:textId="77777777" w:rsidTr="00C84126">
        <w:trPr>
          <w:cantSplit/>
          <w:trHeight w:val="2015"/>
        </w:trPr>
        <w:tc>
          <w:tcPr>
            <w:tcW w:w="2359" w:type="dxa"/>
            <w:vMerge/>
            <w:vAlign w:val="center"/>
          </w:tcPr>
          <w:p w14:paraId="00D79E5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6AE17924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r w:rsidRPr="004F4866">
              <w:rPr>
                <w:rFonts w:ascii="Arial" w:hAnsi="Arial"/>
              </w:rPr>
              <w:t>that the fingerprint</w:t>
            </w:r>
            <w:r>
              <w:rPr>
                <w:rFonts w:ascii="Arial" w:hAnsi="Arial"/>
              </w:rPr>
              <w:t>.py</w:t>
            </w:r>
            <w:r w:rsidRPr="004F4866">
              <w:rPr>
                <w:rFonts w:ascii="Arial" w:hAnsi="Arial"/>
              </w:rPr>
              <w:t>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-2</w:t>
            </w:r>
            <w:r>
              <w:rPr>
                <w:rFonts w:ascii="Arial" w:hAnsi="Arial"/>
              </w:rPr>
              <w:t>_fingerprint</w:t>
            </w:r>
            <w:r w:rsidRPr="004F4866">
              <w:rPr>
                <w:rFonts w:ascii="Arial" w:hAnsi="Arial"/>
              </w:rPr>
              <w:t>.txt</w:t>
            </w:r>
            <w:r w:rsidRPr="000916B2">
              <w:rPr>
                <w:rFonts w:ascii="Arial" w:hAnsi="Arial"/>
              </w:rPr>
              <w:t xml:space="preserve"> documents the following:</w:t>
            </w:r>
          </w:p>
          <w:p w14:paraId="66F1539C" w14:textId="77777777" w:rsidR="00FB4F59" w:rsidRPr="000916B2" w:rsidRDefault="00FB4F59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datetime stamp of fingerprint, </w:t>
            </w:r>
          </w:p>
          <w:p w14:paraId="532184E0" w14:textId="77777777" w:rsidR="00FB4F59" w:rsidRPr="000916B2" w:rsidRDefault="00FB4F59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a hash for the total number of files in the directory  </w:t>
            </w:r>
          </w:p>
          <w:p w14:paraId="7397E96B" w14:textId="77777777" w:rsidR="00FB4F59" w:rsidRDefault="00FB4F59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paths (if applicable) and filenames and hash tag for each individual file in the directory and subdirectories</w:t>
            </w:r>
          </w:p>
          <w:p w14:paraId="47F37338" w14:textId="25E2AE86" w:rsidR="00695F1F" w:rsidRPr="000916B2" w:rsidRDefault="00695F1F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files are in alphanumeric order</w:t>
            </w:r>
          </w:p>
        </w:tc>
        <w:tc>
          <w:tcPr>
            <w:tcW w:w="2436" w:type="dxa"/>
            <w:vAlign w:val="center"/>
          </w:tcPr>
          <w:p w14:paraId="6198101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0F225064" w14:textId="77777777" w:rsidTr="00C84126">
        <w:trPr>
          <w:cantSplit/>
          <w:trHeight w:val="980"/>
        </w:trPr>
        <w:tc>
          <w:tcPr>
            <w:tcW w:w="2359" w:type="dxa"/>
            <w:vMerge w:val="restart"/>
            <w:vAlign w:val="center"/>
          </w:tcPr>
          <w:p w14:paraId="5F3DB5D0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TC-3</w:t>
            </w:r>
          </w:p>
        </w:tc>
        <w:tc>
          <w:tcPr>
            <w:tcW w:w="7721" w:type="dxa"/>
            <w:gridSpan w:val="2"/>
            <w:vAlign w:val="center"/>
          </w:tcPr>
          <w:p w14:paraId="5D74CB1F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</w:t>
            </w:r>
            <w:r w:rsidRPr="000916B2">
              <w:rPr>
                <w:rFonts w:ascii="Arial" w:hAnsi="Arial"/>
                <w:i/>
                <w:iCs/>
              </w:rPr>
              <w:t>opy and paste the file “</w:t>
            </w:r>
            <w:r w:rsidRPr="00EF5526">
              <w:rPr>
                <w:rFonts w:ascii="Arial" w:hAnsi="Arial"/>
                <w:i/>
                <w:iCs/>
              </w:rPr>
              <w:t>testfile.txt</w:t>
            </w:r>
            <w:r w:rsidRPr="000916B2">
              <w:rPr>
                <w:rFonts w:ascii="Arial" w:hAnsi="Arial"/>
                <w:i/>
                <w:iCs/>
              </w:rPr>
              <w:t>”</w:t>
            </w:r>
            <w:r>
              <w:rPr>
                <w:rFonts w:ascii="Arial" w:hAnsi="Arial"/>
                <w:i/>
                <w:iCs/>
              </w:rPr>
              <w:t xml:space="preserve"> in the following directory: </w:t>
            </w:r>
            <w:r w:rsidRPr="009D3E39">
              <w:rPr>
                <w:rFonts w:ascii="Arial" w:hAnsi="Arial"/>
                <w:i/>
                <w:iCs/>
              </w:rPr>
              <w:t>\\olive\backups\CAVE\CA-CIE-Tools-TestEnv\fingerprint_test</w:t>
            </w:r>
          </w:p>
          <w:p w14:paraId="64A146F1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2B6DDC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 w:rsidRPr="00EF5526">
              <w:rPr>
                <w:rFonts w:ascii="Arial" w:hAnsi="Arial"/>
                <w:i/>
                <w:iCs/>
              </w:rPr>
              <w:t>testfile</w:t>
            </w:r>
            <w:proofErr w:type="spellEnd"/>
            <w:r w:rsidRPr="000916B2" w:rsidDel="0029484C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 Copy.txt”</w:t>
            </w:r>
          </w:p>
        </w:tc>
      </w:tr>
      <w:tr w:rsidR="00FB4F59" w:rsidRPr="000916B2" w14:paraId="3919CB03" w14:textId="77777777" w:rsidTr="00C84126">
        <w:trPr>
          <w:cantSplit/>
          <w:trHeight w:val="980"/>
        </w:trPr>
        <w:tc>
          <w:tcPr>
            <w:tcW w:w="2359" w:type="dxa"/>
            <w:vMerge/>
            <w:vAlign w:val="center"/>
          </w:tcPr>
          <w:p w14:paraId="3272BA09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7657BD76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1F0C620A" w14:textId="77777777" w:rsidR="00FB4F59" w:rsidRPr="000916B2" w:rsidRDefault="00FB4F59" w:rsidP="00470F32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-3.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1F45CBA8" w14:textId="77777777" w:rsidTr="00C84126">
        <w:trPr>
          <w:cantSplit/>
          <w:trHeight w:val="1430"/>
        </w:trPr>
        <w:tc>
          <w:tcPr>
            <w:tcW w:w="2359" w:type="dxa"/>
            <w:vMerge/>
            <w:vAlign w:val="center"/>
          </w:tcPr>
          <w:p w14:paraId="2D8E0077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3BB4AEEC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-3.txt</w:t>
            </w:r>
            <w:r w:rsidRPr="000916B2">
              <w:rPr>
                <w:rFonts w:ascii="Arial" w:hAnsi="Arial"/>
              </w:rPr>
              <w:t xml:space="preserve"> documents identical hash tags for the following files:</w:t>
            </w:r>
          </w:p>
          <w:p w14:paraId="1DA75779" w14:textId="77777777" w:rsidR="00FB4F59" w:rsidRDefault="00FB4F59" w:rsidP="00470F32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r w:rsidRPr="00646105">
              <w:rPr>
                <w:rFonts w:ascii="Arial" w:hAnsi="Arial"/>
              </w:rPr>
              <w:t>testfile.txt</w:t>
            </w:r>
          </w:p>
          <w:p w14:paraId="37D3783A" w14:textId="77777777" w:rsidR="00FB4F59" w:rsidRPr="000916B2" w:rsidRDefault="00FB4F59" w:rsidP="00470F32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proofErr w:type="spellStart"/>
            <w:r w:rsidRPr="00646105"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</w:t>
            </w:r>
            <w:r w:rsidRPr="000916B2">
              <w:rPr>
                <w:rFonts w:ascii="Arial" w:hAnsi="Arial"/>
              </w:rPr>
              <w:t>.txt</w:t>
            </w:r>
          </w:p>
        </w:tc>
        <w:tc>
          <w:tcPr>
            <w:tcW w:w="2436" w:type="dxa"/>
            <w:vAlign w:val="center"/>
          </w:tcPr>
          <w:p w14:paraId="46B8168C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2AD8E784" w14:textId="77777777" w:rsidTr="00C84126">
        <w:trPr>
          <w:cantSplit/>
          <w:trHeight w:val="980"/>
        </w:trPr>
        <w:tc>
          <w:tcPr>
            <w:tcW w:w="2359" w:type="dxa"/>
            <w:vMerge w:val="restart"/>
            <w:vAlign w:val="center"/>
          </w:tcPr>
          <w:p w14:paraId="53A2BADB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TC-4</w:t>
            </w:r>
          </w:p>
        </w:tc>
        <w:tc>
          <w:tcPr>
            <w:tcW w:w="7721" w:type="dxa"/>
            <w:gridSpan w:val="2"/>
            <w:vAlign w:val="center"/>
          </w:tcPr>
          <w:p w14:paraId="24E740B2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Copy and paste “</w:t>
            </w:r>
            <w:r>
              <w:rPr>
                <w:rFonts w:ascii="Arial" w:hAnsi="Arial"/>
                <w:i/>
                <w:iCs/>
              </w:rPr>
              <w:t>testfile</w:t>
            </w:r>
            <w:r w:rsidRPr="000916B2">
              <w:rPr>
                <w:rFonts w:ascii="Arial" w:hAnsi="Arial"/>
                <w:i/>
                <w:iCs/>
              </w:rPr>
              <w:t>.txt”</w:t>
            </w:r>
            <w:r>
              <w:rPr>
                <w:rFonts w:ascii="Arial" w:hAnsi="Arial"/>
                <w:i/>
                <w:iCs/>
              </w:rPr>
              <w:t xml:space="preserve"> in the following directory: </w:t>
            </w:r>
            <w:r w:rsidRPr="009D3E39">
              <w:rPr>
                <w:rFonts w:ascii="Arial" w:hAnsi="Arial"/>
                <w:i/>
                <w:iCs/>
              </w:rPr>
              <w:t>\\olive\backups\CAVE\CA-CIE-Tools-TestEnv\fingerprint_test</w:t>
            </w:r>
          </w:p>
          <w:p w14:paraId="56A9BE09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48EC432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>
              <w:rPr>
                <w:rFonts w:ascii="Arial" w:hAnsi="Arial"/>
                <w:i/>
                <w:iCs/>
              </w:rPr>
              <w:t>testfile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copy (2).txt”</w:t>
            </w:r>
          </w:p>
        </w:tc>
      </w:tr>
      <w:tr w:rsidR="00FB4F59" w:rsidRPr="000916B2" w14:paraId="7DD9EE00" w14:textId="77777777" w:rsidTr="00C84126">
        <w:trPr>
          <w:cantSplit/>
          <w:trHeight w:val="728"/>
        </w:trPr>
        <w:tc>
          <w:tcPr>
            <w:tcW w:w="2359" w:type="dxa"/>
            <w:vMerge/>
            <w:vAlign w:val="center"/>
          </w:tcPr>
          <w:p w14:paraId="5E367D3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6B6E3451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Open </w:t>
            </w:r>
            <w:proofErr w:type="spellStart"/>
            <w:r>
              <w:rPr>
                <w:rFonts w:ascii="Arial" w:hAnsi="Arial"/>
                <w:i/>
                <w:iCs/>
              </w:rPr>
              <w:t>testfile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- copy (2).txt in text editor—do not change text.</w:t>
            </w:r>
          </w:p>
        </w:tc>
      </w:tr>
      <w:tr w:rsidR="00FB4F59" w:rsidRPr="000916B2" w14:paraId="7D6E4E28" w14:textId="77777777" w:rsidTr="00C84126">
        <w:trPr>
          <w:cantSplit/>
          <w:trHeight w:val="728"/>
        </w:trPr>
        <w:tc>
          <w:tcPr>
            <w:tcW w:w="2359" w:type="dxa"/>
            <w:vMerge/>
            <w:vAlign w:val="center"/>
          </w:tcPr>
          <w:p w14:paraId="2C8C6977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21B6D0A0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</w:t>
            </w:r>
          </w:p>
        </w:tc>
      </w:tr>
      <w:tr w:rsidR="00FB4F59" w:rsidRPr="000916B2" w14:paraId="797DE5DC" w14:textId="77777777" w:rsidTr="00C84126">
        <w:trPr>
          <w:cantSplit/>
          <w:trHeight w:val="980"/>
        </w:trPr>
        <w:tc>
          <w:tcPr>
            <w:tcW w:w="2359" w:type="dxa"/>
            <w:vMerge/>
            <w:vAlign w:val="center"/>
          </w:tcPr>
          <w:p w14:paraId="0BB9520A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5F8D06B3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4046DC4A" w14:textId="77777777" w:rsidR="00FB4F59" w:rsidRPr="000916B2" w:rsidRDefault="00FB4F59" w:rsidP="00470F32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4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7545EFC5" w14:textId="77777777" w:rsidTr="00C84126">
        <w:trPr>
          <w:cantSplit/>
          <w:trHeight w:val="1610"/>
        </w:trPr>
        <w:tc>
          <w:tcPr>
            <w:tcW w:w="2359" w:type="dxa"/>
            <w:vMerge/>
            <w:vAlign w:val="center"/>
          </w:tcPr>
          <w:p w14:paraId="6DE82719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7E30E5C9" w14:textId="77777777" w:rsidR="00FB4F59" w:rsidRPr="004F4866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-4.txt documents identical hash tags for the following files:</w:t>
            </w:r>
          </w:p>
          <w:p w14:paraId="34EC4C07" w14:textId="77777777" w:rsidR="00FB4F59" w:rsidRPr="004F4866" w:rsidRDefault="00FB4F59" w:rsidP="00470F32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Pr="004F4866">
              <w:rPr>
                <w:rFonts w:ascii="Arial" w:hAnsi="Arial"/>
              </w:rPr>
              <w:t xml:space="preserve">.txt </w:t>
            </w:r>
          </w:p>
          <w:p w14:paraId="682D73B2" w14:textId="77777777" w:rsidR="00FB4F59" w:rsidRPr="0057454C" w:rsidRDefault="00FB4F59" w:rsidP="00470F32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57454C">
              <w:rPr>
                <w:rFonts w:ascii="Arial" w:hAnsi="Arial"/>
              </w:rPr>
              <w:t xml:space="preserve"> - Copy.txt </w:t>
            </w:r>
          </w:p>
          <w:p w14:paraId="32BC549F" w14:textId="77777777" w:rsidR="00FB4F59" w:rsidRPr="000916B2" w:rsidRDefault="00FB4F59" w:rsidP="00470F32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57454C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436" w:type="dxa"/>
            <w:vAlign w:val="center"/>
          </w:tcPr>
          <w:p w14:paraId="7E07333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6B3E2569" w14:textId="77777777" w:rsidTr="00C84126">
        <w:trPr>
          <w:cantSplit/>
          <w:trHeight w:val="800"/>
        </w:trPr>
        <w:tc>
          <w:tcPr>
            <w:tcW w:w="2359" w:type="dxa"/>
            <w:vMerge w:val="restart"/>
            <w:vAlign w:val="center"/>
          </w:tcPr>
          <w:p w14:paraId="170C4A6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TC-5</w:t>
            </w:r>
          </w:p>
        </w:tc>
        <w:tc>
          <w:tcPr>
            <w:tcW w:w="7721" w:type="dxa"/>
            <w:gridSpan w:val="2"/>
            <w:vAlign w:val="center"/>
          </w:tcPr>
          <w:p w14:paraId="4D8E6825" w14:textId="329D26E8" w:rsidR="00FB4F59" w:rsidRPr="000916B2" w:rsidRDefault="007827F6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Copy a fourth file “testfile.txt” into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7827F6" w:rsidRPr="000916B2" w14:paraId="5C779652" w14:textId="77777777" w:rsidTr="00C84126">
        <w:trPr>
          <w:cantSplit/>
          <w:trHeight w:val="800"/>
        </w:trPr>
        <w:tc>
          <w:tcPr>
            <w:tcW w:w="2359" w:type="dxa"/>
            <w:vMerge/>
            <w:vAlign w:val="center"/>
          </w:tcPr>
          <w:p w14:paraId="6281D36B" w14:textId="77777777" w:rsidR="007827F6" w:rsidRDefault="007827F6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29988D75" w14:textId="74E173C9" w:rsidR="007827F6" w:rsidRDefault="007827F6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O</w:t>
            </w:r>
            <w:r w:rsidRPr="000916B2">
              <w:rPr>
                <w:rFonts w:ascii="Arial" w:hAnsi="Arial"/>
                <w:i/>
                <w:iCs/>
              </w:rPr>
              <w:t xml:space="preserve">pen </w:t>
            </w:r>
            <w:proofErr w:type="spellStart"/>
            <w:r>
              <w:rPr>
                <w:rFonts w:ascii="Arial" w:hAnsi="Arial"/>
                <w:i/>
                <w:iCs/>
              </w:rPr>
              <w:t>testfile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 xml:space="preserve"> C</w:t>
            </w:r>
            <w:r w:rsidRPr="000916B2">
              <w:rPr>
                <w:rFonts w:ascii="Arial" w:hAnsi="Arial"/>
                <w:i/>
                <w:iCs/>
              </w:rPr>
              <w:t>opy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(</w:t>
            </w:r>
            <w:r>
              <w:rPr>
                <w:rFonts w:ascii="Arial" w:hAnsi="Arial"/>
                <w:i/>
                <w:iCs/>
              </w:rPr>
              <w:t>3</w:t>
            </w:r>
            <w:r w:rsidRPr="000916B2">
              <w:rPr>
                <w:rFonts w:ascii="Arial" w:hAnsi="Arial"/>
                <w:i/>
                <w:iCs/>
              </w:rPr>
              <w:t>).txt in text editor</w:t>
            </w:r>
          </w:p>
        </w:tc>
      </w:tr>
      <w:tr w:rsidR="00FB4F59" w:rsidRPr="000916B2" w14:paraId="59D25896" w14:textId="77777777" w:rsidTr="00C84126">
        <w:trPr>
          <w:cantSplit/>
          <w:trHeight w:val="710"/>
        </w:trPr>
        <w:tc>
          <w:tcPr>
            <w:tcW w:w="2359" w:type="dxa"/>
            <w:vMerge/>
            <w:vAlign w:val="center"/>
          </w:tcPr>
          <w:p w14:paraId="4A2E2268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66EAD3F5" w14:textId="51EA61C8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Add a spac</w:t>
            </w:r>
            <w:r w:rsidR="007827F6">
              <w:rPr>
                <w:rFonts w:ascii="Arial" w:hAnsi="Arial"/>
                <w:i/>
                <w:iCs/>
              </w:rPr>
              <w:t>e or other new text somewhere in the file.</w:t>
            </w:r>
          </w:p>
        </w:tc>
      </w:tr>
      <w:tr w:rsidR="00FB4F59" w:rsidRPr="000916B2" w14:paraId="1B35FB95" w14:textId="77777777" w:rsidTr="00C84126">
        <w:trPr>
          <w:cantSplit/>
          <w:trHeight w:val="692"/>
        </w:trPr>
        <w:tc>
          <w:tcPr>
            <w:tcW w:w="2359" w:type="dxa"/>
            <w:vMerge/>
            <w:vAlign w:val="center"/>
          </w:tcPr>
          <w:p w14:paraId="759D529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2F779FB0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file).</w:t>
            </w:r>
          </w:p>
        </w:tc>
      </w:tr>
      <w:tr w:rsidR="00FB4F59" w:rsidRPr="000916B2" w14:paraId="4A6E53C3" w14:textId="77777777" w:rsidTr="00C84126">
        <w:trPr>
          <w:cantSplit/>
          <w:trHeight w:val="827"/>
        </w:trPr>
        <w:tc>
          <w:tcPr>
            <w:tcW w:w="2359" w:type="dxa"/>
            <w:vMerge/>
            <w:vAlign w:val="center"/>
          </w:tcPr>
          <w:p w14:paraId="0101320A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25E951DF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02F6A03F" w14:textId="77777777" w:rsidR="00FB4F59" w:rsidRPr="000916B2" w:rsidRDefault="00FB4F59" w:rsidP="00470F32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5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652E5FAA" w14:textId="77777777" w:rsidTr="00C84126">
        <w:trPr>
          <w:cantSplit/>
          <w:trHeight w:val="1358"/>
        </w:trPr>
        <w:tc>
          <w:tcPr>
            <w:tcW w:w="2359" w:type="dxa"/>
            <w:vMerge/>
            <w:vAlign w:val="center"/>
          </w:tcPr>
          <w:p w14:paraId="05902AE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06C9FA65" w14:textId="77777777" w:rsidR="00FB4F59" w:rsidRPr="004F4866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identical hash tags for the following files:</w:t>
            </w:r>
          </w:p>
          <w:p w14:paraId="0D97A373" w14:textId="77777777" w:rsidR="00FB4F59" w:rsidRPr="004F4866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Pr="004F4866">
              <w:rPr>
                <w:rFonts w:ascii="Arial" w:hAnsi="Arial"/>
              </w:rPr>
              <w:t>.txt</w:t>
            </w:r>
          </w:p>
          <w:p w14:paraId="5268D05B" w14:textId="27B604C8" w:rsidR="00FB4F59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Copy.txt</w:t>
            </w:r>
          </w:p>
          <w:p w14:paraId="0D663372" w14:textId="0084EE43" w:rsidR="007827F6" w:rsidRPr="000916B2" w:rsidRDefault="007827F6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>
              <w:rPr>
                <w:rFonts w:ascii="Arial" w:hAnsi="Arial"/>
              </w:rPr>
              <w:t xml:space="preserve"> - </w:t>
            </w:r>
            <w:proofErr w:type="gramStart"/>
            <w:r>
              <w:rPr>
                <w:rFonts w:ascii="Arial" w:hAnsi="Arial"/>
              </w:rPr>
              <w:t>Copy(</w:t>
            </w:r>
            <w:proofErr w:type="gramEnd"/>
            <w:r>
              <w:rPr>
                <w:rFonts w:ascii="Arial" w:hAnsi="Arial"/>
              </w:rPr>
              <w:t>2).txt</w:t>
            </w:r>
          </w:p>
        </w:tc>
        <w:tc>
          <w:tcPr>
            <w:tcW w:w="2436" w:type="dxa"/>
            <w:vAlign w:val="center"/>
          </w:tcPr>
          <w:p w14:paraId="24D04687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1D664235" w14:textId="77777777" w:rsidTr="00C84126">
        <w:trPr>
          <w:cantSplit/>
          <w:trHeight w:val="1358"/>
        </w:trPr>
        <w:tc>
          <w:tcPr>
            <w:tcW w:w="2359" w:type="dxa"/>
            <w:vMerge/>
            <w:vAlign w:val="center"/>
          </w:tcPr>
          <w:p w14:paraId="3F18E68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3951C1B5" w14:textId="77777777" w:rsidR="00FB4F59" w:rsidRPr="0057454C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the 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a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10811AB8" w14:textId="0CE23F4E" w:rsidR="00FB4F59" w:rsidRPr="000916B2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57454C">
              <w:rPr>
                <w:rFonts w:ascii="Arial" w:hAnsi="Arial"/>
              </w:rPr>
              <w:t xml:space="preserve"> - Copy (</w:t>
            </w:r>
            <w:r w:rsidR="007827F6">
              <w:rPr>
                <w:rFonts w:ascii="Arial" w:hAnsi="Arial"/>
              </w:rPr>
              <w:t>3</w:t>
            </w:r>
            <w:r w:rsidRPr="0057454C">
              <w:rPr>
                <w:rFonts w:ascii="Arial" w:hAnsi="Arial"/>
              </w:rPr>
              <w:t>).txt</w:t>
            </w:r>
          </w:p>
        </w:tc>
        <w:tc>
          <w:tcPr>
            <w:tcW w:w="2436" w:type="dxa"/>
            <w:vAlign w:val="center"/>
          </w:tcPr>
          <w:p w14:paraId="43EAAFC7" w14:textId="77777777" w:rsidR="00FB4F59" w:rsidRPr="000916B2" w:rsidRDefault="00FB4F59" w:rsidP="00470F32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72BDDFBA" w14:textId="77777777" w:rsidTr="00C84126">
        <w:trPr>
          <w:cantSplit/>
          <w:trHeight w:val="956"/>
        </w:trPr>
        <w:tc>
          <w:tcPr>
            <w:tcW w:w="2359" w:type="dxa"/>
            <w:vMerge w:val="restart"/>
            <w:vAlign w:val="center"/>
          </w:tcPr>
          <w:p w14:paraId="7706A7B8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TC-6</w:t>
            </w:r>
          </w:p>
        </w:tc>
        <w:tc>
          <w:tcPr>
            <w:tcW w:w="7721" w:type="dxa"/>
            <w:gridSpan w:val="2"/>
            <w:vAlign w:val="center"/>
          </w:tcPr>
          <w:p w14:paraId="555D2E16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a compressed (zipped) file named “fingerprint_test.zip” and add the contents of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directory.</w:t>
            </w:r>
          </w:p>
        </w:tc>
      </w:tr>
      <w:tr w:rsidR="00FB4F59" w:rsidRPr="000916B2" w14:paraId="4322ED6F" w14:textId="77777777" w:rsidTr="00C84126">
        <w:trPr>
          <w:cantSplit/>
          <w:trHeight w:val="956"/>
        </w:trPr>
        <w:tc>
          <w:tcPr>
            <w:tcW w:w="2359" w:type="dxa"/>
            <w:vMerge/>
            <w:vAlign w:val="center"/>
          </w:tcPr>
          <w:p w14:paraId="793CC55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2B6AEA94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3FB5F91F" w14:textId="77777777" w:rsidR="00FB4F59" w:rsidRPr="000916B2" w:rsidRDefault="00FB4F59" w:rsidP="00470F32">
            <w:pPr>
              <w:pStyle w:val="H1bodytext"/>
              <w:spacing w:after="0"/>
              <w:ind w:left="346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6a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0819C668" w14:textId="77777777" w:rsidTr="00C84126">
        <w:trPr>
          <w:cantSplit/>
          <w:trHeight w:val="1223"/>
        </w:trPr>
        <w:tc>
          <w:tcPr>
            <w:tcW w:w="2359" w:type="dxa"/>
            <w:vMerge/>
            <w:vAlign w:val="center"/>
          </w:tcPr>
          <w:p w14:paraId="2DFB86A1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25689705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that the fingerprint_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</w:rPr>
              <w:t>-6a.txt documents a unique hash tag for the compressed file:</w:t>
            </w: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38766E10" w14:textId="77777777" w:rsidR="00FB4F59" w:rsidRPr="000916B2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>fingerprint_test.zip</w:t>
            </w:r>
          </w:p>
        </w:tc>
        <w:tc>
          <w:tcPr>
            <w:tcW w:w="2436" w:type="dxa"/>
            <w:vAlign w:val="center"/>
          </w:tcPr>
          <w:p w14:paraId="32692E16" w14:textId="6AE331A1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1A52DF10" w14:textId="77777777" w:rsidTr="00C84126">
        <w:trPr>
          <w:cantSplit/>
          <w:trHeight w:val="890"/>
        </w:trPr>
        <w:tc>
          <w:tcPr>
            <w:tcW w:w="2359" w:type="dxa"/>
            <w:vMerge/>
            <w:vAlign w:val="center"/>
          </w:tcPr>
          <w:p w14:paraId="5FDD3109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43AF1B62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the following new subdirectory in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directory:</w:t>
            </w:r>
          </w:p>
          <w:p w14:paraId="2FBA54C5" w14:textId="77777777" w:rsidR="00FB4F59" w:rsidRPr="000916B2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unzipped</w:t>
            </w:r>
          </w:p>
        </w:tc>
      </w:tr>
      <w:tr w:rsidR="00FB4F59" w:rsidRPr="000916B2" w14:paraId="2AE2C0F3" w14:textId="77777777" w:rsidTr="00C84126">
        <w:trPr>
          <w:cantSplit/>
          <w:trHeight w:val="800"/>
        </w:trPr>
        <w:tc>
          <w:tcPr>
            <w:tcW w:w="2359" w:type="dxa"/>
            <w:vMerge/>
            <w:vAlign w:val="center"/>
          </w:tcPr>
          <w:p w14:paraId="784425F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6970E3DF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 the compressed file into the unzipped subdirectory</w:t>
            </w:r>
          </w:p>
        </w:tc>
      </w:tr>
      <w:tr w:rsidR="00FB4F59" w:rsidRPr="000916B2" w14:paraId="77FD96C3" w14:textId="77777777" w:rsidTr="00C84126">
        <w:trPr>
          <w:cantSplit/>
          <w:trHeight w:val="908"/>
        </w:trPr>
        <w:tc>
          <w:tcPr>
            <w:tcW w:w="2359" w:type="dxa"/>
            <w:vMerge/>
            <w:vAlign w:val="center"/>
          </w:tcPr>
          <w:p w14:paraId="5810E312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1AE41D9B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3C5084A6" w14:textId="77777777" w:rsidR="00FB4F59" w:rsidRPr="000916B2" w:rsidRDefault="00FB4F59" w:rsidP="00470F32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6b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FB4F59" w:rsidRPr="000916B2" w14:paraId="1DB18ACE" w14:textId="77777777" w:rsidTr="00C84126">
        <w:trPr>
          <w:cantSplit/>
          <w:trHeight w:val="900"/>
        </w:trPr>
        <w:tc>
          <w:tcPr>
            <w:tcW w:w="2359" w:type="dxa"/>
            <w:vMerge/>
            <w:vAlign w:val="center"/>
          </w:tcPr>
          <w:p w14:paraId="568DBB7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0F26E8E1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Compare the hash tags in fingerprint_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-5</w:t>
            </w:r>
            <w:r w:rsidR="00E737EA">
              <w:rPr>
                <w:rFonts w:ascii="Arial" w:hAnsi="Arial"/>
                <w:i/>
                <w:iCs/>
              </w:rPr>
              <w:t>_fingerprint</w:t>
            </w:r>
            <w:r w:rsidRPr="000916B2">
              <w:rPr>
                <w:rFonts w:ascii="Arial" w:hAnsi="Arial"/>
                <w:i/>
                <w:iCs/>
              </w:rPr>
              <w:t>.txt and fingerprint_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-6b</w:t>
            </w:r>
            <w:r w:rsidR="00E737EA">
              <w:rPr>
                <w:rFonts w:ascii="Arial" w:hAnsi="Arial"/>
                <w:i/>
                <w:iCs/>
              </w:rPr>
              <w:t>_fingerprint</w:t>
            </w:r>
            <w:r w:rsidRPr="000916B2">
              <w:rPr>
                <w:rFonts w:ascii="Arial" w:hAnsi="Arial"/>
                <w:i/>
                <w:iCs/>
              </w:rPr>
              <w:t xml:space="preserve">.txt </w:t>
            </w:r>
            <w:r w:rsidR="00E737EA">
              <w:rPr>
                <w:rFonts w:ascii="Arial" w:hAnsi="Arial"/>
                <w:i/>
                <w:iCs/>
              </w:rPr>
              <w:t>(since TC-5 has the unzipped folder inside of it as well, they will be different)</w:t>
            </w:r>
          </w:p>
          <w:p w14:paraId="1870F695" w14:textId="77777777" w:rsidR="00E737EA" w:rsidRDefault="00E737EA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165D8B31" w14:textId="70ECD02C" w:rsidR="00E737EA" w:rsidRPr="00E737EA" w:rsidRDefault="00E737EA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Using </w:t>
            </w:r>
            <w:r>
              <w:rPr>
                <w:rFonts w:ascii="Arial" w:hAnsi="Arial"/>
                <w:i/>
                <w:iCs/>
              </w:rPr>
              <w:t>fingerprint_TC-6b_fingerprint.txt</w:t>
            </w:r>
            <w:r>
              <w:rPr>
                <w:rFonts w:ascii="Arial" w:hAnsi="Arial"/>
              </w:rPr>
              <w:t xml:space="preserve"> verify the following</w:t>
            </w:r>
          </w:p>
        </w:tc>
      </w:tr>
      <w:tr w:rsidR="00FB4F59" w:rsidRPr="000916B2" w14:paraId="1AF79144" w14:textId="77777777" w:rsidTr="00C84126">
        <w:trPr>
          <w:cantSplit/>
          <w:trHeight w:val="1520"/>
        </w:trPr>
        <w:tc>
          <w:tcPr>
            <w:tcW w:w="2359" w:type="dxa"/>
            <w:vMerge/>
            <w:vAlign w:val="center"/>
          </w:tcPr>
          <w:p w14:paraId="3F26B68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4B366EDB" w14:textId="77777777" w:rsidR="00FB4F59" w:rsidRPr="004F4866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each file documents the same identical hash tags for </w:t>
            </w:r>
            <w:r w:rsidRPr="004F4866">
              <w:rPr>
                <w:rFonts w:ascii="Arial" w:hAnsi="Arial"/>
              </w:rPr>
              <w:t>the following files:</w:t>
            </w:r>
          </w:p>
          <w:p w14:paraId="02479869" w14:textId="77777777" w:rsidR="00FB4F59" w:rsidRPr="004F4866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Pr="004F4866">
              <w:rPr>
                <w:rFonts w:ascii="Arial" w:hAnsi="Arial"/>
              </w:rPr>
              <w:t>.txt</w:t>
            </w:r>
          </w:p>
          <w:p w14:paraId="6435826A" w14:textId="5EA35439" w:rsidR="00FB4F59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Copy.txt</w:t>
            </w:r>
          </w:p>
          <w:p w14:paraId="0FAEA740" w14:textId="6A0A10FA" w:rsidR="00E737EA" w:rsidRPr="000916B2" w:rsidRDefault="00E737EA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436" w:type="dxa"/>
            <w:vAlign w:val="center"/>
          </w:tcPr>
          <w:p w14:paraId="3A52F115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FB4F59" w:rsidRPr="000916B2" w14:paraId="2AD1DA30" w14:textId="77777777" w:rsidTr="00C84126">
        <w:trPr>
          <w:cantSplit/>
          <w:trHeight w:val="1520"/>
        </w:trPr>
        <w:tc>
          <w:tcPr>
            <w:tcW w:w="2359" w:type="dxa"/>
            <w:vMerge/>
            <w:vAlign w:val="center"/>
          </w:tcPr>
          <w:p w14:paraId="268CA0FE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7C08E817" w14:textId="77777777" w:rsidR="00FB4F59" w:rsidRPr="0057454C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each file documents the same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7CBCC6EB" w14:textId="3AE2F416" w:rsidR="00FB4F59" w:rsidRPr="0057454C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 (</w:t>
            </w:r>
            <w:r w:rsidR="00E737EA">
              <w:rPr>
                <w:rFonts w:ascii="Arial" w:hAnsi="Arial"/>
              </w:rPr>
              <w:t>3</w:t>
            </w:r>
            <w:r w:rsidRPr="004F4866">
              <w:rPr>
                <w:rFonts w:ascii="Arial" w:hAnsi="Arial"/>
              </w:rPr>
              <w:t>).txt</w:t>
            </w:r>
          </w:p>
        </w:tc>
        <w:tc>
          <w:tcPr>
            <w:tcW w:w="2436" w:type="dxa"/>
            <w:vAlign w:val="center"/>
          </w:tcPr>
          <w:p w14:paraId="71281C48" w14:textId="77777777" w:rsidR="00FB4F59" w:rsidRPr="000916B2" w:rsidRDefault="00FB4F59" w:rsidP="00470F32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C84126" w:rsidRPr="000916B2" w14:paraId="2B7526A6" w14:textId="77777777" w:rsidTr="00C84126">
        <w:trPr>
          <w:cantSplit/>
          <w:trHeight w:val="728"/>
        </w:trPr>
        <w:tc>
          <w:tcPr>
            <w:tcW w:w="2359" w:type="dxa"/>
            <w:vMerge w:val="restart"/>
            <w:vAlign w:val="center"/>
          </w:tcPr>
          <w:p w14:paraId="4F78E60D" w14:textId="13E1477D" w:rsidR="00C84126" w:rsidRPr="000916B2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CACIE-fingerprint.py-TC-7</w:t>
            </w:r>
          </w:p>
        </w:tc>
        <w:tc>
          <w:tcPr>
            <w:tcW w:w="7721" w:type="dxa"/>
            <w:gridSpan w:val="2"/>
            <w:vAlign w:val="center"/>
          </w:tcPr>
          <w:p w14:paraId="62D89FBE" w14:textId="676BDC6F" w:rsidR="00C84126" w:rsidRDefault="00C84126" w:rsidP="00444EC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26672"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42667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C84126" w:rsidRPr="000916B2" w14:paraId="67DEE174" w14:textId="77777777" w:rsidTr="00C84126">
        <w:trPr>
          <w:cantSplit/>
          <w:trHeight w:val="710"/>
        </w:trPr>
        <w:tc>
          <w:tcPr>
            <w:tcW w:w="2359" w:type="dxa"/>
            <w:vMerge/>
            <w:vAlign w:val="center"/>
          </w:tcPr>
          <w:p w14:paraId="159D12A5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3BE30C74" w14:textId="08B4A504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Enter the following command:</w:t>
            </w:r>
          </w:p>
          <w:p w14:paraId="64B3FC31" w14:textId="1061883F" w:rsidR="00C84126" w:rsidRDefault="00C84126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./fingerprint.py_TC-7a.sh</w:t>
            </w:r>
          </w:p>
        </w:tc>
      </w:tr>
      <w:tr w:rsidR="00C84126" w:rsidRPr="000916B2" w14:paraId="32665D1E" w14:textId="77777777" w:rsidTr="00C84126">
        <w:trPr>
          <w:cantSplit/>
          <w:trHeight w:val="1520"/>
        </w:trPr>
        <w:tc>
          <w:tcPr>
            <w:tcW w:w="2359" w:type="dxa"/>
            <w:vMerge/>
            <w:vAlign w:val="center"/>
          </w:tcPr>
          <w:p w14:paraId="62ED60AC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1C0F106E" w14:textId="77777777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two fingerprint files were produced:</w:t>
            </w:r>
          </w:p>
          <w:p w14:paraId="08F61F36" w14:textId="77777777" w:rsidR="00C84126" w:rsidRPr="00355E3E" w:rsidRDefault="00C84126" w:rsidP="00B507E7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i/>
                <w:iCs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</w:p>
          <w:p w14:paraId="47A29634" w14:textId="65180686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</w:p>
        </w:tc>
        <w:tc>
          <w:tcPr>
            <w:tcW w:w="2436" w:type="dxa"/>
            <w:vAlign w:val="center"/>
          </w:tcPr>
          <w:p w14:paraId="43691C10" w14:textId="1BA22988" w:rsidR="00C84126" w:rsidRDefault="000B7FFE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C84126" w:rsidRPr="000916B2" w14:paraId="5B5FD458" w14:textId="77777777" w:rsidTr="00C84126">
        <w:trPr>
          <w:cantSplit/>
          <w:trHeight w:val="1520"/>
        </w:trPr>
        <w:tc>
          <w:tcPr>
            <w:tcW w:w="2359" w:type="dxa"/>
            <w:vMerge/>
            <w:vAlign w:val="center"/>
          </w:tcPr>
          <w:p w14:paraId="482E8019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3AF51B8B" w14:textId="06620F4F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two hashes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  <w:r>
              <w:rPr>
                <w:rFonts w:ascii="Arial" w:hAnsi="Arial"/>
              </w:rPr>
              <w:t xml:space="preserve"> are identical to the hash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  <w:r>
              <w:rPr>
                <w:rFonts w:ascii="Arial" w:hAnsi="Arial"/>
              </w:rPr>
              <w:t xml:space="preserve"> labeled with the text “line section [0,1); 0-indexed”</w:t>
            </w:r>
          </w:p>
        </w:tc>
        <w:tc>
          <w:tcPr>
            <w:tcW w:w="2436" w:type="dxa"/>
            <w:vAlign w:val="center"/>
          </w:tcPr>
          <w:p w14:paraId="682E82E1" w14:textId="24395F4D" w:rsidR="00C84126" w:rsidRDefault="000B7FFE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C84126" w:rsidRPr="000916B2" w14:paraId="14988A38" w14:textId="77777777" w:rsidTr="00444EC7">
        <w:trPr>
          <w:cantSplit/>
          <w:trHeight w:val="620"/>
        </w:trPr>
        <w:tc>
          <w:tcPr>
            <w:tcW w:w="2359" w:type="dxa"/>
            <w:vMerge w:val="restart"/>
            <w:vAlign w:val="center"/>
          </w:tcPr>
          <w:p w14:paraId="57E390F2" w14:textId="3AFB5279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 TC-8</w:t>
            </w:r>
          </w:p>
        </w:tc>
        <w:tc>
          <w:tcPr>
            <w:tcW w:w="7721" w:type="dxa"/>
            <w:gridSpan w:val="2"/>
            <w:vAlign w:val="center"/>
          </w:tcPr>
          <w:p w14:paraId="3814E4C1" w14:textId="2C374462" w:rsidR="00C84126" w:rsidRDefault="00C84126" w:rsidP="00444EC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426672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C84126" w:rsidRPr="000916B2" w14:paraId="5638A4FB" w14:textId="77777777" w:rsidTr="00444EC7">
        <w:trPr>
          <w:cantSplit/>
          <w:trHeight w:val="530"/>
        </w:trPr>
        <w:tc>
          <w:tcPr>
            <w:tcW w:w="2359" w:type="dxa"/>
            <w:vMerge/>
            <w:vAlign w:val="center"/>
          </w:tcPr>
          <w:p w14:paraId="208EB0A4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1" w:type="dxa"/>
            <w:gridSpan w:val="2"/>
            <w:vAlign w:val="center"/>
          </w:tcPr>
          <w:p w14:paraId="3988F556" w14:textId="29F881FE" w:rsidR="00C84126" w:rsidRDefault="00C84126" w:rsidP="00444EC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Run the command ./fingerprint.py_TC-8.sh</w:t>
            </w:r>
          </w:p>
        </w:tc>
      </w:tr>
      <w:tr w:rsidR="00C84126" w:rsidRPr="000916B2" w14:paraId="351EBB40" w14:textId="77777777" w:rsidTr="00444EC7">
        <w:trPr>
          <w:cantSplit/>
          <w:trHeight w:val="800"/>
        </w:trPr>
        <w:tc>
          <w:tcPr>
            <w:tcW w:w="2359" w:type="dxa"/>
            <w:vMerge/>
            <w:vAlign w:val="center"/>
          </w:tcPr>
          <w:p w14:paraId="24EFCCCA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285" w:type="dxa"/>
            <w:vAlign w:val="center"/>
          </w:tcPr>
          <w:p w14:paraId="1E9034A1" w14:textId="770259DE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file </w:t>
            </w:r>
            <w:proofErr w:type="spellStart"/>
            <w:r w:rsidRPr="00816489">
              <w:rPr>
                <w:rFonts w:ascii="Arial" w:hAnsi="Arial"/>
              </w:rPr>
              <w:t>testlog</w:t>
            </w:r>
            <w:proofErr w:type="spellEnd"/>
            <w:r w:rsidRPr="00816489">
              <w:rPr>
                <w:rFonts w:ascii="Arial" w:hAnsi="Arial"/>
              </w:rPr>
              <w:t>/fingerprint.py_TC-8.txt</w:t>
            </w:r>
            <w:r>
              <w:rPr>
                <w:rFonts w:ascii="Arial" w:hAnsi="Arial"/>
              </w:rPr>
              <w:t xml:space="preserve"> contains two identical fingerprint reports</w:t>
            </w:r>
          </w:p>
        </w:tc>
        <w:tc>
          <w:tcPr>
            <w:tcW w:w="2436" w:type="dxa"/>
            <w:vAlign w:val="center"/>
          </w:tcPr>
          <w:p w14:paraId="1D3FD6C3" w14:textId="4A3D9DEE" w:rsidR="00C84126" w:rsidRDefault="000B7FFE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30141A7D" w14:textId="06B09641" w:rsidR="008F6B68" w:rsidRPr="000916B2" w:rsidRDefault="008F6B68" w:rsidP="00444EC7">
      <w:pPr>
        <w:spacing w:after="160" w:line="259" w:lineRule="auto"/>
      </w:pPr>
    </w:p>
    <w:sectPr w:rsidR="008F6B68" w:rsidRPr="000916B2" w:rsidSect="00736C02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82BBC" w14:textId="77777777" w:rsidR="00B90602" w:rsidRDefault="00B90602">
      <w:r>
        <w:separator/>
      </w:r>
    </w:p>
  </w:endnote>
  <w:endnote w:type="continuationSeparator" w:id="0">
    <w:p w14:paraId="73684C1E" w14:textId="77777777" w:rsidR="00B90602" w:rsidRDefault="00B9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B90602" w:rsidRPr="00F91BB5" w:rsidRDefault="00B90602" w:rsidP="00736C0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9E57" w14:textId="77777777" w:rsidR="00B90602" w:rsidRDefault="00B90602">
      <w:r>
        <w:separator/>
      </w:r>
    </w:p>
  </w:footnote>
  <w:footnote w:type="continuationSeparator" w:id="0">
    <w:p w14:paraId="66CA83D3" w14:textId="77777777" w:rsidR="00B90602" w:rsidRDefault="00B90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B90602" w:rsidRDefault="00B90602" w:rsidP="00736C0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B90602" w:rsidRPr="00695DB6" w:rsidRDefault="00B90602" w:rsidP="00736C0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B90602" w:rsidRPr="00F00772" w:rsidRDefault="00B90602" w:rsidP="00736C02">
    <w:pPr>
      <w:pStyle w:val="Spacer"/>
      <w:rPr>
        <w:rFonts w:ascii="Arial" w:hAnsi="Arial"/>
        <w:sz w:val="2"/>
      </w:rPr>
    </w:pPr>
  </w:p>
  <w:p w14:paraId="2093252F" w14:textId="77777777" w:rsidR="00B90602" w:rsidRPr="00F00772" w:rsidRDefault="00B9060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B90602" w:rsidRDefault="00B90602" w:rsidP="00736C02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B90602" w:rsidRPr="00105BF0" w:rsidRDefault="00B90602" w:rsidP="00736C0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4F6A"/>
    <w:multiLevelType w:val="hybridMultilevel"/>
    <w:tmpl w:val="85AC7C2A"/>
    <w:lvl w:ilvl="0" w:tplc="41D4D6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1AC8"/>
    <w:multiLevelType w:val="hybridMultilevel"/>
    <w:tmpl w:val="2848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6293C"/>
    <w:multiLevelType w:val="hybridMultilevel"/>
    <w:tmpl w:val="188ABB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719A"/>
    <w:multiLevelType w:val="hybridMultilevel"/>
    <w:tmpl w:val="961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9474B"/>
    <w:multiLevelType w:val="hybridMultilevel"/>
    <w:tmpl w:val="7FB6F04A"/>
    <w:lvl w:ilvl="0" w:tplc="0C9C344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84DD9"/>
    <w:multiLevelType w:val="hybridMultilevel"/>
    <w:tmpl w:val="A842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22D19"/>
    <w:multiLevelType w:val="hybridMultilevel"/>
    <w:tmpl w:val="C0A2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872C1"/>
    <w:multiLevelType w:val="hybridMultilevel"/>
    <w:tmpl w:val="4E66F596"/>
    <w:lvl w:ilvl="0" w:tplc="8C74D3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449F3"/>
    <w:multiLevelType w:val="hybridMultilevel"/>
    <w:tmpl w:val="CEB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3138D"/>
    <w:multiLevelType w:val="hybridMultilevel"/>
    <w:tmpl w:val="83AA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3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5"/>
  </w:num>
  <w:num w:numId="13">
    <w:abstractNumId w:val="0"/>
  </w:num>
  <w:num w:numId="14">
    <w:abstractNumId w:val="12"/>
  </w:num>
  <w:num w:numId="15">
    <w:abstractNumId w:val="7"/>
  </w:num>
  <w:num w:numId="16">
    <w:abstractNumId w:val="3"/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il Powers">
    <w15:presenceInfo w15:providerId="AD" w15:userId="S::NPowers@intera.com::6da58edc-cb89-4612-be72-bb6babdba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FF0"/>
    <w:rsid w:val="00005533"/>
    <w:rsid w:val="00011D15"/>
    <w:rsid w:val="00015383"/>
    <w:rsid w:val="00056703"/>
    <w:rsid w:val="00067EE8"/>
    <w:rsid w:val="00082FBB"/>
    <w:rsid w:val="000916B2"/>
    <w:rsid w:val="000B7FFE"/>
    <w:rsid w:val="000D66CE"/>
    <w:rsid w:val="000E4F70"/>
    <w:rsid w:val="000E7D4D"/>
    <w:rsid w:val="000F619E"/>
    <w:rsid w:val="00125136"/>
    <w:rsid w:val="001428A9"/>
    <w:rsid w:val="001536CB"/>
    <w:rsid w:val="00194D12"/>
    <w:rsid w:val="001A59C8"/>
    <w:rsid w:val="001C68EE"/>
    <w:rsid w:val="001F2F7B"/>
    <w:rsid w:val="002213FE"/>
    <w:rsid w:val="00241D8D"/>
    <w:rsid w:val="0026109A"/>
    <w:rsid w:val="0026564F"/>
    <w:rsid w:val="002867A2"/>
    <w:rsid w:val="0029484C"/>
    <w:rsid w:val="002E2C73"/>
    <w:rsid w:val="002F1542"/>
    <w:rsid w:val="002F3190"/>
    <w:rsid w:val="00340274"/>
    <w:rsid w:val="00355E3E"/>
    <w:rsid w:val="003602D2"/>
    <w:rsid w:val="00377EAB"/>
    <w:rsid w:val="00392027"/>
    <w:rsid w:val="0039532C"/>
    <w:rsid w:val="003B3642"/>
    <w:rsid w:val="003E4225"/>
    <w:rsid w:val="00426672"/>
    <w:rsid w:val="00444EC7"/>
    <w:rsid w:val="00463ACD"/>
    <w:rsid w:val="00466D4A"/>
    <w:rsid w:val="00470F32"/>
    <w:rsid w:val="00492B01"/>
    <w:rsid w:val="00494EDD"/>
    <w:rsid w:val="004A798C"/>
    <w:rsid w:val="004B54B7"/>
    <w:rsid w:val="004F0E40"/>
    <w:rsid w:val="004F4866"/>
    <w:rsid w:val="0050241F"/>
    <w:rsid w:val="0051455B"/>
    <w:rsid w:val="00515CC8"/>
    <w:rsid w:val="005275DA"/>
    <w:rsid w:val="00542091"/>
    <w:rsid w:val="00565C49"/>
    <w:rsid w:val="00567E42"/>
    <w:rsid w:val="005706D0"/>
    <w:rsid w:val="0057454C"/>
    <w:rsid w:val="00587902"/>
    <w:rsid w:val="00602384"/>
    <w:rsid w:val="006300FA"/>
    <w:rsid w:val="00646105"/>
    <w:rsid w:val="00652857"/>
    <w:rsid w:val="00666757"/>
    <w:rsid w:val="00676A22"/>
    <w:rsid w:val="0067722B"/>
    <w:rsid w:val="00695F1F"/>
    <w:rsid w:val="006E2E1A"/>
    <w:rsid w:val="00706005"/>
    <w:rsid w:val="007332A6"/>
    <w:rsid w:val="00736C02"/>
    <w:rsid w:val="00763D3B"/>
    <w:rsid w:val="00765653"/>
    <w:rsid w:val="00770453"/>
    <w:rsid w:val="007827F6"/>
    <w:rsid w:val="00783F82"/>
    <w:rsid w:val="00784E91"/>
    <w:rsid w:val="00785E61"/>
    <w:rsid w:val="00787241"/>
    <w:rsid w:val="007924FB"/>
    <w:rsid w:val="007B17D8"/>
    <w:rsid w:val="007C6D41"/>
    <w:rsid w:val="007D73DF"/>
    <w:rsid w:val="007E4B37"/>
    <w:rsid w:val="00804EC5"/>
    <w:rsid w:val="008112DA"/>
    <w:rsid w:val="00816489"/>
    <w:rsid w:val="008246C0"/>
    <w:rsid w:val="008316C8"/>
    <w:rsid w:val="00832F45"/>
    <w:rsid w:val="0086478B"/>
    <w:rsid w:val="0086663A"/>
    <w:rsid w:val="008812FC"/>
    <w:rsid w:val="008C67F4"/>
    <w:rsid w:val="008F6B68"/>
    <w:rsid w:val="00903DCA"/>
    <w:rsid w:val="00905785"/>
    <w:rsid w:val="00915D85"/>
    <w:rsid w:val="00931308"/>
    <w:rsid w:val="00950A83"/>
    <w:rsid w:val="00981A17"/>
    <w:rsid w:val="00991216"/>
    <w:rsid w:val="00991B82"/>
    <w:rsid w:val="009954A4"/>
    <w:rsid w:val="00995782"/>
    <w:rsid w:val="009A4CCA"/>
    <w:rsid w:val="009A58B5"/>
    <w:rsid w:val="009C3F0A"/>
    <w:rsid w:val="00A04711"/>
    <w:rsid w:val="00A11B4B"/>
    <w:rsid w:val="00A127BE"/>
    <w:rsid w:val="00A335C1"/>
    <w:rsid w:val="00A354FE"/>
    <w:rsid w:val="00A365F0"/>
    <w:rsid w:val="00A45850"/>
    <w:rsid w:val="00A666A3"/>
    <w:rsid w:val="00A76DF0"/>
    <w:rsid w:val="00AC0DF0"/>
    <w:rsid w:val="00AD2583"/>
    <w:rsid w:val="00AF0161"/>
    <w:rsid w:val="00B14935"/>
    <w:rsid w:val="00B507E7"/>
    <w:rsid w:val="00B657AC"/>
    <w:rsid w:val="00B7342B"/>
    <w:rsid w:val="00B90602"/>
    <w:rsid w:val="00BA1EFB"/>
    <w:rsid w:val="00BC77E1"/>
    <w:rsid w:val="00BC78F6"/>
    <w:rsid w:val="00C1302A"/>
    <w:rsid w:val="00C16034"/>
    <w:rsid w:val="00C21D9C"/>
    <w:rsid w:val="00C30615"/>
    <w:rsid w:val="00C40584"/>
    <w:rsid w:val="00C640F1"/>
    <w:rsid w:val="00C72D28"/>
    <w:rsid w:val="00C84126"/>
    <w:rsid w:val="00C9057B"/>
    <w:rsid w:val="00CA0E28"/>
    <w:rsid w:val="00CD53D7"/>
    <w:rsid w:val="00CF510B"/>
    <w:rsid w:val="00D06B00"/>
    <w:rsid w:val="00D166C6"/>
    <w:rsid w:val="00D25ECB"/>
    <w:rsid w:val="00D27B86"/>
    <w:rsid w:val="00D70082"/>
    <w:rsid w:val="00D7446E"/>
    <w:rsid w:val="00D82A60"/>
    <w:rsid w:val="00D91A6D"/>
    <w:rsid w:val="00DA35EC"/>
    <w:rsid w:val="00DB2768"/>
    <w:rsid w:val="00DB7164"/>
    <w:rsid w:val="00DE09F5"/>
    <w:rsid w:val="00DF424A"/>
    <w:rsid w:val="00E04CFA"/>
    <w:rsid w:val="00E20739"/>
    <w:rsid w:val="00E46EE3"/>
    <w:rsid w:val="00E50FC7"/>
    <w:rsid w:val="00E62A15"/>
    <w:rsid w:val="00E71AC2"/>
    <w:rsid w:val="00E737EA"/>
    <w:rsid w:val="00E8492E"/>
    <w:rsid w:val="00E90B56"/>
    <w:rsid w:val="00EE6C38"/>
    <w:rsid w:val="00EF5526"/>
    <w:rsid w:val="00F279D9"/>
    <w:rsid w:val="00F3020C"/>
    <w:rsid w:val="00FA4798"/>
    <w:rsid w:val="00FB4F59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63A"/>
    <w:pPr>
      <w:keepNext/>
      <w:keepLines/>
      <w:numPr>
        <w:numId w:val="16"/>
      </w:numPr>
      <w:spacing w:before="240" w:after="120"/>
      <w:outlineLvl w:val="0"/>
    </w:pPr>
    <w:rPr>
      <w:rFonts w:ascii="Arial" w:eastAsiaTheme="majorEastAsia" w:hAnsi="Arial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F3020C"/>
  </w:style>
  <w:style w:type="character" w:customStyle="1" w:styleId="pl-k">
    <w:name w:val="pl-k"/>
    <w:basedOn w:val="DefaultParagraphFont"/>
    <w:rsid w:val="00F3020C"/>
  </w:style>
  <w:style w:type="character" w:customStyle="1" w:styleId="pl-s">
    <w:name w:val="pl-s"/>
    <w:basedOn w:val="DefaultParagraphFont"/>
    <w:rsid w:val="00F3020C"/>
  </w:style>
  <w:style w:type="character" w:customStyle="1" w:styleId="pl-pds">
    <w:name w:val="pl-pds"/>
    <w:basedOn w:val="DefaultParagraphFont"/>
    <w:rsid w:val="00F302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5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63A"/>
    <w:rPr>
      <w:rFonts w:ascii="Arial" w:eastAsiaTheme="majorEastAsia" w:hAnsi="Arial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86663A"/>
    <w:pPr>
      <w:spacing w:after="120"/>
      <w:ind w:left="720"/>
      <w:contextualSpacing/>
    </w:pPr>
    <w:rPr>
      <w:rFonts w:ascii="Arial" w:eastAsiaTheme="minorHAnsi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66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olive\backups\CAVE\CA-CIE-Tools-TestRepos/fingerprint1p2t" TargetMode="External"/><Relationship Id="rId13" Type="http://schemas.openxmlformats.org/officeDocument/2006/relationships/hyperlink" Target="file:///\\olive\backups\CAVE\CA-CIE-Tools-TestRepos\fingerprint1p2\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\\olive\backups\CAVE\CA-CIE-Tools-TestEnv\fingerprint_test" TargetMode="External"/><Relationship Id="rId12" Type="http://schemas.openxmlformats.org/officeDocument/2006/relationships/hyperlink" Target="file:///\\olive\backups\CAVE\CA-CIE-Tools-TestEnv\fingerprint_test" TargetMode="External"/><Relationship Id="rId17" Type="http://schemas.openxmlformats.org/officeDocument/2006/relationships/hyperlink" Target="file:///\\olive\nmondragon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olive\backup\CAVE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2.tmp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21F1A3885C44F6A973164B2ADDB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B1B4-E369-4C5C-A23B-C200311F859D}"/>
      </w:docPartPr>
      <w:docPartBody>
        <w:p w:rsidR="001466BC" w:rsidRDefault="001466BC" w:rsidP="001466BC">
          <w:pPr>
            <w:pStyle w:val="8E21F1A3885C44F6A973164B2ADDB236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BC"/>
    <w:rsid w:val="001466BC"/>
    <w:rsid w:val="00F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6BC"/>
    <w:rPr>
      <w:color w:val="808080"/>
    </w:rPr>
  </w:style>
  <w:style w:type="paragraph" w:customStyle="1" w:styleId="8E21F1A3885C44F6A973164B2ADDB236">
    <w:name w:val="8E21F1A3885C44F6A973164B2ADDB236"/>
    <w:rsid w:val="00146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Neil Powers</cp:lastModifiedBy>
  <cp:revision>3</cp:revision>
  <cp:lastPrinted>2020-01-11T22:28:00Z</cp:lastPrinted>
  <dcterms:created xsi:type="dcterms:W3CDTF">2020-04-10T21:08:00Z</dcterms:created>
  <dcterms:modified xsi:type="dcterms:W3CDTF">2020-04-10T21:10:00Z</dcterms:modified>
</cp:coreProperties>
</file>