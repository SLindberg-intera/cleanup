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2EBBA333"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53FF0">
        <w:rPr>
          <w:rFonts w:ascii="Arial" w:hAnsi="Arial" w:cs="Arial"/>
        </w:rPr>
        <w:t>–</w:t>
      </w:r>
      <w:r w:rsidR="00FB76D4" w:rsidRPr="00453FF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sidRPr="00453FF0">
            <w:rPr>
              <w:rFonts w:ascii="Arial" w:hAnsi="Arial"/>
              <w:b/>
              <w:bCs/>
            </w:rPr>
            <w:t>ca-</w:t>
          </w:r>
          <w:proofErr w:type="spellStart"/>
          <w:r w:rsidR="005638D0" w:rsidRPr="00453FF0">
            <w:rPr>
              <w:rFonts w:ascii="Arial" w:hAnsi="Arial"/>
              <w:b/>
              <w:bCs/>
            </w:rPr>
            <w:t>dosecalc</w:t>
          </w:r>
          <w:proofErr w:type="spellEnd"/>
        </w:sdtContent>
      </w:sdt>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6C054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3B6E30A9"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21EC50D3"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D533FB6"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42CDE9B"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0864B475"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27C1BCB3"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t xml:space="preserve">dose = </w:t>
      </w:r>
      <w:proofErr w:type="spellStart"/>
      <w:r w:rsidR="00F669DA">
        <w:rPr>
          <w:rFonts w:ascii="Arial" w:hAnsi="Arial" w:cs="Arial"/>
        </w:rPr>
        <w:t>doseFactor</w:t>
      </w:r>
      <w:proofErr w:type="spellEnd"/>
      <w:r w:rsidR="00F669DA">
        <w:rPr>
          <w:rFonts w:ascii="Arial" w:hAnsi="Arial" w:cs="Arial"/>
        </w:rPr>
        <w:t>*concentration*conversion</w:t>
      </w:r>
    </w:p>
    <w:p w14:paraId="4DD52EEA" w14:textId="6C3CBEEE"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 the input threshold</w:t>
      </w:r>
    </w:p>
    <w:p w14:paraId="34DA9462" w14:textId="7175A1AD"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5C3841E1"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1F9A39C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5" w:type="dxa"/>
          </w:tcPr>
          <w:p w14:paraId="28687CEE" w14:textId="22DFAC37"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 xml:space="preserve">row-column </w:t>
            </w:r>
            <w:r w:rsidR="0014565F">
              <w:rPr>
                <w:rFonts w:ascii="Arial" w:hAnsi="Arial"/>
              </w:rPr>
              <w:t>relationships</w:t>
            </w:r>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5" w:type="dxa"/>
          </w:tcPr>
          <w:p w14:paraId="6E570544" w14:textId="79DE852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5" w:type="dxa"/>
          </w:tcPr>
          <w:p w14:paraId="0B848D95" w14:textId="68A64A4E"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lastRenderedPageBreak/>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proofErr w:type="gramStart"/>
            <w:r>
              <w:rPr>
                <w:rFonts w:ascii="Arial" w:hAnsi="Arial"/>
              </w:rPr>
              <w:t>.</w:t>
            </w:r>
            <w:proofErr w:type="spellStart"/>
            <w:r>
              <w:rPr>
                <w:rFonts w:ascii="Arial" w:hAnsi="Arial"/>
              </w:rPr>
              <w:t>ucn</w:t>
            </w:r>
            <w:proofErr w:type="spellEnd"/>
            <w:proofErr w:type="gram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lastRenderedPageBreak/>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29B45BF7"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2B742A42"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1632D325"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6CF83C5A"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74B7E75B"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2F81046F"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0393F26A"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5DC789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imensions [dose units]</w:t>
            </w:r>
            <w:proofErr w:type="gramStart"/>
            <w:r>
              <w:rPr>
                <w:rFonts w:ascii="Arial" w:hAnsi="Arial"/>
              </w:rPr>
              <w:t>/[</w:t>
            </w:r>
            <w:proofErr w:type="gramEnd"/>
            <w:r>
              <w:rPr>
                <w:rFonts w:ascii="Arial" w:hAnsi="Arial"/>
              </w:rPr>
              <w:t xml:space="preserve">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lastRenderedPageBreak/>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t>This tool produces</w:t>
      </w:r>
      <w:r w:rsidR="006C2544">
        <w:rPr>
          <w:rFonts w:ascii="Arial" w:hAnsi="Arial"/>
        </w:rPr>
        <w:t xml:space="preserve"> the following output files:</w:t>
      </w:r>
    </w:p>
    <w:p w14:paraId="36295255" w14:textId="49412281"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w:t>
      </w:r>
      <w:proofErr w:type="gramStart"/>
      <w:r w:rsidR="00C82622">
        <w:rPr>
          <w:rFonts w:ascii="Arial" w:hAnsi="Arial"/>
        </w:rPr>
        <w:t>is</w:t>
      </w:r>
      <w:proofErr w:type="gramEnd"/>
      <w:r w:rsidR="00C82622">
        <w:rPr>
          <w:rFonts w:ascii="Arial" w:hAnsi="Arial"/>
        </w:rPr>
        <w:t xml:space="preserve">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62D5840E"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3437FB15"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62A820FB"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67061A8B"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0352CC5"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43037F72"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783D183F"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5AD80EF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DC1F650"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4BF87E11"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64611695"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lastRenderedPageBreak/>
        <w:t>Code Review</w:t>
      </w:r>
      <w:r w:rsidR="000D5185">
        <w:rPr>
          <w:rFonts w:ascii="Arial" w:hAnsi="Arial"/>
        </w:rPr>
        <w:t>:</w:t>
      </w:r>
    </w:p>
    <w:p w14:paraId="64280E07" w14:textId="77777777" w:rsidR="00D91D91" w:rsidRDefault="00D91D91" w:rsidP="00D91D91">
      <w:pPr>
        <w:pStyle w:val="H1bodytext"/>
        <w:spacing w:after="120"/>
        <w:rPr>
          <w:rFonts w:ascii="Arial" w:hAnsi="Arial"/>
        </w:rPr>
      </w:pPr>
      <w:r>
        <w:rPr>
          <w:rFonts w:ascii="Arial" w:hAnsi="Arial"/>
        </w:rPr>
        <w:t xml:space="preserve">Code walkthrough was performed by Neil Powers on 07/20/2020. The code relies on bash shell files to execute POSTGRES SQL to generate the database.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ca-</w:t>
      </w:r>
      <w:proofErr w:type="spellStart"/>
      <w:r>
        <w:rPr>
          <w:rFonts w:ascii="Arial" w:hAnsi="Arial"/>
        </w:rPr>
        <w:t>dosecalc</w:t>
      </w:r>
      <w:proofErr w:type="spellEnd"/>
      <w:r w:rsidRPr="00515FC8">
        <w:rPr>
          <w:rFonts w:ascii="Arial" w:hAnsi="Arial"/>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rsidR="00327200">
              <w:fldChar w:fldCharType="begin"/>
            </w:r>
            <w:r w:rsidR="00327200">
              <w:instrText xml:space="preserve"> SEQ Table \* ARABIC </w:instrText>
            </w:r>
            <w:r w:rsidR="00327200">
              <w:fldChar w:fldCharType="separate"/>
            </w:r>
            <w:r w:rsidR="009B35A1">
              <w:rPr>
                <w:noProof/>
              </w:rPr>
              <w:t>1</w:t>
            </w:r>
            <w:r w:rsidR="00327200">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4ECCEF7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-IT-1</w:t>
            </w:r>
          </w:p>
        </w:tc>
        <w:tc>
          <w:tcPr>
            <w:tcW w:w="5490" w:type="dxa"/>
            <w:shd w:val="clear" w:color="auto" w:fill="auto"/>
            <w:vAlign w:val="center"/>
          </w:tcPr>
          <w:p w14:paraId="25C831D9" w14:textId="05F23829"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38612AC0"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2B1E7E3"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E19A4A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38CEE64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74640395"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-7</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lastRenderedPageBreak/>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BEA5F45"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5548BAF5"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62391F65"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tbl>
      <w:tblPr>
        <w:tblStyle w:val="TableGrid"/>
        <w:tblW w:w="0" w:type="auto"/>
        <w:tblInd w:w="720" w:type="dxa"/>
        <w:tblLook w:val="04A0" w:firstRow="1" w:lastRow="0" w:firstColumn="1" w:lastColumn="0" w:noHBand="0" w:noVBand="1"/>
      </w:tblPr>
      <w:tblGrid>
        <w:gridCol w:w="651"/>
        <w:gridCol w:w="5942"/>
        <w:gridCol w:w="1573"/>
        <w:gridCol w:w="119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r w:rsidR="00327200">
              <w:fldChar w:fldCharType="begin"/>
            </w:r>
            <w:r w:rsidR="00327200">
              <w:instrText xml:space="preserve"> SEQ Table \* ARABIC </w:instrText>
            </w:r>
            <w:r w:rsidR="00327200">
              <w:fldChar w:fldCharType="separate"/>
            </w:r>
            <w:r w:rsidR="009B35A1">
              <w:rPr>
                <w:noProof/>
              </w:rPr>
              <w:t>3</w:t>
            </w:r>
            <w:r w:rsidR="00327200">
              <w:rPr>
                <w:noProof/>
              </w:rPr>
              <w:fldChar w:fldCharType="end"/>
            </w:r>
          </w:p>
          <w:p w14:paraId="17D4281C" w14:textId="42527CB1" w:rsidR="006504D7" w:rsidRPr="00DA11B3" w:rsidRDefault="00327200"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6C2544">
        <w:trPr>
          <w:cantSplit/>
          <w:trHeight w:val="530"/>
          <w:tblHeader/>
        </w:trPr>
        <w:tc>
          <w:tcPr>
            <w:tcW w:w="6593" w:type="dxa"/>
            <w:gridSpan w:val="2"/>
            <w:tcBorders>
              <w:top w:val="single" w:sz="4" w:space="0" w:color="auto"/>
            </w:tcBorders>
            <w:shd w:val="clear" w:color="auto" w:fill="auto"/>
            <w:vAlign w:val="center"/>
          </w:tcPr>
          <w:p w14:paraId="660B2BDB" w14:textId="53CDF2A7" w:rsidR="00AA419E" w:rsidRPr="007D0AAC" w:rsidRDefault="00327200"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6C2544">
        <w:trPr>
          <w:cantSplit/>
          <w:trHeight w:val="530"/>
          <w:tblHeader/>
        </w:trPr>
        <w:tc>
          <w:tcPr>
            <w:tcW w:w="6593"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F38FBD" w:rsidR="007D0AAC" w:rsidRPr="007D0AAC" w:rsidRDefault="00A31F02" w:rsidP="007D0AAC">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4DFE5F1B"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EE62A8">
              <w:rPr>
                <w:rFonts w:ascii="Arial" w:hAnsi="Arial"/>
                <w:b/>
                <w:sz w:val="20"/>
              </w:rPr>
              <w:t xml:space="preserve">~/dose/test </w:t>
            </w:r>
          </w:p>
        </w:tc>
      </w:tr>
      <w:tr w:rsidR="004E07DA" w:rsidRPr="00572F5F" w14:paraId="4AE5FBAF" w14:textId="77777777" w:rsidTr="006C2544">
        <w:trPr>
          <w:cantSplit/>
          <w:trHeight w:val="530"/>
          <w:tblHeader/>
        </w:trPr>
        <w:tc>
          <w:tcPr>
            <w:tcW w:w="651"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4D15DF0F" w14:textId="0542D121" w:rsidR="00EE62A8" w:rsidRDefault="00EE62A8" w:rsidP="006B7E8B">
            <w:pPr>
              <w:pStyle w:val="H1bodytext"/>
              <w:spacing w:after="0"/>
              <w:ind w:left="0"/>
              <w:rPr>
                <w:rFonts w:ascii="Arial" w:hAnsi="Arial"/>
                <w:sz w:val="20"/>
              </w:rPr>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6B7E8B">
            <w:pPr>
              <w:pStyle w:val="H1bodytext"/>
              <w:spacing w:after="0"/>
              <w:ind w:left="0"/>
              <w:rPr>
                <w:rFonts w:ascii="Arial" w:hAnsi="Arial"/>
                <w:sz w:val="20"/>
              </w:rPr>
            </w:pPr>
          </w:p>
          <w:p w14:paraId="005BC1CD" w14:textId="77777777" w:rsidR="006B7E8B"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6B7E8B">
            <w:pPr>
              <w:pStyle w:val="H1bodytext"/>
              <w:spacing w:after="0"/>
              <w:ind w:left="0"/>
              <w:rPr>
                <w:rFonts w:ascii="Arial" w:hAnsi="Arial"/>
                <w:sz w:val="20"/>
              </w:rPr>
            </w:pPr>
          </w:p>
        </w:tc>
      </w:tr>
      <w:tr w:rsidR="004E07DA" w14:paraId="58021A89" w14:textId="77777777" w:rsidTr="006C2544">
        <w:trPr>
          <w:trHeight w:val="3014"/>
        </w:trPr>
        <w:tc>
          <w:tcPr>
            <w:tcW w:w="651"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37E363BD" w14:textId="32936FFE" w:rsidR="00A4786F" w:rsidRDefault="00BA65D3" w:rsidP="00B84619">
            <w:pPr>
              <w:pStyle w:val="H1bodytext"/>
              <w:spacing w:after="0"/>
              <w:ind w:left="0"/>
              <w:rPr>
                <w:rFonts w:ascii="Arial" w:hAnsi="Arial"/>
                <w:sz w:val="20"/>
              </w:rPr>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rsidP="00B84619">
            <w:pPr>
              <w:pStyle w:val="H1bodytext"/>
              <w:spacing w:after="0"/>
              <w:ind w:left="0"/>
              <w:rPr>
                <w:rFonts w:ascii="Arial" w:hAnsi="Arial"/>
                <w:i/>
                <w:iCs/>
                <w:sz w:val="20"/>
              </w:rPr>
            </w:pPr>
          </w:p>
          <w:p w14:paraId="6154B499" w14:textId="4919FF85" w:rsidR="00E22CA5" w:rsidRPr="006C2544" w:rsidRDefault="00E22CA5" w:rsidP="00B84619">
            <w:pPr>
              <w:pStyle w:val="H1bodytext"/>
              <w:spacing w:after="0"/>
              <w:ind w:left="0"/>
              <w:rPr>
                <w:rFonts w:ascii="Arial" w:hAnsi="Arial"/>
                <w:b/>
                <w:bCs/>
                <w:sz w:val="20"/>
              </w:rPr>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50A82CE4" w14:textId="5D3C2D4D" w:rsidR="006504D7" w:rsidRDefault="00EE62A8" w:rsidP="006C2544">
            <w:pPr>
              <w:pStyle w:val="H1bodytext"/>
              <w:spacing w:after="0"/>
              <w:ind w:left="0"/>
              <w:rPr>
                <w:rFonts w:ascii="Arial" w:hAnsi="Arial"/>
                <w:sz w:val="20"/>
              </w:rPr>
            </w:pPr>
            <w:r>
              <w:rPr>
                <w:rFonts w:ascii="Arial" w:hAnsi="Arial"/>
                <w:sz w:val="20"/>
              </w:rPr>
              <w:t xml:space="preserve">The program begins to execute </w:t>
            </w:r>
          </w:p>
          <w:p w14:paraId="07137334" w14:textId="77777777" w:rsidR="00E22CA5" w:rsidRDefault="00E22CA5" w:rsidP="00E22CA5">
            <w:pPr>
              <w:pStyle w:val="H1bodytext"/>
              <w:spacing w:after="0"/>
              <w:ind w:left="0"/>
              <w:rPr>
                <w:rFonts w:ascii="Arial" w:hAnsi="Arial"/>
                <w:sz w:val="20"/>
              </w:rPr>
            </w:pPr>
          </w:p>
          <w:p w14:paraId="0DBF15F3" w14:textId="48D8AAB7" w:rsidR="00FF3735" w:rsidRDefault="00E22CA5" w:rsidP="00E22CA5">
            <w:pPr>
              <w:pStyle w:val="H1bodytext"/>
              <w:spacing w:after="0"/>
              <w:ind w:left="0"/>
              <w:rPr>
                <w:rFonts w:ascii="Arial" w:hAnsi="Arial"/>
                <w:sz w:val="20"/>
              </w:rPr>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w:t>
            </w:r>
            <w:r w:rsidR="00FF3735">
              <w:rPr>
                <w:rFonts w:ascii="Arial" w:hAnsi="Arial"/>
                <w:sz w:val="20"/>
              </w:rPr>
              <w:t xml:space="preserve"> and</w:t>
            </w:r>
            <w:proofErr w:type="gramEnd"/>
            <w:r w:rsidR="00FF3735">
              <w:rPr>
                <w:rFonts w:ascii="Arial" w:hAnsi="Arial"/>
                <w:sz w:val="20"/>
              </w:rPr>
              <w:t xml:space="preserve"> various “Notices”.</w:t>
            </w:r>
          </w:p>
          <w:p w14:paraId="55907527" w14:textId="4FB0B6CC" w:rsidR="00E22CA5" w:rsidRPr="007D0AAC" w:rsidRDefault="00E22CA5">
            <w:pPr>
              <w:pStyle w:val="H1bodytext"/>
              <w:spacing w:after="0"/>
              <w:ind w:left="0"/>
              <w:rPr>
                <w:rFonts w:ascii="Arial" w:hAnsi="Arial"/>
                <w:sz w:val="20"/>
              </w:rPr>
            </w:pPr>
          </w:p>
        </w:tc>
        <w:tc>
          <w:tcPr>
            <w:tcW w:w="119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4E07DA" w:rsidRPr="007D0AAC" w14:paraId="57C57466" w14:textId="77777777" w:rsidTr="006C2544">
        <w:trPr>
          <w:trHeight w:val="476"/>
        </w:trPr>
        <w:tc>
          <w:tcPr>
            <w:tcW w:w="651" w:type="dxa"/>
            <w:vAlign w:val="center"/>
          </w:tcPr>
          <w:p w14:paraId="059A3CB8" w14:textId="3B19FA62" w:rsidR="00702160" w:rsidRDefault="00FF3735" w:rsidP="00B84619">
            <w:pPr>
              <w:pStyle w:val="H1bodytext"/>
              <w:spacing w:after="0"/>
              <w:ind w:left="0"/>
              <w:jc w:val="center"/>
              <w:rPr>
                <w:rFonts w:ascii="Arial" w:hAnsi="Arial"/>
                <w:sz w:val="20"/>
              </w:rPr>
            </w:pPr>
            <w:r>
              <w:rPr>
                <w:rFonts w:ascii="Arial" w:hAnsi="Arial"/>
                <w:sz w:val="20"/>
              </w:rPr>
              <w:t>2</w:t>
            </w:r>
          </w:p>
        </w:tc>
        <w:tc>
          <w:tcPr>
            <w:tcW w:w="5942" w:type="dxa"/>
            <w:vAlign w:val="center"/>
          </w:tcPr>
          <w:p w14:paraId="49C63841" w14:textId="693B1234" w:rsidR="00FF3735" w:rsidRDefault="00FF3735" w:rsidP="00B84619">
            <w:pPr>
              <w:pStyle w:val="H1bodytext"/>
              <w:spacing w:after="0"/>
              <w:ind w:left="0"/>
              <w:rPr>
                <w:rFonts w:ascii="Arial" w:hAnsi="Arial"/>
                <w:sz w:val="20"/>
              </w:rPr>
            </w:pPr>
            <w:r>
              <w:rPr>
                <w:rFonts w:ascii="Arial" w:hAnsi="Arial"/>
                <w:sz w:val="20"/>
              </w:rPr>
              <w:t>When the program finishes</w:t>
            </w:r>
            <w:r w:rsidR="008B77B6">
              <w:rPr>
                <w:rFonts w:ascii="Arial" w:hAnsi="Arial"/>
                <w:sz w:val="20"/>
              </w:rPr>
              <w:t>,</w:t>
            </w:r>
          </w:p>
          <w:p w14:paraId="1DCF5341" w14:textId="6EA75B83" w:rsidR="00702160" w:rsidRDefault="008B77B6" w:rsidP="00B84619">
            <w:pPr>
              <w:pStyle w:val="H1bodytext"/>
              <w:spacing w:after="0"/>
              <w:ind w:left="0"/>
              <w:rPr>
                <w:rFonts w:ascii="Arial" w:hAnsi="Arial"/>
                <w:sz w:val="20"/>
              </w:rPr>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 xml:space="preserve">cd ~/dose/test/output </w:t>
            </w:r>
            <w:r w:rsidR="00FF3735">
              <w:rPr>
                <w:rFonts w:ascii="Arial" w:hAnsi="Arial"/>
                <w:sz w:val="20"/>
              </w:rPr>
              <w:t>and pressing enter</w:t>
            </w:r>
          </w:p>
          <w:p w14:paraId="7A35C721" w14:textId="7C252FA0" w:rsidR="008B77B6" w:rsidRDefault="008B77B6" w:rsidP="00B84619">
            <w:pPr>
              <w:pStyle w:val="H1bodytext"/>
              <w:spacing w:after="0"/>
              <w:ind w:left="0"/>
              <w:rPr>
                <w:rFonts w:ascii="Arial" w:hAnsi="Arial"/>
                <w:sz w:val="20"/>
              </w:rPr>
            </w:pPr>
          </w:p>
          <w:p w14:paraId="10742BF5" w14:textId="6C547CE1" w:rsidR="00FF3735" w:rsidRDefault="008B77B6"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rsidP="00B84619">
            <w:pPr>
              <w:pStyle w:val="H1bodytext"/>
              <w:spacing w:after="0"/>
              <w:ind w:left="0"/>
              <w:rPr>
                <w:rFonts w:ascii="Arial" w:hAnsi="Arial"/>
                <w:sz w:val="20"/>
              </w:rPr>
            </w:pPr>
          </w:p>
        </w:tc>
        <w:tc>
          <w:tcPr>
            <w:tcW w:w="1573" w:type="dxa"/>
            <w:vAlign w:val="center"/>
          </w:tcPr>
          <w:p w14:paraId="0ED5FF52" w14:textId="0047AE37" w:rsidR="008B77B6" w:rsidRDefault="00FF3735" w:rsidP="00B84619">
            <w:pPr>
              <w:pStyle w:val="H1bodytext"/>
              <w:spacing w:after="0"/>
              <w:ind w:left="0"/>
              <w:rPr>
                <w:rFonts w:ascii="Arial" w:hAnsi="Arial"/>
                <w:sz w:val="20"/>
              </w:rPr>
            </w:pPr>
            <w:r>
              <w:rPr>
                <w:rFonts w:ascii="Arial" w:hAnsi="Arial"/>
                <w:sz w:val="20"/>
              </w:rPr>
              <w:t xml:space="preserve">The output directory </w:t>
            </w:r>
            <w:r w:rsidR="008B77B6">
              <w:rPr>
                <w:rFonts w:ascii="Arial" w:hAnsi="Arial"/>
                <w:sz w:val="20"/>
              </w:rPr>
              <w:t>contains three files:</w:t>
            </w:r>
          </w:p>
          <w:p w14:paraId="5E588A93" w14:textId="1A596935" w:rsidR="00702160"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0D373784" w14:textId="77777777" w:rsidR="008B77B6"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7C4A1387" w14:textId="56D19BA6" w:rsidR="008B77B6" w:rsidRPr="008B77B6" w:rsidRDefault="008B77B6" w:rsidP="006C2544">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4E07DA" w:rsidRPr="007D0AAC" w14:paraId="36F3136E" w14:textId="77777777" w:rsidTr="006C2544">
        <w:trPr>
          <w:trHeight w:val="2726"/>
        </w:trPr>
        <w:tc>
          <w:tcPr>
            <w:tcW w:w="651" w:type="dxa"/>
            <w:vAlign w:val="center"/>
          </w:tcPr>
          <w:p w14:paraId="0E9D434A" w14:textId="108C3A60" w:rsidR="00F629BB" w:rsidRDefault="00F629BB" w:rsidP="00B84619">
            <w:pPr>
              <w:pStyle w:val="H1bodytext"/>
              <w:spacing w:after="0"/>
              <w:ind w:left="0"/>
              <w:jc w:val="center"/>
              <w:rPr>
                <w:rFonts w:ascii="Arial" w:hAnsi="Arial"/>
                <w:sz w:val="20"/>
              </w:rPr>
            </w:pPr>
            <w:r>
              <w:rPr>
                <w:rFonts w:ascii="Arial" w:hAnsi="Arial"/>
                <w:sz w:val="20"/>
              </w:rPr>
              <w:t>3</w:t>
            </w:r>
          </w:p>
        </w:tc>
        <w:tc>
          <w:tcPr>
            <w:tcW w:w="5942" w:type="dxa"/>
            <w:vAlign w:val="center"/>
          </w:tcPr>
          <w:p w14:paraId="161CEC06" w14:textId="582211CB" w:rsidR="00F629BB" w:rsidRDefault="00F629BB" w:rsidP="00B84619">
            <w:pPr>
              <w:pStyle w:val="H1bodytext"/>
              <w:spacing w:after="0"/>
              <w:ind w:left="0"/>
              <w:rPr>
                <w:rFonts w:ascii="Arial" w:hAnsi="Arial"/>
                <w:sz w:val="20"/>
              </w:rPr>
            </w:pPr>
            <w:r>
              <w:rPr>
                <w:rFonts w:ascii="Arial" w:hAnsi="Arial"/>
                <w:sz w:val="20"/>
              </w:rPr>
              <w:t>Open testReport.txt and verify that the following text is present:</w:t>
            </w:r>
          </w:p>
          <w:p w14:paraId="41F9BA75" w14:textId="77777777" w:rsidR="00F629BB" w:rsidRDefault="00F629BB" w:rsidP="00B84619">
            <w:pPr>
              <w:pStyle w:val="H1bodytext"/>
              <w:spacing w:after="0"/>
              <w:ind w:left="0"/>
              <w:rPr>
                <w:rFonts w:ascii="Arial" w:hAnsi="Arial"/>
                <w:sz w:val="20"/>
              </w:rPr>
            </w:pPr>
          </w:p>
          <w:p w14:paraId="7066C629" w14:textId="77777777" w:rsidR="00F629BB" w:rsidRDefault="00F629BB" w:rsidP="00F629BB">
            <w:pPr>
              <w:pStyle w:val="H1bodytext"/>
              <w:numPr>
                <w:ilvl w:val="0"/>
                <w:numId w:val="23"/>
              </w:numPr>
              <w:spacing w:after="0"/>
              <w:rPr>
                <w:rFonts w:ascii="Arial" w:hAnsi="Arial"/>
                <w:sz w:val="20"/>
              </w:rPr>
            </w:pPr>
            <w:r>
              <w:rPr>
                <w:rFonts w:ascii="Arial" w:hAnsi="Arial"/>
                <w:sz w:val="20"/>
              </w:rPr>
              <w:t>Finished loading grid shapefile</w:t>
            </w:r>
          </w:p>
          <w:p w14:paraId="2FC2BF6E" w14:textId="58F32BCD" w:rsidR="00F629BB" w:rsidRDefault="00E764D6" w:rsidP="00F629BB">
            <w:pPr>
              <w:pStyle w:val="H1bodytext"/>
              <w:numPr>
                <w:ilvl w:val="0"/>
                <w:numId w:val="23"/>
              </w:numPr>
              <w:spacing w:after="0"/>
              <w:rPr>
                <w:rFonts w:ascii="Arial" w:hAnsi="Arial"/>
                <w:sz w:val="20"/>
              </w:rPr>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F629BB">
            <w:pPr>
              <w:pStyle w:val="H1bodytext"/>
              <w:numPr>
                <w:ilvl w:val="0"/>
                <w:numId w:val="23"/>
              </w:numPr>
              <w:spacing w:after="0"/>
              <w:rPr>
                <w:rFonts w:ascii="Arial" w:hAnsi="Arial"/>
                <w:sz w:val="20"/>
              </w:rPr>
            </w:pPr>
            <w:r>
              <w:rPr>
                <w:rFonts w:ascii="Arial" w:hAnsi="Arial"/>
                <w:sz w:val="20"/>
              </w:rPr>
              <w:t>END loading soils map</w:t>
            </w:r>
          </w:p>
          <w:p w14:paraId="0FDCA2DD" w14:textId="77777777" w:rsidR="00F629BB" w:rsidRDefault="00F629BB" w:rsidP="00F629BB">
            <w:pPr>
              <w:pStyle w:val="H1bodytext"/>
              <w:numPr>
                <w:ilvl w:val="0"/>
                <w:numId w:val="23"/>
              </w:numPr>
              <w:spacing w:after="0"/>
              <w:rPr>
                <w:rFonts w:ascii="Arial" w:hAnsi="Arial"/>
                <w:sz w:val="20"/>
              </w:rPr>
            </w:pPr>
            <w:r>
              <w:rPr>
                <w:rFonts w:ascii="Arial" w:hAnsi="Arial"/>
                <w:sz w:val="20"/>
              </w:rPr>
              <w:t>Loaded pathways</w:t>
            </w:r>
          </w:p>
          <w:p w14:paraId="1EC6D06D" w14:textId="77777777" w:rsidR="00F629BB" w:rsidRDefault="00F629BB" w:rsidP="00F629BB">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rsidP="00F629BB">
            <w:pPr>
              <w:pStyle w:val="H1bodytext"/>
              <w:numPr>
                <w:ilvl w:val="0"/>
                <w:numId w:val="23"/>
              </w:numPr>
              <w:spacing w:after="0"/>
              <w:rPr>
                <w:rFonts w:ascii="Arial" w:hAnsi="Arial"/>
                <w:sz w:val="20"/>
              </w:rPr>
            </w:pPr>
            <w:r>
              <w:rPr>
                <w:rFonts w:ascii="Arial" w:hAnsi="Arial"/>
                <w:sz w:val="20"/>
              </w:rPr>
              <w:t>Loaded dose factors</w:t>
            </w:r>
          </w:p>
          <w:p w14:paraId="33554A1F" w14:textId="77777777" w:rsidR="00F629BB" w:rsidRDefault="00F629BB" w:rsidP="00F629BB">
            <w:pPr>
              <w:pStyle w:val="H1bodytext"/>
              <w:numPr>
                <w:ilvl w:val="0"/>
                <w:numId w:val="23"/>
              </w:numPr>
              <w:spacing w:after="0"/>
              <w:rPr>
                <w:rFonts w:ascii="Arial" w:hAnsi="Arial"/>
                <w:sz w:val="20"/>
              </w:rPr>
            </w:pPr>
            <w:r>
              <w:rPr>
                <w:rFonts w:ascii="Arial" w:hAnsi="Arial"/>
                <w:sz w:val="20"/>
              </w:rPr>
              <w:t>END; Loaded concentration table for …</w:t>
            </w:r>
          </w:p>
          <w:p w14:paraId="422B27A7" w14:textId="682423DC" w:rsidR="00F629BB" w:rsidRDefault="00F629BB" w:rsidP="006C2544">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C9D0D3C" w14:textId="4A649A9C" w:rsidR="00F629BB" w:rsidDel="00FF3735" w:rsidRDefault="00F629BB" w:rsidP="00B84619">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001168EE" w14:textId="77777777" w:rsidR="00F629BB" w:rsidRPr="00702160" w:rsidRDefault="00F629BB" w:rsidP="00B84619">
            <w:pPr>
              <w:pStyle w:val="H1bodytext"/>
              <w:spacing w:after="0"/>
              <w:ind w:left="0"/>
              <w:rPr>
                <w:rFonts w:ascii="Arial" w:hAnsi="Arial"/>
                <w:sz w:val="20"/>
              </w:rPr>
            </w:pPr>
          </w:p>
        </w:tc>
      </w:tr>
      <w:tr w:rsidR="004E07DA" w:rsidRPr="007D0AAC" w14:paraId="42AE7776" w14:textId="77777777" w:rsidTr="006C2544">
        <w:trPr>
          <w:trHeight w:val="539"/>
        </w:trPr>
        <w:tc>
          <w:tcPr>
            <w:tcW w:w="651" w:type="dxa"/>
            <w:vAlign w:val="center"/>
          </w:tcPr>
          <w:p w14:paraId="2152F7A6" w14:textId="03E43DAE" w:rsidR="00702160" w:rsidRPr="007D0AAC" w:rsidRDefault="0034358F" w:rsidP="00B84619">
            <w:pPr>
              <w:pStyle w:val="H1bodytext"/>
              <w:spacing w:after="0"/>
              <w:ind w:left="0"/>
              <w:jc w:val="center"/>
              <w:rPr>
                <w:rFonts w:ascii="Arial" w:hAnsi="Arial"/>
                <w:sz w:val="20"/>
              </w:rPr>
            </w:pPr>
            <w:r>
              <w:rPr>
                <w:rFonts w:ascii="Arial" w:hAnsi="Arial"/>
                <w:sz w:val="20"/>
              </w:rPr>
              <w:t>4</w:t>
            </w:r>
          </w:p>
        </w:tc>
        <w:tc>
          <w:tcPr>
            <w:tcW w:w="5942" w:type="dxa"/>
            <w:vAlign w:val="center"/>
          </w:tcPr>
          <w:p w14:paraId="07E36327" w14:textId="661EF4C8" w:rsidR="00702160" w:rsidRPr="00702160" w:rsidRDefault="002C6189"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U235.csv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573" w:type="dxa"/>
            <w:vAlign w:val="center"/>
          </w:tcPr>
          <w:p w14:paraId="5FBDE347" w14:textId="42DFEF40" w:rsidR="00261917" w:rsidRDefault="00261917" w:rsidP="00B84619">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rsidP="00D73084">
            <w:pPr>
              <w:pStyle w:val="H1bodytext"/>
              <w:numPr>
                <w:ilvl w:val="0"/>
                <w:numId w:val="23"/>
              </w:numPr>
              <w:spacing w:after="0"/>
              <w:ind w:left="187" w:hanging="194"/>
              <w:rPr>
                <w:rFonts w:ascii="Arial" w:hAnsi="Arial"/>
                <w:sz w:val="20"/>
              </w:rPr>
            </w:pPr>
            <w:proofErr w:type="spellStart"/>
            <w:r>
              <w:rPr>
                <w:rFonts w:ascii="Arial" w:hAnsi="Arial"/>
                <w:sz w:val="20"/>
              </w:rPr>
              <w:lastRenderedPageBreak/>
              <w:t>elapsed_tm</w:t>
            </w:r>
            <w:proofErr w:type="spellEnd"/>
          </w:p>
          <w:p w14:paraId="4AE9B95F" w14:textId="4A8F0082" w:rsidR="00261917" w:rsidRDefault="00261917" w:rsidP="00261917">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4D0B87DF" w14:textId="4615BC68" w:rsidR="00261917" w:rsidRDefault="00261917" w:rsidP="00261917">
            <w:pPr>
              <w:pStyle w:val="H1bodytext"/>
              <w:numPr>
                <w:ilvl w:val="0"/>
                <w:numId w:val="23"/>
              </w:numPr>
              <w:spacing w:after="0"/>
              <w:ind w:left="187" w:hanging="194"/>
              <w:rPr>
                <w:rFonts w:ascii="Arial" w:hAnsi="Arial"/>
                <w:sz w:val="20"/>
              </w:rPr>
            </w:pPr>
            <w:proofErr w:type="spellStart"/>
            <w:proofErr w:type="gramStart"/>
            <w:r>
              <w:rPr>
                <w:rFonts w:ascii="Arial" w:hAnsi="Arial"/>
                <w:sz w:val="20"/>
              </w:rPr>
              <w:t>soil,pathway</w:t>
            </w:r>
            <w:proofErr w:type="spellEnd"/>
            <w:proofErr w:type="gramEnd"/>
          </w:p>
          <w:p w14:paraId="12EEB239" w14:textId="77777777" w:rsidR="00261917" w:rsidRDefault="00261917" w:rsidP="00261917">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05463844" w14:textId="77777777" w:rsidR="00261917" w:rsidRDefault="00261917" w:rsidP="00261917">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97A5B84" w14:textId="77777777" w:rsidR="00261917" w:rsidRDefault="00261917" w:rsidP="00261917">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63C92B42" w14:textId="77777777" w:rsidR="00261917" w:rsidRDefault="00261917" w:rsidP="00261917">
            <w:pPr>
              <w:pStyle w:val="H1bodytext"/>
              <w:numPr>
                <w:ilvl w:val="0"/>
                <w:numId w:val="23"/>
              </w:numPr>
              <w:spacing w:after="0"/>
              <w:ind w:left="187" w:hanging="194"/>
              <w:rPr>
                <w:rFonts w:ascii="Arial" w:hAnsi="Arial"/>
                <w:sz w:val="20"/>
              </w:rPr>
            </w:pPr>
            <w:r>
              <w:rPr>
                <w:rFonts w:ascii="Arial" w:hAnsi="Arial"/>
                <w:sz w:val="20"/>
              </w:rPr>
              <w:t>concentration</w:t>
            </w:r>
          </w:p>
          <w:p w14:paraId="65BE614A" w14:textId="77777777" w:rsidR="00261917" w:rsidRDefault="00261917" w:rsidP="00261917">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395F8950" w14:textId="4CA17BD1" w:rsidR="00702160" w:rsidRPr="00702160" w:rsidRDefault="00261917" w:rsidP="006C2544">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06F36676" w14:textId="5BB9F470" w:rsidR="00702160" w:rsidRPr="00702160" w:rsidRDefault="00702160" w:rsidP="00B84619">
            <w:pPr>
              <w:pStyle w:val="H1bodytext"/>
              <w:spacing w:after="0"/>
              <w:ind w:left="0"/>
              <w:rPr>
                <w:rFonts w:ascii="Arial" w:hAnsi="Arial"/>
                <w:sz w:val="20"/>
              </w:rPr>
            </w:pPr>
          </w:p>
        </w:tc>
      </w:tr>
      <w:tr w:rsidR="004E07DA" w:rsidRPr="007D0AAC" w14:paraId="7834E4F1" w14:textId="77777777" w:rsidTr="006C2544">
        <w:trPr>
          <w:trHeight w:val="539"/>
        </w:trPr>
        <w:tc>
          <w:tcPr>
            <w:tcW w:w="651" w:type="dxa"/>
            <w:vAlign w:val="center"/>
          </w:tcPr>
          <w:p w14:paraId="12BF2222" w14:textId="34834A66" w:rsidR="00737D19" w:rsidRDefault="0034358F" w:rsidP="00B84619">
            <w:pPr>
              <w:pStyle w:val="H1bodytext"/>
              <w:spacing w:after="0"/>
              <w:ind w:left="0"/>
              <w:jc w:val="center"/>
              <w:rPr>
                <w:rFonts w:ascii="Arial" w:hAnsi="Arial"/>
                <w:sz w:val="20"/>
              </w:rPr>
            </w:pPr>
            <w:r>
              <w:rPr>
                <w:rFonts w:ascii="Arial" w:hAnsi="Arial"/>
                <w:sz w:val="20"/>
              </w:rPr>
              <w:t>5</w:t>
            </w:r>
          </w:p>
        </w:tc>
        <w:tc>
          <w:tcPr>
            <w:tcW w:w="5942" w:type="dxa"/>
            <w:vAlign w:val="center"/>
          </w:tcPr>
          <w:p w14:paraId="498D3629" w14:textId="08122578" w:rsidR="00737D19" w:rsidRDefault="00737D19" w:rsidP="00B84619">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w:t>
            </w:r>
            <w:r w:rsidR="002D7EC5">
              <w:rPr>
                <w:rFonts w:ascii="Arial" w:hAnsi="Arial"/>
                <w:sz w:val="20"/>
              </w:rPr>
              <w:t>.  Examine the second line of the output.</w:t>
            </w:r>
          </w:p>
        </w:tc>
        <w:tc>
          <w:tcPr>
            <w:tcW w:w="1573" w:type="dxa"/>
            <w:vAlign w:val="center"/>
          </w:tcPr>
          <w:p w14:paraId="5C0989D4" w14:textId="112C614D" w:rsidR="002D7EC5" w:rsidRDefault="002D7EC5" w:rsidP="006C2544">
            <w:pPr>
              <w:pStyle w:val="H1bodytext"/>
              <w:spacing w:after="0"/>
              <w:ind w:left="0"/>
              <w:rPr>
                <w:rFonts w:ascii="Arial" w:hAnsi="Arial"/>
                <w:sz w:val="20"/>
              </w:rPr>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6C2544">
            <w:pPr>
              <w:pStyle w:val="H1bodytext"/>
              <w:numPr>
                <w:ilvl w:val="0"/>
                <w:numId w:val="23"/>
              </w:numPr>
              <w:spacing w:after="0"/>
              <w:ind w:left="194" w:hanging="194"/>
              <w:rPr>
                <w:rFonts w:ascii="Arial" w:hAnsi="Arial"/>
                <w:sz w:val="20"/>
              </w:rPr>
            </w:pPr>
            <w:r>
              <w:rPr>
                <w:rFonts w:ascii="Arial" w:hAnsi="Arial"/>
                <w:sz w:val="20"/>
              </w:rPr>
              <w:t xml:space="preserve">the first column is </w:t>
            </w:r>
            <w:r w:rsidR="00DF7467">
              <w:rPr>
                <w:rFonts w:ascii="Arial" w:hAnsi="Arial"/>
                <w:sz w:val="20"/>
              </w:rPr>
              <w:t>the integer 365</w:t>
            </w:r>
          </w:p>
          <w:p w14:paraId="70939242" w14:textId="060E29D3" w:rsidR="00737D19" w:rsidRDefault="0097323C" w:rsidP="006C2544">
            <w:pPr>
              <w:pStyle w:val="H1bodytext"/>
              <w:numPr>
                <w:ilvl w:val="0"/>
                <w:numId w:val="23"/>
              </w:numPr>
              <w:spacing w:after="0"/>
              <w:ind w:left="194" w:hanging="194"/>
              <w:rPr>
                <w:rFonts w:ascii="Arial" w:hAnsi="Arial"/>
                <w:sz w:val="20"/>
              </w:rPr>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2019-1-1.</w:t>
            </w:r>
          </w:p>
          <w:p w14:paraId="06903801" w14:textId="484DCBF1" w:rsidR="002D7EC5" w:rsidRDefault="002D7EC5" w:rsidP="006C2544">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Burbank Loamy, or similar)</w:t>
            </w:r>
          </w:p>
          <w:p w14:paraId="77EE5602" w14:textId="4CCAE690" w:rsidR="002D7EC5" w:rsidRDefault="002D7EC5" w:rsidP="006C2544">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rsidP="006C2544">
            <w:pPr>
              <w:pStyle w:val="H1bodytext"/>
              <w:numPr>
                <w:ilvl w:val="0"/>
                <w:numId w:val="23"/>
              </w:numPr>
              <w:spacing w:after="0"/>
              <w:ind w:left="194" w:hanging="194"/>
              <w:rPr>
                <w:rFonts w:ascii="Arial" w:hAnsi="Arial"/>
                <w:sz w:val="20"/>
              </w:rPr>
            </w:pPr>
            <w:r>
              <w:rPr>
                <w:rFonts w:ascii="Arial" w:hAnsi="Arial"/>
                <w:sz w:val="20"/>
              </w:rPr>
              <w:lastRenderedPageBreak/>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6C2544">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4963AB7F" w14:textId="35901C0B" w:rsidR="00301A8A" w:rsidRPr="00301A8A" w:rsidRDefault="00301A8A" w:rsidP="006C2544">
            <w:pPr>
              <w:pStyle w:val="H1bodytext"/>
              <w:spacing w:after="0"/>
              <w:ind w:left="1080"/>
              <w:rPr>
                <w:rFonts w:ascii="Arial" w:hAnsi="Arial"/>
                <w:sz w:val="20"/>
              </w:rPr>
            </w:pPr>
          </w:p>
        </w:tc>
        <w:tc>
          <w:tcPr>
            <w:tcW w:w="1194" w:type="dxa"/>
            <w:vAlign w:val="center"/>
          </w:tcPr>
          <w:p w14:paraId="0FB6F07F" w14:textId="77777777" w:rsidR="00737D19" w:rsidRPr="00702160" w:rsidRDefault="00737D19" w:rsidP="00B84619">
            <w:pPr>
              <w:pStyle w:val="H1bodytext"/>
              <w:spacing w:after="0"/>
              <w:ind w:left="0"/>
              <w:rPr>
                <w:rFonts w:ascii="Arial" w:hAnsi="Arial"/>
                <w:sz w:val="20"/>
              </w:rPr>
            </w:pPr>
          </w:p>
        </w:tc>
      </w:tr>
      <w:tr w:rsidR="00F31776" w:rsidRPr="007D0AAC" w14:paraId="0F273448" w14:textId="77777777" w:rsidTr="00F31776">
        <w:trPr>
          <w:trHeight w:val="1781"/>
        </w:trPr>
        <w:tc>
          <w:tcPr>
            <w:tcW w:w="651" w:type="dxa"/>
            <w:vAlign w:val="center"/>
          </w:tcPr>
          <w:p w14:paraId="52BD0940" w14:textId="1BFC894A" w:rsidR="00F31776" w:rsidRDefault="00F31776" w:rsidP="00B84619">
            <w:pPr>
              <w:pStyle w:val="H1bodytext"/>
              <w:spacing w:after="0"/>
              <w:ind w:left="0"/>
              <w:jc w:val="center"/>
              <w:rPr>
                <w:rFonts w:ascii="Arial" w:hAnsi="Arial"/>
                <w:sz w:val="20"/>
              </w:rPr>
            </w:pPr>
            <w:r>
              <w:rPr>
                <w:rFonts w:ascii="Arial" w:hAnsi="Arial"/>
                <w:sz w:val="20"/>
              </w:rPr>
              <w:t>6.1</w:t>
            </w:r>
          </w:p>
        </w:tc>
        <w:tc>
          <w:tcPr>
            <w:tcW w:w="5942" w:type="dxa"/>
            <w:vAlign w:val="center"/>
          </w:tcPr>
          <w:p w14:paraId="64896650" w14:textId="77777777" w:rsidR="00F31776" w:rsidRDefault="00F31776" w:rsidP="00B84619">
            <w:pPr>
              <w:pStyle w:val="H1bodytext"/>
              <w:spacing w:after="0"/>
              <w:ind w:left="0"/>
              <w:rPr>
                <w:rFonts w:ascii="Arial" w:hAnsi="Arial"/>
                <w:sz w:val="20"/>
              </w:rPr>
            </w:pPr>
          </w:p>
          <w:p w14:paraId="217AF1CD" w14:textId="6AD6DAA0" w:rsidR="00F31776" w:rsidRDefault="00F31776" w:rsidP="00B84619">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BEDCA2D" w14:textId="4153F6B3" w:rsidR="00F31776" w:rsidRDefault="00F31776" w:rsidP="00B84619">
            <w:pPr>
              <w:pStyle w:val="H1bodytext"/>
              <w:spacing w:after="0"/>
              <w:ind w:left="0"/>
              <w:rPr>
                <w:rFonts w:ascii="Arial" w:hAnsi="Arial"/>
                <w:sz w:val="20"/>
              </w:rPr>
            </w:pPr>
            <w:r>
              <w:rPr>
                <w:rFonts w:ascii="Arial" w:hAnsi="Arial"/>
                <w:sz w:val="20"/>
              </w:rPr>
              <w:t>and pressing Enter</w:t>
            </w:r>
          </w:p>
          <w:p w14:paraId="51192ADB" w14:textId="77777777" w:rsidR="00F31776" w:rsidRDefault="00F31776" w:rsidP="00B84619">
            <w:pPr>
              <w:pStyle w:val="H1bodytext"/>
              <w:spacing w:after="0"/>
              <w:ind w:left="0"/>
              <w:rPr>
                <w:rFonts w:ascii="Arial" w:hAnsi="Arial"/>
                <w:sz w:val="20"/>
              </w:rPr>
            </w:pPr>
          </w:p>
          <w:p w14:paraId="3918B6EA" w14:textId="049B1127" w:rsidR="00F31776" w:rsidRDefault="00F31776" w:rsidP="00B84619">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3A29C8C6" w14:textId="77777777" w:rsidR="00F31776" w:rsidRDefault="00F31776" w:rsidP="002D7EC5">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70082034" w:rsidR="00F31776" w:rsidRDefault="00F31776" w:rsidP="002D7EC5">
            <w:pPr>
              <w:pStyle w:val="H1bodytext"/>
              <w:spacing w:after="0"/>
              <w:ind w:left="0"/>
              <w:rPr>
                <w:rFonts w:ascii="Arial" w:hAnsi="Arial"/>
                <w:sz w:val="20"/>
              </w:rPr>
            </w:pPr>
            <w:r>
              <w:rPr>
                <w:rFonts w:ascii="Arial" w:hAnsi="Arial"/>
                <w:sz w:val="20"/>
              </w:rPr>
              <w:t xml:space="preserve"> (should be 2)</w:t>
            </w:r>
          </w:p>
          <w:p w14:paraId="73DA0CBA" w14:textId="6A17CEA0" w:rsidR="00F31776" w:rsidRPr="00702160" w:rsidRDefault="00F31776" w:rsidP="00B84619">
            <w:pPr>
              <w:pStyle w:val="H1bodytext"/>
              <w:spacing w:after="0"/>
              <w:ind w:left="0"/>
              <w:rPr>
                <w:rFonts w:ascii="Arial" w:hAnsi="Arial"/>
                <w:sz w:val="20"/>
              </w:rPr>
            </w:pPr>
          </w:p>
        </w:tc>
      </w:tr>
      <w:tr w:rsidR="00D73084" w:rsidRPr="007D0AAC" w14:paraId="3E44484B" w14:textId="77777777" w:rsidTr="006C2544">
        <w:trPr>
          <w:trHeight w:val="1070"/>
        </w:trPr>
        <w:tc>
          <w:tcPr>
            <w:tcW w:w="651" w:type="dxa"/>
            <w:vAlign w:val="center"/>
          </w:tcPr>
          <w:p w14:paraId="3F917A94" w14:textId="47F3A5BF" w:rsidR="00444F7D" w:rsidRDefault="00444F7D" w:rsidP="00C458B6">
            <w:pPr>
              <w:pStyle w:val="H1bodytext"/>
              <w:spacing w:after="0"/>
              <w:ind w:left="0"/>
              <w:jc w:val="center"/>
              <w:rPr>
                <w:rFonts w:ascii="Arial" w:hAnsi="Arial"/>
                <w:sz w:val="20"/>
              </w:rPr>
            </w:pPr>
            <w:r>
              <w:rPr>
                <w:rFonts w:ascii="Arial" w:hAnsi="Arial"/>
                <w:sz w:val="20"/>
              </w:rPr>
              <w:t>6.</w:t>
            </w:r>
            <w:r w:rsidR="00C82622">
              <w:rPr>
                <w:rFonts w:ascii="Arial" w:hAnsi="Arial"/>
                <w:sz w:val="20"/>
              </w:rPr>
              <w:t>2</w:t>
            </w:r>
            <w:r w:rsidR="00F31776">
              <w:rPr>
                <w:rFonts w:ascii="Arial" w:hAnsi="Arial"/>
                <w:sz w:val="20"/>
              </w:rPr>
              <w:t>.1</w:t>
            </w:r>
          </w:p>
        </w:tc>
        <w:tc>
          <w:tcPr>
            <w:tcW w:w="5942" w:type="dxa"/>
            <w:vAlign w:val="center"/>
          </w:tcPr>
          <w:p w14:paraId="4B185B54" w14:textId="3A7FAD85" w:rsidR="00444F7D" w:rsidRDefault="00444F7D" w:rsidP="00C458B6">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1012DA10" w14:textId="7C569548" w:rsidR="00444F7D" w:rsidRPr="00702160" w:rsidRDefault="00444F7D" w:rsidP="00C458B6">
            <w:pPr>
              <w:pStyle w:val="H1bodytext"/>
              <w:spacing w:after="0"/>
              <w:ind w:left="0"/>
              <w:rPr>
                <w:rFonts w:ascii="Arial" w:hAnsi="Arial"/>
                <w:sz w:val="20"/>
              </w:rPr>
            </w:pPr>
            <w:r>
              <w:rPr>
                <w:rFonts w:ascii="Arial" w:hAnsi="Arial"/>
                <w:sz w:val="20"/>
              </w:rPr>
              <w:t xml:space="preserve">Selected row: </w:t>
            </w:r>
          </w:p>
        </w:tc>
      </w:tr>
      <w:tr w:rsidR="00D73084" w:rsidRPr="007D0AAC" w14:paraId="45C10189" w14:textId="77777777" w:rsidTr="006C2544">
        <w:trPr>
          <w:trHeight w:val="1331"/>
        </w:trPr>
        <w:tc>
          <w:tcPr>
            <w:tcW w:w="651" w:type="dxa"/>
            <w:vAlign w:val="center"/>
          </w:tcPr>
          <w:p w14:paraId="6539115B" w14:textId="5EB5D839" w:rsidR="00444F7D" w:rsidRDefault="00444F7D" w:rsidP="00C458B6">
            <w:pPr>
              <w:pStyle w:val="H1bodytext"/>
              <w:spacing w:after="0"/>
              <w:ind w:left="0"/>
              <w:jc w:val="center"/>
              <w:rPr>
                <w:rFonts w:ascii="Arial" w:hAnsi="Arial"/>
                <w:sz w:val="20"/>
              </w:rPr>
            </w:pPr>
            <w:r>
              <w:rPr>
                <w:rFonts w:ascii="Arial" w:hAnsi="Arial"/>
                <w:sz w:val="20"/>
              </w:rPr>
              <w:t>6.</w:t>
            </w:r>
            <w:r w:rsidR="00F31776">
              <w:rPr>
                <w:rFonts w:ascii="Arial" w:hAnsi="Arial"/>
                <w:sz w:val="20"/>
              </w:rPr>
              <w:t>2.2</w:t>
            </w:r>
          </w:p>
        </w:tc>
        <w:tc>
          <w:tcPr>
            <w:tcW w:w="5942" w:type="dxa"/>
            <w:vAlign w:val="center"/>
          </w:tcPr>
          <w:p w14:paraId="595BC492" w14:textId="0C77F028" w:rsidR="00444F7D" w:rsidRDefault="00444F7D" w:rsidP="00C458B6">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2582DE17" w14:textId="77777777" w:rsidR="00444F7D" w:rsidRDefault="00444F7D" w:rsidP="00C458B6">
            <w:pPr>
              <w:pStyle w:val="H1bodytext"/>
              <w:spacing w:after="0"/>
              <w:ind w:left="0"/>
              <w:rPr>
                <w:rFonts w:ascii="Arial" w:hAnsi="Arial"/>
                <w:sz w:val="20"/>
              </w:rPr>
            </w:pPr>
            <w:r>
              <w:rPr>
                <w:rFonts w:ascii="Arial" w:hAnsi="Arial"/>
                <w:sz w:val="20"/>
              </w:rPr>
              <w:t>Pathway:</w:t>
            </w:r>
          </w:p>
          <w:p w14:paraId="0B9B601F" w14:textId="77777777" w:rsidR="00444F7D" w:rsidRDefault="00444F7D" w:rsidP="00C458B6">
            <w:pPr>
              <w:pStyle w:val="H1bodytext"/>
              <w:spacing w:after="0"/>
              <w:ind w:left="0"/>
              <w:rPr>
                <w:rFonts w:ascii="Arial" w:hAnsi="Arial"/>
                <w:sz w:val="20"/>
              </w:rPr>
            </w:pPr>
          </w:p>
          <w:p w14:paraId="30910030" w14:textId="34E96965" w:rsidR="00444F7D" w:rsidRDefault="00444F7D" w:rsidP="00C458B6">
            <w:pPr>
              <w:pStyle w:val="H1bodytext"/>
              <w:spacing w:after="0"/>
              <w:ind w:left="0"/>
              <w:rPr>
                <w:rFonts w:ascii="Arial" w:hAnsi="Arial"/>
                <w:sz w:val="20"/>
              </w:rPr>
            </w:pPr>
            <w:r>
              <w:rPr>
                <w:rFonts w:ascii="Arial" w:hAnsi="Arial"/>
                <w:sz w:val="20"/>
              </w:rPr>
              <w:t xml:space="preserve">Soil Type: </w:t>
            </w:r>
          </w:p>
        </w:tc>
      </w:tr>
      <w:tr w:rsidR="00F31776" w:rsidRPr="007D0AAC" w14:paraId="771DFA09" w14:textId="77777777" w:rsidTr="00F31776">
        <w:trPr>
          <w:trHeight w:val="1331"/>
        </w:trPr>
        <w:tc>
          <w:tcPr>
            <w:tcW w:w="651" w:type="dxa"/>
            <w:vAlign w:val="center"/>
          </w:tcPr>
          <w:p w14:paraId="79E759E4" w14:textId="404771F4" w:rsidR="00F31776" w:rsidRDefault="00F31776" w:rsidP="00C458B6">
            <w:pPr>
              <w:pStyle w:val="H1bodytext"/>
              <w:spacing w:after="0"/>
              <w:ind w:left="0"/>
              <w:jc w:val="center"/>
              <w:rPr>
                <w:rFonts w:ascii="Arial" w:hAnsi="Arial"/>
                <w:sz w:val="20"/>
              </w:rPr>
            </w:pPr>
            <w:r>
              <w:rPr>
                <w:rFonts w:ascii="Arial" w:hAnsi="Arial"/>
                <w:sz w:val="20"/>
              </w:rPr>
              <w:t>6.2.3</w:t>
            </w:r>
          </w:p>
        </w:tc>
        <w:tc>
          <w:tcPr>
            <w:tcW w:w="5942" w:type="dxa"/>
            <w:vAlign w:val="center"/>
          </w:tcPr>
          <w:p w14:paraId="3B7071B8" w14:textId="390A03CC" w:rsidR="00F31776" w:rsidRDefault="00F31776" w:rsidP="00C458B6">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63C77D47" w14:textId="432728DD" w:rsidR="00F31776" w:rsidRDefault="005B01C4" w:rsidP="00C458B6">
            <w:pPr>
              <w:pStyle w:val="H1bodytext"/>
              <w:spacing w:after="0"/>
              <w:ind w:left="0"/>
              <w:rPr>
                <w:rFonts w:ascii="Arial" w:hAnsi="Arial"/>
                <w:sz w:val="20"/>
              </w:rPr>
            </w:pPr>
            <w:r>
              <w:rPr>
                <w:rFonts w:ascii="Arial" w:hAnsi="Arial"/>
                <w:sz w:val="20"/>
              </w:rPr>
              <w:t xml:space="preserve">Target </w:t>
            </w:r>
            <w:r w:rsidR="00F31776">
              <w:rPr>
                <w:rFonts w:ascii="Arial" w:hAnsi="Arial"/>
                <w:sz w:val="20"/>
              </w:rPr>
              <w:t>COPC:</w:t>
            </w:r>
          </w:p>
        </w:tc>
      </w:tr>
      <w:tr w:rsidR="00D73084" w:rsidRPr="007D0AAC" w14:paraId="24002A1B" w14:textId="77777777" w:rsidTr="006C2544">
        <w:trPr>
          <w:trHeight w:val="1565"/>
        </w:trPr>
        <w:tc>
          <w:tcPr>
            <w:tcW w:w="651" w:type="dxa"/>
            <w:vAlign w:val="center"/>
          </w:tcPr>
          <w:p w14:paraId="240D5237" w14:textId="5354CCC7" w:rsidR="00444F7D" w:rsidRDefault="00444F7D" w:rsidP="00C458B6">
            <w:pPr>
              <w:pStyle w:val="H1bodytext"/>
              <w:spacing w:after="0"/>
              <w:ind w:left="0"/>
              <w:jc w:val="center"/>
              <w:rPr>
                <w:rFonts w:ascii="Arial" w:hAnsi="Arial"/>
                <w:sz w:val="20"/>
              </w:rPr>
            </w:pPr>
            <w:r>
              <w:rPr>
                <w:rFonts w:ascii="Arial" w:hAnsi="Arial"/>
                <w:sz w:val="20"/>
              </w:rPr>
              <w:t>6.</w:t>
            </w:r>
            <w:r w:rsidR="00F31776">
              <w:rPr>
                <w:rFonts w:ascii="Arial" w:hAnsi="Arial"/>
                <w:sz w:val="20"/>
              </w:rPr>
              <w:t>2.</w:t>
            </w:r>
            <w:r w:rsidR="005B01C4">
              <w:rPr>
                <w:rFonts w:ascii="Arial" w:hAnsi="Arial"/>
                <w:sz w:val="20"/>
              </w:rPr>
              <w:t>4</w:t>
            </w:r>
          </w:p>
        </w:tc>
        <w:tc>
          <w:tcPr>
            <w:tcW w:w="5942" w:type="dxa"/>
            <w:vAlign w:val="center"/>
          </w:tcPr>
          <w:p w14:paraId="2E17CC2B" w14:textId="0DB9B925" w:rsidR="00444F7D" w:rsidRDefault="00444F7D" w:rsidP="00C458B6">
            <w:pPr>
              <w:pStyle w:val="H1bodytext"/>
              <w:spacing w:after="0"/>
              <w:ind w:left="0"/>
              <w:rPr>
                <w:rFonts w:ascii="Arial" w:hAnsi="Arial"/>
                <w:sz w:val="20"/>
              </w:rPr>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573" w:type="dxa"/>
            <w:vAlign w:val="center"/>
          </w:tcPr>
          <w:p w14:paraId="1E8C99A4" w14:textId="77777777" w:rsidR="00444F7D" w:rsidRDefault="00D73084" w:rsidP="00C458B6">
            <w:pPr>
              <w:pStyle w:val="H1bodytext"/>
              <w:spacing w:after="0"/>
              <w:ind w:left="0"/>
              <w:rPr>
                <w:rFonts w:ascii="Arial" w:hAnsi="Arial"/>
                <w:sz w:val="20"/>
              </w:rPr>
            </w:pPr>
            <w:r>
              <w:rPr>
                <w:rFonts w:ascii="Arial" w:hAnsi="Arial"/>
                <w:sz w:val="20"/>
              </w:rPr>
              <w:t>Output unit dose factor =</w:t>
            </w:r>
          </w:p>
          <w:p w14:paraId="62004C56" w14:textId="3B8A01C1" w:rsidR="00D73084" w:rsidRDefault="00D73084" w:rsidP="00C458B6">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07D5A5B" w14:textId="77777777" w:rsidR="00444F7D" w:rsidRPr="00702160" w:rsidRDefault="00444F7D" w:rsidP="00C458B6">
            <w:pPr>
              <w:pStyle w:val="H1bodytext"/>
              <w:spacing w:after="0"/>
              <w:ind w:left="0"/>
              <w:rPr>
                <w:rFonts w:ascii="Arial" w:hAnsi="Arial"/>
                <w:sz w:val="20"/>
              </w:rPr>
            </w:pPr>
          </w:p>
        </w:tc>
      </w:tr>
      <w:tr w:rsidR="00B521CF" w:rsidRPr="007D0AAC" w14:paraId="736ED385" w14:textId="77777777" w:rsidTr="006C2544">
        <w:trPr>
          <w:trHeight w:val="1340"/>
        </w:trPr>
        <w:tc>
          <w:tcPr>
            <w:tcW w:w="651" w:type="dxa"/>
            <w:vAlign w:val="center"/>
          </w:tcPr>
          <w:p w14:paraId="7DC650D4" w14:textId="64E793C2" w:rsidR="00B521CF" w:rsidRDefault="00B521CF" w:rsidP="00C458B6">
            <w:pPr>
              <w:pStyle w:val="H1bodytext"/>
              <w:spacing w:after="0"/>
              <w:ind w:left="0"/>
              <w:jc w:val="center"/>
              <w:rPr>
                <w:rFonts w:ascii="Arial" w:hAnsi="Arial"/>
                <w:sz w:val="20"/>
              </w:rPr>
            </w:pPr>
            <w:r>
              <w:rPr>
                <w:rFonts w:ascii="Arial" w:hAnsi="Arial"/>
                <w:sz w:val="20"/>
              </w:rPr>
              <w:lastRenderedPageBreak/>
              <w:t>6.3.1</w:t>
            </w:r>
          </w:p>
        </w:tc>
        <w:tc>
          <w:tcPr>
            <w:tcW w:w="8709" w:type="dxa"/>
            <w:gridSpan w:val="3"/>
            <w:vAlign w:val="center"/>
          </w:tcPr>
          <w:p w14:paraId="5B072A49" w14:textId="77777777" w:rsidR="00B521CF" w:rsidRDefault="00B521CF" w:rsidP="00C458B6">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3CEE2815" w14:textId="77777777" w:rsidR="00B521CF" w:rsidRDefault="00B521CF" w:rsidP="00C458B6">
            <w:pPr>
              <w:pStyle w:val="H1bodytext"/>
              <w:spacing w:after="0"/>
              <w:ind w:left="0"/>
              <w:rPr>
                <w:rFonts w:ascii="Arial" w:hAnsi="Arial"/>
                <w:sz w:val="20"/>
              </w:rPr>
            </w:pPr>
          </w:p>
          <w:p w14:paraId="55C7F780" w14:textId="40712B5A" w:rsidR="00B521CF" w:rsidRPr="00702160" w:rsidRDefault="00B521CF" w:rsidP="006C2544">
            <w:pPr>
              <w:rPr>
                <w:sz w:val="20"/>
              </w:rPr>
            </w:pPr>
            <w:r>
              <w:rPr>
                <w:b/>
                <w:bCs/>
              </w:rPr>
              <w:t>python3</w:t>
            </w:r>
            <w:r>
              <w:t xml:space="preserve"> checkUcn.py</w:t>
            </w:r>
          </w:p>
        </w:tc>
      </w:tr>
      <w:tr w:rsidR="001E5DE2" w:rsidRPr="007D0AAC" w14:paraId="3D521425" w14:textId="77777777" w:rsidTr="006C2544">
        <w:trPr>
          <w:trHeight w:val="2528"/>
        </w:trPr>
        <w:tc>
          <w:tcPr>
            <w:tcW w:w="651" w:type="dxa"/>
            <w:vAlign w:val="center"/>
          </w:tcPr>
          <w:p w14:paraId="46A18A2E" w14:textId="3DBEFF5A" w:rsidR="001E5DE2" w:rsidRDefault="001E5DE2" w:rsidP="00C458B6">
            <w:pPr>
              <w:pStyle w:val="H1bodytext"/>
              <w:spacing w:after="0"/>
              <w:ind w:left="0"/>
              <w:jc w:val="center"/>
              <w:rPr>
                <w:rFonts w:ascii="Arial" w:hAnsi="Arial"/>
                <w:sz w:val="20"/>
              </w:rPr>
            </w:pPr>
            <w:r>
              <w:rPr>
                <w:rFonts w:ascii="Arial" w:hAnsi="Arial"/>
                <w:sz w:val="20"/>
              </w:rPr>
              <w:t>6.3.2</w:t>
            </w:r>
          </w:p>
        </w:tc>
        <w:tc>
          <w:tcPr>
            <w:tcW w:w="5942" w:type="dxa"/>
            <w:vAlign w:val="center"/>
          </w:tcPr>
          <w:p w14:paraId="3E3EE5A5" w14:textId="31382565" w:rsidR="001E5DE2" w:rsidRDefault="001E5DE2" w:rsidP="00C458B6">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tc>
        <w:tc>
          <w:tcPr>
            <w:tcW w:w="1573" w:type="dxa"/>
            <w:vAlign w:val="center"/>
          </w:tcPr>
          <w:p w14:paraId="0DFCCA1B" w14:textId="781A56FE" w:rsidR="001E5DE2" w:rsidRDefault="001E5DE2" w:rsidP="00C458B6">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3"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U235.csv file</w:t>
            </w:r>
            <w:bookmarkEnd w:id="3"/>
          </w:p>
        </w:tc>
        <w:tc>
          <w:tcPr>
            <w:tcW w:w="1194" w:type="dxa"/>
            <w:vAlign w:val="center"/>
          </w:tcPr>
          <w:p w14:paraId="35E21526" w14:textId="77777777" w:rsidR="001E5DE2" w:rsidRPr="00702160" w:rsidRDefault="001E5DE2" w:rsidP="00C458B6">
            <w:pPr>
              <w:pStyle w:val="H1bodytext"/>
              <w:spacing w:after="0"/>
              <w:ind w:left="0"/>
              <w:rPr>
                <w:rFonts w:ascii="Arial" w:hAnsi="Arial"/>
                <w:sz w:val="20"/>
              </w:rPr>
            </w:pPr>
          </w:p>
        </w:tc>
      </w:tr>
      <w:tr w:rsidR="00F31776" w:rsidRPr="007D0AAC" w14:paraId="6B45E13E" w14:textId="77777777" w:rsidTr="00E001E3">
        <w:trPr>
          <w:trHeight w:val="2456"/>
        </w:trPr>
        <w:tc>
          <w:tcPr>
            <w:tcW w:w="651" w:type="dxa"/>
            <w:vAlign w:val="center"/>
          </w:tcPr>
          <w:p w14:paraId="4728301F" w14:textId="1BEEE017" w:rsidR="00F31776" w:rsidRDefault="00F31776" w:rsidP="00C458B6">
            <w:pPr>
              <w:pStyle w:val="H1bodytext"/>
              <w:spacing w:after="0"/>
              <w:ind w:left="0"/>
              <w:jc w:val="center"/>
              <w:rPr>
                <w:rFonts w:ascii="Arial" w:hAnsi="Arial"/>
                <w:sz w:val="20"/>
              </w:rPr>
            </w:pPr>
            <w:r>
              <w:rPr>
                <w:rFonts w:ascii="Arial" w:hAnsi="Arial"/>
                <w:sz w:val="20"/>
              </w:rPr>
              <w:t>6.3.</w:t>
            </w:r>
            <w:r w:rsidR="001E5DE2">
              <w:rPr>
                <w:rFonts w:ascii="Arial" w:hAnsi="Arial"/>
                <w:sz w:val="20"/>
              </w:rPr>
              <w:t>3</w:t>
            </w:r>
          </w:p>
        </w:tc>
        <w:tc>
          <w:tcPr>
            <w:tcW w:w="5942" w:type="dxa"/>
            <w:vAlign w:val="center"/>
          </w:tcPr>
          <w:p w14:paraId="6BCAF2D8" w14:textId="4C97CF6C" w:rsidR="00F31776" w:rsidRDefault="00F31776" w:rsidP="00C458B6">
            <w:pPr>
              <w:pStyle w:val="H1bodytext"/>
              <w:spacing w:after="0"/>
              <w:ind w:left="0"/>
              <w:rPr>
                <w:rFonts w:ascii="Arial" w:hAnsi="Arial"/>
                <w:sz w:val="20"/>
              </w:rPr>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(U235.csv)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p>
        </w:tc>
        <w:tc>
          <w:tcPr>
            <w:tcW w:w="1573" w:type="dxa"/>
            <w:vAlign w:val="center"/>
          </w:tcPr>
          <w:p w14:paraId="63D343A6" w14:textId="1CB4144D" w:rsidR="00F31776" w:rsidRDefault="00B521CF" w:rsidP="00C458B6">
            <w:pPr>
              <w:pStyle w:val="H1bodytext"/>
              <w:spacing w:after="0"/>
              <w:ind w:left="0"/>
              <w:rPr>
                <w:rFonts w:ascii="Arial" w:hAnsi="Arial"/>
                <w:sz w:val="20"/>
              </w:rPr>
            </w:pPr>
            <w:r>
              <w:rPr>
                <w:rFonts w:ascii="Arial" w:hAnsi="Arial"/>
                <w:sz w:val="20"/>
              </w:rPr>
              <w:t xml:space="preserve">Output groundwater concentration /conversion </w:t>
            </w:r>
            <w:r w:rsidR="00671893">
              <w:rPr>
                <w:rFonts w:ascii="Arial" w:hAnsi="Arial"/>
                <w:sz w:val="20"/>
              </w:rPr>
              <w:t>in the first row of data of the U235.csv file</w:t>
            </w:r>
            <w:r>
              <w:rPr>
                <w:rFonts w:ascii="Arial" w:hAnsi="Arial"/>
                <w:sz w:val="20"/>
              </w:rPr>
              <w:t>= Utility tool groundwater concentration</w:t>
            </w:r>
          </w:p>
        </w:tc>
        <w:tc>
          <w:tcPr>
            <w:tcW w:w="1194" w:type="dxa"/>
            <w:vAlign w:val="center"/>
          </w:tcPr>
          <w:p w14:paraId="3AD728D2" w14:textId="77777777" w:rsidR="00F31776" w:rsidRPr="00702160" w:rsidRDefault="00F31776" w:rsidP="00C458B6">
            <w:pPr>
              <w:pStyle w:val="H1bodytext"/>
              <w:spacing w:after="0"/>
              <w:ind w:left="0"/>
              <w:rPr>
                <w:rFonts w:ascii="Arial" w:hAnsi="Arial"/>
                <w:sz w:val="20"/>
              </w:rPr>
            </w:pPr>
          </w:p>
        </w:tc>
      </w:tr>
      <w:tr w:rsidR="004E07DA" w:rsidRPr="007D0AAC" w14:paraId="5AF389B0" w14:textId="77777777" w:rsidTr="006C2544">
        <w:trPr>
          <w:trHeight w:val="539"/>
        </w:trPr>
        <w:tc>
          <w:tcPr>
            <w:tcW w:w="651" w:type="dxa"/>
            <w:vAlign w:val="center"/>
          </w:tcPr>
          <w:p w14:paraId="5A4B16F3" w14:textId="4BF60B10" w:rsidR="00C31FEB" w:rsidRDefault="00C31FEB" w:rsidP="00B84619">
            <w:pPr>
              <w:pStyle w:val="H1bodytext"/>
              <w:spacing w:after="0"/>
              <w:ind w:left="0"/>
              <w:jc w:val="center"/>
              <w:rPr>
                <w:rFonts w:ascii="Arial" w:hAnsi="Arial"/>
                <w:sz w:val="20"/>
              </w:rPr>
            </w:pPr>
            <w:r>
              <w:rPr>
                <w:rFonts w:ascii="Arial" w:hAnsi="Arial"/>
                <w:sz w:val="20"/>
              </w:rPr>
              <w:t>7</w:t>
            </w:r>
          </w:p>
        </w:tc>
        <w:tc>
          <w:tcPr>
            <w:tcW w:w="5942" w:type="dxa"/>
            <w:vAlign w:val="center"/>
          </w:tcPr>
          <w:p w14:paraId="2844614C" w14:textId="43B34539" w:rsidR="00C458B6" w:rsidRDefault="00C458B6" w:rsidP="00C458B6">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4F737BFE" w14:textId="77777777" w:rsidR="00C458B6" w:rsidRDefault="00C458B6" w:rsidP="00C458B6">
            <w:pPr>
              <w:pStyle w:val="H1bodytext"/>
              <w:spacing w:after="0"/>
              <w:ind w:left="0"/>
              <w:rPr>
                <w:rFonts w:ascii="Arial" w:hAnsi="Arial" w:cs="Arial"/>
                <w:sz w:val="20"/>
              </w:rPr>
            </w:pPr>
          </w:p>
          <w:p w14:paraId="267ECC06" w14:textId="2591403F" w:rsidR="00C31FEB" w:rsidRDefault="00C31FEB" w:rsidP="00B84619">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B84619">
            <w:pPr>
              <w:pStyle w:val="H1bodytext"/>
              <w:spacing w:after="0"/>
              <w:ind w:left="0"/>
              <w:rPr>
                <w:rFonts w:ascii="Consolas" w:hAnsi="Consolas"/>
                <w:sz w:val="20"/>
              </w:rPr>
            </w:pPr>
          </w:p>
          <w:p w14:paraId="3E5C5C3C" w14:textId="7A8FF726" w:rsidR="00C31FEB" w:rsidRDefault="00C31FEB" w:rsidP="00B84619">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B84619">
            <w:pPr>
              <w:pStyle w:val="H1bodytext"/>
              <w:spacing w:after="0"/>
              <w:ind w:left="0"/>
              <w:rPr>
                <w:rFonts w:ascii="Arial" w:hAnsi="Arial"/>
                <w:sz w:val="20"/>
              </w:rPr>
            </w:pPr>
          </w:p>
          <w:p w14:paraId="08998656" w14:textId="620B84A9" w:rsidR="00672C99" w:rsidRDefault="00301A8A">
            <w:pPr>
              <w:pStyle w:val="H1bodytext"/>
              <w:spacing w:after="0"/>
              <w:ind w:left="0"/>
              <w:rPr>
                <w:rFonts w:ascii="Arial" w:hAnsi="Arial"/>
                <w:sz w:val="20"/>
              </w:rPr>
            </w:pPr>
            <w:r>
              <w:rPr>
                <w:rFonts w:ascii="Arial" w:hAnsi="Arial"/>
                <w:sz w:val="20"/>
              </w:rPr>
              <w:t>For any row except the first row, verify that column 10 = column 8 * column 9</w:t>
            </w:r>
          </w:p>
          <w:p w14:paraId="0DBC5527" w14:textId="11A692D9" w:rsidR="00C31FEB" w:rsidRDefault="00C31FEB">
            <w:pPr>
              <w:pStyle w:val="H1bodytext"/>
              <w:spacing w:after="0"/>
              <w:ind w:left="0"/>
              <w:rPr>
                <w:rFonts w:ascii="Arial" w:hAnsi="Arial"/>
                <w:sz w:val="20"/>
              </w:rPr>
            </w:pPr>
          </w:p>
        </w:tc>
        <w:tc>
          <w:tcPr>
            <w:tcW w:w="1573" w:type="dxa"/>
            <w:vAlign w:val="center"/>
          </w:tcPr>
          <w:p w14:paraId="0D1B69BA" w14:textId="267237B4" w:rsidR="00C31FEB" w:rsidRDefault="00301A8A" w:rsidP="002D7EC5">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6FB3ACA8" w14:textId="77777777" w:rsidR="00C31FEB" w:rsidRPr="00702160" w:rsidRDefault="00C31FEB" w:rsidP="00B84619">
            <w:pPr>
              <w:pStyle w:val="H1bodytext"/>
              <w:spacing w:after="0"/>
              <w:ind w:left="0"/>
              <w:rPr>
                <w:rFonts w:ascii="Arial" w:hAnsi="Arial"/>
                <w:sz w:val="20"/>
              </w:rPr>
            </w:pPr>
          </w:p>
        </w:tc>
      </w:tr>
      <w:tr w:rsidR="00D73084" w:rsidRPr="007D0AAC" w14:paraId="5478F3FB" w14:textId="77777777" w:rsidTr="006C2544">
        <w:trPr>
          <w:trHeight w:val="1889"/>
        </w:trPr>
        <w:tc>
          <w:tcPr>
            <w:tcW w:w="651" w:type="dxa"/>
            <w:vAlign w:val="center"/>
          </w:tcPr>
          <w:p w14:paraId="7715AAA8" w14:textId="44178CA7" w:rsidR="00A75D50" w:rsidRDefault="00A75D50" w:rsidP="00B84619">
            <w:pPr>
              <w:pStyle w:val="H1bodytext"/>
              <w:spacing w:after="0"/>
              <w:ind w:left="0"/>
              <w:jc w:val="center"/>
              <w:rPr>
                <w:rFonts w:ascii="Arial" w:hAnsi="Arial"/>
                <w:sz w:val="20"/>
              </w:rPr>
            </w:pPr>
            <w:r>
              <w:rPr>
                <w:rFonts w:ascii="Arial" w:hAnsi="Arial"/>
                <w:sz w:val="20"/>
              </w:rPr>
              <w:lastRenderedPageBreak/>
              <w:t>8</w:t>
            </w:r>
          </w:p>
        </w:tc>
        <w:tc>
          <w:tcPr>
            <w:tcW w:w="5942" w:type="dxa"/>
            <w:vAlign w:val="center"/>
          </w:tcPr>
          <w:p w14:paraId="10BF1922" w14:textId="782D67BB" w:rsidR="00A75D50" w:rsidRDefault="00A75D50"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rsidP="00B84619">
            <w:pPr>
              <w:pStyle w:val="H1bodytext"/>
              <w:spacing w:after="0"/>
              <w:ind w:left="0"/>
              <w:rPr>
                <w:rFonts w:ascii="Arial" w:hAnsi="Arial"/>
                <w:sz w:val="20"/>
              </w:rPr>
            </w:pPr>
          </w:p>
          <w:p w14:paraId="635AD7CB" w14:textId="77777777" w:rsidR="00A75D50" w:rsidRDefault="00A75D50" w:rsidP="00B84619">
            <w:pPr>
              <w:pStyle w:val="H1bodytext"/>
              <w:spacing w:after="0"/>
              <w:ind w:left="0"/>
              <w:rPr>
                <w:rFonts w:ascii="Arial" w:hAnsi="Arial"/>
                <w:sz w:val="20"/>
              </w:rPr>
            </w:pPr>
            <w:r>
              <w:rPr>
                <w:rFonts w:ascii="Arial" w:hAnsi="Arial"/>
                <w:sz w:val="20"/>
              </w:rPr>
              <w:t>Open copcs.csv</w:t>
            </w:r>
          </w:p>
          <w:p w14:paraId="656306EB" w14:textId="77777777" w:rsidR="00A75D50" w:rsidRDefault="00A75D50" w:rsidP="00B84619">
            <w:pPr>
              <w:pStyle w:val="H1bodytext"/>
              <w:spacing w:after="0"/>
              <w:ind w:left="0"/>
              <w:rPr>
                <w:rFonts w:ascii="Arial" w:hAnsi="Arial"/>
                <w:sz w:val="20"/>
              </w:rPr>
            </w:pPr>
          </w:p>
          <w:p w14:paraId="1540E678" w14:textId="680B99F2" w:rsidR="00A75D50" w:rsidRDefault="00A75D50" w:rsidP="00B84619">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2CDB83BF" w14:textId="77777777" w:rsidR="00A75D50" w:rsidRDefault="00A75D50" w:rsidP="002D7EC5">
            <w:pPr>
              <w:pStyle w:val="H1bodytext"/>
              <w:spacing w:after="0"/>
              <w:ind w:left="0"/>
              <w:rPr>
                <w:rFonts w:ascii="Arial" w:hAnsi="Arial"/>
                <w:sz w:val="20"/>
              </w:rPr>
            </w:pPr>
            <w:r>
              <w:rPr>
                <w:rFonts w:ascii="Arial" w:hAnsi="Arial"/>
                <w:sz w:val="20"/>
              </w:rPr>
              <w:t xml:space="preserve">The number is = </w:t>
            </w:r>
          </w:p>
          <w:p w14:paraId="7C59F6BF" w14:textId="77777777" w:rsidR="00A75D50" w:rsidRDefault="00A75D50" w:rsidP="002D7EC5">
            <w:pPr>
              <w:pStyle w:val="H1bodytext"/>
              <w:spacing w:after="0"/>
              <w:ind w:left="0"/>
              <w:rPr>
                <w:rFonts w:ascii="Arial" w:hAnsi="Arial"/>
                <w:sz w:val="20"/>
              </w:rPr>
            </w:pPr>
          </w:p>
          <w:p w14:paraId="225BFEB7" w14:textId="77777777" w:rsidR="00A75D50" w:rsidRDefault="00A75D50" w:rsidP="002D7EC5">
            <w:pPr>
              <w:pStyle w:val="H1bodytext"/>
              <w:spacing w:after="0"/>
              <w:ind w:left="0"/>
              <w:rPr>
                <w:rFonts w:ascii="Arial" w:hAnsi="Arial"/>
                <w:sz w:val="20"/>
              </w:rPr>
            </w:pPr>
          </w:p>
          <w:p w14:paraId="57161788" w14:textId="77777777" w:rsidR="00A75D50" w:rsidRDefault="00A75D50" w:rsidP="002D7EC5">
            <w:pPr>
              <w:pStyle w:val="H1bodytext"/>
              <w:spacing w:after="0"/>
              <w:ind w:left="0"/>
              <w:rPr>
                <w:rFonts w:ascii="Arial" w:hAnsi="Arial"/>
                <w:sz w:val="20"/>
              </w:rPr>
            </w:pPr>
            <w:r>
              <w:rPr>
                <w:rFonts w:ascii="Arial" w:hAnsi="Arial"/>
                <w:sz w:val="20"/>
              </w:rPr>
              <w:t>(should be 475.1)</w:t>
            </w:r>
          </w:p>
          <w:p w14:paraId="3A0B0985" w14:textId="201DD3F3" w:rsidR="00A75D50" w:rsidRPr="00702160" w:rsidRDefault="00A75D50" w:rsidP="00B84619">
            <w:pPr>
              <w:pStyle w:val="H1bodytext"/>
              <w:spacing w:after="0"/>
              <w:ind w:left="0"/>
              <w:rPr>
                <w:rFonts w:ascii="Arial" w:hAnsi="Arial"/>
                <w:sz w:val="20"/>
              </w:rPr>
            </w:pPr>
          </w:p>
        </w:tc>
      </w:tr>
      <w:tr w:rsidR="004E07DA" w:rsidRPr="007D0AAC" w14:paraId="0A99DD44" w14:textId="77777777" w:rsidTr="006C2544">
        <w:trPr>
          <w:trHeight w:val="2897"/>
        </w:trPr>
        <w:tc>
          <w:tcPr>
            <w:tcW w:w="651" w:type="dxa"/>
            <w:vAlign w:val="center"/>
          </w:tcPr>
          <w:p w14:paraId="523F9C99" w14:textId="567BCE6A" w:rsidR="00C31FEB" w:rsidRDefault="00BF0A22" w:rsidP="00B84619">
            <w:pPr>
              <w:pStyle w:val="H1bodytext"/>
              <w:spacing w:after="0"/>
              <w:ind w:left="0"/>
              <w:jc w:val="center"/>
              <w:rPr>
                <w:rFonts w:ascii="Arial" w:hAnsi="Arial"/>
                <w:sz w:val="20"/>
              </w:rPr>
            </w:pPr>
            <w:r>
              <w:rPr>
                <w:rFonts w:ascii="Arial" w:hAnsi="Arial"/>
                <w:sz w:val="20"/>
              </w:rPr>
              <w:t>9</w:t>
            </w:r>
          </w:p>
        </w:tc>
        <w:tc>
          <w:tcPr>
            <w:tcW w:w="5942" w:type="dxa"/>
            <w:vAlign w:val="center"/>
          </w:tcPr>
          <w:p w14:paraId="224DF398" w14:textId="72826F33" w:rsidR="00C458B6" w:rsidRDefault="00C458B6" w:rsidP="00B84619">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B84619">
            <w:pPr>
              <w:pStyle w:val="H1bodytext"/>
              <w:spacing w:after="0"/>
              <w:ind w:left="0"/>
              <w:rPr>
                <w:rFonts w:ascii="Arial" w:hAnsi="Arial"/>
                <w:sz w:val="20"/>
              </w:rPr>
            </w:pPr>
          </w:p>
          <w:p w14:paraId="03418FE8" w14:textId="3358CE7F" w:rsidR="00C31FEB" w:rsidRDefault="001C4462" w:rsidP="00B84619">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rsidP="00B84619">
            <w:pPr>
              <w:pStyle w:val="H1bodytext"/>
              <w:spacing w:after="0"/>
              <w:ind w:left="0"/>
              <w:rPr>
                <w:rFonts w:ascii="Arial" w:hAnsi="Arial"/>
                <w:sz w:val="20"/>
              </w:rPr>
            </w:pPr>
          </w:p>
          <w:p w14:paraId="265B5DDD" w14:textId="335E87BF" w:rsidR="001C4462" w:rsidRDefault="001C4462" w:rsidP="00B84619">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4C8A7444" w14:textId="6164F22F" w:rsidR="00A73817" w:rsidRDefault="00A73817" w:rsidP="00B84619">
            <w:pPr>
              <w:pStyle w:val="H1bodytext"/>
              <w:spacing w:after="0"/>
              <w:ind w:left="0"/>
              <w:rPr>
                <w:rFonts w:ascii="Arial" w:hAnsi="Arial"/>
                <w:sz w:val="20"/>
              </w:rPr>
            </w:pPr>
          </w:p>
          <w:p w14:paraId="3D2B71A6" w14:textId="77777777" w:rsidR="00BF0A22" w:rsidRDefault="00BF0A22" w:rsidP="00B84619">
            <w:pPr>
              <w:pStyle w:val="H1bodytext"/>
              <w:spacing w:after="0"/>
              <w:ind w:left="0"/>
              <w:rPr>
                <w:rFonts w:ascii="Arial" w:hAnsi="Arial"/>
                <w:sz w:val="20"/>
              </w:rPr>
            </w:pPr>
          </w:p>
          <w:p w14:paraId="6D6773B8" w14:textId="5B71CD8D" w:rsidR="00BF0A22" w:rsidRDefault="00BF0A22" w:rsidP="00B84619">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the number in step </w:t>
            </w:r>
            <w:r w:rsidR="000A2C5C">
              <w:rPr>
                <w:rFonts w:ascii="Arial" w:hAnsi="Arial"/>
                <w:sz w:val="20"/>
              </w:rPr>
              <w:t>8</w:t>
            </w:r>
          </w:p>
        </w:tc>
        <w:tc>
          <w:tcPr>
            <w:tcW w:w="1573" w:type="dxa"/>
            <w:vAlign w:val="center"/>
          </w:tcPr>
          <w:p w14:paraId="34CF4764" w14:textId="2E38FDEA" w:rsidR="00C31FEB" w:rsidRDefault="000A2C5C" w:rsidP="002D7EC5">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0EF29063" w14:textId="77777777" w:rsidR="00C31FEB" w:rsidRPr="00702160" w:rsidRDefault="00C31FEB"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5FE6A449" w14:textId="256C1A37"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xml:space="preserve">, take care to ensure that the COPC is defined correctly, that the output file name is unique, and that there is enough space on the machine to store the output.  Output file sizes depend strongly on the number of </w:t>
      </w:r>
      <w:r>
        <w:rPr>
          <w:rFonts w:ascii="Arial" w:hAnsi="Arial"/>
        </w:rPr>
        <w:lastRenderedPageBreak/>
        <w:t>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24057BD2"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proofErr w:type="gramStart"/>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proofErr w:type="gramEnd"/>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16BED80"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7E995A1" w:rsidR="00E1712D" w:rsidRDefault="00E1712D">
      <w:pPr>
        <w:spacing w:after="160" w:line="259" w:lineRule="auto"/>
        <w:rPr>
          <w:rFonts w:eastAsia="Times New Roman"/>
          <w:szCs w:val="20"/>
        </w:rPr>
      </w:pPr>
      <w:r>
        <w:br w:type="page"/>
      </w:r>
    </w:p>
    <w:p w14:paraId="071E3841" w14:textId="77777777" w:rsidR="00093579" w:rsidRDefault="00093579" w:rsidP="0076717B">
      <w:pPr>
        <w:pStyle w:val="H1bodytext"/>
        <w:spacing w:after="120"/>
        <w:ind w:left="0"/>
        <w:rPr>
          <w:rFonts w:ascii="Arial" w:hAnsi="Arial" w:cs="Arial"/>
        </w:rPr>
      </w:pPr>
    </w:p>
    <w:p w14:paraId="11255FB9" w14:textId="6FA23333" w:rsidR="00093579" w:rsidRDefault="007E22A1" w:rsidP="00E1712D">
      <w:pPr>
        <w:pStyle w:val="Heading1"/>
        <w:numPr>
          <w:ilvl w:val="0"/>
          <w:numId w:val="0"/>
        </w:numPr>
        <w:spacing w:before="3000"/>
        <w:jc w:val="center"/>
        <w:rPr>
          <w:rFonts w:cs="Arial"/>
          <w:bCs/>
        </w:rPr>
      </w:pPr>
      <w:bookmarkStart w:id="4" w:name="_Ref33082828"/>
      <w:r>
        <w:t xml:space="preserve">Appendix </w:t>
      </w:r>
      <w:r w:rsidR="00327200">
        <w:fldChar w:fldCharType="begin"/>
      </w:r>
      <w:r w:rsidR="00327200">
        <w:instrText xml:space="preserve"> SEQ Appendix \* ALPHABETIC </w:instrText>
      </w:r>
      <w:r w:rsidR="00327200">
        <w:fldChar w:fldCharType="separate"/>
      </w:r>
      <w:r w:rsidR="00E70C1D">
        <w:rPr>
          <w:noProof/>
        </w:rPr>
        <w:t>A</w:t>
      </w:r>
      <w:r w:rsidR="00327200">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1D1157C2" w:rsidR="00192EF0" w:rsidRDefault="000D6080" w:rsidP="007F1406">
      <w:pPr>
        <w:spacing w:after="160" w:line="259" w:lineRule="auto"/>
      </w:pPr>
      <w:r>
        <w:br w:type="page"/>
      </w:r>
    </w:p>
    <w:p w14:paraId="17734522" w14:textId="45D174A0" w:rsidR="00192EF0" w:rsidRDefault="00192EF0">
      <w:pPr>
        <w:rPr>
          <w:b/>
          <w:bCs/>
        </w:rPr>
      </w:pPr>
      <w:r>
        <w:rPr>
          <w:b/>
          <w:bCs/>
        </w:rPr>
        <w:lastRenderedPageBreak/>
        <w:t>Tool Runner Log</w:t>
      </w:r>
    </w:p>
    <w:p w14:paraId="3F2577E3" w14:textId="77777777" w:rsidR="00F35307" w:rsidRDefault="00F35307" w:rsidP="00F35307">
      <w:r>
        <w:t>INFO--07/22/2020 09:29:48 PM--Starting CA-CIE Tool Runner.</w:t>
      </w:r>
      <w:r>
        <w:tab/>
        <w:t>Logging to "output/runlog.txt"</w:t>
      </w:r>
    </w:p>
    <w:p w14:paraId="1B750F6A" w14:textId="77777777" w:rsidR="00F35307" w:rsidRDefault="00F35307" w:rsidP="00F35307">
      <w:r>
        <w:t>INFO--07/22/2020 09:29:48 PM--Code Version: 1ec22e8121e9d52b5d52c3eac4d4c47f5f77d454 v3.2b: /home/ca/CA-CIE-Tools/</w:t>
      </w:r>
      <w:proofErr w:type="spellStart"/>
      <w:r>
        <w:t>pylib</w:t>
      </w:r>
      <w:proofErr w:type="spellEnd"/>
      <w:r>
        <w:t>/runner/runner.py&lt;--1bcfd6779e9cbdb82673405873a8e5e81514ae27</w:t>
      </w:r>
    </w:p>
    <w:p w14:paraId="74DD2813" w14:textId="77777777" w:rsidR="00F35307" w:rsidRDefault="00F35307" w:rsidP="00F35307"/>
    <w:p w14:paraId="6357678C" w14:textId="77777777" w:rsidR="00F35307" w:rsidRDefault="00F35307" w:rsidP="00F35307">
      <w:r>
        <w:t>INFO--07/22/2020 09:29:48 PM--Code Version: cf17e2da6137b3c78279aa916ecb3962e467cbe6 Local repo SHA-1 has does not correspond to a remote repo release version: /home/ca/dose/test/CA-CIE-Tools/tools/ca-</w:t>
      </w:r>
      <w:proofErr w:type="spellStart"/>
      <w:r>
        <w:t>dosecalc</w:t>
      </w:r>
      <w:proofErr w:type="spellEnd"/>
      <w:r>
        <w:t>/calcDose.py&lt;--1cc4d017c7afdad176e4f6df077aad74b76a3398</w:t>
      </w:r>
    </w:p>
    <w:p w14:paraId="2B2C4F6F" w14:textId="77777777" w:rsidR="00F35307" w:rsidRDefault="00F35307" w:rsidP="00F35307"/>
    <w:p w14:paraId="5DF02C8A" w14:textId="77777777" w:rsidR="00F35307" w:rsidRDefault="00F35307" w:rsidP="00F35307">
      <w:r>
        <w:t xml:space="preserve">INFO--07/22/2020 09:29:48 PM--QA Status: </w:t>
      </w:r>
      <w:proofErr w:type="gramStart"/>
      <w:r>
        <w:t>QUALIFIED :</w:t>
      </w:r>
      <w:proofErr w:type="gramEnd"/>
      <w:r>
        <w:t xml:space="preserve"> /home/ca/CA-CIE-Tools/pylib/runner/runner.py</w:t>
      </w:r>
    </w:p>
    <w:p w14:paraId="61E99474" w14:textId="77777777" w:rsidR="00F35307" w:rsidRDefault="00F35307" w:rsidP="00F35307">
      <w:r>
        <w:t xml:space="preserve">INFO--07/22/2020 09:29:48 PM--QA Status: </w:t>
      </w:r>
      <w:proofErr w:type="gramStart"/>
      <w:r>
        <w:t>TEST :</w:t>
      </w:r>
      <w:proofErr w:type="gramEnd"/>
      <w:r>
        <w:t xml:space="preserve"> /home/ca/dose/test/CA-CIE-Tools/tools/ca-dosecalc/calcDose.py</w:t>
      </w:r>
    </w:p>
    <w:p w14:paraId="58F11CAD" w14:textId="77777777" w:rsidR="00F35307" w:rsidRDefault="00F35307" w:rsidP="00F35307">
      <w:r>
        <w:t>INFO--07/22/2020 09:29:48 PM--Invoking Command:"python3"</w:t>
      </w:r>
      <w:r>
        <w:tab/>
        <w:t xml:space="preserve">with Arguments:"/home/ca/dose/test/CA-CIE-Tools/tools/ca-dosecalc/calcDose.py U235 7 /home/ca/dose/test/inputs/MFGRID/v8.3/data/grid_274_geo.shp /home/ca/dose/test/inputs/u235/P2RGWM.ucn /home/ca/dose/test/inputs/SOILIND/v1.0/data/mfgrid_soil_indices.csv /home/ca/dose/test/inputs/Soil_Specific_UDF_CA_Model_flat.csv /home/ca/dose/test/inputs/copcs.csv /home/ca/dose/test/inputs/pathways.csv </w:t>
      </w:r>
      <w:proofErr w:type="spellStart"/>
      <w:r>
        <w:t>pCi</w:t>
      </w:r>
      <w:proofErr w:type="spellEnd"/>
      <w:r>
        <w:t xml:space="preserve">/m^3 </w:t>
      </w:r>
      <w:proofErr w:type="spellStart"/>
      <w:r>
        <w:t>pCi</w:t>
      </w:r>
      <w:proofErr w:type="spellEnd"/>
      <w:r>
        <w:t>/L 2 2018 9.99999999EEEE 2020-07-20 /home/ca/dose/test/output/U235.csv"</w:t>
      </w:r>
    </w:p>
    <w:p w14:paraId="0F73FDF6" w14:textId="1F61F675" w:rsidR="00192EF0" w:rsidRPr="00991E56" w:rsidRDefault="00F35307" w:rsidP="00F35307">
      <w:r>
        <w:t>INFO--07/22/2020 09:29:48 PM--</w:t>
      </w:r>
      <w:proofErr w:type="spellStart"/>
      <w:r>
        <w:t>Username:ca</w:t>
      </w:r>
      <w:proofErr w:type="spellEnd"/>
      <w:r>
        <w:tab/>
      </w:r>
      <w:proofErr w:type="spellStart"/>
      <w:proofErr w:type="gramStart"/>
      <w:r>
        <w:t>Computer:twotbbase</w:t>
      </w:r>
      <w:proofErr w:type="spellEnd"/>
      <w:proofErr w:type="gramEnd"/>
      <w:r>
        <w:tab/>
      </w:r>
      <w:proofErr w:type="spellStart"/>
      <w:r>
        <w:t>Platform:Linux</w:t>
      </w:r>
      <w:proofErr w:type="spellEnd"/>
      <w:r>
        <w:t xml:space="preserve"> 4.15.0-111-generic #112-Ubuntu SMP Thu Jul 9 20:32:34 UTC 2020</w:t>
      </w:r>
      <w:r w:rsidDel="00F35307">
        <w:t xml:space="preserve"> </w:t>
      </w:r>
    </w:p>
    <w:p w14:paraId="603DB00F" w14:textId="77777777" w:rsidR="00192EF0" w:rsidRPr="00192EF0" w:rsidRDefault="00192EF0"/>
    <w:tbl>
      <w:tblPr>
        <w:tblStyle w:val="TableGrid"/>
        <w:tblW w:w="0" w:type="auto"/>
        <w:tblInd w:w="720" w:type="dxa"/>
        <w:tblLook w:val="04A0" w:firstRow="1" w:lastRow="0" w:firstColumn="1" w:lastColumn="0" w:noHBand="0" w:noVBand="1"/>
      </w:tblPr>
      <w:tblGrid>
        <w:gridCol w:w="651"/>
        <w:gridCol w:w="5942"/>
        <w:gridCol w:w="1573"/>
        <w:gridCol w:w="1194"/>
      </w:tblGrid>
      <w:tr w:rsidR="003B7440" w:rsidRPr="00DA11B3" w14:paraId="53B16B01" w14:textId="77777777" w:rsidTr="003B7440">
        <w:trPr>
          <w:cantSplit/>
          <w:trHeight w:val="360"/>
          <w:tblHeader/>
        </w:trPr>
        <w:tc>
          <w:tcPr>
            <w:tcW w:w="9360" w:type="dxa"/>
            <w:gridSpan w:val="4"/>
            <w:tcBorders>
              <w:top w:val="nil"/>
              <w:left w:val="nil"/>
              <w:bottom w:val="single" w:sz="4" w:space="0" w:color="auto"/>
              <w:right w:val="nil"/>
            </w:tcBorders>
            <w:vAlign w:val="bottom"/>
          </w:tcPr>
          <w:p w14:paraId="7E3E68BA" w14:textId="3BBBC7B6" w:rsidR="003B7440" w:rsidRDefault="003B7440" w:rsidP="003B7440">
            <w:pPr>
              <w:pStyle w:val="Table"/>
            </w:pPr>
            <w:r>
              <w:t>Table A-1</w:t>
            </w:r>
          </w:p>
          <w:p w14:paraId="3B44A66D" w14:textId="77777777" w:rsidR="003B7440" w:rsidRPr="00DA11B3" w:rsidRDefault="00327200" w:rsidP="003B7440">
            <w:pPr>
              <w:pStyle w:val="H1bodytext"/>
              <w:spacing w:after="0"/>
              <w:ind w:left="0"/>
              <w:jc w:val="center"/>
              <w:rPr>
                <w:rFonts w:ascii="Arial" w:hAnsi="Arial"/>
                <w:b/>
                <w:szCs w:val="22"/>
              </w:rPr>
            </w:pPr>
            <w:sdt>
              <w:sdtPr>
                <w:rPr>
                  <w:rFonts w:ascii="Arial" w:hAnsi="Arial"/>
                  <w:b/>
                  <w:bCs/>
                  <w:szCs w:val="22"/>
                </w:rPr>
                <w:alias w:val="Keywords"/>
                <w:tag w:val=""/>
                <w:id w:val="2101673836"/>
                <w:placeholder>
                  <w:docPart w:val="7129722679FD469F84213873C91663F9"/>
                </w:placeholder>
                <w:dataBinding w:prefixMappings="xmlns:ns0='http://purl.org/dc/elements/1.1/' xmlns:ns1='http://schemas.openxmlformats.org/package/2006/metadata/core-properties' " w:xpath="/ns1:coreProperties[1]/ns1:keywords[1]" w:storeItemID="{6C3C8BC8-F283-45AE-878A-BAB7291924A1}"/>
                <w:text/>
              </w:sdtPr>
              <w:sdtEndPr/>
              <w:sdtContent>
                <w:r w:rsidR="003B7440">
                  <w:rPr>
                    <w:rFonts w:ascii="Arial" w:hAnsi="Arial"/>
                    <w:b/>
                    <w:bCs/>
                    <w:szCs w:val="22"/>
                  </w:rPr>
                  <w:t>ca-</w:t>
                </w:r>
                <w:proofErr w:type="spellStart"/>
                <w:r w:rsidR="003B7440">
                  <w:rPr>
                    <w:rFonts w:ascii="Arial" w:hAnsi="Arial"/>
                    <w:b/>
                    <w:bCs/>
                    <w:szCs w:val="22"/>
                  </w:rPr>
                  <w:t>dosecalc</w:t>
                </w:r>
                <w:proofErr w:type="spellEnd"/>
              </w:sdtContent>
            </w:sdt>
            <w:r w:rsidR="003B7440" w:rsidRPr="00DA11B3">
              <w:rPr>
                <w:rFonts w:ascii="Arial" w:hAnsi="Arial" w:cs="Arial"/>
                <w:b/>
                <w:szCs w:val="22"/>
              </w:rPr>
              <w:t xml:space="preserve"> Acceptance </w:t>
            </w:r>
            <w:r w:rsidR="003B7440" w:rsidRPr="00DA11B3">
              <w:rPr>
                <w:rFonts w:ascii="Arial" w:hAnsi="Arial"/>
                <w:b/>
                <w:szCs w:val="22"/>
              </w:rPr>
              <w:t>Test Plan Case 1</w:t>
            </w:r>
          </w:p>
        </w:tc>
      </w:tr>
      <w:tr w:rsidR="003B7440" w:rsidRPr="007D0AAC" w14:paraId="6524D25C" w14:textId="77777777" w:rsidTr="003B7440">
        <w:trPr>
          <w:cantSplit/>
          <w:trHeight w:val="530"/>
          <w:tblHeader/>
        </w:trPr>
        <w:tc>
          <w:tcPr>
            <w:tcW w:w="6593" w:type="dxa"/>
            <w:gridSpan w:val="2"/>
            <w:tcBorders>
              <w:top w:val="single" w:sz="4" w:space="0" w:color="auto"/>
            </w:tcBorders>
            <w:shd w:val="clear" w:color="auto" w:fill="auto"/>
            <w:vAlign w:val="center"/>
          </w:tcPr>
          <w:p w14:paraId="5862E32C" w14:textId="77777777" w:rsidR="003B7440" w:rsidRPr="007D0AAC" w:rsidRDefault="00327200" w:rsidP="003B7440">
            <w:pPr>
              <w:pStyle w:val="H1bodytext"/>
              <w:spacing w:after="0"/>
              <w:ind w:left="0"/>
              <w:jc w:val="center"/>
              <w:rPr>
                <w:rFonts w:ascii="Arial" w:hAnsi="Arial"/>
                <w:b/>
                <w:sz w:val="20"/>
              </w:rPr>
            </w:pPr>
            <w:sdt>
              <w:sdtPr>
                <w:rPr>
                  <w:rFonts w:ascii="Arial" w:hAnsi="Arial"/>
                  <w:b/>
                  <w:bCs/>
                  <w:sz w:val="20"/>
                </w:rPr>
                <w:alias w:val="Keywords"/>
                <w:tag w:val=""/>
                <w:id w:val="1408195490"/>
                <w:placeholder>
                  <w:docPart w:val="A6A7DF76072246A3814E569BC03C46CA"/>
                </w:placeholder>
                <w:dataBinding w:prefixMappings="xmlns:ns0='http://purl.org/dc/elements/1.1/' xmlns:ns1='http://schemas.openxmlformats.org/package/2006/metadata/core-properties' " w:xpath="/ns1:coreProperties[1]/ns1:keywords[1]" w:storeItemID="{6C3C8BC8-F283-45AE-878A-BAB7291924A1}"/>
                <w:text/>
              </w:sdtPr>
              <w:sdtEndPr/>
              <w:sdtContent>
                <w:r w:rsidR="003B7440">
                  <w:rPr>
                    <w:rFonts w:ascii="Arial" w:hAnsi="Arial"/>
                    <w:b/>
                    <w:bCs/>
                    <w:sz w:val="20"/>
                  </w:rPr>
                  <w:t>ca-</w:t>
                </w:r>
                <w:proofErr w:type="spellStart"/>
                <w:r w:rsidR="003B7440">
                  <w:rPr>
                    <w:rFonts w:ascii="Arial" w:hAnsi="Arial"/>
                    <w:b/>
                    <w:bCs/>
                    <w:sz w:val="20"/>
                  </w:rPr>
                  <w:t>dosecalc</w:t>
                </w:r>
                <w:proofErr w:type="spellEnd"/>
              </w:sdtContent>
            </w:sdt>
            <w:r w:rsidR="003B7440" w:rsidRPr="007D0AAC">
              <w:rPr>
                <w:rFonts w:ascii="Arial" w:hAnsi="Arial" w:cs="Arial"/>
                <w:b/>
                <w:sz w:val="20"/>
              </w:rPr>
              <w:t xml:space="preserve"> </w:t>
            </w:r>
            <w:r w:rsidR="003B7440" w:rsidRPr="007D0AAC">
              <w:rPr>
                <w:rFonts w:ascii="Arial" w:hAnsi="Arial"/>
                <w:b/>
                <w:sz w:val="20"/>
              </w:rPr>
              <w:t>Acceptance Testing</w:t>
            </w:r>
          </w:p>
          <w:p w14:paraId="64B1F8B5"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6404694"/>
                <w:placeholder>
                  <w:docPart w:val="6F9C7DBF158F4D37B3D4DB5AC0770EC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A9F1CE9" w14:textId="77A77317" w:rsidR="003B7440" w:rsidRPr="007D0AAC" w:rsidRDefault="003B7440" w:rsidP="003B7440">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7F1406">
              <w:rPr>
                <w:rFonts w:ascii="Arial" w:hAnsi="Arial"/>
                <w:bCs/>
                <w:sz w:val="20"/>
              </w:rPr>
              <w:t>7/22/2020</w:t>
            </w:r>
          </w:p>
        </w:tc>
      </w:tr>
      <w:tr w:rsidR="003B7440" w:rsidRPr="007D0AAC" w14:paraId="152C5599" w14:textId="77777777" w:rsidTr="003B7440">
        <w:trPr>
          <w:cantSplit/>
          <w:trHeight w:val="530"/>
          <w:tblHeader/>
        </w:trPr>
        <w:tc>
          <w:tcPr>
            <w:tcW w:w="6593" w:type="dxa"/>
            <w:gridSpan w:val="2"/>
            <w:tcBorders>
              <w:top w:val="single" w:sz="4" w:space="0" w:color="auto"/>
            </w:tcBorders>
            <w:shd w:val="clear" w:color="auto" w:fill="auto"/>
            <w:vAlign w:val="center"/>
          </w:tcPr>
          <w:p w14:paraId="50A70AB5"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352A230" w14:textId="77777777" w:rsidR="003B7440" w:rsidRPr="007D0AAC" w:rsidRDefault="003B7440" w:rsidP="003B7440">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0424DC84" w14:textId="028A77AC" w:rsidR="003B7440" w:rsidRPr="007D0AAC" w:rsidRDefault="003B7440" w:rsidP="003B7440">
            <w:pPr>
              <w:pStyle w:val="H1bodytext"/>
              <w:spacing w:after="0"/>
              <w:ind w:left="0"/>
              <w:rPr>
                <w:rFonts w:ascii="Arial" w:hAnsi="Arial"/>
                <w:b/>
                <w:sz w:val="20"/>
              </w:rPr>
            </w:pPr>
            <w:r>
              <w:rPr>
                <w:rFonts w:ascii="Arial" w:hAnsi="Arial"/>
                <w:b/>
                <w:sz w:val="20"/>
              </w:rPr>
              <w:t xml:space="preserve">Test Performed By: </w:t>
            </w:r>
            <w:r w:rsidRPr="007F1406">
              <w:rPr>
                <w:rFonts w:ascii="Arial" w:hAnsi="Arial"/>
                <w:bCs/>
                <w:sz w:val="20"/>
              </w:rPr>
              <w:t>Christian Hall</w:t>
            </w:r>
          </w:p>
        </w:tc>
      </w:tr>
      <w:tr w:rsidR="003B7440" w:rsidRPr="007D0AAC" w14:paraId="09A98644" w14:textId="77777777" w:rsidTr="003B7440">
        <w:trPr>
          <w:cantSplit/>
          <w:trHeight w:val="530"/>
          <w:tblHeader/>
        </w:trPr>
        <w:tc>
          <w:tcPr>
            <w:tcW w:w="9360" w:type="dxa"/>
            <w:gridSpan w:val="4"/>
            <w:tcBorders>
              <w:top w:val="single" w:sz="4" w:space="0" w:color="auto"/>
            </w:tcBorders>
            <w:shd w:val="clear" w:color="auto" w:fill="auto"/>
            <w:vAlign w:val="center"/>
          </w:tcPr>
          <w:p w14:paraId="60DC9769"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 xml:space="preserve">~/dose/test </w:t>
            </w:r>
          </w:p>
        </w:tc>
      </w:tr>
      <w:tr w:rsidR="003B7440" w:rsidRPr="007D0AAC" w14:paraId="56ECD7CE" w14:textId="77777777" w:rsidTr="003B7440">
        <w:trPr>
          <w:cantSplit/>
          <w:trHeight w:val="530"/>
          <w:tblHeader/>
        </w:trPr>
        <w:tc>
          <w:tcPr>
            <w:tcW w:w="651" w:type="dxa"/>
            <w:tcBorders>
              <w:top w:val="single" w:sz="4" w:space="0" w:color="auto"/>
            </w:tcBorders>
            <w:shd w:val="clear" w:color="auto" w:fill="D9D9D9" w:themeFill="background1" w:themeFillShade="D9"/>
            <w:vAlign w:val="center"/>
          </w:tcPr>
          <w:p w14:paraId="4790A07D"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1269C7AF"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F1E4A1B"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480DDD3A"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7440" w:rsidRPr="007D0AAC" w14:paraId="285ED6D9" w14:textId="77777777" w:rsidTr="003B7440">
        <w:trPr>
          <w:trHeight w:val="440"/>
        </w:trPr>
        <w:tc>
          <w:tcPr>
            <w:tcW w:w="9360" w:type="dxa"/>
            <w:gridSpan w:val="4"/>
            <w:vAlign w:val="center"/>
          </w:tcPr>
          <w:p w14:paraId="571FDC97" w14:textId="77777777" w:rsidR="003B7440" w:rsidRDefault="003B7440" w:rsidP="003B7440">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7C5E7620" w14:textId="77777777" w:rsidR="003B7440" w:rsidRDefault="003B7440" w:rsidP="003B7440">
            <w:pPr>
              <w:pStyle w:val="H1bodytext"/>
              <w:spacing w:after="0"/>
              <w:ind w:left="0"/>
              <w:rPr>
                <w:rFonts w:ascii="Arial" w:hAnsi="Arial"/>
                <w:sz w:val="20"/>
              </w:rPr>
            </w:pPr>
          </w:p>
          <w:p w14:paraId="4EE6B1B2" w14:textId="77777777" w:rsidR="003B7440" w:rsidRDefault="003B7440" w:rsidP="003B7440">
            <w:pPr>
              <w:pStyle w:val="H1bodytext"/>
              <w:spacing w:after="0"/>
              <w:ind w:left="0"/>
              <w:rPr>
                <w:rFonts w:ascii="Arial" w:hAnsi="Arial"/>
                <w:sz w:val="20"/>
              </w:rPr>
            </w:pPr>
            <w:r>
              <w:rPr>
                <w:rFonts w:ascii="Arial" w:hAnsi="Arial"/>
                <w:sz w:val="20"/>
              </w:rPr>
              <w:t>Navigate to the Testing Directory</w:t>
            </w:r>
          </w:p>
          <w:p w14:paraId="033BCE1D" w14:textId="77777777" w:rsidR="003B7440" w:rsidRPr="007D0AAC" w:rsidRDefault="003B7440" w:rsidP="003B7440">
            <w:pPr>
              <w:pStyle w:val="H1bodytext"/>
              <w:spacing w:after="0"/>
              <w:ind w:left="0"/>
              <w:rPr>
                <w:rFonts w:ascii="Arial" w:hAnsi="Arial"/>
                <w:sz w:val="20"/>
              </w:rPr>
            </w:pPr>
          </w:p>
        </w:tc>
      </w:tr>
      <w:tr w:rsidR="003B7440" w:rsidRPr="007D0AAC" w14:paraId="39639D16" w14:textId="77777777" w:rsidTr="003B7440">
        <w:trPr>
          <w:trHeight w:val="3014"/>
        </w:trPr>
        <w:tc>
          <w:tcPr>
            <w:tcW w:w="651" w:type="dxa"/>
            <w:vAlign w:val="center"/>
          </w:tcPr>
          <w:p w14:paraId="59651208" w14:textId="77777777" w:rsidR="003B7440" w:rsidRPr="007D0AAC" w:rsidRDefault="003B7440" w:rsidP="003B7440">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1571AD87" w14:textId="77777777" w:rsidR="003B7440" w:rsidRDefault="003B7440" w:rsidP="003B7440">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451AC7BE" w14:textId="77777777" w:rsidR="003B7440" w:rsidRPr="006C2544" w:rsidRDefault="003B7440" w:rsidP="003B7440">
            <w:pPr>
              <w:pStyle w:val="H1bodytext"/>
              <w:spacing w:after="0"/>
              <w:ind w:left="0"/>
              <w:rPr>
                <w:rFonts w:ascii="Arial" w:hAnsi="Arial"/>
                <w:i/>
                <w:iCs/>
                <w:sz w:val="20"/>
              </w:rPr>
            </w:pPr>
          </w:p>
          <w:p w14:paraId="2F6DAA9A" w14:textId="77777777" w:rsidR="003B7440" w:rsidRPr="006C2544" w:rsidRDefault="003B7440" w:rsidP="003B7440">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1D36A2F9" w14:textId="77777777" w:rsidR="003B7440" w:rsidRDefault="003B7440" w:rsidP="003B7440">
            <w:pPr>
              <w:pStyle w:val="H1bodytext"/>
              <w:spacing w:after="0"/>
              <w:ind w:left="0"/>
              <w:rPr>
                <w:rFonts w:ascii="Arial" w:hAnsi="Arial"/>
                <w:sz w:val="20"/>
              </w:rPr>
            </w:pPr>
            <w:r>
              <w:rPr>
                <w:rFonts w:ascii="Arial" w:hAnsi="Arial"/>
                <w:sz w:val="20"/>
              </w:rPr>
              <w:t xml:space="preserve">The program begins to execute </w:t>
            </w:r>
          </w:p>
          <w:p w14:paraId="5416F9CE" w14:textId="77777777" w:rsidR="003B7440" w:rsidRDefault="003B7440" w:rsidP="003B7440">
            <w:pPr>
              <w:pStyle w:val="H1bodytext"/>
              <w:spacing w:after="0"/>
              <w:ind w:left="0"/>
              <w:rPr>
                <w:rFonts w:ascii="Arial" w:hAnsi="Arial"/>
                <w:sz w:val="20"/>
              </w:rPr>
            </w:pPr>
          </w:p>
          <w:p w14:paraId="107A3B64" w14:textId="77777777" w:rsidR="003B7440" w:rsidRDefault="003B7440" w:rsidP="003B7440">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 and</w:t>
            </w:r>
            <w:proofErr w:type="gramEnd"/>
            <w:r>
              <w:rPr>
                <w:rFonts w:ascii="Arial" w:hAnsi="Arial"/>
                <w:sz w:val="20"/>
              </w:rPr>
              <w:t xml:space="preserve"> various “Notices”.</w:t>
            </w:r>
          </w:p>
          <w:p w14:paraId="3C451FDA" w14:textId="77777777" w:rsidR="003B7440" w:rsidRPr="007D0AAC" w:rsidRDefault="003B7440" w:rsidP="003B7440">
            <w:pPr>
              <w:pStyle w:val="H1bodytext"/>
              <w:spacing w:after="0"/>
              <w:ind w:left="0"/>
              <w:rPr>
                <w:rFonts w:ascii="Arial" w:hAnsi="Arial"/>
                <w:sz w:val="20"/>
              </w:rPr>
            </w:pPr>
          </w:p>
        </w:tc>
        <w:tc>
          <w:tcPr>
            <w:tcW w:w="1194" w:type="dxa"/>
            <w:vAlign w:val="center"/>
          </w:tcPr>
          <w:p w14:paraId="42E3D4B3" w14:textId="7BF0B08D" w:rsidR="003B7440" w:rsidRPr="007D0AAC" w:rsidRDefault="00E764D6" w:rsidP="003B7440">
            <w:pPr>
              <w:pStyle w:val="H1bodytext"/>
              <w:spacing w:after="0"/>
              <w:ind w:left="0"/>
              <w:jc w:val="center"/>
              <w:rPr>
                <w:rFonts w:ascii="Arial" w:hAnsi="Arial"/>
                <w:sz w:val="20"/>
              </w:rPr>
            </w:pPr>
            <w:r>
              <w:rPr>
                <w:rFonts w:ascii="Arial" w:hAnsi="Arial"/>
                <w:sz w:val="20"/>
              </w:rPr>
              <w:t>PASS</w:t>
            </w:r>
          </w:p>
        </w:tc>
      </w:tr>
      <w:tr w:rsidR="003B7440" w:rsidRPr="00702160" w14:paraId="281CD72B" w14:textId="77777777" w:rsidTr="003B7440">
        <w:trPr>
          <w:trHeight w:val="476"/>
        </w:trPr>
        <w:tc>
          <w:tcPr>
            <w:tcW w:w="651" w:type="dxa"/>
            <w:vAlign w:val="center"/>
          </w:tcPr>
          <w:p w14:paraId="3D8E2876" w14:textId="77777777" w:rsidR="003B7440" w:rsidRDefault="003B7440" w:rsidP="003B7440">
            <w:pPr>
              <w:pStyle w:val="H1bodytext"/>
              <w:spacing w:after="0"/>
              <w:ind w:left="0"/>
              <w:jc w:val="center"/>
              <w:rPr>
                <w:rFonts w:ascii="Arial" w:hAnsi="Arial"/>
                <w:sz w:val="20"/>
              </w:rPr>
            </w:pPr>
            <w:r>
              <w:rPr>
                <w:rFonts w:ascii="Arial" w:hAnsi="Arial"/>
                <w:sz w:val="20"/>
              </w:rPr>
              <w:t>2</w:t>
            </w:r>
          </w:p>
        </w:tc>
        <w:tc>
          <w:tcPr>
            <w:tcW w:w="5942" w:type="dxa"/>
            <w:vAlign w:val="center"/>
          </w:tcPr>
          <w:p w14:paraId="11B31E0C" w14:textId="77777777" w:rsidR="003B7440" w:rsidRDefault="003B7440" w:rsidP="003B7440">
            <w:pPr>
              <w:pStyle w:val="H1bodytext"/>
              <w:spacing w:after="0"/>
              <w:ind w:left="0"/>
              <w:rPr>
                <w:rFonts w:ascii="Arial" w:hAnsi="Arial"/>
                <w:sz w:val="20"/>
              </w:rPr>
            </w:pPr>
            <w:r>
              <w:rPr>
                <w:rFonts w:ascii="Arial" w:hAnsi="Arial"/>
                <w:sz w:val="20"/>
              </w:rPr>
              <w:t>When the program finishes,</w:t>
            </w:r>
          </w:p>
          <w:p w14:paraId="1F946A68" w14:textId="77777777" w:rsidR="003B7440" w:rsidRDefault="003B7440" w:rsidP="003B7440">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 xml:space="preserve">cd ~/dose/test/output </w:t>
            </w:r>
            <w:r>
              <w:rPr>
                <w:rFonts w:ascii="Arial" w:hAnsi="Arial"/>
                <w:sz w:val="20"/>
              </w:rPr>
              <w:t>and pressing enter</w:t>
            </w:r>
          </w:p>
          <w:p w14:paraId="1BC2EC87" w14:textId="77777777" w:rsidR="003B7440" w:rsidRDefault="003B7440" w:rsidP="003B7440">
            <w:pPr>
              <w:pStyle w:val="H1bodytext"/>
              <w:spacing w:after="0"/>
              <w:ind w:left="0"/>
              <w:rPr>
                <w:rFonts w:ascii="Arial" w:hAnsi="Arial"/>
                <w:sz w:val="20"/>
              </w:rPr>
            </w:pPr>
          </w:p>
          <w:p w14:paraId="1FF8BB3B"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24338527" w14:textId="77777777" w:rsidR="003B7440" w:rsidRDefault="003B7440" w:rsidP="003B7440">
            <w:pPr>
              <w:pStyle w:val="H1bodytext"/>
              <w:spacing w:after="0"/>
              <w:ind w:left="0"/>
              <w:rPr>
                <w:rFonts w:ascii="Arial" w:hAnsi="Arial"/>
                <w:sz w:val="20"/>
              </w:rPr>
            </w:pPr>
          </w:p>
        </w:tc>
        <w:tc>
          <w:tcPr>
            <w:tcW w:w="1573" w:type="dxa"/>
            <w:vAlign w:val="center"/>
          </w:tcPr>
          <w:p w14:paraId="6787DDEA" w14:textId="77777777" w:rsidR="003B7440" w:rsidRDefault="003B7440" w:rsidP="003B7440">
            <w:pPr>
              <w:pStyle w:val="H1bodytext"/>
              <w:spacing w:after="0"/>
              <w:ind w:left="0"/>
              <w:rPr>
                <w:rFonts w:ascii="Arial" w:hAnsi="Arial"/>
                <w:sz w:val="20"/>
              </w:rPr>
            </w:pPr>
            <w:r>
              <w:rPr>
                <w:rFonts w:ascii="Arial" w:hAnsi="Arial"/>
                <w:sz w:val="20"/>
              </w:rPr>
              <w:t>The output directory contains three files:</w:t>
            </w:r>
          </w:p>
          <w:p w14:paraId="6259556A"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82EA392"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045C645" w14:textId="77777777" w:rsidR="003B7440" w:rsidRPr="008B77B6"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1FD421AE" w14:textId="1822AFB2" w:rsidR="003B7440" w:rsidRPr="00702160" w:rsidRDefault="00E764D6" w:rsidP="007F1406">
            <w:pPr>
              <w:pStyle w:val="H1bodytext"/>
              <w:spacing w:after="0"/>
              <w:ind w:left="0"/>
              <w:jc w:val="center"/>
              <w:rPr>
                <w:rFonts w:ascii="Arial" w:hAnsi="Arial"/>
                <w:sz w:val="20"/>
              </w:rPr>
            </w:pPr>
            <w:r>
              <w:rPr>
                <w:rFonts w:ascii="Arial" w:hAnsi="Arial"/>
                <w:sz w:val="20"/>
              </w:rPr>
              <w:t>PASS</w:t>
            </w:r>
          </w:p>
        </w:tc>
      </w:tr>
      <w:tr w:rsidR="003B7440" w:rsidRPr="00702160" w14:paraId="6C9624CC" w14:textId="77777777" w:rsidTr="003B7440">
        <w:trPr>
          <w:trHeight w:val="2726"/>
        </w:trPr>
        <w:tc>
          <w:tcPr>
            <w:tcW w:w="651" w:type="dxa"/>
            <w:vAlign w:val="center"/>
          </w:tcPr>
          <w:p w14:paraId="757766FB" w14:textId="77777777" w:rsidR="003B7440" w:rsidRDefault="003B7440" w:rsidP="003B7440">
            <w:pPr>
              <w:pStyle w:val="H1bodytext"/>
              <w:spacing w:after="0"/>
              <w:ind w:left="0"/>
              <w:jc w:val="center"/>
              <w:rPr>
                <w:rFonts w:ascii="Arial" w:hAnsi="Arial"/>
                <w:sz w:val="20"/>
              </w:rPr>
            </w:pPr>
            <w:r>
              <w:rPr>
                <w:rFonts w:ascii="Arial" w:hAnsi="Arial"/>
                <w:sz w:val="20"/>
              </w:rPr>
              <w:t>3</w:t>
            </w:r>
          </w:p>
        </w:tc>
        <w:tc>
          <w:tcPr>
            <w:tcW w:w="5942" w:type="dxa"/>
            <w:vAlign w:val="center"/>
          </w:tcPr>
          <w:p w14:paraId="00B6ADA3" w14:textId="77777777" w:rsidR="003B7440" w:rsidRDefault="003B7440" w:rsidP="003B7440">
            <w:pPr>
              <w:pStyle w:val="H1bodytext"/>
              <w:spacing w:after="0"/>
              <w:ind w:left="0"/>
              <w:rPr>
                <w:rFonts w:ascii="Arial" w:hAnsi="Arial"/>
                <w:sz w:val="20"/>
              </w:rPr>
            </w:pPr>
            <w:r>
              <w:rPr>
                <w:rFonts w:ascii="Arial" w:hAnsi="Arial"/>
                <w:sz w:val="20"/>
              </w:rPr>
              <w:t>Open testReport.txt and verify that the following text is present:</w:t>
            </w:r>
          </w:p>
          <w:p w14:paraId="7B3002D4" w14:textId="77777777" w:rsidR="003B7440" w:rsidRDefault="003B7440" w:rsidP="003B7440">
            <w:pPr>
              <w:pStyle w:val="H1bodytext"/>
              <w:spacing w:after="0"/>
              <w:ind w:left="0"/>
              <w:rPr>
                <w:rFonts w:ascii="Arial" w:hAnsi="Arial"/>
                <w:sz w:val="20"/>
              </w:rPr>
            </w:pPr>
          </w:p>
          <w:p w14:paraId="7BE97D31" w14:textId="77777777" w:rsidR="003B7440" w:rsidRDefault="003B7440" w:rsidP="003B7440">
            <w:pPr>
              <w:pStyle w:val="H1bodytext"/>
              <w:numPr>
                <w:ilvl w:val="0"/>
                <w:numId w:val="23"/>
              </w:numPr>
              <w:spacing w:after="0"/>
              <w:rPr>
                <w:rFonts w:ascii="Arial" w:hAnsi="Arial"/>
                <w:sz w:val="20"/>
              </w:rPr>
            </w:pPr>
            <w:r>
              <w:rPr>
                <w:rFonts w:ascii="Arial" w:hAnsi="Arial"/>
                <w:sz w:val="20"/>
              </w:rPr>
              <w:t>Finished loading grid shapefile</w:t>
            </w:r>
          </w:p>
          <w:p w14:paraId="4774C80C" w14:textId="70AC96A2" w:rsidR="003B7440" w:rsidRDefault="00E764D6" w:rsidP="003B7440">
            <w:pPr>
              <w:pStyle w:val="H1bodytext"/>
              <w:numPr>
                <w:ilvl w:val="0"/>
                <w:numId w:val="23"/>
              </w:numPr>
              <w:spacing w:after="0"/>
              <w:rPr>
                <w:rFonts w:ascii="Arial" w:hAnsi="Arial"/>
                <w:sz w:val="20"/>
              </w:rPr>
            </w:pPr>
            <w:r>
              <w:rPr>
                <w:rFonts w:ascii="Arial" w:hAnsi="Arial"/>
                <w:sz w:val="20"/>
              </w:rPr>
              <w:t>u</w:t>
            </w:r>
            <w:r w:rsidR="003B7440">
              <w:rPr>
                <w:rFonts w:ascii="Arial" w:hAnsi="Arial"/>
                <w:sz w:val="20"/>
              </w:rPr>
              <w:t>pdated cells: added layer X [where X ranges from 1 – 7]</w:t>
            </w:r>
          </w:p>
          <w:p w14:paraId="662B48F4"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loading soils map</w:t>
            </w:r>
          </w:p>
          <w:p w14:paraId="259A9541" w14:textId="77777777" w:rsidR="003B7440" w:rsidRDefault="003B7440" w:rsidP="003B7440">
            <w:pPr>
              <w:pStyle w:val="H1bodytext"/>
              <w:numPr>
                <w:ilvl w:val="0"/>
                <w:numId w:val="23"/>
              </w:numPr>
              <w:spacing w:after="0"/>
              <w:rPr>
                <w:rFonts w:ascii="Arial" w:hAnsi="Arial"/>
                <w:sz w:val="20"/>
              </w:rPr>
            </w:pPr>
            <w:r>
              <w:rPr>
                <w:rFonts w:ascii="Arial" w:hAnsi="Arial"/>
                <w:sz w:val="20"/>
              </w:rPr>
              <w:t>Loaded pathways</w:t>
            </w:r>
          </w:p>
          <w:p w14:paraId="365CA592"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1B48AC68" w14:textId="77777777" w:rsidR="003B7440" w:rsidRDefault="003B7440" w:rsidP="003B7440">
            <w:pPr>
              <w:pStyle w:val="H1bodytext"/>
              <w:numPr>
                <w:ilvl w:val="0"/>
                <w:numId w:val="23"/>
              </w:numPr>
              <w:spacing w:after="0"/>
              <w:rPr>
                <w:rFonts w:ascii="Arial" w:hAnsi="Arial"/>
                <w:sz w:val="20"/>
              </w:rPr>
            </w:pPr>
            <w:r>
              <w:rPr>
                <w:rFonts w:ascii="Arial" w:hAnsi="Arial"/>
                <w:sz w:val="20"/>
              </w:rPr>
              <w:t>Loaded dose factors</w:t>
            </w:r>
          </w:p>
          <w:p w14:paraId="4E0AC781"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Loaded concentration table for …</w:t>
            </w:r>
          </w:p>
          <w:p w14:paraId="0E9482C6"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72699069" w14:textId="77777777" w:rsidR="003B7440" w:rsidDel="00FF3735" w:rsidRDefault="003B7440" w:rsidP="003B7440">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56D60BF9" w14:textId="347A76B3" w:rsidR="003B7440" w:rsidRPr="00702160" w:rsidRDefault="00E764D6" w:rsidP="007F1406">
            <w:pPr>
              <w:pStyle w:val="H1bodytext"/>
              <w:spacing w:after="0"/>
              <w:ind w:left="0"/>
              <w:jc w:val="center"/>
              <w:rPr>
                <w:rFonts w:ascii="Arial" w:hAnsi="Arial"/>
                <w:sz w:val="20"/>
              </w:rPr>
            </w:pPr>
            <w:r>
              <w:rPr>
                <w:rFonts w:ascii="Arial" w:hAnsi="Arial"/>
                <w:sz w:val="20"/>
              </w:rPr>
              <w:t>PASS</w:t>
            </w:r>
          </w:p>
        </w:tc>
      </w:tr>
      <w:tr w:rsidR="003B7440" w:rsidRPr="00702160" w14:paraId="2EFD03E6" w14:textId="77777777" w:rsidTr="003B7440">
        <w:trPr>
          <w:trHeight w:val="539"/>
        </w:trPr>
        <w:tc>
          <w:tcPr>
            <w:tcW w:w="651" w:type="dxa"/>
            <w:vAlign w:val="center"/>
          </w:tcPr>
          <w:p w14:paraId="570EA20A" w14:textId="77777777" w:rsidR="003B7440" w:rsidRPr="007D0AAC" w:rsidRDefault="003B7440" w:rsidP="003B7440">
            <w:pPr>
              <w:pStyle w:val="H1bodytext"/>
              <w:spacing w:after="0"/>
              <w:ind w:left="0"/>
              <w:jc w:val="center"/>
              <w:rPr>
                <w:rFonts w:ascii="Arial" w:hAnsi="Arial"/>
                <w:sz w:val="20"/>
              </w:rPr>
            </w:pPr>
            <w:r>
              <w:rPr>
                <w:rFonts w:ascii="Arial" w:hAnsi="Arial"/>
                <w:sz w:val="20"/>
              </w:rPr>
              <w:t>4</w:t>
            </w:r>
          </w:p>
        </w:tc>
        <w:tc>
          <w:tcPr>
            <w:tcW w:w="5942" w:type="dxa"/>
            <w:vAlign w:val="center"/>
          </w:tcPr>
          <w:p w14:paraId="676B4441" w14:textId="77777777" w:rsidR="003B7440" w:rsidRPr="0070216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U235.csv</w:t>
            </w:r>
            <w:r>
              <w:rPr>
                <w:rFonts w:ascii="Arial" w:hAnsi="Arial"/>
                <w:sz w:val="20"/>
              </w:rPr>
              <w:t xml:space="preserve">  and</w:t>
            </w:r>
            <w:proofErr w:type="gramEnd"/>
            <w:r>
              <w:rPr>
                <w:rFonts w:ascii="Arial" w:hAnsi="Arial"/>
                <w:sz w:val="20"/>
              </w:rPr>
              <w:t xml:space="preserve"> press enter.  Examine the first line of the output.</w:t>
            </w:r>
          </w:p>
        </w:tc>
        <w:tc>
          <w:tcPr>
            <w:tcW w:w="1573" w:type="dxa"/>
            <w:vAlign w:val="center"/>
          </w:tcPr>
          <w:p w14:paraId="19265DAA" w14:textId="77777777" w:rsidR="003B7440" w:rsidRDefault="003B7440" w:rsidP="003B7440">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FE3F36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lastRenderedPageBreak/>
              <w:t>elapsed_tm</w:t>
            </w:r>
            <w:proofErr w:type="spellEnd"/>
          </w:p>
          <w:p w14:paraId="16FCF263"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00EB7624" w14:textId="77777777" w:rsidR="003B7440" w:rsidRDefault="003B7440" w:rsidP="003B7440">
            <w:pPr>
              <w:pStyle w:val="H1bodytext"/>
              <w:numPr>
                <w:ilvl w:val="0"/>
                <w:numId w:val="23"/>
              </w:numPr>
              <w:spacing w:after="0"/>
              <w:ind w:left="187" w:hanging="194"/>
              <w:rPr>
                <w:rFonts w:ascii="Arial" w:hAnsi="Arial"/>
                <w:sz w:val="20"/>
              </w:rPr>
            </w:pPr>
            <w:proofErr w:type="spellStart"/>
            <w:proofErr w:type="gramStart"/>
            <w:r>
              <w:rPr>
                <w:rFonts w:ascii="Arial" w:hAnsi="Arial"/>
                <w:sz w:val="20"/>
              </w:rPr>
              <w:t>soil,pathway</w:t>
            </w:r>
            <w:proofErr w:type="spellEnd"/>
            <w:proofErr w:type="gramEnd"/>
          </w:p>
          <w:p w14:paraId="64200311"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3B2281AA"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35D5179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AF61A73"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concentration</w:t>
            </w:r>
          </w:p>
          <w:p w14:paraId="5E618285"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5DD912DD" w14:textId="77777777" w:rsidR="003B7440" w:rsidRPr="00702160" w:rsidRDefault="003B7440" w:rsidP="003B7440">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6BB58D5C" w14:textId="35EBD8C2" w:rsidR="003B7440" w:rsidRPr="00702160" w:rsidRDefault="00E764D6" w:rsidP="007F1406">
            <w:pPr>
              <w:pStyle w:val="H1bodytext"/>
              <w:spacing w:after="0"/>
              <w:ind w:left="0"/>
              <w:jc w:val="center"/>
              <w:rPr>
                <w:rFonts w:ascii="Arial" w:hAnsi="Arial"/>
                <w:sz w:val="20"/>
              </w:rPr>
            </w:pPr>
            <w:r>
              <w:rPr>
                <w:rFonts w:ascii="Arial" w:hAnsi="Arial"/>
                <w:sz w:val="20"/>
              </w:rPr>
              <w:lastRenderedPageBreak/>
              <w:t>PASS</w:t>
            </w:r>
          </w:p>
        </w:tc>
      </w:tr>
      <w:tr w:rsidR="003B7440" w:rsidRPr="00702160" w14:paraId="720CAA70" w14:textId="77777777" w:rsidTr="003B7440">
        <w:trPr>
          <w:trHeight w:val="539"/>
        </w:trPr>
        <w:tc>
          <w:tcPr>
            <w:tcW w:w="651" w:type="dxa"/>
            <w:vAlign w:val="center"/>
          </w:tcPr>
          <w:p w14:paraId="3B8B6399" w14:textId="77777777" w:rsidR="003B7440" w:rsidRDefault="003B7440" w:rsidP="003B7440">
            <w:pPr>
              <w:pStyle w:val="H1bodytext"/>
              <w:spacing w:after="0"/>
              <w:ind w:left="0"/>
              <w:jc w:val="center"/>
              <w:rPr>
                <w:rFonts w:ascii="Arial" w:hAnsi="Arial"/>
                <w:sz w:val="20"/>
              </w:rPr>
            </w:pPr>
            <w:r>
              <w:rPr>
                <w:rFonts w:ascii="Arial" w:hAnsi="Arial"/>
                <w:sz w:val="20"/>
              </w:rPr>
              <w:t>5</w:t>
            </w:r>
          </w:p>
        </w:tc>
        <w:tc>
          <w:tcPr>
            <w:tcW w:w="5942" w:type="dxa"/>
            <w:vAlign w:val="center"/>
          </w:tcPr>
          <w:p w14:paraId="6D78C4A3" w14:textId="77777777" w:rsidR="003B7440" w:rsidRDefault="003B7440" w:rsidP="003B7440">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  Examine the second line of the output.</w:t>
            </w:r>
          </w:p>
        </w:tc>
        <w:tc>
          <w:tcPr>
            <w:tcW w:w="1573" w:type="dxa"/>
            <w:vAlign w:val="center"/>
          </w:tcPr>
          <w:p w14:paraId="4D1C9C2C" w14:textId="77777777" w:rsidR="003B7440" w:rsidRDefault="003B7440" w:rsidP="003B7440">
            <w:pPr>
              <w:pStyle w:val="H1bodytext"/>
              <w:spacing w:after="0"/>
              <w:ind w:left="0"/>
              <w:rPr>
                <w:rFonts w:ascii="Arial" w:hAnsi="Arial"/>
                <w:sz w:val="20"/>
              </w:rPr>
            </w:pPr>
            <w:r>
              <w:rPr>
                <w:rFonts w:ascii="Arial" w:hAnsi="Arial"/>
                <w:sz w:val="20"/>
              </w:rPr>
              <w:t>This line contains primarily numeric data separated by commas:</w:t>
            </w:r>
          </w:p>
          <w:p w14:paraId="5DA020A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3123468"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2019-1-1.</w:t>
            </w:r>
          </w:p>
          <w:p w14:paraId="4C717663"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third column is a soil type (Rupert Sand, Burbank Loamy, or similar)</w:t>
            </w:r>
          </w:p>
          <w:p w14:paraId="37D7906D"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63CC84F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lastRenderedPageBreak/>
              <w:t>the fifth, sixth, and seventh columns are integers</w:t>
            </w:r>
          </w:p>
          <w:p w14:paraId="381673CA"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5064E7B8" w14:textId="77777777" w:rsidR="003B7440" w:rsidRPr="00301A8A" w:rsidRDefault="003B7440" w:rsidP="003B7440">
            <w:pPr>
              <w:pStyle w:val="H1bodytext"/>
              <w:spacing w:after="0"/>
              <w:ind w:left="1080"/>
              <w:rPr>
                <w:rFonts w:ascii="Arial" w:hAnsi="Arial"/>
                <w:sz w:val="20"/>
              </w:rPr>
            </w:pPr>
          </w:p>
        </w:tc>
        <w:tc>
          <w:tcPr>
            <w:tcW w:w="1194" w:type="dxa"/>
            <w:vAlign w:val="center"/>
          </w:tcPr>
          <w:p w14:paraId="4A1A67CB" w14:textId="5995CD54" w:rsidR="003B7440" w:rsidRPr="00702160" w:rsidRDefault="000B38BE" w:rsidP="007F1406">
            <w:pPr>
              <w:pStyle w:val="H1bodytext"/>
              <w:spacing w:after="0"/>
              <w:ind w:left="0"/>
              <w:jc w:val="center"/>
              <w:rPr>
                <w:rFonts w:ascii="Arial" w:hAnsi="Arial"/>
                <w:sz w:val="20"/>
              </w:rPr>
            </w:pPr>
            <w:r>
              <w:rPr>
                <w:rFonts w:ascii="Arial" w:hAnsi="Arial"/>
                <w:sz w:val="20"/>
              </w:rPr>
              <w:lastRenderedPageBreak/>
              <w:t>PASS</w:t>
            </w:r>
          </w:p>
        </w:tc>
      </w:tr>
      <w:tr w:rsidR="003B7440" w:rsidRPr="00702160" w14:paraId="7E36347B" w14:textId="77777777" w:rsidTr="003B7440">
        <w:trPr>
          <w:trHeight w:val="1781"/>
        </w:trPr>
        <w:tc>
          <w:tcPr>
            <w:tcW w:w="651" w:type="dxa"/>
            <w:vAlign w:val="center"/>
          </w:tcPr>
          <w:p w14:paraId="6AF386C4" w14:textId="77777777" w:rsidR="003B7440" w:rsidRDefault="003B7440" w:rsidP="003B7440">
            <w:pPr>
              <w:pStyle w:val="H1bodytext"/>
              <w:spacing w:after="0"/>
              <w:ind w:left="0"/>
              <w:jc w:val="center"/>
              <w:rPr>
                <w:rFonts w:ascii="Arial" w:hAnsi="Arial"/>
                <w:sz w:val="20"/>
              </w:rPr>
            </w:pPr>
            <w:r>
              <w:rPr>
                <w:rFonts w:ascii="Arial" w:hAnsi="Arial"/>
                <w:sz w:val="20"/>
              </w:rPr>
              <w:t>6.1</w:t>
            </w:r>
          </w:p>
        </w:tc>
        <w:tc>
          <w:tcPr>
            <w:tcW w:w="5942" w:type="dxa"/>
            <w:vAlign w:val="center"/>
          </w:tcPr>
          <w:p w14:paraId="1B86059E" w14:textId="77777777" w:rsidR="003B7440" w:rsidRDefault="003B7440" w:rsidP="003B7440">
            <w:pPr>
              <w:pStyle w:val="H1bodytext"/>
              <w:spacing w:after="0"/>
              <w:ind w:left="0"/>
              <w:rPr>
                <w:rFonts w:ascii="Arial" w:hAnsi="Arial"/>
                <w:sz w:val="20"/>
              </w:rPr>
            </w:pPr>
          </w:p>
          <w:p w14:paraId="7F922DF9" w14:textId="77777777" w:rsidR="003B7440" w:rsidRDefault="003B7440" w:rsidP="003B7440">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25FAB6C6" w14:textId="77777777" w:rsidR="003B7440" w:rsidRDefault="003B7440" w:rsidP="003B7440">
            <w:pPr>
              <w:pStyle w:val="H1bodytext"/>
              <w:spacing w:after="0"/>
              <w:ind w:left="0"/>
              <w:rPr>
                <w:rFonts w:ascii="Arial" w:hAnsi="Arial"/>
                <w:sz w:val="20"/>
              </w:rPr>
            </w:pPr>
            <w:r>
              <w:rPr>
                <w:rFonts w:ascii="Arial" w:hAnsi="Arial"/>
                <w:sz w:val="20"/>
              </w:rPr>
              <w:t>and pressing Enter</w:t>
            </w:r>
          </w:p>
          <w:p w14:paraId="1E429396" w14:textId="77777777" w:rsidR="003B7440" w:rsidRDefault="003B7440" w:rsidP="003B7440">
            <w:pPr>
              <w:pStyle w:val="H1bodytext"/>
              <w:spacing w:after="0"/>
              <w:ind w:left="0"/>
              <w:rPr>
                <w:rFonts w:ascii="Arial" w:hAnsi="Arial"/>
                <w:sz w:val="20"/>
              </w:rPr>
            </w:pPr>
          </w:p>
          <w:p w14:paraId="7B24AA2B" w14:textId="77777777" w:rsidR="003B7440" w:rsidRDefault="003B7440" w:rsidP="003B7440">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48A13B2B" w14:textId="4F487936" w:rsidR="003B7440" w:rsidRDefault="003B7440" w:rsidP="003B7440">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0B38BE">
              <w:rPr>
                <w:rFonts w:ascii="Arial" w:hAnsi="Arial"/>
                <w:sz w:val="20"/>
              </w:rPr>
              <w:t xml:space="preserve"> 2</w:t>
            </w:r>
          </w:p>
          <w:p w14:paraId="6C67AAB9" w14:textId="77777777" w:rsidR="003B7440" w:rsidRDefault="003B7440" w:rsidP="003B7440">
            <w:pPr>
              <w:pStyle w:val="H1bodytext"/>
              <w:spacing w:after="0"/>
              <w:ind w:left="0"/>
              <w:rPr>
                <w:rFonts w:ascii="Arial" w:hAnsi="Arial"/>
                <w:sz w:val="20"/>
              </w:rPr>
            </w:pPr>
            <w:r>
              <w:rPr>
                <w:rFonts w:ascii="Arial" w:hAnsi="Arial"/>
                <w:sz w:val="20"/>
              </w:rPr>
              <w:t xml:space="preserve"> (should be 2)</w:t>
            </w:r>
          </w:p>
          <w:p w14:paraId="600D6DB2" w14:textId="77777777" w:rsidR="003B7440" w:rsidRPr="00702160" w:rsidRDefault="003B7440" w:rsidP="003B7440">
            <w:pPr>
              <w:pStyle w:val="H1bodytext"/>
              <w:spacing w:after="0"/>
              <w:ind w:left="0"/>
              <w:rPr>
                <w:rFonts w:ascii="Arial" w:hAnsi="Arial"/>
                <w:sz w:val="20"/>
              </w:rPr>
            </w:pPr>
          </w:p>
        </w:tc>
      </w:tr>
      <w:tr w:rsidR="003B7440" w:rsidRPr="00702160" w14:paraId="56495C9D" w14:textId="77777777" w:rsidTr="003B7440">
        <w:trPr>
          <w:trHeight w:val="1070"/>
        </w:trPr>
        <w:tc>
          <w:tcPr>
            <w:tcW w:w="651" w:type="dxa"/>
            <w:vAlign w:val="center"/>
          </w:tcPr>
          <w:p w14:paraId="00884554" w14:textId="77777777" w:rsidR="003B7440" w:rsidRDefault="003B7440" w:rsidP="003B7440">
            <w:pPr>
              <w:pStyle w:val="H1bodytext"/>
              <w:spacing w:after="0"/>
              <w:ind w:left="0"/>
              <w:jc w:val="center"/>
              <w:rPr>
                <w:rFonts w:ascii="Arial" w:hAnsi="Arial"/>
                <w:sz w:val="20"/>
              </w:rPr>
            </w:pPr>
            <w:r>
              <w:rPr>
                <w:rFonts w:ascii="Arial" w:hAnsi="Arial"/>
                <w:sz w:val="20"/>
              </w:rPr>
              <w:t>6.2.1</w:t>
            </w:r>
          </w:p>
        </w:tc>
        <w:tc>
          <w:tcPr>
            <w:tcW w:w="5942" w:type="dxa"/>
            <w:vAlign w:val="center"/>
          </w:tcPr>
          <w:p w14:paraId="06D857B3" w14:textId="77777777" w:rsidR="003B7440" w:rsidRDefault="003B7440" w:rsidP="003B7440">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34A919A3" w14:textId="5120BC72" w:rsidR="003B7440" w:rsidRPr="00702160" w:rsidRDefault="003B7440" w:rsidP="003B7440">
            <w:pPr>
              <w:pStyle w:val="H1bodytext"/>
              <w:spacing w:after="0"/>
              <w:ind w:left="0"/>
              <w:rPr>
                <w:rFonts w:ascii="Arial" w:hAnsi="Arial"/>
                <w:sz w:val="20"/>
              </w:rPr>
            </w:pPr>
            <w:r>
              <w:rPr>
                <w:rFonts w:ascii="Arial" w:hAnsi="Arial"/>
                <w:sz w:val="20"/>
              </w:rPr>
              <w:t xml:space="preserve">Selected row: </w:t>
            </w:r>
            <w:r w:rsidR="000B38BE">
              <w:rPr>
                <w:rFonts w:ascii="Arial" w:hAnsi="Arial"/>
                <w:sz w:val="20"/>
              </w:rPr>
              <w:t>1</w:t>
            </w:r>
          </w:p>
        </w:tc>
      </w:tr>
      <w:tr w:rsidR="003B7440" w14:paraId="352004FA" w14:textId="77777777" w:rsidTr="003B7440">
        <w:trPr>
          <w:trHeight w:val="1331"/>
        </w:trPr>
        <w:tc>
          <w:tcPr>
            <w:tcW w:w="651" w:type="dxa"/>
            <w:vAlign w:val="center"/>
          </w:tcPr>
          <w:p w14:paraId="5772E5C9" w14:textId="77777777" w:rsidR="003B7440" w:rsidRDefault="003B7440" w:rsidP="003B7440">
            <w:pPr>
              <w:pStyle w:val="H1bodytext"/>
              <w:spacing w:after="0"/>
              <w:ind w:left="0"/>
              <w:jc w:val="center"/>
              <w:rPr>
                <w:rFonts w:ascii="Arial" w:hAnsi="Arial"/>
                <w:sz w:val="20"/>
              </w:rPr>
            </w:pPr>
            <w:r>
              <w:rPr>
                <w:rFonts w:ascii="Arial" w:hAnsi="Arial"/>
                <w:sz w:val="20"/>
              </w:rPr>
              <w:t>6.2.2</w:t>
            </w:r>
          </w:p>
        </w:tc>
        <w:tc>
          <w:tcPr>
            <w:tcW w:w="5942" w:type="dxa"/>
            <w:vAlign w:val="center"/>
          </w:tcPr>
          <w:p w14:paraId="6DE64402" w14:textId="77777777" w:rsidR="003B7440" w:rsidRDefault="003B7440" w:rsidP="003B7440">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35CBE176" w14:textId="127A6636" w:rsidR="003B7440" w:rsidRDefault="003B7440" w:rsidP="003B7440">
            <w:pPr>
              <w:pStyle w:val="H1bodytext"/>
              <w:spacing w:after="0"/>
              <w:ind w:left="0"/>
              <w:rPr>
                <w:rFonts w:ascii="Arial" w:hAnsi="Arial"/>
                <w:sz w:val="20"/>
              </w:rPr>
            </w:pPr>
            <w:r>
              <w:rPr>
                <w:rFonts w:ascii="Arial" w:hAnsi="Arial"/>
                <w:sz w:val="20"/>
              </w:rPr>
              <w:t>Pathway:</w:t>
            </w:r>
            <w:r w:rsidR="000B38BE">
              <w:rPr>
                <w:rFonts w:ascii="Arial" w:hAnsi="Arial"/>
                <w:sz w:val="20"/>
              </w:rPr>
              <w:t xml:space="preserve"> </w:t>
            </w:r>
            <w:r w:rsidR="008B37EF">
              <w:rPr>
                <w:rFonts w:ascii="Arial" w:hAnsi="Arial"/>
                <w:sz w:val="20"/>
              </w:rPr>
              <w:t>Beef</w:t>
            </w:r>
          </w:p>
          <w:p w14:paraId="69953286" w14:textId="77777777" w:rsidR="003B7440" w:rsidRDefault="003B7440" w:rsidP="003B7440">
            <w:pPr>
              <w:pStyle w:val="H1bodytext"/>
              <w:spacing w:after="0"/>
              <w:ind w:left="0"/>
              <w:rPr>
                <w:rFonts w:ascii="Arial" w:hAnsi="Arial"/>
                <w:sz w:val="20"/>
              </w:rPr>
            </w:pPr>
          </w:p>
          <w:p w14:paraId="1BC02389" w14:textId="21A0EC3A" w:rsidR="003B7440" w:rsidRDefault="003B7440" w:rsidP="003B7440">
            <w:pPr>
              <w:pStyle w:val="H1bodytext"/>
              <w:spacing w:after="0"/>
              <w:ind w:left="0"/>
              <w:rPr>
                <w:rFonts w:ascii="Arial" w:hAnsi="Arial"/>
                <w:sz w:val="20"/>
              </w:rPr>
            </w:pPr>
            <w:r>
              <w:rPr>
                <w:rFonts w:ascii="Arial" w:hAnsi="Arial"/>
                <w:sz w:val="20"/>
              </w:rPr>
              <w:t>Soil Type:</w:t>
            </w:r>
            <w:r w:rsidR="008B37EF">
              <w:rPr>
                <w:rFonts w:ascii="Arial" w:hAnsi="Arial"/>
                <w:sz w:val="20"/>
              </w:rPr>
              <w:t xml:space="preserve"> Ephrata Sandy Loam</w:t>
            </w:r>
          </w:p>
        </w:tc>
      </w:tr>
      <w:tr w:rsidR="003B7440" w14:paraId="2252BF62" w14:textId="77777777" w:rsidTr="003B7440">
        <w:trPr>
          <w:trHeight w:val="1331"/>
        </w:trPr>
        <w:tc>
          <w:tcPr>
            <w:tcW w:w="651" w:type="dxa"/>
            <w:vAlign w:val="center"/>
          </w:tcPr>
          <w:p w14:paraId="286BCC3B" w14:textId="77777777" w:rsidR="003B7440" w:rsidRDefault="003B7440" w:rsidP="003B7440">
            <w:pPr>
              <w:pStyle w:val="H1bodytext"/>
              <w:spacing w:after="0"/>
              <w:ind w:left="0"/>
              <w:jc w:val="center"/>
              <w:rPr>
                <w:rFonts w:ascii="Arial" w:hAnsi="Arial"/>
                <w:sz w:val="20"/>
              </w:rPr>
            </w:pPr>
            <w:r>
              <w:rPr>
                <w:rFonts w:ascii="Arial" w:hAnsi="Arial"/>
                <w:sz w:val="20"/>
              </w:rPr>
              <w:t>6.2.3</w:t>
            </w:r>
          </w:p>
        </w:tc>
        <w:tc>
          <w:tcPr>
            <w:tcW w:w="5942" w:type="dxa"/>
            <w:vAlign w:val="center"/>
          </w:tcPr>
          <w:p w14:paraId="4A86AC01" w14:textId="77777777" w:rsidR="003B7440" w:rsidRDefault="003B7440" w:rsidP="003B7440">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2B818186" w14:textId="36F144CE" w:rsidR="003B7440" w:rsidRDefault="003B7440" w:rsidP="003B7440">
            <w:pPr>
              <w:pStyle w:val="H1bodytext"/>
              <w:spacing w:after="0"/>
              <w:ind w:left="0"/>
              <w:rPr>
                <w:rFonts w:ascii="Arial" w:hAnsi="Arial"/>
                <w:sz w:val="20"/>
              </w:rPr>
            </w:pPr>
            <w:r>
              <w:rPr>
                <w:rFonts w:ascii="Arial" w:hAnsi="Arial"/>
                <w:sz w:val="20"/>
              </w:rPr>
              <w:t>Target COPC:</w:t>
            </w:r>
            <w:r w:rsidR="000B38BE">
              <w:rPr>
                <w:rFonts w:ascii="Arial" w:hAnsi="Arial"/>
                <w:sz w:val="20"/>
              </w:rPr>
              <w:t xml:space="preserve"> U235</w:t>
            </w:r>
          </w:p>
        </w:tc>
      </w:tr>
      <w:tr w:rsidR="003B7440" w:rsidRPr="00702160" w14:paraId="203C5F37" w14:textId="77777777" w:rsidTr="007F1406">
        <w:trPr>
          <w:trHeight w:val="1763"/>
        </w:trPr>
        <w:tc>
          <w:tcPr>
            <w:tcW w:w="651" w:type="dxa"/>
            <w:vAlign w:val="center"/>
          </w:tcPr>
          <w:p w14:paraId="5B84D3F0" w14:textId="77777777" w:rsidR="003B7440" w:rsidRDefault="003B7440" w:rsidP="003B7440">
            <w:pPr>
              <w:pStyle w:val="H1bodytext"/>
              <w:spacing w:after="0"/>
              <w:ind w:left="0"/>
              <w:jc w:val="center"/>
              <w:rPr>
                <w:rFonts w:ascii="Arial" w:hAnsi="Arial"/>
                <w:sz w:val="20"/>
              </w:rPr>
            </w:pPr>
            <w:r>
              <w:rPr>
                <w:rFonts w:ascii="Arial" w:hAnsi="Arial"/>
                <w:sz w:val="20"/>
              </w:rPr>
              <w:t>6.2.4</w:t>
            </w:r>
          </w:p>
        </w:tc>
        <w:tc>
          <w:tcPr>
            <w:tcW w:w="5942" w:type="dxa"/>
            <w:vAlign w:val="center"/>
          </w:tcPr>
          <w:p w14:paraId="0A4E0FBB" w14:textId="77777777" w:rsidR="003B7440" w:rsidRDefault="003B7440" w:rsidP="003B7440">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home/ca/dose/test/inputs/Soil_Specific_UDF_CA_Model_flat.csv</w:t>
            </w:r>
            <w:r>
              <w:rPr>
                <w:rFonts w:ascii="Arial" w:hAnsi="Arial"/>
                <w:sz w:val="20"/>
              </w:rPr>
              <w:t>) relative to target COPC and the soil type and pathway.</w:t>
            </w:r>
          </w:p>
          <w:p w14:paraId="3657F013" w14:textId="77777777" w:rsidR="008B37EF" w:rsidRDefault="008B37EF" w:rsidP="003B7440">
            <w:pPr>
              <w:pStyle w:val="H1bodytext"/>
              <w:spacing w:after="0"/>
              <w:ind w:left="0"/>
              <w:rPr>
                <w:rFonts w:ascii="Arial" w:hAnsi="Arial"/>
                <w:sz w:val="20"/>
              </w:rPr>
            </w:pPr>
          </w:p>
          <w:p w14:paraId="6FAF140F" w14:textId="77777777" w:rsidR="008B37EF" w:rsidRDefault="008B37EF" w:rsidP="003B7440">
            <w:pPr>
              <w:pStyle w:val="H1bodytext"/>
              <w:spacing w:after="0"/>
              <w:ind w:left="0"/>
              <w:rPr>
                <w:rFonts w:ascii="Arial" w:hAnsi="Arial"/>
                <w:b/>
                <w:bCs/>
                <w:i/>
                <w:iCs/>
                <w:sz w:val="20"/>
              </w:rPr>
            </w:pPr>
            <w:r>
              <w:rPr>
                <w:rFonts w:ascii="Arial" w:hAnsi="Arial"/>
                <w:b/>
                <w:bCs/>
                <w:i/>
                <w:iCs/>
                <w:sz w:val="20"/>
              </w:rPr>
              <w:t>Tester’s Note</w:t>
            </w:r>
          </w:p>
          <w:p w14:paraId="2584D2B5" w14:textId="79E4A612" w:rsidR="008B37EF" w:rsidRDefault="008B37EF" w:rsidP="008B37EF">
            <w:pPr>
              <w:pStyle w:val="H1bodytext"/>
              <w:numPr>
                <w:ilvl w:val="0"/>
                <w:numId w:val="23"/>
              </w:numPr>
              <w:spacing w:after="0"/>
              <w:rPr>
                <w:rFonts w:ascii="Arial" w:hAnsi="Arial"/>
                <w:sz w:val="20"/>
              </w:rPr>
            </w:pPr>
            <w:r>
              <w:rPr>
                <w:rFonts w:ascii="Arial" w:hAnsi="Arial"/>
                <w:b/>
                <w:bCs/>
                <w:i/>
                <w:iCs/>
                <w:sz w:val="20"/>
              </w:rPr>
              <w:t xml:space="preserve"> </w:t>
            </w:r>
            <w:r>
              <w:rPr>
                <w:rFonts w:ascii="Arial" w:hAnsi="Arial"/>
                <w:sz w:val="20"/>
              </w:rPr>
              <w:t>input file value: 4.95</w:t>
            </w:r>
            <w:r w:rsidR="00DF3880">
              <w:rPr>
                <w:rFonts w:ascii="Arial" w:hAnsi="Arial"/>
                <w:sz w:val="20"/>
              </w:rPr>
              <w:t>2</w:t>
            </w:r>
            <w:r>
              <w:rPr>
                <w:rFonts w:ascii="Arial" w:hAnsi="Arial"/>
                <w:sz w:val="20"/>
              </w:rPr>
              <w:t>E-04</w:t>
            </w:r>
          </w:p>
          <w:p w14:paraId="14161FAF" w14:textId="7204D415" w:rsidR="008B37EF" w:rsidRDefault="008B37EF" w:rsidP="008B37EF">
            <w:pPr>
              <w:pStyle w:val="H1bodytext"/>
              <w:numPr>
                <w:ilvl w:val="0"/>
                <w:numId w:val="23"/>
              </w:numPr>
              <w:spacing w:after="0"/>
              <w:rPr>
                <w:rFonts w:ascii="Arial" w:hAnsi="Arial"/>
                <w:sz w:val="20"/>
              </w:rPr>
            </w:pPr>
            <w:r>
              <w:rPr>
                <w:rFonts w:ascii="Arial" w:hAnsi="Arial"/>
                <w:sz w:val="20"/>
              </w:rPr>
              <w:t>U235.csv value: 0.0004952</w:t>
            </w:r>
          </w:p>
          <w:p w14:paraId="3E4916CD" w14:textId="74E78C5A" w:rsidR="008B37EF" w:rsidRDefault="008B37EF" w:rsidP="007F1406">
            <w:pPr>
              <w:pStyle w:val="H1bodytext"/>
              <w:numPr>
                <w:ilvl w:val="0"/>
                <w:numId w:val="23"/>
              </w:numPr>
              <w:spacing w:after="0"/>
              <w:rPr>
                <w:rFonts w:ascii="Arial" w:hAnsi="Arial"/>
                <w:sz w:val="20"/>
              </w:rPr>
            </w:pPr>
            <w:r>
              <w:rPr>
                <w:rFonts w:ascii="Arial" w:hAnsi="Arial"/>
                <w:sz w:val="20"/>
              </w:rPr>
              <w:t>Result:</w:t>
            </w:r>
            <w:r w:rsidR="00DF3880">
              <w:rPr>
                <w:rFonts w:ascii="Arial" w:hAnsi="Arial"/>
                <w:sz w:val="20"/>
              </w:rPr>
              <w:t xml:space="preserve"> Matches</w:t>
            </w:r>
          </w:p>
          <w:p w14:paraId="11C38704" w14:textId="058A4BA6" w:rsidR="008B37EF" w:rsidRPr="008B37EF" w:rsidRDefault="008B37EF" w:rsidP="003B7440">
            <w:pPr>
              <w:pStyle w:val="H1bodytext"/>
              <w:spacing w:after="0"/>
              <w:ind w:left="0"/>
              <w:rPr>
                <w:rFonts w:ascii="Arial" w:hAnsi="Arial"/>
                <w:sz w:val="20"/>
              </w:rPr>
            </w:pPr>
          </w:p>
        </w:tc>
        <w:tc>
          <w:tcPr>
            <w:tcW w:w="1573" w:type="dxa"/>
            <w:vAlign w:val="center"/>
          </w:tcPr>
          <w:p w14:paraId="151F5C5A" w14:textId="77777777" w:rsidR="003B7440" w:rsidRDefault="003B7440" w:rsidP="003B7440">
            <w:pPr>
              <w:pStyle w:val="H1bodytext"/>
              <w:spacing w:after="0"/>
              <w:ind w:left="0"/>
              <w:rPr>
                <w:rFonts w:ascii="Arial" w:hAnsi="Arial"/>
                <w:sz w:val="20"/>
              </w:rPr>
            </w:pPr>
            <w:r>
              <w:rPr>
                <w:rFonts w:ascii="Arial" w:hAnsi="Arial"/>
                <w:sz w:val="20"/>
              </w:rPr>
              <w:t>Output unit dose factor =</w:t>
            </w:r>
          </w:p>
          <w:p w14:paraId="6F26AF80" w14:textId="77777777" w:rsidR="003B7440" w:rsidRDefault="003B7440" w:rsidP="003B7440">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3A27B44A" w14:textId="3CFF119F" w:rsidR="003B7440" w:rsidRPr="00702160" w:rsidRDefault="00DF3880" w:rsidP="007F1406">
            <w:pPr>
              <w:pStyle w:val="H1bodytext"/>
              <w:spacing w:after="0"/>
              <w:ind w:left="0"/>
              <w:jc w:val="center"/>
              <w:rPr>
                <w:rFonts w:ascii="Arial" w:hAnsi="Arial"/>
                <w:sz w:val="20"/>
              </w:rPr>
            </w:pPr>
            <w:r>
              <w:rPr>
                <w:rFonts w:ascii="Arial" w:hAnsi="Arial"/>
                <w:sz w:val="20"/>
              </w:rPr>
              <w:t>PASS</w:t>
            </w:r>
          </w:p>
        </w:tc>
      </w:tr>
      <w:tr w:rsidR="003B7440" w:rsidRPr="00702160" w14:paraId="2A18D72D" w14:textId="77777777" w:rsidTr="003B7440">
        <w:trPr>
          <w:trHeight w:val="1340"/>
        </w:trPr>
        <w:tc>
          <w:tcPr>
            <w:tcW w:w="651" w:type="dxa"/>
            <w:vAlign w:val="center"/>
          </w:tcPr>
          <w:p w14:paraId="471D7CC6"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6.3.1</w:t>
            </w:r>
          </w:p>
        </w:tc>
        <w:tc>
          <w:tcPr>
            <w:tcW w:w="8709" w:type="dxa"/>
            <w:gridSpan w:val="3"/>
            <w:vAlign w:val="center"/>
          </w:tcPr>
          <w:p w14:paraId="51488FD2" w14:textId="77777777" w:rsidR="003B7440" w:rsidRDefault="003B7440" w:rsidP="003B7440">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67C24799" w14:textId="77777777" w:rsidR="003B7440" w:rsidRDefault="003B7440" w:rsidP="003B7440">
            <w:pPr>
              <w:pStyle w:val="H1bodytext"/>
              <w:spacing w:after="0"/>
              <w:ind w:left="0"/>
              <w:rPr>
                <w:rFonts w:ascii="Arial" w:hAnsi="Arial"/>
                <w:sz w:val="20"/>
              </w:rPr>
            </w:pPr>
          </w:p>
          <w:p w14:paraId="2341B065" w14:textId="77777777" w:rsidR="003B7440" w:rsidRPr="00702160" w:rsidRDefault="003B7440" w:rsidP="003B7440">
            <w:pPr>
              <w:rPr>
                <w:sz w:val="20"/>
              </w:rPr>
            </w:pPr>
            <w:r>
              <w:rPr>
                <w:b/>
                <w:bCs/>
              </w:rPr>
              <w:t>python3</w:t>
            </w:r>
            <w:r>
              <w:t xml:space="preserve"> checkUcn.py</w:t>
            </w:r>
          </w:p>
        </w:tc>
      </w:tr>
      <w:tr w:rsidR="003B7440" w:rsidRPr="00702160" w14:paraId="56BA5293" w14:textId="77777777" w:rsidTr="007F1406">
        <w:trPr>
          <w:trHeight w:val="1025"/>
        </w:trPr>
        <w:tc>
          <w:tcPr>
            <w:tcW w:w="651" w:type="dxa"/>
            <w:vAlign w:val="center"/>
          </w:tcPr>
          <w:p w14:paraId="1603B3F0" w14:textId="77777777" w:rsidR="003B7440" w:rsidRDefault="003B7440" w:rsidP="003B7440">
            <w:pPr>
              <w:pStyle w:val="H1bodytext"/>
              <w:spacing w:after="0"/>
              <w:ind w:left="0"/>
              <w:jc w:val="center"/>
              <w:rPr>
                <w:rFonts w:ascii="Arial" w:hAnsi="Arial"/>
                <w:sz w:val="20"/>
              </w:rPr>
            </w:pPr>
            <w:r>
              <w:rPr>
                <w:rFonts w:ascii="Arial" w:hAnsi="Arial"/>
                <w:sz w:val="20"/>
              </w:rPr>
              <w:t>6.3.2</w:t>
            </w:r>
          </w:p>
        </w:tc>
        <w:tc>
          <w:tcPr>
            <w:tcW w:w="5942" w:type="dxa"/>
            <w:vAlign w:val="center"/>
          </w:tcPr>
          <w:p w14:paraId="0F00A6AD" w14:textId="77777777" w:rsidR="003B7440" w:rsidRDefault="003B7440" w:rsidP="003B7440">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52AF2F45" w14:textId="77777777" w:rsidR="008B37EF" w:rsidRDefault="008B37EF" w:rsidP="003B7440">
            <w:pPr>
              <w:pStyle w:val="H1bodytext"/>
              <w:spacing w:after="0"/>
              <w:ind w:left="0"/>
              <w:rPr>
                <w:rFonts w:ascii="Arial" w:hAnsi="Arial"/>
                <w:sz w:val="20"/>
              </w:rPr>
            </w:pPr>
          </w:p>
          <w:p w14:paraId="37FA3648" w14:textId="77777777" w:rsidR="008B37EF" w:rsidRDefault="008B37EF" w:rsidP="003B7440">
            <w:pPr>
              <w:pStyle w:val="H1bodytext"/>
              <w:spacing w:after="0"/>
              <w:ind w:left="0"/>
              <w:rPr>
                <w:rFonts w:ascii="Arial" w:hAnsi="Arial"/>
                <w:sz w:val="20"/>
              </w:rPr>
            </w:pPr>
          </w:p>
          <w:p w14:paraId="1070470E" w14:textId="77777777" w:rsidR="008B37EF" w:rsidRDefault="008B37EF" w:rsidP="008B37EF">
            <w:pPr>
              <w:pStyle w:val="H1bodytext"/>
              <w:ind w:left="0"/>
              <w:rPr>
                <w:rFonts w:ascii="Arial" w:hAnsi="Arial"/>
                <w:b/>
                <w:bCs/>
                <w:i/>
                <w:iCs/>
                <w:sz w:val="20"/>
              </w:rPr>
            </w:pPr>
            <w:r>
              <w:rPr>
                <w:rFonts w:ascii="Arial" w:hAnsi="Arial"/>
                <w:b/>
                <w:bCs/>
                <w:i/>
                <w:iCs/>
                <w:sz w:val="20"/>
              </w:rPr>
              <w:t xml:space="preserve">Tester’s Note: </w:t>
            </w:r>
          </w:p>
          <w:p w14:paraId="5F35FA79" w14:textId="39E7E606" w:rsidR="008B37EF" w:rsidRPr="008B37EF" w:rsidRDefault="008B37EF" w:rsidP="007F1406">
            <w:pPr>
              <w:pStyle w:val="H1bodytext"/>
              <w:ind w:left="0"/>
              <w:rPr>
                <w:rFonts w:ascii="Arial" w:hAnsi="Arial"/>
                <w:sz w:val="20"/>
              </w:rPr>
            </w:pPr>
            <w:r w:rsidRPr="007A2A83">
              <w:rPr>
                <w:rFonts w:ascii="Arial" w:hAnsi="Arial"/>
                <w:sz w:val="20"/>
                <w:u w:val="single"/>
              </w:rPr>
              <w:t>Output</w:t>
            </w:r>
            <w:r>
              <w:rPr>
                <w:rFonts w:ascii="Arial" w:hAnsi="Arial"/>
                <w:sz w:val="20"/>
              </w:rPr>
              <w:t>: “</w:t>
            </w:r>
            <w:proofErr w:type="spellStart"/>
            <w:r w:rsidRPr="008B37EF">
              <w:rPr>
                <w:rFonts w:ascii="Arial" w:hAnsi="Arial"/>
                <w:sz w:val="20"/>
              </w:rPr>
              <w:t>flopy</w:t>
            </w:r>
            <w:proofErr w:type="spellEnd"/>
            <w:r w:rsidRPr="008B37EF">
              <w:rPr>
                <w:rFonts w:ascii="Arial" w:hAnsi="Arial"/>
                <w:sz w:val="20"/>
              </w:rPr>
              <w:t xml:space="preserve"> is installed in /</w:t>
            </w:r>
            <w:proofErr w:type="spellStart"/>
            <w:r w:rsidRPr="008B37EF">
              <w:rPr>
                <w:rFonts w:ascii="Arial" w:hAnsi="Arial"/>
                <w:sz w:val="20"/>
              </w:rPr>
              <w:t>usr</w:t>
            </w:r>
            <w:proofErr w:type="spellEnd"/>
            <w:r w:rsidRPr="008B37EF">
              <w:rPr>
                <w:rFonts w:ascii="Arial" w:hAnsi="Arial"/>
                <w:sz w:val="20"/>
              </w:rPr>
              <w:t>/local/lib/python3.6/</w:t>
            </w:r>
            <w:proofErr w:type="spellStart"/>
            <w:r w:rsidRPr="008B37EF">
              <w:rPr>
                <w:rFonts w:ascii="Arial" w:hAnsi="Arial"/>
                <w:sz w:val="20"/>
              </w:rPr>
              <w:t>dist</w:t>
            </w:r>
            <w:proofErr w:type="spellEnd"/>
            <w:r w:rsidRPr="008B37EF">
              <w:rPr>
                <w:rFonts w:ascii="Arial" w:hAnsi="Arial"/>
                <w:sz w:val="20"/>
              </w:rPr>
              <w:t>-packages/</w:t>
            </w:r>
            <w:proofErr w:type="spellStart"/>
            <w:r w:rsidRPr="008B37EF">
              <w:rPr>
                <w:rFonts w:ascii="Arial" w:hAnsi="Arial"/>
                <w:sz w:val="20"/>
              </w:rPr>
              <w:t>flopy</w:t>
            </w:r>
            <w:proofErr w:type="spellEnd"/>
          </w:p>
          <w:p w14:paraId="329C4AA8" w14:textId="77777777" w:rsidR="008B37EF" w:rsidRDefault="008B37EF" w:rsidP="008B37EF">
            <w:pPr>
              <w:pStyle w:val="H1bodytext"/>
              <w:spacing w:after="0"/>
              <w:ind w:left="0"/>
              <w:rPr>
                <w:rFonts w:ascii="Arial" w:hAnsi="Arial"/>
                <w:sz w:val="20"/>
              </w:rPr>
            </w:pPr>
            <w:r w:rsidRPr="008B37EF">
              <w:rPr>
                <w:rFonts w:ascii="Arial" w:hAnsi="Arial"/>
                <w:sz w:val="20"/>
              </w:rPr>
              <w:t xml:space="preserve">time: </w:t>
            </w:r>
            <w:proofErr w:type="gramStart"/>
            <w:r w:rsidRPr="008B37EF">
              <w:rPr>
                <w:rFonts w:ascii="Arial" w:hAnsi="Arial"/>
                <w:sz w:val="20"/>
              </w:rPr>
              <w:t>365.0  layer</w:t>
            </w:r>
            <w:proofErr w:type="gramEnd"/>
            <w:r w:rsidRPr="008B37EF">
              <w:rPr>
                <w:rFonts w:ascii="Arial" w:hAnsi="Arial"/>
                <w:sz w:val="20"/>
              </w:rPr>
              <w:t>:4  row:55  col:128  conc:4105.122046998679</w:t>
            </w:r>
            <w:r>
              <w:rPr>
                <w:rFonts w:ascii="Arial" w:hAnsi="Arial"/>
                <w:sz w:val="20"/>
              </w:rPr>
              <w:t>”</w:t>
            </w:r>
          </w:p>
          <w:p w14:paraId="6F6EC4E2" w14:textId="77777777" w:rsidR="008B37EF" w:rsidRDefault="008B37EF" w:rsidP="008B37EF">
            <w:pPr>
              <w:pStyle w:val="H1bodytext"/>
              <w:spacing w:after="0"/>
              <w:ind w:left="0"/>
              <w:rPr>
                <w:rFonts w:ascii="Arial" w:hAnsi="Arial"/>
                <w:b/>
                <w:bCs/>
                <w:i/>
                <w:iCs/>
                <w:sz w:val="20"/>
              </w:rPr>
            </w:pPr>
          </w:p>
          <w:p w14:paraId="31EEFEC7" w14:textId="77777777" w:rsidR="008B37EF" w:rsidRDefault="008B37EF" w:rsidP="008B37EF">
            <w:pPr>
              <w:pStyle w:val="H1bodytext"/>
              <w:spacing w:after="0"/>
              <w:ind w:left="0"/>
              <w:rPr>
                <w:rFonts w:ascii="Arial" w:hAnsi="Arial"/>
                <w:sz w:val="20"/>
                <w:u w:val="single"/>
              </w:rPr>
            </w:pPr>
            <w:r w:rsidRPr="007F1406">
              <w:rPr>
                <w:rFonts w:ascii="Arial" w:hAnsi="Arial"/>
                <w:sz w:val="20"/>
                <w:u w:val="single"/>
              </w:rPr>
              <w:t>First row:</w:t>
            </w:r>
          </w:p>
          <w:p w14:paraId="271AC8D1" w14:textId="17B4F4E5" w:rsidR="008B37EF" w:rsidRPr="008B37EF" w:rsidRDefault="008B37EF" w:rsidP="008B37EF">
            <w:pPr>
              <w:pStyle w:val="H1bodytext"/>
              <w:spacing w:after="0"/>
              <w:ind w:left="0"/>
              <w:rPr>
                <w:rFonts w:ascii="Arial" w:hAnsi="Arial"/>
                <w:sz w:val="20"/>
              </w:rPr>
            </w:pPr>
            <w:r w:rsidRPr="008B37EF">
              <w:rPr>
                <w:rFonts w:ascii="Arial" w:hAnsi="Arial"/>
                <w:sz w:val="20"/>
              </w:rPr>
              <w:t>365,2019-01-</w:t>
            </w:r>
            <w:proofErr w:type="gramStart"/>
            <w:r w:rsidRPr="008B37EF">
              <w:rPr>
                <w:rFonts w:ascii="Arial" w:hAnsi="Arial"/>
                <w:sz w:val="20"/>
              </w:rPr>
              <w:t>01,Ephrata</w:t>
            </w:r>
            <w:proofErr w:type="gramEnd"/>
            <w:r w:rsidRPr="008B37EF">
              <w:rPr>
                <w:rFonts w:ascii="Arial" w:hAnsi="Arial"/>
                <w:sz w:val="20"/>
              </w:rPr>
              <w:t xml:space="preserve"> Sandy Loam,Beef,55,128,4, 8.21024409e+03,0.0004952, 4.06571288e+00</w:t>
            </w:r>
          </w:p>
        </w:tc>
        <w:tc>
          <w:tcPr>
            <w:tcW w:w="1573" w:type="dxa"/>
            <w:vAlign w:val="center"/>
          </w:tcPr>
          <w:p w14:paraId="4996D078" w14:textId="77777777" w:rsidR="003B7440" w:rsidRDefault="003B7440" w:rsidP="003B7440">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U235.csv file</w:t>
            </w:r>
          </w:p>
        </w:tc>
        <w:tc>
          <w:tcPr>
            <w:tcW w:w="1194" w:type="dxa"/>
            <w:vAlign w:val="center"/>
          </w:tcPr>
          <w:p w14:paraId="39C85D91" w14:textId="5672DC3A" w:rsidR="003B7440" w:rsidRPr="00702160" w:rsidRDefault="002D2A67" w:rsidP="007F1406">
            <w:pPr>
              <w:pStyle w:val="H1bodytext"/>
              <w:spacing w:after="0"/>
              <w:ind w:left="0"/>
              <w:jc w:val="center"/>
              <w:rPr>
                <w:rFonts w:ascii="Arial" w:hAnsi="Arial"/>
                <w:sz w:val="20"/>
              </w:rPr>
            </w:pPr>
            <w:r>
              <w:rPr>
                <w:rFonts w:ascii="Arial" w:hAnsi="Arial"/>
                <w:sz w:val="20"/>
              </w:rPr>
              <w:t>PASS</w:t>
            </w:r>
          </w:p>
        </w:tc>
      </w:tr>
      <w:tr w:rsidR="003B7440" w:rsidRPr="00702160" w14:paraId="4DFD0F9C" w14:textId="77777777" w:rsidTr="003B7440">
        <w:trPr>
          <w:trHeight w:val="2456"/>
        </w:trPr>
        <w:tc>
          <w:tcPr>
            <w:tcW w:w="651" w:type="dxa"/>
            <w:vAlign w:val="center"/>
          </w:tcPr>
          <w:p w14:paraId="44FEB582" w14:textId="77777777" w:rsidR="003B7440" w:rsidRDefault="003B7440" w:rsidP="003B7440">
            <w:pPr>
              <w:pStyle w:val="H1bodytext"/>
              <w:spacing w:after="0"/>
              <w:ind w:left="0"/>
              <w:jc w:val="center"/>
              <w:rPr>
                <w:rFonts w:ascii="Arial" w:hAnsi="Arial"/>
                <w:sz w:val="20"/>
              </w:rPr>
            </w:pPr>
            <w:r>
              <w:rPr>
                <w:rFonts w:ascii="Arial" w:hAnsi="Arial"/>
                <w:sz w:val="20"/>
              </w:rPr>
              <w:t>6.3.3</w:t>
            </w:r>
          </w:p>
        </w:tc>
        <w:tc>
          <w:tcPr>
            <w:tcW w:w="5942" w:type="dxa"/>
            <w:vAlign w:val="center"/>
          </w:tcPr>
          <w:p w14:paraId="569FEE09" w14:textId="77777777" w:rsidR="003B7440" w:rsidRDefault="003B7440" w:rsidP="003B7440">
            <w:pPr>
              <w:pStyle w:val="H1bodytext"/>
              <w:spacing w:after="0"/>
              <w:ind w:left="0"/>
              <w:rPr>
                <w:rFonts w:ascii="Arial" w:hAnsi="Arial"/>
                <w:sz w:val="20"/>
              </w:rPr>
            </w:pPr>
            <w:r>
              <w:rPr>
                <w:rFonts w:ascii="Arial" w:hAnsi="Arial"/>
                <w:sz w:val="20"/>
              </w:rPr>
              <w:t>Verify target COPC groundwater concentration in output file (U235.csv) is consistent (conversion factor considered) with UNC input file relative to year and grid cell (layer, row, column)</w:t>
            </w:r>
          </w:p>
          <w:p w14:paraId="4D6A1149" w14:textId="77777777" w:rsidR="00F35307" w:rsidRDefault="00F35307" w:rsidP="003B7440">
            <w:pPr>
              <w:pStyle w:val="H1bodytext"/>
              <w:spacing w:after="0"/>
              <w:ind w:left="0"/>
              <w:rPr>
                <w:rFonts w:ascii="Arial" w:hAnsi="Arial"/>
                <w:sz w:val="20"/>
              </w:rPr>
            </w:pPr>
          </w:p>
          <w:p w14:paraId="3084D6A4" w14:textId="77777777" w:rsidR="00F35307" w:rsidRDefault="00F35307" w:rsidP="003B7440">
            <w:pPr>
              <w:pStyle w:val="H1bodytext"/>
              <w:spacing w:after="0"/>
              <w:ind w:left="0"/>
              <w:rPr>
                <w:rFonts w:ascii="Arial" w:hAnsi="Arial"/>
                <w:b/>
                <w:bCs/>
                <w:i/>
                <w:iCs/>
                <w:sz w:val="20"/>
              </w:rPr>
            </w:pPr>
            <w:r>
              <w:rPr>
                <w:rFonts w:ascii="Arial" w:hAnsi="Arial"/>
                <w:b/>
                <w:bCs/>
                <w:i/>
                <w:iCs/>
                <w:sz w:val="20"/>
              </w:rPr>
              <w:t>Tester’s Note</w:t>
            </w:r>
          </w:p>
          <w:p w14:paraId="7A860979" w14:textId="66544D6E" w:rsidR="00F35307" w:rsidRPr="007F1406" w:rsidRDefault="00F35307" w:rsidP="007F1406">
            <w:pPr>
              <w:pStyle w:val="H1bodytext"/>
              <w:numPr>
                <w:ilvl w:val="0"/>
                <w:numId w:val="23"/>
              </w:numPr>
              <w:spacing w:after="0"/>
              <w:rPr>
                <w:rFonts w:ascii="Arial" w:hAnsi="Arial"/>
                <w:b/>
                <w:bCs/>
                <w:i/>
                <w:iCs/>
                <w:sz w:val="20"/>
              </w:rPr>
            </w:pPr>
            <w:r w:rsidRPr="008B37EF">
              <w:rPr>
                <w:rFonts w:ascii="Arial" w:hAnsi="Arial"/>
                <w:sz w:val="20"/>
              </w:rPr>
              <w:t>4105</w:t>
            </w:r>
            <w:r>
              <w:rPr>
                <w:rFonts w:ascii="Arial" w:hAnsi="Arial"/>
                <w:sz w:val="20"/>
              </w:rPr>
              <w:t xml:space="preserve"> (conc) * 2 (conversion factor) = 8210 (conc)</w:t>
            </w:r>
          </w:p>
        </w:tc>
        <w:tc>
          <w:tcPr>
            <w:tcW w:w="1573" w:type="dxa"/>
            <w:vAlign w:val="center"/>
          </w:tcPr>
          <w:p w14:paraId="03267194" w14:textId="77777777" w:rsidR="003B7440" w:rsidRDefault="003B7440" w:rsidP="003B7440">
            <w:pPr>
              <w:pStyle w:val="H1bodytext"/>
              <w:spacing w:after="0"/>
              <w:ind w:left="0"/>
              <w:rPr>
                <w:rFonts w:ascii="Arial" w:hAnsi="Arial"/>
                <w:sz w:val="20"/>
              </w:rPr>
            </w:pPr>
            <w:r>
              <w:rPr>
                <w:rFonts w:ascii="Arial" w:hAnsi="Arial"/>
                <w:sz w:val="20"/>
              </w:rPr>
              <w:t>Output groundwater concentration /conversion in the first row of data of the U235.csv file= Utility tool groundwater concentration</w:t>
            </w:r>
          </w:p>
        </w:tc>
        <w:tc>
          <w:tcPr>
            <w:tcW w:w="1194" w:type="dxa"/>
            <w:vAlign w:val="center"/>
          </w:tcPr>
          <w:p w14:paraId="74DFEFBD" w14:textId="5FE5B201"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r w:rsidR="003B7440" w:rsidRPr="00702160" w14:paraId="6A41F5DE" w14:textId="77777777" w:rsidTr="003B7440">
        <w:trPr>
          <w:trHeight w:val="539"/>
        </w:trPr>
        <w:tc>
          <w:tcPr>
            <w:tcW w:w="651" w:type="dxa"/>
            <w:vAlign w:val="center"/>
          </w:tcPr>
          <w:p w14:paraId="004CBE73" w14:textId="77777777" w:rsidR="003B7440" w:rsidRDefault="003B7440" w:rsidP="003B7440">
            <w:pPr>
              <w:pStyle w:val="H1bodytext"/>
              <w:spacing w:after="0"/>
              <w:ind w:left="0"/>
              <w:jc w:val="center"/>
              <w:rPr>
                <w:rFonts w:ascii="Arial" w:hAnsi="Arial"/>
                <w:sz w:val="20"/>
              </w:rPr>
            </w:pPr>
            <w:r>
              <w:rPr>
                <w:rFonts w:ascii="Arial" w:hAnsi="Arial"/>
                <w:sz w:val="20"/>
              </w:rPr>
              <w:t>7</w:t>
            </w:r>
          </w:p>
        </w:tc>
        <w:tc>
          <w:tcPr>
            <w:tcW w:w="5942" w:type="dxa"/>
            <w:vAlign w:val="center"/>
          </w:tcPr>
          <w:p w14:paraId="1B32EF09" w14:textId="77777777" w:rsidR="003B7440" w:rsidRDefault="003B7440" w:rsidP="003B7440">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0C08FB06" w14:textId="77777777" w:rsidR="003B7440" w:rsidRDefault="003B7440" w:rsidP="003B7440">
            <w:pPr>
              <w:pStyle w:val="H1bodytext"/>
              <w:spacing w:after="0"/>
              <w:ind w:left="0"/>
              <w:rPr>
                <w:rFonts w:ascii="Arial" w:hAnsi="Arial" w:cs="Arial"/>
                <w:sz w:val="20"/>
              </w:rPr>
            </w:pPr>
          </w:p>
          <w:p w14:paraId="4F92D35F" w14:textId="77777777" w:rsidR="003B7440" w:rsidRDefault="003B7440" w:rsidP="003B7440">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Pr>
                <w:rFonts w:ascii="Consolas" w:hAnsi="Consolas"/>
                <w:sz w:val="20"/>
              </w:rPr>
              <w:t xml:space="preserve"> </w:t>
            </w:r>
            <w:r w:rsidRPr="006C2544">
              <w:rPr>
                <w:rFonts w:ascii="Arial" w:hAnsi="Arial" w:cs="Arial"/>
                <w:sz w:val="20"/>
              </w:rPr>
              <w:t>and pressing Enter</w:t>
            </w:r>
          </w:p>
          <w:p w14:paraId="4EC3B435" w14:textId="77777777" w:rsidR="003B7440" w:rsidRDefault="003B7440" w:rsidP="003B7440">
            <w:pPr>
              <w:pStyle w:val="H1bodytext"/>
              <w:spacing w:after="0"/>
              <w:ind w:left="0"/>
              <w:rPr>
                <w:rFonts w:ascii="Consolas" w:hAnsi="Consolas"/>
                <w:sz w:val="20"/>
              </w:rPr>
            </w:pPr>
          </w:p>
          <w:p w14:paraId="44E54725" w14:textId="77777777" w:rsidR="003B7440" w:rsidRDefault="003B7440" w:rsidP="003B7440">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AE733E1" w14:textId="77777777" w:rsidR="003B7440" w:rsidRDefault="003B7440" w:rsidP="003B7440">
            <w:pPr>
              <w:pStyle w:val="H1bodytext"/>
              <w:spacing w:after="0"/>
              <w:ind w:left="0"/>
              <w:rPr>
                <w:rFonts w:ascii="Arial" w:hAnsi="Arial"/>
                <w:sz w:val="20"/>
              </w:rPr>
            </w:pPr>
          </w:p>
          <w:p w14:paraId="0972A8A4" w14:textId="7970508F" w:rsidR="003B7440" w:rsidRDefault="003B7440" w:rsidP="00672C99">
            <w:pPr>
              <w:pStyle w:val="H1bodytext"/>
              <w:spacing w:after="0"/>
              <w:ind w:left="0"/>
              <w:rPr>
                <w:rFonts w:ascii="Arial" w:hAnsi="Arial"/>
                <w:sz w:val="20"/>
              </w:rPr>
            </w:pPr>
            <w:r>
              <w:rPr>
                <w:rFonts w:ascii="Arial" w:hAnsi="Arial"/>
                <w:sz w:val="20"/>
              </w:rPr>
              <w:t>For any row except the first row, verify that column 10 = column 8 * column 9</w:t>
            </w:r>
          </w:p>
          <w:p w14:paraId="52E837FF" w14:textId="6C75C6A1" w:rsidR="002D48C1" w:rsidRDefault="002D48C1" w:rsidP="00672C99">
            <w:pPr>
              <w:pStyle w:val="H1bodytext"/>
              <w:spacing w:after="0"/>
              <w:ind w:left="0"/>
              <w:rPr>
                <w:rFonts w:ascii="Arial" w:hAnsi="Arial"/>
                <w:sz w:val="20"/>
              </w:rPr>
            </w:pPr>
          </w:p>
          <w:p w14:paraId="7D51ED45" w14:textId="7ABFEDDA" w:rsidR="002D48C1" w:rsidRDefault="002D48C1" w:rsidP="00672C99">
            <w:pPr>
              <w:pStyle w:val="H1bodytext"/>
              <w:spacing w:after="0"/>
              <w:ind w:left="0"/>
              <w:rPr>
                <w:rFonts w:ascii="Arial" w:hAnsi="Arial"/>
                <w:b/>
                <w:bCs/>
                <w:i/>
                <w:iCs/>
                <w:sz w:val="20"/>
              </w:rPr>
            </w:pPr>
            <w:r>
              <w:rPr>
                <w:rFonts w:ascii="Arial" w:hAnsi="Arial"/>
                <w:b/>
                <w:bCs/>
                <w:i/>
                <w:iCs/>
                <w:sz w:val="20"/>
              </w:rPr>
              <w:t>Tester’s Note</w:t>
            </w:r>
          </w:p>
          <w:p w14:paraId="3014D02A" w14:textId="5316BBF4" w:rsidR="002D48C1" w:rsidRDefault="002D48C1" w:rsidP="002D48C1">
            <w:pPr>
              <w:pStyle w:val="H1bodytext"/>
              <w:spacing w:after="0"/>
              <w:ind w:left="0"/>
              <w:rPr>
                <w:rFonts w:ascii="Arial" w:hAnsi="Arial"/>
                <w:sz w:val="20"/>
              </w:rPr>
            </w:pPr>
            <w:r>
              <w:rPr>
                <w:rFonts w:ascii="Arial" w:hAnsi="Arial"/>
                <w:sz w:val="20"/>
              </w:rPr>
              <w:t xml:space="preserve">    Example1: 8210 * 0.0004952 = 4.06</w:t>
            </w:r>
          </w:p>
          <w:p w14:paraId="2A3555CF" w14:textId="5E4726D5" w:rsidR="002D48C1" w:rsidRPr="002D48C1" w:rsidRDefault="002D48C1" w:rsidP="002D48C1">
            <w:pPr>
              <w:pStyle w:val="H1bodytext"/>
              <w:spacing w:after="0"/>
              <w:ind w:left="0"/>
              <w:rPr>
                <w:rFonts w:ascii="Arial" w:hAnsi="Arial"/>
                <w:sz w:val="20"/>
              </w:rPr>
            </w:pPr>
            <w:r>
              <w:rPr>
                <w:rFonts w:ascii="Arial" w:hAnsi="Arial"/>
                <w:sz w:val="20"/>
              </w:rPr>
              <w:t xml:space="preserve">    Example2: 1385 * 0.2005 = 277</w:t>
            </w:r>
          </w:p>
          <w:p w14:paraId="56A82A31" w14:textId="5156C93A" w:rsidR="00672C99" w:rsidRDefault="00672C99">
            <w:pPr>
              <w:pStyle w:val="H1bodytext"/>
              <w:spacing w:after="0"/>
              <w:ind w:left="0"/>
              <w:rPr>
                <w:rFonts w:ascii="Arial" w:hAnsi="Arial"/>
                <w:sz w:val="20"/>
              </w:rPr>
            </w:pPr>
          </w:p>
        </w:tc>
        <w:tc>
          <w:tcPr>
            <w:tcW w:w="1573" w:type="dxa"/>
            <w:vAlign w:val="center"/>
          </w:tcPr>
          <w:p w14:paraId="0C678B78" w14:textId="3690E615" w:rsidR="003B7440" w:rsidRDefault="003B7440" w:rsidP="003B7440">
            <w:pPr>
              <w:pStyle w:val="H1bodytext"/>
              <w:spacing w:after="0"/>
              <w:ind w:left="0"/>
              <w:rPr>
                <w:rFonts w:ascii="Arial" w:hAnsi="Arial"/>
                <w:sz w:val="20"/>
              </w:rPr>
            </w:pPr>
            <w:r>
              <w:rPr>
                <w:rFonts w:ascii="Arial" w:hAnsi="Arial"/>
                <w:sz w:val="20"/>
              </w:rPr>
              <w:lastRenderedPageBreak/>
              <w:t>Column 10 = column 8 * column 9</w:t>
            </w:r>
          </w:p>
        </w:tc>
        <w:tc>
          <w:tcPr>
            <w:tcW w:w="1194" w:type="dxa"/>
            <w:vAlign w:val="center"/>
          </w:tcPr>
          <w:p w14:paraId="7B5E431F" w14:textId="3B6FB895"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r w:rsidR="003B7440" w:rsidRPr="00702160" w14:paraId="6BE0EF35" w14:textId="77777777" w:rsidTr="003B7440">
        <w:trPr>
          <w:trHeight w:val="1889"/>
        </w:trPr>
        <w:tc>
          <w:tcPr>
            <w:tcW w:w="651" w:type="dxa"/>
            <w:vAlign w:val="center"/>
          </w:tcPr>
          <w:p w14:paraId="7F823E5B" w14:textId="77777777" w:rsidR="003B7440" w:rsidRDefault="003B7440" w:rsidP="003B7440">
            <w:pPr>
              <w:pStyle w:val="H1bodytext"/>
              <w:spacing w:after="0"/>
              <w:ind w:left="0"/>
              <w:jc w:val="center"/>
              <w:rPr>
                <w:rFonts w:ascii="Arial" w:hAnsi="Arial"/>
                <w:sz w:val="20"/>
              </w:rPr>
            </w:pPr>
            <w:r>
              <w:rPr>
                <w:rFonts w:ascii="Arial" w:hAnsi="Arial"/>
                <w:sz w:val="20"/>
              </w:rPr>
              <w:t>8</w:t>
            </w:r>
          </w:p>
        </w:tc>
        <w:tc>
          <w:tcPr>
            <w:tcW w:w="5942" w:type="dxa"/>
            <w:vAlign w:val="center"/>
          </w:tcPr>
          <w:p w14:paraId="429F1ACD"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6CD3FA1E" w14:textId="77777777" w:rsidR="003B7440" w:rsidRDefault="003B7440" w:rsidP="003B7440">
            <w:pPr>
              <w:pStyle w:val="H1bodytext"/>
              <w:spacing w:after="0"/>
              <w:ind w:left="0"/>
              <w:rPr>
                <w:rFonts w:ascii="Arial" w:hAnsi="Arial"/>
                <w:sz w:val="20"/>
              </w:rPr>
            </w:pPr>
          </w:p>
          <w:p w14:paraId="1B2F5453" w14:textId="77777777" w:rsidR="003B7440" w:rsidRDefault="003B7440" w:rsidP="003B7440">
            <w:pPr>
              <w:pStyle w:val="H1bodytext"/>
              <w:spacing w:after="0"/>
              <w:ind w:left="0"/>
              <w:rPr>
                <w:rFonts w:ascii="Arial" w:hAnsi="Arial"/>
                <w:sz w:val="20"/>
              </w:rPr>
            </w:pPr>
            <w:r>
              <w:rPr>
                <w:rFonts w:ascii="Arial" w:hAnsi="Arial"/>
                <w:sz w:val="20"/>
              </w:rPr>
              <w:t>Open copcs.csv</w:t>
            </w:r>
          </w:p>
          <w:p w14:paraId="01C2BEB6" w14:textId="77777777" w:rsidR="003B7440" w:rsidRDefault="003B7440" w:rsidP="003B7440">
            <w:pPr>
              <w:pStyle w:val="H1bodytext"/>
              <w:spacing w:after="0"/>
              <w:ind w:left="0"/>
              <w:rPr>
                <w:rFonts w:ascii="Arial" w:hAnsi="Arial"/>
                <w:sz w:val="20"/>
              </w:rPr>
            </w:pPr>
          </w:p>
          <w:p w14:paraId="271AF554" w14:textId="77777777" w:rsidR="003B7440" w:rsidRDefault="003B7440" w:rsidP="003B7440">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50426D9C" w14:textId="69C5759E" w:rsidR="003B7440" w:rsidRDefault="003B7440" w:rsidP="003B7440">
            <w:pPr>
              <w:pStyle w:val="H1bodytext"/>
              <w:spacing w:after="0"/>
              <w:ind w:left="0"/>
              <w:rPr>
                <w:rFonts w:ascii="Arial" w:hAnsi="Arial"/>
                <w:sz w:val="20"/>
              </w:rPr>
            </w:pPr>
            <w:r>
              <w:rPr>
                <w:rFonts w:ascii="Arial" w:hAnsi="Arial"/>
                <w:sz w:val="20"/>
              </w:rPr>
              <w:t xml:space="preserve">The number is = </w:t>
            </w:r>
            <w:r w:rsidR="00F35307">
              <w:rPr>
                <w:rFonts w:ascii="Arial" w:hAnsi="Arial"/>
                <w:sz w:val="20"/>
              </w:rPr>
              <w:t>475.1</w:t>
            </w:r>
          </w:p>
          <w:p w14:paraId="1F73DF34" w14:textId="77777777" w:rsidR="003B7440" w:rsidRDefault="003B7440" w:rsidP="003B7440">
            <w:pPr>
              <w:pStyle w:val="H1bodytext"/>
              <w:spacing w:after="0"/>
              <w:ind w:left="0"/>
              <w:rPr>
                <w:rFonts w:ascii="Arial" w:hAnsi="Arial"/>
                <w:sz w:val="20"/>
              </w:rPr>
            </w:pPr>
          </w:p>
          <w:p w14:paraId="3B468616" w14:textId="77777777" w:rsidR="003B7440" w:rsidRDefault="003B7440" w:rsidP="003B7440">
            <w:pPr>
              <w:pStyle w:val="H1bodytext"/>
              <w:spacing w:after="0"/>
              <w:ind w:left="0"/>
              <w:rPr>
                <w:rFonts w:ascii="Arial" w:hAnsi="Arial"/>
                <w:sz w:val="20"/>
              </w:rPr>
            </w:pPr>
          </w:p>
          <w:p w14:paraId="1B92DCAD" w14:textId="77777777" w:rsidR="003B7440" w:rsidRDefault="003B7440" w:rsidP="003B7440">
            <w:pPr>
              <w:pStyle w:val="H1bodytext"/>
              <w:spacing w:after="0"/>
              <w:ind w:left="0"/>
              <w:rPr>
                <w:rFonts w:ascii="Arial" w:hAnsi="Arial"/>
                <w:sz w:val="20"/>
              </w:rPr>
            </w:pPr>
            <w:r>
              <w:rPr>
                <w:rFonts w:ascii="Arial" w:hAnsi="Arial"/>
                <w:sz w:val="20"/>
              </w:rPr>
              <w:t>(should be 475.1)</w:t>
            </w:r>
          </w:p>
          <w:p w14:paraId="6C2894CA" w14:textId="77777777" w:rsidR="003B7440" w:rsidRPr="00702160" w:rsidRDefault="003B7440" w:rsidP="003B7440">
            <w:pPr>
              <w:pStyle w:val="H1bodytext"/>
              <w:spacing w:after="0"/>
              <w:ind w:left="0"/>
              <w:rPr>
                <w:rFonts w:ascii="Arial" w:hAnsi="Arial"/>
                <w:sz w:val="20"/>
              </w:rPr>
            </w:pPr>
          </w:p>
        </w:tc>
      </w:tr>
      <w:tr w:rsidR="003B7440" w:rsidRPr="00702160" w14:paraId="72A3CC4D" w14:textId="77777777" w:rsidTr="003B7440">
        <w:trPr>
          <w:trHeight w:val="2897"/>
        </w:trPr>
        <w:tc>
          <w:tcPr>
            <w:tcW w:w="651" w:type="dxa"/>
            <w:vAlign w:val="center"/>
          </w:tcPr>
          <w:p w14:paraId="2F45BEC3" w14:textId="77777777" w:rsidR="003B7440" w:rsidRDefault="003B7440" w:rsidP="003B7440">
            <w:pPr>
              <w:pStyle w:val="H1bodytext"/>
              <w:spacing w:after="0"/>
              <w:ind w:left="0"/>
              <w:jc w:val="center"/>
              <w:rPr>
                <w:rFonts w:ascii="Arial" w:hAnsi="Arial"/>
                <w:sz w:val="20"/>
              </w:rPr>
            </w:pPr>
            <w:r>
              <w:rPr>
                <w:rFonts w:ascii="Arial" w:hAnsi="Arial"/>
                <w:sz w:val="20"/>
              </w:rPr>
              <w:t>9</w:t>
            </w:r>
          </w:p>
        </w:tc>
        <w:tc>
          <w:tcPr>
            <w:tcW w:w="5942" w:type="dxa"/>
            <w:vAlign w:val="center"/>
          </w:tcPr>
          <w:p w14:paraId="21B41815" w14:textId="77777777" w:rsidR="003B7440" w:rsidRDefault="003B7440" w:rsidP="003B7440">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150C9DEC" w14:textId="77777777" w:rsidR="003B7440" w:rsidRDefault="003B7440" w:rsidP="003B7440">
            <w:pPr>
              <w:pStyle w:val="H1bodytext"/>
              <w:spacing w:after="0"/>
              <w:ind w:left="0"/>
              <w:rPr>
                <w:rFonts w:ascii="Arial" w:hAnsi="Arial"/>
                <w:sz w:val="20"/>
              </w:rPr>
            </w:pPr>
          </w:p>
          <w:p w14:paraId="2013145E" w14:textId="7B1A092D"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17012561" w14:textId="77777777" w:rsidR="003B7440" w:rsidRDefault="003B7440" w:rsidP="003B7440">
            <w:pPr>
              <w:pStyle w:val="H1bodytext"/>
              <w:spacing w:after="0"/>
              <w:ind w:left="0"/>
              <w:rPr>
                <w:rFonts w:ascii="Arial" w:hAnsi="Arial"/>
                <w:sz w:val="20"/>
              </w:rPr>
            </w:pPr>
          </w:p>
          <w:p w14:paraId="2203BBCD" w14:textId="77777777" w:rsidR="003B7440" w:rsidRDefault="003B7440" w:rsidP="003B7440">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04487ED8" w14:textId="77777777" w:rsidR="003B7440" w:rsidRDefault="003B7440" w:rsidP="003B7440">
            <w:pPr>
              <w:pStyle w:val="H1bodytext"/>
              <w:spacing w:after="0"/>
              <w:ind w:left="0"/>
              <w:rPr>
                <w:rFonts w:ascii="Arial" w:hAnsi="Arial"/>
                <w:sz w:val="20"/>
              </w:rPr>
            </w:pPr>
          </w:p>
          <w:p w14:paraId="6C36D000" w14:textId="77777777" w:rsidR="003B7440" w:rsidRDefault="003B7440" w:rsidP="003B7440">
            <w:pPr>
              <w:pStyle w:val="H1bodytext"/>
              <w:spacing w:after="0"/>
              <w:ind w:left="0"/>
              <w:rPr>
                <w:rFonts w:ascii="Arial" w:hAnsi="Arial"/>
                <w:sz w:val="20"/>
              </w:rPr>
            </w:pPr>
          </w:p>
          <w:p w14:paraId="0DD67E4C" w14:textId="77777777" w:rsidR="003B7440" w:rsidRDefault="003B7440" w:rsidP="003B7440">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the number in step 8</w:t>
            </w:r>
          </w:p>
        </w:tc>
        <w:tc>
          <w:tcPr>
            <w:tcW w:w="1573" w:type="dxa"/>
            <w:vAlign w:val="center"/>
          </w:tcPr>
          <w:p w14:paraId="78B7EB78" w14:textId="77777777" w:rsidR="003B7440" w:rsidRDefault="003B7440" w:rsidP="003B7440">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42D14DD5" w14:textId="67F62DA0" w:rsidR="003B7440" w:rsidRPr="00702160" w:rsidRDefault="00F35307" w:rsidP="007F1406">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60937F4E" w14:textId="2439C646" w:rsidR="002E5D84" w:rsidRDefault="002E5D84" w:rsidP="00F419F4"/>
    <w:p w14:paraId="577842CC" w14:textId="3BA75E02" w:rsidR="008F4B1C" w:rsidRDefault="008F4B1C">
      <w:pPr>
        <w:spacing w:after="160" w:line="259" w:lineRule="auto"/>
      </w:pPr>
      <w:r>
        <w:br w:type="page"/>
      </w:r>
    </w:p>
    <w:p w14:paraId="1ECE3AA9" w14:textId="1E03DA03" w:rsidR="008F4B1C" w:rsidDel="00D158A9" w:rsidRDefault="008F4B1C">
      <w:pPr>
        <w:rPr>
          <w:del w:id="5" w:author="Sara Lindberg" w:date="2020-07-27T11:53:00Z"/>
        </w:rPr>
      </w:pPr>
    </w:p>
    <w:p w14:paraId="1258DA05" w14:textId="14CF62AF" w:rsidR="002E5D84" w:rsidDel="00D158A9" w:rsidRDefault="002E5D84">
      <w:pPr>
        <w:rPr>
          <w:del w:id="6" w:author="Sara Lindberg" w:date="2020-07-27T11:53:00Z"/>
        </w:rPr>
      </w:pPr>
    </w:p>
    <w:p w14:paraId="7E46EFBF" w14:textId="730992E3" w:rsidR="00074FBE" w:rsidDel="00D158A9" w:rsidRDefault="00074FBE">
      <w:pPr>
        <w:rPr>
          <w:del w:id="7" w:author="Sara Lindberg" w:date="2020-07-27T11:53:00Z"/>
        </w:rPr>
      </w:pPr>
    </w:p>
    <w:p w14:paraId="29B42955" w14:textId="1A58CE08" w:rsidR="00E70C1D" w:rsidDel="00D158A9" w:rsidRDefault="00E70C1D" w:rsidP="00E70C1D">
      <w:pPr>
        <w:pStyle w:val="Caption"/>
        <w:rPr>
          <w:del w:id="8" w:author="Sara Lindberg" w:date="2020-07-27T11:53:00Z"/>
        </w:rPr>
      </w:pPr>
    </w:p>
    <w:p w14:paraId="15F2C4B8" w14:textId="5BE4D448" w:rsidR="00E70C1D" w:rsidDel="00D158A9" w:rsidRDefault="00E70C1D" w:rsidP="00E70C1D">
      <w:pPr>
        <w:pStyle w:val="Caption"/>
        <w:rPr>
          <w:del w:id="9" w:author="Sara Lindberg" w:date="2020-07-27T11:53:00Z"/>
        </w:rPr>
      </w:pPr>
    </w:p>
    <w:p w14:paraId="27069B19" w14:textId="74B0C404" w:rsidR="00E70C1D" w:rsidDel="00D158A9" w:rsidRDefault="00E70C1D" w:rsidP="00E70C1D">
      <w:pPr>
        <w:pStyle w:val="Caption"/>
        <w:rPr>
          <w:del w:id="10" w:author="Sara Lindberg" w:date="2020-07-27T11:53:00Z"/>
        </w:rPr>
      </w:pPr>
    </w:p>
    <w:p w14:paraId="0EDF2BFF" w14:textId="3C5CC2F1" w:rsidR="00E70C1D" w:rsidDel="00D158A9" w:rsidRDefault="00E70C1D" w:rsidP="00E70C1D">
      <w:pPr>
        <w:pStyle w:val="Caption"/>
        <w:rPr>
          <w:del w:id="11" w:author="Sara Lindberg" w:date="2020-07-27T11:53:00Z"/>
        </w:rPr>
      </w:pPr>
    </w:p>
    <w:p w14:paraId="13B387A3" w14:textId="4DAF6A32" w:rsidR="00E70C1D" w:rsidDel="00D158A9" w:rsidRDefault="00E70C1D" w:rsidP="00E70C1D">
      <w:pPr>
        <w:pStyle w:val="Caption"/>
        <w:rPr>
          <w:del w:id="12" w:author="Sara Lindberg" w:date="2020-07-27T11:53:00Z"/>
        </w:rPr>
      </w:pPr>
    </w:p>
    <w:p w14:paraId="36B06F37" w14:textId="5D89E76A" w:rsidR="00E70C1D" w:rsidDel="00D158A9" w:rsidRDefault="00E70C1D" w:rsidP="00E70C1D">
      <w:pPr>
        <w:pStyle w:val="Caption"/>
        <w:rPr>
          <w:del w:id="13" w:author="Sara Lindberg" w:date="2020-07-27T11:53:00Z"/>
        </w:rPr>
      </w:pPr>
    </w:p>
    <w:p w14:paraId="14192A3A" w14:textId="0E7FB2E4" w:rsidR="00E70C1D" w:rsidDel="00D158A9" w:rsidRDefault="00E70C1D" w:rsidP="00E70C1D">
      <w:pPr>
        <w:pStyle w:val="Caption"/>
        <w:rPr>
          <w:del w:id="14" w:author="Sara Lindberg" w:date="2020-07-27T11:53:00Z"/>
        </w:rPr>
      </w:pPr>
    </w:p>
    <w:p w14:paraId="513B1241" w14:textId="53FE7F16" w:rsidR="00E70C1D" w:rsidDel="00D158A9" w:rsidRDefault="00E70C1D" w:rsidP="00E70C1D">
      <w:pPr>
        <w:pStyle w:val="Caption"/>
        <w:rPr>
          <w:del w:id="15" w:author="Sara Lindberg" w:date="2020-07-27T11:53:00Z"/>
        </w:rPr>
      </w:pPr>
    </w:p>
    <w:p w14:paraId="1F0EE950" w14:textId="77777777" w:rsidR="00E70C1D" w:rsidRDefault="00E70C1D" w:rsidP="00E70C1D">
      <w:pPr>
        <w:pStyle w:val="Caption"/>
      </w:pPr>
    </w:p>
    <w:p w14:paraId="7ACD4A5D" w14:textId="623825CC" w:rsidR="00074FBE" w:rsidDel="00D158A9" w:rsidRDefault="00E70C1D" w:rsidP="00D158A9">
      <w:pPr>
        <w:pStyle w:val="Heading1"/>
        <w:numPr>
          <w:ilvl w:val="0"/>
          <w:numId w:val="0"/>
        </w:numPr>
        <w:spacing w:before="3000"/>
        <w:jc w:val="center"/>
        <w:rPr>
          <w:del w:id="16" w:author="Sara Lindberg" w:date="2020-07-27T11:54:00Z"/>
        </w:rPr>
        <w:pPrChange w:id="17" w:author="Sara Lindberg" w:date="2020-07-27T11:54:00Z">
          <w:pPr>
            <w:pStyle w:val="Heading1"/>
            <w:numPr>
              <w:numId w:val="0"/>
            </w:numPr>
            <w:ind w:left="0" w:firstLine="0"/>
            <w:jc w:val="center"/>
          </w:pPr>
        </w:pPrChange>
      </w:pPr>
      <w:r>
        <w:t xml:space="preserve">Appendix </w:t>
      </w:r>
      <w:r w:rsidR="00327200">
        <w:fldChar w:fldCharType="begin"/>
      </w:r>
      <w:r w:rsidR="00327200">
        <w:instrText xml:space="preserve"> SEQ Appendix \* ALPHABETIC </w:instrText>
      </w:r>
      <w:r w:rsidR="00327200">
        <w:fldChar w:fldCharType="separate"/>
      </w:r>
      <w:r>
        <w:rPr>
          <w:noProof/>
        </w:rPr>
        <w:t>B</w:t>
      </w:r>
      <w:r w:rsidR="00327200">
        <w:rPr>
          <w:noProof/>
        </w:rPr>
        <w:fldChar w:fldCharType="end"/>
      </w:r>
    </w:p>
    <w:p w14:paraId="2E2F5183" w14:textId="6856DA6A" w:rsidR="00E70C1D" w:rsidRPr="00007DB9" w:rsidRDefault="00E70C1D" w:rsidP="00D158A9">
      <w:pPr>
        <w:pStyle w:val="Heading1"/>
        <w:numPr>
          <w:ilvl w:val="0"/>
          <w:numId w:val="0"/>
        </w:numPr>
        <w:spacing w:before="3000"/>
        <w:jc w:val="center"/>
        <w:pPrChange w:id="18" w:author="Sara Lindberg" w:date="2020-07-27T11:54:00Z">
          <w:pPr/>
        </w:pPrChange>
      </w:pPr>
    </w:p>
    <w:p w14:paraId="67060DD1" w14:textId="72091597" w:rsidR="00E70C1D" w:rsidRPr="00007DB9" w:rsidRDefault="00E70C1D" w:rsidP="00D158A9">
      <w:pPr>
        <w:spacing w:before="120"/>
        <w:jc w:val="center"/>
        <w:rPr>
          <w:b/>
          <w:bCs/>
          <w:sz w:val="24"/>
          <w:szCs w:val="24"/>
        </w:rPr>
        <w:pPrChange w:id="19" w:author="Sara Lindberg" w:date="2020-07-27T11:55:00Z">
          <w:pPr>
            <w:jc w:val="center"/>
          </w:pPr>
        </w:pPrChange>
      </w:pPr>
      <w:r w:rsidRPr="00007DB9">
        <w:rPr>
          <w:b/>
          <w:bCs/>
          <w:sz w:val="24"/>
          <w:szCs w:val="24"/>
        </w:rPr>
        <w:t>Completed Installation Test</w:t>
      </w:r>
    </w:p>
    <w:p w14:paraId="4E18FD9D" w14:textId="26ABC7E6" w:rsidR="00D84DDA" w:rsidDel="00D158A9" w:rsidRDefault="00D84DDA" w:rsidP="00D158A9">
      <w:pPr>
        <w:spacing w:beforeLines="3000" w:before="7200"/>
        <w:rPr>
          <w:del w:id="20" w:author="Sara Lindberg" w:date="2020-07-27T11:55:00Z"/>
        </w:rPr>
        <w:pPrChange w:id="21" w:author="Sara Lindberg" w:date="2020-07-27T11:52:00Z">
          <w:pPr/>
        </w:pPrChange>
      </w:pPr>
    </w:p>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12B08347" w:rsidR="00E77779" w:rsidRPr="00DA11B3" w:rsidRDefault="00327200"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65D3BCB6" w:rsidR="00E77779" w:rsidRPr="007D0AAC" w:rsidRDefault="00327200"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48105993"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49E1810F"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i/>
                    <w:iCs/>
                    <w:sz w:val="20"/>
                  </w:rPr>
                  <w:t>ca-dosecalc</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9A89C" w14:textId="77777777" w:rsidR="00327200" w:rsidRDefault="00327200">
      <w:r>
        <w:separator/>
      </w:r>
    </w:p>
  </w:endnote>
  <w:endnote w:type="continuationSeparator" w:id="0">
    <w:p w14:paraId="3FD024BA" w14:textId="77777777" w:rsidR="00327200" w:rsidRDefault="00327200">
      <w:r>
        <w:continuationSeparator/>
      </w:r>
    </w:p>
  </w:endnote>
  <w:endnote w:type="continuationNotice" w:id="1">
    <w:p w14:paraId="24C88D8B" w14:textId="77777777" w:rsidR="00327200" w:rsidRDefault="00327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067E18" w:rsidRPr="00F91BB5" w:rsidRDefault="00067E18"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CF266" w14:textId="77777777" w:rsidR="00327200" w:rsidRDefault="00327200">
      <w:r>
        <w:separator/>
      </w:r>
    </w:p>
  </w:footnote>
  <w:footnote w:type="continuationSeparator" w:id="0">
    <w:p w14:paraId="38F30EE7" w14:textId="77777777" w:rsidR="00327200" w:rsidRDefault="00327200">
      <w:r>
        <w:continuationSeparator/>
      </w:r>
    </w:p>
  </w:footnote>
  <w:footnote w:type="continuationNotice" w:id="1">
    <w:p w14:paraId="1D448AEF" w14:textId="77777777" w:rsidR="00327200" w:rsidRDefault="00327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067E18" w:rsidRDefault="00067E18"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067E18" w:rsidRPr="00695DB6" w:rsidRDefault="00067E18"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067E18" w:rsidRPr="00F00772" w:rsidRDefault="00067E18" w:rsidP="00B84619">
    <w:pPr>
      <w:pStyle w:val="Spacer"/>
      <w:rPr>
        <w:rFonts w:ascii="Arial" w:hAnsi="Arial"/>
        <w:sz w:val="2"/>
      </w:rPr>
    </w:pPr>
  </w:p>
  <w:p w14:paraId="2093252F" w14:textId="77777777" w:rsidR="00067E18" w:rsidRPr="00F00772" w:rsidRDefault="00067E18">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067E18" w:rsidRDefault="00067E18"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067E18" w:rsidRPr="00105BF0" w:rsidRDefault="00067E18"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244DB"/>
    <w:rsid w:val="00030F31"/>
    <w:rsid w:val="00035E77"/>
    <w:rsid w:val="00036632"/>
    <w:rsid w:val="0003724A"/>
    <w:rsid w:val="0003751B"/>
    <w:rsid w:val="0004308D"/>
    <w:rsid w:val="00050A67"/>
    <w:rsid w:val="00064374"/>
    <w:rsid w:val="00064B98"/>
    <w:rsid w:val="00067E1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705F3"/>
    <w:rsid w:val="00172812"/>
    <w:rsid w:val="00192EF0"/>
    <w:rsid w:val="00197584"/>
    <w:rsid w:val="001A185F"/>
    <w:rsid w:val="001A4FEA"/>
    <w:rsid w:val="001B4864"/>
    <w:rsid w:val="001B7065"/>
    <w:rsid w:val="001C058D"/>
    <w:rsid w:val="001C4462"/>
    <w:rsid w:val="001D0FF5"/>
    <w:rsid w:val="001D2ECC"/>
    <w:rsid w:val="001E104F"/>
    <w:rsid w:val="001E1D9C"/>
    <w:rsid w:val="001E5DE2"/>
    <w:rsid w:val="001E5DFF"/>
    <w:rsid w:val="001F2688"/>
    <w:rsid w:val="001F5747"/>
    <w:rsid w:val="0020390A"/>
    <w:rsid w:val="00210F62"/>
    <w:rsid w:val="0021429E"/>
    <w:rsid w:val="00215CB2"/>
    <w:rsid w:val="00234E5C"/>
    <w:rsid w:val="00240BD6"/>
    <w:rsid w:val="00250EB5"/>
    <w:rsid w:val="002614C5"/>
    <w:rsid w:val="00261917"/>
    <w:rsid w:val="00276B76"/>
    <w:rsid w:val="002816F5"/>
    <w:rsid w:val="00294DEA"/>
    <w:rsid w:val="002A307D"/>
    <w:rsid w:val="002A5736"/>
    <w:rsid w:val="002A79E5"/>
    <w:rsid w:val="002A7AD0"/>
    <w:rsid w:val="002B135B"/>
    <w:rsid w:val="002B3269"/>
    <w:rsid w:val="002B74A4"/>
    <w:rsid w:val="002C3BDD"/>
    <w:rsid w:val="002C6189"/>
    <w:rsid w:val="002C6627"/>
    <w:rsid w:val="002C7600"/>
    <w:rsid w:val="002D2A67"/>
    <w:rsid w:val="002D48C1"/>
    <w:rsid w:val="002D7EC5"/>
    <w:rsid w:val="002E2FC4"/>
    <w:rsid w:val="002E473F"/>
    <w:rsid w:val="002E5D84"/>
    <w:rsid w:val="002F5893"/>
    <w:rsid w:val="002F7709"/>
    <w:rsid w:val="0030000A"/>
    <w:rsid w:val="00301A8A"/>
    <w:rsid w:val="00307A68"/>
    <w:rsid w:val="00316B90"/>
    <w:rsid w:val="00321BF6"/>
    <w:rsid w:val="00322DE9"/>
    <w:rsid w:val="0032413A"/>
    <w:rsid w:val="00327200"/>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440A4"/>
    <w:rsid w:val="00444F7D"/>
    <w:rsid w:val="004474AB"/>
    <w:rsid w:val="00451655"/>
    <w:rsid w:val="004528E7"/>
    <w:rsid w:val="00453FF0"/>
    <w:rsid w:val="004556E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755F"/>
    <w:rsid w:val="005D1D33"/>
    <w:rsid w:val="005E32FB"/>
    <w:rsid w:val="005E33F3"/>
    <w:rsid w:val="005E594C"/>
    <w:rsid w:val="005F6614"/>
    <w:rsid w:val="005F7E22"/>
    <w:rsid w:val="00600EE5"/>
    <w:rsid w:val="00602ADA"/>
    <w:rsid w:val="00606A19"/>
    <w:rsid w:val="00612528"/>
    <w:rsid w:val="00622317"/>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5A03"/>
    <w:rsid w:val="006B70D2"/>
    <w:rsid w:val="006B7E8B"/>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D0AAC"/>
    <w:rsid w:val="007D0ADE"/>
    <w:rsid w:val="007D427F"/>
    <w:rsid w:val="007D518A"/>
    <w:rsid w:val="007D5EDC"/>
    <w:rsid w:val="007D6E9B"/>
    <w:rsid w:val="007DE4C0"/>
    <w:rsid w:val="007E0334"/>
    <w:rsid w:val="007E0E67"/>
    <w:rsid w:val="007E22A1"/>
    <w:rsid w:val="007F0A1D"/>
    <w:rsid w:val="007F1406"/>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7E8E"/>
    <w:rsid w:val="008F1127"/>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C7A"/>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7E5F"/>
    <w:rsid w:val="00B521CF"/>
    <w:rsid w:val="00B53A73"/>
    <w:rsid w:val="00B53C07"/>
    <w:rsid w:val="00B554BF"/>
    <w:rsid w:val="00B61D50"/>
    <w:rsid w:val="00B646C4"/>
    <w:rsid w:val="00B64AF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134FA"/>
    <w:rsid w:val="00D158A9"/>
    <w:rsid w:val="00D24854"/>
    <w:rsid w:val="00D257EE"/>
    <w:rsid w:val="00D25D76"/>
    <w:rsid w:val="00D33006"/>
    <w:rsid w:val="00D33A06"/>
    <w:rsid w:val="00D40027"/>
    <w:rsid w:val="00D42838"/>
    <w:rsid w:val="00D44260"/>
    <w:rsid w:val="00D5095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F348E"/>
    <w:rsid w:val="00DF3880"/>
    <w:rsid w:val="00DF7467"/>
    <w:rsid w:val="00E001E3"/>
    <w:rsid w:val="00E00CDB"/>
    <w:rsid w:val="00E03B4D"/>
    <w:rsid w:val="00E04807"/>
    <w:rsid w:val="00E1186D"/>
    <w:rsid w:val="00E1712D"/>
    <w:rsid w:val="00E174BE"/>
    <w:rsid w:val="00E20031"/>
    <w:rsid w:val="00E22CA5"/>
    <w:rsid w:val="00E22D36"/>
    <w:rsid w:val="00E23E6F"/>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7E9E"/>
    <w:rsid w:val="00F610DC"/>
    <w:rsid w:val="00F629BB"/>
    <w:rsid w:val="00F669DA"/>
    <w:rsid w:val="00F7001F"/>
    <w:rsid w:val="00F736FE"/>
    <w:rsid w:val="00F77FA8"/>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7129722679FD469F84213873C91663F9"/>
        <w:category>
          <w:name w:val="General"/>
          <w:gallery w:val="placeholder"/>
        </w:category>
        <w:types>
          <w:type w:val="bbPlcHdr"/>
        </w:types>
        <w:behaviors>
          <w:behavior w:val="content"/>
        </w:behaviors>
        <w:guid w:val="{AE37CB81-2749-4E69-B002-C472CE2B25DC}"/>
      </w:docPartPr>
      <w:docPartBody>
        <w:p w:rsidR="00F40D61" w:rsidRDefault="00F40D61" w:rsidP="00F40D61">
          <w:pPr>
            <w:pStyle w:val="7129722679FD469F84213873C91663F9"/>
          </w:pPr>
          <w:r w:rsidRPr="00F879AF">
            <w:rPr>
              <w:rStyle w:val="PlaceholderText"/>
            </w:rPr>
            <w:t>[Keywords]</w:t>
          </w:r>
        </w:p>
      </w:docPartBody>
    </w:docPart>
    <w:docPart>
      <w:docPartPr>
        <w:name w:val="A6A7DF76072246A3814E569BC03C46CA"/>
        <w:category>
          <w:name w:val="General"/>
          <w:gallery w:val="placeholder"/>
        </w:category>
        <w:types>
          <w:type w:val="bbPlcHdr"/>
        </w:types>
        <w:behaviors>
          <w:behavior w:val="content"/>
        </w:behaviors>
        <w:guid w:val="{656381AE-6948-4A11-9E24-4D728D125F44}"/>
      </w:docPartPr>
      <w:docPartBody>
        <w:p w:rsidR="00F40D61" w:rsidRDefault="00F40D61" w:rsidP="00F40D61">
          <w:pPr>
            <w:pStyle w:val="A6A7DF76072246A3814E569BC03C46CA"/>
          </w:pPr>
          <w:r w:rsidRPr="00F879AF">
            <w:rPr>
              <w:rStyle w:val="PlaceholderText"/>
            </w:rPr>
            <w:t>[Keywords]</w:t>
          </w:r>
        </w:p>
      </w:docPartBody>
    </w:docPart>
    <w:docPart>
      <w:docPartPr>
        <w:name w:val="6F9C7DBF158F4D37B3D4DB5AC0770EC3"/>
        <w:category>
          <w:name w:val="General"/>
          <w:gallery w:val="placeholder"/>
        </w:category>
        <w:types>
          <w:type w:val="bbPlcHdr"/>
        </w:types>
        <w:behaviors>
          <w:behavior w:val="content"/>
        </w:behaviors>
        <w:guid w:val="{15EA13FE-A115-4FB7-99C4-668AE91339DF}"/>
      </w:docPartPr>
      <w:docPartBody>
        <w:p w:rsidR="00F40D61" w:rsidRDefault="00F40D61" w:rsidP="00F40D61">
          <w:pPr>
            <w:pStyle w:val="6F9C7DBF158F4D37B3D4DB5AC0770EC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911A7"/>
    <w:rsid w:val="00BF6D4E"/>
    <w:rsid w:val="00C80043"/>
    <w:rsid w:val="00CD1BFD"/>
    <w:rsid w:val="00E03B4D"/>
    <w:rsid w:val="00EA1846"/>
    <w:rsid w:val="00EE5E56"/>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61"/>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Sara Lindberg</cp:lastModifiedBy>
  <cp:revision>5</cp:revision>
  <dcterms:created xsi:type="dcterms:W3CDTF">2020-07-27T17:56:00Z</dcterms:created>
  <dcterms:modified xsi:type="dcterms:W3CDTF">2020-07-27T18:55:00Z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