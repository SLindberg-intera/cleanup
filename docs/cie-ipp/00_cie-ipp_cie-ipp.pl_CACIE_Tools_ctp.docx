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9F226DF"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del w:id="0" w:author="Jacob Fullerton" w:date="2020-09-01T08:14:00Z">
            <w:r w:rsidR="0077723E" w:rsidRPr="00262621" w:rsidDel="0077723E">
              <w:rPr>
                <w:rFonts w:ascii="Arial" w:hAnsi="Arial"/>
                <w:b/>
                <w:bCs/>
                <w:lang w:val="es-GT"/>
              </w:rPr>
              <w:delText>CA-IPP</w:delText>
            </w:r>
          </w:del>
          <w:ins w:id="1" w:author="Jacob Fullerton" w:date="2020-09-01T08:14:00Z">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ins>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1DEBBD4" w:rsidR="00D55386" w:rsidRDefault="00D55386" w:rsidP="00D55386">
      <w:pPr>
        <w:pStyle w:val="H1bodytext"/>
        <w:spacing w:after="120"/>
        <w:rPr>
          <w:rFonts w:ascii="Arial" w:hAnsi="Arial"/>
        </w:rPr>
      </w:pPr>
      <w:bookmarkStart w:id="2" w:name="_Hlk8896263"/>
      <w:r w:rsidRPr="000A4609">
        <w:rPr>
          <w:rFonts w:ascii="Arial" w:hAnsi="Arial"/>
        </w:rPr>
        <w:t>The</w:t>
      </w:r>
      <w:r>
        <w:rPr>
          <w:rFonts w:ascii="Arial" w:hAnsi="Arial"/>
        </w:rPr>
        <w:t xml:space="preserve"> </w:t>
      </w:r>
      <w:customXmlInsRangeStart w:id="3" w:author="Jacob Fullerton" w:date="2020-09-01T08:14:00Z"/>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customXmlInsRangeEnd w:id="3"/>
          <w:ins w:id="4" w:author="Jacob Fullerton" w:date="2020-09-01T08:14:00Z">
            <w:r w:rsidR="0077723E">
              <w:rPr>
                <w:rFonts w:ascii="Arial" w:hAnsi="Arial"/>
              </w:rPr>
              <w:t>CIE-IPP</w:t>
            </w:r>
          </w:ins>
          <w:customXmlInsRangeStart w:id="5" w:author="Jacob Fullerton" w:date="2020-09-01T08:14:00Z"/>
        </w:sdtContent>
      </w:sdt>
      <w:customXmlInsRangeEnd w:id="5"/>
      <w:del w:id="6" w:author="Jacob Fullerton" w:date="2020-09-01T08:14:00Z">
        <w:r w:rsidDel="0077723E">
          <w:rPr>
            <w:rFonts w:ascii="Arial" w:hAnsi="Arial"/>
          </w:rPr>
          <w:delText>CA-IPP</w:delText>
        </w:r>
      </w:del>
      <w:r>
        <w:rPr>
          <w:rFonts w:ascii="Arial" w:hAnsi="Arial"/>
        </w:rPr>
        <w:t xml:space="preserve"> tool’s purpose is to create a comprehensive data set consisting of radionuclide</w:t>
      </w:r>
      <w:ins w:id="7" w:author="Jacob Fullerton" w:date="2020-09-03T10:09:00Z">
        <w:r w:rsidR="00DD03F9">
          <w:rPr>
            <w:rFonts w:ascii="Arial" w:hAnsi="Arial"/>
          </w:rPr>
          <w:t xml:space="preserve"> and chemical</w:t>
        </w:r>
      </w:ins>
      <w:del w:id="8" w:author="Jacob Fullerton" w:date="2020-09-03T10:09:00Z">
        <w:r w:rsidDel="00DD03F9">
          <w:rPr>
            <w:rFonts w:ascii="Arial" w:hAnsi="Arial"/>
          </w:rPr>
          <w:delText xml:space="preserve"> and</w:delText>
        </w:r>
      </w:del>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0B030DC5"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del w:id="9" w:author="Jacob Fullerton" w:date="2020-09-03T10:11:00Z">
        <w:r w:rsidRPr="00AF630E" w:rsidDel="00DD03F9">
          <w:rPr>
            <w:rFonts w:ascii="Arial" w:hAnsi="Arial"/>
            <w:b/>
            <w:bCs/>
          </w:rPr>
          <w:delText>Solid Waste Release</w:delText>
        </w:r>
      </w:del>
      <w:ins w:id="10" w:author="Jacob Fullerton" w:date="2020-09-03T10:11:00Z">
        <w:r w:rsidR="00DD03F9">
          <w:rPr>
            <w:rFonts w:ascii="Arial" w:hAnsi="Arial"/>
            <w:b/>
            <w:bCs/>
          </w:rPr>
          <w:t xml:space="preserve">Chemical </w:t>
        </w:r>
      </w:ins>
      <w:ins w:id="11" w:author="Jacob Fullerton" w:date="2020-09-03T10:13:00Z">
        <w:r w:rsidR="00DD03F9">
          <w:rPr>
            <w:rFonts w:ascii="Arial" w:hAnsi="Arial"/>
            <w:b/>
            <w:bCs/>
          </w:rPr>
          <w:t>Inventory</w:t>
        </w:r>
      </w:ins>
      <w:ins w:id="12" w:author="Jacob Fullerton" w:date="2020-09-03T10:14:00Z">
        <w:r w:rsidR="00DD03F9">
          <w:rPr>
            <w:rFonts w:ascii="Arial" w:hAnsi="Arial"/>
            <w:b/>
            <w:bCs/>
          </w:rPr>
          <w:t xml:space="preserve"> Release</w:t>
        </w:r>
      </w:ins>
      <w:r>
        <w:rPr>
          <w:rFonts w:ascii="Arial" w:hAnsi="Arial"/>
        </w:rPr>
        <w:t xml:space="preserve">: The data set </w:t>
      </w:r>
      <w:del w:id="13" w:author="Jacob Fullerton" w:date="2020-09-03T10:14:00Z">
        <w:r w:rsidDel="00DD03F9">
          <w:rPr>
            <w:rFonts w:ascii="Arial" w:hAnsi="Arial"/>
          </w:rPr>
          <w:delText xml:space="preserve">consists of </w:delText>
        </w:r>
        <w:r w:rsidDel="00DD03F9">
          <w:rPr>
            <w:rFonts w:ascii="Arial" w:hAnsi="Arial" w:cs="Arial"/>
            <w:szCs w:val="22"/>
          </w:rPr>
          <w:delText>modified (i.e., reduction of number of time steps through interpolation) output from the Composite Analysis Solid Waste Release Model. The Solid Waste Release data files consist of a summary file,</w:delText>
        </w:r>
        <w:r w:rsidRPr="00876816" w:rsidDel="00DD03F9">
          <w:rPr>
            <w:rFonts w:ascii="Arial" w:hAnsi="Arial" w:cs="Arial"/>
            <w:szCs w:val="22"/>
          </w:rPr>
          <w:delText xml:space="preserve"> and</w:delText>
        </w:r>
        <w:r w:rsidDel="00DD03F9">
          <w:rPr>
            <w:rFonts w:ascii="Arial" w:hAnsi="Arial" w:cs="Arial"/>
            <w:szCs w:val="22"/>
          </w:rPr>
          <w:delText xml:space="preserve"> the associated</w:delText>
        </w:r>
        <w:r w:rsidRPr="00876816" w:rsidDel="00DD03F9">
          <w:rPr>
            <w:rFonts w:ascii="Arial" w:hAnsi="Arial" w:cs="Arial"/>
            <w:szCs w:val="22"/>
          </w:rPr>
          <w:delText xml:space="preserve"> </w:delText>
        </w:r>
        <w:r w:rsidRPr="00AF630E" w:rsidDel="00DD03F9">
          <w:rPr>
            <w:rFonts w:ascii="Arial" w:hAnsi="Arial" w:cs="Arial"/>
            <w:i/>
            <w:iCs/>
            <w:szCs w:val="22"/>
          </w:rPr>
          <w:delText>wastesite_radionuclide.csv</w:delText>
        </w:r>
        <w:r w:rsidRPr="00876816" w:rsidDel="00DD03F9">
          <w:rPr>
            <w:rFonts w:ascii="Arial" w:hAnsi="Arial" w:cs="Arial"/>
            <w:szCs w:val="22"/>
          </w:rPr>
          <w:delText xml:space="preserve"> files (e.g.,</w:delText>
        </w:r>
        <w:r w:rsidRPr="00AF630E" w:rsidDel="00DD03F9">
          <w:rPr>
            <w:rFonts w:ascii="Arial" w:hAnsi="Arial" w:cs="Arial"/>
            <w:i/>
            <w:iCs/>
            <w:szCs w:val="22"/>
          </w:rPr>
          <w:delText>T31_Tc-99.csv</w:delText>
        </w:r>
        <w:r w:rsidDel="00DD03F9">
          <w:rPr>
            <w:rFonts w:ascii="Arial" w:hAnsi="Arial" w:cs="Arial"/>
            <w:szCs w:val="22"/>
          </w:rPr>
          <w:delText>)</w:delText>
        </w:r>
      </w:del>
      <w:ins w:id="14" w:author="Jacob Fullerton" w:date="2020-09-03T10:17:00Z">
        <w:r w:rsidR="00DD03F9">
          <w:rPr>
            <w:rFonts w:ascii="Arial" w:hAnsi="Arial"/>
          </w:rPr>
          <w:t>consists of a single CSV file containing waste releases</w:t>
        </w:r>
      </w:ins>
      <w:ins w:id="15" w:author="Jacob Fullerton" w:date="2020-09-03T10:19:00Z">
        <w:r w:rsidR="00DD03F9">
          <w:rPr>
            <w:rFonts w:ascii="Arial" w:hAnsi="Arial"/>
          </w:rPr>
          <w:t xml:space="preserve"> for </w:t>
        </w:r>
      </w:ins>
      <w:ins w:id="16" w:author="Jacob Fullerton" w:date="2020-09-03T10:20:00Z">
        <w:r w:rsidR="001852F3">
          <w:rPr>
            <w:rFonts w:ascii="Arial" w:hAnsi="Arial"/>
          </w:rPr>
          <w:t>chemical waste releases,</w:t>
        </w:r>
      </w:ins>
      <w:ins w:id="17" w:author="Jacob Fullerton" w:date="2020-09-03T10:19:00Z">
        <w:r w:rsidR="00DD03F9">
          <w:rPr>
            <w:rFonts w:ascii="Arial" w:hAnsi="Arial"/>
          </w:rPr>
          <w:t xml:space="preserve"> comprised of chro</w:t>
        </w:r>
      </w:ins>
      <w:ins w:id="18" w:author="Jacob Fullerton" w:date="2020-09-03T10:20:00Z">
        <w:r w:rsidR="00DD03F9">
          <w:rPr>
            <w:rFonts w:ascii="Arial" w:hAnsi="Arial"/>
          </w:rPr>
          <w:t>mium, nitrate, uranium (total uranium</w:t>
        </w:r>
        <w:r w:rsidR="001852F3">
          <w:rPr>
            <w:rFonts w:ascii="Arial" w:hAnsi="Arial"/>
          </w:rPr>
          <w:t xml:space="preserve">), and </w:t>
        </w:r>
      </w:ins>
      <w:ins w:id="19" w:author="Jacob Fullerton" w:date="2020-09-03T10:24:00Z">
        <w:r w:rsidR="001852F3">
          <w:rPr>
            <w:rFonts w:ascii="Arial" w:hAnsi="Arial"/>
          </w:rPr>
          <w:t>cyanide</w:t>
        </w:r>
      </w:ins>
      <w:r>
        <w:rPr>
          <w:rFonts w:ascii="Arial" w:hAnsi="Arial" w:cs="Arial"/>
          <w:szCs w:val="22"/>
        </w:rPr>
        <w:t>.</w:t>
      </w:r>
      <w:r w:rsidR="00F05AD2" w:rsidRPr="00876816">
        <w:rPr>
          <w:rFonts w:ascii="Arial" w:hAnsi="Arial" w:cs="Arial"/>
          <w:szCs w:val="22"/>
        </w:rPr>
        <w:t xml:space="preserve"> </w:t>
      </w:r>
    </w:p>
    <w:p w14:paraId="573FB58D" w14:textId="43F7583C"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radionuclide and liquid release originating from the U-10 and B-3 Pond sites, and the releases from the SALDS site.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3CE88A6A" w14:textId="51C5B860" w:rsidR="00F05AD2" w:rsidRPr="00F05AD2" w:rsidDel="001852F3" w:rsidRDefault="00F05AD2" w:rsidP="00D55386">
      <w:pPr>
        <w:pStyle w:val="H1bodytext"/>
        <w:spacing w:after="120"/>
        <w:rPr>
          <w:del w:id="20" w:author="Jacob Fullerton" w:date="2020-09-03T10:28:00Z"/>
          <w:rFonts w:ascii="Arial" w:hAnsi="Arial" w:cs="Arial"/>
          <w:szCs w:val="22"/>
        </w:rPr>
      </w:pPr>
      <w:del w:id="21" w:author="Jacob Fullerton" w:date="2020-09-03T10:28:00Z">
        <w:r w:rsidDel="001852F3">
          <w:rPr>
            <w:rFonts w:ascii="Arial" w:hAnsi="Arial" w:cs="Arial"/>
            <w:color w:val="000000"/>
            <w:szCs w:val="22"/>
          </w:rPr>
          <w:delText>This iteration of qualifying the inventory preprocessor</w:delText>
        </w:r>
        <w:r w:rsidR="00B02909" w:rsidDel="001852F3">
          <w:rPr>
            <w:rFonts w:ascii="Arial" w:hAnsi="Arial" w:cs="Arial"/>
            <w:color w:val="000000"/>
            <w:szCs w:val="22"/>
          </w:rPr>
          <w:delText>,</w:delText>
        </w:r>
        <w:r w:rsidDel="001852F3">
          <w:rPr>
            <w:rFonts w:ascii="Arial" w:hAnsi="Arial" w:cs="Arial"/>
            <w:color w:val="000000"/>
            <w:szCs w:val="22"/>
          </w:rPr>
          <w:delText xml:space="preserve"> </w:delText>
        </w:r>
      </w:del>
      <w:customXmlDelRangeStart w:id="22" w:author="Jacob Fullerton" w:date="2020-09-03T10:28:00Z"/>
      <w:sdt>
        <w:sdtPr>
          <w:alias w:val="Keywords"/>
          <w:tag w:val=""/>
          <w:id w:val="-2038725253"/>
          <w:placeholder>
            <w:docPart w:val="800F04DBF70F4E00A773D631DE3A8F65"/>
          </w:placeholder>
          <w:dataBinding w:prefixMappings="xmlns:ns0='http://purl.org/dc/elements/1.1/' xmlns:ns1='http://schemas.openxmlformats.org/package/2006/metadata/core-properties' " w:xpath="/ns1:coreProperties[1]/ns1:keywords[1]" w:storeItemID="{6C3C8BC8-F283-45AE-878A-BAB7291924A1}"/>
          <w:text/>
        </w:sdtPr>
        <w:sdtContent>
          <w:customXmlDelRangeEnd w:id="22"/>
          <w:del w:id="23" w:author="Jacob Fullerton" w:date="2020-09-01T08:14:00Z">
            <w:r w:rsidRPr="00F05AD2" w:rsidDel="0077723E">
              <w:rPr>
                <w:rFonts w:ascii="Arial" w:hAnsi="Arial"/>
              </w:rPr>
              <w:delText>CA-IPP</w:delText>
            </w:r>
          </w:del>
          <w:customXmlDelRangeStart w:id="24" w:author="Jacob Fullerton" w:date="2020-09-03T10:28:00Z"/>
        </w:sdtContent>
      </w:sdt>
      <w:customXmlDelRangeEnd w:id="24"/>
      <w:del w:id="25" w:author="Jacob Fullerton" w:date="2020-09-03T10:28:00Z">
        <w:r w:rsidR="00B02909" w:rsidDel="001852F3">
          <w:rPr>
            <w:rFonts w:ascii="Arial" w:hAnsi="Arial"/>
          </w:rPr>
          <w:delText>,</w:delText>
        </w:r>
        <w:r w:rsidDel="001852F3">
          <w:rPr>
            <w:rFonts w:ascii="Arial" w:hAnsi="Arial"/>
          </w:rPr>
          <w:delText xml:space="preserve"> will omit qualifying the chemical inventory option (i.e. the chemical inventory argument will be “none” for this set of acceptance tests).</w:delText>
        </w:r>
      </w:del>
    </w:p>
    <w:p w14:paraId="4885FB57" w14:textId="30097E2D"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del w:id="26" w:author="Jacob Fullerton" w:date="2020-09-03T10:28:00Z">
        <w:r w:rsidDel="001852F3">
          <w:rPr>
            <w:rFonts w:ascii="Arial" w:hAnsi="Arial"/>
          </w:rPr>
          <w:delText xml:space="preserve">CA </w:delText>
        </w:r>
      </w:del>
      <w:ins w:id="27" w:author="Jacob Fullerton" w:date="2020-09-03T10:29:00Z">
        <w:r w:rsidR="001852F3">
          <w:rPr>
            <w:rFonts w:ascii="Arial" w:hAnsi="Arial"/>
          </w:rPr>
          <w:t xml:space="preserve">VZEHSIT </w:t>
        </w:r>
      </w:ins>
      <w:del w:id="28" w:author="Jacob Fullerton" w:date="2020-09-03T10:29:00Z">
        <w:r w:rsidDel="001852F3">
          <w:rPr>
            <w:rFonts w:ascii="Arial" w:hAnsi="Arial"/>
          </w:rPr>
          <w:delText xml:space="preserve">waste and liquid-only </w:delText>
        </w:r>
      </w:del>
      <w:r>
        <w:rPr>
          <w:rFonts w:ascii="Arial" w:hAnsi="Arial"/>
        </w:rPr>
        <w:t xml:space="preserve">sites to assemble a site list containing radionuclide and water release over time. During the execution of </w:t>
      </w:r>
      <w:sdt>
        <w:sdtPr>
          <w:rPr>
            <w:rFonts w:ascii="Arial" w:hAnsi="Arial"/>
          </w:rPr>
          <w:alias w:val="Keywords"/>
          <w:tag w:val=""/>
          <w:id w:val="1278596996"/>
          <w:placeholder>
            <w:docPart w:val="49BB8A3F504442CFB9C52693D98FC7CB"/>
          </w:placeholder>
          <w:dataBinding w:prefixMappings="xmlns:ns0='http://purl.org/dc/elements/1.1/' xmlns:ns1='http://schemas.openxmlformats.org/package/2006/metadata/core-properties' " w:xpath="/ns1:coreProperties[1]/ns1:keywords[1]" w:storeItemID="{6C3C8BC8-F283-45AE-878A-BAB7291924A1}"/>
          <w:text/>
        </w:sdtPr>
        <w:sdtContent>
          <w:del w:id="29" w:author="Jacob Fullerton" w:date="2020-09-01T08:14:00Z">
            <w:r w:rsidR="00EA1C21" w:rsidRPr="008444D9" w:rsidDel="0077723E">
              <w:rPr>
                <w:rFonts w:ascii="Arial" w:hAnsi="Arial"/>
              </w:rPr>
              <w:delText>CA-IPP</w:delText>
            </w:r>
          </w:del>
          <w:ins w:id="30" w:author="Jacob Fullerton" w:date="2020-09-01T08:14:00Z">
            <w:r w:rsidR="0077723E">
              <w:rPr>
                <w:rFonts w:ascii="Arial" w:hAnsi="Arial"/>
              </w:rPr>
              <w:t>CIE-IPP</w:t>
            </w:r>
          </w:ins>
        </w:sdtContent>
      </w:sdt>
      <w:r>
        <w:rPr>
          <w:rFonts w:ascii="Arial" w:hAnsi="Arial"/>
        </w:rPr>
        <w:t>, uranium isotopes will be converted from activity to mass and summed together to provide a total uranium waste inventory on a site-by-site, year-by-year basis.</w:t>
      </w:r>
    </w:p>
    <w:bookmarkEnd w:id="2"/>
    <w:p w14:paraId="444106EB" w14:textId="77777777" w:rsidR="00E62A15" w:rsidRPr="00914C4E" w:rsidRDefault="00E62A15" w:rsidP="006973AE">
      <w:pPr>
        <w:pStyle w:val="Heading1"/>
      </w:pPr>
      <w:r w:rsidRPr="00914C4E">
        <w:t>Functional Requirements</w:t>
      </w:r>
    </w:p>
    <w:p w14:paraId="3EE87092" w14:textId="5FAE13ED"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del w:id="31" w:author="Jacob Fullerton" w:date="2020-09-01T08:14:00Z">
            <w:r w:rsidR="008444D9" w:rsidRPr="008444D9" w:rsidDel="0077723E">
              <w:rPr>
                <w:rFonts w:ascii="Arial" w:hAnsi="Arial"/>
              </w:rPr>
              <w:delText>CA-IPP</w:delText>
            </w:r>
          </w:del>
          <w:ins w:id="32" w:author="Jacob Fullerton" w:date="2020-09-01T08:14:00Z">
            <w:r w:rsidR="0077723E">
              <w:rPr>
                <w:rFonts w:ascii="Arial" w:hAnsi="Arial"/>
              </w:rPr>
              <w:t>CIE-IPP</w:t>
            </w:r>
          </w:ins>
        </w:sdtContent>
      </w:sdt>
      <w:r w:rsidR="000A4609">
        <w:rPr>
          <w:rFonts w:ascii="Arial" w:hAnsi="Arial" w:cs="Arial"/>
        </w:rPr>
        <w:t xml:space="preserve"> Tool:</w:t>
      </w:r>
    </w:p>
    <w:p w14:paraId="1ECDD801" w14:textId="217323E1" w:rsidR="00CC2751" w:rsidRDefault="00CC2751" w:rsidP="00CC2751">
      <w:pPr>
        <w:pStyle w:val="H1bodytext"/>
        <w:ind w:left="1440" w:hanging="720"/>
        <w:rPr>
          <w:rFonts w:ascii="Arial" w:hAnsi="Arial" w:cs="Arial"/>
        </w:rPr>
      </w:pPr>
      <w:bookmarkStart w:id="33" w:name="_Hlk50024328"/>
      <w:r>
        <w:rPr>
          <w:rFonts w:ascii="Arial" w:hAnsi="Arial" w:cs="Arial"/>
        </w:rPr>
        <w:t xml:space="preserve">FR-1:   </w:t>
      </w:r>
      <w:del w:id="34" w:author="Jacob Fullerton" w:date="2020-09-03T11:06:00Z">
        <w:r w:rsidR="008444D9" w:rsidDel="00E10C5C">
          <w:rPr>
            <w:rFonts w:ascii="Arial" w:hAnsi="Arial" w:cs="Arial"/>
          </w:rPr>
          <w:delText>Radionuclide and liquid r</w:delText>
        </w:r>
      </w:del>
      <w:ins w:id="35" w:author="Jacob Fullerton" w:date="2020-09-03T11:06:00Z">
        <w:r w:rsidR="00E10C5C">
          <w:rPr>
            <w:rFonts w:ascii="Arial" w:hAnsi="Arial" w:cs="Arial"/>
          </w:rPr>
          <w:t>R</w:t>
        </w:r>
      </w:ins>
      <w:r w:rsidR="008444D9">
        <w:rPr>
          <w:rFonts w:ascii="Arial" w:hAnsi="Arial" w:cs="Arial"/>
        </w:rPr>
        <w:t xml:space="preserve">eleases are included only if the site is part of the </w:t>
      </w:r>
      <w:r w:rsidR="008444D9" w:rsidRPr="00E10C5C">
        <w:rPr>
          <w:rFonts w:ascii="Arial" w:hAnsi="Arial" w:cs="Arial"/>
          <w:b/>
          <w:bCs/>
          <w:rPrChange w:id="36" w:author="Jacob Fullerton" w:date="2020-09-03T11:07:00Z">
            <w:rPr>
              <w:rFonts w:ascii="Arial" w:hAnsi="Arial" w:cs="Arial"/>
            </w:rPr>
          </w:rPrChange>
        </w:rPr>
        <w:t>VZEHSIT</w:t>
      </w:r>
      <w:r w:rsidR="008444D9">
        <w:rPr>
          <w:rFonts w:ascii="Arial" w:hAnsi="Arial" w:cs="Arial"/>
        </w:rPr>
        <w:t xml:space="preserve"> data set</w:t>
      </w:r>
    </w:p>
    <w:p w14:paraId="7830F3CF" w14:textId="2AB23F2F"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del w:id="37" w:author="Jacob Fullerton" w:date="2020-09-03T11:16:00Z">
        <w:r w:rsidR="008444D9" w:rsidDel="00E10C5C">
          <w:rPr>
            <w:rFonts w:ascii="Arial" w:hAnsi="Arial" w:cs="Arial"/>
          </w:rPr>
          <w:delText xml:space="preserve"> (excluding records with no year recorded)</w:delText>
        </w:r>
      </w:del>
    </w:p>
    <w:p w14:paraId="76A59DFB" w14:textId="34343D9B"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del w:id="38" w:author="Jacob Fullerton" w:date="2020-09-03T11:17:00Z">
        <w:r w:rsidR="008444D9" w:rsidRPr="00CE5B65" w:rsidDel="00010717">
          <w:rPr>
            <w:rFonts w:ascii="Arial" w:hAnsi="Arial" w:cs="Arial"/>
            <w:b/>
            <w:bCs/>
          </w:rPr>
          <w:delText>SIMV2 Release</w:delText>
        </w:r>
      </w:del>
      <w:ins w:id="39" w:author="Jacob Fullerton" w:date="2020-09-03T11:17:00Z">
        <w:r w:rsidR="00010717">
          <w:rPr>
            <w:rFonts w:ascii="Arial" w:hAnsi="Arial" w:cs="Arial"/>
          </w:rPr>
          <w:t>or overriding other source(s)</w:t>
        </w:r>
      </w:ins>
      <w:del w:id="40" w:author="Jacob Fullerton" w:date="2020-09-03T11:17:00Z">
        <w:r w:rsidR="008444D9" w:rsidDel="00010717">
          <w:rPr>
            <w:rFonts w:ascii="Arial" w:hAnsi="Arial" w:cs="Arial"/>
          </w:rPr>
          <w:delText xml:space="preserve"> information</w:delText>
        </w:r>
      </w:del>
      <w:r w:rsidR="008444D9">
        <w:rPr>
          <w:rFonts w:ascii="Arial" w:hAnsi="Arial" w:cs="Arial"/>
        </w:rPr>
        <w:t xml:space="preserve"> where applicable</w:t>
      </w:r>
      <w:ins w:id="41" w:author="Jacob Fullerton" w:date="2020-09-03T11:17:00Z">
        <w:r w:rsidR="00010717">
          <w:rPr>
            <w:rFonts w:ascii="Arial" w:hAnsi="Arial" w:cs="Arial"/>
          </w:rPr>
          <w:t xml:space="preserve"> (on a site-by-site level)</w:t>
        </w:r>
      </w:ins>
    </w:p>
    <w:p w14:paraId="78263425" w14:textId="2D37EEE0"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del w:id="42" w:author="Jacob Fullerton" w:date="2020-09-03T10:45:00Z">
        <w:r w:rsidR="008444D9" w:rsidRPr="00CE5B65" w:rsidDel="00C90180">
          <w:rPr>
            <w:rFonts w:ascii="Arial" w:hAnsi="Arial" w:cs="Arial"/>
            <w:b/>
            <w:bCs/>
          </w:rPr>
          <w:delText>Solid</w:delText>
        </w:r>
      </w:del>
      <w:ins w:id="43" w:author="Jacob Fullerton" w:date="2020-09-03T10:45:00Z">
        <w:r w:rsidR="00C90180">
          <w:rPr>
            <w:rFonts w:ascii="Arial" w:hAnsi="Arial" w:cs="Arial"/>
            <w:b/>
            <w:bCs/>
          </w:rPr>
          <w:t>Chemical Inventory</w:t>
        </w:r>
      </w:ins>
      <w:del w:id="44" w:author="Jacob Fullerton" w:date="2020-09-03T10:45:00Z">
        <w:r w:rsidR="008444D9" w:rsidRPr="00CE5B65" w:rsidDel="00C90180">
          <w:rPr>
            <w:rFonts w:ascii="Arial" w:hAnsi="Arial" w:cs="Arial"/>
            <w:b/>
            <w:bCs/>
          </w:rPr>
          <w:delText xml:space="preserve"> Waste</w:delText>
        </w:r>
      </w:del>
      <w:r w:rsidR="008444D9" w:rsidRPr="00CE5B65">
        <w:rPr>
          <w:rFonts w:ascii="Arial" w:hAnsi="Arial" w:cs="Arial"/>
          <w:b/>
          <w:bCs/>
        </w:rPr>
        <w:t xml:space="preserve"> Release</w:t>
      </w:r>
      <w:r w:rsidR="008444D9">
        <w:rPr>
          <w:rFonts w:ascii="Arial" w:hAnsi="Arial" w:cs="Arial"/>
        </w:rPr>
        <w:t xml:space="preserve"> </w:t>
      </w:r>
      <w:ins w:id="45" w:author="Jacob Fullerton" w:date="2020-09-03T10:48:00Z">
        <w:r w:rsidR="00C90180">
          <w:rPr>
            <w:rFonts w:ascii="Arial" w:hAnsi="Arial" w:cs="Arial"/>
          </w:rPr>
          <w:t>records with temporal data.</w:t>
        </w:r>
      </w:ins>
      <w:del w:id="46" w:author="Jacob Fullerton" w:date="2020-09-03T10:46:00Z">
        <w:r w:rsidR="008444D9" w:rsidDel="00C90180">
          <w:rPr>
            <w:rFonts w:ascii="Arial" w:hAnsi="Arial" w:cs="Arial"/>
          </w:rPr>
          <w:delText xml:space="preserve">information, replacing </w:delText>
        </w:r>
        <w:r w:rsidR="008444D9" w:rsidRPr="00CE5B65" w:rsidDel="00C90180">
          <w:rPr>
            <w:rFonts w:ascii="Arial" w:hAnsi="Arial" w:cs="Arial"/>
            <w:b/>
            <w:bCs/>
          </w:rPr>
          <w:delText>SIMv2 Release</w:delText>
        </w:r>
        <w:r w:rsidR="008444D9" w:rsidDel="00C90180">
          <w:rPr>
            <w:rFonts w:ascii="Arial" w:hAnsi="Arial" w:cs="Arial"/>
          </w:rPr>
          <w:delText xml:space="preserve"> output and appending new sites as applicable</w:delText>
        </w:r>
      </w:del>
    </w:p>
    <w:p w14:paraId="03455CA2" w14:textId="5151AE1A" w:rsidR="00B26796" w:rsidRDefault="00B26796" w:rsidP="00CC2751">
      <w:pPr>
        <w:pStyle w:val="H1bodytext"/>
        <w:ind w:left="1440" w:hanging="720"/>
        <w:rPr>
          <w:ins w:id="47" w:author="Jacob Fullerton" w:date="2020-09-03T10:55:00Z"/>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del w:id="48" w:author="Jacob Fullerton" w:date="2020-09-03T10:48:00Z">
        <w:r w:rsidR="008444D9" w:rsidDel="00C90180">
          <w:rPr>
            <w:rFonts w:ascii="Arial" w:hAnsi="Arial" w:cs="Arial"/>
          </w:rPr>
          <w:delText xml:space="preserve"> (case-insensitive match)</w:delText>
        </w:r>
      </w:del>
    </w:p>
    <w:p w14:paraId="4591022C" w14:textId="2F3BFBD9" w:rsidR="00C90180" w:rsidRDefault="00C90180" w:rsidP="00CC2751">
      <w:pPr>
        <w:pStyle w:val="H1bodytext"/>
        <w:ind w:left="1440" w:hanging="720"/>
        <w:rPr>
          <w:rFonts w:ascii="Arial" w:hAnsi="Arial" w:cs="Arial"/>
        </w:rPr>
      </w:pPr>
      <w:ins w:id="49" w:author="Jacob Fullerton" w:date="2020-09-03T10:55:00Z">
        <w:r>
          <w:rPr>
            <w:rFonts w:ascii="Arial" w:hAnsi="Arial" w:cs="Arial"/>
          </w:rPr>
          <w:t>FR-6:</w:t>
        </w:r>
        <w:r>
          <w:rPr>
            <w:rFonts w:ascii="Arial" w:hAnsi="Arial" w:cs="Arial"/>
          </w:rPr>
          <w:tab/>
          <w:t>Include only “liquid”</w:t>
        </w:r>
      </w:ins>
      <w:ins w:id="50" w:author="Jacob Fullerton" w:date="2020-09-04T09:45:00Z">
        <w:r w:rsidR="00F85795">
          <w:rPr>
            <w:rFonts w:ascii="Arial" w:hAnsi="Arial" w:cs="Arial"/>
          </w:rPr>
          <w:t xml:space="preserve"> type</w:t>
        </w:r>
      </w:ins>
      <w:ins w:id="51" w:author="Jacob Fullerton" w:date="2020-09-03T10:55:00Z">
        <w:r>
          <w:rPr>
            <w:rFonts w:ascii="Arial" w:hAnsi="Arial" w:cs="Arial"/>
          </w:rPr>
          <w:t xml:space="preserve"> sources from </w:t>
        </w:r>
        <w:r w:rsidRPr="00E10C5C">
          <w:rPr>
            <w:rFonts w:ascii="Arial" w:hAnsi="Arial" w:cs="Arial"/>
            <w:b/>
            <w:bCs/>
            <w:rPrChange w:id="52" w:author="Jacob Fullerton" w:date="2020-09-03T11:07:00Z">
              <w:rPr>
                <w:rFonts w:ascii="Arial" w:hAnsi="Arial" w:cs="Arial"/>
              </w:rPr>
            </w:rPrChange>
          </w:rPr>
          <w:t>SIMv2</w:t>
        </w:r>
        <w:r>
          <w:rPr>
            <w:rFonts w:ascii="Arial" w:hAnsi="Arial" w:cs="Arial"/>
          </w:rPr>
          <w:t xml:space="preserve"> </w:t>
        </w:r>
        <w:r w:rsidRPr="00E10C5C">
          <w:rPr>
            <w:rFonts w:ascii="Arial" w:hAnsi="Arial" w:cs="Arial"/>
            <w:b/>
            <w:bCs/>
            <w:rPrChange w:id="53" w:author="Jacob Fullerton" w:date="2020-09-03T11:07:00Z">
              <w:rPr>
                <w:rFonts w:ascii="Arial" w:hAnsi="Arial" w:cs="Arial"/>
              </w:rPr>
            </w:rPrChange>
          </w:rPr>
          <w:t>Release</w:t>
        </w:r>
        <w:r>
          <w:rPr>
            <w:rFonts w:ascii="Arial" w:hAnsi="Arial" w:cs="Arial"/>
          </w:rPr>
          <w:t xml:space="preserve"> records (after </w:t>
        </w:r>
      </w:ins>
      <w:ins w:id="54" w:author="Jacob Fullerton" w:date="2020-09-03T11:18:00Z">
        <w:r w:rsidR="00010717">
          <w:rPr>
            <w:rFonts w:ascii="Arial" w:hAnsi="Arial" w:cs="Arial"/>
          </w:rPr>
          <w:t>satisfying</w:t>
        </w:r>
      </w:ins>
      <w:ins w:id="55" w:author="Jacob Fullerton" w:date="2020-09-03T10:55:00Z">
        <w:r>
          <w:rPr>
            <w:rFonts w:ascii="Arial" w:hAnsi="Arial" w:cs="Arial"/>
          </w:rPr>
          <w:t xml:space="preserve"> FR-5)</w:t>
        </w:r>
      </w:ins>
    </w:p>
    <w:p w14:paraId="3E1D3674" w14:textId="3EC256AC" w:rsidR="00B26796" w:rsidRDefault="00B26796" w:rsidP="00CC2751">
      <w:pPr>
        <w:pStyle w:val="H1bodytext"/>
        <w:ind w:left="1440" w:hanging="720"/>
        <w:rPr>
          <w:rFonts w:ascii="Arial" w:hAnsi="Arial" w:cs="Arial"/>
        </w:rPr>
      </w:pPr>
      <w:r>
        <w:rPr>
          <w:rFonts w:ascii="Arial" w:hAnsi="Arial" w:cs="Arial"/>
        </w:rPr>
        <w:t>FR-</w:t>
      </w:r>
      <w:del w:id="56" w:author="Jacob Fullerton" w:date="2020-09-03T16:04:00Z">
        <w:r w:rsidDel="003B5DF2">
          <w:rPr>
            <w:rFonts w:ascii="Arial" w:hAnsi="Arial" w:cs="Arial"/>
          </w:rPr>
          <w:delText>6</w:delText>
        </w:r>
      </w:del>
      <w:ins w:id="57" w:author="Jacob Fullerton" w:date="2020-09-03T16:04:00Z">
        <w:r w:rsidR="003B5DF2">
          <w:rPr>
            <w:rFonts w:ascii="Arial" w:hAnsi="Arial" w:cs="Arial"/>
          </w:rPr>
          <w:t>7</w:t>
        </w:r>
      </w:ins>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p>
    <w:p w14:paraId="3967713C" w14:textId="7866E71E" w:rsidR="000A4609" w:rsidDel="009A11D8" w:rsidRDefault="000A4609" w:rsidP="000A4609">
      <w:pPr>
        <w:pStyle w:val="H1bodytext"/>
        <w:rPr>
          <w:del w:id="58" w:author="Jacob Fullerton" w:date="2020-09-03T10:57:00Z"/>
          <w:rFonts w:ascii="Arial" w:hAnsi="Arial" w:cs="Arial"/>
        </w:rPr>
      </w:pPr>
      <w:bookmarkStart w:id="59" w:name="_Hlk35497990"/>
      <w:bookmarkEnd w:id="33"/>
      <w:del w:id="60" w:author="Jacob Fullerton" w:date="2020-09-03T10:57:00Z">
        <w:r w:rsidRPr="000A4609" w:rsidDel="009A11D8">
          <w:rPr>
            <w:rFonts w:ascii="Arial" w:hAnsi="Arial" w:cs="Arial"/>
          </w:rPr>
          <w:delText>FR-</w:delText>
        </w:r>
        <w:r w:rsidR="00FC70FD" w:rsidDel="009A11D8">
          <w:rPr>
            <w:rFonts w:ascii="Arial" w:hAnsi="Arial" w:cs="Arial"/>
          </w:rPr>
          <w:delText>7</w:delText>
        </w:r>
        <w:r w:rsidRPr="000A4609" w:rsidDel="009A11D8">
          <w:rPr>
            <w:rFonts w:ascii="Arial" w:hAnsi="Arial" w:cs="Arial"/>
          </w:rPr>
          <w:delText>:</w:delText>
        </w:r>
        <w:r w:rsidR="00FC70FD" w:rsidDel="009A11D8">
          <w:rPr>
            <w:rFonts w:ascii="Arial" w:hAnsi="Arial" w:cs="Arial"/>
          </w:rPr>
          <w:delText xml:space="preserve">   </w:delText>
        </w:r>
        <w:r w:rsidDel="009A11D8">
          <w:rPr>
            <w:rFonts w:ascii="Arial" w:hAnsi="Arial" w:cs="Arial"/>
          </w:rPr>
          <w:delText>Convert uranium from activity to mass for all isotopes</w:delText>
        </w:r>
        <w:r w:rsidR="00E46B28" w:rsidDel="009A11D8">
          <w:rPr>
            <w:rFonts w:ascii="Arial" w:hAnsi="Arial" w:cs="Arial"/>
          </w:rPr>
          <w:delText xml:space="preserve"> for sites with a “Liquid” waste type</w:delText>
        </w:r>
      </w:del>
    </w:p>
    <w:p w14:paraId="76918746" w14:textId="658F7ECD" w:rsidR="0098355F" w:rsidRPr="000A4609" w:rsidDel="009A11D8" w:rsidRDefault="0098355F" w:rsidP="0098355F">
      <w:pPr>
        <w:pStyle w:val="H1bodytext"/>
        <w:ind w:left="1440" w:hanging="720"/>
        <w:rPr>
          <w:del w:id="61" w:author="Jacob Fullerton" w:date="2020-09-03T10:57:00Z"/>
          <w:rFonts w:ascii="Arial" w:hAnsi="Arial" w:cs="Arial"/>
        </w:rPr>
      </w:pPr>
      <w:del w:id="62" w:author="Jacob Fullerton" w:date="2020-09-03T10:57:00Z">
        <w:r w:rsidDel="009A11D8">
          <w:rPr>
            <w:rFonts w:ascii="Arial" w:hAnsi="Arial" w:cs="Arial"/>
          </w:rPr>
          <w:delText xml:space="preserve">FR-8:   </w:delText>
        </w:r>
        <w:r w:rsidR="008444D9" w:rsidRPr="00CE5B65" w:rsidDel="009A11D8">
          <w:rPr>
            <w:rFonts w:ascii="Arial" w:hAnsi="Arial" w:cs="Arial"/>
            <w:b/>
            <w:bCs/>
          </w:rPr>
          <w:delText>Solid Waste Release</w:delText>
        </w:r>
        <w:r w:rsidR="008444D9" w:rsidDel="009A11D8">
          <w:rPr>
            <w:rFonts w:ascii="Arial" w:hAnsi="Arial" w:cs="Arial"/>
          </w:rPr>
          <w:delText xml:space="preserve"> types should be assigned the waste type “Solid Release Series”. All remaining records in the </w:delText>
        </w:r>
      </w:del>
      <w:customXmlDelRangeStart w:id="63" w:author="Jacob Fullerton" w:date="2020-09-03T10:57:00Z"/>
      <w:sdt>
        <w:sdtPr>
          <w:alias w:val="Keywords"/>
          <w:tag w:val=""/>
          <w:id w:val="16982555"/>
          <w:placeholder>
            <w:docPart w:val="0B5033D44CE14441B2B350AA8F0477CA"/>
          </w:placeholder>
          <w:dataBinding w:prefixMappings="xmlns:ns0='http://purl.org/dc/elements/1.1/' xmlns:ns1='http://schemas.openxmlformats.org/package/2006/metadata/core-properties' " w:xpath="/ns1:coreProperties[1]/ns1:keywords[1]" w:storeItemID="{6C3C8BC8-F283-45AE-878A-BAB7291924A1}"/>
          <w:text/>
        </w:sdtPr>
        <w:sdtContent>
          <w:customXmlDelRangeEnd w:id="63"/>
          <w:del w:id="64" w:author="Jacob Fullerton" w:date="2020-09-01T08:14:00Z">
            <w:r w:rsidR="008444D9" w:rsidRPr="008444D9" w:rsidDel="0077723E">
              <w:rPr>
                <w:rFonts w:ascii="Arial" w:hAnsi="Arial"/>
              </w:rPr>
              <w:delText>CA-IPP</w:delText>
            </w:r>
          </w:del>
          <w:customXmlDelRangeStart w:id="65" w:author="Jacob Fullerton" w:date="2020-09-03T10:57:00Z"/>
        </w:sdtContent>
      </w:sdt>
      <w:customXmlDelRangeEnd w:id="65"/>
      <w:del w:id="66" w:author="Jacob Fullerton" w:date="2020-09-03T10:57:00Z">
        <w:r w:rsidR="008444D9" w:rsidDel="009A11D8">
          <w:rPr>
            <w:rFonts w:ascii="Arial" w:hAnsi="Arial" w:cs="Arial"/>
          </w:rPr>
          <w:delText xml:space="preserve"> output should have waste type “Liquid”</w:delText>
        </w:r>
      </w:del>
    </w:p>
    <w:bookmarkEnd w:id="59"/>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67" w:name="_Ref36019339"/>
      <w:r w:rsidRPr="00914C4E">
        <w:lastRenderedPageBreak/>
        <w:t>Software Design Description</w:t>
      </w:r>
      <w:bookmarkEnd w:id="67"/>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C47015B"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del w:id="68" w:author="Jacob Fullerton" w:date="2020-09-04T07:42:00Z">
        <w:r w:rsidDel="00EF1976">
          <w:rPr>
            <w:rFonts w:ascii="Arial" w:hAnsi="Arial"/>
          </w:rPr>
          <w:delText>ca-ipp</w:delText>
        </w:r>
      </w:del>
      <w:ins w:id="69" w:author="Jacob Fullerton" w:date="2020-09-04T07:42:00Z">
        <w:r w:rsidR="00EF1976">
          <w:rPr>
            <w:rFonts w:ascii="Arial" w:hAnsi="Arial"/>
          </w:rPr>
          <w:t>cie-ipp</w:t>
        </w:r>
      </w:ins>
      <w:r>
        <w:rPr>
          <w:rFonts w:ascii="Arial" w:hAnsi="Arial"/>
        </w:rPr>
        <w:t>.pl [1] [2] [3] [4] [5]</w:t>
      </w:r>
      <w:ins w:id="70" w:author="Jacob Fullerton" w:date="2020-09-03T11:22:00Z">
        <w:r w:rsidR="00E47F43">
          <w:rPr>
            <w:rFonts w:ascii="Arial" w:hAnsi="Arial"/>
          </w:rPr>
          <w:t xml:space="preserve"> [6]</w:t>
        </w:r>
      </w:ins>
      <w:del w:id="71" w:author="Jacob Fullerton" w:date="2020-09-03T11:22:00Z">
        <w:r w:rsidDel="00E47F43">
          <w:rPr>
            <w:rFonts w:ascii="Arial" w:hAnsi="Arial"/>
          </w:rPr>
          <w:delText xml:space="preserve"> [6] [7] [8]</w:delText>
        </w:r>
      </w:del>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4B7451C6"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ins w:id="72" w:author="Jacob Fullerton" w:date="2020-09-04T09:51:00Z">
        <w:r w:rsidR="00F85795">
          <w:rPr>
            <w:rFonts w:ascii="Arial" w:hAnsi="Arial"/>
            <w:b/>
            <w:bCs/>
          </w:rPr>
          <w:t>C</w:t>
        </w:r>
      </w:ins>
      <w:del w:id="73" w:author="Jacob Fullerton" w:date="2020-09-04T09:51:00Z">
        <w:r w:rsidRPr="00E47F43" w:rsidDel="00F85795">
          <w:rPr>
            <w:rFonts w:ascii="Arial" w:hAnsi="Arial"/>
            <w:b/>
            <w:bCs/>
            <w:rPrChange w:id="74" w:author="Jacob Fullerton" w:date="2020-09-03T11:25:00Z">
              <w:rPr>
                <w:rFonts w:ascii="Arial" w:hAnsi="Arial"/>
              </w:rPr>
            </w:rPrChange>
          </w:rPr>
          <w:delText>c</w:delText>
        </w:r>
      </w:del>
      <w:r w:rsidRPr="00E47F43">
        <w:rPr>
          <w:rFonts w:ascii="Arial" w:hAnsi="Arial"/>
          <w:b/>
          <w:bCs/>
          <w:rPrChange w:id="75" w:author="Jacob Fullerton" w:date="2020-09-03T11:25:00Z">
            <w:rPr>
              <w:rFonts w:ascii="Arial" w:hAnsi="Arial"/>
            </w:rPr>
          </w:rPrChange>
        </w:rPr>
        <w:t xml:space="preserve">hemical </w:t>
      </w:r>
      <w:del w:id="76" w:author="Jacob Fullerton" w:date="2020-09-04T09:51:00Z">
        <w:r w:rsidRPr="00E47F43" w:rsidDel="00F85795">
          <w:rPr>
            <w:rFonts w:ascii="Arial" w:hAnsi="Arial"/>
            <w:b/>
            <w:bCs/>
            <w:rPrChange w:id="77" w:author="Jacob Fullerton" w:date="2020-09-03T11:25:00Z">
              <w:rPr>
                <w:rFonts w:ascii="Arial" w:hAnsi="Arial"/>
              </w:rPr>
            </w:rPrChange>
          </w:rPr>
          <w:delText>i</w:delText>
        </w:r>
      </w:del>
      <w:ins w:id="78" w:author="Jacob Fullerton" w:date="2020-09-04T09:51:00Z">
        <w:r w:rsidR="00F85795">
          <w:rPr>
            <w:rFonts w:ascii="Arial" w:hAnsi="Arial"/>
            <w:b/>
            <w:bCs/>
          </w:rPr>
          <w:t>I</w:t>
        </w:r>
      </w:ins>
      <w:r w:rsidRPr="00E47F43">
        <w:rPr>
          <w:rFonts w:ascii="Arial" w:hAnsi="Arial"/>
          <w:b/>
          <w:bCs/>
          <w:rPrChange w:id="79" w:author="Jacob Fullerton" w:date="2020-09-03T11:25:00Z">
            <w:rPr>
              <w:rFonts w:ascii="Arial" w:hAnsi="Arial"/>
            </w:rPr>
          </w:rPrChange>
        </w:rPr>
        <w:t>nventory</w:t>
      </w:r>
      <w:r>
        <w:rPr>
          <w:rFonts w:ascii="Arial" w:hAnsi="Arial"/>
        </w:rPr>
        <w:t xml:space="preserve"> </w:t>
      </w:r>
      <w:ins w:id="80" w:author="Jacob Fullerton" w:date="2020-09-03T11:25:00Z">
        <w:r w:rsidR="00E47F43" w:rsidRPr="00E47F43">
          <w:rPr>
            <w:rFonts w:ascii="Arial" w:hAnsi="Arial"/>
            <w:b/>
            <w:bCs/>
            <w:rPrChange w:id="81" w:author="Jacob Fullerton" w:date="2020-09-03T11:25:00Z">
              <w:rPr>
                <w:rFonts w:ascii="Arial" w:hAnsi="Arial"/>
              </w:rPr>
            </w:rPrChange>
          </w:rPr>
          <w:t>Release</w:t>
        </w:r>
        <w:r w:rsidR="00E47F43">
          <w:rPr>
            <w:rFonts w:ascii="Arial" w:hAnsi="Arial"/>
          </w:rPr>
          <w:t xml:space="preserve"> </w:t>
        </w:r>
      </w:ins>
      <w:r>
        <w:rPr>
          <w:rFonts w:ascii="Arial" w:hAnsi="Arial"/>
        </w:rPr>
        <w:t>file</w:t>
      </w:r>
      <w:del w:id="82" w:author="Jacob Fullerton" w:date="2020-09-03T11:23:00Z">
        <w:r w:rsidDel="00E47F43">
          <w:rPr>
            <w:rFonts w:ascii="Arial" w:hAnsi="Arial"/>
          </w:rPr>
          <w:delText xml:space="preserve"> (for CA applications, using “none” to exclude)</w:delText>
        </w:r>
      </w:del>
    </w:p>
    <w:p w14:paraId="4761EBC8" w14:textId="229F95A5" w:rsidR="008444D9" w:rsidDel="00E47F43" w:rsidRDefault="008444D9" w:rsidP="008444D9">
      <w:pPr>
        <w:pStyle w:val="H1bodytext"/>
        <w:numPr>
          <w:ilvl w:val="0"/>
          <w:numId w:val="16"/>
        </w:numPr>
        <w:spacing w:after="120"/>
        <w:rPr>
          <w:del w:id="83" w:author="Jacob Fullerton" w:date="2020-09-03T11:23:00Z"/>
          <w:rFonts w:ascii="Arial" w:hAnsi="Arial"/>
        </w:rPr>
      </w:pPr>
      <w:del w:id="84" w:author="Jacob Fullerton" w:date="2020-09-03T11:23:00Z">
        <w:r w:rsidDel="00E47F43">
          <w:rPr>
            <w:rFonts w:ascii="Arial" w:hAnsi="Arial"/>
          </w:rPr>
          <w:delText xml:space="preserve">Directory path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RPr="00234B4A" w:rsidDel="00E47F43">
          <w:rPr>
            <w:rFonts w:ascii="Arial" w:hAnsi="Arial" w:cs="Arial"/>
          </w:rPr>
          <w:delText>data</w:delText>
        </w:r>
        <w:r w:rsidDel="00E47F43">
          <w:rPr>
            <w:rFonts w:ascii="Arial" w:hAnsi="Arial" w:cs="Arial"/>
          </w:rPr>
          <w:delText xml:space="preserve"> files</w:delText>
        </w:r>
      </w:del>
    </w:p>
    <w:p w14:paraId="129F2E80" w14:textId="4A2EA6FE" w:rsidR="008444D9" w:rsidDel="00E47F43" w:rsidRDefault="008444D9" w:rsidP="008444D9">
      <w:pPr>
        <w:pStyle w:val="H1bodytext"/>
        <w:numPr>
          <w:ilvl w:val="0"/>
          <w:numId w:val="16"/>
        </w:numPr>
        <w:spacing w:after="120"/>
        <w:rPr>
          <w:del w:id="85" w:author="Jacob Fullerton" w:date="2020-09-03T11:23:00Z"/>
          <w:rFonts w:ascii="Arial" w:hAnsi="Arial"/>
        </w:rPr>
      </w:pPr>
      <w:del w:id="86" w:author="Jacob Fullerton" w:date="2020-09-03T11:23:00Z">
        <w:r w:rsidDel="00E47F43">
          <w:rPr>
            <w:rFonts w:ascii="Arial" w:hAnsi="Arial"/>
          </w:rPr>
          <w:delText xml:space="preserve">File path (including file name and extension) to the </w:delText>
        </w:r>
        <w:r w:rsidRPr="00CE5B65" w:rsidDel="00E47F43">
          <w:rPr>
            <w:rFonts w:ascii="Arial" w:hAnsi="Arial" w:cs="Arial"/>
            <w:b/>
            <w:bCs/>
          </w:rPr>
          <w:delText>Solid Waste Release</w:delText>
        </w:r>
        <w:r w:rsidDel="00E47F43">
          <w:rPr>
            <w:rFonts w:ascii="Arial" w:hAnsi="Arial" w:cs="Arial"/>
            <w:b/>
            <w:bCs/>
          </w:rPr>
          <w:delText xml:space="preserve"> </w:delText>
        </w:r>
        <w:r w:rsidDel="00E47F43">
          <w:rPr>
            <w:rFonts w:ascii="Arial" w:hAnsi="Arial"/>
          </w:rPr>
          <w:delText>index/summary file</w:delText>
        </w:r>
      </w:del>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lastRenderedPageBreak/>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14087176" w:rsidR="005152D3" w:rsidRDefault="00DB53EC" w:rsidP="005152D3">
      <w:pPr>
        <w:pStyle w:val="H1bodytext"/>
        <w:numPr>
          <w:ilvl w:val="0"/>
          <w:numId w:val="17"/>
        </w:numPr>
        <w:spacing w:after="120"/>
        <w:rPr>
          <w:ins w:id="87" w:author="Jacob Fullerton" w:date="2020-09-03T15:38:00Z"/>
          <w:rFonts w:ascii="Arial" w:hAnsi="Arial"/>
        </w:rPr>
      </w:pPr>
      <w:ins w:id="88" w:author="Jacob Fullerton" w:date="2020-09-03T11:39:00Z">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ins>
      <w:ins w:id="89" w:author="Jacob Fullerton" w:date="2020-09-03T15:37:00Z">
        <w:r w:rsidR="00650122">
          <w:rPr>
            <w:rFonts w:ascii="Arial" w:hAnsi="Arial"/>
          </w:rPr>
          <w:t xml:space="preserve">file is a comma-separated file with 1 header line. The column headings are </w:t>
        </w:r>
      </w:ins>
      <w:ins w:id="90" w:author="Jacob Fullerton" w:date="2020-09-03T15:38:00Z">
        <w:r w:rsidR="00650122">
          <w:rPr>
            <w:rFonts w:ascii="Arial" w:hAnsi="Arial"/>
          </w:rPr>
          <w:t>as follows:</w:t>
        </w:r>
      </w:ins>
      <w:del w:id="91" w:author="Jacob Fullerton" w:date="2020-09-03T11:35:00Z">
        <w:r w:rsidR="005152D3" w:rsidDel="00DB53EC">
          <w:rPr>
            <w:rFonts w:ascii="Arial" w:hAnsi="Arial"/>
          </w:rPr>
          <w:delText>“none” is provided for this version of the script</w:delText>
        </w:r>
        <w:r w:rsidR="00FE473B" w:rsidDel="00DB53EC">
          <w:rPr>
            <w:rFonts w:ascii="Arial" w:hAnsi="Arial"/>
          </w:rPr>
          <w:delText>, which skips parsing any chemical inventory file</w:delText>
        </w:r>
      </w:del>
    </w:p>
    <w:p w14:paraId="33F435A0" w14:textId="77777777" w:rsidR="00650122" w:rsidRDefault="00650122" w:rsidP="00650122">
      <w:pPr>
        <w:pStyle w:val="H1bodytext"/>
        <w:numPr>
          <w:ilvl w:val="1"/>
          <w:numId w:val="17"/>
        </w:numPr>
        <w:spacing w:after="120"/>
        <w:rPr>
          <w:ins w:id="92" w:author="Jacob Fullerton" w:date="2020-09-03T15:38:00Z"/>
          <w:rFonts w:ascii="Arial" w:hAnsi="Arial"/>
        </w:rPr>
      </w:pPr>
      <w:ins w:id="93" w:author="Jacob Fullerton" w:date="2020-09-03T15:38:00Z">
        <w:r w:rsidRPr="00650122">
          <w:rPr>
            <w:rFonts w:ascii="Arial" w:hAnsi="Arial"/>
          </w:rPr>
          <w:t>Inventory Module</w:t>
        </w:r>
      </w:ins>
    </w:p>
    <w:p w14:paraId="0C416161" w14:textId="77777777" w:rsidR="00650122" w:rsidRDefault="00650122" w:rsidP="00650122">
      <w:pPr>
        <w:pStyle w:val="H1bodytext"/>
        <w:numPr>
          <w:ilvl w:val="1"/>
          <w:numId w:val="17"/>
        </w:numPr>
        <w:spacing w:after="120"/>
        <w:rPr>
          <w:ins w:id="94" w:author="Jacob Fullerton" w:date="2020-09-03T15:38:00Z"/>
          <w:rFonts w:ascii="Arial" w:hAnsi="Arial"/>
        </w:rPr>
      </w:pPr>
      <w:ins w:id="95" w:author="Jacob Fullerton" w:date="2020-09-03T15:38:00Z">
        <w:r w:rsidRPr="00650122">
          <w:rPr>
            <w:rFonts w:ascii="Arial" w:hAnsi="Arial"/>
          </w:rPr>
          <w:t>SIMV2 Site Name</w:t>
        </w:r>
      </w:ins>
    </w:p>
    <w:p w14:paraId="07468566" w14:textId="77777777" w:rsidR="00650122" w:rsidRDefault="00650122" w:rsidP="00650122">
      <w:pPr>
        <w:pStyle w:val="H1bodytext"/>
        <w:numPr>
          <w:ilvl w:val="1"/>
          <w:numId w:val="17"/>
        </w:numPr>
        <w:spacing w:after="120"/>
        <w:rPr>
          <w:ins w:id="96" w:author="Jacob Fullerton" w:date="2020-09-03T15:38:00Z"/>
          <w:rFonts w:ascii="Arial" w:hAnsi="Arial"/>
        </w:rPr>
      </w:pPr>
      <w:ins w:id="97" w:author="Jacob Fullerton" w:date="2020-09-03T15:38:00Z">
        <w:r w:rsidRPr="00650122">
          <w:rPr>
            <w:rFonts w:ascii="Arial" w:hAnsi="Arial"/>
          </w:rPr>
          <w:t>CIE Site Name</w:t>
        </w:r>
      </w:ins>
    </w:p>
    <w:p w14:paraId="5A39C7D4" w14:textId="77777777" w:rsidR="00650122" w:rsidRDefault="00650122" w:rsidP="00650122">
      <w:pPr>
        <w:pStyle w:val="H1bodytext"/>
        <w:numPr>
          <w:ilvl w:val="1"/>
          <w:numId w:val="17"/>
        </w:numPr>
        <w:spacing w:after="120"/>
        <w:rPr>
          <w:ins w:id="98" w:author="Jacob Fullerton" w:date="2020-09-03T15:38:00Z"/>
          <w:rFonts w:ascii="Arial" w:hAnsi="Arial"/>
        </w:rPr>
      </w:pPr>
      <w:ins w:id="99" w:author="Jacob Fullerton" w:date="2020-09-03T15:38:00Z">
        <w:r w:rsidRPr="00650122">
          <w:rPr>
            <w:rFonts w:ascii="Arial" w:hAnsi="Arial"/>
          </w:rPr>
          <w:t>Source Type</w:t>
        </w:r>
      </w:ins>
    </w:p>
    <w:p w14:paraId="4AA77BCC" w14:textId="77777777" w:rsidR="00650122" w:rsidRDefault="00650122" w:rsidP="00650122">
      <w:pPr>
        <w:pStyle w:val="H1bodytext"/>
        <w:numPr>
          <w:ilvl w:val="1"/>
          <w:numId w:val="17"/>
        </w:numPr>
        <w:spacing w:after="120"/>
        <w:rPr>
          <w:ins w:id="100" w:author="Jacob Fullerton" w:date="2020-09-03T15:38:00Z"/>
          <w:rFonts w:ascii="Arial" w:hAnsi="Arial"/>
        </w:rPr>
      </w:pPr>
      <w:ins w:id="101" w:author="Jacob Fullerton" w:date="2020-09-03T15:38:00Z">
        <w:r w:rsidRPr="00650122">
          <w:rPr>
            <w:rFonts w:ascii="Arial" w:hAnsi="Arial"/>
          </w:rPr>
          <w:t>Year</w:t>
        </w:r>
      </w:ins>
    </w:p>
    <w:p w14:paraId="30EBC559" w14:textId="77777777" w:rsidR="00650122" w:rsidRDefault="00650122" w:rsidP="00650122">
      <w:pPr>
        <w:pStyle w:val="H1bodytext"/>
        <w:numPr>
          <w:ilvl w:val="1"/>
          <w:numId w:val="17"/>
        </w:numPr>
        <w:spacing w:after="120"/>
        <w:rPr>
          <w:ins w:id="102" w:author="Jacob Fullerton" w:date="2020-09-03T15:38:00Z"/>
          <w:rFonts w:ascii="Arial" w:hAnsi="Arial"/>
        </w:rPr>
      </w:pPr>
      <w:ins w:id="103" w:author="Jacob Fullerton" w:date="2020-09-03T15:38:00Z">
        <w:r w:rsidRPr="00650122">
          <w:rPr>
            <w:rFonts w:ascii="Arial" w:hAnsi="Arial"/>
          </w:rPr>
          <w:t>Volume Mean [m3]</w:t>
        </w:r>
      </w:ins>
    </w:p>
    <w:p w14:paraId="652F52B9" w14:textId="77777777" w:rsidR="00650122" w:rsidRDefault="00650122" w:rsidP="00650122">
      <w:pPr>
        <w:pStyle w:val="H1bodytext"/>
        <w:numPr>
          <w:ilvl w:val="1"/>
          <w:numId w:val="17"/>
        </w:numPr>
        <w:spacing w:after="120"/>
        <w:rPr>
          <w:ins w:id="104" w:author="Jacob Fullerton" w:date="2020-09-03T15:38:00Z"/>
          <w:rFonts w:ascii="Arial" w:hAnsi="Arial"/>
        </w:rPr>
      </w:pPr>
      <w:ins w:id="105" w:author="Jacob Fullerton" w:date="2020-09-03T15:38:00Z">
        <w:r w:rsidRPr="00650122">
          <w:rPr>
            <w:rFonts w:ascii="Arial" w:hAnsi="Arial"/>
          </w:rPr>
          <w:t>Cr [kg]</w:t>
        </w:r>
      </w:ins>
    </w:p>
    <w:p w14:paraId="187BC9D4" w14:textId="77777777" w:rsidR="00650122" w:rsidRDefault="00650122" w:rsidP="00650122">
      <w:pPr>
        <w:pStyle w:val="H1bodytext"/>
        <w:numPr>
          <w:ilvl w:val="1"/>
          <w:numId w:val="17"/>
        </w:numPr>
        <w:spacing w:after="120"/>
        <w:rPr>
          <w:ins w:id="106" w:author="Jacob Fullerton" w:date="2020-09-03T15:38:00Z"/>
          <w:rFonts w:ascii="Arial" w:hAnsi="Arial"/>
        </w:rPr>
      </w:pPr>
      <w:ins w:id="107" w:author="Jacob Fullerton" w:date="2020-09-03T15:38:00Z">
        <w:r w:rsidRPr="00650122">
          <w:rPr>
            <w:rFonts w:ascii="Arial" w:hAnsi="Arial"/>
          </w:rPr>
          <w:t>NO3 [kg]</w:t>
        </w:r>
      </w:ins>
    </w:p>
    <w:p w14:paraId="52844257" w14:textId="77777777" w:rsidR="00650122" w:rsidRDefault="00650122" w:rsidP="00650122">
      <w:pPr>
        <w:pStyle w:val="H1bodytext"/>
        <w:numPr>
          <w:ilvl w:val="1"/>
          <w:numId w:val="17"/>
        </w:numPr>
        <w:spacing w:after="120"/>
        <w:rPr>
          <w:ins w:id="108" w:author="Jacob Fullerton" w:date="2020-09-03T15:38:00Z"/>
          <w:rFonts w:ascii="Arial" w:hAnsi="Arial"/>
        </w:rPr>
      </w:pPr>
      <w:ins w:id="109" w:author="Jacob Fullerton" w:date="2020-09-03T15:38:00Z">
        <w:r w:rsidRPr="00650122">
          <w:rPr>
            <w:rFonts w:ascii="Arial" w:hAnsi="Arial"/>
          </w:rPr>
          <w:t>U-Total [kg]</w:t>
        </w:r>
      </w:ins>
    </w:p>
    <w:p w14:paraId="22F587FF" w14:textId="28F4CDB4" w:rsidR="00650122" w:rsidRDefault="00650122">
      <w:pPr>
        <w:pStyle w:val="H1bodytext"/>
        <w:numPr>
          <w:ilvl w:val="1"/>
          <w:numId w:val="17"/>
        </w:numPr>
        <w:spacing w:after="120"/>
        <w:rPr>
          <w:rFonts w:ascii="Arial" w:hAnsi="Arial"/>
        </w:rPr>
        <w:pPrChange w:id="110" w:author="Jacob Fullerton" w:date="2020-09-03T15:38:00Z">
          <w:pPr>
            <w:pStyle w:val="H1bodytext"/>
            <w:numPr>
              <w:numId w:val="17"/>
            </w:numPr>
            <w:spacing w:after="120"/>
            <w:ind w:left="1440" w:hanging="360"/>
          </w:pPr>
        </w:pPrChange>
      </w:pPr>
      <w:ins w:id="111" w:author="Jacob Fullerton" w:date="2020-09-03T15:38:00Z">
        <w:r w:rsidRPr="00650122">
          <w:rPr>
            <w:rFonts w:ascii="Arial" w:hAnsi="Arial"/>
          </w:rPr>
          <w:t>CN [kg]</w:t>
        </w:r>
      </w:ins>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5BDB4E37" w14:textId="11CEE8E5" w:rsidR="00BD3CCF" w:rsidDel="00FB0FA5" w:rsidRDefault="00BD3CCF" w:rsidP="005152D3">
      <w:pPr>
        <w:pStyle w:val="H1bodytext"/>
        <w:numPr>
          <w:ilvl w:val="0"/>
          <w:numId w:val="17"/>
        </w:numPr>
        <w:spacing w:after="120"/>
        <w:rPr>
          <w:del w:id="112" w:author="Jacob Fullerton" w:date="2020-09-03T15:43:00Z"/>
          <w:rFonts w:ascii="Arial" w:hAnsi="Arial"/>
        </w:rPr>
      </w:pPr>
      <w:del w:id="113" w:author="Jacob Fullerton" w:date="2020-09-03T15:43:00Z">
        <w:r w:rsidDel="00FB0FA5">
          <w:rPr>
            <w:rFonts w:ascii="Arial" w:hAnsi="Arial"/>
          </w:rPr>
          <w:delText xml:space="preserve">The path to the </w:delText>
        </w:r>
        <w:r w:rsidR="00311B4A" w:rsidDel="00FB0FA5">
          <w:rPr>
            <w:rFonts w:ascii="Arial" w:hAnsi="Arial"/>
          </w:rPr>
          <w:delText xml:space="preserve">top-level directory of the </w:delText>
        </w:r>
        <w:r w:rsidDel="00FB0FA5">
          <w:rPr>
            <w:rFonts w:ascii="Arial" w:hAnsi="Arial"/>
          </w:rPr>
          <w:delText xml:space="preserve">solid waste release </w:delText>
        </w:r>
        <w:r w:rsidR="00311B4A" w:rsidDel="00FB0FA5">
          <w:rPr>
            <w:rFonts w:ascii="Arial" w:hAnsi="Arial"/>
          </w:rPr>
          <w:delText>files (passed as a string)</w:delText>
        </w:r>
      </w:del>
    </w:p>
    <w:p w14:paraId="6C74C0C2" w14:textId="362A82F2" w:rsidR="00311B4A" w:rsidDel="00FB0FA5" w:rsidRDefault="00311B4A" w:rsidP="005152D3">
      <w:pPr>
        <w:pStyle w:val="H1bodytext"/>
        <w:numPr>
          <w:ilvl w:val="0"/>
          <w:numId w:val="17"/>
        </w:numPr>
        <w:spacing w:after="120"/>
        <w:rPr>
          <w:del w:id="114" w:author="Jacob Fullerton" w:date="2020-09-03T15:43:00Z"/>
          <w:rFonts w:ascii="Arial" w:hAnsi="Arial"/>
        </w:rPr>
      </w:pPr>
      <w:del w:id="115" w:author="Jacob Fullerton" w:date="2020-09-03T15:43:00Z">
        <w:r w:rsidDel="00FB0FA5">
          <w:rPr>
            <w:rFonts w:ascii="Arial" w:hAnsi="Arial"/>
          </w:rPr>
          <w:delText xml:space="preserve">The </w:delText>
        </w:r>
        <w:r w:rsidR="00D54A3F" w:rsidDel="00FB0FA5">
          <w:rPr>
            <w:rFonts w:ascii="Arial" w:hAnsi="Arial"/>
          </w:rPr>
          <w:delText xml:space="preserve">index file for the </w:delText>
        </w:r>
        <w:r w:rsidR="000E66FE" w:rsidRPr="00CE5B65" w:rsidDel="00FB0FA5">
          <w:rPr>
            <w:rFonts w:ascii="Arial" w:hAnsi="Arial" w:cs="Arial"/>
            <w:b/>
            <w:bCs/>
          </w:rPr>
          <w:delText>Solid Waste Release</w:delText>
        </w:r>
        <w:r w:rsidR="000E66FE" w:rsidDel="00FB0FA5">
          <w:rPr>
            <w:rFonts w:ascii="Arial" w:hAnsi="Arial" w:cs="Arial"/>
            <w:b/>
            <w:bCs/>
          </w:rPr>
          <w:delText xml:space="preserve"> </w:delText>
        </w:r>
        <w:r w:rsidR="00D54A3F" w:rsidDel="00FB0FA5">
          <w:rPr>
            <w:rFonts w:ascii="Arial" w:hAnsi="Arial"/>
          </w:rPr>
          <w:delText>is a comma separated file</w:delText>
        </w:r>
        <w:r w:rsidR="009464F6" w:rsidDel="00FB0FA5">
          <w:rPr>
            <w:rFonts w:ascii="Arial" w:hAnsi="Arial"/>
          </w:rPr>
          <w:delText xml:space="preserve"> with the first line as a header (the header is skipped). The column</w:delText>
        </w:r>
        <w:r w:rsidR="00623D8B" w:rsidDel="00FB0FA5">
          <w:rPr>
            <w:rFonts w:ascii="Arial" w:hAnsi="Arial"/>
          </w:rPr>
          <w:delText>s are</w:delText>
        </w:r>
        <w:r w:rsidR="009464F6" w:rsidDel="00FB0FA5">
          <w:rPr>
            <w:rFonts w:ascii="Arial" w:hAnsi="Arial"/>
          </w:rPr>
          <w:delText xml:space="preserve"> as follows:</w:delText>
        </w:r>
      </w:del>
    </w:p>
    <w:p w14:paraId="22AEA0C6" w14:textId="2D337E17" w:rsidR="009464F6" w:rsidDel="00FB0FA5" w:rsidRDefault="0004379E" w:rsidP="009464F6">
      <w:pPr>
        <w:pStyle w:val="H1bodytext"/>
        <w:numPr>
          <w:ilvl w:val="1"/>
          <w:numId w:val="17"/>
        </w:numPr>
        <w:spacing w:after="120"/>
        <w:rPr>
          <w:del w:id="116" w:author="Jacob Fullerton" w:date="2020-09-03T15:43:00Z"/>
          <w:rFonts w:ascii="Arial" w:hAnsi="Arial"/>
        </w:rPr>
      </w:pPr>
      <w:del w:id="117" w:author="Jacob Fullerton" w:date="2020-09-03T15:43:00Z">
        <w:r w:rsidDel="00FB0FA5">
          <w:rPr>
            <w:rFonts w:ascii="Arial" w:hAnsi="Arial"/>
          </w:rPr>
          <w:delText>COPC</w:delText>
        </w:r>
      </w:del>
    </w:p>
    <w:p w14:paraId="23B2518A" w14:textId="5B3DE20E" w:rsidR="0004379E" w:rsidDel="00FB0FA5" w:rsidRDefault="0004379E" w:rsidP="009464F6">
      <w:pPr>
        <w:pStyle w:val="H1bodytext"/>
        <w:numPr>
          <w:ilvl w:val="1"/>
          <w:numId w:val="17"/>
        </w:numPr>
        <w:spacing w:after="120"/>
        <w:rPr>
          <w:del w:id="118" w:author="Jacob Fullerton" w:date="2020-09-03T15:43:00Z"/>
          <w:rFonts w:ascii="Arial" w:hAnsi="Arial"/>
        </w:rPr>
      </w:pPr>
      <w:del w:id="119" w:author="Jacob Fullerton" w:date="2020-09-03T15:43:00Z">
        <w:r w:rsidDel="00FB0FA5">
          <w:rPr>
            <w:rFonts w:ascii="Arial" w:hAnsi="Arial"/>
          </w:rPr>
          <w:delText>SITE</w:delText>
        </w:r>
      </w:del>
    </w:p>
    <w:p w14:paraId="7803F625" w14:textId="1B423785" w:rsidR="0004379E" w:rsidDel="00FB0FA5" w:rsidRDefault="0004379E" w:rsidP="009464F6">
      <w:pPr>
        <w:pStyle w:val="H1bodytext"/>
        <w:numPr>
          <w:ilvl w:val="1"/>
          <w:numId w:val="17"/>
        </w:numPr>
        <w:spacing w:after="120"/>
        <w:rPr>
          <w:del w:id="120" w:author="Jacob Fullerton" w:date="2020-09-03T15:43:00Z"/>
          <w:rFonts w:ascii="Arial" w:hAnsi="Arial"/>
        </w:rPr>
      </w:pPr>
      <w:del w:id="121" w:author="Jacob Fullerton" w:date="2020-09-03T15:43:00Z">
        <w:r w:rsidDel="00FB0FA5">
          <w:rPr>
            <w:rFonts w:ascii="Arial" w:hAnsi="Arial"/>
          </w:rPr>
          <w:delText>N reduced</w:delText>
        </w:r>
      </w:del>
    </w:p>
    <w:p w14:paraId="4D8558C6" w14:textId="21921D43" w:rsidR="0004379E" w:rsidDel="00FB0FA5" w:rsidRDefault="00382ED6" w:rsidP="009464F6">
      <w:pPr>
        <w:pStyle w:val="H1bodytext"/>
        <w:numPr>
          <w:ilvl w:val="1"/>
          <w:numId w:val="17"/>
        </w:numPr>
        <w:spacing w:after="120"/>
        <w:rPr>
          <w:del w:id="122" w:author="Jacob Fullerton" w:date="2020-09-03T15:43:00Z"/>
          <w:rFonts w:ascii="Arial" w:hAnsi="Arial"/>
        </w:rPr>
      </w:pPr>
      <w:del w:id="123" w:author="Jacob Fullerton" w:date="2020-09-03T15:43:00Z">
        <w:r w:rsidDel="00FB0FA5">
          <w:rPr>
            <w:rFonts w:ascii="Arial" w:hAnsi="Arial"/>
          </w:rPr>
          <w:delText>N Iterations</w:delText>
        </w:r>
      </w:del>
    </w:p>
    <w:p w14:paraId="1F64359A" w14:textId="35BD56A0" w:rsidR="00382ED6" w:rsidDel="00FB0FA5" w:rsidRDefault="00382ED6" w:rsidP="009464F6">
      <w:pPr>
        <w:pStyle w:val="H1bodytext"/>
        <w:numPr>
          <w:ilvl w:val="1"/>
          <w:numId w:val="17"/>
        </w:numPr>
        <w:spacing w:after="120"/>
        <w:rPr>
          <w:del w:id="124" w:author="Jacob Fullerton" w:date="2020-09-03T15:43:00Z"/>
          <w:rFonts w:ascii="Arial" w:hAnsi="Arial"/>
        </w:rPr>
      </w:pPr>
      <w:del w:id="125" w:author="Jacob Fullerton" w:date="2020-09-03T15:43:00Z">
        <w:r w:rsidDel="00FB0FA5">
          <w:rPr>
            <w:rFonts w:ascii="Arial" w:hAnsi="Arial"/>
          </w:rPr>
          <w:delText>Epsilon</w:delText>
        </w:r>
      </w:del>
    </w:p>
    <w:p w14:paraId="532232CE" w14:textId="131681E3" w:rsidR="00382ED6" w:rsidDel="00FB0FA5" w:rsidRDefault="00382ED6" w:rsidP="009464F6">
      <w:pPr>
        <w:pStyle w:val="H1bodytext"/>
        <w:numPr>
          <w:ilvl w:val="1"/>
          <w:numId w:val="17"/>
        </w:numPr>
        <w:spacing w:after="120"/>
        <w:rPr>
          <w:del w:id="126" w:author="Jacob Fullerton" w:date="2020-09-03T15:43:00Z"/>
          <w:rFonts w:ascii="Arial" w:hAnsi="Arial"/>
        </w:rPr>
      </w:pPr>
      <w:del w:id="127" w:author="Jacob Fullerton" w:date="2020-09-03T15:43:00Z">
        <w:r w:rsidDel="00FB0FA5">
          <w:rPr>
            <w:rFonts w:ascii="Arial" w:hAnsi="Arial"/>
          </w:rPr>
          <w:delText>Original Total Mass (Ci)</w:delText>
        </w:r>
      </w:del>
    </w:p>
    <w:p w14:paraId="0B3662BD" w14:textId="1701B7D4" w:rsidR="00382ED6" w:rsidDel="00FB0FA5" w:rsidRDefault="00382ED6" w:rsidP="009464F6">
      <w:pPr>
        <w:pStyle w:val="H1bodytext"/>
        <w:numPr>
          <w:ilvl w:val="1"/>
          <w:numId w:val="17"/>
        </w:numPr>
        <w:spacing w:after="120"/>
        <w:rPr>
          <w:del w:id="128" w:author="Jacob Fullerton" w:date="2020-09-03T15:43:00Z"/>
          <w:rFonts w:ascii="Arial" w:hAnsi="Arial"/>
        </w:rPr>
      </w:pPr>
      <w:del w:id="129" w:author="Jacob Fullerton" w:date="2020-09-03T15:43:00Z">
        <w:r w:rsidDel="00FB0FA5">
          <w:rPr>
            <w:rFonts w:ascii="Arial" w:hAnsi="Arial"/>
          </w:rPr>
          <w:delText>Reduced/Rebalanced Total Mass (Ci)</w:delText>
        </w:r>
      </w:del>
    </w:p>
    <w:p w14:paraId="4D815AB9" w14:textId="745C79FB" w:rsidR="00382ED6" w:rsidDel="00FB0FA5" w:rsidRDefault="00382ED6" w:rsidP="009464F6">
      <w:pPr>
        <w:pStyle w:val="H1bodytext"/>
        <w:numPr>
          <w:ilvl w:val="1"/>
          <w:numId w:val="17"/>
        </w:numPr>
        <w:spacing w:after="120"/>
        <w:rPr>
          <w:del w:id="130" w:author="Jacob Fullerton" w:date="2020-09-03T15:43:00Z"/>
          <w:rFonts w:ascii="Arial" w:hAnsi="Arial"/>
        </w:rPr>
      </w:pPr>
      <w:del w:id="131" w:author="Jacob Fullerton" w:date="2020-09-03T15:43:00Z">
        <w:r w:rsidDel="00FB0FA5">
          <w:rPr>
            <w:rFonts w:ascii="Arial" w:hAnsi="Arial"/>
          </w:rPr>
          <w:delText>Unbalanced Total Mass Error (Ci) (Original-Reduced)</w:delText>
        </w:r>
      </w:del>
    </w:p>
    <w:p w14:paraId="355B396B" w14:textId="438AF42F" w:rsidR="00382ED6" w:rsidDel="00FB0FA5" w:rsidRDefault="00382ED6" w:rsidP="00382ED6">
      <w:pPr>
        <w:pStyle w:val="H1bodytext"/>
        <w:numPr>
          <w:ilvl w:val="1"/>
          <w:numId w:val="17"/>
        </w:numPr>
        <w:spacing w:after="120"/>
        <w:rPr>
          <w:del w:id="132" w:author="Jacob Fullerton" w:date="2020-09-03T15:43:00Z"/>
          <w:rFonts w:ascii="Arial" w:hAnsi="Arial"/>
        </w:rPr>
      </w:pPr>
      <w:del w:id="133" w:author="Jacob Fullerton" w:date="2020-09-03T15:43:00Z">
        <w:r w:rsidDel="00FB0FA5">
          <w:rPr>
            <w:rFonts w:ascii="Arial" w:hAnsi="Arial"/>
          </w:rPr>
          <w:delText>Total Mass Relative Percent Error [before rebalance]</w:delText>
        </w:r>
      </w:del>
    </w:p>
    <w:p w14:paraId="778C9AB5" w14:textId="710E85EB" w:rsidR="00382ED6" w:rsidDel="00FB0FA5" w:rsidRDefault="00382ED6" w:rsidP="00382ED6">
      <w:pPr>
        <w:pStyle w:val="H1bodytext"/>
        <w:numPr>
          <w:ilvl w:val="1"/>
          <w:numId w:val="17"/>
        </w:numPr>
        <w:spacing w:after="120"/>
        <w:rPr>
          <w:del w:id="134" w:author="Jacob Fullerton" w:date="2020-09-03T15:43:00Z"/>
          <w:rFonts w:ascii="Arial" w:hAnsi="Arial"/>
        </w:rPr>
      </w:pPr>
      <w:del w:id="135" w:author="Jacob Fullerton" w:date="2020-09-03T15:43:00Z">
        <w:r w:rsidDel="00FB0FA5">
          <w:rPr>
            <w:rFonts w:ascii="Arial" w:hAnsi="Arial"/>
          </w:rPr>
          <w:delText xml:space="preserve">Total Mass Relative </w:delText>
        </w:r>
        <w:r w:rsidR="00C372D2" w:rsidDel="00FB0FA5">
          <w:rPr>
            <w:rFonts w:ascii="Arial" w:hAnsi="Arial"/>
          </w:rPr>
          <w:delText>P</w:delText>
        </w:r>
        <w:r w:rsidDel="00FB0FA5">
          <w:rPr>
            <w:rFonts w:ascii="Arial" w:hAnsi="Arial"/>
          </w:rPr>
          <w:delText>ercent Error (after rebalance)</w:delText>
        </w:r>
      </w:del>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0658FB79" w:rsidR="00623D8B" w:rsidRDefault="00623D8B" w:rsidP="00E62A15">
      <w:pPr>
        <w:pStyle w:val="H1bodytext"/>
        <w:spacing w:after="120"/>
        <w:rPr>
          <w:rFonts w:ascii="Arial" w:hAnsi="Arial"/>
        </w:rPr>
      </w:pPr>
      <w:del w:id="136" w:author="Jacob Fullerton" w:date="2020-09-03T15:45:00Z">
        <w:r w:rsidDel="00FB0FA5">
          <w:rPr>
            <w:rFonts w:ascii="Arial" w:hAnsi="Arial"/>
          </w:rPr>
          <w:delText xml:space="preserve">Three </w:delText>
        </w:r>
      </w:del>
      <w:ins w:id="137" w:author="Jacob Fullerton" w:date="2020-09-03T15:45:00Z">
        <w:r w:rsidR="00FB0FA5">
          <w:rPr>
            <w:rFonts w:ascii="Arial" w:hAnsi="Arial"/>
          </w:rPr>
          <w:t xml:space="preserve">Four </w:t>
        </w:r>
      </w:ins>
      <w:r>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ins w:id="138" w:author="Jacob Fullerton" w:date="2020-09-03T15:49:00Z"/>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ins w:id="139" w:author="Jacob Fullerton" w:date="2020-09-03T15:49:00Z"/>
          <w:rFonts w:ascii="Arial" w:hAnsi="Arial"/>
        </w:rPr>
      </w:pPr>
      <w:ins w:id="140" w:author="Jacob Fullerton" w:date="2020-09-03T15:49:00Z">
        <w:r>
          <w:rPr>
            <w:rFonts w:ascii="Arial" w:hAnsi="Arial"/>
          </w:rPr>
          <w:t>&lt;base file name&gt;-exclude.csv</w:t>
        </w:r>
      </w:ins>
    </w:p>
    <w:p w14:paraId="5DE20992" w14:textId="6D9568A1" w:rsidR="00FB0FA5" w:rsidRDefault="000A71E8">
      <w:pPr>
        <w:pStyle w:val="H1bodytext"/>
        <w:numPr>
          <w:ilvl w:val="1"/>
          <w:numId w:val="18"/>
        </w:numPr>
        <w:spacing w:after="120"/>
        <w:rPr>
          <w:rFonts w:ascii="Arial" w:hAnsi="Arial"/>
        </w:rPr>
      </w:pPr>
      <w:ins w:id="141" w:author="Jacob Fullerton" w:date="2020-09-03T15:51:00Z">
        <w:r>
          <w:rPr>
            <w:rFonts w:ascii="Arial" w:hAnsi="Arial"/>
          </w:rPr>
          <w:lastRenderedPageBreak/>
          <w:t xml:space="preserve">This file is formatted the same as the final output, but it is a compilation of waste stream information </w:t>
        </w:r>
      </w:ins>
      <w:ins w:id="142" w:author="Jacob Fullerton" w:date="2020-09-03T15:52:00Z">
        <w:r>
          <w:rPr>
            <w:rFonts w:ascii="Arial" w:hAnsi="Arial"/>
          </w:rPr>
          <w:t xml:space="preserve">that was excluded </w:t>
        </w:r>
      </w:ins>
      <w:ins w:id="143" w:author="Jacob Fullerton" w:date="2020-09-03T15:53:00Z">
        <w:r>
          <w:rPr>
            <w:rFonts w:ascii="Arial" w:hAnsi="Arial"/>
          </w:rPr>
          <w:t>while parsing input files.</w:t>
        </w:r>
      </w:ins>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CC50B7D"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del w:id="144" w:author="Jacob Fullerton" w:date="2020-09-04T07:42:00Z">
        <w:r w:rsidRPr="006C6173" w:rsidDel="00EF1976">
          <w:rPr>
            <w:rFonts w:ascii="Arial" w:hAnsi="Arial"/>
          </w:rPr>
          <w:delText>ca-ipp</w:delText>
        </w:r>
      </w:del>
      <w:ins w:id="145" w:author="Jacob Fullerton" w:date="2020-09-04T07:42:00Z">
        <w:r w:rsidR="00EF1976">
          <w:rPr>
            <w:rFonts w:ascii="Arial" w:hAnsi="Arial"/>
          </w:rPr>
          <w:t>cie-ipp</w:t>
        </w:r>
      </w:ins>
      <w:proofErr w:type="spellEnd"/>
      <w:r w:rsidRPr="006C6173">
        <w:rPr>
          <w:rFonts w:ascii="Arial" w:hAnsi="Arial"/>
        </w:rPr>
        <w:t xml:space="preserve"> \</w:t>
      </w:r>
      <w:del w:id="146" w:author="Jacob Fullerton" w:date="2020-09-04T07:42:00Z">
        <w:r w:rsidRPr="006C6173" w:rsidDel="00EF1976">
          <w:rPr>
            <w:rFonts w:ascii="Arial" w:hAnsi="Arial"/>
          </w:rPr>
          <w:delText>ca-ipp</w:delText>
        </w:r>
      </w:del>
      <w:ins w:id="147" w:author="Jacob Fullerton" w:date="2020-09-04T07:42:00Z">
        <w:r w:rsidR="00EF1976">
          <w:rPr>
            <w:rFonts w:ascii="Arial" w:hAnsi="Arial"/>
          </w:rPr>
          <w:t>cie-ipp</w:t>
        </w:r>
      </w:ins>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r w:rsidR="00B93885" w:rsidRPr="00B93885">
        <w:rPr>
          <w:rFonts w:ascii="Arial" w:hAnsi="Arial"/>
        </w:rPr>
        <w:t xml:space="preserve">$EHSIT $RADINV $CHEMINV $LIQINV </w:t>
      </w:r>
      <w:del w:id="148" w:author="Jacob Fullerton" w:date="2020-09-03T16:00:00Z">
        <w:r w:rsidR="00B93885" w:rsidRPr="00B93885" w:rsidDel="000A71E8">
          <w:rPr>
            <w:rFonts w:ascii="Arial" w:hAnsi="Arial"/>
          </w:rPr>
          <w:delText xml:space="preserve">$SWRDIR $SWRIND </w:delText>
        </w:r>
      </w:del>
      <w:r w:rsidR="00B93885" w:rsidRPr="00B93885">
        <w:rPr>
          <w:rFonts w:ascii="Arial" w:hAnsi="Arial"/>
        </w:rPr>
        <w:t>$REDFIN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ED7AB40" w:rsidR="00F81C6D" w:rsidRDefault="005D0001" w:rsidP="00F81C6D">
      <w:pPr>
        <w:pStyle w:val="H1bodytext"/>
        <w:spacing w:after="120"/>
        <w:rPr>
          <w:rFonts w:ascii="Arial" w:hAnsi="Arial"/>
        </w:rPr>
      </w:pPr>
      <w:del w:id="149" w:author="Jacob Fullerton" w:date="2020-09-03T16:00:00Z">
        <w:r w:rsidRPr="00014433" w:rsidDel="003B5DF2">
          <w:rPr>
            <w:rFonts w:ascii="Arial" w:hAnsi="Arial"/>
          </w:rPr>
          <w:delText>Neil Powers</w:delText>
        </w:r>
        <w:r w:rsidR="00F81C6D" w:rsidRPr="00014433" w:rsidDel="003B5DF2">
          <w:rPr>
            <w:rFonts w:ascii="Arial" w:hAnsi="Arial"/>
          </w:rPr>
          <w:delText xml:space="preserve"> performed a</w:delText>
        </w:r>
        <w:r w:rsidRPr="00014433" w:rsidDel="003B5DF2">
          <w:rPr>
            <w:rFonts w:ascii="Arial" w:hAnsi="Arial"/>
          </w:rPr>
          <w:delText>n independent</w:delText>
        </w:r>
        <w:r w:rsidR="00F81C6D" w:rsidRPr="00014433" w:rsidDel="003B5DF2">
          <w:rPr>
            <w:rFonts w:ascii="Arial" w:hAnsi="Arial"/>
          </w:rPr>
          <w:delText xml:space="preserve"> code review</w:delText>
        </w:r>
        <w:r w:rsidRPr="00014433" w:rsidDel="003B5DF2">
          <w:rPr>
            <w:rFonts w:ascii="Arial" w:hAnsi="Arial"/>
          </w:rPr>
          <w:delText xml:space="preserve"> on 3</w:delText>
        </w:r>
        <w:r w:rsidR="00014433" w:rsidDel="003B5DF2">
          <w:rPr>
            <w:rFonts w:ascii="Arial" w:hAnsi="Arial"/>
          </w:rPr>
          <w:delText>/</w:delText>
        </w:r>
        <w:r w:rsidR="00014433" w:rsidRPr="00014433" w:rsidDel="003B5DF2">
          <w:rPr>
            <w:rFonts w:ascii="Arial" w:hAnsi="Arial"/>
          </w:rPr>
          <w:delText>31</w:delText>
        </w:r>
        <w:r w:rsidR="00014433" w:rsidDel="003B5DF2">
          <w:rPr>
            <w:rFonts w:ascii="Arial" w:hAnsi="Arial"/>
          </w:rPr>
          <w:delText>/</w:delText>
        </w:r>
        <w:r w:rsidR="00014433" w:rsidRPr="00014433" w:rsidDel="003B5DF2">
          <w:rPr>
            <w:rFonts w:ascii="Arial" w:hAnsi="Arial"/>
          </w:rPr>
          <w:delText>2020</w:delText>
        </w:r>
        <w:r w:rsidR="00F81C6D" w:rsidRPr="00014433" w:rsidDel="003B5DF2">
          <w:rPr>
            <w:rFonts w:ascii="Arial" w:hAnsi="Arial"/>
          </w:rPr>
          <w:delText xml:space="preserve">. </w:delText>
        </w:r>
        <w:r w:rsidR="001E0780" w:rsidRPr="00014433" w:rsidDel="003B5DF2">
          <w:rPr>
            <w:rFonts w:eastAsia="Arial"/>
            <w:color w:val="000000" w:themeColor="text1"/>
          </w:rPr>
          <w:delText xml:space="preserve"> </w:delText>
        </w:r>
        <w:r w:rsidR="001E0780" w:rsidRPr="00014433" w:rsidDel="003B5DF2">
          <w:rPr>
            <w:rFonts w:ascii="Arial" w:hAnsi="Arial"/>
          </w:rPr>
          <w:delText>No impacts to other repository tools or library dependencies were identified for the CA-IPP tool.</w:delText>
        </w:r>
      </w:del>
      <w:commentRangeStart w:id="150"/>
      <w:commentRangeEnd w:id="150"/>
      <w:r w:rsidR="003B5DF2">
        <w:rPr>
          <w:rStyle w:val="CommentReference"/>
          <w:rFonts w:ascii="Arial" w:eastAsiaTheme="minorHAnsi" w:hAnsi="Arial" w:cs="Arial"/>
        </w:rPr>
        <w:commentReference w:id="150"/>
      </w:r>
    </w:p>
    <w:p w14:paraId="20435C5C" w14:textId="77777777" w:rsidR="00E62A15" w:rsidRPr="00E9368E" w:rsidRDefault="00E62A15" w:rsidP="006973AE">
      <w:pPr>
        <w:pStyle w:val="Heading1"/>
      </w:pPr>
      <w:r w:rsidRPr="00E9368E">
        <w:t>Requirements Traceability Matrix</w:t>
      </w:r>
    </w:p>
    <w:p w14:paraId="1179DFB7" w14:textId="34FBA42C" w:rsidR="006973AE" w:rsidRPr="00DA11B3" w:rsidRDefault="006504D7" w:rsidP="00DA11B3">
      <w:pPr>
        <w:pStyle w:val="H1bodytext"/>
        <w:spacing w:after="120"/>
        <w:rPr>
          <w:rFonts w:ascii="Arial" w:hAnsi="Arial"/>
        </w:rPr>
      </w:pPr>
      <w:bookmarkStart w:id="15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del w:id="152" w:author="Jacob Fullerton" w:date="2020-09-01T08:14:00Z">
            <w:r w:rsidR="00262621" w:rsidDel="0077723E">
              <w:rPr>
                <w:rFonts w:ascii="Arial" w:hAnsi="Arial"/>
              </w:rPr>
              <w:delText>CA-IPP</w:delText>
            </w:r>
          </w:del>
          <w:ins w:id="153" w:author="Jacob Fullerton" w:date="2020-09-01T08:14:00Z">
            <w:r w:rsidR="0077723E">
              <w:rPr>
                <w:rFonts w:ascii="Arial" w:hAnsi="Arial"/>
              </w:rPr>
              <w:t>CIE-IPP</w:t>
            </w:r>
          </w:ins>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154" w:name="_Ref33083555"/>
            <w:bookmarkEnd w:id="151"/>
            <w:r>
              <w:t xml:space="preserve">Table </w:t>
            </w:r>
            <w:fldSimple w:instr=" SEQ Table \* ARABIC ">
              <w:r w:rsidR="006C6173">
                <w:rPr>
                  <w:noProof/>
                </w:rPr>
                <w:t>1</w:t>
              </w:r>
            </w:fldSimple>
            <w:bookmarkEnd w:id="15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3FE13834" w:rsidR="006504D7" w:rsidRPr="00EF1976" w:rsidRDefault="006504D7" w:rsidP="003314D1">
            <w:pPr>
              <w:pStyle w:val="H1bodytext"/>
              <w:spacing w:after="0"/>
              <w:ind w:left="0"/>
              <w:jc w:val="center"/>
              <w:rPr>
                <w:rFonts w:ascii="Arial" w:hAnsi="Arial"/>
                <w:sz w:val="20"/>
                <w:lang w:val="es-GT"/>
                <w:rPrChange w:id="155" w:author="Jacob Fullerton" w:date="2020-09-04T07:42:00Z">
                  <w:rPr>
                    <w:rFonts w:ascii="Arial" w:hAnsi="Arial"/>
                    <w:sz w:val="20"/>
                  </w:rPr>
                </w:rPrChange>
              </w:rPr>
            </w:pPr>
            <w:r w:rsidRPr="00EF1976">
              <w:rPr>
                <w:rFonts w:ascii="Arial" w:hAnsi="Arial"/>
                <w:sz w:val="20"/>
                <w:lang w:val="es-GT"/>
                <w:rPrChange w:id="156" w:author="Jacob Fullerton" w:date="2020-09-04T07:42:00Z">
                  <w:rPr>
                    <w:rFonts w:ascii="Arial" w:hAnsi="Arial"/>
                    <w:sz w:val="20"/>
                  </w:rPr>
                </w:rPrChange>
              </w:rPr>
              <w:t>CACIE-</w:t>
            </w:r>
            <w:del w:id="157" w:author="Jacob Fullerton" w:date="2020-09-04T07:42:00Z">
              <w:r w:rsidR="00966079" w:rsidRPr="00EF1976" w:rsidDel="00EF1976">
                <w:rPr>
                  <w:rFonts w:ascii="Arial" w:hAnsi="Arial"/>
                  <w:sz w:val="20"/>
                  <w:lang w:val="es-GT"/>
                  <w:rPrChange w:id="158" w:author="Jacob Fullerton" w:date="2020-09-04T07:42:00Z">
                    <w:rPr>
                      <w:rFonts w:ascii="Arial" w:hAnsi="Arial"/>
                      <w:sz w:val="20"/>
                    </w:rPr>
                  </w:rPrChange>
                </w:rPr>
                <w:delText>ca-ipp</w:delText>
              </w:r>
            </w:del>
            <w:ins w:id="159" w:author="Jacob Fullerton" w:date="2020-09-04T07:42:00Z">
              <w:r w:rsidR="00EF1976" w:rsidRPr="00EF1976">
                <w:rPr>
                  <w:rFonts w:ascii="Arial" w:hAnsi="Arial"/>
                  <w:sz w:val="20"/>
                  <w:lang w:val="es-GT"/>
                  <w:rPrChange w:id="160" w:author="Jacob Fullerton" w:date="2020-09-04T07:42:00Z">
                    <w:rPr>
                      <w:rFonts w:ascii="Arial" w:hAnsi="Arial"/>
                      <w:sz w:val="20"/>
                    </w:rPr>
                  </w:rPrChange>
                </w:rPr>
                <w:t>cie-ipp</w:t>
              </w:r>
            </w:ins>
            <w:r w:rsidR="00966079" w:rsidRPr="00EF1976">
              <w:rPr>
                <w:rFonts w:ascii="Arial" w:hAnsi="Arial"/>
                <w:sz w:val="20"/>
                <w:lang w:val="es-GT"/>
                <w:rPrChange w:id="161" w:author="Jacob Fullerton" w:date="2020-09-04T07:42:00Z">
                  <w:rPr>
                    <w:rFonts w:ascii="Arial" w:hAnsi="Arial"/>
                    <w:sz w:val="20"/>
                  </w:rPr>
                </w:rPrChange>
              </w:rPr>
              <w:t>.pl</w:t>
            </w:r>
            <w:r w:rsidRPr="00EF1976">
              <w:rPr>
                <w:rFonts w:ascii="Arial" w:hAnsi="Arial"/>
                <w:sz w:val="20"/>
                <w:lang w:val="es-GT"/>
                <w:rPrChange w:id="162" w:author="Jacob Fullerton" w:date="2020-09-04T07:42:00Z">
                  <w:rPr>
                    <w:rFonts w:ascii="Arial" w:hAnsi="Arial"/>
                    <w:sz w:val="20"/>
                  </w:rPr>
                </w:rPrChange>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3E35F3BD"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63" w:author="Jacob Fullerton" w:date="2020-09-04T07:42:00Z">
              <w:r w:rsidR="00966079" w:rsidRPr="00966079" w:rsidDel="00EF1976">
                <w:rPr>
                  <w:rFonts w:ascii="Arial" w:hAnsi="Arial"/>
                  <w:sz w:val="20"/>
                  <w:lang w:val="es-GT"/>
                </w:rPr>
                <w:delText>ca-ipp</w:delText>
              </w:r>
            </w:del>
            <w:ins w:id="164" w:author="Jacob Fullerton" w:date="2020-09-04T07:42:00Z">
              <w:r w:rsidR="00EF1976">
                <w:rPr>
                  <w:rFonts w:ascii="Arial" w:hAnsi="Arial"/>
                  <w:sz w:val="20"/>
                  <w:lang w:val="es-GT"/>
                </w:rPr>
                <w:t>cie-ipp</w:t>
              </w:r>
            </w:ins>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5CB993D6"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del w:id="165" w:author="Jacob Fullerton" w:date="2020-09-04T07:42:00Z">
              <w:r w:rsidDel="00EF1976">
                <w:rPr>
                  <w:rFonts w:ascii="Arial" w:hAnsi="Arial"/>
                  <w:sz w:val="20"/>
                </w:rPr>
                <w:delText>ca-ipp</w:delText>
              </w:r>
            </w:del>
            <w:ins w:id="166" w:author="Jacob Fullerton" w:date="2020-09-04T07:42:00Z">
              <w:r w:rsidR="00EF1976">
                <w:rPr>
                  <w:rFonts w:ascii="Arial" w:hAnsi="Arial"/>
                  <w:sz w:val="20"/>
                </w:rPr>
                <w:t>cie-ipp</w:t>
              </w:r>
            </w:ins>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ins w:id="167" w:author="Jacob Fullerton" w:date="2020-09-04T10:23:00Z">
              <w:r w:rsidR="006B7E38">
                <w:rPr>
                  <w:rFonts w:ascii="Arial" w:hAnsi="Arial"/>
                  <w:sz w:val="20"/>
                </w:rPr>
                <w:t xml:space="preserve"> (case differences are ignored)</w:t>
              </w:r>
            </w:ins>
            <w:r>
              <w:rPr>
                <w:rFonts w:ascii="Arial" w:hAnsi="Arial"/>
                <w:sz w:val="20"/>
              </w:rPr>
              <w:t>, the checking script will print out “##QA-PASS (</w:t>
            </w:r>
            <w:ins w:id="168" w:author="Jacob Fullerton" w:date="2020-09-04T07:39:00Z">
              <w:r w:rsidR="00EF1976">
                <w:rPr>
                  <w:rFonts w:ascii="Arial" w:hAnsi="Arial"/>
                  <w:sz w:val="20"/>
                </w:rPr>
                <w:t>Waste Site Parse Check</w:t>
              </w:r>
            </w:ins>
            <w:del w:id="169" w:author="Jacob Fullerton" w:date="2020-09-04T07:39:00Z">
              <w:r w:rsidDel="00EF1976">
                <w:rPr>
                  <w:rFonts w:ascii="Arial" w:hAnsi="Arial"/>
                  <w:sz w:val="20"/>
                </w:rPr>
                <w:delText>FR-1</w:delText>
              </w:r>
            </w:del>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0F5167D2"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70" w:author="Jacob Fullerton" w:date="2020-09-04T07:42:00Z">
              <w:r w:rsidRPr="00966079" w:rsidDel="00EF1976">
                <w:rPr>
                  <w:rFonts w:ascii="Arial" w:hAnsi="Arial"/>
                  <w:sz w:val="20"/>
                  <w:lang w:val="es-GT"/>
                </w:rPr>
                <w:delText>ca-ipp</w:delText>
              </w:r>
            </w:del>
            <w:ins w:id="171"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B51ACB" w14:textId="530B26EE"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del w:id="172" w:author="Jacob Fullerton" w:date="2020-09-04T07:42:00Z">
              <w:r w:rsidDel="00EF1976">
                <w:rPr>
                  <w:rFonts w:ascii="Arial" w:hAnsi="Arial"/>
                  <w:sz w:val="20"/>
                </w:rPr>
                <w:delText>ca-ipp</w:delText>
              </w:r>
            </w:del>
            <w:ins w:id="173"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74" w:author="Jacob Fullerton" w:date="2020-09-04T07:42:00Z">
              <w:r w:rsidR="00EF1976">
                <w:rPr>
                  <w:rFonts w:ascii="Arial" w:hAnsi="Arial"/>
                  <w:sz w:val="20"/>
                </w:rPr>
                <w:t>SIMV2 Check</w:t>
              </w:r>
            </w:ins>
            <w:del w:id="175" w:author="Jacob Fullerton" w:date="2020-09-04T07:42:00Z">
              <w:r w:rsidDel="00EF1976">
                <w:rPr>
                  <w:rFonts w:ascii="Arial" w:hAnsi="Arial"/>
                  <w:sz w:val="20"/>
                </w:rPr>
                <w:delText>FR-2</w:delText>
              </w:r>
            </w:del>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0491EC1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del w:id="176" w:author="Jacob Fullerton" w:date="2020-09-04T07:42:00Z">
              <w:r w:rsidRPr="00966079" w:rsidDel="00EF1976">
                <w:rPr>
                  <w:rFonts w:ascii="Arial" w:hAnsi="Arial"/>
                  <w:sz w:val="20"/>
                  <w:lang w:val="es-GT"/>
                </w:rPr>
                <w:delText>ca-ipp</w:delText>
              </w:r>
            </w:del>
            <w:ins w:id="177"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9832C31" w14:textId="56AA0A31"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del w:id="178" w:author="Jacob Fullerton" w:date="2020-09-04T07:42:00Z">
              <w:r w:rsidDel="00EF1976">
                <w:rPr>
                  <w:rFonts w:ascii="Arial" w:hAnsi="Arial"/>
                  <w:sz w:val="20"/>
                </w:rPr>
                <w:delText>ca-ipp</w:delText>
              </w:r>
            </w:del>
            <w:ins w:id="179"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80" w:author="Jacob Fullerton" w:date="2020-09-04T07:45:00Z">
              <w:r w:rsidR="00EF1976">
                <w:rPr>
                  <w:rFonts w:ascii="Arial" w:hAnsi="Arial"/>
                  <w:sz w:val="20"/>
                </w:rPr>
                <w:t>Rerouted Sites Check</w:t>
              </w:r>
            </w:ins>
            <w:del w:id="181" w:author="Jacob Fullerton" w:date="2020-09-04T07:45:00Z">
              <w:r w:rsidDel="00EF1976">
                <w:rPr>
                  <w:rFonts w:ascii="Arial" w:hAnsi="Arial"/>
                  <w:sz w:val="20"/>
                </w:rPr>
                <w:delText>FR-3</w:delText>
              </w:r>
            </w:del>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lastRenderedPageBreak/>
              <w:t>FR-4</w:t>
            </w:r>
          </w:p>
        </w:tc>
        <w:tc>
          <w:tcPr>
            <w:tcW w:w="1710" w:type="dxa"/>
            <w:vAlign w:val="center"/>
          </w:tcPr>
          <w:p w14:paraId="381AF6FF" w14:textId="3BDD93F9"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182" w:author="Jacob Fullerton" w:date="2020-09-04T07:42:00Z">
              <w:r w:rsidRPr="00966079" w:rsidDel="00EF1976">
                <w:rPr>
                  <w:rFonts w:ascii="Arial" w:hAnsi="Arial"/>
                  <w:sz w:val="20"/>
                  <w:lang w:val="es-GT"/>
                </w:rPr>
                <w:delText>ca-ipp</w:delText>
              </w:r>
            </w:del>
            <w:ins w:id="183"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7D8259A4" w14:textId="401E57CF"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del w:id="184" w:author="Jacob Fullerton" w:date="2020-09-04T07:52:00Z">
              <w:r w:rsidR="00F85238" w:rsidRPr="00F85238" w:rsidDel="009544E7">
                <w:rPr>
                  <w:rFonts w:ascii="Arial" w:hAnsi="Arial"/>
                  <w:b/>
                  <w:bCs/>
                  <w:sz w:val="20"/>
                </w:rPr>
                <w:delText>Solid Waste</w:delText>
              </w:r>
            </w:del>
            <w:ins w:id="185" w:author="Jacob Fullerton" w:date="2020-09-04T07:52:00Z">
              <w:r w:rsidR="009544E7">
                <w:rPr>
                  <w:rFonts w:ascii="Arial" w:hAnsi="Arial"/>
                  <w:b/>
                  <w:bCs/>
                  <w:sz w:val="20"/>
                </w:rPr>
                <w:t>Chemical Inventory</w:t>
              </w:r>
            </w:ins>
            <w:r w:rsidR="00F85238" w:rsidRPr="00F85238">
              <w:rPr>
                <w:rFonts w:ascii="Arial" w:hAnsi="Arial"/>
                <w:b/>
                <w:bCs/>
                <w:sz w:val="20"/>
              </w:rPr>
              <w:t xml:space="preserve"> Release</w:t>
            </w:r>
            <w:r>
              <w:rPr>
                <w:rFonts w:ascii="Arial" w:hAnsi="Arial"/>
                <w:sz w:val="20"/>
              </w:rPr>
              <w:t xml:space="preserve"> files against the </w:t>
            </w:r>
            <w:del w:id="186" w:author="Jacob Fullerton" w:date="2020-09-04T07:42:00Z">
              <w:r w:rsidDel="00EF1976">
                <w:rPr>
                  <w:rFonts w:ascii="Arial" w:hAnsi="Arial"/>
                  <w:sz w:val="20"/>
                </w:rPr>
                <w:delText>ca-ipp</w:delText>
              </w:r>
            </w:del>
            <w:ins w:id="187"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88" w:author="Jacob Fullerton" w:date="2020-09-04T07:57:00Z">
              <w:r w:rsidR="009544E7">
                <w:rPr>
                  <w:rFonts w:ascii="Arial" w:hAnsi="Arial"/>
                  <w:sz w:val="20"/>
                </w:rPr>
                <w:t>Chemical</w:t>
              </w:r>
            </w:ins>
            <w:ins w:id="189" w:author="Jacob Fullerton" w:date="2020-09-04T07:45:00Z">
              <w:r w:rsidR="00EF1976">
                <w:rPr>
                  <w:rFonts w:ascii="Arial" w:hAnsi="Arial"/>
                  <w:sz w:val="20"/>
                </w:rPr>
                <w:t xml:space="preserve"> </w:t>
              </w:r>
            </w:ins>
            <w:ins w:id="190" w:author="Jacob Fullerton" w:date="2020-09-04T07:57:00Z">
              <w:r w:rsidR="009544E7">
                <w:rPr>
                  <w:rFonts w:ascii="Arial" w:hAnsi="Arial"/>
                  <w:sz w:val="20"/>
                </w:rPr>
                <w:t>Inventory</w:t>
              </w:r>
            </w:ins>
            <w:ins w:id="191" w:author="Jacob Fullerton" w:date="2020-09-04T07:45:00Z">
              <w:r w:rsidR="00EF1976">
                <w:rPr>
                  <w:rFonts w:ascii="Arial" w:hAnsi="Arial"/>
                  <w:sz w:val="20"/>
                </w:rPr>
                <w:t xml:space="preserve"> Check</w:t>
              </w:r>
            </w:ins>
            <w:del w:id="192" w:author="Jacob Fullerton" w:date="2020-09-04T07:45:00Z">
              <w:r w:rsidDel="00EF1976">
                <w:rPr>
                  <w:rFonts w:ascii="Arial" w:hAnsi="Arial"/>
                  <w:sz w:val="20"/>
                </w:rPr>
                <w:delText>FR-4</w:delText>
              </w:r>
            </w:del>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31B6A62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193" w:author="Jacob Fullerton" w:date="2020-09-04T07:42:00Z">
              <w:r w:rsidRPr="00966079" w:rsidDel="00EF1976">
                <w:rPr>
                  <w:rFonts w:ascii="Arial" w:hAnsi="Arial"/>
                  <w:sz w:val="20"/>
                  <w:lang w:val="es-GT"/>
                </w:rPr>
                <w:delText>ca-ipp</w:delText>
              </w:r>
            </w:del>
            <w:ins w:id="194"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21202B74" w14:textId="58155A4E"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del w:id="195" w:author="Jacob Fullerton" w:date="2020-09-04T07:42:00Z">
              <w:r w:rsidDel="00EF1976">
                <w:rPr>
                  <w:rFonts w:ascii="Arial" w:hAnsi="Arial"/>
                  <w:sz w:val="20"/>
                </w:rPr>
                <w:delText>ca-ipp</w:delText>
              </w:r>
            </w:del>
            <w:ins w:id="196"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197" w:author="Jacob Fullerton" w:date="2020-09-04T07:46:00Z">
              <w:r w:rsidR="00EF1976">
                <w:rPr>
                  <w:rFonts w:ascii="Arial" w:hAnsi="Arial"/>
                  <w:sz w:val="20"/>
                </w:rPr>
                <w:t>SIMV2 Check</w:t>
              </w:r>
            </w:ins>
            <w:del w:id="198" w:author="Jacob Fullerton" w:date="2020-09-04T07:45:00Z">
              <w:r w:rsidDel="00EF1976">
                <w:rPr>
                  <w:rFonts w:ascii="Arial" w:hAnsi="Arial"/>
                  <w:sz w:val="20"/>
                </w:rPr>
                <w:delText>FR-5</w:delText>
              </w:r>
            </w:del>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EF00BF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199" w:author="Jacob Fullerton" w:date="2020-09-04T07:42:00Z">
              <w:r w:rsidRPr="00966079" w:rsidDel="00EF1976">
                <w:rPr>
                  <w:rFonts w:ascii="Arial" w:hAnsi="Arial"/>
                  <w:sz w:val="20"/>
                  <w:lang w:val="es-GT"/>
                </w:rPr>
                <w:delText>ca-ipp</w:delText>
              </w:r>
            </w:del>
            <w:ins w:id="200" w:author="Jacob Fullerton" w:date="2020-09-04T07:42:00Z">
              <w:r w:rsidR="00EF1976">
                <w:rPr>
                  <w:rFonts w:ascii="Arial" w:hAnsi="Arial"/>
                  <w:sz w:val="20"/>
                  <w:lang w:val="es-GT"/>
                </w:rPr>
                <w:t>cie-ipp</w:t>
              </w:r>
            </w:ins>
            <w:r w:rsidRPr="00966079">
              <w:rPr>
                <w:rFonts w:ascii="Arial" w:hAnsi="Arial"/>
                <w:sz w:val="20"/>
                <w:lang w:val="es-GT"/>
              </w:rPr>
              <w:t>.pl -TC-1</w:t>
            </w:r>
          </w:p>
        </w:tc>
        <w:tc>
          <w:tcPr>
            <w:tcW w:w="5940" w:type="dxa"/>
            <w:vAlign w:val="center"/>
          </w:tcPr>
          <w:p w14:paraId="344CEC49" w14:textId="613FD9AE"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ins w:id="201" w:author="Jacob Fullerton" w:date="2020-09-04T07:58:00Z">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ins>
            <w:del w:id="202" w:author="Jacob Fullerton" w:date="2020-09-04T07:58:00Z">
              <w:r w:rsidR="00CC36CD" w:rsidRPr="00CC36CD" w:rsidDel="009544E7">
                <w:rPr>
                  <w:rFonts w:ascii="Arial" w:hAnsi="Arial"/>
                  <w:b/>
                  <w:bCs/>
                  <w:sz w:val="20"/>
                </w:rPr>
                <w:delText>SAC Liquid Release</w:delText>
              </w:r>
              <w:r w:rsidR="00CC36CD" w:rsidDel="009544E7">
                <w:rPr>
                  <w:rFonts w:ascii="Arial" w:hAnsi="Arial"/>
                  <w:sz w:val="20"/>
                </w:rPr>
                <w:delText xml:space="preserve"> </w:delText>
              </w:r>
            </w:del>
            <w:r>
              <w:rPr>
                <w:rFonts w:ascii="Arial" w:hAnsi="Arial"/>
                <w:sz w:val="20"/>
              </w:rPr>
              <w:t>file (parsing only liquid inventory</w:t>
            </w:r>
            <w:ins w:id="203" w:author="Jacob Fullerton" w:date="2020-09-04T07:58:00Z">
              <w:r w:rsidR="009544E7">
                <w:rPr>
                  <w:rFonts w:ascii="Arial" w:hAnsi="Arial"/>
                  <w:sz w:val="20"/>
                </w:rPr>
                <w:t xml:space="preserve"> sources</w:t>
              </w:r>
            </w:ins>
            <w:ins w:id="204" w:author="Jacob Fullerton" w:date="2020-09-04T10:46:00Z">
              <w:r w:rsidR="00176613">
                <w:rPr>
                  <w:rFonts w:ascii="Arial" w:hAnsi="Arial"/>
                  <w:sz w:val="20"/>
                </w:rPr>
                <w:t xml:space="preserve">, including those </w:t>
              </w:r>
            </w:ins>
            <w:ins w:id="205" w:author="Jacob Fullerton" w:date="2020-09-04T10:47:00Z">
              <w:r w:rsidR="00176613">
                <w:rPr>
                  <w:rFonts w:ascii="Arial" w:hAnsi="Arial"/>
                  <w:sz w:val="20"/>
                </w:rPr>
                <w:t>records converted from solid to liquid in FR-5</w:t>
              </w:r>
            </w:ins>
            <w:r>
              <w:rPr>
                <w:rFonts w:ascii="Arial" w:hAnsi="Arial"/>
                <w:sz w:val="20"/>
              </w:rPr>
              <w:t xml:space="preserve">) against the </w:t>
            </w:r>
            <w:del w:id="206" w:author="Jacob Fullerton" w:date="2020-09-04T07:42:00Z">
              <w:r w:rsidDel="00EF1976">
                <w:rPr>
                  <w:rFonts w:ascii="Arial" w:hAnsi="Arial"/>
                  <w:sz w:val="20"/>
                </w:rPr>
                <w:delText>ca-ipp</w:delText>
              </w:r>
            </w:del>
            <w:ins w:id="207" w:author="Jacob Fullerton" w:date="2020-09-04T07:42:00Z">
              <w:r w:rsidR="00EF1976">
                <w:rPr>
                  <w:rFonts w:ascii="Arial" w:hAnsi="Arial"/>
                  <w:sz w:val="20"/>
                </w:rPr>
                <w:t>cie-ipp</w:t>
              </w:r>
            </w:ins>
            <w:r>
              <w:rPr>
                <w:rFonts w:ascii="Arial" w:hAnsi="Arial"/>
                <w:sz w:val="20"/>
              </w:rPr>
              <w:t>.pl output. If no differences are found, the checking script will print out “##QA-PASS (</w:t>
            </w:r>
            <w:ins w:id="208" w:author="Jacob Fullerton" w:date="2020-09-04T07:58:00Z">
              <w:r w:rsidR="009544E7">
                <w:rPr>
                  <w:rFonts w:ascii="Arial" w:hAnsi="Arial"/>
                  <w:sz w:val="20"/>
                </w:rPr>
                <w:t>SIMV2 Check</w:t>
              </w:r>
            </w:ins>
            <w:del w:id="209" w:author="Jacob Fullerton" w:date="2020-09-04T07:47:00Z">
              <w:r w:rsidDel="00EF1976">
                <w:rPr>
                  <w:rFonts w:ascii="Arial" w:hAnsi="Arial"/>
                  <w:sz w:val="20"/>
                </w:rPr>
                <w:delText>FR-6</w:delText>
              </w:r>
            </w:del>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0B0016EF"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del w:id="210" w:author="Jacob Fullerton" w:date="2020-09-04T07:42:00Z">
              <w:r w:rsidRPr="00966079" w:rsidDel="00EF1976">
                <w:rPr>
                  <w:rFonts w:ascii="Arial" w:hAnsi="Arial"/>
                  <w:sz w:val="20"/>
                  <w:lang w:val="es-GT"/>
                </w:rPr>
                <w:delText>ca-ipp</w:delText>
              </w:r>
            </w:del>
            <w:ins w:id="211" w:author="Jacob Fullerton" w:date="2020-09-04T07:42:00Z">
              <w:r w:rsidR="00EF1976">
                <w:rPr>
                  <w:rFonts w:ascii="Arial" w:hAnsi="Arial"/>
                  <w:sz w:val="20"/>
                  <w:lang w:val="es-GT"/>
                </w:rPr>
                <w:t>cie-ipp</w:t>
              </w:r>
            </w:ins>
            <w:r w:rsidRPr="00966079">
              <w:rPr>
                <w:rFonts w:ascii="Arial" w:hAnsi="Arial"/>
                <w:sz w:val="20"/>
                <w:lang w:val="es-GT"/>
              </w:rPr>
              <w:t>.pl -TC-</w:t>
            </w:r>
            <w:ins w:id="212" w:author="Jacob Fullerton" w:date="2020-09-04T08:26:00Z">
              <w:r w:rsidR="006D3B85">
                <w:rPr>
                  <w:rFonts w:ascii="Arial" w:hAnsi="Arial"/>
                  <w:sz w:val="20"/>
                  <w:lang w:val="es-GT"/>
                </w:rPr>
                <w:t>1</w:t>
              </w:r>
            </w:ins>
            <w:del w:id="213" w:author="Jacob Fullerton" w:date="2020-09-04T08:26:00Z">
              <w:r w:rsidDel="006D3B85">
                <w:rPr>
                  <w:rFonts w:ascii="Arial" w:hAnsi="Arial"/>
                  <w:sz w:val="20"/>
                  <w:lang w:val="es-GT"/>
                </w:rPr>
                <w:delText>2</w:delText>
              </w:r>
            </w:del>
          </w:p>
        </w:tc>
        <w:tc>
          <w:tcPr>
            <w:tcW w:w="5940" w:type="dxa"/>
            <w:vAlign w:val="center"/>
          </w:tcPr>
          <w:p w14:paraId="18793A88" w14:textId="0F3D379A" w:rsidR="00827342" w:rsidRPr="00827342" w:rsidRDefault="00827342" w:rsidP="00827342">
            <w:pPr>
              <w:pStyle w:val="H1bodytext"/>
              <w:spacing w:after="0"/>
              <w:ind w:left="0"/>
              <w:jc w:val="center"/>
              <w:rPr>
                <w:rFonts w:ascii="Arial" w:hAnsi="Arial"/>
                <w:sz w:val="20"/>
              </w:rPr>
            </w:pPr>
            <w:del w:id="214" w:author="Jacob Fullerton" w:date="2020-09-04T08:26:00Z">
              <w:r w:rsidRPr="00827342" w:rsidDel="006D3B85">
                <w:rPr>
                  <w:rFonts w:ascii="Arial" w:hAnsi="Arial"/>
                  <w:sz w:val="20"/>
                </w:rPr>
                <w:delText xml:space="preserve">Perform </w:delText>
              </w:r>
              <w:r w:rsidR="006A1EF3" w:rsidDel="006D3B85">
                <w:rPr>
                  <w:rFonts w:ascii="Arial" w:hAnsi="Arial"/>
                  <w:sz w:val="20"/>
                </w:rPr>
                <w:delText>a spot-check of the conversion from activity to mass for uranium isotopes.</w:delText>
              </w:r>
            </w:del>
            <w:ins w:id="215" w:author="Jacob Fullerton" w:date="2020-09-04T08:26:00Z">
              <w:r w:rsidR="006D3B85">
                <w:rPr>
                  <w:rFonts w:ascii="Arial" w:hAnsi="Arial"/>
                  <w:sz w:val="20"/>
                </w:rPr>
                <w:t xml:space="preserve">Execute the checking script (common step for test case). The script will verify that </w:t>
              </w:r>
            </w:ins>
            <w:ins w:id="216" w:author="Jacob Fullerton" w:date="2020-09-04T08:27:00Z">
              <w:r w:rsidR="006D3B85" w:rsidRPr="006D3B85">
                <w:rPr>
                  <w:rFonts w:ascii="Arial" w:hAnsi="Arial"/>
                  <w:b/>
                  <w:bCs/>
                  <w:sz w:val="20"/>
                  <w:rPrChange w:id="217" w:author="Jacob Fullerton" w:date="2020-09-04T08:28:00Z">
                    <w:rPr>
                      <w:rFonts w:ascii="Arial" w:hAnsi="Arial"/>
                      <w:sz w:val="20"/>
                    </w:rPr>
                  </w:rPrChange>
                </w:rPr>
                <w:t>SAC Liquid Release</w:t>
              </w:r>
              <w:r w:rsidR="006D3B85">
                <w:rPr>
                  <w:rFonts w:ascii="Arial" w:hAnsi="Arial"/>
                  <w:sz w:val="20"/>
                </w:rPr>
                <w:t xml:space="preserve"> site water release information is included if no other sources provide wa</w:t>
              </w:r>
            </w:ins>
            <w:ins w:id="218" w:author="Jacob Fullerton" w:date="2020-09-04T08:28:00Z">
              <w:r w:rsidR="006D3B85">
                <w:rPr>
                  <w:rFonts w:ascii="Arial" w:hAnsi="Arial"/>
                  <w:sz w:val="20"/>
                </w:rPr>
                <w:t xml:space="preserve">ste release data </w:t>
              </w:r>
            </w:ins>
            <w:ins w:id="219" w:author="Jacob Fullerton" w:date="2020-09-04T08:27:00Z">
              <w:r w:rsidR="006D3B85">
                <w:rPr>
                  <w:rFonts w:ascii="Arial" w:hAnsi="Arial"/>
                  <w:sz w:val="20"/>
                </w:rPr>
                <w:t xml:space="preserve">for the site. If </w:t>
              </w:r>
            </w:ins>
            <w:ins w:id="220" w:author="Jacob Fullerton" w:date="2020-09-04T08:28:00Z">
              <w:r w:rsidR="006D3B85">
                <w:rPr>
                  <w:rFonts w:ascii="Arial" w:hAnsi="Arial"/>
                  <w:sz w:val="20"/>
                </w:rPr>
                <w:t>no differences are found, the checking script will print out ‘##QA-PASS (SAC Check)”.</w:t>
              </w:r>
            </w:ins>
          </w:p>
        </w:tc>
      </w:tr>
      <w:tr w:rsidR="0098355F" w:rsidRPr="0098355F" w:rsidDel="006D3B85" w14:paraId="6AE8556E" w14:textId="3FB3106B" w:rsidTr="00827342">
        <w:trPr>
          <w:trHeight w:val="935"/>
          <w:del w:id="221" w:author="Jacob Fullerton" w:date="2020-09-04T08:30:00Z"/>
        </w:trPr>
        <w:tc>
          <w:tcPr>
            <w:tcW w:w="1710" w:type="dxa"/>
            <w:vAlign w:val="center"/>
          </w:tcPr>
          <w:p w14:paraId="77C39E37" w14:textId="77DE8013" w:rsidR="0098355F" w:rsidDel="006D3B85" w:rsidRDefault="0098355F" w:rsidP="00827342">
            <w:pPr>
              <w:pStyle w:val="H1bodytext"/>
              <w:spacing w:after="0"/>
              <w:ind w:left="0"/>
              <w:jc w:val="center"/>
              <w:rPr>
                <w:del w:id="222" w:author="Jacob Fullerton" w:date="2020-09-04T08:30:00Z"/>
                <w:rFonts w:ascii="Arial" w:hAnsi="Arial"/>
                <w:sz w:val="20"/>
              </w:rPr>
            </w:pPr>
            <w:del w:id="223" w:author="Jacob Fullerton" w:date="2020-09-04T08:30:00Z">
              <w:r w:rsidDel="006D3B85">
                <w:rPr>
                  <w:rFonts w:ascii="Arial" w:hAnsi="Arial"/>
                  <w:sz w:val="20"/>
                </w:rPr>
                <w:delText>FR-8</w:delText>
              </w:r>
            </w:del>
          </w:p>
        </w:tc>
        <w:tc>
          <w:tcPr>
            <w:tcW w:w="1710" w:type="dxa"/>
            <w:vAlign w:val="center"/>
          </w:tcPr>
          <w:p w14:paraId="2699A921" w14:textId="264D38A0" w:rsidR="0098355F" w:rsidRPr="00966079" w:rsidDel="006D3B85" w:rsidRDefault="0098355F" w:rsidP="00827342">
            <w:pPr>
              <w:pStyle w:val="H1bodytext"/>
              <w:spacing w:after="0"/>
              <w:ind w:left="0"/>
              <w:jc w:val="center"/>
              <w:rPr>
                <w:del w:id="224" w:author="Jacob Fullerton" w:date="2020-09-04T08:30:00Z"/>
                <w:rFonts w:ascii="Arial" w:hAnsi="Arial"/>
                <w:sz w:val="20"/>
                <w:lang w:val="es-GT"/>
              </w:rPr>
            </w:pPr>
            <w:del w:id="225" w:author="Jacob Fullerton" w:date="2020-09-04T08:30:00Z">
              <w:r w:rsidDel="006D3B85">
                <w:rPr>
                  <w:rFonts w:ascii="Arial" w:hAnsi="Arial"/>
                  <w:sz w:val="20"/>
                  <w:lang w:val="es-GT"/>
                </w:rPr>
                <w:delText xml:space="preserve">CACIE- </w:delText>
              </w:r>
            </w:del>
            <w:del w:id="226" w:author="Jacob Fullerton" w:date="2020-09-04T07:42:00Z">
              <w:r w:rsidDel="00EF1976">
                <w:rPr>
                  <w:rFonts w:ascii="Arial" w:hAnsi="Arial"/>
                  <w:sz w:val="20"/>
                  <w:lang w:val="es-GT"/>
                </w:rPr>
                <w:delText>ca-ipp</w:delText>
              </w:r>
            </w:del>
            <w:del w:id="227" w:author="Jacob Fullerton" w:date="2020-09-04T08:30:00Z">
              <w:r w:rsidDel="006D3B85">
                <w:rPr>
                  <w:rFonts w:ascii="Arial" w:hAnsi="Arial"/>
                  <w:sz w:val="20"/>
                  <w:lang w:val="es-GT"/>
                </w:rPr>
                <w:delText>.pl -TC-3</w:delText>
              </w:r>
            </w:del>
          </w:p>
        </w:tc>
        <w:tc>
          <w:tcPr>
            <w:tcW w:w="5940" w:type="dxa"/>
            <w:vAlign w:val="center"/>
          </w:tcPr>
          <w:p w14:paraId="6FFA2848" w14:textId="78C88569" w:rsidR="0098355F" w:rsidRPr="0098355F" w:rsidDel="006D3B85" w:rsidRDefault="0098355F" w:rsidP="00827342">
            <w:pPr>
              <w:pStyle w:val="H1bodytext"/>
              <w:spacing w:after="0"/>
              <w:ind w:left="0"/>
              <w:jc w:val="center"/>
              <w:rPr>
                <w:del w:id="228" w:author="Jacob Fullerton" w:date="2020-09-04T08:30:00Z"/>
                <w:rFonts w:ascii="Arial" w:hAnsi="Arial"/>
                <w:sz w:val="20"/>
              </w:rPr>
            </w:pPr>
            <w:del w:id="229" w:author="Jacob Fullerton" w:date="2020-09-04T08:30:00Z">
              <w:r w:rsidRPr="0098355F" w:rsidDel="006D3B85">
                <w:rPr>
                  <w:rFonts w:ascii="Arial" w:hAnsi="Arial"/>
                  <w:sz w:val="20"/>
                </w:rPr>
                <w:delText>Verify that all waste types are assigned</w:delText>
              </w:r>
              <w:r w:rsidDel="006D3B85">
                <w:rPr>
                  <w:rFonts w:ascii="Arial" w:hAnsi="Arial"/>
                  <w:sz w:val="20"/>
                </w:rPr>
                <w:delText xml:space="preserve"> correctly.</w:delText>
              </w:r>
            </w:del>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0A5A74B"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del w:id="230" w:author="Jacob Fullerton" w:date="2020-09-01T08:14:00Z">
            <w:r w:rsidR="00262621" w:rsidDel="0077723E">
              <w:rPr>
                <w:rFonts w:ascii="Arial" w:hAnsi="Arial"/>
              </w:rPr>
              <w:delText>CA-IPP</w:delText>
            </w:r>
          </w:del>
          <w:ins w:id="231" w:author="Jacob Fullerton" w:date="2020-09-01T08:14:00Z">
            <w:r w:rsidR="0077723E">
              <w:rPr>
                <w:rFonts w:ascii="Arial" w:hAnsi="Arial"/>
              </w:rPr>
              <w:t>CIE-IPP</w:t>
            </w:r>
          </w:ins>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41085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del w:id="232" w:author="Jacob Fullerton" w:date="2020-09-01T08:14:00Z">
            <w:r w:rsidR="00262621" w:rsidDel="0077723E">
              <w:rPr>
                <w:rFonts w:ascii="Arial" w:hAnsi="Arial"/>
              </w:rPr>
              <w:delText>CA-IPP</w:delText>
            </w:r>
          </w:del>
          <w:ins w:id="233" w:author="Jacob Fullerton" w:date="2020-09-01T08:14:00Z">
            <w:r w:rsidR="0077723E">
              <w:rPr>
                <w:rFonts w:ascii="Arial" w:hAnsi="Arial"/>
              </w:rPr>
              <w:t>CIE-IPP</w:t>
            </w:r>
          </w:ins>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r w:rsidR="002D2476">
        <w:rPr>
          <w:rFonts w:ascii="Arial" w:hAnsi="Arial"/>
        </w:rPr>
        <w:t xml:space="preserve">, </w:t>
      </w:r>
      <w:r w:rsidR="002D2476">
        <w:rPr>
          <w:rFonts w:ascii="Arial" w:hAnsi="Arial"/>
        </w:rPr>
        <w:fldChar w:fldCharType="begin"/>
      </w:r>
      <w:r w:rsidR="002D2476">
        <w:rPr>
          <w:rFonts w:ascii="Arial" w:hAnsi="Arial"/>
        </w:rPr>
        <w:instrText xml:space="preserve"> REF _Ref35854855 \h  \* MERGEFORMAT </w:instrText>
      </w:r>
      <w:r w:rsidR="002D2476">
        <w:rPr>
          <w:rFonts w:ascii="Arial" w:hAnsi="Arial"/>
        </w:rPr>
      </w:r>
      <w:r w:rsidR="002D2476">
        <w:rPr>
          <w:rFonts w:ascii="Arial" w:hAnsi="Arial"/>
        </w:rPr>
        <w:fldChar w:fldCharType="separate"/>
      </w:r>
      <w:r w:rsidR="002D2476" w:rsidRPr="002D2476">
        <w:rPr>
          <w:rFonts w:ascii="Arial" w:hAnsi="Arial"/>
        </w:rPr>
        <w:t>Table 4</w:t>
      </w:r>
      <w:r w:rsidR="002D2476">
        <w:rPr>
          <w:rFonts w:ascii="Arial" w:hAnsi="Arial"/>
        </w:rPr>
        <w:fldChar w:fldCharType="end"/>
      </w:r>
      <w:r w:rsidR="002D2476">
        <w:rPr>
          <w:rFonts w:ascii="Arial" w:hAnsi="Arial"/>
        </w:rPr>
        <w:t>,</w:t>
      </w:r>
      <w:r w:rsidR="0041085F">
        <w:rPr>
          <w:rFonts w:ascii="Arial" w:hAnsi="Arial"/>
        </w:rPr>
        <w:t xml:space="preserve"> </w:t>
      </w:r>
      <w:r w:rsidR="00663746">
        <w:rPr>
          <w:rFonts w:ascii="Arial" w:hAnsi="Arial"/>
        </w:rPr>
        <w:t>and</w:t>
      </w:r>
      <w:r w:rsidR="0098355F">
        <w:rPr>
          <w:rFonts w:ascii="Arial" w:hAnsi="Arial"/>
        </w:rPr>
        <w:t xml:space="preserve"> </w:t>
      </w:r>
      <w:r w:rsidR="0098355F">
        <w:rPr>
          <w:rFonts w:ascii="Arial" w:hAnsi="Arial"/>
        </w:rPr>
        <w:fldChar w:fldCharType="begin"/>
      </w:r>
      <w:r w:rsidR="0098355F">
        <w:rPr>
          <w:rFonts w:ascii="Arial" w:hAnsi="Arial"/>
        </w:rPr>
        <w:instrText xml:space="preserve"> REF _Ref35956251 \h  \* MERGEFORMAT </w:instrText>
      </w:r>
      <w:r w:rsidR="0098355F">
        <w:rPr>
          <w:rFonts w:ascii="Arial" w:hAnsi="Arial"/>
        </w:rPr>
      </w:r>
      <w:r w:rsidR="0098355F">
        <w:rPr>
          <w:rFonts w:ascii="Arial" w:hAnsi="Arial"/>
        </w:rPr>
        <w:fldChar w:fldCharType="separate"/>
      </w:r>
      <w:r w:rsidR="006C6173" w:rsidRPr="00DD4761">
        <w:rPr>
          <w:rFonts w:ascii="Arial" w:hAnsi="Arial"/>
        </w:rPr>
        <w:t>Table 6</w:t>
      </w:r>
      <w:r w:rsidR="0098355F">
        <w:rPr>
          <w:rFonts w:ascii="Arial" w:hAnsi="Arial"/>
        </w:rPr>
        <w:fldChar w:fldCharType="end"/>
      </w:r>
      <w:r>
        <w:rPr>
          <w:rFonts w:ascii="Arial" w:hAnsi="Arial"/>
        </w:rPr>
        <w:t xml:space="preserve">. </w:t>
      </w:r>
      <w:r w:rsidR="0098355F">
        <w:rPr>
          <w:rFonts w:ascii="Arial" w:hAnsi="Arial"/>
        </w:rPr>
        <w:t>Output from acceptance test case 1 will be used in subsequent acceptance test cases</w:t>
      </w:r>
      <w:r w:rsidR="001E1E08">
        <w:rPr>
          <w:rFonts w:ascii="Arial" w:hAnsi="Arial"/>
        </w:rPr>
        <w:t>.</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234" w:name="_Ref35854255"/>
            <w:r>
              <w:t xml:space="preserve">Table </w:t>
            </w:r>
            <w:fldSimple w:instr=" SEQ Table \* ARABIC ">
              <w:r w:rsidR="006C6173">
                <w:rPr>
                  <w:noProof/>
                </w:rPr>
                <w:t>2</w:t>
              </w:r>
            </w:fldSimple>
            <w:bookmarkEnd w:id="234"/>
          </w:p>
          <w:p w14:paraId="497FE0D4" w14:textId="7E3E99A1" w:rsidR="008912C9" w:rsidRPr="00DA11B3" w:rsidRDefault="00EF197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del w:id="235" w:author="Jacob Fullerton" w:date="2020-09-01T08:14:00Z">
                  <w:r w:rsidR="00262621" w:rsidDel="0077723E">
                    <w:rPr>
                      <w:rFonts w:ascii="Arial" w:hAnsi="Arial"/>
                      <w:b/>
                      <w:bCs/>
                      <w:szCs w:val="22"/>
                    </w:rPr>
                    <w:delText>CA-IPP</w:delText>
                  </w:r>
                </w:del>
                <w:ins w:id="236" w:author="Jacob Fullerton" w:date="2020-09-01T08:14:00Z">
                  <w:r w:rsidR="0077723E">
                    <w:rPr>
                      <w:rFonts w:ascii="Arial" w:hAnsi="Arial"/>
                      <w:b/>
                      <w:bCs/>
                      <w:szCs w:val="22"/>
                    </w:rPr>
                    <w:t>CIE-IPP</w:t>
                  </w:r>
                </w:ins>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41FEE44C" w:rsidR="008912C9" w:rsidRPr="007D0AAC" w:rsidRDefault="00EF197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del w:id="237" w:author="Jacob Fullerton" w:date="2020-09-01T08:14:00Z">
                  <w:r w:rsidR="00262621" w:rsidDel="0077723E">
                    <w:rPr>
                      <w:rFonts w:ascii="Arial" w:hAnsi="Arial"/>
                      <w:b/>
                      <w:bCs/>
                      <w:sz w:val="20"/>
                    </w:rPr>
                    <w:delText>CA-IPP</w:delText>
                  </w:r>
                </w:del>
                <w:ins w:id="238" w:author="Jacob Fullerton" w:date="2020-09-01T08:14:00Z">
                  <w:r w:rsidR="0077723E">
                    <w:rPr>
                      <w:rFonts w:ascii="Arial" w:hAnsi="Arial"/>
                      <w:b/>
                      <w:bCs/>
                      <w:sz w:val="20"/>
                    </w:rPr>
                    <w:t>CIE-IPP</w:t>
                  </w:r>
                </w:ins>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6CF64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del w:id="239" w:author="Jacob Fullerton" w:date="2020-09-01T08:14:00Z">
                  <w:r w:rsidR="00262621" w:rsidDel="0077723E">
                    <w:rPr>
                      <w:rFonts w:ascii="Arial" w:hAnsi="Arial"/>
                      <w:b/>
                      <w:bCs/>
                      <w:sz w:val="20"/>
                    </w:rPr>
                    <w:delText>CA-IPP</w:delText>
                  </w:r>
                </w:del>
                <w:ins w:id="240" w:author="Jacob Fullerton" w:date="2020-09-01T08:14:00Z">
                  <w:r w:rsidR="0077723E">
                    <w:rPr>
                      <w:rFonts w:ascii="Arial" w:hAnsi="Arial"/>
                      <w:b/>
                      <w:bCs/>
                      <w:sz w:val="20"/>
                    </w:rPr>
                    <w:t>CIE-IPP</w:t>
                  </w:r>
                </w:ins>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39ECB2D7"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241" w:author="Jacob Fullerton" w:date="2020-09-04T07:42:00Z">
              <w:r w:rsidRPr="00DD4761" w:rsidDel="00EF1976">
                <w:rPr>
                  <w:rFonts w:ascii="Arial" w:hAnsi="Arial"/>
                  <w:b/>
                  <w:sz w:val="20"/>
                </w:rPr>
                <w:delText>ca-ipp</w:delText>
              </w:r>
            </w:del>
            <w:ins w:id="242" w:author="Jacob Fullerton" w:date="2020-09-04T07:42:00Z">
              <w:r w:rsidR="00EF1976">
                <w:rPr>
                  <w:rFonts w:ascii="Arial" w:hAnsi="Arial"/>
                  <w:b/>
                  <w:sz w:val="20"/>
                </w:rPr>
                <w:t>cie-ipp</w:t>
              </w:r>
            </w:ins>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895A790"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243" w:author="Jacob Fullerton" w:date="2020-09-04T07:42:00Z">
              <w:r w:rsidR="00DD4761" w:rsidRPr="00DD4761" w:rsidDel="00EF1976">
                <w:rPr>
                  <w:rFonts w:ascii="Arial" w:hAnsi="Arial"/>
                  <w:b/>
                  <w:sz w:val="20"/>
                </w:rPr>
                <w:delText>ca-ipp</w:delText>
              </w:r>
            </w:del>
            <w:ins w:id="244" w:author="Jacob Fullerton" w:date="2020-09-04T07:42:00Z">
              <w:r w:rsidR="00EF1976">
                <w:rPr>
                  <w:rFonts w:ascii="Arial" w:hAnsi="Arial"/>
                  <w:b/>
                  <w:sz w:val="20"/>
                </w:rPr>
                <w:t>cie-ipp</w:t>
              </w:r>
            </w:ins>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C2DDE6B"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w:t>
            </w:r>
            <w:r w:rsidR="00642F63">
              <w:rPr>
                <w:rFonts w:ascii="Arial" w:hAnsi="Arial"/>
                <w:i/>
                <w:iCs/>
                <w:sz w:val="20"/>
              </w:rPr>
              <w:t>sh</w:t>
            </w:r>
            <w:r>
              <w:rPr>
                <w:rFonts w:ascii="Arial" w:hAnsi="Arial"/>
                <w:sz w:val="20"/>
              </w:rPr>
              <w:t xml:space="preserve"> as follows:</w:t>
            </w:r>
          </w:p>
          <w:p w14:paraId="3A882F43" w14:textId="1C2F3003"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del w:id="245" w:author="Jacob Fullerton" w:date="2020-09-01T08:14:00Z">
                  <w:r w:rsidR="00262621" w:rsidDel="0077723E">
                    <w:rPr>
                      <w:rFonts w:ascii="Arial" w:hAnsi="Arial"/>
                      <w:i/>
                      <w:iCs/>
                      <w:sz w:val="20"/>
                    </w:rPr>
                    <w:delText>CA-IPP</w:delText>
                  </w:r>
                </w:del>
                <w:ins w:id="246" w:author="Jacob Fullerton" w:date="2020-09-01T08:14:00Z">
                  <w:r w:rsidR="0077723E">
                    <w:rPr>
                      <w:rFonts w:ascii="Arial" w:hAnsi="Arial"/>
                      <w:i/>
                      <w:iCs/>
                      <w:sz w:val="20"/>
                    </w:rPr>
                    <w:t>CIE-IPP</w:t>
                  </w:r>
                </w:ins>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lastRenderedPageBreak/>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247" w:name="_Ref35857166"/>
            <w:r>
              <w:t xml:space="preserve">Table </w:t>
            </w:r>
            <w:fldSimple w:instr=" SEQ Table \* ARABIC ">
              <w:r w:rsidR="006C6173">
                <w:rPr>
                  <w:noProof/>
                </w:rPr>
                <w:t>3</w:t>
              </w:r>
            </w:fldSimple>
            <w:bookmarkEnd w:id="247"/>
          </w:p>
          <w:p w14:paraId="17D4281C" w14:textId="111F51C9" w:rsidR="006504D7" w:rsidRPr="00DA11B3" w:rsidRDefault="00EF197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del w:id="248" w:author="Jacob Fullerton" w:date="2020-09-01T08:14:00Z">
                  <w:r w:rsidR="00262621" w:rsidDel="0077723E">
                    <w:rPr>
                      <w:rFonts w:ascii="Arial" w:hAnsi="Arial"/>
                      <w:b/>
                      <w:bCs/>
                      <w:szCs w:val="22"/>
                    </w:rPr>
                    <w:delText>CA-IPP</w:delText>
                  </w:r>
                </w:del>
                <w:ins w:id="249" w:author="Jacob Fullerton" w:date="2020-09-01T08:14:00Z">
                  <w:r w:rsidR="0077723E">
                    <w:rPr>
                      <w:rFonts w:ascii="Arial" w:hAnsi="Arial"/>
                      <w:b/>
                      <w:bCs/>
                      <w:szCs w:val="22"/>
                    </w:rPr>
                    <w:t>CIE-IPP</w:t>
                  </w:r>
                </w:ins>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54F8E738" w:rsidR="00AA419E" w:rsidRPr="007D0AAC" w:rsidRDefault="00EF197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del w:id="250" w:author="Jacob Fullerton" w:date="2020-09-01T08:14:00Z">
                  <w:r w:rsidR="00262621" w:rsidDel="0077723E">
                    <w:rPr>
                      <w:rFonts w:ascii="Arial" w:hAnsi="Arial"/>
                      <w:b/>
                      <w:bCs/>
                      <w:sz w:val="20"/>
                    </w:rPr>
                    <w:delText>CA-IPP</w:delText>
                  </w:r>
                </w:del>
                <w:ins w:id="251" w:author="Jacob Fullerton" w:date="2020-09-01T08:14:00Z">
                  <w:r w:rsidR="0077723E">
                    <w:rPr>
                      <w:rFonts w:ascii="Arial" w:hAnsi="Arial"/>
                      <w:b/>
                      <w:bCs/>
                      <w:sz w:val="20"/>
                    </w:rPr>
                    <w:t>CIE-IPP</w:t>
                  </w:r>
                </w:ins>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36C777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del w:id="252" w:author="Jacob Fullerton" w:date="2020-09-01T08:14:00Z">
                  <w:r w:rsidR="00262621" w:rsidDel="0077723E">
                    <w:rPr>
                      <w:rFonts w:ascii="Arial" w:hAnsi="Arial"/>
                      <w:b/>
                      <w:bCs/>
                      <w:sz w:val="20"/>
                    </w:rPr>
                    <w:delText>CA-IPP</w:delText>
                  </w:r>
                </w:del>
                <w:ins w:id="253" w:author="Jacob Fullerton" w:date="2020-09-01T08:14:00Z">
                  <w:r w:rsidR="0077723E">
                    <w:rPr>
                      <w:rFonts w:ascii="Arial" w:hAnsi="Arial"/>
                      <w:b/>
                      <w:bCs/>
                      <w:sz w:val="20"/>
                    </w:rPr>
                    <w:t>CIE-IPP</w:t>
                  </w:r>
                </w:ins>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304A27C4"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del w:id="254" w:author="Jacob Fullerton" w:date="2020-09-04T07:42:00Z">
              <w:r w:rsidRPr="00DD4761" w:rsidDel="00EF1976">
                <w:rPr>
                  <w:rFonts w:ascii="Arial" w:hAnsi="Arial"/>
                  <w:b/>
                  <w:sz w:val="20"/>
                </w:rPr>
                <w:delText>ca-ipp</w:delText>
              </w:r>
            </w:del>
            <w:ins w:id="255" w:author="Jacob Fullerton" w:date="2020-09-04T07:42:00Z">
              <w:r w:rsidR="00EF1976">
                <w:rPr>
                  <w:rFonts w:ascii="Arial" w:hAnsi="Arial"/>
                  <w:b/>
                  <w:sz w:val="20"/>
                </w:rPr>
                <w:t>cie-ipp</w:t>
              </w:r>
            </w:ins>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7E445A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256" w:author="Jacob Fullerton" w:date="2020-09-04T07:42:00Z">
              <w:r w:rsidR="00DD4761" w:rsidRPr="00DD4761" w:rsidDel="00EF1976">
                <w:rPr>
                  <w:rFonts w:ascii="Arial" w:hAnsi="Arial"/>
                  <w:b/>
                  <w:sz w:val="20"/>
                </w:rPr>
                <w:delText>ca-ipp</w:delText>
              </w:r>
            </w:del>
            <w:ins w:id="257" w:author="Jacob Fullerton" w:date="2020-09-04T07:42:00Z">
              <w:r w:rsidR="00EF1976">
                <w:rPr>
                  <w:rFonts w:ascii="Arial" w:hAnsi="Arial"/>
                  <w:b/>
                  <w:sz w:val="20"/>
                </w:rPr>
                <w:t>cie-ipp</w:t>
              </w:r>
            </w:ins>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E566E" w:rsidRPr="007D0AAC" w14:paraId="40FF88AB" w14:textId="77777777" w:rsidTr="00CE566E">
        <w:trPr>
          <w:trHeight w:val="440"/>
        </w:trPr>
        <w:tc>
          <w:tcPr>
            <w:tcW w:w="650" w:type="dxa"/>
            <w:vAlign w:val="center"/>
          </w:tcPr>
          <w:p w14:paraId="1C3ACE33" w14:textId="7F04D136" w:rsidR="00CE566E" w:rsidRDefault="00CE566E" w:rsidP="00CE566E">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8DBBD72" w14:textId="6B36F03F" w:rsidR="00CE566E" w:rsidRDefault="00CE566E" w:rsidP="006B7E8B">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6504D7" w14:paraId="58021A89" w14:textId="77777777" w:rsidTr="00960A25">
        <w:trPr>
          <w:trHeight w:val="728"/>
        </w:trPr>
        <w:tc>
          <w:tcPr>
            <w:tcW w:w="650" w:type="dxa"/>
            <w:vAlign w:val="center"/>
          </w:tcPr>
          <w:p w14:paraId="10F657BC" w14:textId="49F32DDE" w:rsidR="006504D7" w:rsidRPr="007D0AAC" w:rsidRDefault="00CE566E"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6154B499" w14:textId="7B4FC02C" w:rsidR="00A4786F" w:rsidRPr="00663746" w:rsidRDefault="00663746" w:rsidP="00B84619">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258" w:author="Jacob Fullerton" w:date="2020-09-04T07:42:00Z">
              <w:r w:rsidR="00CD4519" w:rsidDel="00EF1976">
                <w:rPr>
                  <w:rFonts w:ascii="Arial" w:hAnsi="Arial"/>
                  <w:i/>
                  <w:iCs/>
                  <w:sz w:val="20"/>
                </w:rPr>
                <w:delText>CA-IPP</w:delText>
              </w:r>
            </w:del>
            <w:ins w:id="259"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0D53607" w14:textId="77777777" w:rsidR="006504D7" w:rsidRDefault="00663746" w:rsidP="00B84619">
            <w:pPr>
              <w:pStyle w:val="H1bodytext"/>
              <w:spacing w:after="0"/>
              <w:ind w:left="0"/>
              <w:rPr>
                <w:rFonts w:ascii="Arial" w:hAnsi="Arial"/>
                <w:sz w:val="20"/>
              </w:rPr>
            </w:pPr>
            <w:r>
              <w:rPr>
                <w:rFonts w:ascii="Arial" w:hAnsi="Arial"/>
                <w:sz w:val="20"/>
              </w:rPr>
              <w:t>4 files should be created</w:t>
            </w:r>
            <w:r w:rsidR="00180364">
              <w:rPr>
                <w:rFonts w:ascii="Arial" w:hAnsi="Arial"/>
                <w:sz w:val="20"/>
              </w:rPr>
              <w:t>:</w:t>
            </w:r>
          </w:p>
          <w:p w14:paraId="16865A34" w14:textId="3D8C48E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260" w:author="Jacob Fullerton" w:date="2020-09-04T07:42:00Z">
              <w:r w:rsidR="00CD4519" w:rsidDel="00EF1976">
                <w:rPr>
                  <w:rFonts w:ascii="Arial" w:hAnsi="Arial"/>
                  <w:b/>
                  <w:bCs/>
                  <w:i/>
                  <w:iCs/>
                  <w:sz w:val="20"/>
                </w:rPr>
                <w:delText>CA-IPP</w:delText>
              </w:r>
            </w:del>
            <w:ins w:id="261" w:author="Jacob Fullerton" w:date="2020-09-04T07:42:00Z">
              <w:r w:rsidR="00EF1976">
                <w:rPr>
                  <w:rFonts w:ascii="Arial" w:hAnsi="Arial"/>
                  <w:b/>
                  <w:bCs/>
                  <w:i/>
                  <w:iCs/>
                  <w:sz w:val="20"/>
                </w:rPr>
                <w:t>CIE-IPP</w:t>
              </w:r>
            </w:ins>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D3B85" w:rsidRDefault="00180364" w:rsidP="00180364">
            <w:pPr>
              <w:pStyle w:val="H1bodytext"/>
              <w:numPr>
                <w:ilvl w:val="0"/>
                <w:numId w:val="19"/>
              </w:numPr>
              <w:spacing w:after="0"/>
              <w:rPr>
                <w:ins w:id="262" w:author="Jacob Fullerton" w:date="2020-09-04T08:35:00Z"/>
                <w:rFonts w:ascii="Arial" w:hAnsi="Arial"/>
                <w:sz w:val="20"/>
                <w:rPrChange w:id="263" w:author="Jacob Fullerton" w:date="2020-09-04T08:35:00Z">
                  <w:rPr>
                    <w:ins w:id="264" w:author="Jacob Fullerton" w:date="2020-09-04T08:35:00Z"/>
                    <w:rFonts w:ascii="Arial" w:hAnsi="Arial"/>
                    <w:b/>
                    <w:bCs/>
                    <w:i/>
                    <w:iCs/>
                    <w:sz w:val="20"/>
                  </w:rPr>
                </w:rPrChange>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ins w:id="265" w:author="Jacob Fullerton" w:date="2020-09-04T08:35:00Z">
              <w:r>
                <w:rPr>
                  <w:rFonts w:ascii="Arial" w:hAnsi="Arial"/>
                  <w:b/>
                  <w:bCs/>
                  <w:i/>
                  <w:iCs/>
                  <w:sz w:val="20"/>
                </w:rPr>
                <w:t>preprocessed_inventory-</w:t>
              </w:r>
            </w:ins>
            <w:ins w:id="266" w:author="Jacob Fullerton" w:date="2020-09-04T08:37:00Z">
              <w:r w:rsidR="00E43DD8">
                <w:rPr>
                  <w:rFonts w:ascii="Arial" w:hAnsi="Arial"/>
                  <w:b/>
                  <w:bCs/>
                  <w:i/>
                  <w:iCs/>
                  <w:sz w:val="20"/>
                </w:rPr>
                <w:t>exclude.csv</w:t>
              </w:r>
            </w:ins>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7FA6BAA1" w:rsidR="006504D7" w:rsidRPr="007D0AAC" w:rsidRDefault="00CE566E"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4DE336C9" w14:textId="49D59591" w:rsidR="00A4786F" w:rsidRPr="00960A25" w:rsidRDefault="00960A25" w:rsidP="00B84619">
            <w:pPr>
              <w:pStyle w:val="H1bodytext"/>
              <w:spacing w:after="0"/>
              <w:ind w:left="0"/>
              <w:rPr>
                <w:rFonts w:ascii="Arial" w:hAnsi="Arial"/>
                <w:b/>
                <w:bCs/>
                <w:i/>
                <w:iCs/>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267" w:author="Jacob Fullerton" w:date="2020-09-04T07:42:00Z">
              <w:r w:rsidDel="00EF1976">
                <w:rPr>
                  <w:rFonts w:ascii="Arial" w:hAnsi="Arial"/>
                  <w:i/>
                  <w:iCs/>
                  <w:sz w:val="20"/>
                </w:rPr>
                <w:delText>ca-ipp</w:delText>
              </w:r>
            </w:del>
            <w:ins w:id="268"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774F1BAB" w14:textId="6A377DB5"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del w:id="269" w:author="Jacob Fullerton" w:date="2020-09-04T09:18:00Z">
              <w:r w:rsidDel="00AC5E79">
                <w:rPr>
                  <w:rFonts w:ascii="Arial" w:hAnsi="Arial"/>
                  <w:b/>
                  <w:bCs/>
                  <w:i/>
                  <w:iCs/>
                  <w:sz w:val="20"/>
                </w:rPr>
                <w:delText>ca_ipp_check</w:delText>
              </w:r>
            </w:del>
            <w:ins w:id="270"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108FCE35" w:rsidR="00702160" w:rsidRDefault="00CE566E" w:rsidP="00B84619">
            <w:pPr>
              <w:pStyle w:val="H1bodytext"/>
              <w:spacing w:after="0"/>
              <w:ind w:left="0"/>
              <w:jc w:val="center"/>
              <w:rPr>
                <w:rFonts w:ascii="Arial" w:hAnsi="Arial"/>
                <w:sz w:val="20"/>
              </w:rPr>
            </w:pPr>
            <w:r>
              <w:rPr>
                <w:rFonts w:ascii="Arial" w:hAnsi="Arial"/>
                <w:sz w:val="20"/>
              </w:rPr>
              <w:t>4</w:t>
            </w:r>
          </w:p>
        </w:tc>
        <w:tc>
          <w:tcPr>
            <w:tcW w:w="3644" w:type="dxa"/>
            <w:vAlign w:val="center"/>
          </w:tcPr>
          <w:p w14:paraId="0918177F" w14:textId="6DDE7C37"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del w:id="271" w:author="Jacob Fullerton" w:date="2020-09-04T09:18:00Z">
              <w:r w:rsidDel="00AC5E79">
                <w:rPr>
                  <w:rFonts w:ascii="Arial" w:hAnsi="Arial"/>
                  <w:b/>
                  <w:bCs/>
                  <w:i/>
                  <w:iCs/>
                  <w:sz w:val="20"/>
                </w:rPr>
                <w:delText>ca_ipp_check</w:delText>
              </w:r>
            </w:del>
            <w:ins w:id="272"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0F964248" w14:textId="68AADD78" w:rsidR="00702160" w:rsidRDefault="00960A25" w:rsidP="00B84619">
            <w:pPr>
              <w:pStyle w:val="H1bodytext"/>
              <w:spacing w:after="0"/>
              <w:ind w:left="0"/>
              <w:rPr>
                <w:rFonts w:ascii="Arial" w:hAnsi="Arial"/>
                <w:sz w:val="20"/>
              </w:rPr>
            </w:pPr>
            <w:r>
              <w:rPr>
                <w:rFonts w:ascii="Arial" w:hAnsi="Arial"/>
                <w:sz w:val="20"/>
              </w:rPr>
              <w:t xml:space="preserve">Open </w:t>
            </w:r>
            <w:del w:id="273" w:author="Jacob Fullerton" w:date="2020-09-04T09:18:00Z">
              <w:r w:rsidRPr="00960A25" w:rsidDel="00AC5E79">
                <w:rPr>
                  <w:rFonts w:ascii="Arial" w:hAnsi="Arial"/>
                  <w:b/>
                  <w:bCs/>
                  <w:i/>
                  <w:iCs/>
                  <w:sz w:val="20"/>
                </w:rPr>
                <w:delText>ca_ipp_check</w:delText>
              </w:r>
            </w:del>
            <w:ins w:id="274"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del w:id="275" w:author="Jacob Fullerton" w:date="2020-09-04T08:41:00Z">
              <w:r w:rsidRPr="00960A25" w:rsidDel="00E43DD8">
                <w:rPr>
                  <w:rFonts w:ascii="Arial" w:hAnsi="Arial"/>
                  <w:sz w:val="20"/>
                </w:rPr>
                <w:delText>FR-1</w:delText>
              </w:r>
            </w:del>
            <w:ins w:id="276" w:author="Jacob Fullerton" w:date="2020-09-04T08:41:00Z">
              <w:r w:rsidR="00E43DD8">
                <w:rPr>
                  <w:rFonts w:ascii="Arial" w:hAnsi="Arial"/>
                  <w:sz w:val="20"/>
                </w:rPr>
                <w:t>Waste Site Parse Check</w:t>
              </w:r>
            </w:ins>
            <w:r w:rsidRPr="00960A25">
              <w:rPr>
                <w:rFonts w:ascii="Arial" w:hAnsi="Arial"/>
                <w:sz w:val="20"/>
              </w:rPr>
              <w:t xml:space="preserve">): The </w:t>
            </w:r>
            <w:del w:id="277" w:author="Jacob Fullerton" w:date="2020-09-04T07:42:00Z">
              <w:r w:rsidRPr="00960A25" w:rsidDel="00EF1976">
                <w:rPr>
                  <w:rFonts w:ascii="Arial" w:hAnsi="Arial"/>
                  <w:sz w:val="20"/>
                </w:rPr>
                <w:delText>ca-ipp</w:delText>
              </w:r>
            </w:del>
            <w:ins w:id="278" w:author="Jacob Fullerton" w:date="2020-09-04T07:42:00Z">
              <w:r w:rsidR="00EF1976">
                <w:rPr>
                  <w:rFonts w:ascii="Arial" w:hAnsi="Arial"/>
                  <w:sz w:val="20"/>
                </w:rPr>
                <w:t>cie-ipp</w:t>
              </w:r>
            </w:ins>
            <w:r w:rsidRPr="00960A25">
              <w:rPr>
                <w:rFonts w:ascii="Arial" w:hAnsi="Arial"/>
                <w:sz w:val="20"/>
              </w:rPr>
              <w:t>.pl output only has sites listed in the VZEHSIT.</w:t>
            </w:r>
            <w:r>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594018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del w:id="279" w:author="Jacob Fullerton" w:date="2020-09-01T08:14:00Z">
                  <w:r w:rsidDel="0077723E">
                    <w:rPr>
                      <w:rFonts w:ascii="Arial" w:hAnsi="Arial"/>
                      <w:b/>
                      <w:bCs/>
                      <w:sz w:val="20"/>
                    </w:rPr>
                    <w:delText>CA-IPP</w:delText>
                  </w:r>
                </w:del>
                <w:ins w:id="280"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6D8A84E6" w:rsidR="00960A25" w:rsidRPr="007D0AAC" w:rsidRDefault="00CE566E"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07E36327" w14:textId="71D3F24F"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del w:id="281" w:author="Jacob Fullerton" w:date="2020-09-04T09:18:00Z">
              <w:r w:rsidDel="00AC5E79">
                <w:rPr>
                  <w:rFonts w:ascii="Arial" w:hAnsi="Arial"/>
                  <w:b/>
                  <w:bCs/>
                  <w:i/>
                  <w:iCs/>
                  <w:sz w:val="20"/>
                </w:rPr>
                <w:delText>ca_ipp_check</w:delText>
              </w:r>
            </w:del>
            <w:ins w:id="282"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D9F1CD1" w14:textId="6B03A40D" w:rsidR="00960A25" w:rsidRDefault="00960A25" w:rsidP="00960A25">
            <w:pPr>
              <w:pStyle w:val="H1bodytext"/>
              <w:spacing w:after="0"/>
              <w:ind w:left="0"/>
              <w:rPr>
                <w:rFonts w:ascii="Arial" w:hAnsi="Arial"/>
                <w:sz w:val="20"/>
              </w:rPr>
            </w:pPr>
            <w:r>
              <w:rPr>
                <w:rFonts w:ascii="Arial" w:hAnsi="Arial"/>
                <w:sz w:val="20"/>
              </w:rPr>
              <w:t xml:space="preserve">Open </w:t>
            </w:r>
            <w:del w:id="283" w:author="Jacob Fullerton" w:date="2020-09-04T09:18:00Z">
              <w:r w:rsidDel="00AC5E79">
                <w:rPr>
                  <w:rFonts w:ascii="Arial" w:hAnsi="Arial"/>
                  <w:b/>
                  <w:bCs/>
                  <w:i/>
                  <w:iCs/>
                  <w:sz w:val="20"/>
                </w:rPr>
                <w:delText>ca_ipp_check</w:delText>
              </w:r>
            </w:del>
            <w:ins w:id="284"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w:t>
            </w:r>
            <w:r>
              <w:rPr>
                <w:rFonts w:ascii="Arial" w:hAnsi="Arial"/>
                <w:sz w:val="20"/>
              </w:rPr>
              <w:lastRenderedPageBreak/>
              <w:t>double quotes: “</w:t>
            </w:r>
            <w:r w:rsidRPr="00960A25">
              <w:rPr>
                <w:rFonts w:ascii="Arial" w:hAnsi="Arial"/>
                <w:sz w:val="20"/>
              </w:rPr>
              <w:t>##QA-PASS (</w:t>
            </w:r>
            <w:ins w:id="285" w:author="Jacob Fullerton" w:date="2020-09-04T08:42:00Z">
              <w:r w:rsidR="00E43DD8">
                <w:rPr>
                  <w:rFonts w:ascii="Arial" w:hAnsi="Arial"/>
                  <w:sz w:val="20"/>
                </w:rPr>
                <w:t>SIMV2 Check</w:t>
              </w:r>
            </w:ins>
            <w:del w:id="286" w:author="Jacob Fullerton" w:date="2020-09-04T08:42:00Z">
              <w:r w:rsidRPr="00960A25" w:rsidDel="00E43DD8">
                <w:rPr>
                  <w:rFonts w:ascii="Arial" w:hAnsi="Arial"/>
                  <w:sz w:val="20"/>
                </w:rPr>
                <w:delText>FR-2, FR-5, and FR-6</w:delText>
              </w:r>
            </w:del>
            <w:r w:rsidRPr="00960A25">
              <w:rPr>
                <w:rFonts w:ascii="Arial" w:hAnsi="Arial"/>
                <w:sz w:val="20"/>
              </w:rPr>
              <w:t>)</w:t>
            </w:r>
            <w:r>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446B563E"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del w:id="287" w:author="Jacob Fullerton" w:date="2020-09-01T08:14:00Z">
                  <w:r w:rsidDel="0077723E">
                    <w:rPr>
                      <w:rFonts w:ascii="Arial" w:hAnsi="Arial"/>
                      <w:b/>
                      <w:bCs/>
                      <w:sz w:val="20"/>
                    </w:rPr>
                    <w:delText>CA-IPP</w:delText>
                  </w:r>
                </w:del>
                <w:ins w:id="288"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47FD0696" w:rsidR="00960A25" w:rsidRDefault="00CE566E"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23F12114" w14:textId="15248DB4" w:rsidR="00960A25" w:rsidRDefault="00960A25" w:rsidP="00960A25">
            <w:pPr>
              <w:pStyle w:val="H1bodytext"/>
              <w:spacing w:after="0"/>
              <w:ind w:left="0"/>
              <w:rPr>
                <w:rFonts w:ascii="Arial" w:hAnsi="Arial"/>
                <w:sz w:val="20"/>
              </w:rPr>
            </w:pPr>
            <w:r>
              <w:rPr>
                <w:rFonts w:ascii="Arial" w:hAnsi="Arial"/>
                <w:sz w:val="20"/>
              </w:rPr>
              <w:t xml:space="preserve">FR-3 Check (from </w:t>
            </w:r>
            <w:del w:id="289" w:author="Jacob Fullerton" w:date="2020-09-04T09:18:00Z">
              <w:r w:rsidDel="00AC5E79">
                <w:rPr>
                  <w:rFonts w:ascii="Arial" w:hAnsi="Arial"/>
                  <w:b/>
                  <w:bCs/>
                  <w:i/>
                  <w:iCs/>
                  <w:sz w:val="20"/>
                </w:rPr>
                <w:delText>ca_ipp_check</w:delText>
              </w:r>
            </w:del>
            <w:ins w:id="290"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6B3B535E" w14:textId="365CE185" w:rsidR="00D56F98" w:rsidRDefault="00D56F98" w:rsidP="00D56F98">
            <w:pPr>
              <w:pStyle w:val="H1bodytext"/>
              <w:spacing w:after="0"/>
              <w:ind w:left="0"/>
              <w:rPr>
                <w:rFonts w:ascii="Arial" w:hAnsi="Arial"/>
                <w:sz w:val="20"/>
              </w:rPr>
            </w:pPr>
            <w:r>
              <w:rPr>
                <w:rFonts w:ascii="Arial" w:hAnsi="Arial"/>
                <w:sz w:val="20"/>
              </w:rPr>
              <w:t xml:space="preserve">Open </w:t>
            </w:r>
            <w:del w:id="291" w:author="Jacob Fullerton" w:date="2020-09-04T09:18:00Z">
              <w:r w:rsidRPr="00960A25" w:rsidDel="00AC5E79">
                <w:rPr>
                  <w:rFonts w:ascii="Arial" w:hAnsi="Arial"/>
                  <w:b/>
                  <w:bCs/>
                  <w:i/>
                  <w:iCs/>
                  <w:sz w:val="20"/>
                </w:rPr>
                <w:delText>ca_ipp_check</w:delText>
              </w:r>
            </w:del>
            <w:ins w:id="292"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293" w:author="Jacob Fullerton" w:date="2020-09-04T08:44:00Z">
              <w:r w:rsidR="00E43DD8">
                <w:rPr>
                  <w:rFonts w:ascii="Arial" w:hAnsi="Arial"/>
                  <w:sz w:val="20"/>
                </w:rPr>
                <w:t>Rerouted Sites Check</w:t>
              </w:r>
            </w:ins>
            <w:del w:id="294" w:author="Jacob Fullerton" w:date="2020-09-04T08:44:00Z">
              <w:r w:rsidRPr="00960A25" w:rsidDel="00E43DD8">
                <w:rPr>
                  <w:rFonts w:ascii="Arial" w:hAnsi="Arial"/>
                  <w:sz w:val="20"/>
                </w:rPr>
                <w:delText>FR-</w:delText>
              </w:r>
              <w:r w:rsidDel="00E43DD8">
                <w:rPr>
                  <w:rFonts w:ascii="Arial" w:hAnsi="Arial"/>
                  <w:sz w:val="20"/>
                </w:rPr>
                <w:delText>3</w:delText>
              </w:r>
            </w:del>
            <w:r w:rsidRPr="00960A25">
              <w:rPr>
                <w:rFonts w:ascii="Arial" w:hAnsi="Arial"/>
                <w:sz w:val="20"/>
              </w:rPr>
              <w:t>)</w:t>
            </w:r>
            <w:r>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6DA9347D"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del w:id="295" w:author="Jacob Fullerton" w:date="2020-09-01T08:14:00Z">
                  <w:r w:rsidDel="0077723E">
                    <w:rPr>
                      <w:rFonts w:ascii="Arial" w:hAnsi="Arial"/>
                      <w:b/>
                      <w:bCs/>
                      <w:sz w:val="20"/>
                    </w:rPr>
                    <w:delText>CA-IPP</w:delText>
                  </w:r>
                </w:del>
                <w:ins w:id="296"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024B0AE2" w:rsidR="00960A25" w:rsidRDefault="00CE566E"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DFAA4C3" w14:textId="1842FD2E" w:rsidR="00960A25" w:rsidRDefault="00960A25" w:rsidP="00960A25">
            <w:pPr>
              <w:pStyle w:val="H1bodytext"/>
              <w:spacing w:after="0"/>
              <w:ind w:left="0"/>
              <w:rPr>
                <w:rFonts w:ascii="Arial" w:hAnsi="Arial"/>
                <w:sz w:val="20"/>
              </w:rPr>
            </w:pPr>
            <w:r>
              <w:rPr>
                <w:rFonts w:ascii="Arial" w:hAnsi="Arial"/>
                <w:sz w:val="20"/>
              </w:rPr>
              <w:t xml:space="preserve">FR-4 Check (from </w:t>
            </w:r>
            <w:del w:id="297" w:author="Jacob Fullerton" w:date="2020-09-04T09:18:00Z">
              <w:r w:rsidDel="00AC5E79">
                <w:rPr>
                  <w:rFonts w:ascii="Arial" w:hAnsi="Arial"/>
                  <w:b/>
                  <w:bCs/>
                  <w:i/>
                  <w:iCs/>
                  <w:sz w:val="20"/>
                </w:rPr>
                <w:delText>ca_ipp_check</w:delText>
              </w:r>
            </w:del>
            <w:ins w:id="298"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3934D340" w14:textId="5CF77FB0" w:rsidR="00D56F98" w:rsidRDefault="00D56F98" w:rsidP="00D56F98">
            <w:pPr>
              <w:pStyle w:val="H1bodytext"/>
              <w:spacing w:after="0"/>
              <w:ind w:left="0"/>
              <w:rPr>
                <w:rFonts w:ascii="Arial" w:hAnsi="Arial"/>
                <w:sz w:val="20"/>
              </w:rPr>
            </w:pPr>
            <w:r>
              <w:rPr>
                <w:rFonts w:ascii="Arial" w:hAnsi="Arial"/>
                <w:sz w:val="20"/>
              </w:rPr>
              <w:t xml:space="preserve">Open </w:t>
            </w:r>
            <w:del w:id="299" w:author="Jacob Fullerton" w:date="2020-09-04T09:18:00Z">
              <w:r w:rsidRPr="00960A25" w:rsidDel="00AC5E79">
                <w:rPr>
                  <w:rFonts w:ascii="Arial" w:hAnsi="Arial"/>
                  <w:b/>
                  <w:bCs/>
                  <w:i/>
                  <w:iCs/>
                  <w:sz w:val="20"/>
                </w:rPr>
                <w:delText>ca_ipp_check</w:delText>
              </w:r>
            </w:del>
            <w:ins w:id="300"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w:t>
            </w:r>
            <w:ins w:id="301" w:author="Jacob Fullerton" w:date="2020-09-04T08:45:00Z">
              <w:r w:rsidR="00E43DD8">
                <w:rPr>
                  <w:rFonts w:ascii="Arial" w:hAnsi="Arial"/>
                  <w:sz w:val="20"/>
                </w:rPr>
                <w:t>Chemical Inventory Check</w:t>
              </w:r>
            </w:ins>
            <w:del w:id="302" w:author="Jacob Fullerton" w:date="2020-09-04T08:45:00Z">
              <w:r w:rsidRPr="00960A25" w:rsidDel="00E43DD8">
                <w:rPr>
                  <w:rFonts w:ascii="Arial" w:hAnsi="Arial"/>
                  <w:sz w:val="20"/>
                </w:rPr>
                <w:delText>FR-</w:delText>
              </w:r>
              <w:r w:rsidDel="00E43DD8">
                <w:rPr>
                  <w:rFonts w:ascii="Arial" w:hAnsi="Arial"/>
                  <w:sz w:val="20"/>
                </w:rPr>
                <w:delText>4</w:delText>
              </w:r>
            </w:del>
            <w:r w:rsidRPr="00960A25">
              <w:rPr>
                <w:rFonts w:ascii="Arial" w:hAnsi="Arial"/>
                <w:sz w:val="20"/>
              </w:rPr>
              <w:t>)</w:t>
            </w:r>
            <w:r>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6E58660"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del w:id="303" w:author="Jacob Fullerton" w:date="2020-09-01T08:14:00Z">
                  <w:r w:rsidDel="0077723E">
                    <w:rPr>
                      <w:rFonts w:ascii="Arial" w:hAnsi="Arial"/>
                      <w:b/>
                      <w:bCs/>
                      <w:sz w:val="20"/>
                    </w:rPr>
                    <w:delText>CA-IPP</w:delText>
                  </w:r>
                </w:del>
                <w:ins w:id="304"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ins w:id="305" w:author="Jacob Fullerton" w:date="2020-09-04T08:45:00Z"/>
        </w:trPr>
        <w:tc>
          <w:tcPr>
            <w:tcW w:w="650" w:type="dxa"/>
            <w:vAlign w:val="center"/>
          </w:tcPr>
          <w:p w14:paraId="4448FAA7" w14:textId="04F26052" w:rsidR="00E43DD8" w:rsidRDefault="00E43DD8" w:rsidP="00960A25">
            <w:pPr>
              <w:pStyle w:val="H1bodytext"/>
              <w:spacing w:after="0"/>
              <w:ind w:left="0"/>
              <w:jc w:val="center"/>
              <w:rPr>
                <w:ins w:id="306" w:author="Jacob Fullerton" w:date="2020-09-04T08:45:00Z"/>
                <w:rFonts w:ascii="Arial" w:hAnsi="Arial"/>
                <w:sz w:val="20"/>
              </w:rPr>
            </w:pPr>
            <w:ins w:id="307" w:author="Jacob Fullerton" w:date="2020-09-04T08:45:00Z">
              <w:r>
                <w:rPr>
                  <w:rFonts w:ascii="Arial" w:hAnsi="Arial"/>
                  <w:sz w:val="20"/>
                </w:rPr>
                <w:t>8</w:t>
              </w:r>
            </w:ins>
          </w:p>
        </w:tc>
        <w:tc>
          <w:tcPr>
            <w:tcW w:w="3644" w:type="dxa"/>
            <w:vAlign w:val="center"/>
          </w:tcPr>
          <w:p w14:paraId="3EC4A638" w14:textId="54CE4381" w:rsidR="00E43DD8" w:rsidRDefault="00E43DD8" w:rsidP="00960A25">
            <w:pPr>
              <w:pStyle w:val="H1bodytext"/>
              <w:spacing w:after="0"/>
              <w:ind w:left="0"/>
              <w:rPr>
                <w:ins w:id="308" w:author="Jacob Fullerton" w:date="2020-09-04T08:45:00Z"/>
                <w:rFonts w:ascii="Arial" w:hAnsi="Arial"/>
                <w:sz w:val="20"/>
              </w:rPr>
            </w:pPr>
            <w:ins w:id="309" w:author="Jacob Fullerton" w:date="2020-09-04T08:45:00Z">
              <w:r>
                <w:rPr>
                  <w:rFonts w:ascii="Arial" w:hAnsi="Arial"/>
                  <w:sz w:val="20"/>
                </w:rPr>
                <w:t xml:space="preserve">FR-7 Check (from </w:t>
              </w:r>
            </w:ins>
            <w:ins w:id="310" w:author="Jacob Fullerton" w:date="2020-09-04T09:18:00Z">
              <w:r w:rsidR="00AC5E79">
                <w:rPr>
                  <w:rFonts w:ascii="Arial" w:hAnsi="Arial"/>
                  <w:b/>
                  <w:bCs/>
                  <w:i/>
                  <w:iCs/>
                  <w:sz w:val="20"/>
                </w:rPr>
                <w:t>cie_ipp_check</w:t>
              </w:r>
            </w:ins>
            <w:ins w:id="311" w:author="Jacob Fullerton" w:date="2020-09-04T08:45:00Z">
              <w:r w:rsidRPr="00E43DD8">
                <w:rPr>
                  <w:rFonts w:ascii="Arial" w:hAnsi="Arial"/>
                  <w:b/>
                  <w:bCs/>
                  <w:i/>
                  <w:iCs/>
                  <w:sz w:val="20"/>
                  <w:rPrChange w:id="312" w:author="Jacob Fullerton" w:date="2020-09-04T08:45:00Z">
                    <w:rPr>
                      <w:rFonts w:ascii="Arial" w:hAnsi="Arial"/>
                      <w:sz w:val="20"/>
                    </w:rPr>
                  </w:rPrChange>
                </w:rPr>
                <w:t>.log</w:t>
              </w:r>
              <w:r>
                <w:rPr>
                  <w:rFonts w:ascii="Arial" w:hAnsi="Arial"/>
                  <w:sz w:val="20"/>
                </w:rPr>
                <w:t>)</w:t>
              </w:r>
            </w:ins>
          </w:p>
        </w:tc>
        <w:tc>
          <w:tcPr>
            <w:tcW w:w="3649" w:type="dxa"/>
            <w:vAlign w:val="center"/>
          </w:tcPr>
          <w:p w14:paraId="19298C1C" w14:textId="194982B8" w:rsidR="00E43DD8" w:rsidRPr="00E43DD8" w:rsidRDefault="00E43DD8" w:rsidP="00D56F98">
            <w:pPr>
              <w:pStyle w:val="H1bodytext"/>
              <w:spacing w:after="0"/>
              <w:ind w:left="0"/>
              <w:rPr>
                <w:ins w:id="313" w:author="Jacob Fullerton" w:date="2020-09-04T08:45:00Z"/>
                <w:rFonts w:ascii="Arial" w:hAnsi="Arial"/>
                <w:sz w:val="20"/>
                <w:rPrChange w:id="314" w:author="Jacob Fullerton" w:date="2020-09-04T08:45:00Z">
                  <w:rPr>
                    <w:ins w:id="315" w:author="Jacob Fullerton" w:date="2020-09-04T08:45:00Z"/>
                    <w:rFonts w:ascii="Arial" w:hAnsi="Arial"/>
                    <w:sz w:val="20"/>
                  </w:rPr>
                </w:rPrChange>
              </w:rPr>
            </w:pPr>
            <w:ins w:id="316" w:author="Jacob Fullerton" w:date="2020-09-04T08:45:00Z">
              <w:r>
                <w:rPr>
                  <w:rFonts w:ascii="Arial" w:hAnsi="Arial"/>
                  <w:sz w:val="20"/>
                </w:rPr>
                <w:t xml:space="preserve">Open </w:t>
              </w:r>
            </w:ins>
            <w:ins w:id="317" w:author="Jacob Fullerton" w:date="2020-09-04T09:18:00Z">
              <w:r w:rsidR="00AC5E79">
                <w:rPr>
                  <w:rFonts w:ascii="Arial" w:hAnsi="Arial"/>
                  <w:b/>
                  <w:bCs/>
                  <w:i/>
                  <w:iCs/>
                  <w:sz w:val="20"/>
                </w:rPr>
                <w:t>cie_ipp_check</w:t>
              </w:r>
            </w:ins>
            <w:ins w:id="318" w:author="Jacob Fullerton" w:date="2020-09-04T08:45:00Z">
              <w:r>
                <w:rPr>
                  <w:rFonts w:ascii="Arial" w:hAnsi="Arial"/>
                  <w:b/>
                  <w:bCs/>
                  <w:i/>
                  <w:iCs/>
                  <w:sz w:val="20"/>
                </w:rPr>
                <w:t>.log</w:t>
              </w:r>
              <w:r>
                <w:rPr>
                  <w:rFonts w:ascii="Arial" w:hAnsi="Arial"/>
                  <w:sz w:val="20"/>
                </w:rPr>
                <w:t xml:space="preserve"> in </w:t>
              </w:r>
            </w:ins>
            <w:ins w:id="319" w:author="Jacob Fullerton" w:date="2020-09-04T08:46:00Z">
              <w:r>
                <w:rPr>
                  <w:rFonts w:ascii="Arial" w:hAnsi="Arial"/>
                  <w:sz w:val="20"/>
                </w:rPr>
                <w:t>a text editor and search for the string inside double quotes: “##QA-PASS (SAC Check).”</w:t>
              </w:r>
            </w:ins>
          </w:p>
        </w:tc>
        <w:tc>
          <w:tcPr>
            <w:tcW w:w="1417" w:type="dxa"/>
            <w:vAlign w:val="center"/>
          </w:tcPr>
          <w:p w14:paraId="69F0D8E0" w14:textId="77777777" w:rsidR="00E43DD8" w:rsidRPr="00702160" w:rsidRDefault="00E43DD8" w:rsidP="00960A25">
            <w:pPr>
              <w:pStyle w:val="H1bodytext"/>
              <w:spacing w:after="0"/>
              <w:ind w:left="0"/>
              <w:rPr>
                <w:ins w:id="320" w:author="Jacob Fullerton" w:date="2020-09-04T08:45:00Z"/>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rsidDel="0057568C" w14:paraId="27157911" w14:textId="305F1B4B" w:rsidTr="00B84619">
        <w:trPr>
          <w:cantSplit/>
          <w:trHeight w:val="360"/>
          <w:tblHeader/>
          <w:del w:id="321" w:author="Jacob Fullerton" w:date="2020-09-04T08:53:00Z"/>
        </w:trPr>
        <w:tc>
          <w:tcPr>
            <w:tcW w:w="9360" w:type="dxa"/>
            <w:gridSpan w:val="4"/>
            <w:tcBorders>
              <w:top w:val="nil"/>
              <w:left w:val="nil"/>
              <w:bottom w:val="single" w:sz="4" w:space="0" w:color="auto"/>
              <w:right w:val="nil"/>
            </w:tcBorders>
            <w:vAlign w:val="bottom"/>
          </w:tcPr>
          <w:p w14:paraId="58A95FF8" w14:textId="643EBE58" w:rsidR="009B35A1" w:rsidDel="0057568C" w:rsidRDefault="009B35A1" w:rsidP="009B35A1">
            <w:pPr>
              <w:pStyle w:val="Table"/>
              <w:rPr>
                <w:del w:id="322" w:author="Jacob Fullerton" w:date="2020-09-04T08:53:00Z"/>
              </w:rPr>
            </w:pPr>
            <w:bookmarkStart w:id="323" w:name="_Ref35854855"/>
            <w:del w:id="324" w:author="Jacob Fullerton" w:date="2020-09-04T08:53:00Z">
              <w:r w:rsidDel="0057568C">
                <w:delText xml:space="preserve">Table </w:delText>
              </w:r>
              <w:r w:rsidR="00EF1976" w:rsidDel="0057568C">
                <w:fldChar w:fldCharType="begin"/>
              </w:r>
              <w:r w:rsidR="00EF1976" w:rsidDel="0057568C">
                <w:delInstrText xml:space="preserve"> SEQ Table \* ARABIC </w:delInstrText>
              </w:r>
              <w:r w:rsidR="00EF1976" w:rsidDel="0057568C">
                <w:fldChar w:fldCharType="separate"/>
              </w:r>
              <w:r w:rsidR="006C6173" w:rsidDel="0057568C">
                <w:rPr>
                  <w:noProof/>
                </w:rPr>
                <w:delText>4</w:delText>
              </w:r>
              <w:r w:rsidR="00EF1976" w:rsidDel="0057568C">
                <w:rPr>
                  <w:noProof/>
                </w:rPr>
                <w:fldChar w:fldCharType="end"/>
              </w:r>
              <w:bookmarkEnd w:id="323"/>
            </w:del>
          </w:p>
          <w:p w14:paraId="2211FCA1" w14:textId="7F425FB8" w:rsidR="00123CE9" w:rsidRPr="007D0AAC" w:rsidDel="0057568C" w:rsidRDefault="00EF1976" w:rsidP="00B84619">
            <w:pPr>
              <w:pStyle w:val="H1bodytext"/>
              <w:spacing w:after="0"/>
              <w:ind w:left="0"/>
              <w:jc w:val="center"/>
              <w:rPr>
                <w:del w:id="325" w:author="Jacob Fullerton" w:date="2020-09-04T08:53:00Z"/>
                <w:rFonts w:ascii="Arial" w:hAnsi="Arial"/>
                <w:b/>
                <w:sz w:val="20"/>
              </w:rPr>
            </w:pPr>
            <w:customXmlDelRangeStart w:id="326" w:author="Jacob Fullerton" w:date="2020-09-04T08:53:00Z"/>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customXmlDelRangeEnd w:id="326"/>
                <w:del w:id="327" w:author="Jacob Fullerton" w:date="2020-09-01T08:14:00Z">
                  <w:r w:rsidR="00262621" w:rsidDel="0077723E">
                    <w:rPr>
                      <w:rFonts w:ascii="Arial" w:hAnsi="Arial"/>
                      <w:b/>
                      <w:bCs/>
                      <w:sz w:val="20"/>
                    </w:rPr>
                    <w:delText>CA-IPP</w:delText>
                  </w:r>
                </w:del>
                <w:customXmlDelRangeStart w:id="328" w:author="Jacob Fullerton" w:date="2020-09-04T08:53:00Z"/>
              </w:sdtContent>
            </w:sdt>
            <w:customXmlDelRangeEnd w:id="328"/>
            <w:del w:id="329" w:author="Jacob Fullerton" w:date="2020-09-04T08:53:00Z">
              <w:r w:rsidR="003D718B" w:rsidRPr="007D0AAC" w:rsidDel="0057568C">
                <w:rPr>
                  <w:rFonts w:ascii="Arial" w:hAnsi="Arial" w:cs="Arial"/>
                  <w:b/>
                  <w:sz w:val="20"/>
                </w:rPr>
                <w:delText xml:space="preserve"> </w:delText>
              </w:r>
              <w:r w:rsidR="00123CE9" w:rsidRPr="007D0AAC" w:rsidDel="0057568C">
                <w:rPr>
                  <w:rFonts w:ascii="Arial" w:hAnsi="Arial" w:cs="Arial"/>
                  <w:b/>
                  <w:sz w:val="20"/>
                </w:rPr>
                <w:delText xml:space="preserve">Acceptance </w:delText>
              </w:r>
              <w:r w:rsidR="00123CE9" w:rsidRPr="007D0AAC" w:rsidDel="0057568C">
                <w:rPr>
                  <w:rFonts w:ascii="Arial" w:hAnsi="Arial"/>
                  <w:b/>
                  <w:sz w:val="20"/>
                </w:rPr>
                <w:delText>Test Plan</w:delText>
              </w:r>
              <w:r w:rsidR="00123CE9" w:rsidDel="0057568C">
                <w:rPr>
                  <w:rFonts w:ascii="Arial" w:hAnsi="Arial"/>
                  <w:b/>
                  <w:sz w:val="20"/>
                </w:rPr>
                <w:delText xml:space="preserve"> Case </w:delText>
              </w:r>
              <w:r w:rsidR="00751E0C" w:rsidDel="0057568C">
                <w:rPr>
                  <w:rFonts w:ascii="Arial" w:hAnsi="Arial"/>
                  <w:b/>
                  <w:sz w:val="20"/>
                </w:rPr>
                <w:delText>2</w:delText>
              </w:r>
            </w:del>
          </w:p>
        </w:tc>
      </w:tr>
      <w:tr w:rsidR="00123CE9" w:rsidRPr="007D0AAC" w:rsidDel="0057568C" w14:paraId="713DDCF6" w14:textId="4B523CC9" w:rsidTr="00B84619">
        <w:trPr>
          <w:cantSplit/>
          <w:trHeight w:val="530"/>
          <w:tblHeader/>
          <w:del w:id="330" w:author="Jacob Fullerton" w:date="2020-09-04T08:53:00Z"/>
        </w:trPr>
        <w:tc>
          <w:tcPr>
            <w:tcW w:w="4860" w:type="dxa"/>
            <w:gridSpan w:val="2"/>
            <w:tcBorders>
              <w:top w:val="single" w:sz="4" w:space="0" w:color="auto"/>
            </w:tcBorders>
            <w:shd w:val="clear" w:color="auto" w:fill="auto"/>
            <w:vAlign w:val="center"/>
          </w:tcPr>
          <w:p w14:paraId="7DD24D13" w14:textId="545350EF" w:rsidR="00123CE9" w:rsidRPr="007D0AAC" w:rsidDel="0057568C" w:rsidRDefault="00EF1976" w:rsidP="00B84619">
            <w:pPr>
              <w:pStyle w:val="H1bodytext"/>
              <w:spacing w:after="0"/>
              <w:ind w:left="0"/>
              <w:jc w:val="center"/>
              <w:rPr>
                <w:del w:id="331" w:author="Jacob Fullerton" w:date="2020-09-04T08:53:00Z"/>
                <w:rFonts w:ascii="Arial" w:hAnsi="Arial"/>
                <w:b/>
                <w:sz w:val="20"/>
              </w:rPr>
            </w:pPr>
            <w:customXmlDelRangeStart w:id="332" w:author="Jacob Fullerton" w:date="2020-09-04T08:53:00Z"/>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customXmlDelRangeEnd w:id="332"/>
                <w:del w:id="333" w:author="Jacob Fullerton" w:date="2020-09-01T08:14:00Z">
                  <w:r w:rsidR="00262621" w:rsidDel="0077723E">
                    <w:rPr>
                      <w:rFonts w:ascii="Arial" w:hAnsi="Arial"/>
                      <w:b/>
                      <w:bCs/>
                      <w:sz w:val="20"/>
                    </w:rPr>
                    <w:delText>CA-IPP</w:delText>
                  </w:r>
                </w:del>
                <w:customXmlDelRangeStart w:id="334" w:author="Jacob Fullerton" w:date="2020-09-04T08:53:00Z"/>
              </w:sdtContent>
            </w:sdt>
            <w:customXmlDelRangeEnd w:id="334"/>
            <w:del w:id="335" w:author="Jacob Fullerton" w:date="2020-09-04T08:53:00Z">
              <w:r w:rsidR="00123CE9" w:rsidRPr="007D0AAC" w:rsidDel="0057568C">
                <w:rPr>
                  <w:rFonts w:ascii="Arial" w:hAnsi="Arial"/>
                  <w:b/>
                  <w:sz w:val="20"/>
                </w:rPr>
                <w:delText xml:space="preserve"> Acceptance Testing</w:delText>
              </w:r>
            </w:del>
          </w:p>
          <w:p w14:paraId="07E3D22F" w14:textId="79861DAE" w:rsidR="00123CE9" w:rsidRPr="007D0AAC" w:rsidDel="0057568C" w:rsidRDefault="00123CE9" w:rsidP="00B84619">
            <w:pPr>
              <w:pStyle w:val="H1bodytext"/>
              <w:spacing w:after="0"/>
              <w:ind w:left="0"/>
              <w:jc w:val="center"/>
              <w:rPr>
                <w:del w:id="336" w:author="Jacob Fullerton" w:date="2020-09-04T08:53:00Z"/>
                <w:rFonts w:ascii="Arial" w:hAnsi="Arial"/>
                <w:b/>
                <w:sz w:val="20"/>
              </w:rPr>
            </w:pPr>
            <w:del w:id="337" w:author="Jacob Fullerton" w:date="2020-09-04T08:53:00Z">
              <w:r w:rsidRPr="007D0AAC" w:rsidDel="0057568C">
                <w:rPr>
                  <w:rFonts w:ascii="Arial" w:hAnsi="Arial"/>
                  <w:b/>
                  <w:sz w:val="20"/>
                </w:rPr>
                <w:delText>CACIE-</w:delText>
              </w:r>
            </w:del>
            <w:customXmlDelRangeStart w:id="338" w:author="Jacob Fullerton" w:date="2020-09-04T08:53:00Z"/>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customXmlDelRangeEnd w:id="338"/>
                <w:del w:id="339" w:author="Jacob Fullerton" w:date="2020-09-01T08:14:00Z">
                  <w:r w:rsidR="00262621" w:rsidDel="0077723E">
                    <w:rPr>
                      <w:rFonts w:ascii="Arial" w:hAnsi="Arial"/>
                      <w:b/>
                      <w:bCs/>
                      <w:sz w:val="20"/>
                    </w:rPr>
                    <w:delText>CA-IPP</w:delText>
                  </w:r>
                </w:del>
                <w:customXmlDelRangeStart w:id="340" w:author="Jacob Fullerton" w:date="2020-09-04T08:53:00Z"/>
              </w:sdtContent>
            </w:sdt>
            <w:customXmlDelRangeEnd w:id="340"/>
            <w:del w:id="341" w:author="Jacob Fullerton" w:date="2020-09-04T08:53:00Z">
              <w:r w:rsidRPr="007D0AAC" w:rsidDel="0057568C">
                <w:rPr>
                  <w:rFonts w:ascii="Arial" w:hAnsi="Arial"/>
                  <w:b/>
                  <w:sz w:val="20"/>
                </w:rPr>
                <w:delText xml:space="preserve"> – AT-</w:delText>
              </w:r>
              <w:r w:rsidDel="0057568C">
                <w:rPr>
                  <w:rFonts w:ascii="Arial" w:hAnsi="Arial"/>
                  <w:b/>
                  <w:sz w:val="20"/>
                </w:rPr>
                <w:delText>2</w:delText>
              </w:r>
            </w:del>
          </w:p>
        </w:tc>
        <w:tc>
          <w:tcPr>
            <w:tcW w:w="4500" w:type="dxa"/>
            <w:gridSpan w:val="2"/>
            <w:tcBorders>
              <w:top w:val="single" w:sz="4" w:space="0" w:color="auto"/>
            </w:tcBorders>
            <w:shd w:val="clear" w:color="auto" w:fill="auto"/>
            <w:vAlign w:val="center"/>
          </w:tcPr>
          <w:p w14:paraId="4A03075A" w14:textId="56C7D564" w:rsidR="00123CE9" w:rsidRPr="007D0AAC" w:rsidDel="0057568C" w:rsidRDefault="00123CE9" w:rsidP="00B84619">
            <w:pPr>
              <w:pStyle w:val="H1bodytext"/>
              <w:spacing w:after="0"/>
              <w:ind w:left="0"/>
              <w:rPr>
                <w:del w:id="342" w:author="Jacob Fullerton" w:date="2020-09-04T08:53:00Z"/>
                <w:rFonts w:ascii="Arial" w:hAnsi="Arial"/>
                <w:b/>
                <w:sz w:val="20"/>
              </w:rPr>
            </w:pPr>
            <w:del w:id="343" w:author="Jacob Fullerton" w:date="2020-09-04T08:53:00Z">
              <w:r w:rsidRPr="007D0AAC" w:rsidDel="0057568C">
                <w:rPr>
                  <w:rFonts w:ascii="Arial" w:hAnsi="Arial"/>
                  <w:b/>
                  <w:sz w:val="20"/>
                </w:rPr>
                <w:delText>Date:</w:delText>
              </w:r>
            </w:del>
          </w:p>
        </w:tc>
      </w:tr>
      <w:tr w:rsidR="00123CE9" w:rsidRPr="007D0AAC" w:rsidDel="0057568C" w14:paraId="212D86CD" w14:textId="09C7D300" w:rsidTr="00B84619">
        <w:trPr>
          <w:cantSplit/>
          <w:trHeight w:val="530"/>
          <w:tblHeader/>
          <w:del w:id="344" w:author="Jacob Fullerton" w:date="2020-09-04T08:53:00Z"/>
        </w:trPr>
        <w:tc>
          <w:tcPr>
            <w:tcW w:w="4860" w:type="dxa"/>
            <w:gridSpan w:val="2"/>
            <w:tcBorders>
              <w:top w:val="single" w:sz="4" w:space="0" w:color="auto"/>
            </w:tcBorders>
            <w:shd w:val="clear" w:color="auto" w:fill="auto"/>
            <w:vAlign w:val="center"/>
          </w:tcPr>
          <w:p w14:paraId="6D52BE54" w14:textId="26A4BE8E" w:rsidR="00123CE9" w:rsidRPr="007D0AAC" w:rsidDel="0057568C" w:rsidRDefault="00123CE9" w:rsidP="00B84619">
            <w:pPr>
              <w:pStyle w:val="H1bodytext"/>
              <w:spacing w:after="0"/>
              <w:ind w:left="0"/>
              <w:rPr>
                <w:del w:id="345" w:author="Jacob Fullerton" w:date="2020-09-04T08:53:00Z"/>
                <w:rFonts w:ascii="Arial" w:hAnsi="Arial"/>
                <w:b/>
                <w:sz w:val="20"/>
              </w:rPr>
            </w:pPr>
            <w:del w:id="346" w:author="Jacob Fullerton" w:date="2020-09-04T08:53:00Z">
              <w:r w:rsidRPr="007D0AAC" w:rsidDel="0057568C">
                <w:rPr>
                  <w:rFonts w:ascii="Arial" w:hAnsi="Arial"/>
                  <w:b/>
                  <w:sz w:val="20"/>
                </w:rPr>
                <w:delText xml:space="preserve">Tool Runner </w:delText>
              </w:r>
              <w:r w:rsidR="00952193" w:rsidDel="0057568C">
                <w:rPr>
                  <w:rFonts w:ascii="Arial" w:hAnsi="Arial"/>
                  <w:b/>
                  <w:sz w:val="20"/>
                </w:rPr>
                <w:delText xml:space="preserve">Log </w:delText>
              </w:r>
              <w:r w:rsidRPr="007D0AAC" w:rsidDel="0057568C">
                <w:rPr>
                  <w:rFonts w:ascii="Arial" w:hAnsi="Arial"/>
                  <w:b/>
                  <w:sz w:val="20"/>
                </w:rPr>
                <w:delText>File Location for this test:</w:delText>
              </w:r>
            </w:del>
          </w:p>
          <w:p w14:paraId="1A5C8B30" w14:textId="4E5F5C42" w:rsidR="00123CE9" w:rsidRPr="007D0AAC" w:rsidDel="0057568C" w:rsidRDefault="00DD4761" w:rsidP="00B84619">
            <w:pPr>
              <w:pStyle w:val="H1bodytext"/>
              <w:spacing w:after="0"/>
              <w:ind w:left="0"/>
              <w:rPr>
                <w:del w:id="347" w:author="Jacob Fullerton" w:date="2020-09-04T08:53:00Z"/>
                <w:rFonts w:ascii="Arial" w:hAnsi="Arial"/>
                <w:b/>
                <w:sz w:val="20"/>
              </w:rPr>
            </w:pPr>
            <w:del w:id="348" w:author="Jacob Fullerton" w:date="2020-09-04T08:53:00Z">
              <w:r w:rsidRPr="00DD4761" w:rsidDel="0057568C">
                <w:rPr>
                  <w:rFonts w:ascii="Arial" w:hAnsi="Arial"/>
                  <w:b/>
                  <w:sz w:val="20"/>
                </w:rPr>
                <w:delText>\\olive\backups\CAVE\CA-CIE-Tools-TestEnv\</w:delText>
              </w:r>
            </w:del>
            <w:del w:id="349"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6B546EDA" w14:textId="6889CE9A" w:rsidR="00123CE9" w:rsidRPr="007D0AAC" w:rsidDel="0057568C" w:rsidRDefault="00123CE9" w:rsidP="00B84619">
            <w:pPr>
              <w:pStyle w:val="H1bodytext"/>
              <w:spacing w:after="0"/>
              <w:ind w:left="0"/>
              <w:rPr>
                <w:del w:id="350" w:author="Jacob Fullerton" w:date="2020-09-04T08:53:00Z"/>
                <w:rFonts w:ascii="Arial" w:hAnsi="Arial"/>
                <w:b/>
                <w:sz w:val="20"/>
              </w:rPr>
            </w:pPr>
            <w:del w:id="351" w:author="Jacob Fullerton" w:date="2020-09-04T08:53:00Z">
              <w:r w:rsidDel="0057568C">
                <w:rPr>
                  <w:rFonts w:ascii="Arial" w:hAnsi="Arial"/>
                  <w:b/>
                  <w:sz w:val="20"/>
                </w:rPr>
                <w:delText>Test Performed By:</w:delText>
              </w:r>
            </w:del>
          </w:p>
        </w:tc>
      </w:tr>
      <w:tr w:rsidR="00123CE9" w:rsidRPr="007D0AAC" w:rsidDel="0057568C" w14:paraId="1045BCC7" w14:textId="23CBBFF8" w:rsidTr="00B84619">
        <w:trPr>
          <w:cantSplit/>
          <w:trHeight w:val="530"/>
          <w:tblHeader/>
          <w:del w:id="352" w:author="Jacob Fullerton" w:date="2020-09-04T08:53:00Z"/>
        </w:trPr>
        <w:tc>
          <w:tcPr>
            <w:tcW w:w="9360" w:type="dxa"/>
            <w:gridSpan w:val="4"/>
            <w:tcBorders>
              <w:top w:val="single" w:sz="4" w:space="0" w:color="auto"/>
            </w:tcBorders>
            <w:shd w:val="clear" w:color="auto" w:fill="auto"/>
            <w:vAlign w:val="center"/>
          </w:tcPr>
          <w:p w14:paraId="6A9925A3" w14:textId="735BCCC6" w:rsidR="00123CE9" w:rsidRPr="007D0AAC" w:rsidDel="0057568C" w:rsidRDefault="00123CE9" w:rsidP="00B84619">
            <w:pPr>
              <w:pStyle w:val="H1bodytext"/>
              <w:spacing w:after="0"/>
              <w:ind w:left="0"/>
              <w:rPr>
                <w:del w:id="353" w:author="Jacob Fullerton" w:date="2020-09-04T08:53:00Z"/>
                <w:rFonts w:ascii="Arial" w:hAnsi="Arial"/>
                <w:b/>
                <w:sz w:val="20"/>
              </w:rPr>
            </w:pPr>
            <w:del w:id="354"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355" w:author="Jacob Fullerton" w:date="2020-09-04T07:42:00Z">
              <w:r w:rsidR="00DD4761" w:rsidRPr="00DD4761" w:rsidDel="00EF1976">
                <w:rPr>
                  <w:rFonts w:ascii="Arial" w:hAnsi="Arial"/>
                  <w:b/>
                  <w:sz w:val="20"/>
                </w:rPr>
                <w:delText>ca-ipp</w:delText>
              </w:r>
            </w:del>
          </w:p>
        </w:tc>
      </w:tr>
      <w:tr w:rsidR="00123CE9" w:rsidRPr="00572F5F" w:rsidDel="0057568C" w14:paraId="19C01913" w14:textId="70C78C27" w:rsidTr="00B84619">
        <w:trPr>
          <w:cantSplit/>
          <w:trHeight w:val="530"/>
          <w:tblHeader/>
          <w:del w:id="356" w:author="Jacob Fullerton" w:date="2020-09-04T08:53:00Z"/>
        </w:trPr>
        <w:tc>
          <w:tcPr>
            <w:tcW w:w="650" w:type="dxa"/>
            <w:tcBorders>
              <w:top w:val="single" w:sz="4" w:space="0" w:color="auto"/>
            </w:tcBorders>
            <w:shd w:val="clear" w:color="auto" w:fill="D9D9D9" w:themeFill="background1" w:themeFillShade="D9"/>
            <w:vAlign w:val="center"/>
          </w:tcPr>
          <w:p w14:paraId="5E67DA9C" w14:textId="16D9F92C" w:rsidR="00123CE9" w:rsidRPr="007D0AAC" w:rsidDel="0057568C" w:rsidRDefault="00123CE9" w:rsidP="00B84619">
            <w:pPr>
              <w:pStyle w:val="H1bodytext"/>
              <w:spacing w:after="0"/>
              <w:ind w:left="0"/>
              <w:jc w:val="center"/>
              <w:rPr>
                <w:del w:id="357" w:author="Jacob Fullerton" w:date="2020-09-04T08:53:00Z"/>
                <w:rFonts w:ascii="Arial" w:hAnsi="Arial"/>
                <w:b/>
                <w:sz w:val="20"/>
              </w:rPr>
            </w:pPr>
            <w:del w:id="358"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513A74FA" w14:textId="76331E65" w:rsidR="00123CE9" w:rsidRPr="007D0AAC" w:rsidDel="0057568C" w:rsidRDefault="00123CE9" w:rsidP="00B84619">
            <w:pPr>
              <w:pStyle w:val="H1bodytext"/>
              <w:spacing w:after="0"/>
              <w:ind w:left="0"/>
              <w:jc w:val="center"/>
              <w:rPr>
                <w:del w:id="359" w:author="Jacob Fullerton" w:date="2020-09-04T08:53:00Z"/>
                <w:rFonts w:ascii="Arial" w:hAnsi="Arial"/>
                <w:b/>
                <w:sz w:val="20"/>
              </w:rPr>
            </w:pPr>
            <w:del w:id="360" w:author="Jacob Fullerton" w:date="2020-09-04T08:53:00Z">
              <w:r w:rsidRPr="007D0AAC" w:rsidDel="0057568C">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4AA680A6" w14:textId="0C99E383" w:rsidR="00123CE9" w:rsidRPr="007D0AAC" w:rsidDel="0057568C" w:rsidRDefault="00123CE9" w:rsidP="00B84619">
            <w:pPr>
              <w:pStyle w:val="H1bodytext"/>
              <w:spacing w:after="0"/>
              <w:ind w:left="0"/>
              <w:jc w:val="center"/>
              <w:rPr>
                <w:del w:id="361" w:author="Jacob Fullerton" w:date="2020-09-04T08:53:00Z"/>
                <w:rFonts w:ascii="Arial" w:hAnsi="Arial"/>
                <w:b/>
                <w:sz w:val="20"/>
              </w:rPr>
            </w:pPr>
            <w:del w:id="362" w:author="Jacob Fullerton" w:date="2020-09-04T08:53:00Z">
              <w:r w:rsidRPr="007D0AAC" w:rsidDel="0057568C">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70A2345F" w14:textId="4EBE2CBF" w:rsidR="00123CE9" w:rsidRPr="007D0AAC" w:rsidDel="0057568C" w:rsidRDefault="00123CE9" w:rsidP="00B84619">
            <w:pPr>
              <w:pStyle w:val="H1bodytext"/>
              <w:spacing w:after="0"/>
              <w:ind w:left="0"/>
              <w:jc w:val="center"/>
              <w:rPr>
                <w:del w:id="363" w:author="Jacob Fullerton" w:date="2020-09-04T08:53:00Z"/>
                <w:rFonts w:ascii="Arial" w:hAnsi="Arial"/>
                <w:b/>
                <w:sz w:val="20"/>
              </w:rPr>
            </w:pPr>
            <w:del w:id="364"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123CE9" w:rsidRPr="007D0AAC" w:rsidDel="0057568C" w14:paraId="4F1F6FAC" w14:textId="25ADB3C8" w:rsidTr="00B84619">
        <w:trPr>
          <w:trHeight w:val="494"/>
          <w:del w:id="365" w:author="Jacob Fullerton" w:date="2020-09-04T08:53:00Z"/>
        </w:trPr>
        <w:tc>
          <w:tcPr>
            <w:tcW w:w="9360" w:type="dxa"/>
            <w:gridSpan w:val="4"/>
            <w:vAlign w:val="center"/>
          </w:tcPr>
          <w:p w14:paraId="4E5933A7" w14:textId="0C6BFBF6" w:rsidR="00123CE9" w:rsidRPr="007D0AAC" w:rsidDel="0057568C" w:rsidRDefault="00123CE9" w:rsidP="00B84619">
            <w:pPr>
              <w:pStyle w:val="H1bodytext"/>
              <w:spacing w:after="0"/>
              <w:ind w:left="0"/>
              <w:rPr>
                <w:del w:id="366" w:author="Jacob Fullerton" w:date="2020-09-04T08:53:00Z"/>
                <w:rFonts w:ascii="Arial" w:hAnsi="Arial"/>
                <w:i/>
                <w:iCs/>
                <w:sz w:val="20"/>
              </w:rPr>
            </w:pPr>
            <w:del w:id="367" w:author="Jacob Fullerton" w:date="2020-09-04T08:53:00Z">
              <w:r w:rsidDel="0057568C">
                <w:rPr>
                  <w:rFonts w:ascii="Arial" w:hAnsi="Arial"/>
                  <w:sz w:val="20"/>
                </w:rPr>
                <w:delText>Navigate to the Testing Directory</w:delText>
              </w:r>
            </w:del>
          </w:p>
        </w:tc>
      </w:tr>
      <w:tr w:rsidR="00E70E0F" w:rsidDel="0057568C" w14:paraId="5D58BD28" w14:textId="5005DC1E" w:rsidTr="000B07AC">
        <w:trPr>
          <w:trHeight w:val="494"/>
          <w:del w:id="368" w:author="Jacob Fullerton" w:date="2020-09-04T08:53:00Z"/>
        </w:trPr>
        <w:tc>
          <w:tcPr>
            <w:tcW w:w="650" w:type="dxa"/>
            <w:vAlign w:val="center"/>
          </w:tcPr>
          <w:p w14:paraId="040C09CE" w14:textId="31C20D12" w:rsidR="00E70E0F" w:rsidRPr="007D0AAC" w:rsidDel="0057568C" w:rsidRDefault="00E70E0F" w:rsidP="00B84619">
            <w:pPr>
              <w:pStyle w:val="H1bodytext"/>
              <w:spacing w:after="0"/>
              <w:ind w:left="0"/>
              <w:jc w:val="center"/>
              <w:rPr>
                <w:del w:id="369" w:author="Jacob Fullerton" w:date="2020-09-04T08:53:00Z"/>
                <w:rFonts w:ascii="Arial" w:hAnsi="Arial"/>
                <w:sz w:val="20"/>
              </w:rPr>
            </w:pPr>
            <w:del w:id="370" w:author="Jacob Fullerton" w:date="2020-09-04T08:53:00Z">
              <w:r w:rsidDel="0057568C">
                <w:rPr>
                  <w:rFonts w:ascii="Arial" w:hAnsi="Arial"/>
                  <w:sz w:val="20"/>
                </w:rPr>
                <w:delText>1</w:delText>
              </w:r>
            </w:del>
          </w:p>
        </w:tc>
        <w:tc>
          <w:tcPr>
            <w:tcW w:w="8710" w:type="dxa"/>
            <w:gridSpan w:val="3"/>
            <w:vAlign w:val="center"/>
          </w:tcPr>
          <w:p w14:paraId="0F58D10E" w14:textId="7A9C0F5A" w:rsidR="00E70E0F" w:rsidRPr="00E70E0F" w:rsidDel="0057568C" w:rsidRDefault="00E70E0F" w:rsidP="00B84619">
            <w:pPr>
              <w:pStyle w:val="H1bodytext"/>
              <w:spacing w:after="0"/>
              <w:ind w:left="0"/>
              <w:rPr>
                <w:del w:id="371" w:author="Jacob Fullerton" w:date="2020-09-04T08:53:00Z"/>
                <w:rFonts w:ascii="Arial" w:hAnsi="Arial"/>
                <w:sz w:val="20"/>
              </w:rPr>
            </w:pPr>
            <w:del w:id="372" w:author="Jacob Fullerton" w:date="2020-09-04T08:53:00Z">
              <w:r w:rsidDel="0057568C">
                <w:rPr>
                  <w:rFonts w:ascii="Arial" w:hAnsi="Arial"/>
                  <w:sz w:val="20"/>
                </w:rPr>
                <w:delText xml:space="preserve">Open the </w:delText>
              </w:r>
              <w:r w:rsidRPr="001E1E08" w:rsidDel="0057568C">
                <w:rPr>
                  <w:rFonts w:ascii="Arial" w:hAnsi="Arial"/>
                  <w:b/>
                  <w:bCs/>
                  <w:i/>
                  <w:iCs/>
                  <w:sz w:val="20"/>
                </w:rPr>
                <w:delText>preprocessed_inventory.csv</w:delText>
              </w:r>
              <w:r w:rsidDel="0057568C">
                <w:rPr>
                  <w:rFonts w:ascii="Arial" w:hAnsi="Arial"/>
                  <w:sz w:val="20"/>
                </w:rPr>
                <w:delText xml:space="preserve"> file generated in Acceptance Test Plan Case 1 (see </w:delText>
              </w:r>
              <w:r w:rsidDel="0057568C">
                <w:rPr>
                  <w:rFonts w:ascii="Arial" w:hAnsi="Arial"/>
                  <w:sz w:val="20"/>
                </w:rPr>
                <w:fldChar w:fldCharType="begin"/>
              </w:r>
              <w:r w:rsidDel="0057568C">
                <w:rPr>
                  <w:rFonts w:ascii="Arial" w:hAnsi="Arial"/>
                  <w:sz w:val="20"/>
                </w:rPr>
                <w:delInstrText xml:space="preserve"> REF _Ref35857166 \h  \* MERGEFORMAT </w:delInstrText>
              </w:r>
              <w:r w:rsidDel="0057568C">
                <w:rPr>
                  <w:rFonts w:ascii="Arial" w:hAnsi="Arial"/>
                  <w:sz w:val="20"/>
                </w:rPr>
              </w:r>
              <w:r w:rsidDel="0057568C">
                <w:rPr>
                  <w:rFonts w:ascii="Arial" w:hAnsi="Arial"/>
                  <w:sz w:val="20"/>
                </w:rPr>
                <w:fldChar w:fldCharType="separate"/>
              </w:r>
              <w:r w:rsidR="006C6173" w:rsidRPr="00DD4761" w:rsidDel="0057568C">
                <w:rPr>
                  <w:rFonts w:ascii="Arial" w:hAnsi="Arial"/>
                  <w:sz w:val="20"/>
                </w:rPr>
                <w:delText>Table 3</w:delText>
              </w:r>
              <w:r w:rsidDel="0057568C">
                <w:rPr>
                  <w:rFonts w:ascii="Arial" w:hAnsi="Arial"/>
                  <w:sz w:val="20"/>
                </w:rPr>
                <w:fldChar w:fldCharType="end"/>
              </w:r>
              <w:r w:rsidDel="0057568C">
                <w:rPr>
                  <w:rFonts w:ascii="Arial" w:hAnsi="Arial"/>
                  <w:sz w:val="20"/>
                </w:rPr>
                <w:delText xml:space="preserve">). Select </w:delText>
              </w:r>
              <w:r w:rsidR="00CC36CD" w:rsidDel="0057568C">
                <w:rPr>
                  <w:rFonts w:ascii="Arial" w:hAnsi="Arial"/>
                  <w:sz w:val="20"/>
                </w:rPr>
                <w:delText>three</w:delText>
              </w:r>
              <w:r w:rsidDel="0057568C">
                <w:rPr>
                  <w:rFonts w:ascii="Arial" w:hAnsi="Arial"/>
                  <w:sz w:val="20"/>
                </w:rPr>
                <w:delText xml:space="preserve"> or more rows that have uranium inventory and copy them into a new workbook or text file.</w:delText>
              </w:r>
            </w:del>
          </w:p>
        </w:tc>
      </w:tr>
      <w:tr w:rsidR="00595225" w:rsidDel="0057568C" w14:paraId="33D20AD4" w14:textId="6B582850" w:rsidTr="000B07AC">
        <w:trPr>
          <w:trHeight w:val="494"/>
          <w:del w:id="373" w:author="Jacob Fullerton" w:date="2020-09-04T08:53:00Z"/>
        </w:trPr>
        <w:tc>
          <w:tcPr>
            <w:tcW w:w="650" w:type="dxa"/>
            <w:vAlign w:val="center"/>
          </w:tcPr>
          <w:p w14:paraId="305D94C7" w14:textId="4E9A6332" w:rsidR="00595225" w:rsidRPr="007D0AAC" w:rsidDel="0057568C" w:rsidRDefault="00595225" w:rsidP="00B84619">
            <w:pPr>
              <w:pStyle w:val="H1bodytext"/>
              <w:spacing w:after="0"/>
              <w:ind w:left="0"/>
              <w:jc w:val="center"/>
              <w:rPr>
                <w:del w:id="374" w:author="Jacob Fullerton" w:date="2020-09-04T08:53:00Z"/>
                <w:rFonts w:ascii="Arial" w:hAnsi="Arial"/>
                <w:sz w:val="20"/>
              </w:rPr>
            </w:pPr>
            <w:del w:id="375" w:author="Jacob Fullerton" w:date="2020-09-04T08:53:00Z">
              <w:r w:rsidDel="0057568C">
                <w:rPr>
                  <w:rFonts w:ascii="Arial" w:hAnsi="Arial"/>
                  <w:sz w:val="20"/>
                </w:rPr>
                <w:delText>2</w:delText>
              </w:r>
            </w:del>
          </w:p>
        </w:tc>
        <w:tc>
          <w:tcPr>
            <w:tcW w:w="8710" w:type="dxa"/>
            <w:gridSpan w:val="3"/>
            <w:vAlign w:val="center"/>
          </w:tcPr>
          <w:p w14:paraId="40951EF9" w14:textId="0DFAD8B4" w:rsidR="00595225" w:rsidRPr="007D0AAC" w:rsidDel="0057568C" w:rsidRDefault="00595225" w:rsidP="004F0D72">
            <w:pPr>
              <w:pStyle w:val="H1bodytext"/>
              <w:spacing w:after="0"/>
              <w:ind w:left="0"/>
              <w:rPr>
                <w:del w:id="376" w:author="Jacob Fullerton" w:date="2020-09-04T08:53:00Z"/>
                <w:rFonts w:ascii="Arial" w:hAnsi="Arial"/>
                <w:sz w:val="20"/>
              </w:rPr>
            </w:pPr>
            <w:del w:id="377" w:author="Jacob Fullerton" w:date="2020-09-04T08:53:00Z">
              <w:r w:rsidDel="0057568C">
                <w:rPr>
                  <w:rFonts w:ascii="Arial" w:hAnsi="Arial"/>
                  <w:sz w:val="20"/>
                </w:rPr>
                <w:delText xml:space="preserve">Using </w:delText>
              </w:r>
              <w:r w:rsidDel="0057568C">
                <w:rPr>
                  <w:rFonts w:ascii="Arial" w:hAnsi="Arial"/>
                  <w:sz w:val="20"/>
                </w:rPr>
                <w:fldChar w:fldCharType="begin"/>
              </w:r>
              <w:r w:rsidDel="0057568C">
                <w:rPr>
                  <w:rFonts w:ascii="Arial" w:hAnsi="Arial"/>
                  <w:sz w:val="20"/>
                </w:rPr>
                <w:delInstrText xml:space="preserve"> REF _Ref35935840 \h  \* MERGEFORMAT </w:delInstrText>
              </w:r>
              <w:r w:rsidDel="0057568C">
                <w:rPr>
                  <w:rFonts w:ascii="Arial" w:hAnsi="Arial"/>
                  <w:sz w:val="20"/>
                </w:rPr>
              </w:r>
              <w:r w:rsidDel="0057568C">
                <w:rPr>
                  <w:rFonts w:ascii="Arial" w:hAnsi="Arial"/>
                  <w:sz w:val="20"/>
                </w:rPr>
                <w:fldChar w:fldCharType="separate"/>
              </w:r>
              <w:r w:rsidR="006C6173" w:rsidRPr="00DD4761" w:rsidDel="0057568C">
                <w:rPr>
                  <w:rFonts w:ascii="Arial" w:hAnsi="Arial"/>
                  <w:sz w:val="20"/>
                </w:rPr>
                <w:delText>Equation 1</w:delText>
              </w:r>
              <w:r w:rsidDel="0057568C">
                <w:rPr>
                  <w:rFonts w:ascii="Arial" w:hAnsi="Arial"/>
                  <w:sz w:val="20"/>
                </w:rPr>
                <w:fldChar w:fldCharType="end"/>
              </w:r>
              <w:r w:rsidDel="0057568C">
                <w:rPr>
                  <w:rFonts w:ascii="Arial" w:hAnsi="Arial"/>
                  <w:sz w:val="20"/>
                </w:rPr>
                <w:delText xml:space="preserve"> and the tabulated constants (see </w:delText>
              </w:r>
              <w:r w:rsidR="00CC36CD" w:rsidDel="0057568C">
                <w:rPr>
                  <w:rFonts w:ascii="Arial" w:hAnsi="Arial"/>
                  <w:sz w:val="20"/>
                </w:rPr>
                <w:fldChar w:fldCharType="begin"/>
              </w:r>
              <w:r w:rsidR="00CC36CD" w:rsidDel="0057568C">
                <w:rPr>
                  <w:rFonts w:ascii="Arial" w:hAnsi="Arial"/>
                  <w:sz w:val="20"/>
                </w:rPr>
                <w:delInstrText xml:space="preserve"> REF _Ref36122657 \h  \* MERGEFORMAT </w:delInstrText>
              </w:r>
              <w:r w:rsidR="00CC36CD" w:rsidDel="0057568C">
                <w:rPr>
                  <w:rFonts w:ascii="Arial" w:hAnsi="Arial"/>
                  <w:sz w:val="20"/>
                </w:rPr>
              </w:r>
              <w:r w:rsidR="00CC36CD" w:rsidDel="0057568C">
                <w:rPr>
                  <w:rFonts w:ascii="Arial" w:hAnsi="Arial"/>
                  <w:sz w:val="20"/>
                </w:rPr>
                <w:fldChar w:fldCharType="separate"/>
              </w:r>
              <w:r w:rsidR="006C6173" w:rsidRPr="00DD4761" w:rsidDel="0057568C">
                <w:rPr>
                  <w:rFonts w:ascii="Arial" w:hAnsi="Arial"/>
                  <w:sz w:val="20"/>
                </w:rPr>
                <w:delText>Table 5</w:delText>
              </w:r>
              <w:r w:rsidR="00CC36CD" w:rsidDel="0057568C">
                <w:rPr>
                  <w:rFonts w:ascii="Arial" w:hAnsi="Arial"/>
                  <w:sz w:val="20"/>
                </w:rPr>
                <w:fldChar w:fldCharType="end"/>
              </w:r>
              <w:r w:rsidDel="0057568C">
                <w:rPr>
                  <w:rFonts w:ascii="Arial" w:hAnsi="Arial"/>
                  <w:sz w:val="20"/>
                </w:rPr>
                <w:delText>) for the corresponding uranium isotopes, calculate the expected mass of uranium (summing the contribution of each isotope).</w:delText>
              </w:r>
            </w:del>
          </w:p>
        </w:tc>
      </w:tr>
      <w:tr w:rsidR="00123CE9" w:rsidDel="0057568C" w14:paraId="554BC731" w14:textId="23E165CA" w:rsidTr="007B02C6">
        <w:trPr>
          <w:trHeight w:val="1205"/>
          <w:del w:id="378" w:author="Jacob Fullerton" w:date="2020-09-04T08:53:00Z"/>
        </w:trPr>
        <w:tc>
          <w:tcPr>
            <w:tcW w:w="650" w:type="dxa"/>
            <w:vAlign w:val="center"/>
          </w:tcPr>
          <w:p w14:paraId="1BF62EB9" w14:textId="598A6C26" w:rsidR="00123CE9" w:rsidRPr="007D0AAC" w:rsidDel="0057568C" w:rsidRDefault="00123CE9" w:rsidP="00B84619">
            <w:pPr>
              <w:pStyle w:val="H1bodytext"/>
              <w:spacing w:after="0"/>
              <w:ind w:left="0"/>
              <w:jc w:val="center"/>
              <w:rPr>
                <w:del w:id="379" w:author="Jacob Fullerton" w:date="2020-09-04T08:53:00Z"/>
                <w:rFonts w:ascii="Arial" w:hAnsi="Arial"/>
                <w:sz w:val="20"/>
              </w:rPr>
            </w:pPr>
            <w:del w:id="380" w:author="Jacob Fullerton" w:date="2020-09-04T08:53:00Z">
              <w:r w:rsidDel="0057568C">
                <w:rPr>
                  <w:rFonts w:ascii="Arial" w:hAnsi="Arial"/>
                  <w:sz w:val="20"/>
                </w:rPr>
                <w:delText>3</w:delText>
              </w:r>
            </w:del>
          </w:p>
        </w:tc>
        <w:tc>
          <w:tcPr>
            <w:tcW w:w="4210" w:type="dxa"/>
            <w:vAlign w:val="center"/>
          </w:tcPr>
          <w:p w14:paraId="4E6B4287" w14:textId="72738907" w:rsidR="00123CE9" w:rsidDel="0057568C" w:rsidRDefault="00595225" w:rsidP="00B84619">
            <w:pPr>
              <w:pStyle w:val="H1bodytext"/>
              <w:spacing w:after="0"/>
              <w:ind w:left="0"/>
              <w:rPr>
                <w:del w:id="381" w:author="Jacob Fullerton" w:date="2020-09-04T08:53:00Z"/>
                <w:rFonts w:ascii="Arial" w:hAnsi="Arial"/>
                <w:sz w:val="20"/>
              </w:rPr>
            </w:pPr>
            <w:del w:id="382" w:author="Jacob Fullerton" w:date="2020-09-04T08:53:00Z">
              <w:r w:rsidDel="0057568C">
                <w:rPr>
                  <w:rFonts w:ascii="Arial" w:hAnsi="Arial"/>
                  <w:sz w:val="20"/>
                </w:rPr>
                <w:delText xml:space="preserve">Compare the </w:delText>
              </w:r>
              <w:r w:rsidR="00175270" w:rsidDel="0057568C">
                <w:rPr>
                  <w:rFonts w:ascii="Arial" w:hAnsi="Arial"/>
                  <w:sz w:val="20"/>
                </w:rPr>
                <w:delText>calculated mass against the mass produced by the script for the selected rows</w:delText>
              </w:r>
              <w:r w:rsidR="001B067F" w:rsidDel="0057568C">
                <w:rPr>
                  <w:rFonts w:ascii="Arial" w:hAnsi="Arial"/>
                  <w:sz w:val="20"/>
                </w:rPr>
                <w:delText>.</w:delText>
              </w:r>
            </w:del>
          </w:p>
        </w:tc>
        <w:tc>
          <w:tcPr>
            <w:tcW w:w="3016" w:type="dxa"/>
            <w:vAlign w:val="center"/>
          </w:tcPr>
          <w:p w14:paraId="03E40E49" w14:textId="586B7E6F" w:rsidR="00123CE9" w:rsidRPr="007D0AAC" w:rsidDel="0057568C" w:rsidRDefault="00175270" w:rsidP="00B84619">
            <w:pPr>
              <w:pStyle w:val="H1bodytext"/>
              <w:spacing w:after="0"/>
              <w:ind w:left="0"/>
              <w:rPr>
                <w:del w:id="383" w:author="Jacob Fullerton" w:date="2020-09-04T08:53:00Z"/>
                <w:rFonts w:ascii="Arial" w:hAnsi="Arial"/>
                <w:sz w:val="20"/>
              </w:rPr>
            </w:pPr>
            <w:del w:id="384" w:author="Jacob Fullerton" w:date="2020-09-04T08:53:00Z">
              <w:r w:rsidDel="0057568C">
                <w:rPr>
                  <w:rFonts w:ascii="Arial" w:hAnsi="Arial"/>
                  <w:sz w:val="20"/>
                </w:rPr>
                <w:delText>There should be an exact match to the 5</w:delText>
              </w:r>
              <w:r w:rsidRPr="00175270" w:rsidDel="0057568C">
                <w:rPr>
                  <w:rFonts w:ascii="Arial" w:hAnsi="Arial"/>
                  <w:sz w:val="20"/>
                  <w:vertAlign w:val="superscript"/>
                </w:rPr>
                <w:delText>th</w:delText>
              </w:r>
              <w:r w:rsidDel="0057568C">
                <w:rPr>
                  <w:rFonts w:ascii="Arial" w:hAnsi="Arial"/>
                  <w:sz w:val="20"/>
                </w:rPr>
                <w:delText xml:space="preserve"> significant digit between the script output (the column with “U” as the header) and the calculated sums.</w:delText>
              </w:r>
            </w:del>
          </w:p>
        </w:tc>
        <w:tc>
          <w:tcPr>
            <w:tcW w:w="1484" w:type="dxa"/>
            <w:vAlign w:val="center"/>
          </w:tcPr>
          <w:p w14:paraId="5F04C6CE" w14:textId="2EDE5EA3" w:rsidR="00123CE9" w:rsidRPr="007D0AAC" w:rsidDel="0057568C" w:rsidRDefault="00123CE9" w:rsidP="00B84619">
            <w:pPr>
              <w:pStyle w:val="H1bodytext"/>
              <w:spacing w:after="0"/>
              <w:ind w:left="0"/>
              <w:jc w:val="center"/>
              <w:rPr>
                <w:del w:id="385" w:author="Jacob Fullerton" w:date="2020-09-04T08:53:00Z"/>
                <w:rFonts w:ascii="Arial" w:hAnsi="Arial"/>
                <w:sz w:val="20"/>
              </w:rPr>
            </w:pPr>
          </w:p>
        </w:tc>
      </w:tr>
    </w:tbl>
    <w:p w14:paraId="1E194091" w14:textId="1AB97720" w:rsidR="0041085F" w:rsidRDefault="0041085F" w:rsidP="00663746">
      <w:pPr>
        <w:pStyle w:val="H1bodytext"/>
        <w:spacing w:after="120"/>
        <w:ind w:left="0"/>
        <w:rPr>
          <w:rFonts w:ascii="Arial" w:hAnsi="Arial"/>
          <w:highlight w:val="yellow"/>
        </w:rPr>
      </w:pPr>
    </w:p>
    <w:p w14:paraId="56DA224A" w14:textId="2E1F4AF3" w:rsidR="003928D2" w:rsidDel="0057568C" w:rsidRDefault="00C36CB1" w:rsidP="003928D2">
      <w:pPr>
        <w:pStyle w:val="H1bodytext"/>
        <w:keepNext/>
        <w:spacing w:after="120"/>
        <w:jc w:val="center"/>
        <w:rPr>
          <w:del w:id="386" w:author="Jacob Fullerton" w:date="2020-09-04T08:53:00Z"/>
        </w:rPr>
      </w:pPr>
      <w:del w:id="387" w:author="Jacob Fullerton" w:date="2020-09-04T08:53:00Z">
        <w:r w:rsidDel="0057568C">
          <w:rPr>
            <w:noProof/>
          </w:rPr>
          <mc:AlternateContent>
            <mc:Choice Requires="wps">
              <w:drawing>
                <wp:inline distT="0" distB="0" distL="0" distR="0" wp14:anchorId="176DD2C4" wp14:editId="6B3B61C6">
                  <wp:extent cx="3158300" cy="1432636"/>
                  <wp:effectExtent l="0" t="0" r="0" b="0"/>
                  <wp:docPr id="1" name="TextBox 1"/>
                  <wp:cNvGraphicFramePr/>
                  <a:graphic xmlns:a="http://schemas.openxmlformats.org/drawingml/2006/main">
                    <a:graphicData uri="http://schemas.microsoft.com/office/word/2010/wordprocessingShape">
                      <wps:wsp>
                        <wps:cNvSpPr txBox="1"/>
                        <wps:spPr>
                          <a:xfrm>
                            <a:off x="0" y="0"/>
                            <a:ext cx="3158300" cy="1432636"/>
                          </a:xfrm>
                          <a:prstGeom prst="rect">
                            <a:avLst/>
                          </a:prstGeom>
                          <a:noFill/>
                          <a:ln>
                            <a:noFill/>
                          </a:ln>
                          <a:effectLst/>
                        </wps:spPr>
                        <wps:txbx>
                          <w:txbxContent>
                            <w:p w14:paraId="4C1A3179" w14:textId="77777777" w:rsidR="00EF1976" w:rsidRPr="003928D2" w:rsidRDefault="00EF1976"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EF1976" w:rsidRPr="003928D2" w:rsidRDefault="00EF1976" w:rsidP="00C36CB1">
                              <w:pPr>
                                <w:rPr>
                                  <w:rFonts w:asciiTheme="minorHAnsi" w:eastAsiaTheme="minorEastAsia" w:hAnsiTheme="minorHAnsi" w:cstheme="minorBidi"/>
                                  <w:sz w:val="24"/>
                                  <w:szCs w:val="24"/>
                                </w:rPr>
                              </w:pPr>
                            </w:p>
                            <w:p w14:paraId="37406B31" w14:textId="77777777" w:rsidR="00EF1976" w:rsidRPr="00653F41" w:rsidRDefault="00EF1976"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EF1976" w:rsidRPr="003928D2" w:rsidRDefault="00EF1976"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EF1976" w:rsidRPr="003928D2" w:rsidRDefault="00EF1976"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EF1976" w:rsidRPr="003928D2" w:rsidRDefault="00EF1976"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wps:txbx>
                        <wps:bodyPr vertOverflow="clip" horzOverflow="clip" wrap="none" lIns="0" tIns="0" rIns="0" bIns="0" rtlCol="0" anchor="t">
                          <a:spAutoFit/>
                        </wps:bodyPr>
                      </wps:wsp>
                    </a:graphicData>
                  </a:graphic>
                </wp:inline>
              </w:drawing>
            </mc:Choice>
            <mc:Fallback>
              <w:pict>
                <v:shapetype w14:anchorId="176DD2C4" id="_x0000_t202" coordsize="21600,21600" o:spt="202" path="m,l,21600r21600,l21600,xe">
                  <v:stroke joinstyle="miter"/>
                  <v:path gradientshapeok="t" o:connecttype="rect"/>
                </v:shapetype>
                <v:shape id="TextBox 1" o:spid="_x0000_s1026" type="#_x0000_t202" style="width:248.7pt;height:112.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" filled="f" stroked="f">
                  <v:textbox style="mso-fit-shape-to-text:t" inset="0,0,0,0">
                    <w:txbxContent>
                      <w:p w14:paraId="4C1A3179" w14:textId="77777777" w:rsidR="00EF1976" w:rsidRPr="003928D2" w:rsidRDefault="00EF1976" w:rsidP="00C36CB1">
                        <w:pPr>
                          <w:jc w:val="center"/>
                          <w:rPr>
                            <w:rFonts w:asciiTheme="minorHAnsi" w:eastAsiaTheme="minorEastAsia" w:hAnsiTheme="minorHAnsi" w:cstheme="minorBidi"/>
                            <w:iCs/>
                            <w:color w:val="000000" w:themeColor="text1"/>
                          </w:rPr>
                        </w:pPr>
                        <m:oMathPara>
                          <m:oMathParaPr>
                            <m:jc m:val="centerGroup"/>
                          </m:oMathParaPr>
                          <m:oMath>
                            <m:r>
                              <w:rPr>
                                <w:rFonts w:ascii="Cambria Math" w:hAnsi="Cambria Math" w:cstheme="minorBidi"/>
                                <w:color w:val="000000" w:themeColor="text1"/>
                              </w:rPr>
                              <m:t>Mass</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kg</m:t>
                                </m:r>
                              </m:e>
                            </m:d>
                            <m:r>
                              <w:rPr>
                                <w:rFonts w:ascii="Cambria Math" w:hAnsi="Cambria Math" w:cstheme="minorBidi"/>
                                <w:color w:val="000000" w:themeColor="text1"/>
                              </w:rPr>
                              <m:t>= </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A</m:t>
                                    </m:r>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Ci</m:t>
                                        </m:r>
                                      </m:e>
                                    </m:d>
                                    <m:r>
                                      <w:rPr>
                                        <w:rFonts w:ascii="Cambria Math" w:hAnsi="Cambria Math" w:cstheme="minorBidi"/>
                                        <w:color w:val="000000" w:themeColor="text1"/>
                                      </w:rPr>
                                      <m:t>*</m:t>
                                    </m:r>
                                    <m:d>
                                      <m:dPr>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3.7*</m:t>
                                        </m:r>
                                        <m:sSup>
                                          <m:sSupPr>
                                            <m:ctrlPr>
                                              <w:rPr>
                                                <w:rFonts w:ascii="Cambria Math" w:eastAsiaTheme="minorEastAsia" w:hAnsi="Cambria Math" w:cstheme="minorBidi"/>
                                                <w:i/>
                                                <w:iCs/>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10</m:t>
                                            </m:r>
                                          </m:sup>
                                        </m:sSup>
                                      </m:e>
                                    </m:d>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Bq</m:t>
                                            </m:r>
                                          </m:num>
                                          <m:den>
                                            <m:r>
                                              <w:rPr>
                                                <w:rFonts w:ascii="Cambria Math" w:hAnsi="Cambria Math" w:cstheme="minorBidi"/>
                                                <w:color w:val="000000" w:themeColor="text1"/>
                                              </w:rPr>
                                              <m:t>Ci</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d>
                                      <m:dPr>
                                        <m:begChr m:val="["/>
                                        <m:endChr m:val="]"/>
                                        <m:ctrlPr>
                                          <w:rPr>
                                            <w:rFonts w:ascii="Cambria Math" w:eastAsiaTheme="minorEastAsia" w:hAnsi="Cambria Math" w:cstheme="minorBidi"/>
                                            <w:i/>
                                            <w:iCs/>
                                            <w:color w:val="000000" w:themeColor="text1"/>
                                          </w:rPr>
                                        </m:ctrlPr>
                                      </m:dPr>
                                      <m:e>
                                        <m:r>
                                          <w:rPr>
                                            <w:rFonts w:ascii="Cambria Math" w:hAnsi="Cambria Math" w:cstheme="minorBidi"/>
                                            <w:color w:val="000000" w:themeColor="text1"/>
                                          </w:rPr>
                                          <m:t>s</m:t>
                                        </m:r>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eastAsiaTheme="minorEastAsia" w:hAnsi="Cambria Math" w:cstheme="minorBidi"/>
                                                <w:color w:val="000000" w:themeColor="text1"/>
                                              </w:rPr>
                                              <m:t>g</m:t>
                                            </m:r>
                                          </m:num>
                                          <m:den>
                                            <m:r>
                                              <w:rPr>
                                                <w:rFonts w:ascii="Cambria Math" w:eastAsiaTheme="minorEastAsia" w:hAnsi="Cambria Math" w:cstheme="minorBidi"/>
                                                <w:color w:val="000000" w:themeColor="text1"/>
                                              </w:rPr>
                                              <m:t>mol</m:t>
                                            </m:r>
                                          </m:den>
                                        </m:f>
                                      </m:e>
                                    </m:d>
                                  </m:num>
                                  <m:den>
                                    <m:r>
                                      <w:rPr>
                                        <w:rFonts w:ascii="Cambria Math" w:hAnsi="Cambria Math" w:cstheme="minorBidi"/>
                                        <w:color w:val="000000" w:themeColor="text1"/>
                                      </w:rPr>
                                      <m:t>1000</m:t>
                                    </m:r>
                                    <m:d>
                                      <m:dPr>
                                        <m:begChr m:val="["/>
                                        <m:endChr m:val="]"/>
                                        <m:ctrlPr>
                                          <w:rPr>
                                            <w:rFonts w:ascii="Cambria Math" w:eastAsiaTheme="minorEastAsia" w:hAnsi="Cambria Math" w:cstheme="minorBidi"/>
                                            <w:i/>
                                            <w:iCs/>
                                            <w:color w:val="000000" w:themeColor="text1"/>
                                          </w:rPr>
                                        </m:ctrlPr>
                                      </m:dPr>
                                      <m:e>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g</m:t>
                                            </m:r>
                                          </m:num>
                                          <m:den>
                                            <m:r>
                                              <w:rPr>
                                                <w:rFonts w:ascii="Cambria Math" w:hAnsi="Cambria Math" w:cstheme="minorBidi"/>
                                                <w:color w:val="000000" w:themeColor="text1"/>
                                              </w:rPr>
                                              <m:t>kg</m:t>
                                            </m:r>
                                          </m:den>
                                        </m:f>
                                      </m:e>
                                    </m:d>
                                    <m:r>
                                      <w:rPr>
                                        <w:rFonts w:ascii="Cambria Math" w:hAnsi="Cambria Math" w:cstheme="minorBidi"/>
                                        <w:color w:val="000000" w:themeColor="text1"/>
                                      </w:rPr>
                                      <m:t>*</m:t>
                                    </m:r>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d>
                                      <m:dPr>
                                        <m:begChr m:val="["/>
                                        <m:endChr m:val="]"/>
                                        <m:ctrlPr>
                                          <w:rPr>
                                            <w:rFonts w:ascii="Cambria Math" w:hAnsi="Cambria Math" w:cstheme="minorBidi"/>
                                            <w:i/>
                                            <w:iCs/>
                                            <w:color w:val="000000" w:themeColor="text1"/>
                                          </w:rPr>
                                        </m:ctrlPr>
                                      </m:dPr>
                                      <m:e>
                                        <m:r>
                                          <w:rPr>
                                            <w:rFonts w:ascii="Cambria Math" w:hAnsi="Cambria Math" w:cstheme="minorBidi"/>
                                            <w:color w:val="000000" w:themeColor="text1"/>
                                          </w:rPr>
                                          <m:t>mol</m:t>
                                        </m:r>
                                      </m:e>
                                    </m:d>
                                    <m:r>
                                      <w:rPr>
                                        <w:rFonts w:ascii="Cambria Math" w:hAnsi="Cambria Math" w:cstheme="minorBidi"/>
                                        <w:color w:val="000000" w:themeColor="text1"/>
                                      </w:rPr>
                                      <m:t>*</m:t>
                                    </m:r>
                                    <m:func>
                                      <m:funcPr>
                                        <m:ctrlPr>
                                          <w:rPr>
                                            <w:rFonts w:ascii="Cambria Math" w:eastAsiaTheme="minorEastAsia" w:hAnsi="Cambria Math" w:cstheme="minorBidi"/>
                                            <w:i/>
                                            <w:iCs/>
                                            <w:color w:val="000000" w:themeColor="text1"/>
                                          </w:rPr>
                                        </m:ctrlPr>
                                      </m:funcPr>
                                      <m:fName>
                                        <m:r>
                                          <m:rPr>
                                            <m:sty m:val="p"/>
                                          </m:rPr>
                                          <w:rPr>
                                            <w:rFonts w:ascii="Cambria Math" w:hAnsi="Cambria Math" w:cstheme="minorBidi"/>
                                            <w:color w:val="000000" w:themeColor="text1"/>
                                          </w:rPr>
                                          <m:t>ln</m:t>
                                        </m:r>
                                      </m:fName>
                                      <m:e>
                                        <m:r>
                                          <w:rPr>
                                            <w:rFonts w:ascii="Cambria Math" w:hAnsi="Cambria Math" w:cstheme="minorBidi"/>
                                            <w:color w:val="000000" w:themeColor="text1"/>
                                          </w:rPr>
                                          <m:t>2</m:t>
                                        </m:r>
                                      </m:e>
                                    </m:func>
                                  </m:den>
                                </m:f>
                              </m:e>
                            </m:d>
                          </m:oMath>
                        </m:oMathPara>
                      </w:p>
                      <w:p w14:paraId="23E8DBAE" w14:textId="77777777" w:rsidR="00EF1976" w:rsidRPr="003928D2" w:rsidRDefault="00EF1976" w:rsidP="00C36CB1">
                        <w:pPr>
                          <w:rPr>
                            <w:rFonts w:asciiTheme="minorHAnsi" w:eastAsiaTheme="minorEastAsia" w:hAnsiTheme="minorHAnsi" w:cstheme="minorBidi"/>
                            <w:sz w:val="24"/>
                            <w:szCs w:val="24"/>
                          </w:rPr>
                        </w:pPr>
                      </w:p>
                      <w:p w14:paraId="37406B31" w14:textId="77777777" w:rsidR="00EF1976" w:rsidRPr="00653F41" w:rsidRDefault="00EF1976" w:rsidP="00C36CB1">
                        <w:pPr>
                          <w:rPr>
                            <w:rFonts w:asciiTheme="minorHAnsi" w:eastAsiaTheme="minorEastAsia" w:hAnsiTheme="minorHAnsi" w:cstheme="minorBidi"/>
                            <w:iCs/>
                            <w:color w:val="000000" w:themeColor="text1"/>
                          </w:rPr>
                        </w:pPr>
                        <m:oMathPara>
                          <m:oMathParaPr>
                            <m:jc m:val="left"/>
                          </m:oMathParaPr>
                          <m:oMath>
                            <m:r>
                              <w:rPr>
                                <w:rFonts w:ascii="Cambria Math" w:eastAsiaTheme="minorEastAsia" w:hAnsi="Cambria Math" w:cstheme="minorBidi"/>
                                <w:color w:val="000000" w:themeColor="text1"/>
                              </w:rPr>
                              <m:t xml:space="preserve">A=Activity </m:t>
                            </m:r>
                            <m:d>
                              <m:dPr>
                                <m:begChr m:val="["/>
                                <m:endChr m:val="]"/>
                                <m:ctrlPr>
                                  <w:rPr>
                                    <w:rFonts w:ascii="Cambria Math" w:eastAsiaTheme="minorEastAsia" w:hAnsi="Cambria Math" w:cstheme="minorBidi"/>
                                    <w:i/>
                                    <w:iCs/>
                                    <w:color w:val="000000" w:themeColor="text1"/>
                                  </w:rPr>
                                </m:ctrlPr>
                              </m:dPr>
                              <m:e>
                                <m:r>
                                  <w:rPr>
                                    <w:rFonts w:ascii="Cambria Math" w:eastAsiaTheme="minorEastAsia" w:hAnsi="Cambria Math" w:cstheme="minorBidi"/>
                                    <w:color w:val="000000" w:themeColor="text1"/>
                                  </w:rPr>
                                  <m:t>Ci</m:t>
                                </m:r>
                              </m:e>
                            </m:d>
                          </m:oMath>
                        </m:oMathPara>
                      </w:p>
                      <w:p w14:paraId="3D5D0D7E" w14:textId="77777777" w:rsidR="00EF1976" w:rsidRPr="003928D2" w:rsidRDefault="00EF1976"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M</m:t>
                                </m:r>
                              </m:e>
                              <m:sub>
                                <m:r>
                                  <w:rPr>
                                    <w:rFonts w:ascii="Cambria Math" w:hAnsi="Cambria Math" w:cstheme="minorBidi"/>
                                    <w:color w:val="000000" w:themeColor="text1"/>
                                  </w:rPr>
                                  <m:t>A</m:t>
                                </m:r>
                              </m:sub>
                            </m:sSub>
                            <m:r>
                              <w:rPr>
                                <w:rFonts w:ascii="Cambria Math" w:hAnsi="Cambria Math" w:cstheme="minorBidi"/>
                                <w:color w:val="000000" w:themeColor="text1"/>
                              </w:rPr>
                              <m:t>=Atomic Mass</m:t>
                            </m:r>
                          </m:oMath>
                        </m:oMathPara>
                      </w:p>
                      <w:p w14:paraId="35DB7AAF" w14:textId="77777777" w:rsidR="00EF1976" w:rsidRPr="003928D2" w:rsidRDefault="00EF1976"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N</m:t>
                                </m:r>
                              </m:e>
                              <m:sub>
                                <m:r>
                                  <w:rPr>
                                    <w:rFonts w:ascii="Cambria Math" w:hAnsi="Cambria Math" w:cstheme="minorBidi"/>
                                    <w:color w:val="000000" w:themeColor="text1"/>
                                  </w:rPr>
                                  <m:t>A</m:t>
                                </m:r>
                              </m:sub>
                            </m:sSub>
                            <m:r>
                              <w:rPr>
                                <w:rFonts w:ascii="Cambria Math" w:hAnsi="Cambria Math" w:cstheme="minorBidi"/>
                                <w:color w:val="000000" w:themeColor="text1"/>
                              </w:rPr>
                              <m:t>=6.02214*</m:t>
                            </m:r>
                            <m:sSup>
                              <m:sSupPr>
                                <m:ctrlPr>
                                  <w:rPr>
                                    <w:rFonts w:ascii="Cambria Math" w:hAnsi="Cambria Math" w:cstheme="minorBidi"/>
                                    <w:i/>
                                    <w:color w:val="000000" w:themeColor="text1"/>
                                  </w:rPr>
                                </m:ctrlPr>
                              </m:sSupPr>
                              <m:e>
                                <m:r>
                                  <w:rPr>
                                    <w:rFonts w:ascii="Cambria Math" w:hAnsi="Cambria Math" w:cstheme="minorBidi"/>
                                    <w:color w:val="000000" w:themeColor="text1"/>
                                  </w:rPr>
                                  <m:t>10</m:t>
                                </m:r>
                              </m:e>
                              <m:sup>
                                <m:r>
                                  <w:rPr>
                                    <w:rFonts w:ascii="Cambria Math" w:hAnsi="Cambria Math" w:cstheme="minorBidi"/>
                                    <w:color w:val="000000" w:themeColor="text1"/>
                                  </w:rPr>
                                  <m:t>23</m:t>
                                </m:r>
                              </m:sup>
                            </m:sSup>
                            <m:r>
                              <w:rPr>
                                <w:rFonts w:ascii="Cambria Math" w:hAnsi="Cambria Math" w:cstheme="minorBidi"/>
                                <w:color w:val="000000" w:themeColor="text1"/>
                              </w:rPr>
                              <m:t>(Avogadr</m:t>
                            </m:r>
                            <m:sSup>
                              <m:sSupPr>
                                <m:ctrlPr>
                                  <w:rPr>
                                    <w:rFonts w:ascii="Cambria Math" w:hAnsi="Cambria Math" w:cstheme="minorBidi"/>
                                    <w:i/>
                                    <w:color w:val="000000" w:themeColor="text1"/>
                                  </w:rPr>
                                </m:ctrlPr>
                              </m:sSupPr>
                              <m:e>
                                <m:r>
                                  <w:rPr>
                                    <w:rFonts w:ascii="Cambria Math" w:hAnsi="Cambria Math" w:cstheme="minorBidi"/>
                                    <w:color w:val="000000" w:themeColor="text1"/>
                                  </w:rPr>
                                  <m:t>o</m:t>
                                </m:r>
                              </m:e>
                              <m:sup>
                                <m:r>
                                  <w:rPr>
                                    <w:rFonts w:ascii="Cambria Math" w:hAnsi="Cambria Math" w:cstheme="minorBidi"/>
                                    <w:color w:val="000000" w:themeColor="text1"/>
                                  </w:rPr>
                                  <m:t>'</m:t>
                                </m:r>
                              </m:sup>
                            </m:sSup>
                            <m:r>
                              <w:rPr>
                                <w:rFonts w:ascii="Cambria Math" w:hAnsi="Cambria Math" w:cstheme="minorBidi"/>
                                <w:color w:val="000000" w:themeColor="text1"/>
                              </w:rPr>
                              <m:t>s Number)</m:t>
                            </m:r>
                          </m:oMath>
                        </m:oMathPara>
                      </w:p>
                      <w:p w14:paraId="3FFE523B" w14:textId="77777777" w:rsidR="00EF1976" w:rsidRPr="003928D2" w:rsidRDefault="00EF1976" w:rsidP="00C36CB1">
                        <w:pPr>
                          <w:jc w:val="center"/>
                        </w:pPr>
                        <m:oMathPara>
                          <m:oMathParaPr>
                            <m:jc m:val="left"/>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rPr>
                                  <m:t>T</m:t>
                                </m:r>
                              </m:e>
                              <m:sub>
                                <m:f>
                                  <m:fPr>
                                    <m:ctrlPr>
                                      <w:rPr>
                                        <w:rFonts w:ascii="Cambria Math" w:eastAsiaTheme="minorEastAsia" w:hAnsi="Cambria Math" w:cstheme="minorBidi"/>
                                        <w:i/>
                                        <w:iCs/>
                                        <w:color w:val="000000" w:themeColor="text1"/>
                                      </w:rPr>
                                    </m:ctrlPr>
                                  </m:fPr>
                                  <m:num>
                                    <m:r>
                                      <w:rPr>
                                        <w:rFonts w:ascii="Cambria Math" w:hAnsi="Cambria Math" w:cstheme="minorBidi"/>
                                        <w:color w:val="000000" w:themeColor="text1"/>
                                      </w:rPr>
                                      <m:t>1</m:t>
                                    </m:r>
                                  </m:num>
                                  <m:den>
                                    <m:r>
                                      <w:rPr>
                                        <w:rFonts w:ascii="Cambria Math" w:hAnsi="Cambria Math" w:cstheme="minorBidi"/>
                                        <w:color w:val="000000" w:themeColor="text1"/>
                                      </w:rPr>
                                      <m:t>2</m:t>
                                    </m:r>
                                  </m:den>
                                </m:f>
                              </m:sub>
                            </m:sSub>
                            <m:r>
                              <w:rPr>
                                <w:rFonts w:ascii="Cambria Math" w:hAnsi="Cambria Math" w:cstheme="minorBidi"/>
                                <w:color w:val="000000" w:themeColor="text1"/>
                              </w:rPr>
                              <m:t>=Half Life</m:t>
                            </m:r>
                          </m:oMath>
                        </m:oMathPara>
                      </w:p>
                    </w:txbxContent>
                  </v:textbox>
                  <w10:anchorlock/>
                </v:shape>
              </w:pict>
            </mc:Fallback>
          </mc:AlternateContent>
        </w:r>
      </w:del>
    </w:p>
    <w:p w14:paraId="581BD599" w14:textId="2D1849F9" w:rsidR="0041085F" w:rsidDel="0057568C" w:rsidRDefault="003928D2" w:rsidP="003928D2">
      <w:pPr>
        <w:pStyle w:val="Caption"/>
        <w:rPr>
          <w:del w:id="388" w:author="Jacob Fullerton" w:date="2020-09-04T08:53:00Z"/>
        </w:rPr>
      </w:pPr>
      <w:bookmarkStart w:id="389" w:name="_Ref35935840"/>
      <w:del w:id="390" w:author="Jacob Fullerton" w:date="2020-09-04T08:53:00Z">
        <w:r w:rsidDel="0057568C">
          <w:delText xml:space="preserve">Equation </w:delText>
        </w:r>
        <w:r w:rsidR="00EF1976" w:rsidDel="0057568C">
          <w:fldChar w:fldCharType="begin"/>
        </w:r>
        <w:r w:rsidR="00EF1976" w:rsidDel="0057568C">
          <w:delInstrText xml:space="preserve"> SEQ Equation \* ARABIC </w:delInstrText>
        </w:r>
        <w:r w:rsidR="00EF1976" w:rsidDel="0057568C">
          <w:fldChar w:fldCharType="separate"/>
        </w:r>
        <w:r w:rsidR="006C6173" w:rsidDel="0057568C">
          <w:rPr>
            <w:noProof/>
          </w:rPr>
          <w:delText>1</w:delText>
        </w:r>
        <w:r w:rsidR="00EF1976" w:rsidDel="0057568C">
          <w:rPr>
            <w:noProof/>
          </w:rPr>
          <w:fldChar w:fldCharType="end"/>
        </w:r>
        <w:bookmarkEnd w:id="389"/>
        <w:r w:rsidDel="0057568C">
          <w:delText>. Activity to Mass</w:delText>
        </w:r>
      </w:del>
    </w:p>
    <w:p w14:paraId="2B86665B" w14:textId="333C5B51" w:rsidR="00595225" w:rsidRDefault="00595225" w:rsidP="00595225">
      <w:pPr>
        <w:pStyle w:val="Caption"/>
        <w:keepNext/>
      </w:pPr>
      <w:bookmarkStart w:id="391" w:name="_Ref36122657"/>
      <w:r>
        <w:t xml:space="preserve">Table </w:t>
      </w:r>
      <w:fldSimple w:instr=" SEQ Table \* ARABIC ">
        <w:r w:rsidR="006C6173">
          <w:rPr>
            <w:noProof/>
          </w:rPr>
          <w:t>5</w:t>
        </w:r>
      </w:fldSimple>
      <w:bookmarkEnd w:id="391"/>
      <w:r>
        <w:t>. Constants for Uranium Isotopes</w:t>
      </w:r>
      <w:r w:rsidR="00175270">
        <w:t xml:space="preserve"> for Conversion from Activity to Mass</w:t>
      </w:r>
    </w:p>
    <w:tbl>
      <w:tblPr>
        <w:tblW w:w="6639" w:type="dxa"/>
        <w:jc w:val="center"/>
        <w:tblLook w:val="04A0" w:firstRow="1" w:lastRow="0" w:firstColumn="1" w:lastColumn="0" w:noHBand="0" w:noVBand="1"/>
      </w:tblPr>
      <w:tblGrid>
        <w:gridCol w:w="1960"/>
        <w:gridCol w:w="1387"/>
        <w:gridCol w:w="1532"/>
        <w:gridCol w:w="1760"/>
      </w:tblGrid>
      <w:tr w:rsidR="00595225" w:rsidRPr="00595225" w:rsidDel="0057568C" w14:paraId="62D4BA3B" w14:textId="1564CE20" w:rsidTr="005F05F8">
        <w:trPr>
          <w:trHeight w:val="288"/>
          <w:jc w:val="center"/>
          <w:del w:id="392" w:author="Jacob Fullerton" w:date="2020-09-04T08:53:00Z"/>
        </w:trPr>
        <w:tc>
          <w:tcPr>
            <w:tcW w:w="19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67A86E17" w14:textId="4A1A6379" w:rsidR="00595225" w:rsidRPr="00595225" w:rsidDel="0057568C" w:rsidRDefault="00595225" w:rsidP="00595225">
            <w:pPr>
              <w:pStyle w:val="H1bodytext"/>
              <w:spacing w:after="0"/>
              <w:ind w:left="0"/>
              <w:jc w:val="center"/>
              <w:rPr>
                <w:del w:id="393" w:author="Jacob Fullerton" w:date="2020-09-04T08:53:00Z"/>
                <w:rFonts w:ascii="Arial" w:hAnsi="Arial"/>
                <w:b/>
                <w:sz w:val="20"/>
              </w:rPr>
            </w:pPr>
            <w:del w:id="394" w:author="Jacob Fullerton" w:date="2020-09-04T08:53:00Z">
              <w:r w:rsidRPr="00595225" w:rsidDel="0057568C">
                <w:rPr>
                  <w:rFonts w:ascii="Arial" w:hAnsi="Arial"/>
                  <w:b/>
                  <w:sz w:val="20"/>
                </w:rPr>
                <w:delText>Radionuclide</w:delText>
              </w:r>
            </w:del>
          </w:p>
        </w:tc>
        <w:tc>
          <w:tcPr>
            <w:tcW w:w="1387" w:type="dxa"/>
            <w:tcBorders>
              <w:top w:val="single" w:sz="12" w:space="0" w:color="auto"/>
              <w:left w:val="nil"/>
              <w:bottom w:val="single" w:sz="4" w:space="0" w:color="auto"/>
              <w:right w:val="nil"/>
            </w:tcBorders>
            <w:shd w:val="clear" w:color="auto" w:fill="D9D9D9" w:themeFill="background1" w:themeFillShade="D9"/>
            <w:noWrap/>
            <w:vAlign w:val="center"/>
            <w:hideMark/>
          </w:tcPr>
          <w:p w14:paraId="3ABAC3D5" w14:textId="02E0FF60" w:rsidR="00595225" w:rsidRPr="00595225" w:rsidDel="0057568C" w:rsidRDefault="00595225" w:rsidP="00595225">
            <w:pPr>
              <w:pStyle w:val="H1bodytext"/>
              <w:spacing w:after="0"/>
              <w:ind w:left="0"/>
              <w:jc w:val="center"/>
              <w:rPr>
                <w:del w:id="395" w:author="Jacob Fullerton" w:date="2020-09-04T08:53:00Z"/>
                <w:rFonts w:ascii="Arial" w:hAnsi="Arial"/>
                <w:b/>
                <w:sz w:val="20"/>
                <w:vertAlign w:val="superscript"/>
              </w:rPr>
            </w:pPr>
            <w:del w:id="396" w:author="Jacob Fullerton" w:date="2020-09-04T08:53:00Z">
              <w:r w:rsidRPr="00595225" w:rsidDel="0057568C">
                <w:rPr>
                  <w:rFonts w:ascii="Arial" w:hAnsi="Arial"/>
                  <w:b/>
                  <w:sz w:val="20"/>
                </w:rPr>
                <w:delText>Atomic Mass</w:delText>
              </w:r>
              <w:r w:rsidR="00700992" w:rsidDel="0057568C">
                <w:rPr>
                  <w:rFonts w:ascii="Arial" w:hAnsi="Arial"/>
                  <w:b/>
                  <w:sz w:val="20"/>
                </w:rPr>
                <w:delText xml:space="preserve"> </w:delText>
              </w:r>
              <w:r w:rsidR="00700992" w:rsidDel="0057568C">
                <w:rPr>
                  <w:rFonts w:ascii="Arial" w:hAnsi="Arial"/>
                  <w:b/>
                  <w:sz w:val="20"/>
                  <w:vertAlign w:val="superscript"/>
                </w:rPr>
                <w:delText>a</w:delText>
              </w:r>
            </w:del>
          </w:p>
        </w:tc>
        <w:tc>
          <w:tcPr>
            <w:tcW w:w="1532" w:type="dxa"/>
            <w:tcBorders>
              <w:top w:val="single" w:sz="12" w:space="0" w:color="auto"/>
              <w:left w:val="nil"/>
              <w:bottom w:val="single" w:sz="4" w:space="0" w:color="auto"/>
              <w:right w:val="nil"/>
            </w:tcBorders>
            <w:shd w:val="clear" w:color="auto" w:fill="D9D9D9" w:themeFill="background1" w:themeFillShade="D9"/>
            <w:noWrap/>
            <w:vAlign w:val="center"/>
            <w:hideMark/>
          </w:tcPr>
          <w:p w14:paraId="29F799E6" w14:textId="0AB7381F" w:rsidR="00595225" w:rsidRPr="00595225" w:rsidDel="0057568C" w:rsidRDefault="00595225" w:rsidP="00595225">
            <w:pPr>
              <w:pStyle w:val="H1bodytext"/>
              <w:spacing w:after="0"/>
              <w:ind w:left="0"/>
              <w:jc w:val="center"/>
              <w:rPr>
                <w:del w:id="397" w:author="Jacob Fullerton" w:date="2020-09-04T08:53:00Z"/>
                <w:rFonts w:ascii="Arial" w:hAnsi="Arial"/>
                <w:b/>
                <w:sz w:val="20"/>
                <w:vertAlign w:val="superscript"/>
              </w:rPr>
            </w:pPr>
            <w:del w:id="398" w:author="Jacob Fullerton" w:date="2020-09-04T08:53:00Z">
              <w:r w:rsidRPr="00595225" w:rsidDel="0057568C">
                <w:rPr>
                  <w:rFonts w:ascii="Arial" w:hAnsi="Arial"/>
                  <w:b/>
                  <w:sz w:val="20"/>
                </w:rPr>
                <w:delText>Half Life (years)</w:delText>
              </w:r>
              <w:r w:rsidR="00700992" w:rsidDel="0057568C">
                <w:rPr>
                  <w:rFonts w:ascii="Arial" w:hAnsi="Arial"/>
                  <w:b/>
                  <w:sz w:val="20"/>
                </w:rPr>
                <w:delText xml:space="preserve"> </w:delText>
              </w:r>
              <w:r w:rsidR="00700992" w:rsidDel="0057568C">
                <w:rPr>
                  <w:rFonts w:ascii="Arial" w:hAnsi="Arial"/>
                  <w:b/>
                  <w:sz w:val="20"/>
                  <w:vertAlign w:val="superscript"/>
                </w:rPr>
                <w:delText>b</w:delText>
              </w:r>
            </w:del>
          </w:p>
        </w:tc>
        <w:tc>
          <w:tcPr>
            <w:tcW w:w="1760" w:type="dxa"/>
            <w:tcBorders>
              <w:top w:val="single" w:sz="12" w:space="0" w:color="auto"/>
              <w:left w:val="nil"/>
              <w:bottom w:val="single" w:sz="4" w:space="0" w:color="auto"/>
              <w:right w:val="nil"/>
            </w:tcBorders>
            <w:shd w:val="clear" w:color="auto" w:fill="D9D9D9" w:themeFill="background1" w:themeFillShade="D9"/>
            <w:noWrap/>
            <w:vAlign w:val="center"/>
            <w:hideMark/>
          </w:tcPr>
          <w:p w14:paraId="1AD7C607" w14:textId="0EF984B5" w:rsidR="00595225" w:rsidRPr="00595225" w:rsidDel="0057568C" w:rsidRDefault="00595225" w:rsidP="00595225">
            <w:pPr>
              <w:pStyle w:val="H1bodytext"/>
              <w:spacing w:after="0"/>
              <w:ind w:left="0"/>
              <w:jc w:val="center"/>
              <w:rPr>
                <w:del w:id="399" w:author="Jacob Fullerton" w:date="2020-09-04T08:53:00Z"/>
                <w:rFonts w:ascii="Arial" w:hAnsi="Arial"/>
                <w:b/>
                <w:sz w:val="20"/>
              </w:rPr>
            </w:pPr>
            <w:del w:id="400" w:author="Jacob Fullerton" w:date="2020-09-04T08:53:00Z">
              <w:r w:rsidRPr="00595225" w:rsidDel="0057568C">
                <w:rPr>
                  <w:rFonts w:ascii="Arial" w:hAnsi="Arial"/>
                  <w:b/>
                  <w:sz w:val="20"/>
                </w:rPr>
                <w:delText>Half Life (Seconds)</w:delText>
              </w:r>
            </w:del>
          </w:p>
        </w:tc>
      </w:tr>
      <w:tr w:rsidR="00175270" w:rsidRPr="00595225" w:rsidDel="0057568C" w14:paraId="31911948" w14:textId="78652038" w:rsidTr="005F05F8">
        <w:trPr>
          <w:trHeight w:val="288"/>
          <w:jc w:val="center"/>
          <w:del w:id="401" w:author="Jacob Fullerton" w:date="2020-09-04T08:53:00Z"/>
        </w:trPr>
        <w:tc>
          <w:tcPr>
            <w:tcW w:w="1960" w:type="dxa"/>
            <w:tcBorders>
              <w:top w:val="single" w:sz="4" w:space="0" w:color="auto"/>
              <w:left w:val="nil"/>
              <w:bottom w:val="nil"/>
              <w:right w:val="nil"/>
            </w:tcBorders>
            <w:shd w:val="clear" w:color="auto" w:fill="auto"/>
            <w:noWrap/>
            <w:vAlign w:val="bottom"/>
            <w:hideMark/>
          </w:tcPr>
          <w:p w14:paraId="15F95269" w14:textId="765E9723" w:rsidR="00175270" w:rsidRPr="00595225" w:rsidDel="0057568C" w:rsidRDefault="00175270" w:rsidP="00175270">
            <w:pPr>
              <w:jc w:val="center"/>
              <w:rPr>
                <w:del w:id="402" w:author="Jacob Fullerton" w:date="2020-09-04T08:53:00Z"/>
                <w:rFonts w:ascii="Calibri" w:eastAsia="Times New Roman" w:hAnsi="Calibri" w:cs="Calibri"/>
                <w:color w:val="000000"/>
              </w:rPr>
            </w:pPr>
            <w:del w:id="403" w:author="Jacob Fullerton" w:date="2020-09-04T08:53:00Z">
              <w:r w:rsidRPr="00595225" w:rsidDel="0057568C">
                <w:rPr>
                  <w:rFonts w:ascii="Calibri" w:eastAsia="Times New Roman" w:hAnsi="Calibri" w:cs="Calibri"/>
                  <w:color w:val="000000"/>
                </w:rPr>
                <w:delText>U-232</w:delText>
              </w:r>
            </w:del>
          </w:p>
        </w:tc>
        <w:tc>
          <w:tcPr>
            <w:tcW w:w="1387" w:type="dxa"/>
            <w:tcBorders>
              <w:top w:val="single" w:sz="4" w:space="0" w:color="auto"/>
              <w:left w:val="nil"/>
              <w:bottom w:val="nil"/>
              <w:right w:val="nil"/>
            </w:tcBorders>
            <w:shd w:val="clear" w:color="auto" w:fill="auto"/>
            <w:noWrap/>
            <w:hideMark/>
          </w:tcPr>
          <w:p w14:paraId="558384ED" w14:textId="127118D1" w:rsidR="00175270" w:rsidRPr="00595225" w:rsidDel="0057568C" w:rsidRDefault="00175270" w:rsidP="00175270">
            <w:pPr>
              <w:jc w:val="center"/>
              <w:rPr>
                <w:del w:id="404" w:author="Jacob Fullerton" w:date="2020-09-04T08:53:00Z"/>
                <w:rFonts w:ascii="Calibri" w:eastAsia="Times New Roman" w:hAnsi="Calibri" w:cs="Calibri"/>
                <w:color w:val="000000"/>
              </w:rPr>
            </w:pPr>
            <w:del w:id="405" w:author="Jacob Fullerton" w:date="2020-09-04T08:53:00Z">
              <w:r w:rsidRPr="003F793D" w:rsidDel="0057568C">
                <w:delText>232.037</w:delText>
              </w:r>
            </w:del>
          </w:p>
        </w:tc>
        <w:tc>
          <w:tcPr>
            <w:tcW w:w="1532" w:type="dxa"/>
            <w:tcBorders>
              <w:top w:val="single" w:sz="4" w:space="0" w:color="auto"/>
              <w:left w:val="nil"/>
              <w:bottom w:val="nil"/>
              <w:right w:val="nil"/>
            </w:tcBorders>
            <w:shd w:val="clear" w:color="auto" w:fill="auto"/>
            <w:noWrap/>
            <w:hideMark/>
          </w:tcPr>
          <w:p w14:paraId="318F5562" w14:textId="65A67B37" w:rsidR="00175270" w:rsidRPr="00595225" w:rsidDel="0057568C" w:rsidRDefault="00175270" w:rsidP="00175270">
            <w:pPr>
              <w:jc w:val="center"/>
              <w:rPr>
                <w:del w:id="406" w:author="Jacob Fullerton" w:date="2020-09-04T08:53:00Z"/>
                <w:rFonts w:ascii="Calibri" w:eastAsia="Times New Roman" w:hAnsi="Calibri" w:cs="Calibri"/>
                <w:color w:val="000000"/>
              </w:rPr>
            </w:pPr>
            <w:del w:id="407" w:author="Jacob Fullerton" w:date="2020-09-04T08:53:00Z">
              <w:r w:rsidRPr="003F793D" w:rsidDel="0057568C">
                <w:delText>6.89000E+01</w:delText>
              </w:r>
            </w:del>
          </w:p>
        </w:tc>
        <w:tc>
          <w:tcPr>
            <w:tcW w:w="1760" w:type="dxa"/>
            <w:tcBorders>
              <w:top w:val="single" w:sz="4" w:space="0" w:color="auto"/>
              <w:left w:val="nil"/>
              <w:bottom w:val="nil"/>
              <w:right w:val="nil"/>
            </w:tcBorders>
            <w:shd w:val="clear" w:color="auto" w:fill="auto"/>
            <w:noWrap/>
            <w:hideMark/>
          </w:tcPr>
          <w:p w14:paraId="62CB6FE9" w14:textId="146B6DEF" w:rsidR="00175270" w:rsidRPr="00595225" w:rsidDel="0057568C" w:rsidRDefault="00175270" w:rsidP="00175270">
            <w:pPr>
              <w:jc w:val="center"/>
              <w:rPr>
                <w:del w:id="408" w:author="Jacob Fullerton" w:date="2020-09-04T08:53:00Z"/>
                <w:rFonts w:ascii="Calibri" w:eastAsia="Times New Roman" w:hAnsi="Calibri" w:cs="Calibri"/>
                <w:color w:val="000000"/>
              </w:rPr>
            </w:pPr>
            <w:del w:id="409" w:author="Jacob Fullerton" w:date="2020-09-04T08:53:00Z">
              <w:r w:rsidRPr="003F793D" w:rsidDel="0057568C">
                <w:delText>2.17432E+09</w:delText>
              </w:r>
            </w:del>
          </w:p>
        </w:tc>
      </w:tr>
      <w:tr w:rsidR="00175270" w:rsidRPr="00595225" w:rsidDel="0057568C" w14:paraId="548E94BB" w14:textId="2A21E5FB" w:rsidTr="005F05F8">
        <w:trPr>
          <w:trHeight w:val="288"/>
          <w:jc w:val="center"/>
          <w:del w:id="410" w:author="Jacob Fullerton" w:date="2020-09-04T08:53:00Z"/>
        </w:trPr>
        <w:tc>
          <w:tcPr>
            <w:tcW w:w="1960" w:type="dxa"/>
            <w:tcBorders>
              <w:top w:val="nil"/>
              <w:left w:val="nil"/>
              <w:bottom w:val="nil"/>
              <w:right w:val="nil"/>
            </w:tcBorders>
            <w:shd w:val="clear" w:color="auto" w:fill="auto"/>
            <w:noWrap/>
            <w:vAlign w:val="bottom"/>
            <w:hideMark/>
          </w:tcPr>
          <w:p w14:paraId="2683BE9E" w14:textId="2E078925" w:rsidR="00175270" w:rsidRPr="00595225" w:rsidDel="0057568C" w:rsidRDefault="00175270" w:rsidP="00175270">
            <w:pPr>
              <w:jc w:val="center"/>
              <w:rPr>
                <w:del w:id="411" w:author="Jacob Fullerton" w:date="2020-09-04T08:53:00Z"/>
                <w:rFonts w:ascii="Calibri" w:eastAsia="Times New Roman" w:hAnsi="Calibri" w:cs="Calibri"/>
                <w:color w:val="000000"/>
              </w:rPr>
            </w:pPr>
            <w:del w:id="412" w:author="Jacob Fullerton" w:date="2020-09-04T08:53:00Z">
              <w:r w:rsidRPr="00595225" w:rsidDel="0057568C">
                <w:rPr>
                  <w:rFonts w:ascii="Calibri" w:eastAsia="Times New Roman" w:hAnsi="Calibri" w:cs="Calibri"/>
                  <w:color w:val="000000"/>
                </w:rPr>
                <w:delText>U-233</w:delText>
              </w:r>
            </w:del>
          </w:p>
        </w:tc>
        <w:tc>
          <w:tcPr>
            <w:tcW w:w="1387" w:type="dxa"/>
            <w:tcBorders>
              <w:top w:val="nil"/>
              <w:left w:val="nil"/>
              <w:bottom w:val="nil"/>
              <w:right w:val="nil"/>
            </w:tcBorders>
            <w:shd w:val="clear" w:color="auto" w:fill="auto"/>
            <w:noWrap/>
            <w:hideMark/>
          </w:tcPr>
          <w:p w14:paraId="64CF8FC9" w14:textId="12926ED8" w:rsidR="00175270" w:rsidRPr="00595225" w:rsidDel="0057568C" w:rsidRDefault="00175270" w:rsidP="00175270">
            <w:pPr>
              <w:jc w:val="center"/>
              <w:rPr>
                <w:del w:id="413" w:author="Jacob Fullerton" w:date="2020-09-04T08:53:00Z"/>
                <w:rFonts w:ascii="Calibri" w:eastAsia="Times New Roman" w:hAnsi="Calibri" w:cs="Calibri"/>
                <w:color w:val="000000"/>
              </w:rPr>
            </w:pPr>
            <w:del w:id="414" w:author="Jacob Fullerton" w:date="2020-09-04T08:53:00Z">
              <w:r w:rsidRPr="003F793D" w:rsidDel="0057568C">
                <w:delText>233.040</w:delText>
              </w:r>
            </w:del>
          </w:p>
        </w:tc>
        <w:tc>
          <w:tcPr>
            <w:tcW w:w="1532" w:type="dxa"/>
            <w:tcBorders>
              <w:top w:val="nil"/>
              <w:left w:val="nil"/>
              <w:bottom w:val="nil"/>
              <w:right w:val="nil"/>
            </w:tcBorders>
            <w:shd w:val="clear" w:color="auto" w:fill="auto"/>
            <w:noWrap/>
            <w:hideMark/>
          </w:tcPr>
          <w:p w14:paraId="09CC088F" w14:textId="714F7207" w:rsidR="00175270" w:rsidRPr="00595225" w:rsidDel="0057568C" w:rsidRDefault="00175270" w:rsidP="00175270">
            <w:pPr>
              <w:jc w:val="center"/>
              <w:rPr>
                <w:del w:id="415" w:author="Jacob Fullerton" w:date="2020-09-04T08:53:00Z"/>
                <w:rFonts w:ascii="Calibri" w:eastAsia="Times New Roman" w:hAnsi="Calibri" w:cs="Calibri"/>
                <w:color w:val="000000"/>
              </w:rPr>
            </w:pPr>
            <w:del w:id="416" w:author="Jacob Fullerton" w:date="2020-09-04T08:53:00Z">
              <w:r w:rsidRPr="003F793D" w:rsidDel="0057568C">
                <w:delText>1.59200E+05</w:delText>
              </w:r>
            </w:del>
          </w:p>
        </w:tc>
        <w:tc>
          <w:tcPr>
            <w:tcW w:w="1760" w:type="dxa"/>
            <w:tcBorders>
              <w:top w:val="nil"/>
              <w:left w:val="nil"/>
              <w:bottom w:val="nil"/>
              <w:right w:val="nil"/>
            </w:tcBorders>
            <w:shd w:val="clear" w:color="auto" w:fill="auto"/>
            <w:noWrap/>
            <w:hideMark/>
          </w:tcPr>
          <w:p w14:paraId="7371170F" w14:textId="2DA83C66" w:rsidR="00175270" w:rsidRPr="00595225" w:rsidDel="0057568C" w:rsidRDefault="00175270" w:rsidP="00175270">
            <w:pPr>
              <w:jc w:val="center"/>
              <w:rPr>
                <w:del w:id="417" w:author="Jacob Fullerton" w:date="2020-09-04T08:53:00Z"/>
                <w:rFonts w:ascii="Calibri" w:eastAsia="Times New Roman" w:hAnsi="Calibri" w:cs="Calibri"/>
                <w:color w:val="000000"/>
              </w:rPr>
            </w:pPr>
            <w:del w:id="418" w:author="Jacob Fullerton" w:date="2020-09-04T08:53:00Z">
              <w:r w:rsidRPr="003F793D" w:rsidDel="0057568C">
                <w:delText>5.02397E+12</w:delText>
              </w:r>
            </w:del>
          </w:p>
        </w:tc>
      </w:tr>
      <w:tr w:rsidR="00175270" w:rsidRPr="00595225" w:rsidDel="0057568C" w14:paraId="4147B7EB" w14:textId="6682A922" w:rsidTr="005F05F8">
        <w:trPr>
          <w:trHeight w:val="288"/>
          <w:jc w:val="center"/>
          <w:del w:id="419" w:author="Jacob Fullerton" w:date="2020-09-04T08:53:00Z"/>
        </w:trPr>
        <w:tc>
          <w:tcPr>
            <w:tcW w:w="1960" w:type="dxa"/>
            <w:tcBorders>
              <w:top w:val="nil"/>
              <w:left w:val="nil"/>
              <w:bottom w:val="nil"/>
              <w:right w:val="nil"/>
            </w:tcBorders>
            <w:shd w:val="clear" w:color="auto" w:fill="auto"/>
            <w:noWrap/>
            <w:vAlign w:val="bottom"/>
            <w:hideMark/>
          </w:tcPr>
          <w:p w14:paraId="7CECB48E" w14:textId="6AF7F6AF" w:rsidR="00175270" w:rsidRPr="00595225" w:rsidDel="0057568C" w:rsidRDefault="00175270" w:rsidP="00175270">
            <w:pPr>
              <w:jc w:val="center"/>
              <w:rPr>
                <w:del w:id="420" w:author="Jacob Fullerton" w:date="2020-09-04T08:53:00Z"/>
                <w:rFonts w:ascii="Calibri" w:eastAsia="Times New Roman" w:hAnsi="Calibri" w:cs="Calibri"/>
                <w:color w:val="000000"/>
              </w:rPr>
            </w:pPr>
            <w:del w:id="421" w:author="Jacob Fullerton" w:date="2020-09-04T08:53:00Z">
              <w:r w:rsidRPr="00595225" w:rsidDel="0057568C">
                <w:rPr>
                  <w:rFonts w:ascii="Calibri" w:eastAsia="Times New Roman" w:hAnsi="Calibri" w:cs="Calibri"/>
                  <w:color w:val="000000"/>
                </w:rPr>
                <w:delText>U-234</w:delText>
              </w:r>
            </w:del>
          </w:p>
        </w:tc>
        <w:tc>
          <w:tcPr>
            <w:tcW w:w="1387" w:type="dxa"/>
            <w:tcBorders>
              <w:top w:val="nil"/>
              <w:left w:val="nil"/>
              <w:bottom w:val="nil"/>
              <w:right w:val="nil"/>
            </w:tcBorders>
            <w:shd w:val="clear" w:color="auto" w:fill="auto"/>
            <w:noWrap/>
            <w:hideMark/>
          </w:tcPr>
          <w:p w14:paraId="4DBD0BA1" w14:textId="5F881D8F" w:rsidR="00175270" w:rsidRPr="00595225" w:rsidDel="0057568C" w:rsidRDefault="00175270" w:rsidP="00175270">
            <w:pPr>
              <w:jc w:val="center"/>
              <w:rPr>
                <w:del w:id="422" w:author="Jacob Fullerton" w:date="2020-09-04T08:53:00Z"/>
                <w:rFonts w:ascii="Calibri" w:eastAsia="Times New Roman" w:hAnsi="Calibri" w:cs="Calibri"/>
                <w:color w:val="000000"/>
              </w:rPr>
            </w:pPr>
            <w:del w:id="423" w:author="Jacob Fullerton" w:date="2020-09-04T08:53:00Z">
              <w:r w:rsidRPr="003F793D" w:rsidDel="0057568C">
                <w:delText>234.041</w:delText>
              </w:r>
            </w:del>
          </w:p>
        </w:tc>
        <w:tc>
          <w:tcPr>
            <w:tcW w:w="1532" w:type="dxa"/>
            <w:tcBorders>
              <w:top w:val="nil"/>
              <w:left w:val="nil"/>
              <w:bottom w:val="nil"/>
              <w:right w:val="nil"/>
            </w:tcBorders>
            <w:shd w:val="clear" w:color="auto" w:fill="auto"/>
            <w:noWrap/>
            <w:hideMark/>
          </w:tcPr>
          <w:p w14:paraId="6873F3C8" w14:textId="32702487" w:rsidR="00175270" w:rsidRPr="00595225" w:rsidDel="0057568C" w:rsidRDefault="00175270" w:rsidP="00175270">
            <w:pPr>
              <w:jc w:val="center"/>
              <w:rPr>
                <w:del w:id="424" w:author="Jacob Fullerton" w:date="2020-09-04T08:53:00Z"/>
                <w:rFonts w:ascii="Calibri" w:eastAsia="Times New Roman" w:hAnsi="Calibri" w:cs="Calibri"/>
                <w:color w:val="000000"/>
              </w:rPr>
            </w:pPr>
            <w:del w:id="425" w:author="Jacob Fullerton" w:date="2020-09-04T08:53:00Z">
              <w:r w:rsidRPr="003F793D" w:rsidDel="0057568C">
                <w:delText>2.45500E+05</w:delText>
              </w:r>
            </w:del>
          </w:p>
        </w:tc>
        <w:tc>
          <w:tcPr>
            <w:tcW w:w="1760" w:type="dxa"/>
            <w:tcBorders>
              <w:top w:val="nil"/>
              <w:left w:val="nil"/>
              <w:bottom w:val="nil"/>
              <w:right w:val="nil"/>
            </w:tcBorders>
            <w:shd w:val="clear" w:color="auto" w:fill="auto"/>
            <w:noWrap/>
            <w:hideMark/>
          </w:tcPr>
          <w:p w14:paraId="435C26C2" w14:textId="1BCEC5B0" w:rsidR="00175270" w:rsidRPr="00595225" w:rsidDel="0057568C" w:rsidRDefault="00175270" w:rsidP="00175270">
            <w:pPr>
              <w:jc w:val="center"/>
              <w:rPr>
                <w:del w:id="426" w:author="Jacob Fullerton" w:date="2020-09-04T08:53:00Z"/>
                <w:rFonts w:ascii="Calibri" w:eastAsia="Times New Roman" w:hAnsi="Calibri" w:cs="Calibri"/>
                <w:color w:val="000000"/>
              </w:rPr>
            </w:pPr>
            <w:del w:id="427" w:author="Jacob Fullerton" w:date="2020-09-04T08:53:00Z">
              <w:r w:rsidRPr="003F793D" w:rsidDel="0057568C">
                <w:delText>7.74739E+12</w:delText>
              </w:r>
            </w:del>
          </w:p>
        </w:tc>
      </w:tr>
      <w:tr w:rsidR="00175270" w:rsidRPr="00595225" w:rsidDel="0057568C" w14:paraId="1D7F8EC1" w14:textId="1AACE9DA" w:rsidTr="005F05F8">
        <w:trPr>
          <w:trHeight w:val="288"/>
          <w:jc w:val="center"/>
          <w:del w:id="428" w:author="Jacob Fullerton" w:date="2020-09-04T08:53:00Z"/>
        </w:trPr>
        <w:tc>
          <w:tcPr>
            <w:tcW w:w="1960" w:type="dxa"/>
            <w:tcBorders>
              <w:top w:val="nil"/>
              <w:left w:val="nil"/>
              <w:bottom w:val="nil"/>
              <w:right w:val="nil"/>
            </w:tcBorders>
            <w:shd w:val="clear" w:color="auto" w:fill="auto"/>
            <w:noWrap/>
            <w:vAlign w:val="bottom"/>
            <w:hideMark/>
          </w:tcPr>
          <w:p w14:paraId="77678B3C" w14:textId="2633F537" w:rsidR="00175270" w:rsidRPr="00595225" w:rsidDel="0057568C" w:rsidRDefault="00175270" w:rsidP="00175270">
            <w:pPr>
              <w:jc w:val="center"/>
              <w:rPr>
                <w:del w:id="429" w:author="Jacob Fullerton" w:date="2020-09-04T08:53:00Z"/>
                <w:rFonts w:ascii="Calibri" w:eastAsia="Times New Roman" w:hAnsi="Calibri" w:cs="Calibri"/>
                <w:color w:val="000000"/>
              </w:rPr>
            </w:pPr>
            <w:del w:id="430" w:author="Jacob Fullerton" w:date="2020-09-04T08:53:00Z">
              <w:r w:rsidRPr="00595225" w:rsidDel="0057568C">
                <w:rPr>
                  <w:rFonts w:ascii="Calibri" w:eastAsia="Times New Roman" w:hAnsi="Calibri" w:cs="Calibri"/>
                  <w:color w:val="000000"/>
                </w:rPr>
                <w:delText>U-235</w:delText>
              </w:r>
            </w:del>
          </w:p>
        </w:tc>
        <w:tc>
          <w:tcPr>
            <w:tcW w:w="1387" w:type="dxa"/>
            <w:tcBorders>
              <w:top w:val="nil"/>
              <w:left w:val="nil"/>
              <w:bottom w:val="nil"/>
              <w:right w:val="nil"/>
            </w:tcBorders>
            <w:shd w:val="clear" w:color="auto" w:fill="auto"/>
            <w:noWrap/>
            <w:hideMark/>
          </w:tcPr>
          <w:p w14:paraId="7E61F5E3" w14:textId="34F82F7C" w:rsidR="00175270" w:rsidRPr="00595225" w:rsidDel="0057568C" w:rsidRDefault="00175270" w:rsidP="00175270">
            <w:pPr>
              <w:jc w:val="center"/>
              <w:rPr>
                <w:del w:id="431" w:author="Jacob Fullerton" w:date="2020-09-04T08:53:00Z"/>
                <w:rFonts w:ascii="Calibri" w:eastAsia="Times New Roman" w:hAnsi="Calibri" w:cs="Calibri"/>
                <w:color w:val="000000"/>
              </w:rPr>
            </w:pPr>
            <w:del w:id="432" w:author="Jacob Fullerton" w:date="2020-09-04T08:53:00Z">
              <w:r w:rsidRPr="003F793D" w:rsidDel="0057568C">
                <w:delText>235.044</w:delText>
              </w:r>
            </w:del>
          </w:p>
        </w:tc>
        <w:tc>
          <w:tcPr>
            <w:tcW w:w="1532" w:type="dxa"/>
            <w:tcBorders>
              <w:top w:val="nil"/>
              <w:left w:val="nil"/>
              <w:bottom w:val="nil"/>
              <w:right w:val="nil"/>
            </w:tcBorders>
            <w:shd w:val="clear" w:color="auto" w:fill="auto"/>
            <w:noWrap/>
            <w:hideMark/>
          </w:tcPr>
          <w:p w14:paraId="0F22FAE1" w14:textId="01588055" w:rsidR="00175270" w:rsidRPr="00595225" w:rsidDel="0057568C" w:rsidRDefault="00175270" w:rsidP="00175270">
            <w:pPr>
              <w:jc w:val="center"/>
              <w:rPr>
                <w:del w:id="433" w:author="Jacob Fullerton" w:date="2020-09-04T08:53:00Z"/>
                <w:rFonts w:ascii="Calibri" w:eastAsia="Times New Roman" w:hAnsi="Calibri" w:cs="Calibri"/>
                <w:color w:val="000000"/>
              </w:rPr>
            </w:pPr>
            <w:del w:id="434" w:author="Jacob Fullerton" w:date="2020-09-04T08:53:00Z">
              <w:r w:rsidRPr="003F793D" w:rsidDel="0057568C">
                <w:delText>7.04000E+08</w:delText>
              </w:r>
            </w:del>
          </w:p>
        </w:tc>
        <w:tc>
          <w:tcPr>
            <w:tcW w:w="1760" w:type="dxa"/>
            <w:tcBorders>
              <w:top w:val="nil"/>
              <w:left w:val="nil"/>
              <w:bottom w:val="nil"/>
              <w:right w:val="nil"/>
            </w:tcBorders>
            <w:shd w:val="clear" w:color="auto" w:fill="auto"/>
            <w:noWrap/>
            <w:hideMark/>
          </w:tcPr>
          <w:p w14:paraId="4BFF557E" w14:textId="1EA4285B" w:rsidR="00175270" w:rsidRPr="00595225" w:rsidDel="0057568C" w:rsidRDefault="00175270" w:rsidP="00175270">
            <w:pPr>
              <w:jc w:val="center"/>
              <w:rPr>
                <w:del w:id="435" w:author="Jacob Fullerton" w:date="2020-09-04T08:53:00Z"/>
                <w:rFonts w:ascii="Calibri" w:eastAsia="Times New Roman" w:hAnsi="Calibri" w:cs="Calibri"/>
                <w:color w:val="000000"/>
              </w:rPr>
            </w:pPr>
            <w:del w:id="436" w:author="Jacob Fullerton" w:date="2020-09-04T08:53:00Z">
              <w:r w:rsidRPr="003F793D" w:rsidDel="0057568C">
                <w:delText>2.22166E+16</w:delText>
              </w:r>
            </w:del>
          </w:p>
        </w:tc>
      </w:tr>
      <w:tr w:rsidR="00175270" w:rsidRPr="00595225" w:rsidDel="0057568C" w14:paraId="5F34D2B6" w14:textId="76F0F15B" w:rsidTr="005F05F8">
        <w:trPr>
          <w:trHeight w:val="288"/>
          <w:jc w:val="center"/>
          <w:del w:id="437" w:author="Jacob Fullerton" w:date="2020-09-04T08:53:00Z"/>
        </w:trPr>
        <w:tc>
          <w:tcPr>
            <w:tcW w:w="1960" w:type="dxa"/>
            <w:tcBorders>
              <w:top w:val="nil"/>
              <w:left w:val="nil"/>
              <w:right w:val="nil"/>
            </w:tcBorders>
            <w:shd w:val="clear" w:color="auto" w:fill="auto"/>
            <w:noWrap/>
            <w:vAlign w:val="bottom"/>
            <w:hideMark/>
          </w:tcPr>
          <w:p w14:paraId="41943CA2" w14:textId="2899E0EF" w:rsidR="00175270" w:rsidRPr="00595225" w:rsidDel="0057568C" w:rsidRDefault="00175270" w:rsidP="00175270">
            <w:pPr>
              <w:jc w:val="center"/>
              <w:rPr>
                <w:del w:id="438" w:author="Jacob Fullerton" w:date="2020-09-04T08:53:00Z"/>
                <w:rFonts w:ascii="Calibri" w:eastAsia="Times New Roman" w:hAnsi="Calibri" w:cs="Calibri"/>
                <w:color w:val="000000"/>
              </w:rPr>
            </w:pPr>
            <w:del w:id="439" w:author="Jacob Fullerton" w:date="2020-09-04T08:53:00Z">
              <w:r w:rsidRPr="00595225" w:rsidDel="0057568C">
                <w:rPr>
                  <w:rFonts w:ascii="Calibri" w:eastAsia="Times New Roman" w:hAnsi="Calibri" w:cs="Calibri"/>
                  <w:color w:val="000000"/>
                </w:rPr>
                <w:delText>U-236</w:delText>
              </w:r>
            </w:del>
          </w:p>
        </w:tc>
        <w:tc>
          <w:tcPr>
            <w:tcW w:w="1387" w:type="dxa"/>
            <w:tcBorders>
              <w:top w:val="nil"/>
              <w:left w:val="nil"/>
              <w:right w:val="nil"/>
            </w:tcBorders>
            <w:shd w:val="clear" w:color="auto" w:fill="auto"/>
            <w:noWrap/>
            <w:hideMark/>
          </w:tcPr>
          <w:p w14:paraId="5D6AB2AF" w14:textId="4B7E2443" w:rsidR="00175270" w:rsidRPr="00595225" w:rsidDel="0057568C" w:rsidRDefault="00175270" w:rsidP="00175270">
            <w:pPr>
              <w:jc w:val="center"/>
              <w:rPr>
                <w:del w:id="440" w:author="Jacob Fullerton" w:date="2020-09-04T08:53:00Z"/>
                <w:rFonts w:ascii="Calibri" w:eastAsia="Times New Roman" w:hAnsi="Calibri" w:cs="Calibri"/>
                <w:color w:val="000000"/>
              </w:rPr>
            </w:pPr>
            <w:del w:id="441" w:author="Jacob Fullerton" w:date="2020-09-04T08:53:00Z">
              <w:r w:rsidRPr="003F793D" w:rsidDel="0057568C">
                <w:delText>236.046</w:delText>
              </w:r>
            </w:del>
          </w:p>
        </w:tc>
        <w:tc>
          <w:tcPr>
            <w:tcW w:w="1532" w:type="dxa"/>
            <w:tcBorders>
              <w:top w:val="nil"/>
              <w:left w:val="nil"/>
              <w:right w:val="nil"/>
            </w:tcBorders>
            <w:shd w:val="clear" w:color="auto" w:fill="auto"/>
            <w:noWrap/>
            <w:hideMark/>
          </w:tcPr>
          <w:p w14:paraId="6155C488" w14:textId="1DEE6AF3" w:rsidR="00175270" w:rsidRPr="00595225" w:rsidDel="0057568C" w:rsidRDefault="00175270" w:rsidP="00175270">
            <w:pPr>
              <w:jc w:val="center"/>
              <w:rPr>
                <w:del w:id="442" w:author="Jacob Fullerton" w:date="2020-09-04T08:53:00Z"/>
                <w:rFonts w:ascii="Calibri" w:eastAsia="Times New Roman" w:hAnsi="Calibri" w:cs="Calibri"/>
                <w:color w:val="000000"/>
              </w:rPr>
            </w:pPr>
            <w:del w:id="443" w:author="Jacob Fullerton" w:date="2020-09-04T08:53:00Z">
              <w:r w:rsidRPr="003F793D" w:rsidDel="0057568C">
                <w:delText>2.34200E+07</w:delText>
              </w:r>
            </w:del>
          </w:p>
        </w:tc>
        <w:tc>
          <w:tcPr>
            <w:tcW w:w="1760" w:type="dxa"/>
            <w:tcBorders>
              <w:top w:val="nil"/>
              <w:left w:val="nil"/>
              <w:right w:val="nil"/>
            </w:tcBorders>
            <w:shd w:val="clear" w:color="auto" w:fill="auto"/>
            <w:noWrap/>
            <w:hideMark/>
          </w:tcPr>
          <w:p w14:paraId="326170E5" w14:textId="63F2DC0E" w:rsidR="00175270" w:rsidRPr="00595225" w:rsidDel="0057568C" w:rsidRDefault="00175270" w:rsidP="00175270">
            <w:pPr>
              <w:jc w:val="center"/>
              <w:rPr>
                <w:del w:id="444" w:author="Jacob Fullerton" w:date="2020-09-04T08:53:00Z"/>
                <w:rFonts w:ascii="Calibri" w:eastAsia="Times New Roman" w:hAnsi="Calibri" w:cs="Calibri"/>
                <w:color w:val="000000"/>
              </w:rPr>
            </w:pPr>
            <w:del w:id="445" w:author="Jacob Fullerton" w:date="2020-09-04T08:53:00Z">
              <w:r w:rsidRPr="003F793D" w:rsidDel="0057568C">
                <w:delText>7.39079E+14</w:delText>
              </w:r>
            </w:del>
          </w:p>
        </w:tc>
      </w:tr>
      <w:tr w:rsidR="00175270" w:rsidRPr="00595225" w:rsidDel="0057568C" w14:paraId="3911A299" w14:textId="5709E929" w:rsidTr="005F05F8">
        <w:trPr>
          <w:trHeight w:val="288"/>
          <w:jc w:val="center"/>
          <w:del w:id="446" w:author="Jacob Fullerton" w:date="2020-09-04T08:53:00Z"/>
        </w:trPr>
        <w:tc>
          <w:tcPr>
            <w:tcW w:w="1960" w:type="dxa"/>
            <w:tcBorders>
              <w:top w:val="nil"/>
              <w:left w:val="nil"/>
              <w:bottom w:val="single" w:sz="2" w:space="0" w:color="auto"/>
              <w:right w:val="nil"/>
            </w:tcBorders>
            <w:shd w:val="clear" w:color="auto" w:fill="auto"/>
            <w:noWrap/>
            <w:vAlign w:val="bottom"/>
            <w:hideMark/>
          </w:tcPr>
          <w:p w14:paraId="088481F0" w14:textId="79054F0E" w:rsidR="00175270" w:rsidRPr="00595225" w:rsidDel="0057568C" w:rsidRDefault="00175270" w:rsidP="00175270">
            <w:pPr>
              <w:jc w:val="center"/>
              <w:rPr>
                <w:del w:id="447" w:author="Jacob Fullerton" w:date="2020-09-04T08:53:00Z"/>
                <w:rFonts w:ascii="Calibri" w:eastAsia="Times New Roman" w:hAnsi="Calibri" w:cs="Calibri"/>
                <w:color w:val="000000"/>
              </w:rPr>
            </w:pPr>
            <w:del w:id="448" w:author="Jacob Fullerton" w:date="2020-09-04T08:53:00Z">
              <w:r w:rsidRPr="00595225" w:rsidDel="0057568C">
                <w:rPr>
                  <w:rFonts w:ascii="Calibri" w:eastAsia="Times New Roman" w:hAnsi="Calibri" w:cs="Calibri"/>
                  <w:color w:val="000000"/>
                </w:rPr>
                <w:delText>U-238</w:delText>
              </w:r>
            </w:del>
          </w:p>
        </w:tc>
        <w:tc>
          <w:tcPr>
            <w:tcW w:w="1387" w:type="dxa"/>
            <w:tcBorders>
              <w:top w:val="nil"/>
              <w:left w:val="nil"/>
              <w:bottom w:val="single" w:sz="2" w:space="0" w:color="auto"/>
              <w:right w:val="nil"/>
            </w:tcBorders>
            <w:shd w:val="clear" w:color="auto" w:fill="auto"/>
            <w:noWrap/>
            <w:hideMark/>
          </w:tcPr>
          <w:p w14:paraId="63DDF645" w14:textId="0F5A9E1D" w:rsidR="00175270" w:rsidRPr="00595225" w:rsidDel="0057568C" w:rsidRDefault="00175270" w:rsidP="00175270">
            <w:pPr>
              <w:jc w:val="center"/>
              <w:rPr>
                <w:del w:id="449" w:author="Jacob Fullerton" w:date="2020-09-04T08:53:00Z"/>
                <w:rFonts w:ascii="Calibri" w:eastAsia="Times New Roman" w:hAnsi="Calibri" w:cs="Calibri"/>
                <w:color w:val="000000"/>
              </w:rPr>
            </w:pPr>
            <w:del w:id="450" w:author="Jacob Fullerton" w:date="2020-09-04T08:53:00Z">
              <w:r w:rsidRPr="003F793D" w:rsidDel="0057568C">
                <w:delText>238.051</w:delText>
              </w:r>
            </w:del>
          </w:p>
        </w:tc>
        <w:tc>
          <w:tcPr>
            <w:tcW w:w="1532" w:type="dxa"/>
            <w:tcBorders>
              <w:top w:val="nil"/>
              <w:left w:val="nil"/>
              <w:bottom w:val="single" w:sz="2" w:space="0" w:color="auto"/>
              <w:right w:val="nil"/>
            </w:tcBorders>
            <w:shd w:val="clear" w:color="auto" w:fill="auto"/>
            <w:noWrap/>
            <w:hideMark/>
          </w:tcPr>
          <w:p w14:paraId="553D98CC" w14:textId="4E17D72B" w:rsidR="00175270" w:rsidRPr="00595225" w:rsidDel="0057568C" w:rsidRDefault="00175270" w:rsidP="00175270">
            <w:pPr>
              <w:jc w:val="center"/>
              <w:rPr>
                <w:del w:id="451" w:author="Jacob Fullerton" w:date="2020-09-04T08:53:00Z"/>
                <w:rFonts w:ascii="Calibri" w:eastAsia="Times New Roman" w:hAnsi="Calibri" w:cs="Calibri"/>
                <w:color w:val="000000"/>
              </w:rPr>
            </w:pPr>
            <w:del w:id="452" w:author="Jacob Fullerton" w:date="2020-09-04T08:53:00Z">
              <w:r w:rsidRPr="003F793D" w:rsidDel="0057568C">
                <w:delText>4.46800E+09</w:delText>
              </w:r>
            </w:del>
          </w:p>
        </w:tc>
        <w:tc>
          <w:tcPr>
            <w:tcW w:w="1760" w:type="dxa"/>
            <w:tcBorders>
              <w:top w:val="nil"/>
              <w:left w:val="nil"/>
              <w:bottom w:val="single" w:sz="2" w:space="0" w:color="auto"/>
              <w:right w:val="nil"/>
            </w:tcBorders>
            <w:shd w:val="clear" w:color="auto" w:fill="auto"/>
            <w:noWrap/>
            <w:hideMark/>
          </w:tcPr>
          <w:p w14:paraId="371B9AE2" w14:textId="218A707B" w:rsidR="00175270" w:rsidRPr="00595225" w:rsidDel="0057568C" w:rsidRDefault="00175270" w:rsidP="00175270">
            <w:pPr>
              <w:jc w:val="center"/>
              <w:rPr>
                <w:del w:id="453" w:author="Jacob Fullerton" w:date="2020-09-04T08:53:00Z"/>
                <w:rFonts w:ascii="Calibri" w:eastAsia="Times New Roman" w:hAnsi="Calibri" w:cs="Calibri"/>
                <w:color w:val="000000"/>
              </w:rPr>
            </w:pPr>
            <w:del w:id="454" w:author="Jacob Fullerton" w:date="2020-09-04T08:53:00Z">
              <w:r w:rsidRPr="003F793D" w:rsidDel="0057568C">
                <w:delText>1.40999E+17</w:delText>
              </w:r>
            </w:del>
          </w:p>
        </w:tc>
      </w:tr>
      <w:tr w:rsidR="005F05F8" w:rsidRPr="00595225" w:rsidDel="0057568C" w14:paraId="72169E44" w14:textId="470AB952" w:rsidTr="005F05F8">
        <w:trPr>
          <w:trHeight w:val="288"/>
          <w:jc w:val="center"/>
          <w:del w:id="455" w:author="Jacob Fullerton" w:date="2020-09-04T08:53:00Z"/>
        </w:trPr>
        <w:tc>
          <w:tcPr>
            <w:tcW w:w="6639" w:type="dxa"/>
            <w:gridSpan w:val="4"/>
            <w:tcBorders>
              <w:top w:val="single" w:sz="2" w:space="0" w:color="auto"/>
              <w:left w:val="nil"/>
              <w:bottom w:val="single" w:sz="12" w:space="0" w:color="auto"/>
              <w:right w:val="nil"/>
            </w:tcBorders>
            <w:shd w:val="clear" w:color="auto" w:fill="auto"/>
            <w:noWrap/>
            <w:vAlign w:val="bottom"/>
          </w:tcPr>
          <w:p w14:paraId="6080773F" w14:textId="33331C25" w:rsidR="005F05F8" w:rsidDel="0057568C" w:rsidRDefault="005F05F8" w:rsidP="005F05F8">
            <w:pPr>
              <w:pStyle w:val="ListParagraph"/>
              <w:numPr>
                <w:ilvl w:val="0"/>
                <w:numId w:val="20"/>
              </w:numPr>
              <w:rPr>
                <w:del w:id="456" w:author="Jacob Fullerton" w:date="2020-09-04T08:53:00Z"/>
              </w:rPr>
            </w:pPr>
            <w:del w:id="457" w:author="Jacob Fullerton" w:date="2020-09-04T08:53:00Z">
              <w:r w:rsidDel="0057568C">
                <w:delText>First 6 significant figures</w:delText>
              </w:r>
              <w:r w:rsidR="008F6E49" w:rsidDel="0057568C">
                <w:delText xml:space="preserve"> for each isotope</w:delText>
              </w:r>
              <w:r w:rsidDel="0057568C">
                <w:delText xml:space="preserve"> taken from </w:delText>
              </w:r>
              <w:r w:rsidR="008F6E49" w:rsidDel="0057568C">
                <w:delText>physics.nist.gov on March 24</w:delText>
              </w:r>
              <w:r w:rsidR="008F6E49" w:rsidRPr="008F6E49" w:rsidDel="0057568C">
                <w:rPr>
                  <w:vertAlign w:val="superscript"/>
                </w:rPr>
                <w:delText>th</w:delText>
              </w:r>
              <w:r w:rsidR="008F6E49" w:rsidDel="0057568C">
                <w:delText>, 2020</w:delText>
              </w:r>
            </w:del>
          </w:p>
          <w:p w14:paraId="2B3A2E80" w14:textId="6581FE6E" w:rsidR="008F6E49" w:rsidRPr="003F793D" w:rsidDel="0057568C" w:rsidRDefault="008F6E49" w:rsidP="005F05F8">
            <w:pPr>
              <w:pStyle w:val="ListParagraph"/>
              <w:numPr>
                <w:ilvl w:val="0"/>
                <w:numId w:val="20"/>
              </w:numPr>
              <w:rPr>
                <w:del w:id="458" w:author="Jacob Fullerton" w:date="2020-09-04T08:53:00Z"/>
              </w:rPr>
            </w:pPr>
            <w:del w:id="459" w:author="Jacob Fullerton" w:date="2020-09-04T08:53:00Z">
              <w:r w:rsidDel="0057568C">
                <w:delText xml:space="preserve">Half-lives taken from </w:delText>
              </w:r>
              <w:r w:rsidRPr="008F6E49" w:rsidDel="0057568C">
                <w:delText>EMDT-DE-0006 Rev</w:delText>
              </w:r>
              <w:r w:rsidR="008E115D" w:rsidDel="0057568C">
                <w:delText>.</w:delText>
              </w:r>
              <w:r w:rsidRPr="008F6E49" w:rsidDel="0057568C">
                <w:delText xml:space="preserve"> 1</w:delText>
              </w:r>
            </w:del>
          </w:p>
        </w:tc>
      </w:tr>
    </w:tbl>
    <w:p w14:paraId="634DA75B" w14:textId="1C679723" w:rsidR="00595225" w:rsidDel="0057568C" w:rsidRDefault="00595225" w:rsidP="00E45186">
      <w:pPr>
        <w:ind w:left="720"/>
        <w:rPr>
          <w:del w:id="460" w:author="Jacob Fullerton" w:date="2020-09-04T08:54:00Z"/>
          <w:highlight w:val="yellow"/>
        </w:rPr>
      </w:pPr>
    </w:p>
    <w:p w14:paraId="4D1DED8F" w14:textId="39655070" w:rsidR="00E45186" w:rsidDel="0057568C" w:rsidRDefault="00E45186" w:rsidP="0057568C">
      <w:pPr>
        <w:rPr>
          <w:del w:id="461" w:author="Jacob Fullerton" w:date="2020-09-04T08:54:00Z"/>
          <w:highlight w:val="yellow"/>
        </w:rPr>
        <w:pPrChange w:id="462" w:author="Jacob Fullerton" w:date="2020-09-04T08:54:00Z">
          <w:pPr>
            <w:ind w:left="720"/>
          </w:pPr>
        </w:pPrChange>
      </w:pPr>
    </w:p>
    <w:tbl>
      <w:tblPr>
        <w:tblStyle w:val="TableGrid"/>
        <w:tblW w:w="9360" w:type="dxa"/>
        <w:tblInd w:w="720" w:type="dxa"/>
        <w:tblLayout w:type="fixed"/>
        <w:tblLook w:val="04A0" w:firstRow="1" w:lastRow="0" w:firstColumn="1" w:lastColumn="0" w:noHBand="0" w:noVBand="1"/>
      </w:tblPr>
      <w:tblGrid>
        <w:gridCol w:w="810"/>
        <w:gridCol w:w="2463"/>
        <w:gridCol w:w="3008"/>
        <w:gridCol w:w="3079"/>
      </w:tblGrid>
      <w:tr w:rsidR="00E45186" w:rsidRPr="00932809" w:rsidDel="0057568C" w14:paraId="5EE762F7" w14:textId="1C1F5ADC" w:rsidTr="00A22364">
        <w:trPr>
          <w:cantSplit/>
          <w:trHeight w:val="384"/>
          <w:tblHeader/>
          <w:del w:id="463" w:author="Jacob Fullerton" w:date="2020-09-04T08:53:00Z"/>
        </w:trPr>
        <w:tc>
          <w:tcPr>
            <w:tcW w:w="9360" w:type="dxa"/>
            <w:gridSpan w:val="4"/>
            <w:tcBorders>
              <w:top w:val="nil"/>
              <w:left w:val="nil"/>
              <w:bottom w:val="single" w:sz="4" w:space="0" w:color="auto"/>
              <w:right w:val="nil"/>
            </w:tcBorders>
            <w:vAlign w:val="bottom"/>
          </w:tcPr>
          <w:p w14:paraId="6E049F1A" w14:textId="64E8AF4F" w:rsidR="00E45186" w:rsidDel="0057568C" w:rsidRDefault="00E45186" w:rsidP="000B07AC">
            <w:pPr>
              <w:pStyle w:val="Table"/>
              <w:rPr>
                <w:del w:id="464" w:author="Jacob Fullerton" w:date="2020-09-04T08:53:00Z"/>
              </w:rPr>
            </w:pPr>
            <w:bookmarkStart w:id="465" w:name="_Ref35956251"/>
            <w:del w:id="466" w:author="Jacob Fullerton" w:date="2020-09-04T08:53:00Z">
              <w:r w:rsidDel="0057568C">
                <w:delText xml:space="preserve">Table </w:delText>
              </w:r>
              <w:r w:rsidR="00EF1976" w:rsidDel="0057568C">
                <w:fldChar w:fldCharType="begin"/>
              </w:r>
              <w:r w:rsidR="00EF1976" w:rsidDel="0057568C">
                <w:delInstrText xml:space="preserve"> SEQ Table \* ARABIC </w:delInstrText>
              </w:r>
              <w:r w:rsidR="00EF1976" w:rsidDel="0057568C">
                <w:fldChar w:fldCharType="separate"/>
              </w:r>
              <w:r w:rsidR="006C6173" w:rsidDel="0057568C">
                <w:rPr>
                  <w:noProof/>
                </w:rPr>
                <w:delText>6</w:delText>
              </w:r>
              <w:r w:rsidR="00EF1976" w:rsidDel="0057568C">
                <w:rPr>
                  <w:noProof/>
                </w:rPr>
                <w:fldChar w:fldCharType="end"/>
              </w:r>
              <w:bookmarkEnd w:id="465"/>
            </w:del>
          </w:p>
          <w:p w14:paraId="4258ACBB" w14:textId="0FC88EEA" w:rsidR="00E45186" w:rsidRPr="007D0AAC" w:rsidDel="0057568C" w:rsidRDefault="00EF1976" w:rsidP="000B07AC">
            <w:pPr>
              <w:pStyle w:val="H1bodytext"/>
              <w:spacing w:after="0"/>
              <w:ind w:left="0"/>
              <w:jc w:val="center"/>
              <w:rPr>
                <w:del w:id="467" w:author="Jacob Fullerton" w:date="2020-09-04T08:53:00Z"/>
                <w:rFonts w:ascii="Arial" w:hAnsi="Arial"/>
                <w:b/>
                <w:sz w:val="20"/>
              </w:rPr>
            </w:pPr>
            <w:customXmlDelRangeStart w:id="468" w:author="Jacob Fullerton" w:date="2020-09-04T08:53:00Z"/>
            <w:sdt>
              <w:sdtPr>
                <w:rPr>
                  <w:rFonts w:ascii="Arial" w:hAnsi="Arial"/>
                  <w:b/>
                  <w:bCs/>
                  <w:sz w:val="20"/>
                </w:rPr>
                <w:alias w:val="Keywords"/>
                <w:tag w:val=""/>
                <w:id w:val="641007870"/>
                <w:placeholder>
                  <w:docPart w:val="68551AFBDB564D5D8B32C8C9C19E065E"/>
                </w:placeholder>
                <w:dataBinding w:prefixMappings="xmlns:ns0='http://purl.org/dc/elements/1.1/' xmlns:ns1='http://schemas.openxmlformats.org/package/2006/metadata/core-properties' " w:xpath="/ns1:coreProperties[1]/ns1:keywords[1]" w:storeItemID="{6C3C8BC8-F283-45AE-878A-BAB7291924A1}"/>
                <w:text/>
              </w:sdtPr>
              <w:sdtContent>
                <w:customXmlDelRangeEnd w:id="468"/>
                <w:del w:id="469" w:author="Jacob Fullerton" w:date="2020-09-01T08:14:00Z">
                  <w:r w:rsidR="00E45186" w:rsidDel="0077723E">
                    <w:rPr>
                      <w:rFonts w:ascii="Arial" w:hAnsi="Arial"/>
                      <w:b/>
                      <w:bCs/>
                      <w:sz w:val="20"/>
                    </w:rPr>
                    <w:delText>CA-IPP</w:delText>
                  </w:r>
                </w:del>
                <w:customXmlDelRangeStart w:id="470" w:author="Jacob Fullerton" w:date="2020-09-04T08:53:00Z"/>
              </w:sdtContent>
            </w:sdt>
            <w:customXmlDelRangeEnd w:id="470"/>
            <w:del w:id="471" w:author="Jacob Fullerton" w:date="2020-09-04T08:53:00Z">
              <w:r w:rsidR="00E45186" w:rsidRPr="007D0AAC" w:rsidDel="0057568C">
                <w:rPr>
                  <w:rFonts w:ascii="Arial" w:hAnsi="Arial" w:cs="Arial"/>
                  <w:b/>
                  <w:sz w:val="20"/>
                </w:rPr>
                <w:delText xml:space="preserve"> Acceptance </w:delText>
              </w:r>
              <w:r w:rsidR="00E45186" w:rsidRPr="007D0AAC" w:rsidDel="0057568C">
                <w:rPr>
                  <w:rFonts w:ascii="Arial" w:hAnsi="Arial"/>
                  <w:b/>
                  <w:sz w:val="20"/>
                </w:rPr>
                <w:delText>Test Plan</w:delText>
              </w:r>
              <w:r w:rsidR="00E45186" w:rsidDel="0057568C">
                <w:rPr>
                  <w:rFonts w:ascii="Arial" w:hAnsi="Arial"/>
                  <w:b/>
                  <w:sz w:val="20"/>
                </w:rPr>
                <w:delText xml:space="preserve"> Case 3</w:delText>
              </w:r>
            </w:del>
          </w:p>
        </w:tc>
      </w:tr>
      <w:tr w:rsidR="00E45186" w:rsidRPr="007D0AAC" w:rsidDel="0057568C" w14:paraId="193688A5" w14:textId="2B5CF682" w:rsidTr="00A22364">
        <w:trPr>
          <w:cantSplit/>
          <w:trHeight w:val="567"/>
          <w:tblHeader/>
          <w:del w:id="472" w:author="Jacob Fullerton" w:date="2020-09-04T08:53:00Z"/>
        </w:trPr>
        <w:tc>
          <w:tcPr>
            <w:tcW w:w="3273" w:type="dxa"/>
            <w:gridSpan w:val="2"/>
            <w:tcBorders>
              <w:top w:val="single" w:sz="4" w:space="0" w:color="auto"/>
            </w:tcBorders>
            <w:shd w:val="clear" w:color="auto" w:fill="auto"/>
            <w:vAlign w:val="center"/>
          </w:tcPr>
          <w:p w14:paraId="6DCC802F" w14:textId="2FA9EC1E" w:rsidR="00E45186" w:rsidRPr="007D0AAC" w:rsidDel="0057568C" w:rsidRDefault="00EF1976" w:rsidP="000B07AC">
            <w:pPr>
              <w:pStyle w:val="H1bodytext"/>
              <w:spacing w:after="0"/>
              <w:ind w:left="0"/>
              <w:jc w:val="center"/>
              <w:rPr>
                <w:del w:id="473" w:author="Jacob Fullerton" w:date="2020-09-04T08:53:00Z"/>
                <w:rFonts w:ascii="Arial" w:hAnsi="Arial"/>
                <w:b/>
                <w:sz w:val="20"/>
              </w:rPr>
            </w:pPr>
            <w:customXmlDelRangeStart w:id="474" w:author="Jacob Fullerton" w:date="2020-09-04T08:53:00Z"/>
            <w:sdt>
              <w:sdtPr>
                <w:rPr>
                  <w:rFonts w:ascii="Arial" w:hAnsi="Arial"/>
                  <w:b/>
                  <w:bCs/>
                  <w:sz w:val="20"/>
                </w:rPr>
                <w:alias w:val="Keywords"/>
                <w:tag w:val=""/>
                <w:id w:val="1542869752"/>
                <w:placeholder>
                  <w:docPart w:val="3C40820CC0794F4D939E96F72E4ECCD6"/>
                </w:placeholder>
                <w:dataBinding w:prefixMappings="xmlns:ns0='http://purl.org/dc/elements/1.1/' xmlns:ns1='http://schemas.openxmlformats.org/package/2006/metadata/core-properties' " w:xpath="/ns1:coreProperties[1]/ns1:keywords[1]" w:storeItemID="{6C3C8BC8-F283-45AE-878A-BAB7291924A1}"/>
                <w:text/>
              </w:sdtPr>
              <w:sdtContent>
                <w:customXmlDelRangeEnd w:id="474"/>
                <w:del w:id="475" w:author="Jacob Fullerton" w:date="2020-09-01T08:14:00Z">
                  <w:r w:rsidR="00E45186" w:rsidDel="0077723E">
                    <w:rPr>
                      <w:rFonts w:ascii="Arial" w:hAnsi="Arial"/>
                      <w:b/>
                      <w:bCs/>
                      <w:sz w:val="20"/>
                    </w:rPr>
                    <w:delText>CA-IPP</w:delText>
                  </w:r>
                </w:del>
                <w:customXmlDelRangeStart w:id="476" w:author="Jacob Fullerton" w:date="2020-09-04T08:53:00Z"/>
              </w:sdtContent>
            </w:sdt>
            <w:customXmlDelRangeEnd w:id="476"/>
            <w:del w:id="477" w:author="Jacob Fullerton" w:date="2020-09-04T08:53:00Z">
              <w:r w:rsidR="00E45186" w:rsidRPr="007D0AAC" w:rsidDel="0057568C">
                <w:rPr>
                  <w:rFonts w:ascii="Arial" w:hAnsi="Arial"/>
                  <w:b/>
                  <w:sz w:val="20"/>
                </w:rPr>
                <w:delText xml:space="preserve"> Acceptance Testing</w:delText>
              </w:r>
            </w:del>
          </w:p>
          <w:p w14:paraId="595E7ED6" w14:textId="3D91BF79" w:rsidR="00E45186" w:rsidRPr="007D0AAC" w:rsidDel="0057568C" w:rsidRDefault="00E45186" w:rsidP="000B07AC">
            <w:pPr>
              <w:pStyle w:val="H1bodytext"/>
              <w:spacing w:after="0"/>
              <w:ind w:left="0"/>
              <w:jc w:val="center"/>
              <w:rPr>
                <w:del w:id="478" w:author="Jacob Fullerton" w:date="2020-09-04T08:53:00Z"/>
                <w:rFonts w:ascii="Arial" w:hAnsi="Arial"/>
                <w:b/>
                <w:sz w:val="20"/>
              </w:rPr>
            </w:pPr>
            <w:del w:id="479" w:author="Jacob Fullerton" w:date="2020-09-04T08:53:00Z">
              <w:r w:rsidRPr="007D0AAC" w:rsidDel="0057568C">
                <w:rPr>
                  <w:rFonts w:ascii="Arial" w:hAnsi="Arial"/>
                  <w:b/>
                  <w:sz w:val="20"/>
                </w:rPr>
                <w:delText>CACIE-</w:delText>
              </w:r>
            </w:del>
            <w:customXmlDelRangeStart w:id="480" w:author="Jacob Fullerton" w:date="2020-09-04T08:53:00Z"/>
            <w:sdt>
              <w:sdtPr>
                <w:rPr>
                  <w:rFonts w:ascii="Arial" w:hAnsi="Arial"/>
                  <w:b/>
                  <w:bCs/>
                  <w:sz w:val="20"/>
                </w:rPr>
                <w:alias w:val="Keywords"/>
                <w:tag w:val=""/>
                <w:id w:val="1476025585"/>
                <w:placeholder>
                  <w:docPart w:val="65005E02D43C44B78CD9D9B96B2C43E9"/>
                </w:placeholder>
                <w:dataBinding w:prefixMappings="xmlns:ns0='http://purl.org/dc/elements/1.1/' xmlns:ns1='http://schemas.openxmlformats.org/package/2006/metadata/core-properties' " w:xpath="/ns1:coreProperties[1]/ns1:keywords[1]" w:storeItemID="{6C3C8BC8-F283-45AE-878A-BAB7291924A1}"/>
                <w:text/>
              </w:sdtPr>
              <w:sdtContent>
                <w:customXmlDelRangeEnd w:id="480"/>
                <w:del w:id="481" w:author="Jacob Fullerton" w:date="2020-09-01T08:14:00Z">
                  <w:r w:rsidDel="0077723E">
                    <w:rPr>
                      <w:rFonts w:ascii="Arial" w:hAnsi="Arial"/>
                      <w:b/>
                      <w:bCs/>
                      <w:sz w:val="20"/>
                    </w:rPr>
                    <w:delText>CA-IPP</w:delText>
                  </w:r>
                </w:del>
                <w:customXmlDelRangeStart w:id="482" w:author="Jacob Fullerton" w:date="2020-09-04T08:53:00Z"/>
              </w:sdtContent>
            </w:sdt>
            <w:customXmlDelRangeEnd w:id="482"/>
            <w:del w:id="483" w:author="Jacob Fullerton" w:date="2020-09-04T08:53:00Z">
              <w:r w:rsidRPr="007D0AAC" w:rsidDel="0057568C">
                <w:rPr>
                  <w:rFonts w:ascii="Arial" w:hAnsi="Arial"/>
                  <w:b/>
                  <w:sz w:val="20"/>
                </w:rPr>
                <w:delText xml:space="preserve"> – AT-</w:delText>
              </w:r>
              <w:r w:rsidDel="0057568C">
                <w:rPr>
                  <w:rFonts w:ascii="Arial" w:hAnsi="Arial"/>
                  <w:b/>
                  <w:sz w:val="20"/>
                </w:rPr>
                <w:delText>3</w:delText>
              </w:r>
            </w:del>
          </w:p>
        </w:tc>
        <w:tc>
          <w:tcPr>
            <w:tcW w:w="6087" w:type="dxa"/>
            <w:gridSpan w:val="2"/>
            <w:tcBorders>
              <w:top w:val="single" w:sz="4" w:space="0" w:color="auto"/>
            </w:tcBorders>
            <w:shd w:val="clear" w:color="auto" w:fill="auto"/>
            <w:vAlign w:val="center"/>
          </w:tcPr>
          <w:p w14:paraId="1934CA03" w14:textId="7F20E0CC" w:rsidR="00E45186" w:rsidRPr="007D0AAC" w:rsidDel="0057568C" w:rsidRDefault="00E45186" w:rsidP="000B07AC">
            <w:pPr>
              <w:pStyle w:val="H1bodytext"/>
              <w:spacing w:after="0"/>
              <w:ind w:left="0"/>
              <w:rPr>
                <w:del w:id="484" w:author="Jacob Fullerton" w:date="2020-09-04T08:53:00Z"/>
                <w:rFonts w:ascii="Arial" w:hAnsi="Arial"/>
                <w:b/>
                <w:sz w:val="20"/>
              </w:rPr>
            </w:pPr>
            <w:del w:id="485" w:author="Jacob Fullerton" w:date="2020-09-04T08:53:00Z">
              <w:r w:rsidRPr="007D0AAC" w:rsidDel="0057568C">
                <w:rPr>
                  <w:rFonts w:ascii="Arial" w:hAnsi="Arial"/>
                  <w:b/>
                  <w:sz w:val="20"/>
                </w:rPr>
                <w:delText>Date:</w:delText>
              </w:r>
            </w:del>
          </w:p>
        </w:tc>
      </w:tr>
      <w:tr w:rsidR="00E45186" w:rsidRPr="007D0AAC" w:rsidDel="0057568C" w14:paraId="200CFB73" w14:textId="3F48E06F" w:rsidTr="00A22364">
        <w:trPr>
          <w:cantSplit/>
          <w:trHeight w:val="567"/>
          <w:tblHeader/>
          <w:del w:id="486" w:author="Jacob Fullerton" w:date="2020-09-04T08:53:00Z"/>
        </w:trPr>
        <w:tc>
          <w:tcPr>
            <w:tcW w:w="3273" w:type="dxa"/>
            <w:gridSpan w:val="2"/>
            <w:tcBorders>
              <w:top w:val="single" w:sz="4" w:space="0" w:color="auto"/>
            </w:tcBorders>
            <w:shd w:val="clear" w:color="auto" w:fill="auto"/>
            <w:vAlign w:val="center"/>
          </w:tcPr>
          <w:p w14:paraId="5C24D438" w14:textId="552FBEF3" w:rsidR="00E45186" w:rsidRPr="007D0AAC" w:rsidDel="0057568C" w:rsidRDefault="00E45186" w:rsidP="000B07AC">
            <w:pPr>
              <w:pStyle w:val="H1bodytext"/>
              <w:spacing w:after="0"/>
              <w:ind w:left="0"/>
              <w:rPr>
                <w:del w:id="487" w:author="Jacob Fullerton" w:date="2020-09-04T08:53:00Z"/>
                <w:rFonts w:ascii="Arial" w:hAnsi="Arial"/>
                <w:b/>
                <w:sz w:val="20"/>
              </w:rPr>
            </w:pPr>
            <w:del w:id="488" w:author="Jacob Fullerton" w:date="2020-09-04T08:53:00Z">
              <w:r w:rsidRPr="007D0AAC" w:rsidDel="0057568C">
                <w:rPr>
                  <w:rFonts w:ascii="Arial" w:hAnsi="Arial"/>
                  <w:b/>
                  <w:sz w:val="20"/>
                </w:rPr>
                <w:delText xml:space="preserve">Tool Runner </w:delText>
              </w:r>
              <w:r w:rsidDel="0057568C">
                <w:rPr>
                  <w:rFonts w:ascii="Arial" w:hAnsi="Arial"/>
                  <w:b/>
                  <w:sz w:val="20"/>
                </w:rPr>
                <w:delText xml:space="preserve">Log </w:delText>
              </w:r>
              <w:r w:rsidRPr="007D0AAC" w:rsidDel="0057568C">
                <w:rPr>
                  <w:rFonts w:ascii="Arial" w:hAnsi="Arial"/>
                  <w:b/>
                  <w:sz w:val="20"/>
                </w:rPr>
                <w:delText>File Location for this test:</w:delText>
              </w:r>
            </w:del>
          </w:p>
          <w:p w14:paraId="0BEE3D9E" w14:textId="33914760" w:rsidR="00E45186" w:rsidRPr="007D0AAC" w:rsidDel="0057568C" w:rsidRDefault="00C029AE" w:rsidP="000B07AC">
            <w:pPr>
              <w:pStyle w:val="H1bodytext"/>
              <w:spacing w:after="0"/>
              <w:ind w:left="0"/>
              <w:rPr>
                <w:del w:id="489" w:author="Jacob Fullerton" w:date="2020-09-04T08:53:00Z"/>
                <w:rFonts w:ascii="Arial" w:hAnsi="Arial"/>
                <w:b/>
                <w:sz w:val="20"/>
              </w:rPr>
            </w:pPr>
            <w:del w:id="490" w:author="Jacob Fullerton" w:date="2020-09-04T08:53:00Z">
              <w:r w:rsidDel="0057568C">
                <w:rPr>
                  <w:rFonts w:ascii="Arial" w:hAnsi="Arial"/>
                  <w:b/>
                  <w:sz w:val="20"/>
                </w:rPr>
                <w:delText>(NA)</w:delText>
              </w:r>
            </w:del>
          </w:p>
        </w:tc>
        <w:tc>
          <w:tcPr>
            <w:tcW w:w="6087" w:type="dxa"/>
            <w:gridSpan w:val="2"/>
            <w:tcBorders>
              <w:top w:val="single" w:sz="4" w:space="0" w:color="auto"/>
            </w:tcBorders>
            <w:shd w:val="clear" w:color="auto" w:fill="auto"/>
            <w:vAlign w:val="center"/>
          </w:tcPr>
          <w:p w14:paraId="4DBE7EA2" w14:textId="3711C1E9" w:rsidR="00E45186" w:rsidRPr="007D0AAC" w:rsidDel="0057568C" w:rsidRDefault="00E45186" w:rsidP="000B07AC">
            <w:pPr>
              <w:pStyle w:val="H1bodytext"/>
              <w:spacing w:after="0"/>
              <w:ind w:left="0"/>
              <w:rPr>
                <w:del w:id="491" w:author="Jacob Fullerton" w:date="2020-09-04T08:53:00Z"/>
                <w:rFonts w:ascii="Arial" w:hAnsi="Arial"/>
                <w:b/>
                <w:sz w:val="20"/>
              </w:rPr>
            </w:pPr>
            <w:del w:id="492" w:author="Jacob Fullerton" w:date="2020-09-04T08:53:00Z">
              <w:r w:rsidDel="0057568C">
                <w:rPr>
                  <w:rFonts w:ascii="Arial" w:hAnsi="Arial"/>
                  <w:b/>
                  <w:sz w:val="20"/>
                </w:rPr>
                <w:delText>Test Performed By:</w:delText>
              </w:r>
            </w:del>
          </w:p>
        </w:tc>
      </w:tr>
      <w:tr w:rsidR="00E45186" w:rsidRPr="007D0AAC" w:rsidDel="0057568C" w14:paraId="6B85EE8F" w14:textId="4221DBEE" w:rsidTr="00A22364">
        <w:trPr>
          <w:cantSplit/>
          <w:trHeight w:val="567"/>
          <w:tblHeader/>
          <w:del w:id="493" w:author="Jacob Fullerton" w:date="2020-09-04T08:53:00Z"/>
        </w:trPr>
        <w:tc>
          <w:tcPr>
            <w:tcW w:w="9360" w:type="dxa"/>
            <w:gridSpan w:val="4"/>
            <w:tcBorders>
              <w:top w:val="single" w:sz="4" w:space="0" w:color="auto"/>
            </w:tcBorders>
            <w:shd w:val="clear" w:color="auto" w:fill="auto"/>
            <w:vAlign w:val="center"/>
          </w:tcPr>
          <w:p w14:paraId="2D172227" w14:textId="4E4181EA" w:rsidR="00E45186" w:rsidRPr="007D0AAC" w:rsidDel="0057568C" w:rsidRDefault="00E45186" w:rsidP="000B07AC">
            <w:pPr>
              <w:pStyle w:val="H1bodytext"/>
              <w:spacing w:after="0"/>
              <w:ind w:left="0"/>
              <w:rPr>
                <w:del w:id="494" w:author="Jacob Fullerton" w:date="2020-09-04T08:53:00Z"/>
                <w:rFonts w:ascii="Arial" w:hAnsi="Arial"/>
                <w:b/>
                <w:sz w:val="20"/>
              </w:rPr>
            </w:pPr>
            <w:del w:id="495" w:author="Jacob Fullerton" w:date="2020-09-04T08:53:00Z">
              <w:r w:rsidRPr="007D0AAC" w:rsidDel="0057568C">
                <w:rPr>
                  <w:rFonts w:ascii="Arial" w:hAnsi="Arial"/>
                  <w:b/>
                  <w:sz w:val="20"/>
                </w:rPr>
                <w:delText xml:space="preserve">Testing Directory: </w:delText>
              </w:r>
              <w:r w:rsidR="00DD4761" w:rsidRPr="00DD4761" w:rsidDel="0057568C">
                <w:rPr>
                  <w:rFonts w:ascii="Arial" w:hAnsi="Arial"/>
                  <w:b/>
                  <w:sz w:val="20"/>
                </w:rPr>
                <w:delText>\\olive\backups\CAVE\CA-CIE-Tools-TestEnv\</w:delText>
              </w:r>
            </w:del>
            <w:del w:id="496" w:author="Jacob Fullerton" w:date="2020-09-04T07:42:00Z">
              <w:r w:rsidR="00DD4761" w:rsidRPr="00DD4761" w:rsidDel="00EF1976">
                <w:rPr>
                  <w:rFonts w:ascii="Arial" w:hAnsi="Arial"/>
                  <w:b/>
                  <w:sz w:val="20"/>
                </w:rPr>
                <w:delText>ca-ipp</w:delText>
              </w:r>
            </w:del>
          </w:p>
        </w:tc>
      </w:tr>
      <w:tr w:rsidR="00A22364" w:rsidRPr="00572F5F" w:rsidDel="0057568C" w14:paraId="62F224D3" w14:textId="5ECD4B5B" w:rsidTr="00A22364">
        <w:trPr>
          <w:cantSplit/>
          <w:trHeight w:val="663"/>
          <w:tblHeader/>
          <w:del w:id="497" w:author="Jacob Fullerton" w:date="2020-09-04T08:53:00Z"/>
        </w:trPr>
        <w:tc>
          <w:tcPr>
            <w:tcW w:w="810" w:type="dxa"/>
            <w:tcBorders>
              <w:top w:val="single" w:sz="4" w:space="0" w:color="auto"/>
            </w:tcBorders>
            <w:shd w:val="clear" w:color="auto" w:fill="D9D9D9" w:themeFill="background1" w:themeFillShade="D9"/>
            <w:vAlign w:val="center"/>
          </w:tcPr>
          <w:p w14:paraId="0C1DCD3A" w14:textId="5CB6A12E" w:rsidR="00E45186" w:rsidRPr="007D0AAC" w:rsidDel="0057568C" w:rsidRDefault="00E45186" w:rsidP="000B07AC">
            <w:pPr>
              <w:pStyle w:val="H1bodytext"/>
              <w:spacing w:after="0"/>
              <w:ind w:left="0"/>
              <w:jc w:val="center"/>
              <w:rPr>
                <w:del w:id="498" w:author="Jacob Fullerton" w:date="2020-09-04T08:53:00Z"/>
                <w:rFonts w:ascii="Arial" w:hAnsi="Arial"/>
                <w:b/>
                <w:sz w:val="20"/>
              </w:rPr>
            </w:pPr>
            <w:del w:id="499" w:author="Jacob Fullerton" w:date="2020-09-04T08:53:00Z">
              <w:r w:rsidRPr="007D0AAC" w:rsidDel="0057568C">
                <w:rPr>
                  <w:rFonts w:ascii="Arial" w:hAnsi="Arial"/>
                  <w:b/>
                  <w:sz w:val="20"/>
                </w:rPr>
                <w:delText>T</w:delText>
              </w:r>
              <w:r w:rsidDel="0057568C">
                <w:rPr>
                  <w:rFonts w:ascii="Arial" w:hAnsi="Arial"/>
                  <w:b/>
                  <w:sz w:val="20"/>
                </w:rPr>
                <w:delText>est Step</w:delText>
              </w:r>
            </w:del>
          </w:p>
        </w:tc>
        <w:tc>
          <w:tcPr>
            <w:tcW w:w="2463" w:type="dxa"/>
            <w:tcBorders>
              <w:top w:val="single" w:sz="4" w:space="0" w:color="auto"/>
            </w:tcBorders>
            <w:shd w:val="clear" w:color="auto" w:fill="D9D9D9" w:themeFill="background1" w:themeFillShade="D9"/>
            <w:vAlign w:val="center"/>
          </w:tcPr>
          <w:p w14:paraId="6E56E57C" w14:textId="1EF15FD4" w:rsidR="00E45186" w:rsidRPr="007D0AAC" w:rsidDel="0057568C" w:rsidRDefault="00E45186" w:rsidP="000B07AC">
            <w:pPr>
              <w:pStyle w:val="H1bodytext"/>
              <w:spacing w:after="0"/>
              <w:ind w:left="0"/>
              <w:jc w:val="center"/>
              <w:rPr>
                <w:del w:id="500" w:author="Jacob Fullerton" w:date="2020-09-04T08:53:00Z"/>
                <w:rFonts w:ascii="Arial" w:hAnsi="Arial"/>
                <w:b/>
                <w:sz w:val="20"/>
              </w:rPr>
            </w:pPr>
            <w:del w:id="501" w:author="Jacob Fullerton" w:date="2020-09-04T08:53:00Z">
              <w:r w:rsidRPr="007D0AAC" w:rsidDel="0057568C">
                <w:rPr>
                  <w:rFonts w:ascii="Arial" w:hAnsi="Arial"/>
                  <w:b/>
                  <w:sz w:val="20"/>
                </w:rPr>
                <w:delText>Test Instruction</w:delText>
              </w:r>
            </w:del>
          </w:p>
        </w:tc>
        <w:tc>
          <w:tcPr>
            <w:tcW w:w="3008" w:type="dxa"/>
            <w:tcBorders>
              <w:top w:val="single" w:sz="4" w:space="0" w:color="auto"/>
            </w:tcBorders>
            <w:shd w:val="clear" w:color="auto" w:fill="D9D9D9" w:themeFill="background1" w:themeFillShade="D9"/>
            <w:vAlign w:val="center"/>
          </w:tcPr>
          <w:p w14:paraId="16AEC7D3" w14:textId="754A9098" w:rsidR="00E45186" w:rsidRPr="007D0AAC" w:rsidDel="0057568C" w:rsidRDefault="00E45186" w:rsidP="000B07AC">
            <w:pPr>
              <w:pStyle w:val="H1bodytext"/>
              <w:spacing w:after="0"/>
              <w:ind w:left="0"/>
              <w:jc w:val="center"/>
              <w:rPr>
                <w:del w:id="502" w:author="Jacob Fullerton" w:date="2020-09-04T08:53:00Z"/>
                <w:rFonts w:ascii="Arial" w:hAnsi="Arial"/>
                <w:b/>
                <w:sz w:val="20"/>
              </w:rPr>
            </w:pPr>
            <w:del w:id="503" w:author="Jacob Fullerton" w:date="2020-09-04T08:53:00Z">
              <w:r w:rsidRPr="007D0AAC" w:rsidDel="0057568C">
                <w:rPr>
                  <w:rFonts w:ascii="Arial" w:hAnsi="Arial"/>
                  <w:b/>
                  <w:sz w:val="20"/>
                </w:rPr>
                <w:delText>Expected Result</w:delText>
              </w:r>
            </w:del>
          </w:p>
        </w:tc>
        <w:tc>
          <w:tcPr>
            <w:tcW w:w="3079" w:type="dxa"/>
            <w:tcBorders>
              <w:top w:val="single" w:sz="4" w:space="0" w:color="auto"/>
            </w:tcBorders>
            <w:shd w:val="clear" w:color="auto" w:fill="D9D9D9" w:themeFill="background1" w:themeFillShade="D9"/>
            <w:vAlign w:val="center"/>
          </w:tcPr>
          <w:p w14:paraId="4A34B435" w14:textId="5B72D11E" w:rsidR="00E45186" w:rsidRPr="007D0AAC" w:rsidDel="0057568C" w:rsidRDefault="00E45186" w:rsidP="000B07AC">
            <w:pPr>
              <w:pStyle w:val="H1bodytext"/>
              <w:spacing w:after="0"/>
              <w:ind w:left="0"/>
              <w:jc w:val="center"/>
              <w:rPr>
                <w:del w:id="504" w:author="Jacob Fullerton" w:date="2020-09-04T08:53:00Z"/>
                <w:rFonts w:ascii="Arial" w:hAnsi="Arial"/>
                <w:b/>
                <w:sz w:val="20"/>
              </w:rPr>
            </w:pPr>
            <w:del w:id="505" w:author="Jacob Fullerton" w:date="2020-09-04T08:53:00Z">
              <w:r w:rsidRPr="007D0AAC" w:rsidDel="0057568C">
                <w:rPr>
                  <w:rFonts w:ascii="Arial" w:hAnsi="Arial"/>
                  <w:b/>
                  <w:sz w:val="20"/>
                </w:rPr>
                <w:delText xml:space="preserve">Test Result </w:delText>
              </w:r>
              <w:r w:rsidRPr="007D0AAC" w:rsidDel="0057568C">
                <w:rPr>
                  <w:rFonts w:ascii="Arial" w:hAnsi="Arial"/>
                  <w:b/>
                  <w:sz w:val="20"/>
                </w:rPr>
                <w:br/>
                <w:delText>(Pass/Fail)</w:delText>
              </w:r>
            </w:del>
          </w:p>
        </w:tc>
      </w:tr>
      <w:tr w:rsidR="00E45186" w:rsidRPr="007D0AAC" w:rsidDel="0057568C" w14:paraId="69F993B2" w14:textId="5C3861AC" w:rsidTr="00A22364">
        <w:trPr>
          <w:trHeight w:val="528"/>
          <w:del w:id="506" w:author="Jacob Fullerton" w:date="2020-09-04T08:53:00Z"/>
        </w:trPr>
        <w:tc>
          <w:tcPr>
            <w:tcW w:w="9360" w:type="dxa"/>
            <w:gridSpan w:val="4"/>
            <w:vAlign w:val="center"/>
          </w:tcPr>
          <w:p w14:paraId="7E7BAF1B" w14:textId="5CCDBF7F" w:rsidR="00E45186" w:rsidRPr="007D0AAC" w:rsidDel="0057568C" w:rsidRDefault="00E45186" w:rsidP="000B07AC">
            <w:pPr>
              <w:pStyle w:val="H1bodytext"/>
              <w:spacing w:after="0"/>
              <w:ind w:left="0"/>
              <w:rPr>
                <w:del w:id="507" w:author="Jacob Fullerton" w:date="2020-09-04T08:53:00Z"/>
                <w:rFonts w:ascii="Arial" w:hAnsi="Arial"/>
                <w:i/>
                <w:iCs/>
                <w:sz w:val="20"/>
              </w:rPr>
            </w:pPr>
            <w:del w:id="508" w:author="Jacob Fullerton" w:date="2020-09-04T08:53:00Z">
              <w:r w:rsidDel="0057568C">
                <w:rPr>
                  <w:rFonts w:ascii="Arial" w:hAnsi="Arial"/>
                  <w:sz w:val="20"/>
                </w:rPr>
                <w:delText>Navigate to the Testing Directory</w:delText>
              </w:r>
            </w:del>
          </w:p>
        </w:tc>
      </w:tr>
      <w:tr w:rsidR="00E45186" w:rsidDel="0057568C" w14:paraId="2DBD600B" w14:textId="63393231" w:rsidTr="00A22364">
        <w:trPr>
          <w:trHeight w:val="528"/>
          <w:del w:id="509" w:author="Jacob Fullerton" w:date="2020-09-04T08:53:00Z"/>
        </w:trPr>
        <w:tc>
          <w:tcPr>
            <w:tcW w:w="810" w:type="dxa"/>
            <w:vAlign w:val="center"/>
          </w:tcPr>
          <w:p w14:paraId="26A3FB4B" w14:textId="1CCDB34A" w:rsidR="00E45186" w:rsidRPr="007D0AAC" w:rsidDel="0057568C" w:rsidRDefault="00E45186" w:rsidP="000B07AC">
            <w:pPr>
              <w:pStyle w:val="H1bodytext"/>
              <w:spacing w:after="0"/>
              <w:ind w:left="0"/>
              <w:jc w:val="center"/>
              <w:rPr>
                <w:del w:id="510" w:author="Jacob Fullerton" w:date="2020-09-04T08:53:00Z"/>
                <w:rFonts w:ascii="Arial" w:hAnsi="Arial"/>
                <w:sz w:val="20"/>
              </w:rPr>
            </w:pPr>
            <w:del w:id="511" w:author="Jacob Fullerton" w:date="2020-09-04T08:53:00Z">
              <w:r w:rsidDel="0057568C">
                <w:rPr>
                  <w:rFonts w:ascii="Arial" w:hAnsi="Arial"/>
                  <w:sz w:val="20"/>
                </w:rPr>
                <w:delText>1</w:delText>
              </w:r>
            </w:del>
          </w:p>
        </w:tc>
        <w:tc>
          <w:tcPr>
            <w:tcW w:w="8550" w:type="dxa"/>
            <w:gridSpan w:val="3"/>
            <w:vAlign w:val="center"/>
          </w:tcPr>
          <w:p w14:paraId="7BEC27BC" w14:textId="77391074" w:rsidR="00E45186" w:rsidRPr="000D4EFF" w:rsidDel="0057568C" w:rsidRDefault="000D4EFF" w:rsidP="000B07AC">
            <w:pPr>
              <w:pStyle w:val="H1bodytext"/>
              <w:spacing w:after="0"/>
              <w:ind w:left="0"/>
              <w:rPr>
                <w:del w:id="512" w:author="Jacob Fullerton" w:date="2020-09-04T08:53:00Z"/>
                <w:rFonts w:ascii="Arial" w:hAnsi="Arial"/>
                <w:sz w:val="20"/>
              </w:rPr>
            </w:pPr>
            <w:del w:id="513" w:author="Jacob Fullerton" w:date="2020-09-04T08:53:00Z">
              <w:r w:rsidDel="0057568C">
                <w:rPr>
                  <w:rFonts w:ascii="Arial" w:hAnsi="Arial"/>
                  <w:sz w:val="20"/>
                </w:rPr>
                <w:delText xml:space="preserve">Open the </w:delText>
              </w:r>
              <w:r w:rsidDel="0057568C">
                <w:rPr>
                  <w:rFonts w:ascii="Arial" w:hAnsi="Arial"/>
                  <w:b/>
                  <w:bCs/>
                  <w:i/>
                  <w:iCs/>
                  <w:sz w:val="20"/>
                </w:rPr>
                <w:delText>preprocessed_inventory.csv</w:delText>
              </w:r>
              <w:r w:rsidDel="0057568C">
                <w:rPr>
                  <w:rFonts w:ascii="Arial" w:hAnsi="Arial"/>
                  <w:sz w:val="20"/>
                </w:rPr>
                <w:delText xml:space="preserve"> file in Excel and</w:delText>
              </w:r>
              <w:r w:rsidR="00FA5E39" w:rsidDel="0057568C">
                <w:rPr>
                  <w:rFonts w:ascii="Arial" w:hAnsi="Arial"/>
                  <w:sz w:val="20"/>
                </w:rPr>
                <w:delText xml:space="preserve"> click “File” then “</w:delText>
              </w:r>
              <w:r w:rsidDel="0057568C">
                <w:rPr>
                  <w:rFonts w:ascii="Arial" w:hAnsi="Arial"/>
                  <w:sz w:val="20"/>
                </w:rPr>
                <w:delText>save a</w:delText>
              </w:r>
              <w:r w:rsidR="00FA5E39" w:rsidDel="0057568C">
                <w:rPr>
                  <w:rFonts w:ascii="Arial" w:hAnsi="Arial"/>
                  <w:sz w:val="20"/>
                </w:rPr>
                <w:delText>s”</w:delText>
              </w:r>
              <w:r w:rsidDel="0057568C">
                <w:rPr>
                  <w:rFonts w:ascii="Arial" w:hAnsi="Arial"/>
                  <w:sz w:val="20"/>
                </w:rPr>
                <w:delText xml:space="preserve"> an Excel workbook (“</w:delText>
              </w:r>
              <w:r w:rsidR="00FA5E39" w:rsidRPr="00FA5E39" w:rsidDel="0057568C">
                <w:rPr>
                  <w:rFonts w:ascii="Arial" w:hAnsi="Arial"/>
                  <w:b/>
                  <w:bCs/>
                  <w:i/>
                  <w:iCs/>
                  <w:sz w:val="20"/>
                </w:rPr>
                <w:delText>preprocessed_inventory</w:delText>
              </w:r>
              <w:r w:rsidRPr="00FA5E39" w:rsidDel="0057568C">
                <w:rPr>
                  <w:rFonts w:ascii="Arial" w:hAnsi="Arial"/>
                  <w:b/>
                  <w:bCs/>
                  <w:i/>
                  <w:iCs/>
                  <w:sz w:val="20"/>
                </w:rPr>
                <w:delText>.xlsx</w:delText>
              </w:r>
              <w:r w:rsidDel="0057568C">
                <w:rPr>
                  <w:rFonts w:ascii="Arial" w:hAnsi="Arial"/>
                  <w:sz w:val="20"/>
                </w:rPr>
                <w:delText>”)</w:delText>
              </w:r>
              <w:r w:rsidR="00FA5E39" w:rsidDel="0057568C">
                <w:rPr>
                  <w:rFonts w:ascii="Arial" w:hAnsi="Arial"/>
                  <w:sz w:val="20"/>
                </w:rPr>
                <w:delText>.</w:delText>
              </w:r>
            </w:del>
          </w:p>
        </w:tc>
      </w:tr>
      <w:tr w:rsidR="00FA5E39" w:rsidDel="0057568C" w14:paraId="04C95AF5" w14:textId="6F4AF52D" w:rsidTr="00A22364">
        <w:trPr>
          <w:trHeight w:val="528"/>
          <w:del w:id="514" w:author="Jacob Fullerton" w:date="2020-09-04T08:53:00Z"/>
        </w:trPr>
        <w:tc>
          <w:tcPr>
            <w:tcW w:w="810" w:type="dxa"/>
            <w:vAlign w:val="center"/>
          </w:tcPr>
          <w:p w14:paraId="552A77FC" w14:textId="6306180E" w:rsidR="00FA5E39" w:rsidDel="0057568C" w:rsidRDefault="00FA5E39" w:rsidP="000B07AC">
            <w:pPr>
              <w:pStyle w:val="H1bodytext"/>
              <w:spacing w:after="0"/>
              <w:ind w:left="0"/>
              <w:jc w:val="center"/>
              <w:rPr>
                <w:del w:id="515" w:author="Jacob Fullerton" w:date="2020-09-04T08:53:00Z"/>
                <w:rFonts w:ascii="Arial" w:hAnsi="Arial"/>
                <w:sz w:val="20"/>
              </w:rPr>
            </w:pPr>
            <w:del w:id="516" w:author="Jacob Fullerton" w:date="2020-09-04T08:53:00Z">
              <w:r w:rsidDel="0057568C">
                <w:rPr>
                  <w:rFonts w:ascii="Arial" w:hAnsi="Arial"/>
                  <w:sz w:val="20"/>
                </w:rPr>
                <w:delText>2</w:delText>
              </w:r>
            </w:del>
          </w:p>
        </w:tc>
        <w:tc>
          <w:tcPr>
            <w:tcW w:w="8550" w:type="dxa"/>
            <w:gridSpan w:val="3"/>
            <w:vAlign w:val="center"/>
          </w:tcPr>
          <w:p w14:paraId="5949F1AD" w14:textId="3FEC822E" w:rsidR="00FA5E39" w:rsidDel="0057568C" w:rsidRDefault="00FA5E39" w:rsidP="000B07AC">
            <w:pPr>
              <w:pStyle w:val="H1bodytext"/>
              <w:spacing w:after="0"/>
              <w:ind w:left="0"/>
              <w:rPr>
                <w:del w:id="517" w:author="Jacob Fullerton" w:date="2020-09-04T08:53:00Z"/>
                <w:rFonts w:ascii="Arial" w:hAnsi="Arial"/>
                <w:sz w:val="20"/>
              </w:rPr>
            </w:pPr>
            <w:del w:id="518" w:author="Jacob Fullerton" w:date="2020-09-04T08:53:00Z">
              <w:r w:rsidDel="0057568C">
                <w:rPr>
                  <w:rFonts w:ascii="Arial" w:hAnsi="Arial"/>
                  <w:sz w:val="20"/>
                </w:rPr>
                <w:delText>With the recently copied/created Excel workbook copy of the preprocessed inventory, create a new sheet.</w:delText>
              </w:r>
            </w:del>
          </w:p>
        </w:tc>
      </w:tr>
      <w:tr w:rsidR="00E45186" w:rsidDel="0057568C" w14:paraId="2BFE121C" w14:textId="11B87E6A" w:rsidTr="00A22364">
        <w:trPr>
          <w:trHeight w:val="528"/>
          <w:del w:id="519" w:author="Jacob Fullerton" w:date="2020-09-04T08:53:00Z"/>
        </w:trPr>
        <w:tc>
          <w:tcPr>
            <w:tcW w:w="810" w:type="dxa"/>
            <w:vAlign w:val="center"/>
          </w:tcPr>
          <w:p w14:paraId="551A4C81" w14:textId="61042F93" w:rsidR="00E45186" w:rsidRPr="007D0AAC" w:rsidDel="0057568C" w:rsidRDefault="00FA5E39" w:rsidP="000B07AC">
            <w:pPr>
              <w:pStyle w:val="H1bodytext"/>
              <w:spacing w:after="0"/>
              <w:ind w:left="0"/>
              <w:jc w:val="center"/>
              <w:rPr>
                <w:del w:id="520" w:author="Jacob Fullerton" w:date="2020-09-04T08:53:00Z"/>
                <w:rFonts w:ascii="Arial" w:hAnsi="Arial"/>
                <w:sz w:val="20"/>
              </w:rPr>
            </w:pPr>
            <w:del w:id="521" w:author="Jacob Fullerton" w:date="2020-09-04T08:53:00Z">
              <w:r w:rsidDel="0057568C">
                <w:rPr>
                  <w:rFonts w:ascii="Arial" w:hAnsi="Arial"/>
                  <w:sz w:val="20"/>
                </w:rPr>
                <w:delText>3</w:delText>
              </w:r>
            </w:del>
          </w:p>
        </w:tc>
        <w:tc>
          <w:tcPr>
            <w:tcW w:w="8550" w:type="dxa"/>
            <w:gridSpan w:val="3"/>
            <w:vAlign w:val="center"/>
          </w:tcPr>
          <w:p w14:paraId="6CF5C7C7" w14:textId="7BBCB6A9" w:rsidR="00E45186" w:rsidRPr="007D0AAC" w:rsidDel="0057568C" w:rsidRDefault="00FA5E39" w:rsidP="000D4EFF">
            <w:pPr>
              <w:pStyle w:val="H1bodytext"/>
              <w:spacing w:after="0"/>
              <w:ind w:left="0"/>
              <w:rPr>
                <w:del w:id="522" w:author="Jacob Fullerton" w:date="2020-09-04T08:53:00Z"/>
                <w:rFonts w:ascii="Arial" w:hAnsi="Arial"/>
                <w:sz w:val="20"/>
              </w:rPr>
            </w:pPr>
            <w:del w:id="523" w:author="Jacob Fullerton" w:date="2020-09-04T08:53:00Z">
              <w:r w:rsidDel="0057568C">
                <w:rPr>
                  <w:rFonts w:ascii="Arial" w:hAnsi="Arial"/>
                  <w:sz w:val="20"/>
                </w:rPr>
                <w:delText>Open and c</w:delText>
              </w:r>
              <w:r w:rsidR="000D4EFF" w:rsidDel="0057568C">
                <w:rPr>
                  <w:rFonts w:ascii="Arial" w:hAnsi="Arial"/>
                  <w:sz w:val="20"/>
                </w:rPr>
                <w:delText xml:space="preserve">opy the “Waste_Site” column from: </w:delText>
              </w:r>
              <w:r w:rsidR="000D4EFF" w:rsidRPr="000D4EFF" w:rsidDel="0057568C">
                <w:rPr>
                  <w:rFonts w:ascii="Arial" w:hAnsi="Arial"/>
                  <w:sz w:val="20"/>
                </w:rPr>
                <w:delText>"S:\PSC\!HANFORD\ICF\Prod\SWSDIST\v1.0\data\CA_SolidWasteSite_Centroids.csv"</w:delText>
              </w:r>
              <w:r w:rsidR="000D4EFF" w:rsidDel="0057568C">
                <w:rPr>
                  <w:rFonts w:ascii="Arial" w:hAnsi="Arial"/>
                  <w:sz w:val="20"/>
                </w:rPr>
                <w:delText xml:space="preserve"> into </w:delText>
              </w:r>
              <w:r w:rsidDel="0057568C">
                <w:rPr>
                  <w:rFonts w:ascii="Arial" w:hAnsi="Arial"/>
                  <w:sz w:val="20"/>
                </w:rPr>
                <w:delText>the recently created sheet (refer to the previous step).</w:delText>
              </w:r>
            </w:del>
          </w:p>
        </w:tc>
      </w:tr>
      <w:tr w:rsidR="00FA5E39" w:rsidDel="0057568C" w14:paraId="434112BC" w14:textId="178BFCBD" w:rsidTr="00A22364">
        <w:trPr>
          <w:trHeight w:val="528"/>
          <w:del w:id="524" w:author="Jacob Fullerton" w:date="2020-09-04T08:53:00Z"/>
        </w:trPr>
        <w:tc>
          <w:tcPr>
            <w:tcW w:w="810" w:type="dxa"/>
            <w:vAlign w:val="center"/>
          </w:tcPr>
          <w:p w14:paraId="7B41E854" w14:textId="52B92E0C" w:rsidR="00FA5E39" w:rsidDel="0057568C" w:rsidRDefault="00BB444D" w:rsidP="000B07AC">
            <w:pPr>
              <w:pStyle w:val="H1bodytext"/>
              <w:spacing w:after="0"/>
              <w:ind w:left="0"/>
              <w:jc w:val="center"/>
              <w:rPr>
                <w:del w:id="525" w:author="Jacob Fullerton" w:date="2020-09-04T08:53:00Z"/>
                <w:rFonts w:ascii="Arial" w:hAnsi="Arial"/>
                <w:sz w:val="20"/>
              </w:rPr>
            </w:pPr>
            <w:del w:id="526" w:author="Jacob Fullerton" w:date="2020-09-04T08:53:00Z">
              <w:r w:rsidDel="0057568C">
                <w:rPr>
                  <w:rFonts w:ascii="Arial" w:hAnsi="Arial"/>
                  <w:sz w:val="20"/>
                </w:rPr>
                <w:delText>4</w:delText>
              </w:r>
            </w:del>
          </w:p>
        </w:tc>
        <w:tc>
          <w:tcPr>
            <w:tcW w:w="8550" w:type="dxa"/>
            <w:gridSpan w:val="3"/>
            <w:vAlign w:val="center"/>
          </w:tcPr>
          <w:p w14:paraId="2A7AC76B" w14:textId="18A89C97" w:rsidR="00FA5E39" w:rsidRPr="00FA5E39" w:rsidDel="0057568C" w:rsidRDefault="00FA5E39" w:rsidP="000D4EFF">
            <w:pPr>
              <w:pStyle w:val="H1bodytext"/>
              <w:spacing w:after="0"/>
              <w:ind w:left="0"/>
              <w:rPr>
                <w:del w:id="527" w:author="Jacob Fullerton" w:date="2020-09-04T08:53:00Z"/>
                <w:rFonts w:ascii="Arial" w:hAnsi="Arial"/>
                <w:sz w:val="20"/>
              </w:rPr>
            </w:pPr>
            <w:del w:id="528" w:author="Jacob Fullerton" w:date="2020-09-04T08:53:00Z">
              <w:r w:rsidDel="0057568C">
                <w:rPr>
                  <w:rFonts w:ascii="Arial" w:hAnsi="Arial"/>
                  <w:sz w:val="20"/>
                </w:rPr>
                <w:delText xml:space="preserve">Go to “Sheet 1” of the </w:delText>
              </w:r>
              <w:r w:rsidDel="0057568C">
                <w:rPr>
                  <w:rFonts w:ascii="Arial" w:hAnsi="Arial"/>
                  <w:b/>
                  <w:bCs/>
                  <w:i/>
                  <w:iCs/>
                  <w:sz w:val="20"/>
                </w:rPr>
                <w:delText>preprocessed_inventory.xlsx</w:delText>
              </w:r>
              <w:r w:rsidDel="0057568C">
                <w:rPr>
                  <w:rFonts w:ascii="Arial" w:hAnsi="Arial"/>
                  <w:sz w:val="20"/>
                </w:rPr>
                <w:delText xml:space="preserve"> workbook. Create a copy of the waste site list that uses upper case letters for all of the sites. Consider using the “Upper()” formula </w:delText>
              </w:r>
              <w:r w:rsidR="00A76ECC" w:rsidDel="0057568C">
                <w:rPr>
                  <w:rFonts w:ascii="Arial" w:hAnsi="Arial"/>
                  <w:sz w:val="20"/>
                </w:rPr>
                <w:delText xml:space="preserve">from </w:delText>
              </w:r>
              <w:r w:rsidDel="0057568C">
                <w:rPr>
                  <w:rFonts w:ascii="Arial" w:hAnsi="Arial"/>
                  <w:sz w:val="20"/>
                </w:rPr>
                <w:delText>Excel.</w:delText>
              </w:r>
            </w:del>
          </w:p>
        </w:tc>
      </w:tr>
      <w:tr w:rsidR="00C438D1" w:rsidDel="0057568C" w14:paraId="05C3F300" w14:textId="37B6DA70" w:rsidTr="00A22364">
        <w:trPr>
          <w:trHeight w:val="528"/>
          <w:del w:id="529" w:author="Jacob Fullerton" w:date="2020-09-04T08:53:00Z"/>
        </w:trPr>
        <w:tc>
          <w:tcPr>
            <w:tcW w:w="810" w:type="dxa"/>
            <w:vAlign w:val="center"/>
          </w:tcPr>
          <w:p w14:paraId="5E0E81EF" w14:textId="6A36B5DC" w:rsidR="00C438D1" w:rsidDel="0057568C" w:rsidRDefault="00C438D1" w:rsidP="000B07AC">
            <w:pPr>
              <w:pStyle w:val="H1bodytext"/>
              <w:spacing w:after="0"/>
              <w:ind w:left="0"/>
              <w:jc w:val="center"/>
              <w:rPr>
                <w:del w:id="530" w:author="Jacob Fullerton" w:date="2020-09-04T08:53:00Z"/>
                <w:rFonts w:ascii="Arial" w:hAnsi="Arial"/>
                <w:sz w:val="20"/>
              </w:rPr>
            </w:pPr>
            <w:del w:id="531" w:author="Jacob Fullerton" w:date="2020-09-04T08:53:00Z">
              <w:r w:rsidDel="0057568C">
                <w:rPr>
                  <w:rFonts w:ascii="Arial" w:hAnsi="Arial"/>
                  <w:sz w:val="20"/>
                </w:rPr>
                <w:delText>5</w:delText>
              </w:r>
            </w:del>
          </w:p>
        </w:tc>
        <w:tc>
          <w:tcPr>
            <w:tcW w:w="8550" w:type="dxa"/>
            <w:gridSpan w:val="3"/>
            <w:vAlign w:val="center"/>
          </w:tcPr>
          <w:p w14:paraId="6D9B9C31" w14:textId="10556957" w:rsidR="00C438D1" w:rsidDel="0057568C" w:rsidRDefault="00C438D1" w:rsidP="000D4EFF">
            <w:pPr>
              <w:pStyle w:val="H1bodytext"/>
              <w:spacing w:after="0"/>
              <w:ind w:left="0"/>
              <w:rPr>
                <w:del w:id="532" w:author="Jacob Fullerton" w:date="2020-09-04T08:53:00Z"/>
                <w:rFonts w:ascii="Arial" w:hAnsi="Arial"/>
                <w:sz w:val="20"/>
              </w:rPr>
            </w:pPr>
            <w:del w:id="533" w:author="Jacob Fullerton" w:date="2020-09-04T08:53:00Z">
              <w:r w:rsidDel="0057568C">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C438D1" w:rsidDel="0057568C" w14:paraId="134DEC7B" w14:textId="7E805F28" w:rsidTr="00A22364">
        <w:trPr>
          <w:trHeight w:val="528"/>
          <w:del w:id="534" w:author="Jacob Fullerton" w:date="2020-09-04T08:53:00Z"/>
        </w:trPr>
        <w:tc>
          <w:tcPr>
            <w:tcW w:w="810" w:type="dxa"/>
            <w:vAlign w:val="center"/>
          </w:tcPr>
          <w:p w14:paraId="09323B6C" w14:textId="3FF25F84" w:rsidR="00C438D1" w:rsidDel="0057568C" w:rsidRDefault="000B07AC" w:rsidP="000B07AC">
            <w:pPr>
              <w:pStyle w:val="H1bodytext"/>
              <w:spacing w:after="0"/>
              <w:ind w:left="0"/>
              <w:jc w:val="center"/>
              <w:rPr>
                <w:del w:id="535" w:author="Jacob Fullerton" w:date="2020-09-04T08:53:00Z"/>
                <w:rFonts w:ascii="Arial" w:hAnsi="Arial"/>
                <w:sz w:val="20"/>
              </w:rPr>
            </w:pPr>
            <w:del w:id="536" w:author="Jacob Fullerton" w:date="2020-09-04T08:53:00Z">
              <w:r w:rsidDel="0057568C">
                <w:rPr>
                  <w:rFonts w:ascii="Arial" w:hAnsi="Arial"/>
                  <w:sz w:val="20"/>
                </w:rPr>
                <w:delText>6</w:delText>
              </w:r>
            </w:del>
          </w:p>
        </w:tc>
        <w:tc>
          <w:tcPr>
            <w:tcW w:w="8550" w:type="dxa"/>
            <w:gridSpan w:val="3"/>
            <w:vAlign w:val="center"/>
          </w:tcPr>
          <w:p w14:paraId="671E5FCB" w14:textId="61972557" w:rsidR="00C438D1" w:rsidRPr="00C438D1" w:rsidDel="0057568C" w:rsidRDefault="00C438D1" w:rsidP="000D4EFF">
            <w:pPr>
              <w:pStyle w:val="H1bodytext"/>
              <w:spacing w:after="0"/>
              <w:ind w:left="0"/>
              <w:rPr>
                <w:del w:id="537" w:author="Jacob Fullerton" w:date="2020-09-04T08:53:00Z"/>
                <w:rFonts w:ascii="Arial" w:hAnsi="Arial"/>
                <w:bCs/>
                <w:iCs/>
                <w:sz w:val="20"/>
              </w:rPr>
            </w:pPr>
            <w:del w:id="538" w:author="Jacob Fullerton" w:date="2020-09-04T08:53:00Z">
              <w:r w:rsidDel="0057568C">
                <w:rPr>
                  <w:rFonts w:ascii="Arial" w:hAnsi="Arial"/>
                  <w:sz w:val="20"/>
                </w:rPr>
                <w:delText xml:space="preserve">Go to the “preprocessed_inventory” sheet of the </w:delText>
              </w:r>
              <w:r w:rsidRPr="00C438D1" w:rsidDel="0057568C">
                <w:rPr>
                  <w:rFonts w:ascii="Arial" w:hAnsi="Arial"/>
                  <w:b/>
                  <w:i/>
                  <w:sz w:val="20"/>
                </w:rPr>
                <w:delText>preprocessed_inventory.xlsx</w:delText>
              </w:r>
              <w:r w:rsidDel="0057568C">
                <w:rPr>
                  <w:rFonts w:ascii="Arial" w:hAnsi="Arial"/>
                  <w:bCs/>
                  <w:iCs/>
                  <w:sz w:val="20"/>
                </w:rPr>
                <w:delText xml:space="preserve"> workbook. Insert a column after the “Source Type” column and name the new column “Type Verification”.</w:delText>
              </w:r>
            </w:del>
          </w:p>
        </w:tc>
      </w:tr>
      <w:tr w:rsidR="00C438D1" w:rsidDel="0057568C" w14:paraId="743511B0" w14:textId="3F51DFD3" w:rsidTr="00A22364">
        <w:trPr>
          <w:trHeight w:val="528"/>
          <w:del w:id="539" w:author="Jacob Fullerton" w:date="2020-09-04T08:53:00Z"/>
        </w:trPr>
        <w:tc>
          <w:tcPr>
            <w:tcW w:w="810" w:type="dxa"/>
            <w:vAlign w:val="center"/>
          </w:tcPr>
          <w:p w14:paraId="502D14C6" w14:textId="3B522AD2" w:rsidR="00C438D1" w:rsidDel="0057568C" w:rsidRDefault="000B07AC" w:rsidP="000B07AC">
            <w:pPr>
              <w:pStyle w:val="H1bodytext"/>
              <w:spacing w:after="0"/>
              <w:ind w:left="0"/>
              <w:jc w:val="center"/>
              <w:rPr>
                <w:del w:id="540" w:author="Jacob Fullerton" w:date="2020-09-04T08:53:00Z"/>
                <w:rFonts w:ascii="Arial" w:hAnsi="Arial"/>
                <w:sz w:val="20"/>
              </w:rPr>
            </w:pPr>
            <w:del w:id="541" w:author="Jacob Fullerton" w:date="2020-09-04T08:53:00Z">
              <w:r w:rsidDel="0057568C">
                <w:rPr>
                  <w:rFonts w:ascii="Arial" w:hAnsi="Arial"/>
                  <w:sz w:val="20"/>
                </w:rPr>
                <w:delText>7</w:delText>
              </w:r>
            </w:del>
          </w:p>
        </w:tc>
        <w:tc>
          <w:tcPr>
            <w:tcW w:w="8550" w:type="dxa"/>
            <w:gridSpan w:val="3"/>
            <w:vAlign w:val="center"/>
          </w:tcPr>
          <w:p w14:paraId="4B9ECEAD" w14:textId="05AE23AC" w:rsidR="00C438D1" w:rsidDel="0057568C" w:rsidRDefault="00C438D1" w:rsidP="000D4EFF">
            <w:pPr>
              <w:pStyle w:val="H1bodytext"/>
              <w:spacing w:after="0"/>
              <w:ind w:left="0"/>
              <w:rPr>
                <w:del w:id="542" w:author="Jacob Fullerton" w:date="2020-09-04T08:53:00Z"/>
                <w:rFonts w:ascii="Arial" w:hAnsi="Arial"/>
                <w:sz w:val="20"/>
              </w:rPr>
            </w:pPr>
            <w:del w:id="543" w:author="Jacob Fullerton" w:date="2020-09-04T08:53:00Z">
              <w:r w:rsidDel="0057568C">
                <w:rPr>
                  <w:rFonts w:ascii="Arial" w:hAnsi="Arial"/>
                  <w:sz w:val="20"/>
                </w:rPr>
                <w:delText xml:space="preserve">Under “Type Verification” enter the following </w:delText>
              </w:r>
              <w:r w:rsidR="000B07AC" w:rsidDel="0057568C">
                <w:rPr>
                  <w:rFonts w:ascii="Arial" w:hAnsi="Arial"/>
                  <w:sz w:val="20"/>
                </w:rPr>
                <w:delText xml:space="preserve">Excel </w:delText>
              </w:r>
              <w:r w:rsidDel="0057568C">
                <w:rPr>
                  <w:rFonts w:ascii="Arial" w:hAnsi="Arial"/>
                  <w:sz w:val="20"/>
                </w:rPr>
                <w:delText>formula for all rows:</w:delText>
              </w:r>
            </w:del>
          </w:p>
          <w:p w14:paraId="01F91CD2" w14:textId="049B2D5E" w:rsidR="000B07AC" w:rsidDel="0057568C" w:rsidRDefault="000B07AC" w:rsidP="000D4EFF">
            <w:pPr>
              <w:pStyle w:val="H1bodytext"/>
              <w:spacing w:after="0"/>
              <w:ind w:left="0"/>
              <w:rPr>
                <w:del w:id="544" w:author="Jacob Fullerton" w:date="2020-09-04T08:53:00Z"/>
                <w:rFonts w:ascii="Arial" w:hAnsi="Arial"/>
                <w:sz w:val="20"/>
              </w:rPr>
            </w:pPr>
          </w:p>
          <w:p w14:paraId="6C82E26B" w14:textId="6FE856AB" w:rsidR="00C438D1" w:rsidDel="0057568C" w:rsidRDefault="000B07AC" w:rsidP="000D4EFF">
            <w:pPr>
              <w:pStyle w:val="H1bodytext"/>
              <w:spacing w:after="0"/>
              <w:ind w:left="0"/>
              <w:rPr>
                <w:del w:id="545" w:author="Jacob Fullerton" w:date="2020-09-04T08:53:00Z"/>
                <w:rFonts w:ascii="Arial" w:hAnsi="Arial"/>
                <w:sz w:val="20"/>
              </w:rPr>
            </w:pPr>
            <w:del w:id="546" w:author="Jacob Fullerton" w:date="2020-09-04T08:53:00Z">
              <w:r w:rsidRPr="000B07AC" w:rsidDel="0057568C">
                <w:rPr>
                  <w:rFonts w:ascii="Arial" w:hAnsi="Arial"/>
                  <w:sz w:val="20"/>
                </w:rPr>
                <w:delText>=IF(IFNA(VLOOKUP(C14,SWR_Sites,1,FALSE),"Liq_Site")="Liq_Site",IF(D14="Liquid","Correct","Type_Mismatch"),IF(D14="Solid Release Series","Correct",IF(AND(F14&gt;0,D14="Liquid"),"Correct","Type_Mismatch")))</w:delText>
              </w:r>
            </w:del>
          </w:p>
        </w:tc>
      </w:tr>
      <w:tr w:rsidR="00A22364" w:rsidDel="0057568C" w14:paraId="0A84851E" w14:textId="1BFFA4E3" w:rsidTr="00A22364">
        <w:trPr>
          <w:trHeight w:val="528"/>
          <w:del w:id="547" w:author="Jacob Fullerton" w:date="2020-09-04T08:53:00Z"/>
        </w:trPr>
        <w:tc>
          <w:tcPr>
            <w:tcW w:w="810" w:type="dxa"/>
            <w:vAlign w:val="center"/>
          </w:tcPr>
          <w:p w14:paraId="4D09768A" w14:textId="1AAF88BA" w:rsidR="00E45186" w:rsidRPr="007D0AAC" w:rsidDel="0057568C" w:rsidRDefault="000B07AC" w:rsidP="000B07AC">
            <w:pPr>
              <w:pStyle w:val="H1bodytext"/>
              <w:spacing w:after="0"/>
              <w:ind w:left="0"/>
              <w:jc w:val="center"/>
              <w:rPr>
                <w:del w:id="548" w:author="Jacob Fullerton" w:date="2020-09-04T08:53:00Z"/>
                <w:rFonts w:ascii="Arial" w:hAnsi="Arial"/>
                <w:sz w:val="20"/>
              </w:rPr>
            </w:pPr>
            <w:del w:id="549" w:author="Jacob Fullerton" w:date="2020-09-04T08:53:00Z">
              <w:r w:rsidDel="0057568C">
                <w:rPr>
                  <w:rFonts w:ascii="Arial" w:hAnsi="Arial"/>
                  <w:sz w:val="20"/>
                </w:rPr>
                <w:delText>8</w:delText>
              </w:r>
            </w:del>
          </w:p>
        </w:tc>
        <w:tc>
          <w:tcPr>
            <w:tcW w:w="2463" w:type="dxa"/>
            <w:vAlign w:val="center"/>
          </w:tcPr>
          <w:p w14:paraId="7F157913" w14:textId="7973CD57" w:rsidR="00E45186" w:rsidDel="0057568C" w:rsidRDefault="000B07AC" w:rsidP="000B07AC">
            <w:pPr>
              <w:pStyle w:val="H1bodytext"/>
              <w:spacing w:after="0"/>
              <w:ind w:left="0"/>
              <w:rPr>
                <w:del w:id="550" w:author="Jacob Fullerton" w:date="2020-09-04T08:53:00Z"/>
                <w:rFonts w:ascii="Arial" w:hAnsi="Arial"/>
                <w:sz w:val="20"/>
              </w:rPr>
            </w:pPr>
            <w:del w:id="551" w:author="Jacob Fullerton" w:date="2020-09-04T08:53:00Z">
              <w:r w:rsidDel="0057568C">
                <w:rPr>
                  <w:rFonts w:ascii="Arial" w:hAnsi="Arial"/>
                  <w:sz w:val="20"/>
                </w:rPr>
                <w:delText>Looking at unique values present for the entire column, all records corresponding to waste site records should be listed as “Correct” under the “Type Verification” column.</w:delText>
              </w:r>
            </w:del>
          </w:p>
        </w:tc>
        <w:tc>
          <w:tcPr>
            <w:tcW w:w="3008" w:type="dxa"/>
            <w:vAlign w:val="center"/>
          </w:tcPr>
          <w:p w14:paraId="75D2D226" w14:textId="5E4FFF3E" w:rsidR="00E45186" w:rsidRPr="007D0AAC" w:rsidDel="0057568C" w:rsidRDefault="000B07AC" w:rsidP="000B07AC">
            <w:pPr>
              <w:pStyle w:val="H1bodytext"/>
              <w:spacing w:after="0"/>
              <w:ind w:left="0"/>
              <w:rPr>
                <w:del w:id="552" w:author="Jacob Fullerton" w:date="2020-09-04T08:53:00Z"/>
                <w:rFonts w:ascii="Arial" w:hAnsi="Arial"/>
                <w:sz w:val="20"/>
              </w:rPr>
            </w:pPr>
            <w:del w:id="553" w:author="Jacob Fullerton" w:date="2020-09-04T08:53:00Z">
              <w:r w:rsidDel="0057568C">
                <w:rPr>
                  <w:rFonts w:ascii="Arial" w:hAnsi="Arial"/>
                  <w:sz w:val="20"/>
                </w:rPr>
                <w:delText>All records with a recorded waste stream should have a value of “Correct” in the “Type Verification” column.</w:delText>
              </w:r>
            </w:del>
          </w:p>
        </w:tc>
        <w:tc>
          <w:tcPr>
            <w:tcW w:w="3079" w:type="dxa"/>
            <w:vAlign w:val="center"/>
          </w:tcPr>
          <w:p w14:paraId="33D4EC93" w14:textId="3DFFDE4A" w:rsidR="00E45186" w:rsidRPr="007D0AAC" w:rsidDel="0057568C" w:rsidRDefault="00E45186" w:rsidP="000B07AC">
            <w:pPr>
              <w:pStyle w:val="H1bodytext"/>
              <w:spacing w:after="0"/>
              <w:ind w:left="0"/>
              <w:jc w:val="center"/>
              <w:rPr>
                <w:del w:id="554" w:author="Jacob Fullerton" w:date="2020-09-04T08:53:00Z"/>
                <w:rFonts w:ascii="Arial" w:hAnsi="Arial"/>
                <w:sz w:val="20"/>
              </w:rPr>
            </w:pPr>
          </w:p>
        </w:tc>
      </w:tr>
    </w:tbl>
    <w:p w14:paraId="610C70B0" w14:textId="7ECBA676" w:rsidR="00E45186" w:rsidRPr="00595225" w:rsidDel="0057568C" w:rsidRDefault="00E45186" w:rsidP="00E45186">
      <w:pPr>
        <w:ind w:left="720"/>
        <w:rPr>
          <w:del w:id="555" w:author="Jacob Fullerton" w:date="2020-09-04T08:54:00Z"/>
          <w:highlight w:val="yellow"/>
        </w:rPr>
      </w:pPr>
    </w:p>
    <w:p w14:paraId="5894D591" w14:textId="77777777" w:rsidR="00E62A15" w:rsidRPr="00E9368E" w:rsidRDefault="00E62A15" w:rsidP="006973AE">
      <w:pPr>
        <w:pStyle w:val="Heading1"/>
      </w:pPr>
      <w:r w:rsidRPr="00E9368E">
        <w:t>Acceptance Test Report</w:t>
      </w:r>
    </w:p>
    <w:p w14:paraId="66BF86A1" w14:textId="6B517558"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6ACB311B"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ins w:id="556" w:author="Jacob Fullerton" w:date="2020-09-04T09:02:00Z">
        <w:r w:rsidR="00D16275">
          <w:rPr>
            <w:rFonts w:ascii="Arial" w:hAnsi="Arial" w:cs="Arial"/>
          </w:rPr>
          <w:t>It is…???</w:t>
        </w:r>
      </w:ins>
      <w:del w:id="557" w:author="Jacob Fullerton" w:date="2020-09-04T09:01:00Z">
        <w:r w:rsidDel="00D16275">
          <w:rPr>
            <w:rFonts w:ascii="Arial" w:hAnsi="Arial" w:cs="Arial"/>
          </w:rPr>
          <w:delText xml:space="preserve">It is </w:delText>
        </w:r>
        <w:r w:rsidR="003B2A82" w:rsidDel="00D16275">
          <w:rPr>
            <w:rFonts w:ascii="Arial" w:hAnsi="Arial" w:cs="Arial"/>
          </w:rPr>
          <w:delText>s</w:delText>
        </w:r>
        <w:r w:rsidR="003B45BA" w:rsidDel="00D16275">
          <w:rPr>
            <w:rFonts w:ascii="Arial" w:hAnsi="Arial" w:cs="Arial"/>
          </w:rPr>
          <w:delText>uccessful and qualified to use</w:delText>
        </w:r>
      </w:del>
    </w:p>
    <w:p w14:paraId="2AF00232" w14:textId="5DFA2E6A" w:rsidR="00576306" w:rsidDel="00D16275" w:rsidRDefault="001B7065" w:rsidP="00576306">
      <w:pPr>
        <w:pStyle w:val="H1bodytext"/>
        <w:numPr>
          <w:ilvl w:val="0"/>
          <w:numId w:val="6"/>
        </w:numPr>
        <w:spacing w:after="120"/>
        <w:rPr>
          <w:del w:id="558" w:author="Jacob Fullerton" w:date="2020-09-04T09:01:00Z"/>
          <w:rFonts w:ascii="Arial" w:hAnsi="Arial" w:cs="Arial"/>
        </w:rPr>
      </w:pPr>
      <w:del w:id="559" w:author="Jacob Fullerton" w:date="2020-09-04T09:01:00Z">
        <w:r w:rsidDel="00D16275">
          <w:rPr>
            <w:rFonts w:ascii="Arial" w:hAnsi="Arial" w:cs="Arial"/>
          </w:rPr>
          <w:delText>Acceptance Test 2 is in Table A-</w:delText>
        </w:r>
        <w:r w:rsidR="0073587B" w:rsidDel="00D16275">
          <w:rPr>
            <w:rFonts w:ascii="Arial" w:hAnsi="Arial" w:cs="Arial"/>
          </w:rPr>
          <w:delText>2</w:delText>
        </w:r>
        <w:r w:rsidDel="00D16275">
          <w:rPr>
            <w:rFonts w:ascii="Arial" w:hAnsi="Arial" w:cs="Arial"/>
          </w:rPr>
          <w:delText>. It is</w:delText>
        </w:r>
        <w:r w:rsidR="003B45BA" w:rsidDel="00D16275">
          <w:rPr>
            <w:rFonts w:ascii="Arial" w:hAnsi="Arial" w:cs="Arial"/>
          </w:rPr>
          <w:delText xml:space="preserve"> </w:delText>
        </w:r>
        <w:r w:rsidR="003B2A82" w:rsidDel="00D16275">
          <w:rPr>
            <w:rFonts w:ascii="Arial" w:hAnsi="Arial" w:cs="Arial"/>
          </w:rPr>
          <w:delText>s</w:delText>
        </w:r>
        <w:r w:rsidR="003B45BA" w:rsidDel="00D16275">
          <w:rPr>
            <w:rFonts w:ascii="Arial" w:hAnsi="Arial" w:cs="Arial"/>
          </w:rPr>
          <w:delText>uccessful</w:delText>
        </w:r>
        <w:r w:rsidR="003B45BA" w:rsidRPr="003B45BA" w:rsidDel="00D16275">
          <w:rPr>
            <w:rFonts w:ascii="Arial" w:hAnsi="Arial" w:cs="Arial"/>
          </w:rPr>
          <w:delText xml:space="preserve"> </w:delText>
        </w:r>
        <w:r w:rsidR="003B45BA" w:rsidDel="00D16275">
          <w:rPr>
            <w:rFonts w:ascii="Arial" w:hAnsi="Arial" w:cs="Arial"/>
          </w:rPr>
          <w:delText>and qualified to use</w:delText>
        </w:r>
      </w:del>
    </w:p>
    <w:p w14:paraId="02A974CB" w14:textId="71F82F12" w:rsidR="001E2160" w:rsidDel="00D16275" w:rsidRDefault="001E2160" w:rsidP="001E2160">
      <w:pPr>
        <w:pStyle w:val="H1bodytext"/>
        <w:numPr>
          <w:ilvl w:val="1"/>
          <w:numId w:val="6"/>
        </w:numPr>
        <w:spacing w:after="120"/>
        <w:rPr>
          <w:del w:id="560" w:author="Jacob Fullerton" w:date="2020-09-04T09:01:00Z"/>
          <w:rFonts w:ascii="Arial" w:hAnsi="Arial" w:cs="Arial"/>
        </w:rPr>
      </w:pPr>
      <w:del w:id="561" w:author="Jacob Fullerton" w:date="2020-09-04T09:01:00Z">
        <w:r w:rsidDel="00D16275">
          <w:rPr>
            <w:rFonts w:ascii="Arial" w:hAnsi="Arial" w:cs="Arial"/>
          </w:rPr>
          <w:delText xml:space="preserve">Excel program was used to verify the steps listed in Table A-2. The file Table_T-2_check located in the testing directory  </w:delText>
        </w:r>
        <w:r w:rsidR="00DD4761" w:rsidRPr="00DD4761" w:rsidDel="00D16275">
          <w:rPr>
            <w:rFonts w:ascii="Arial" w:hAnsi="Arial" w:cs="Arial"/>
          </w:rPr>
          <w:delText>\\olive\backups\CAVE\CA-CIE-Tools-TestEnv\</w:delText>
        </w:r>
      </w:del>
      <w:del w:id="562" w:author="Jacob Fullerton" w:date="2020-09-04T07:42:00Z">
        <w:r w:rsidR="00DD4761" w:rsidRPr="00DD4761" w:rsidDel="00EF1976">
          <w:rPr>
            <w:rFonts w:ascii="Arial" w:hAnsi="Arial" w:cs="Arial"/>
          </w:rPr>
          <w:delText>ca-ipp</w:delText>
        </w:r>
      </w:del>
    </w:p>
    <w:p w14:paraId="3E3E9A12" w14:textId="5932C4C4" w:rsidR="001E2160" w:rsidDel="00D16275" w:rsidRDefault="001E2160" w:rsidP="001E2160">
      <w:pPr>
        <w:pStyle w:val="H1bodytext"/>
        <w:spacing w:after="120"/>
        <w:ind w:left="1800"/>
        <w:rPr>
          <w:del w:id="563" w:author="Jacob Fullerton" w:date="2020-09-04T09:01:00Z"/>
          <w:rFonts w:ascii="Arial" w:hAnsi="Arial" w:cs="Arial"/>
        </w:rPr>
      </w:pPr>
    </w:p>
    <w:p w14:paraId="1B607209" w14:textId="7FE37436" w:rsidR="001E2160" w:rsidDel="00D16275" w:rsidRDefault="001E2160" w:rsidP="001E2160">
      <w:pPr>
        <w:pStyle w:val="H1bodytext"/>
        <w:numPr>
          <w:ilvl w:val="0"/>
          <w:numId w:val="6"/>
        </w:numPr>
        <w:spacing w:after="120"/>
        <w:rPr>
          <w:del w:id="564" w:author="Jacob Fullerton" w:date="2020-09-04T09:01:00Z"/>
          <w:rFonts w:ascii="Arial" w:hAnsi="Arial" w:cs="Arial"/>
        </w:rPr>
      </w:pPr>
      <w:del w:id="565" w:author="Jacob Fullerton" w:date="2020-09-04T09:01:00Z">
        <w:r w:rsidDel="00D16275">
          <w:rPr>
            <w:rFonts w:ascii="Arial" w:hAnsi="Arial" w:cs="Arial"/>
          </w:rPr>
          <w:delText>Acceptance Test 3 is in Table A-3. It is Successful</w:delText>
        </w:r>
      </w:del>
    </w:p>
    <w:p w14:paraId="456B5AB9" w14:textId="4CCA1081" w:rsidR="001E2160" w:rsidRPr="00BD0CFF" w:rsidDel="00D16275" w:rsidRDefault="001E2160" w:rsidP="00BD0CFF">
      <w:pPr>
        <w:pStyle w:val="H1bodytext"/>
        <w:numPr>
          <w:ilvl w:val="1"/>
          <w:numId w:val="6"/>
        </w:numPr>
        <w:spacing w:after="120"/>
        <w:rPr>
          <w:del w:id="566" w:author="Jacob Fullerton" w:date="2020-09-04T09:01:00Z"/>
          <w:rFonts w:ascii="Arial" w:hAnsi="Arial" w:cs="Arial"/>
        </w:rPr>
      </w:pPr>
      <w:del w:id="567" w:author="Jacob Fullerton" w:date="2020-09-04T09:01:00Z">
        <w:r w:rsidRPr="00BD0CFF" w:rsidDel="00D16275">
          <w:rPr>
            <w:rFonts w:ascii="Arial" w:hAnsi="Arial" w:cs="Arial"/>
          </w:rPr>
          <w:delText xml:space="preserve">Excel program was used to verify the steps listed in Table A-2. The file preprocessed_inventory.xlsx located in the testing directory  </w:delText>
        </w:r>
        <w:r w:rsidR="00DD4761" w:rsidRPr="00DD4761" w:rsidDel="00D16275">
          <w:rPr>
            <w:rFonts w:ascii="Arial" w:hAnsi="Arial" w:cs="Arial"/>
          </w:rPr>
          <w:delText>\\olive\backups\CAVE\CA-CIE-Tools-TestEnv\</w:delText>
        </w:r>
      </w:del>
      <w:del w:id="568" w:author="Jacob Fullerton" w:date="2020-09-04T07:42:00Z">
        <w:r w:rsidR="00DD4761" w:rsidRPr="00DD4761" w:rsidDel="00EF1976">
          <w:rPr>
            <w:rFonts w:ascii="Arial" w:hAnsi="Arial" w:cs="Arial"/>
          </w:rPr>
          <w:delText>ca-ipp</w:delText>
        </w:r>
      </w:del>
    </w:p>
    <w:p w14:paraId="451BE187" w14:textId="6C88D004" w:rsidR="001E2160" w:rsidRPr="00576306" w:rsidRDefault="001E2160" w:rsidP="001E2160">
      <w:pPr>
        <w:pStyle w:val="H1bodytext"/>
        <w:spacing w:after="120"/>
        <w:ind w:left="1440"/>
        <w:rPr>
          <w:rFonts w:ascii="Arial" w:hAnsi="Arial" w:cs="Arial"/>
        </w:rPr>
      </w:pPr>
    </w:p>
    <w:p w14:paraId="68E6D991" w14:textId="0177A911"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lastRenderedPageBreak/>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334AB8CD"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del w:id="569" w:author="Jacob Fullerton" w:date="2020-09-04T07:42:00Z">
        <w:r w:rsidRPr="00356EB9" w:rsidDel="00EF1976">
          <w:rPr>
            <w:rFonts w:ascii="Arial" w:hAnsi="Arial"/>
          </w:rPr>
          <w:delText>ca-ipp</w:delText>
        </w:r>
      </w:del>
      <w:ins w:id="570" w:author="Jacob Fullerton" w:date="2020-09-04T07:42:00Z">
        <w:r w:rsidR="00EF1976">
          <w:rPr>
            <w:rFonts w:ascii="Arial" w:hAnsi="Arial"/>
          </w:rPr>
          <w:t>cie-ipp</w:t>
        </w:r>
      </w:ins>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28B81E08" w:rsidR="00356EB9" w:rsidRPr="00356EB9" w:rsidRDefault="00356EB9" w:rsidP="00356EB9">
      <w:pPr>
        <w:pStyle w:val="H1bodytext"/>
        <w:spacing w:after="120"/>
        <w:ind w:left="1440"/>
        <w:rPr>
          <w:rFonts w:ascii="Arial" w:hAnsi="Arial"/>
        </w:rPr>
      </w:pPr>
      <w:r w:rsidRPr="00356EB9">
        <w:rPr>
          <w:rFonts w:ascii="Arial" w:hAnsi="Arial"/>
        </w:rPr>
        <w:t>CHEMINV=</w:t>
      </w:r>
      <w:ins w:id="571" w:author="Jacob Fullerton" w:date="2020-09-04T09:03:00Z">
        <w:r w:rsidR="00D16275">
          <w:rPr>
            <w:rFonts w:ascii="Arial" w:hAnsi="Arial"/>
          </w:rPr>
          <w:t>&lt;path/to/chemica</w:t>
        </w:r>
      </w:ins>
      <w:ins w:id="572" w:author="Jacob Fullerton" w:date="2020-09-04T09:04:00Z">
        <w:r w:rsidR="00D16275">
          <w:rPr>
            <w:rFonts w:ascii="Arial" w:hAnsi="Arial"/>
          </w:rPr>
          <w:t>l/inventory/file&gt;</w:t>
        </w:r>
      </w:ins>
      <w:del w:id="573" w:author="Jacob Fullerton" w:date="2020-09-04T09:03:00Z">
        <w:r w:rsidRPr="00356EB9" w:rsidDel="00D16275">
          <w:rPr>
            <w:rFonts w:ascii="Arial" w:hAnsi="Arial"/>
          </w:rPr>
          <w:delText>none</w:delText>
        </w:r>
      </w:del>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68718C27" w14:textId="1EAD95C2" w:rsidR="00356EB9" w:rsidRPr="00356EB9" w:rsidDel="00D16275" w:rsidRDefault="00356EB9" w:rsidP="00356EB9">
      <w:pPr>
        <w:pStyle w:val="H1bodytext"/>
        <w:spacing w:after="120"/>
        <w:ind w:left="1440"/>
        <w:rPr>
          <w:del w:id="574" w:author="Jacob Fullerton" w:date="2020-09-04T09:04:00Z"/>
          <w:rFonts w:ascii="Arial" w:hAnsi="Arial"/>
        </w:rPr>
      </w:pPr>
      <w:del w:id="575" w:author="Jacob Fullerton" w:date="2020-09-04T09:04:00Z">
        <w:r w:rsidRPr="00356EB9" w:rsidDel="00D16275">
          <w:rPr>
            <w:rFonts w:ascii="Arial" w:hAnsi="Arial"/>
          </w:rPr>
          <w:delText>SWRDIR=</w:delText>
        </w:r>
        <w:r w:rsidR="00850706" w:rsidDel="00D16275">
          <w:rPr>
            <w:rFonts w:ascii="Arial" w:hAnsi="Arial"/>
          </w:rPr>
          <w:delText>&lt;path/to/solid/waste/release/directory&gt;</w:delText>
        </w:r>
      </w:del>
    </w:p>
    <w:p w14:paraId="671A8FE1" w14:textId="531ED7E4" w:rsidR="00356EB9" w:rsidRPr="00356EB9" w:rsidDel="00D16275" w:rsidRDefault="00356EB9" w:rsidP="00356EB9">
      <w:pPr>
        <w:pStyle w:val="H1bodytext"/>
        <w:spacing w:after="120"/>
        <w:ind w:left="1440"/>
        <w:rPr>
          <w:del w:id="576" w:author="Jacob Fullerton" w:date="2020-09-04T09:04:00Z"/>
          <w:rFonts w:ascii="Arial" w:hAnsi="Arial"/>
        </w:rPr>
      </w:pPr>
      <w:del w:id="577" w:author="Jacob Fullerton" w:date="2020-09-04T09:04:00Z">
        <w:r w:rsidRPr="00356EB9" w:rsidDel="00D16275">
          <w:rPr>
            <w:rFonts w:ascii="Arial" w:hAnsi="Arial"/>
          </w:rPr>
          <w:delText>SWRIND=</w:delText>
        </w:r>
        <w:r w:rsidR="00850706" w:rsidDel="00D16275">
          <w:rPr>
            <w:rFonts w:ascii="Arial" w:hAnsi="Arial"/>
          </w:rPr>
          <w:delText>&lt;path/to/solid/waste/release/index/file&gt;</w:delText>
        </w:r>
      </w:del>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614D2A88"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w:t>
      </w:r>
      <w:del w:id="578" w:author="Jacob Fullerton" w:date="2020-09-04T09:04:00Z">
        <w:r w:rsidRPr="00356EB9" w:rsidDel="00D16275">
          <w:rPr>
            <w:rFonts w:ascii="Arial" w:hAnsi="Arial"/>
          </w:rPr>
          <w:delText xml:space="preserve">$SWRDIR $SWRIND </w:delText>
        </w:r>
      </w:del>
      <w:r w:rsidRPr="00356EB9">
        <w:rPr>
          <w:rFonts w:ascii="Arial" w:hAnsi="Arial"/>
        </w:rPr>
        <w:t>$REDFIN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5768ECC8"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del w:id="579" w:author="Jacob Fullerton" w:date="2020-09-01T08:14:00Z">
            <w:r w:rsidR="00262621" w:rsidDel="0077723E">
              <w:rPr>
                <w:b/>
                <w:bCs/>
                <w:sz w:val="20"/>
              </w:rPr>
              <w:delText>CA-IPP</w:delText>
            </w:r>
          </w:del>
          <w:ins w:id="580" w:author="Jacob Fullerton" w:date="2020-09-01T08:14:00Z">
            <w:r w:rsidR="0077723E">
              <w:rPr>
                <w:b/>
                <w:bCs/>
                <w:sz w:val="20"/>
              </w:rPr>
              <w:t>CIE-IPP</w:t>
            </w:r>
          </w:ins>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581" w:name="_Ref33082828"/>
      <w:r>
        <w:lastRenderedPageBreak/>
        <w:t xml:space="preserve">Appendix </w:t>
      </w:r>
      <w:fldSimple w:instr=" SEQ Appendix \* ALPHABETIC ">
        <w:r w:rsidR="006C6173">
          <w:rPr>
            <w:noProof/>
          </w:rPr>
          <w:t>A</w:t>
        </w:r>
      </w:fldSimple>
      <w:bookmarkEnd w:id="58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339D374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del w:id="582" w:author="Jacob Fullerton" w:date="2020-09-01T08:14:00Z">
            <w:r w:rsidRPr="003037BC" w:rsidDel="0077723E">
              <w:delText>CA-IPP</w:delText>
            </w:r>
          </w:del>
          <w:ins w:id="583" w:author="Jacob Fullerton" w:date="2020-09-01T08:14:00Z">
            <w:r w:rsidR="0077723E">
              <w:t>CIE-IPP</w:t>
            </w:r>
          </w:ins>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del w:id="584" w:author="Jacob Fullerton" w:date="2020-09-01T08:14:00Z">
            <w:r w:rsidRPr="003037BC" w:rsidDel="0077723E">
              <w:delText>CA-IPP</w:delText>
            </w:r>
          </w:del>
          <w:ins w:id="585" w:author="Jacob Fullerton" w:date="2020-09-01T08:14:00Z">
            <w:r w:rsidR="0077723E">
              <w:t>CIE-IPP</w:t>
            </w:r>
          </w:ins>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ins w:id="586" w:author="Jacob Fullerton" w:date="2020-09-04T09:08:00Z">
        <w:r w:rsidR="00D16275">
          <w:t>the</w:t>
        </w:r>
      </w:ins>
      <w:del w:id="587" w:author="Jacob Fullerton" w:date="2020-09-04T09:08:00Z">
        <w:r w:rsidRPr="003037BC" w:rsidDel="00D16275">
          <w:delText>the first 6</w:delText>
        </w:r>
      </w:del>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1EFB55E9" w14:textId="2C02F2CF"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88" w:author="Jacob Fullerton" w:date="2020-09-04T09:06:00Z"/>
          <w:sz w:val="18"/>
          <w:szCs w:val="18"/>
        </w:rPr>
      </w:pPr>
      <w:del w:id="589" w:author="Jacob Fullerton" w:date="2020-09-04T09:06:00Z">
        <w:r w:rsidRPr="00576306" w:rsidDel="00D16275">
          <w:rPr>
            <w:sz w:val="18"/>
            <w:szCs w:val="18"/>
          </w:rPr>
          <w:delText>INFO--03/27/2020 08:54:05 AM--Starting CA-CIE Tool Runner.</w:delText>
        </w:r>
        <w:r w:rsidRPr="00576306" w:rsidDel="00D16275">
          <w:rPr>
            <w:sz w:val="18"/>
            <w:szCs w:val="18"/>
          </w:rPr>
          <w:tab/>
          <w:delText>Logging to "runner_run_AT-1_</w:delText>
        </w:r>
      </w:del>
      <w:del w:id="590" w:author="Jacob Fullerton" w:date="2020-09-04T07:42:00Z">
        <w:r w:rsidRPr="00576306" w:rsidDel="00EF1976">
          <w:rPr>
            <w:sz w:val="18"/>
            <w:szCs w:val="18"/>
          </w:rPr>
          <w:delText>CA-IPP</w:delText>
        </w:r>
      </w:del>
      <w:del w:id="591" w:author="Jacob Fullerton" w:date="2020-09-04T09:06:00Z">
        <w:r w:rsidRPr="00576306" w:rsidDel="00D16275">
          <w:rPr>
            <w:sz w:val="18"/>
            <w:szCs w:val="18"/>
          </w:rPr>
          <w:delText>_log.txt"</w:delText>
        </w:r>
      </w:del>
    </w:p>
    <w:p w14:paraId="2B1B8CFC" w14:textId="36551FA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2" w:author="Jacob Fullerton" w:date="2020-09-04T09:06:00Z"/>
          <w:sz w:val="18"/>
          <w:szCs w:val="18"/>
        </w:rPr>
      </w:pPr>
      <w:del w:id="593" w:author="Jacob Fullerton" w:date="2020-09-04T09:06:00Z">
        <w:r w:rsidRPr="00576306" w:rsidDel="00D16275">
          <w:rPr>
            <w:sz w:val="18"/>
            <w:szCs w:val="18"/>
          </w:rPr>
          <w:delText>INFO--03/27/2020 08:54:05 AM--Code Version: 0b4478192d987adbff818006239cda369278912a v2.2: /opt/tools/pylib/runner/runner.py&lt;--1bcfd6779e9cbdb82673405873a8e5e81514ae27</w:delText>
        </w:r>
      </w:del>
    </w:p>
    <w:p w14:paraId="5AFC6202" w14:textId="7AAC241A"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4" w:author="Jacob Fullerton" w:date="2020-09-04T09:06:00Z"/>
          <w:sz w:val="18"/>
          <w:szCs w:val="18"/>
        </w:rPr>
      </w:pPr>
    </w:p>
    <w:p w14:paraId="1F48C4FD" w14:textId="21857807"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595" w:author="Jacob Fullerton" w:date="2020-09-04T09:06:00Z"/>
          <w:sz w:val="18"/>
          <w:szCs w:val="18"/>
        </w:rPr>
      </w:pPr>
      <w:del w:id="596" w:author="Jacob Fullerton" w:date="2020-09-04T09:06:00Z">
        <w:r w:rsidRPr="00576306" w:rsidDel="00D16275">
          <w:rPr>
            <w:sz w:val="18"/>
            <w:szCs w:val="18"/>
          </w:rPr>
          <w:delText>INFO--03/27/2020 08:54:05 AM--Code Version: a27b8bc997309317b6f2f818dfd51c40276d2c6a Local repo SHA-1 has does not correspond to a remote repo release version: /home/pallena/CAVE/CA-CIE-Tools-TestRepos/ca_ipp/CA-CIE-Tools/tools/</w:delText>
        </w:r>
      </w:del>
      <w:del w:id="597" w:author="Jacob Fullerton" w:date="2020-09-04T07:42:00Z">
        <w:r w:rsidRPr="00576306" w:rsidDel="00EF1976">
          <w:rPr>
            <w:sz w:val="18"/>
            <w:szCs w:val="18"/>
          </w:rPr>
          <w:delText>ca-ipp</w:delText>
        </w:r>
      </w:del>
      <w:del w:id="598" w:author="Jacob Fullerton" w:date="2020-09-04T09:06:00Z">
        <w:r w:rsidRPr="00576306" w:rsidDel="00D16275">
          <w:rPr>
            <w:sz w:val="18"/>
            <w:szCs w:val="18"/>
          </w:rPr>
          <w:delText>/</w:delText>
        </w:r>
      </w:del>
      <w:del w:id="599" w:author="Jacob Fullerton" w:date="2020-09-04T07:42:00Z">
        <w:r w:rsidRPr="00576306" w:rsidDel="00EF1976">
          <w:rPr>
            <w:sz w:val="18"/>
            <w:szCs w:val="18"/>
          </w:rPr>
          <w:delText>ca-ipp</w:delText>
        </w:r>
      </w:del>
      <w:del w:id="600" w:author="Jacob Fullerton" w:date="2020-09-04T09:06:00Z">
        <w:r w:rsidRPr="00576306" w:rsidDel="00D16275">
          <w:rPr>
            <w:sz w:val="18"/>
            <w:szCs w:val="18"/>
          </w:rPr>
          <w:delText>.pl&lt;--1df1cd98a7c2755771e6f8427217047706466801</w:delText>
        </w:r>
      </w:del>
    </w:p>
    <w:p w14:paraId="45B9E4B8" w14:textId="185A588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01" w:author="Jacob Fullerton" w:date="2020-09-04T09:06:00Z"/>
          <w:sz w:val="18"/>
          <w:szCs w:val="18"/>
        </w:rPr>
      </w:pPr>
    </w:p>
    <w:p w14:paraId="07883346" w14:textId="43EA0D1E"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02" w:author="Jacob Fullerton" w:date="2020-09-04T09:06:00Z"/>
          <w:sz w:val="18"/>
          <w:szCs w:val="18"/>
        </w:rPr>
      </w:pPr>
      <w:del w:id="603" w:author="Jacob Fullerton" w:date="2020-09-04T09:06:00Z">
        <w:r w:rsidRPr="00576306" w:rsidDel="00D16275">
          <w:rPr>
            <w:sz w:val="18"/>
            <w:szCs w:val="18"/>
          </w:rPr>
          <w:delText>INFO--03/27/2020 08:54:05 AM--QA Status: QUALIFIED : /opt/tools/pylib/runner/runner.py</w:delText>
        </w:r>
      </w:del>
    </w:p>
    <w:p w14:paraId="0F23C266" w14:textId="7EB25315"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04" w:author="Jacob Fullerton" w:date="2020-09-04T09:06:00Z"/>
          <w:sz w:val="18"/>
          <w:szCs w:val="18"/>
        </w:rPr>
      </w:pPr>
      <w:del w:id="605" w:author="Jacob Fullerton" w:date="2020-09-04T09:06:00Z">
        <w:r w:rsidRPr="00576306" w:rsidDel="00D16275">
          <w:rPr>
            <w:sz w:val="18"/>
            <w:szCs w:val="18"/>
          </w:rPr>
          <w:delText>INFO--03/27/2020 08:54:05 AM--QA Status: TEST : /home/pallena/CAVE/CA-CIE-Tools-TestRepos/ca_ipp/CA-CIE-Tools/tools/</w:delText>
        </w:r>
      </w:del>
      <w:del w:id="606" w:author="Jacob Fullerton" w:date="2020-09-04T07:42:00Z">
        <w:r w:rsidRPr="00576306" w:rsidDel="00EF1976">
          <w:rPr>
            <w:sz w:val="18"/>
            <w:szCs w:val="18"/>
          </w:rPr>
          <w:delText>ca-ipp</w:delText>
        </w:r>
      </w:del>
      <w:del w:id="607" w:author="Jacob Fullerton" w:date="2020-09-04T09:06:00Z">
        <w:r w:rsidRPr="00576306" w:rsidDel="00D16275">
          <w:rPr>
            <w:sz w:val="18"/>
            <w:szCs w:val="18"/>
          </w:rPr>
          <w:delText>/</w:delText>
        </w:r>
      </w:del>
      <w:del w:id="608" w:author="Jacob Fullerton" w:date="2020-09-04T07:42:00Z">
        <w:r w:rsidRPr="00576306" w:rsidDel="00EF1976">
          <w:rPr>
            <w:sz w:val="18"/>
            <w:szCs w:val="18"/>
          </w:rPr>
          <w:delText>ca-ipp</w:delText>
        </w:r>
      </w:del>
      <w:del w:id="609" w:author="Jacob Fullerton" w:date="2020-09-04T09:06:00Z">
        <w:r w:rsidRPr="00576306" w:rsidDel="00D16275">
          <w:rPr>
            <w:sz w:val="18"/>
            <w:szCs w:val="18"/>
          </w:rPr>
          <w:delText>.pl</w:delText>
        </w:r>
      </w:del>
    </w:p>
    <w:p w14:paraId="69E57ED8" w14:textId="428D159C" w:rsidR="00576306" w:rsidRPr="00576306" w:rsidDel="00D16275" w:rsidRDefault="00576306" w:rsidP="00576306">
      <w:pPr>
        <w:pBdr>
          <w:top w:val="single" w:sz="4" w:space="1" w:color="auto"/>
          <w:left w:val="single" w:sz="4" w:space="4" w:color="auto"/>
          <w:bottom w:val="single" w:sz="4" w:space="1" w:color="auto"/>
          <w:right w:val="single" w:sz="4" w:space="4" w:color="auto"/>
        </w:pBdr>
        <w:rPr>
          <w:del w:id="610" w:author="Jacob Fullerton" w:date="2020-09-04T09:06:00Z"/>
          <w:sz w:val="18"/>
          <w:szCs w:val="18"/>
        </w:rPr>
      </w:pPr>
      <w:del w:id="611" w:author="Jacob Fullerton" w:date="2020-09-04T09:06:00Z">
        <w:r w:rsidRPr="00576306" w:rsidDel="00D16275">
          <w:rPr>
            <w:sz w:val="18"/>
            <w:szCs w:val="18"/>
          </w:rPr>
          <w:delText>INFO--03/27/2020 08:54:05 AM--Invoking Command:"perl"</w:delText>
        </w:r>
        <w:r w:rsidRPr="00576306" w:rsidDel="00D16275">
          <w:rPr>
            <w:sz w:val="18"/>
            <w:szCs w:val="18"/>
          </w:rPr>
          <w:tab/>
          <w:delText>with Arguments:"/home/pallena/CAVE/CA-CIE-Tools-TestRepos/ca_ipp/CA-CIE-Tools/tools/</w:delText>
        </w:r>
      </w:del>
      <w:del w:id="612" w:author="Jacob Fullerton" w:date="2020-09-04T07:42:00Z">
        <w:r w:rsidRPr="00576306" w:rsidDel="00EF1976">
          <w:rPr>
            <w:sz w:val="18"/>
            <w:szCs w:val="18"/>
          </w:rPr>
          <w:delText>ca-ipp</w:delText>
        </w:r>
      </w:del>
      <w:del w:id="613" w:author="Jacob Fullerton" w:date="2020-09-04T09:06:00Z">
        <w:r w:rsidRPr="00576306" w:rsidDel="00D16275">
          <w:rPr>
            <w:sz w:val="18"/>
            <w:szCs w:val="18"/>
          </w:rPr>
          <w:delText>/</w:delText>
        </w:r>
      </w:del>
      <w:del w:id="614" w:author="Jacob Fullerton" w:date="2020-09-04T07:42:00Z">
        <w:r w:rsidRPr="00576306" w:rsidDel="00EF1976">
          <w:rPr>
            <w:sz w:val="18"/>
            <w:szCs w:val="18"/>
          </w:rPr>
          <w:delText>ca-ipp</w:delText>
        </w:r>
      </w:del>
      <w:del w:id="615" w:author="Jacob Fullerton" w:date="2020-09-04T09:06:00Z">
        <w:r w:rsidRPr="00576306" w:rsidDel="00D16275">
          <w:rPr>
            <w:sz w:val="18"/>
            <w:szCs w:val="18"/>
          </w:rPr>
          <w:delText>.pl /opt/ICF/Prod/VZEHSIT/v1.1/data/Original/WasteSites(ehsit)_Geometry_SIMV2_CA-dos2unix.csv /opt/ICF/Prod/VZINV/v1.0/data/F_CP-61786_R1_sorted_mar42020.csv none /opt/ICF/Prod/CLEANINV/v1.0/data/inflow-04_inv1-edited.res /opt/ICF/Prod/RCASWR/v1.0/data/ /opt/ICF/Prod/RCASWR/v1.0/data/CASWR_Output_20200219_summary_03.09.2020.csv ./reroute-list preprocessed_inventory"</w:delText>
        </w:r>
      </w:del>
    </w:p>
    <w:p w14:paraId="603DB00F" w14:textId="541C16CD" w:rsidR="00192EF0" w:rsidRPr="00576306" w:rsidDel="00D16275" w:rsidRDefault="00576306" w:rsidP="00576306">
      <w:pPr>
        <w:pBdr>
          <w:top w:val="single" w:sz="4" w:space="1" w:color="auto"/>
          <w:left w:val="single" w:sz="4" w:space="4" w:color="auto"/>
          <w:bottom w:val="single" w:sz="4" w:space="1" w:color="auto"/>
          <w:right w:val="single" w:sz="4" w:space="4" w:color="auto"/>
        </w:pBdr>
        <w:rPr>
          <w:del w:id="616" w:author="Jacob Fullerton" w:date="2020-09-04T09:06:00Z"/>
          <w:sz w:val="18"/>
          <w:szCs w:val="18"/>
        </w:rPr>
      </w:pPr>
      <w:del w:id="617" w:author="Jacob Fullerton" w:date="2020-09-04T09:06:00Z">
        <w:r w:rsidRPr="00576306" w:rsidDel="00D16275">
          <w:rPr>
            <w:sz w:val="18"/>
            <w:szCs w:val="18"/>
          </w:rPr>
          <w:delText>INFO--03/27/2020 08:54:05 AM--Username:pallena</w:delText>
        </w:r>
        <w:r w:rsidRPr="00576306" w:rsidDel="00D16275">
          <w:rPr>
            <w:sz w:val="18"/>
            <w:szCs w:val="18"/>
          </w:rPr>
          <w:tab/>
          <w:delText>Computer:olive</w:delText>
        </w:r>
        <w:r w:rsidRPr="00576306" w:rsidDel="00D16275">
          <w:rPr>
            <w:sz w:val="18"/>
            <w:szCs w:val="18"/>
          </w:rPr>
          <w:tab/>
          <w:delText>Platform:Linux 4.4.0-38-generic #57~14.04.1-Ubuntu SMP Tue Sep 6 17:20:43 UTC 2016</w:delText>
        </w:r>
      </w:del>
    </w:p>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3646"/>
        <w:gridCol w:w="3649"/>
        <w:gridCol w:w="1415"/>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2818C980" w:rsidR="00192EF0" w:rsidRPr="00DC2C2D" w:rsidRDefault="00EF1976"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del w:id="618" w:author="Jacob Fullerton" w:date="2020-09-01T08:14:00Z">
                  <w:r w:rsidR="00262621" w:rsidDel="0077723E">
                    <w:rPr>
                      <w:rFonts w:ascii="Arial" w:hAnsi="Arial"/>
                      <w:b/>
                      <w:bCs/>
                      <w:szCs w:val="22"/>
                    </w:rPr>
                    <w:delText>CA-IPP</w:delText>
                  </w:r>
                </w:del>
                <w:ins w:id="619" w:author="Jacob Fullerton" w:date="2020-09-01T08:14:00Z">
                  <w:r w:rsidR="0077723E">
                    <w:rPr>
                      <w:rFonts w:ascii="Arial" w:hAnsi="Arial"/>
                      <w:b/>
                      <w:bCs/>
                      <w:szCs w:val="22"/>
                    </w:rPr>
                    <w:t>CIE-IPP</w:t>
                  </w:r>
                </w:ins>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3C60A0">
        <w:trPr>
          <w:cantSplit/>
          <w:trHeight w:val="530"/>
          <w:tblHeader/>
        </w:trPr>
        <w:tc>
          <w:tcPr>
            <w:tcW w:w="4296" w:type="dxa"/>
            <w:gridSpan w:val="2"/>
            <w:tcBorders>
              <w:top w:val="single" w:sz="4" w:space="0" w:color="auto"/>
            </w:tcBorders>
            <w:shd w:val="clear" w:color="auto" w:fill="auto"/>
            <w:vAlign w:val="center"/>
          </w:tcPr>
          <w:p w14:paraId="73EBE197" w14:textId="0D9778B9" w:rsidR="00192EF0" w:rsidRPr="007D0AAC" w:rsidRDefault="00EF1976"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del w:id="620" w:author="Jacob Fullerton" w:date="2020-09-01T08:14:00Z">
                  <w:r w:rsidR="00262621" w:rsidDel="0077723E">
                    <w:rPr>
                      <w:rFonts w:ascii="Arial" w:hAnsi="Arial"/>
                      <w:b/>
                      <w:bCs/>
                      <w:sz w:val="20"/>
                    </w:rPr>
                    <w:delText>CA-IPP</w:delText>
                  </w:r>
                </w:del>
                <w:ins w:id="621" w:author="Jacob Fullerton" w:date="2020-09-01T08:14:00Z">
                  <w:r w:rsidR="0077723E">
                    <w:rPr>
                      <w:rFonts w:ascii="Arial" w:hAnsi="Arial"/>
                      <w:b/>
                      <w:bCs/>
                      <w:sz w:val="20"/>
                    </w:rPr>
                    <w:t>CIE-IPP</w:t>
                  </w:r>
                </w:ins>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16B37FD3"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del w:id="622" w:author="Jacob Fullerton" w:date="2020-09-01T08:14:00Z">
                  <w:r w:rsidR="00262621" w:rsidDel="0077723E">
                    <w:rPr>
                      <w:rFonts w:ascii="Arial" w:hAnsi="Arial"/>
                      <w:b/>
                      <w:bCs/>
                      <w:sz w:val="20"/>
                    </w:rPr>
                    <w:delText>CA-IPP</w:delText>
                  </w:r>
                </w:del>
                <w:ins w:id="623" w:author="Jacob Fullerton" w:date="2020-09-01T08:14:00Z">
                  <w:r w:rsidR="0077723E">
                    <w:rPr>
                      <w:rFonts w:ascii="Arial" w:hAnsi="Arial"/>
                      <w:b/>
                      <w:bCs/>
                      <w:sz w:val="20"/>
                    </w:rPr>
                    <w:t>CIE-IPP</w:t>
                  </w:r>
                </w:ins>
              </w:sdtContent>
            </w:sdt>
            <w:r w:rsidRPr="007D0AAC">
              <w:rPr>
                <w:rFonts w:ascii="Arial" w:hAnsi="Arial"/>
                <w:b/>
                <w:sz w:val="20"/>
              </w:rPr>
              <w:t xml:space="preserve"> – AT-</w:t>
            </w:r>
            <w:r>
              <w:rPr>
                <w:rFonts w:ascii="Arial" w:hAnsi="Arial"/>
                <w:b/>
                <w:sz w:val="20"/>
              </w:rPr>
              <w:t>1</w:t>
            </w:r>
          </w:p>
        </w:tc>
        <w:tc>
          <w:tcPr>
            <w:tcW w:w="5064" w:type="dxa"/>
            <w:gridSpan w:val="2"/>
            <w:tcBorders>
              <w:top w:val="single" w:sz="4" w:space="0" w:color="auto"/>
            </w:tcBorders>
            <w:shd w:val="clear" w:color="auto" w:fill="auto"/>
            <w:vAlign w:val="center"/>
          </w:tcPr>
          <w:p w14:paraId="49E3AF70" w14:textId="09C93E2B"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8128CF">
              <w:rPr>
                <w:rFonts w:ascii="Arial" w:hAnsi="Arial"/>
                <w:b/>
                <w:sz w:val="20"/>
              </w:rPr>
              <w:t xml:space="preserve"> 03-27-2020</w:t>
            </w:r>
          </w:p>
        </w:tc>
      </w:tr>
      <w:tr w:rsidR="00192EF0" w:rsidRPr="007D0AAC" w14:paraId="5400B3E2" w14:textId="77777777" w:rsidTr="003C60A0">
        <w:trPr>
          <w:cantSplit/>
          <w:trHeight w:val="530"/>
          <w:tblHeader/>
        </w:trPr>
        <w:tc>
          <w:tcPr>
            <w:tcW w:w="4296"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6220DD15" w:rsidR="00192EF0"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624" w:author="Jacob Fullerton" w:date="2020-09-04T07:42:00Z">
              <w:r w:rsidRPr="00DD4761" w:rsidDel="00EF1976">
                <w:rPr>
                  <w:rFonts w:ascii="Arial" w:hAnsi="Arial"/>
                  <w:b/>
                  <w:sz w:val="20"/>
                </w:rPr>
                <w:delText>ca-ipp</w:delText>
              </w:r>
            </w:del>
            <w:ins w:id="625" w:author="Jacob Fullerton" w:date="2020-09-04T07:42:00Z">
              <w:r w:rsidR="00EF1976">
                <w:rPr>
                  <w:rFonts w:ascii="Arial" w:hAnsi="Arial"/>
                  <w:b/>
                  <w:sz w:val="20"/>
                </w:rPr>
                <w:t>cie-ipp</w:t>
              </w:r>
            </w:ins>
          </w:p>
        </w:tc>
        <w:tc>
          <w:tcPr>
            <w:tcW w:w="5064" w:type="dxa"/>
            <w:gridSpan w:val="2"/>
            <w:tcBorders>
              <w:top w:val="single" w:sz="4" w:space="0" w:color="auto"/>
            </w:tcBorders>
            <w:shd w:val="clear" w:color="auto" w:fill="auto"/>
            <w:vAlign w:val="center"/>
          </w:tcPr>
          <w:p w14:paraId="4B4292A5" w14:textId="308A5699" w:rsidR="00192EF0" w:rsidRPr="007D0AAC" w:rsidRDefault="00192EF0" w:rsidP="00B84619">
            <w:pPr>
              <w:pStyle w:val="H1bodytext"/>
              <w:spacing w:after="0"/>
              <w:ind w:left="0"/>
              <w:rPr>
                <w:rFonts w:ascii="Arial" w:hAnsi="Arial"/>
                <w:b/>
                <w:sz w:val="20"/>
              </w:rPr>
            </w:pPr>
            <w:r>
              <w:rPr>
                <w:rFonts w:ascii="Arial" w:hAnsi="Arial"/>
                <w:b/>
                <w:sz w:val="20"/>
              </w:rPr>
              <w:t>Test Performed By:</w:t>
            </w:r>
            <w:r w:rsidR="008128CF">
              <w:rPr>
                <w:rFonts w:ascii="Arial" w:hAnsi="Arial"/>
                <w:b/>
                <w:sz w:val="20"/>
              </w:rPr>
              <w:t xml:space="preserve"> Praveena Allena</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21CE647E"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626" w:author="Jacob Fullerton" w:date="2020-09-04T07:42:00Z">
              <w:r w:rsidR="00DD4761" w:rsidRPr="00DD4761" w:rsidDel="00EF1976">
                <w:rPr>
                  <w:rFonts w:ascii="Arial" w:hAnsi="Arial"/>
                  <w:b/>
                  <w:sz w:val="20"/>
                </w:rPr>
                <w:delText>ca-ipp</w:delText>
              </w:r>
            </w:del>
            <w:ins w:id="627" w:author="Jacob Fullerton" w:date="2020-09-04T07:42:00Z">
              <w:r w:rsidR="00EF1976">
                <w:rPr>
                  <w:rFonts w:ascii="Arial" w:hAnsi="Arial"/>
                  <w:b/>
                  <w:sz w:val="20"/>
                </w:rPr>
                <w:t>cie-ipp</w:t>
              </w:r>
            </w:ins>
          </w:p>
        </w:tc>
      </w:tr>
      <w:tr w:rsidR="00192EF0" w:rsidRPr="00572F5F" w14:paraId="5D102B12" w14:textId="77777777" w:rsidTr="003C60A0">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6"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15"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CE566E" w14:paraId="56FE1064" w14:textId="77777777" w:rsidTr="000E66FE">
        <w:trPr>
          <w:trHeight w:val="476"/>
        </w:trPr>
        <w:tc>
          <w:tcPr>
            <w:tcW w:w="650" w:type="dxa"/>
            <w:vAlign w:val="center"/>
          </w:tcPr>
          <w:p w14:paraId="1E77AD5B" w14:textId="77777777" w:rsidR="00CE566E" w:rsidRPr="007D0AAC" w:rsidRDefault="00CE566E"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931650A" w14:textId="662A1567" w:rsidR="00CE566E" w:rsidRPr="007D0AAC" w:rsidRDefault="00CE566E" w:rsidP="00CE566E">
            <w:pPr>
              <w:pStyle w:val="H1bodytext"/>
              <w:spacing w:after="0"/>
              <w:ind w:left="0"/>
              <w:rPr>
                <w:rFonts w:ascii="Arial" w:hAnsi="Arial"/>
                <w:sz w:val="20"/>
              </w:rPr>
            </w:pPr>
            <w:r>
              <w:rPr>
                <w:rFonts w:ascii="Arial" w:hAnsi="Arial"/>
                <w:sz w:val="20"/>
              </w:rPr>
              <w:t>Open the “reroute-list” file and modify the path from “USER” to the user’s corresponding username.</w:t>
            </w:r>
          </w:p>
        </w:tc>
      </w:tr>
      <w:tr w:rsidR="003C60A0" w14:paraId="250928A3" w14:textId="77777777" w:rsidTr="003C60A0">
        <w:trPr>
          <w:trHeight w:val="476"/>
        </w:trPr>
        <w:tc>
          <w:tcPr>
            <w:tcW w:w="650" w:type="dxa"/>
            <w:vAlign w:val="center"/>
          </w:tcPr>
          <w:p w14:paraId="6BC7AB69" w14:textId="77777777" w:rsidR="003C60A0" w:rsidRPr="007D0AAC" w:rsidRDefault="003C60A0" w:rsidP="003C60A0">
            <w:pPr>
              <w:pStyle w:val="H1bodytext"/>
              <w:spacing w:after="0"/>
              <w:ind w:left="0"/>
              <w:jc w:val="center"/>
              <w:rPr>
                <w:rFonts w:ascii="Arial" w:hAnsi="Arial"/>
                <w:sz w:val="20"/>
              </w:rPr>
            </w:pPr>
            <w:r>
              <w:rPr>
                <w:rFonts w:ascii="Arial" w:hAnsi="Arial"/>
                <w:sz w:val="20"/>
              </w:rPr>
              <w:t>2</w:t>
            </w:r>
          </w:p>
        </w:tc>
        <w:tc>
          <w:tcPr>
            <w:tcW w:w="3646" w:type="dxa"/>
            <w:vAlign w:val="center"/>
          </w:tcPr>
          <w:p w14:paraId="6607C83D" w14:textId="05F204E7" w:rsidR="003C60A0" w:rsidRDefault="003C60A0" w:rsidP="003C60A0">
            <w:pPr>
              <w:pStyle w:val="H1bodytext"/>
              <w:spacing w:after="0"/>
              <w:ind w:left="0"/>
              <w:rPr>
                <w:rFonts w:ascii="Arial" w:hAnsi="Arial"/>
                <w:sz w:val="20"/>
              </w:rPr>
            </w:pPr>
            <w:r>
              <w:rPr>
                <w:rFonts w:ascii="Arial" w:hAnsi="Arial"/>
                <w:sz w:val="20"/>
              </w:rPr>
              <w:t>Inside of a Linux terminal, invoke the Tool Runner with the test input files as follows</w:t>
            </w:r>
            <w:proofErr w:type="gramStart"/>
            <w:r>
              <w:rPr>
                <w:rFonts w:ascii="Arial" w:hAnsi="Arial"/>
                <w:sz w:val="20"/>
              </w:rPr>
              <w:t xml:space="preserve">: </w:t>
            </w:r>
            <w:r>
              <w:rPr>
                <w:rFonts w:ascii="Arial" w:hAnsi="Arial"/>
                <w:i/>
                <w:iCs/>
                <w:sz w:val="20"/>
              </w:rPr>
              <w:t>.</w:t>
            </w:r>
            <w:proofErr w:type="gramEnd"/>
            <w:r>
              <w:rPr>
                <w:rFonts w:ascii="Arial" w:hAnsi="Arial"/>
                <w:i/>
                <w:iCs/>
                <w:sz w:val="20"/>
              </w:rPr>
              <w:t>/runner_run_AT-1</w:t>
            </w:r>
            <w:r w:rsidR="00CD4519">
              <w:rPr>
                <w:rFonts w:ascii="Arial" w:hAnsi="Arial"/>
                <w:i/>
                <w:iCs/>
                <w:sz w:val="20"/>
              </w:rPr>
              <w:t>_</w:t>
            </w:r>
            <w:del w:id="628" w:author="Jacob Fullerton" w:date="2020-09-04T07:42:00Z">
              <w:r w:rsidR="00CD4519" w:rsidDel="00EF1976">
                <w:rPr>
                  <w:rFonts w:ascii="Arial" w:hAnsi="Arial"/>
                  <w:i/>
                  <w:iCs/>
                  <w:sz w:val="20"/>
                </w:rPr>
                <w:delText>CA-IPP</w:delText>
              </w:r>
            </w:del>
            <w:ins w:id="629" w:author="Jacob Fullerton" w:date="2020-09-04T07:42:00Z">
              <w:r w:rsidR="00EF1976">
                <w:rPr>
                  <w:rFonts w:ascii="Arial" w:hAnsi="Arial"/>
                  <w:i/>
                  <w:iCs/>
                  <w:sz w:val="20"/>
                </w:rPr>
                <w:t>CIE-IPP</w:t>
              </w:r>
            </w:ins>
            <w:r>
              <w:rPr>
                <w:rFonts w:ascii="Arial" w:hAnsi="Arial"/>
                <w:i/>
                <w:iCs/>
                <w:sz w:val="20"/>
              </w:rPr>
              <w:t>.sh</w:t>
            </w:r>
          </w:p>
        </w:tc>
        <w:tc>
          <w:tcPr>
            <w:tcW w:w="3649" w:type="dxa"/>
            <w:vAlign w:val="center"/>
          </w:tcPr>
          <w:p w14:paraId="53FAE966" w14:textId="77777777" w:rsidR="003C60A0" w:rsidRDefault="003C60A0" w:rsidP="003C60A0">
            <w:pPr>
              <w:pStyle w:val="H1bodytext"/>
              <w:spacing w:after="0"/>
              <w:ind w:left="0"/>
              <w:rPr>
                <w:rFonts w:ascii="Arial" w:hAnsi="Arial"/>
                <w:sz w:val="20"/>
              </w:rPr>
            </w:pPr>
            <w:r>
              <w:rPr>
                <w:rFonts w:ascii="Arial" w:hAnsi="Arial"/>
                <w:sz w:val="20"/>
              </w:rPr>
              <w:t>4 files should be created:</w:t>
            </w:r>
          </w:p>
          <w:p w14:paraId="5BD8CE7C" w14:textId="30B2BE34"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del w:id="630" w:author="Jacob Fullerton" w:date="2020-09-04T07:42:00Z">
              <w:r w:rsidR="00CD4519" w:rsidDel="00EF1976">
                <w:rPr>
                  <w:rFonts w:ascii="Arial" w:hAnsi="Arial"/>
                  <w:b/>
                  <w:bCs/>
                  <w:i/>
                  <w:iCs/>
                  <w:sz w:val="20"/>
                </w:rPr>
                <w:delText>CA-IPP</w:delText>
              </w:r>
            </w:del>
            <w:ins w:id="631" w:author="Jacob Fullerton" w:date="2020-09-04T07:42:00Z">
              <w:r w:rsidR="00EF1976">
                <w:rPr>
                  <w:rFonts w:ascii="Arial" w:hAnsi="Arial"/>
                  <w:b/>
                  <w:bCs/>
                  <w:i/>
                  <w:iCs/>
                  <w:sz w:val="20"/>
                </w:rPr>
                <w:t>CIE-IPP</w:t>
              </w:r>
            </w:ins>
            <w:r w:rsidRPr="00180364">
              <w:rPr>
                <w:rFonts w:ascii="Arial" w:hAnsi="Arial"/>
                <w:b/>
                <w:bCs/>
                <w:i/>
                <w:iCs/>
                <w:sz w:val="20"/>
              </w:rPr>
              <w:t>_log.txt</w:t>
            </w:r>
          </w:p>
          <w:p w14:paraId="2776627C" w14:textId="77777777" w:rsidR="003C60A0" w:rsidRPr="00180364"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preprocessed_inventory.csv</w:t>
            </w:r>
          </w:p>
          <w:p w14:paraId="5CDCB72A" w14:textId="2611F8CF" w:rsidR="00AD5D19" w:rsidRPr="00AD5D19"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preprocessed_inventory.log</w:t>
            </w:r>
          </w:p>
          <w:p w14:paraId="5399B7FB" w14:textId="646E6C55" w:rsidR="003C60A0" w:rsidRPr="007D0AAC" w:rsidRDefault="003C60A0" w:rsidP="003B2A82">
            <w:pPr>
              <w:pStyle w:val="H1bodytext"/>
              <w:numPr>
                <w:ilvl w:val="0"/>
                <w:numId w:val="21"/>
              </w:numPr>
              <w:spacing w:after="0"/>
              <w:rPr>
                <w:rFonts w:ascii="Arial" w:hAnsi="Arial"/>
                <w:sz w:val="20"/>
              </w:rPr>
            </w:pPr>
            <w:r w:rsidRPr="00180364">
              <w:rPr>
                <w:rFonts w:ascii="Arial" w:hAnsi="Arial"/>
                <w:b/>
                <w:bCs/>
                <w:i/>
                <w:iCs/>
                <w:sz w:val="20"/>
              </w:rPr>
              <w:t>preprocessed_inventory-summary.csv</w:t>
            </w:r>
          </w:p>
        </w:tc>
        <w:tc>
          <w:tcPr>
            <w:tcW w:w="1415" w:type="dxa"/>
            <w:vAlign w:val="center"/>
          </w:tcPr>
          <w:p w14:paraId="4B3400A2" w14:textId="0A811AB2" w:rsidR="003C60A0" w:rsidRPr="007D0AAC" w:rsidRDefault="00AD5D19" w:rsidP="00AD5D19">
            <w:pPr>
              <w:pStyle w:val="H1bodytext"/>
              <w:spacing w:after="0"/>
              <w:ind w:left="0"/>
              <w:rPr>
                <w:rFonts w:ascii="Arial" w:hAnsi="Arial"/>
                <w:sz w:val="20"/>
              </w:rPr>
            </w:pPr>
            <w:del w:id="632" w:author="Jacob Fullerton" w:date="2020-09-04T09:16:00Z">
              <w:r w:rsidDel="00AC5E79">
                <w:rPr>
                  <w:rFonts w:ascii="Arial" w:hAnsi="Arial"/>
                  <w:sz w:val="20"/>
                </w:rPr>
                <w:delText>Pass</w:delText>
              </w:r>
            </w:del>
          </w:p>
        </w:tc>
      </w:tr>
      <w:tr w:rsidR="003C60A0" w:rsidRPr="007D0AAC" w14:paraId="6CBD52D7" w14:textId="77777777" w:rsidTr="003C60A0">
        <w:trPr>
          <w:trHeight w:val="476"/>
        </w:trPr>
        <w:tc>
          <w:tcPr>
            <w:tcW w:w="650" w:type="dxa"/>
            <w:vAlign w:val="center"/>
          </w:tcPr>
          <w:p w14:paraId="6B68AA43" w14:textId="77777777" w:rsidR="003C60A0" w:rsidRDefault="003C60A0" w:rsidP="003C60A0">
            <w:pPr>
              <w:pStyle w:val="H1bodytext"/>
              <w:spacing w:after="0"/>
              <w:ind w:left="0"/>
              <w:jc w:val="center"/>
              <w:rPr>
                <w:rFonts w:ascii="Arial" w:hAnsi="Arial"/>
                <w:sz w:val="20"/>
              </w:rPr>
            </w:pPr>
            <w:r>
              <w:rPr>
                <w:rFonts w:ascii="Arial" w:hAnsi="Arial"/>
                <w:sz w:val="20"/>
              </w:rPr>
              <w:t>3</w:t>
            </w:r>
          </w:p>
        </w:tc>
        <w:tc>
          <w:tcPr>
            <w:tcW w:w="3646" w:type="dxa"/>
            <w:vAlign w:val="center"/>
          </w:tcPr>
          <w:p w14:paraId="2958BD42" w14:textId="543791C7" w:rsidR="003C60A0" w:rsidRDefault="003C60A0" w:rsidP="003C60A0">
            <w:pPr>
              <w:pStyle w:val="H1bodytext"/>
              <w:spacing w:after="0"/>
              <w:ind w:left="0"/>
              <w:rPr>
                <w:rFonts w:ascii="Arial" w:hAnsi="Arial"/>
                <w:sz w:val="20"/>
              </w:rPr>
            </w:pPr>
            <w:r>
              <w:rPr>
                <w:rFonts w:ascii="Arial" w:hAnsi="Arial"/>
                <w:sz w:val="20"/>
              </w:rPr>
              <w:t>Inside of a Linux terminal, invoke the checking script</w:t>
            </w:r>
            <w:proofErr w:type="gramStart"/>
            <w:r>
              <w:rPr>
                <w:rFonts w:ascii="Arial" w:hAnsi="Arial"/>
                <w:sz w:val="20"/>
              </w:rPr>
              <w:t xml:space="preserve">: </w:t>
            </w:r>
            <w:r>
              <w:rPr>
                <w:rFonts w:ascii="Arial" w:hAnsi="Arial"/>
                <w:i/>
                <w:iCs/>
                <w:sz w:val="20"/>
              </w:rPr>
              <w:t>.</w:t>
            </w:r>
            <w:proofErr w:type="gramEnd"/>
            <w:r>
              <w:rPr>
                <w:rFonts w:ascii="Arial" w:hAnsi="Arial"/>
                <w:i/>
                <w:iCs/>
                <w:sz w:val="20"/>
              </w:rPr>
              <w:t>/</w:t>
            </w:r>
            <w:del w:id="633" w:author="Jacob Fullerton" w:date="2020-09-04T07:42:00Z">
              <w:r w:rsidDel="00EF1976">
                <w:rPr>
                  <w:rFonts w:ascii="Arial" w:hAnsi="Arial"/>
                  <w:i/>
                  <w:iCs/>
                  <w:sz w:val="20"/>
                </w:rPr>
                <w:delText>ca-ipp</w:delText>
              </w:r>
            </w:del>
            <w:ins w:id="634" w:author="Jacob Fullerton" w:date="2020-09-04T07:42:00Z">
              <w:r w:rsidR="00EF1976">
                <w:rPr>
                  <w:rFonts w:ascii="Arial" w:hAnsi="Arial"/>
                  <w:i/>
                  <w:iCs/>
                  <w:sz w:val="20"/>
                </w:rPr>
                <w:t>cie-ipp</w:t>
              </w:r>
            </w:ins>
            <w:r>
              <w:rPr>
                <w:rFonts w:ascii="Arial" w:hAnsi="Arial"/>
                <w:i/>
                <w:iCs/>
                <w:sz w:val="20"/>
              </w:rPr>
              <w:t>_check.sh</w:t>
            </w:r>
          </w:p>
        </w:tc>
        <w:tc>
          <w:tcPr>
            <w:tcW w:w="3649" w:type="dxa"/>
            <w:vAlign w:val="center"/>
          </w:tcPr>
          <w:p w14:paraId="4C615CA0" w14:textId="60F47012" w:rsidR="003C60A0" w:rsidRDefault="003C60A0" w:rsidP="003C60A0">
            <w:pPr>
              <w:pStyle w:val="H1bodytext"/>
              <w:spacing w:after="0"/>
              <w:ind w:left="0"/>
              <w:rPr>
                <w:rFonts w:ascii="Arial" w:hAnsi="Arial"/>
                <w:sz w:val="20"/>
              </w:rPr>
            </w:pPr>
            <w:r>
              <w:rPr>
                <w:rFonts w:ascii="Arial" w:hAnsi="Arial"/>
                <w:sz w:val="20"/>
              </w:rPr>
              <w:t xml:space="preserve">The script should produce a file called </w:t>
            </w:r>
            <w:del w:id="635" w:author="Jacob Fullerton" w:date="2020-09-04T09:18:00Z">
              <w:r w:rsidDel="00AC5E79">
                <w:rPr>
                  <w:rFonts w:ascii="Arial" w:hAnsi="Arial"/>
                  <w:b/>
                  <w:bCs/>
                  <w:i/>
                  <w:iCs/>
                  <w:sz w:val="20"/>
                </w:rPr>
                <w:delText>ca_ipp_check</w:delText>
              </w:r>
            </w:del>
            <w:ins w:id="636"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1415" w:type="dxa"/>
            <w:vAlign w:val="center"/>
          </w:tcPr>
          <w:p w14:paraId="4E2B432F" w14:textId="5D0D4C11" w:rsidR="003C60A0" w:rsidRPr="00702160" w:rsidRDefault="00B15234" w:rsidP="003C60A0">
            <w:pPr>
              <w:pStyle w:val="H1bodytext"/>
              <w:spacing w:after="0"/>
              <w:ind w:left="0"/>
              <w:rPr>
                <w:rFonts w:ascii="Arial" w:hAnsi="Arial"/>
                <w:sz w:val="20"/>
              </w:rPr>
            </w:pPr>
            <w:del w:id="637" w:author="Jacob Fullerton" w:date="2020-09-04T09:16:00Z">
              <w:r w:rsidDel="00AC5E79">
                <w:rPr>
                  <w:rFonts w:ascii="Arial" w:hAnsi="Arial"/>
                  <w:sz w:val="20"/>
                </w:rPr>
                <w:delText>Pass</w:delText>
              </w:r>
            </w:del>
          </w:p>
        </w:tc>
      </w:tr>
      <w:tr w:rsidR="003C60A0" w:rsidRPr="007D0AAC" w14:paraId="06FDC6A3" w14:textId="77777777" w:rsidTr="003C60A0">
        <w:trPr>
          <w:trHeight w:val="476"/>
        </w:trPr>
        <w:tc>
          <w:tcPr>
            <w:tcW w:w="650" w:type="dxa"/>
            <w:vAlign w:val="center"/>
          </w:tcPr>
          <w:p w14:paraId="572FB75D" w14:textId="56B07EF3" w:rsidR="003C60A0" w:rsidRDefault="003C60A0" w:rsidP="003C60A0">
            <w:pPr>
              <w:pStyle w:val="H1bodytext"/>
              <w:spacing w:after="0"/>
              <w:ind w:left="0"/>
              <w:jc w:val="center"/>
              <w:rPr>
                <w:rFonts w:ascii="Arial" w:hAnsi="Arial"/>
                <w:sz w:val="20"/>
              </w:rPr>
            </w:pPr>
            <w:r>
              <w:rPr>
                <w:rFonts w:ascii="Arial" w:hAnsi="Arial"/>
                <w:sz w:val="20"/>
              </w:rPr>
              <w:t>4</w:t>
            </w:r>
          </w:p>
        </w:tc>
        <w:tc>
          <w:tcPr>
            <w:tcW w:w="3646" w:type="dxa"/>
            <w:vAlign w:val="center"/>
          </w:tcPr>
          <w:p w14:paraId="5C9A57CE" w14:textId="1C7C40E0" w:rsidR="003C60A0" w:rsidRDefault="003C60A0" w:rsidP="003C60A0">
            <w:pPr>
              <w:pStyle w:val="H1bodytext"/>
              <w:spacing w:after="0"/>
              <w:ind w:left="0"/>
              <w:rPr>
                <w:rFonts w:ascii="Arial" w:hAnsi="Arial"/>
                <w:sz w:val="20"/>
              </w:rPr>
            </w:pPr>
            <w:r>
              <w:rPr>
                <w:rFonts w:ascii="Arial" w:hAnsi="Arial"/>
                <w:sz w:val="20"/>
              </w:rPr>
              <w:t xml:space="preserve">FR-1 Check (from </w:t>
            </w:r>
            <w:del w:id="638" w:author="Jacob Fullerton" w:date="2020-09-04T09:18:00Z">
              <w:r w:rsidDel="00AC5E79">
                <w:rPr>
                  <w:rFonts w:ascii="Arial" w:hAnsi="Arial"/>
                  <w:b/>
                  <w:bCs/>
                  <w:i/>
                  <w:iCs/>
                  <w:sz w:val="20"/>
                </w:rPr>
                <w:delText>ca_ipp_check</w:delText>
              </w:r>
            </w:del>
            <w:ins w:id="639"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2ECFAE3B" w14:textId="65D19F26" w:rsidR="003C60A0" w:rsidRDefault="003C60A0" w:rsidP="003C60A0">
            <w:pPr>
              <w:pStyle w:val="H1bodytext"/>
              <w:spacing w:after="0"/>
              <w:ind w:left="0"/>
              <w:rPr>
                <w:rFonts w:ascii="Arial" w:hAnsi="Arial"/>
                <w:sz w:val="20"/>
              </w:rPr>
            </w:pPr>
            <w:r>
              <w:rPr>
                <w:rFonts w:ascii="Arial" w:hAnsi="Arial"/>
                <w:sz w:val="20"/>
              </w:rPr>
              <w:t xml:space="preserve">Open </w:t>
            </w:r>
            <w:del w:id="640" w:author="Jacob Fullerton" w:date="2020-09-04T09:18:00Z">
              <w:r w:rsidRPr="00960A25" w:rsidDel="00AC5E79">
                <w:rPr>
                  <w:rFonts w:ascii="Arial" w:hAnsi="Arial"/>
                  <w:b/>
                  <w:bCs/>
                  <w:i/>
                  <w:iCs/>
                  <w:sz w:val="20"/>
                </w:rPr>
                <w:delText>ca_ipp_check</w:delText>
              </w:r>
            </w:del>
            <w:ins w:id="641"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 xml:space="preserve">##QA-PASS (FR-1): The </w:t>
            </w:r>
            <w:del w:id="642" w:author="Jacob Fullerton" w:date="2020-09-04T07:42:00Z">
              <w:r w:rsidRPr="00960A25" w:rsidDel="00EF1976">
                <w:rPr>
                  <w:rFonts w:ascii="Arial" w:hAnsi="Arial"/>
                  <w:sz w:val="20"/>
                </w:rPr>
                <w:delText>ca-ipp</w:delText>
              </w:r>
            </w:del>
            <w:ins w:id="643" w:author="Jacob Fullerton" w:date="2020-09-04T07:42:00Z">
              <w:r w:rsidR="00EF1976">
                <w:rPr>
                  <w:rFonts w:ascii="Arial" w:hAnsi="Arial"/>
                  <w:sz w:val="20"/>
                </w:rPr>
                <w:t>cie-ipp</w:t>
              </w:r>
            </w:ins>
            <w:r w:rsidRPr="00960A25">
              <w:rPr>
                <w:rFonts w:ascii="Arial" w:hAnsi="Arial"/>
                <w:sz w:val="20"/>
              </w:rPr>
              <w:t>.pl output only has sites listed in the VZEHSIT.</w:t>
            </w:r>
            <w:r>
              <w:rPr>
                <w:rFonts w:ascii="Arial" w:hAnsi="Arial"/>
                <w:sz w:val="20"/>
              </w:rPr>
              <w:t>”</w:t>
            </w:r>
          </w:p>
          <w:p w14:paraId="705BDFB4" w14:textId="77777777" w:rsidR="003C60A0" w:rsidRDefault="003C60A0" w:rsidP="003C60A0">
            <w:pPr>
              <w:pStyle w:val="H1bodytext"/>
              <w:spacing w:after="0"/>
              <w:ind w:left="0"/>
              <w:rPr>
                <w:rFonts w:ascii="Arial" w:hAnsi="Arial"/>
                <w:sz w:val="20"/>
              </w:rPr>
            </w:pPr>
          </w:p>
          <w:p w14:paraId="28275EB1" w14:textId="5AD63D17" w:rsidR="003C60A0" w:rsidRDefault="003C60A0" w:rsidP="003C60A0">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2053838886"/>
                <w:placeholder>
                  <w:docPart w:val="F56DBF0C96F74BEAB019C2DFB3DCE009"/>
                </w:placeholder>
                <w:dataBinding w:prefixMappings="xmlns:ns0='http://purl.org/dc/elements/1.1/' xmlns:ns1='http://schemas.openxmlformats.org/package/2006/metadata/core-properties' " w:xpath="/ns1:coreProperties[1]/ns1:keywords[1]" w:storeItemID="{6C3C8BC8-F283-45AE-878A-BAB7291924A1}"/>
                <w:text/>
              </w:sdtPr>
              <w:sdtContent>
                <w:del w:id="644" w:author="Jacob Fullerton" w:date="2020-09-01T08:14:00Z">
                  <w:r w:rsidDel="0077723E">
                    <w:rPr>
                      <w:rFonts w:ascii="Arial" w:hAnsi="Arial"/>
                      <w:b/>
                      <w:bCs/>
                      <w:sz w:val="20"/>
                    </w:rPr>
                    <w:delText>CA-IPP</w:delText>
                  </w:r>
                </w:del>
                <w:ins w:id="645"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9687283" w14:textId="4707686E" w:rsidR="003C60A0" w:rsidRPr="00702160" w:rsidRDefault="008128CF" w:rsidP="003C60A0">
            <w:pPr>
              <w:pStyle w:val="H1bodytext"/>
              <w:spacing w:after="0"/>
              <w:ind w:left="0"/>
              <w:rPr>
                <w:rFonts w:ascii="Arial" w:hAnsi="Arial"/>
                <w:sz w:val="20"/>
              </w:rPr>
            </w:pPr>
            <w:del w:id="646" w:author="Jacob Fullerton" w:date="2020-09-04T09:16:00Z">
              <w:r w:rsidDel="00AC5E79">
                <w:rPr>
                  <w:rFonts w:ascii="Arial" w:hAnsi="Arial"/>
                  <w:sz w:val="20"/>
                </w:rPr>
                <w:delText>Pass</w:delText>
              </w:r>
            </w:del>
          </w:p>
        </w:tc>
      </w:tr>
      <w:tr w:rsidR="003C60A0" w:rsidRPr="007D0AAC" w14:paraId="7413DFB6" w14:textId="77777777" w:rsidTr="003C60A0">
        <w:trPr>
          <w:trHeight w:val="476"/>
        </w:trPr>
        <w:tc>
          <w:tcPr>
            <w:tcW w:w="650" w:type="dxa"/>
            <w:vAlign w:val="center"/>
          </w:tcPr>
          <w:p w14:paraId="6E13EA49" w14:textId="5AA4A0AD" w:rsidR="003C60A0" w:rsidRDefault="003C60A0" w:rsidP="003C60A0">
            <w:pPr>
              <w:pStyle w:val="H1bodytext"/>
              <w:spacing w:after="0"/>
              <w:ind w:left="0"/>
              <w:jc w:val="center"/>
              <w:rPr>
                <w:rFonts w:ascii="Arial" w:hAnsi="Arial"/>
                <w:sz w:val="20"/>
              </w:rPr>
            </w:pPr>
            <w:r>
              <w:rPr>
                <w:rFonts w:ascii="Arial" w:hAnsi="Arial"/>
                <w:sz w:val="20"/>
              </w:rPr>
              <w:t>5</w:t>
            </w:r>
          </w:p>
        </w:tc>
        <w:tc>
          <w:tcPr>
            <w:tcW w:w="3646" w:type="dxa"/>
            <w:vAlign w:val="center"/>
          </w:tcPr>
          <w:p w14:paraId="0D0FE2B1" w14:textId="405F1B07" w:rsidR="003C60A0" w:rsidRDefault="003C60A0" w:rsidP="003C60A0">
            <w:pPr>
              <w:pStyle w:val="H1bodytext"/>
              <w:spacing w:after="0"/>
              <w:ind w:left="0"/>
              <w:rPr>
                <w:rFonts w:ascii="Arial" w:hAnsi="Arial"/>
                <w:sz w:val="20"/>
              </w:rPr>
            </w:pPr>
            <w:r>
              <w:rPr>
                <w:rFonts w:ascii="Arial" w:hAnsi="Arial"/>
                <w:sz w:val="20"/>
              </w:rPr>
              <w:t xml:space="preserve">FR-2, FR-5, FR-6 Check (from </w:t>
            </w:r>
            <w:del w:id="647" w:author="Jacob Fullerton" w:date="2020-09-04T09:18:00Z">
              <w:r w:rsidDel="00AC5E79">
                <w:rPr>
                  <w:rFonts w:ascii="Arial" w:hAnsi="Arial"/>
                  <w:b/>
                  <w:bCs/>
                  <w:i/>
                  <w:iCs/>
                  <w:sz w:val="20"/>
                </w:rPr>
                <w:delText>ca_ipp_check</w:delText>
              </w:r>
            </w:del>
            <w:ins w:id="648"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5307D14F" w14:textId="1B9CC532" w:rsidR="003C60A0" w:rsidRDefault="003C60A0" w:rsidP="003C60A0">
            <w:pPr>
              <w:pStyle w:val="H1bodytext"/>
              <w:spacing w:after="0"/>
              <w:ind w:left="0"/>
              <w:rPr>
                <w:rFonts w:ascii="Arial" w:hAnsi="Arial"/>
                <w:sz w:val="20"/>
              </w:rPr>
            </w:pPr>
            <w:r>
              <w:rPr>
                <w:rFonts w:ascii="Arial" w:hAnsi="Arial"/>
                <w:sz w:val="20"/>
              </w:rPr>
              <w:t xml:space="preserve">Open </w:t>
            </w:r>
            <w:del w:id="649" w:author="Jacob Fullerton" w:date="2020-09-04T09:18:00Z">
              <w:r w:rsidDel="00AC5E79">
                <w:rPr>
                  <w:rFonts w:ascii="Arial" w:hAnsi="Arial"/>
                  <w:b/>
                  <w:bCs/>
                  <w:i/>
                  <w:iCs/>
                  <w:sz w:val="20"/>
                </w:rPr>
                <w:delText>ca_ipp_check</w:delText>
              </w:r>
            </w:del>
            <w:ins w:id="650"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(FR-2, FR-5, and FR-6)</w:t>
            </w:r>
            <w:r>
              <w:rPr>
                <w:rFonts w:ascii="Arial" w:hAnsi="Arial"/>
                <w:sz w:val="20"/>
              </w:rPr>
              <w:t>”</w:t>
            </w:r>
          </w:p>
          <w:p w14:paraId="6DF5B1EB" w14:textId="77777777" w:rsidR="003C60A0" w:rsidRDefault="003C60A0" w:rsidP="003C60A0">
            <w:pPr>
              <w:pStyle w:val="H1bodytext"/>
              <w:spacing w:after="0"/>
              <w:ind w:left="0"/>
              <w:rPr>
                <w:rFonts w:ascii="Arial" w:hAnsi="Arial"/>
                <w:sz w:val="20"/>
              </w:rPr>
            </w:pPr>
          </w:p>
          <w:p w14:paraId="357850A1" w14:textId="5CE2BCF3" w:rsidR="003C60A0" w:rsidRDefault="003C60A0" w:rsidP="003C60A0">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358171718"/>
                <w:placeholder>
                  <w:docPart w:val="4FC7D665E0534B85977B2D194ABD4407"/>
                </w:placeholder>
                <w:dataBinding w:prefixMappings="xmlns:ns0='http://purl.org/dc/elements/1.1/' xmlns:ns1='http://schemas.openxmlformats.org/package/2006/metadata/core-properties' " w:xpath="/ns1:coreProperties[1]/ns1:keywords[1]" w:storeItemID="{6C3C8BC8-F283-45AE-878A-BAB7291924A1}"/>
                <w:text/>
              </w:sdtPr>
              <w:sdtContent>
                <w:del w:id="651" w:author="Jacob Fullerton" w:date="2020-09-01T08:14:00Z">
                  <w:r w:rsidDel="0077723E">
                    <w:rPr>
                      <w:rFonts w:ascii="Arial" w:hAnsi="Arial"/>
                      <w:b/>
                      <w:bCs/>
                      <w:sz w:val="20"/>
                    </w:rPr>
                    <w:delText>CA-IPP</w:delText>
                  </w:r>
                </w:del>
                <w:ins w:id="652" w:author="Jacob Fullerton" w:date="2020-09-01T08:14:00Z">
                  <w:r w:rsidR="0077723E">
                    <w:rPr>
                      <w:rFonts w:ascii="Arial" w:hAnsi="Arial"/>
                      <w:b/>
                      <w:bCs/>
                      <w:sz w:val="20"/>
                    </w:rPr>
                    <w:t>CIE-IPP</w:t>
                  </w:r>
                </w:ins>
              </w:sdtContent>
            </w:sdt>
            <w:r w:rsidRPr="00960A25">
              <w:rPr>
                <w:rFonts w:ascii="Arial" w:hAnsi="Arial"/>
                <w:sz w:val="20"/>
              </w:rPr>
              <w:t xml:space="preserve"> tool</w:t>
            </w:r>
            <w:r>
              <w:rPr>
                <w:rFonts w:ascii="Arial" w:hAnsi="Arial"/>
                <w:sz w:val="20"/>
              </w:rPr>
              <w:t>.</w:t>
            </w:r>
          </w:p>
        </w:tc>
        <w:tc>
          <w:tcPr>
            <w:tcW w:w="1415" w:type="dxa"/>
            <w:vAlign w:val="center"/>
          </w:tcPr>
          <w:p w14:paraId="63BA1065" w14:textId="59CCC224" w:rsidR="003C60A0" w:rsidRPr="00702160" w:rsidRDefault="008128CF" w:rsidP="003C60A0">
            <w:pPr>
              <w:pStyle w:val="H1bodytext"/>
              <w:spacing w:after="0"/>
              <w:ind w:left="0"/>
              <w:rPr>
                <w:rFonts w:ascii="Arial" w:hAnsi="Arial"/>
                <w:sz w:val="20"/>
              </w:rPr>
            </w:pPr>
            <w:del w:id="653" w:author="Jacob Fullerton" w:date="2020-09-04T09:16:00Z">
              <w:r w:rsidDel="00AC5E79">
                <w:rPr>
                  <w:rFonts w:ascii="Arial" w:hAnsi="Arial"/>
                  <w:sz w:val="20"/>
                </w:rPr>
                <w:lastRenderedPageBreak/>
                <w:delText>Pass</w:delText>
              </w:r>
            </w:del>
          </w:p>
        </w:tc>
      </w:tr>
      <w:tr w:rsidR="003C60A0" w:rsidRPr="007D0AAC" w14:paraId="15A226E1" w14:textId="77777777" w:rsidTr="003C60A0">
        <w:trPr>
          <w:trHeight w:val="476"/>
        </w:trPr>
        <w:tc>
          <w:tcPr>
            <w:tcW w:w="650" w:type="dxa"/>
            <w:vAlign w:val="center"/>
          </w:tcPr>
          <w:p w14:paraId="71C6E81D" w14:textId="0662DDD3" w:rsidR="003C60A0" w:rsidRDefault="003C60A0" w:rsidP="003C60A0">
            <w:pPr>
              <w:pStyle w:val="H1bodytext"/>
              <w:spacing w:after="0"/>
              <w:ind w:left="0"/>
              <w:jc w:val="center"/>
              <w:rPr>
                <w:rFonts w:ascii="Arial" w:hAnsi="Arial"/>
                <w:sz w:val="20"/>
              </w:rPr>
            </w:pPr>
            <w:r>
              <w:rPr>
                <w:rFonts w:ascii="Arial" w:hAnsi="Arial"/>
                <w:sz w:val="20"/>
              </w:rPr>
              <w:t>6</w:t>
            </w:r>
          </w:p>
        </w:tc>
        <w:tc>
          <w:tcPr>
            <w:tcW w:w="3646" w:type="dxa"/>
            <w:vAlign w:val="center"/>
          </w:tcPr>
          <w:p w14:paraId="76C39126" w14:textId="1D9D714D" w:rsidR="003C60A0" w:rsidRDefault="003C60A0" w:rsidP="003C60A0">
            <w:pPr>
              <w:pStyle w:val="H1bodytext"/>
              <w:spacing w:after="0"/>
              <w:ind w:left="0"/>
              <w:rPr>
                <w:rFonts w:ascii="Arial" w:hAnsi="Arial"/>
                <w:sz w:val="20"/>
              </w:rPr>
            </w:pPr>
            <w:r>
              <w:rPr>
                <w:rFonts w:ascii="Arial" w:hAnsi="Arial"/>
                <w:sz w:val="20"/>
              </w:rPr>
              <w:t xml:space="preserve">FR-3 Check (from </w:t>
            </w:r>
            <w:del w:id="654" w:author="Jacob Fullerton" w:date="2020-09-04T09:18:00Z">
              <w:r w:rsidDel="00AC5E79">
                <w:rPr>
                  <w:rFonts w:ascii="Arial" w:hAnsi="Arial"/>
                  <w:b/>
                  <w:bCs/>
                  <w:i/>
                  <w:iCs/>
                  <w:sz w:val="20"/>
                </w:rPr>
                <w:delText>ca_ipp_check</w:delText>
              </w:r>
            </w:del>
            <w:ins w:id="655"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703D2862" w14:textId="3C105490" w:rsidR="003C60A0" w:rsidRDefault="003C60A0" w:rsidP="003C60A0">
            <w:pPr>
              <w:pStyle w:val="H1bodytext"/>
              <w:spacing w:after="0"/>
              <w:ind w:left="0"/>
              <w:rPr>
                <w:rFonts w:ascii="Arial" w:hAnsi="Arial"/>
                <w:sz w:val="20"/>
              </w:rPr>
            </w:pPr>
            <w:r>
              <w:rPr>
                <w:rFonts w:ascii="Arial" w:hAnsi="Arial"/>
                <w:sz w:val="20"/>
              </w:rPr>
              <w:t xml:space="preserve">Open </w:t>
            </w:r>
            <w:del w:id="656" w:author="Jacob Fullerton" w:date="2020-09-04T09:18:00Z">
              <w:r w:rsidRPr="00960A25" w:rsidDel="00AC5E79">
                <w:rPr>
                  <w:rFonts w:ascii="Arial" w:hAnsi="Arial"/>
                  <w:b/>
                  <w:bCs/>
                  <w:i/>
                  <w:iCs/>
                  <w:sz w:val="20"/>
                </w:rPr>
                <w:delText>ca_ipp_check</w:delText>
              </w:r>
            </w:del>
            <w:ins w:id="657"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3</w:t>
            </w:r>
            <w:r w:rsidRPr="00960A25">
              <w:rPr>
                <w:rFonts w:ascii="Arial" w:hAnsi="Arial"/>
                <w:sz w:val="20"/>
              </w:rPr>
              <w:t>)</w:t>
            </w:r>
            <w:r>
              <w:rPr>
                <w:rFonts w:ascii="Arial" w:hAnsi="Arial"/>
                <w:sz w:val="20"/>
              </w:rPr>
              <w:t>”.</w:t>
            </w:r>
          </w:p>
          <w:p w14:paraId="75433926" w14:textId="77777777" w:rsidR="003C60A0" w:rsidRDefault="003C60A0" w:rsidP="003C60A0">
            <w:pPr>
              <w:pStyle w:val="H1bodytext"/>
              <w:spacing w:after="0"/>
              <w:ind w:left="0"/>
              <w:rPr>
                <w:rFonts w:ascii="Arial" w:hAnsi="Arial"/>
                <w:sz w:val="20"/>
              </w:rPr>
            </w:pPr>
          </w:p>
          <w:p w14:paraId="47A45F4E" w14:textId="492B0FC4" w:rsidR="003C60A0" w:rsidRDefault="003C60A0" w:rsidP="003C60A0">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06683707"/>
                <w:placeholder>
                  <w:docPart w:val="90F04F7A8C75434981439163508AD870"/>
                </w:placeholder>
                <w:dataBinding w:prefixMappings="xmlns:ns0='http://purl.org/dc/elements/1.1/' xmlns:ns1='http://schemas.openxmlformats.org/package/2006/metadata/core-properties' " w:xpath="/ns1:coreProperties[1]/ns1:keywords[1]" w:storeItemID="{6C3C8BC8-F283-45AE-878A-BAB7291924A1}"/>
                <w:text/>
              </w:sdtPr>
              <w:sdtContent>
                <w:del w:id="658" w:author="Jacob Fullerton" w:date="2020-09-01T08:14:00Z">
                  <w:r w:rsidDel="0077723E">
                    <w:rPr>
                      <w:rFonts w:ascii="Arial" w:hAnsi="Arial"/>
                      <w:b/>
                      <w:bCs/>
                      <w:sz w:val="20"/>
                    </w:rPr>
                    <w:delText>CA-IPP</w:delText>
                  </w:r>
                </w:del>
                <w:ins w:id="659"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07E920F6" w14:textId="5D2ABE61" w:rsidR="003C60A0" w:rsidRPr="00702160" w:rsidRDefault="008128CF" w:rsidP="003C60A0">
            <w:pPr>
              <w:pStyle w:val="H1bodytext"/>
              <w:spacing w:after="0"/>
              <w:ind w:left="0"/>
              <w:rPr>
                <w:rFonts w:ascii="Arial" w:hAnsi="Arial"/>
                <w:sz w:val="20"/>
              </w:rPr>
            </w:pPr>
            <w:del w:id="660" w:author="Jacob Fullerton" w:date="2020-09-04T09:16:00Z">
              <w:r w:rsidDel="00AC5E79">
                <w:rPr>
                  <w:rFonts w:ascii="Arial" w:hAnsi="Arial"/>
                  <w:sz w:val="20"/>
                </w:rPr>
                <w:delText>Pass</w:delText>
              </w:r>
            </w:del>
          </w:p>
        </w:tc>
      </w:tr>
      <w:tr w:rsidR="003C60A0" w:rsidRPr="007D0AAC" w14:paraId="4D4E556A" w14:textId="77777777" w:rsidTr="003C60A0">
        <w:trPr>
          <w:trHeight w:val="476"/>
        </w:trPr>
        <w:tc>
          <w:tcPr>
            <w:tcW w:w="650" w:type="dxa"/>
            <w:vAlign w:val="center"/>
          </w:tcPr>
          <w:p w14:paraId="7B097E1E" w14:textId="683E96CF" w:rsidR="003C60A0" w:rsidRDefault="003C60A0" w:rsidP="003C60A0">
            <w:pPr>
              <w:pStyle w:val="H1bodytext"/>
              <w:spacing w:after="0"/>
              <w:ind w:left="0"/>
              <w:jc w:val="center"/>
              <w:rPr>
                <w:rFonts w:ascii="Arial" w:hAnsi="Arial"/>
                <w:sz w:val="20"/>
              </w:rPr>
            </w:pPr>
            <w:r>
              <w:rPr>
                <w:rFonts w:ascii="Arial" w:hAnsi="Arial"/>
                <w:sz w:val="20"/>
              </w:rPr>
              <w:t>7</w:t>
            </w:r>
          </w:p>
        </w:tc>
        <w:tc>
          <w:tcPr>
            <w:tcW w:w="3646" w:type="dxa"/>
            <w:vAlign w:val="center"/>
          </w:tcPr>
          <w:p w14:paraId="36382FD2" w14:textId="3AAFD338" w:rsidR="003C60A0" w:rsidRDefault="003C60A0" w:rsidP="003C60A0">
            <w:pPr>
              <w:pStyle w:val="H1bodytext"/>
              <w:spacing w:after="0"/>
              <w:ind w:left="0"/>
              <w:rPr>
                <w:rFonts w:ascii="Arial" w:hAnsi="Arial"/>
                <w:sz w:val="20"/>
              </w:rPr>
            </w:pPr>
            <w:r>
              <w:rPr>
                <w:rFonts w:ascii="Arial" w:hAnsi="Arial"/>
                <w:sz w:val="20"/>
              </w:rPr>
              <w:t xml:space="preserve">FR-4 Check (from </w:t>
            </w:r>
            <w:del w:id="661" w:author="Jacob Fullerton" w:date="2020-09-04T09:18:00Z">
              <w:r w:rsidDel="00AC5E79">
                <w:rPr>
                  <w:rFonts w:ascii="Arial" w:hAnsi="Arial"/>
                  <w:b/>
                  <w:bCs/>
                  <w:i/>
                  <w:iCs/>
                  <w:sz w:val="20"/>
                </w:rPr>
                <w:delText>ca_ipp_check</w:delText>
              </w:r>
            </w:del>
            <w:ins w:id="662" w:author="Jacob Fullerton" w:date="2020-09-04T09:18:00Z">
              <w:r w:rsidR="00AC5E79">
                <w:rPr>
                  <w:rFonts w:ascii="Arial" w:hAnsi="Arial"/>
                  <w:b/>
                  <w:bCs/>
                  <w:i/>
                  <w:iCs/>
                  <w:sz w:val="20"/>
                </w:rPr>
                <w:t>cie_ipp_check</w:t>
              </w:r>
            </w:ins>
            <w:r>
              <w:rPr>
                <w:rFonts w:ascii="Arial" w:hAnsi="Arial"/>
                <w:b/>
                <w:bCs/>
                <w:i/>
                <w:iCs/>
                <w:sz w:val="20"/>
              </w:rPr>
              <w:t>.log</w:t>
            </w:r>
            <w:r>
              <w:rPr>
                <w:rFonts w:ascii="Arial" w:hAnsi="Arial"/>
                <w:sz w:val="20"/>
              </w:rPr>
              <w:t>)</w:t>
            </w:r>
          </w:p>
        </w:tc>
        <w:tc>
          <w:tcPr>
            <w:tcW w:w="3649" w:type="dxa"/>
            <w:vAlign w:val="center"/>
          </w:tcPr>
          <w:p w14:paraId="77EE184A" w14:textId="0646EE7A" w:rsidR="003C60A0" w:rsidRDefault="003C60A0" w:rsidP="003C60A0">
            <w:pPr>
              <w:pStyle w:val="H1bodytext"/>
              <w:spacing w:after="0"/>
              <w:ind w:left="0"/>
              <w:rPr>
                <w:rFonts w:ascii="Arial" w:hAnsi="Arial"/>
                <w:sz w:val="20"/>
              </w:rPr>
            </w:pPr>
            <w:r>
              <w:rPr>
                <w:rFonts w:ascii="Arial" w:hAnsi="Arial"/>
                <w:sz w:val="20"/>
              </w:rPr>
              <w:t xml:space="preserve">Open </w:t>
            </w:r>
            <w:del w:id="663" w:author="Jacob Fullerton" w:date="2020-09-04T09:18:00Z">
              <w:r w:rsidRPr="00960A25" w:rsidDel="00AC5E79">
                <w:rPr>
                  <w:rFonts w:ascii="Arial" w:hAnsi="Arial"/>
                  <w:b/>
                  <w:bCs/>
                  <w:i/>
                  <w:iCs/>
                  <w:sz w:val="20"/>
                </w:rPr>
                <w:delText>ca_ipp_check</w:delText>
              </w:r>
            </w:del>
            <w:ins w:id="664" w:author="Jacob Fullerton" w:date="2020-09-04T09:18:00Z">
              <w:r w:rsidR="00AC5E79">
                <w:rPr>
                  <w:rFonts w:ascii="Arial" w:hAnsi="Arial"/>
                  <w:b/>
                  <w:bCs/>
                  <w:i/>
                  <w:iCs/>
                  <w:sz w:val="20"/>
                </w:rPr>
                <w:t>cie_ipp_check</w:t>
              </w:r>
            </w:ins>
            <w:r w:rsidRPr="00960A25">
              <w:rPr>
                <w:rFonts w:ascii="Arial" w:hAnsi="Arial"/>
                <w:b/>
                <w:bCs/>
                <w:i/>
                <w:iCs/>
                <w:sz w:val="20"/>
              </w:rPr>
              <w:t>.log</w:t>
            </w:r>
            <w:r>
              <w:rPr>
                <w:rFonts w:ascii="Arial" w:hAnsi="Arial"/>
                <w:sz w:val="20"/>
              </w:rPr>
              <w:t xml:space="preserve"> in a text editor and search for the string inside double quotes: “</w:t>
            </w:r>
            <w:r w:rsidRPr="00960A25">
              <w:rPr>
                <w:rFonts w:ascii="Arial" w:hAnsi="Arial"/>
                <w:sz w:val="20"/>
              </w:rPr>
              <w:t>##QA-PASS (FR-</w:t>
            </w:r>
            <w:r>
              <w:rPr>
                <w:rFonts w:ascii="Arial" w:hAnsi="Arial"/>
                <w:sz w:val="20"/>
              </w:rPr>
              <w:t>4</w:t>
            </w:r>
            <w:r w:rsidRPr="00960A25">
              <w:rPr>
                <w:rFonts w:ascii="Arial" w:hAnsi="Arial"/>
                <w:sz w:val="20"/>
              </w:rPr>
              <w:t>)</w:t>
            </w:r>
            <w:r>
              <w:rPr>
                <w:rFonts w:ascii="Arial" w:hAnsi="Arial"/>
                <w:sz w:val="20"/>
              </w:rPr>
              <w:t>”.</w:t>
            </w:r>
          </w:p>
          <w:p w14:paraId="0426C4F9" w14:textId="77777777" w:rsidR="003C60A0" w:rsidRDefault="003C60A0" w:rsidP="003C60A0">
            <w:pPr>
              <w:pStyle w:val="H1bodytext"/>
              <w:spacing w:after="0"/>
              <w:ind w:left="0"/>
              <w:rPr>
                <w:rFonts w:ascii="Arial" w:hAnsi="Arial"/>
                <w:sz w:val="20"/>
              </w:rPr>
            </w:pPr>
          </w:p>
          <w:p w14:paraId="248F6CEC" w14:textId="69E9635A" w:rsidR="003C60A0" w:rsidRDefault="003C60A0" w:rsidP="003C60A0">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417409993"/>
                <w:placeholder>
                  <w:docPart w:val="6D2158E10B654A2E8EB87F637344D390"/>
                </w:placeholder>
                <w:dataBinding w:prefixMappings="xmlns:ns0='http://purl.org/dc/elements/1.1/' xmlns:ns1='http://schemas.openxmlformats.org/package/2006/metadata/core-properties' " w:xpath="/ns1:coreProperties[1]/ns1:keywords[1]" w:storeItemID="{6C3C8BC8-F283-45AE-878A-BAB7291924A1}"/>
                <w:text/>
              </w:sdtPr>
              <w:sdtContent>
                <w:del w:id="665" w:author="Jacob Fullerton" w:date="2020-09-01T08:14:00Z">
                  <w:r w:rsidDel="0077723E">
                    <w:rPr>
                      <w:rFonts w:ascii="Arial" w:hAnsi="Arial"/>
                      <w:b/>
                      <w:bCs/>
                      <w:sz w:val="20"/>
                    </w:rPr>
                    <w:delText>CA-IPP</w:delText>
                  </w:r>
                </w:del>
                <w:ins w:id="666" w:author="Jacob Fullerton" w:date="2020-09-01T08:14:00Z">
                  <w:r w:rsidR="0077723E">
                    <w:rPr>
                      <w:rFonts w:ascii="Arial" w:hAnsi="Arial"/>
                      <w:b/>
                      <w:bCs/>
                      <w:sz w:val="20"/>
                    </w:rPr>
                    <w:t>CIE-IPP</w:t>
                  </w:r>
                </w:ins>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5" w:type="dxa"/>
            <w:vAlign w:val="center"/>
          </w:tcPr>
          <w:p w14:paraId="2D526736" w14:textId="28C03D58" w:rsidR="003C60A0" w:rsidRPr="00702160" w:rsidRDefault="008128CF" w:rsidP="003C60A0">
            <w:pPr>
              <w:pStyle w:val="H1bodytext"/>
              <w:spacing w:after="0"/>
              <w:ind w:left="0"/>
              <w:rPr>
                <w:rFonts w:ascii="Arial" w:hAnsi="Arial"/>
                <w:sz w:val="20"/>
              </w:rPr>
            </w:pPr>
            <w:del w:id="667" w:author="Jacob Fullerton" w:date="2020-09-04T09:16:00Z">
              <w:r w:rsidDel="00AC5E79">
                <w:rPr>
                  <w:rFonts w:ascii="Arial" w:hAnsi="Arial"/>
                  <w:sz w:val="20"/>
                </w:rPr>
                <w:delText>Pass</w:delText>
              </w:r>
            </w:del>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del w:id="668" w:author="Jacob Fullerton" w:date="2020-09-04T09:09:00Z">
        <w:r w:rsidDel="00AC5E79">
          <w:br w:type="page"/>
        </w:r>
      </w:del>
    </w:p>
    <w:p w14:paraId="0621A1FC" w14:textId="4643A4D5" w:rsidR="00EB6A36" w:rsidDel="00AC5E79" w:rsidRDefault="00EB6A36" w:rsidP="00EB6A36">
      <w:pPr>
        <w:rPr>
          <w:del w:id="669" w:author="Jacob Fullerton" w:date="2020-09-04T09:09:00Z"/>
          <w:b/>
          <w:bCs/>
        </w:rPr>
      </w:pPr>
      <w:del w:id="670" w:author="Jacob Fullerton" w:date="2020-09-04T09:09:00Z">
        <w:r w:rsidDel="00AC5E79">
          <w:rPr>
            <w:b/>
            <w:bCs/>
          </w:rPr>
          <w:delText>Tool Runner Log</w:delText>
        </w:r>
      </w:del>
    </w:p>
    <w:p w14:paraId="214D01EF" w14:textId="15707A69" w:rsidR="00D84DDA" w:rsidDel="00AC5E79" w:rsidRDefault="00A22364" w:rsidP="00EB6A36">
      <w:pPr>
        <w:rPr>
          <w:del w:id="671" w:author="Jacob Fullerton" w:date="2020-09-04T09:09:00Z"/>
        </w:rPr>
      </w:pPr>
      <w:del w:id="672" w:author="Jacob Fullerton" w:date="2020-09-04T09:09:00Z">
        <w:r w:rsidDel="00AC5E79">
          <w:delText>(NA)</w:delText>
        </w:r>
      </w:del>
    </w:p>
    <w:p w14:paraId="5C8BD4CF" w14:textId="1714B8DB" w:rsidR="00EB6A36" w:rsidDel="00AC5E79" w:rsidRDefault="00EB6A36">
      <w:pPr>
        <w:rPr>
          <w:del w:id="673" w:author="Jacob Fullerton" w:date="2020-09-04T09:09:00Z"/>
        </w:rPr>
      </w:pPr>
    </w:p>
    <w:p w14:paraId="1009756D" w14:textId="11047191" w:rsidR="00EB6A36" w:rsidDel="00AC5E79" w:rsidRDefault="00EB6A36">
      <w:pPr>
        <w:rPr>
          <w:del w:id="674" w:author="Jacob Fullerton" w:date="2020-09-04T09:09:00Z"/>
        </w:rPr>
      </w:pPr>
    </w:p>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rsidDel="00AC5E79" w14:paraId="403FEAC6" w14:textId="422EED32" w:rsidTr="00B84619">
        <w:trPr>
          <w:cantSplit/>
          <w:trHeight w:val="360"/>
          <w:tblHeader/>
          <w:del w:id="675" w:author="Jacob Fullerton" w:date="2020-09-04T09:09:00Z"/>
        </w:trPr>
        <w:tc>
          <w:tcPr>
            <w:tcW w:w="9360" w:type="dxa"/>
            <w:gridSpan w:val="4"/>
            <w:tcBorders>
              <w:top w:val="nil"/>
              <w:left w:val="nil"/>
              <w:bottom w:val="single" w:sz="4" w:space="0" w:color="auto"/>
              <w:right w:val="nil"/>
            </w:tcBorders>
            <w:vAlign w:val="bottom"/>
          </w:tcPr>
          <w:p w14:paraId="090083BD" w14:textId="1B3E1699" w:rsidR="00EB6A36" w:rsidRPr="007D0AAC" w:rsidDel="00AC5E79" w:rsidRDefault="00EB6A36" w:rsidP="00B84619">
            <w:pPr>
              <w:pStyle w:val="Heading6"/>
              <w:outlineLvl w:val="5"/>
              <w:rPr>
                <w:del w:id="676" w:author="Jacob Fullerton" w:date="2020-09-04T09:09:00Z"/>
                <w:sz w:val="20"/>
              </w:rPr>
            </w:pPr>
            <w:del w:id="677" w:author="Jacob Fullerton" w:date="2020-09-04T09:09:00Z">
              <w:r w:rsidDel="00AC5E79">
                <w:delText>Table A-2</w:delText>
              </w:r>
            </w:del>
          </w:p>
          <w:p w14:paraId="73CAA59A" w14:textId="6ACC7EF2" w:rsidR="00EB6A36" w:rsidRPr="00BF7107" w:rsidDel="00AC5E79" w:rsidRDefault="00EF1976" w:rsidP="00B84619">
            <w:pPr>
              <w:pStyle w:val="H1bodytext"/>
              <w:spacing w:after="0"/>
              <w:ind w:left="0"/>
              <w:jc w:val="center"/>
              <w:rPr>
                <w:del w:id="678" w:author="Jacob Fullerton" w:date="2020-09-04T09:09:00Z"/>
                <w:rFonts w:ascii="Arial" w:hAnsi="Arial"/>
                <w:b/>
                <w:szCs w:val="22"/>
              </w:rPr>
            </w:pPr>
            <w:customXmlDelRangeStart w:id="679" w:author="Jacob Fullerton" w:date="2020-09-04T09:09:00Z"/>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customXmlDelRangeEnd w:id="679"/>
                <w:del w:id="680" w:author="Jacob Fullerton" w:date="2020-09-01T08:14:00Z">
                  <w:r w:rsidR="00262621" w:rsidDel="0077723E">
                    <w:rPr>
                      <w:rFonts w:ascii="Arial" w:hAnsi="Arial"/>
                      <w:b/>
                      <w:bCs/>
                      <w:szCs w:val="22"/>
                    </w:rPr>
                    <w:delText>CA-IPP</w:delText>
                  </w:r>
                </w:del>
                <w:customXmlDelRangeStart w:id="681" w:author="Jacob Fullerton" w:date="2020-09-04T09:09:00Z"/>
              </w:sdtContent>
            </w:sdt>
            <w:customXmlDelRangeEnd w:id="681"/>
            <w:del w:id="682" w:author="Jacob Fullerton" w:date="2020-09-04T09:09:00Z">
              <w:r w:rsidR="00EB6A36" w:rsidRPr="00BF7107" w:rsidDel="00AC5E79">
                <w:rPr>
                  <w:rFonts w:ascii="Arial" w:hAnsi="Arial" w:cs="Arial"/>
                  <w:b/>
                  <w:szCs w:val="22"/>
                </w:rPr>
                <w:delText xml:space="preserve"> Acceptance </w:delText>
              </w:r>
              <w:r w:rsidR="00EB6A36" w:rsidRPr="00BF7107" w:rsidDel="00AC5E79">
                <w:rPr>
                  <w:rFonts w:ascii="Arial" w:hAnsi="Arial"/>
                  <w:b/>
                  <w:szCs w:val="22"/>
                </w:rPr>
                <w:delText>Test Plan Case 2</w:delText>
              </w:r>
            </w:del>
          </w:p>
        </w:tc>
      </w:tr>
      <w:tr w:rsidR="00EB6A36" w:rsidRPr="007D0AAC" w:rsidDel="00AC5E79" w14:paraId="0494BAC9" w14:textId="4E876613" w:rsidTr="00B84619">
        <w:trPr>
          <w:cantSplit/>
          <w:trHeight w:val="530"/>
          <w:tblHeader/>
          <w:del w:id="683" w:author="Jacob Fullerton" w:date="2020-09-04T09:09:00Z"/>
        </w:trPr>
        <w:tc>
          <w:tcPr>
            <w:tcW w:w="4860" w:type="dxa"/>
            <w:gridSpan w:val="2"/>
            <w:tcBorders>
              <w:top w:val="single" w:sz="4" w:space="0" w:color="auto"/>
            </w:tcBorders>
            <w:shd w:val="clear" w:color="auto" w:fill="auto"/>
            <w:vAlign w:val="center"/>
          </w:tcPr>
          <w:p w14:paraId="6F1E8212" w14:textId="092A5044" w:rsidR="00EB6A36" w:rsidRPr="007D0AAC" w:rsidDel="00AC5E79" w:rsidRDefault="00EF1976" w:rsidP="00B84619">
            <w:pPr>
              <w:pStyle w:val="H1bodytext"/>
              <w:spacing w:after="0"/>
              <w:ind w:left="0"/>
              <w:jc w:val="center"/>
              <w:rPr>
                <w:del w:id="684" w:author="Jacob Fullerton" w:date="2020-09-04T09:09:00Z"/>
                <w:rFonts w:ascii="Arial" w:hAnsi="Arial"/>
                <w:b/>
                <w:sz w:val="20"/>
              </w:rPr>
            </w:pPr>
            <w:customXmlDelRangeStart w:id="685" w:author="Jacob Fullerton" w:date="2020-09-04T09:09:00Z"/>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customXmlDelRangeEnd w:id="685"/>
                <w:del w:id="686" w:author="Jacob Fullerton" w:date="2020-09-01T08:14:00Z">
                  <w:r w:rsidR="00262621" w:rsidDel="0077723E">
                    <w:rPr>
                      <w:rFonts w:ascii="Arial" w:hAnsi="Arial"/>
                      <w:b/>
                      <w:bCs/>
                      <w:sz w:val="20"/>
                    </w:rPr>
                    <w:delText>CA-IPP</w:delText>
                  </w:r>
                </w:del>
                <w:customXmlDelRangeStart w:id="687" w:author="Jacob Fullerton" w:date="2020-09-04T09:09:00Z"/>
              </w:sdtContent>
            </w:sdt>
            <w:customXmlDelRangeEnd w:id="687"/>
            <w:del w:id="688" w:author="Jacob Fullerton" w:date="2020-09-04T09:09:00Z">
              <w:r w:rsidR="00EB6A36" w:rsidRPr="007D0AAC" w:rsidDel="00AC5E79">
                <w:rPr>
                  <w:rFonts w:ascii="Arial" w:hAnsi="Arial"/>
                  <w:b/>
                  <w:sz w:val="20"/>
                </w:rPr>
                <w:delText xml:space="preserve"> Acceptance Testing</w:delText>
              </w:r>
            </w:del>
          </w:p>
          <w:p w14:paraId="0070EC12" w14:textId="5D08FB20" w:rsidR="00EB6A36" w:rsidRPr="007D0AAC" w:rsidDel="00AC5E79" w:rsidRDefault="00EB6A36" w:rsidP="00B84619">
            <w:pPr>
              <w:pStyle w:val="H1bodytext"/>
              <w:spacing w:after="0"/>
              <w:ind w:left="0"/>
              <w:jc w:val="center"/>
              <w:rPr>
                <w:del w:id="689" w:author="Jacob Fullerton" w:date="2020-09-04T09:09:00Z"/>
                <w:rFonts w:ascii="Arial" w:hAnsi="Arial"/>
                <w:b/>
                <w:sz w:val="20"/>
              </w:rPr>
            </w:pPr>
            <w:del w:id="690" w:author="Jacob Fullerton" w:date="2020-09-04T09:09:00Z">
              <w:r w:rsidRPr="007D0AAC" w:rsidDel="00AC5E79">
                <w:rPr>
                  <w:rFonts w:ascii="Arial" w:hAnsi="Arial"/>
                  <w:b/>
                  <w:sz w:val="20"/>
                </w:rPr>
                <w:delText>CACIE-</w:delText>
              </w:r>
            </w:del>
            <w:customXmlDelRangeStart w:id="691" w:author="Jacob Fullerton" w:date="2020-09-04T09:09:00Z"/>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customXmlDelRangeEnd w:id="691"/>
                <w:del w:id="692" w:author="Jacob Fullerton" w:date="2020-09-01T08:14:00Z">
                  <w:r w:rsidR="00262621" w:rsidDel="0077723E">
                    <w:rPr>
                      <w:rFonts w:ascii="Arial" w:hAnsi="Arial"/>
                      <w:b/>
                      <w:bCs/>
                      <w:sz w:val="20"/>
                    </w:rPr>
                    <w:delText>CA-IPP</w:delText>
                  </w:r>
                </w:del>
                <w:customXmlDelRangeStart w:id="693" w:author="Jacob Fullerton" w:date="2020-09-04T09:09:00Z"/>
              </w:sdtContent>
            </w:sdt>
            <w:customXmlDelRangeEnd w:id="693"/>
            <w:del w:id="694" w:author="Jacob Fullerton" w:date="2020-09-04T09:09:00Z">
              <w:r w:rsidRPr="007D0AAC" w:rsidDel="00AC5E79">
                <w:rPr>
                  <w:rFonts w:ascii="Arial" w:hAnsi="Arial"/>
                  <w:b/>
                  <w:sz w:val="20"/>
                </w:rPr>
                <w:delText xml:space="preserve"> – AT-</w:delText>
              </w:r>
              <w:r w:rsidDel="00AC5E79">
                <w:rPr>
                  <w:rFonts w:ascii="Arial" w:hAnsi="Arial"/>
                  <w:b/>
                  <w:sz w:val="20"/>
                </w:rPr>
                <w:delText>2</w:delText>
              </w:r>
            </w:del>
          </w:p>
        </w:tc>
        <w:tc>
          <w:tcPr>
            <w:tcW w:w="4500" w:type="dxa"/>
            <w:gridSpan w:val="2"/>
            <w:tcBorders>
              <w:top w:val="single" w:sz="4" w:space="0" w:color="auto"/>
            </w:tcBorders>
            <w:shd w:val="clear" w:color="auto" w:fill="auto"/>
            <w:vAlign w:val="center"/>
          </w:tcPr>
          <w:p w14:paraId="071D2803" w14:textId="6BAC5D62" w:rsidR="00EB6A36" w:rsidRPr="007D0AAC" w:rsidDel="00AC5E79" w:rsidRDefault="00EB6A36" w:rsidP="00B84619">
            <w:pPr>
              <w:pStyle w:val="H1bodytext"/>
              <w:spacing w:after="0"/>
              <w:ind w:left="0"/>
              <w:rPr>
                <w:del w:id="695" w:author="Jacob Fullerton" w:date="2020-09-04T09:09:00Z"/>
                <w:rFonts w:ascii="Arial" w:hAnsi="Arial"/>
                <w:b/>
                <w:sz w:val="20"/>
              </w:rPr>
            </w:pPr>
            <w:del w:id="696" w:author="Jacob Fullerton" w:date="2020-09-04T09:09:00Z">
              <w:r w:rsidRPr="007D0AAC" w:rsidDel="00AC5E79">
                <w:rPr>
                  <w:rFonts w:ascii="Arial" w:hAnsi="Arial"/>
                  <w:b/>
                  <w:sz w:val="20"/>
                </w:rPr>
                <w:delText>Date:</w:delText>
              </w:r>
              <w:r w:rsidR="008128CF" w:rsidDel="00AC5E79">
                <w:rPr>
                  <w:rFonts w:ascii="Arial" w:hAnsi="Arial"/>
                  <w:b/>
                  <w:sz w:val="20"/>
                </w:rPr>
                <w:delText xml:space="preserve"> 03-27-2020</w:delText>
              </w:r>
            </w:del>
          </w:p>
        </w:tc>
      </w:tr>
      <w:tr w:rsidR="00EB6A36" w:rsidRPr="007D0AAC" w:rsidDel="00AC5E79" w14:paraId="553CF269" w14:textId="5DBF6380" w:rsidTr="00B84619">
        <w:trPr>
          <w:cantSplit/>
          <w:trHeight w:val="530"/>
          <w:tblHeader/>
          <w:del w:id="697" w:author="Jacob Fullerton" w:date="2020-09-04T09:09:00Z"/>
        </w:trPr>
        <w:tc>
          <w:tcPr>
            <w:tcW w:w="4860" w:type="dxa"/>
            <w:gridSpan w:val="2"/>
            <w:tcBorders>
              <w:top w:val="single" w:sz="4" w:space="0" w:color="auto"/>
            </w:tcBorders>
            <w:shd w:val="clear" w:color="auto" w:fill="auto"/>
            <w:vAlign w:val="center"/>
          </w:tcPr>
          <w:p w14:paraId="58CE58C5" w14:textId="156B0E23" w:rsidR="00EB6A36" w:rsidRPr="007D0AAC" w:rsidDel="00AC5E79" w:rsidRDefault="00EB6A36" w:rsidP="00B84619">
            <w:pPr>
              <w:pStyle w:val="H1bodytext"/>
              <w:spacing w:after="0"/>
              <w:ind w:left="0"/>
              <w:rPr>
                <w:del w:id="698" w:author="Jacob Fullerton" w:date="2020-09-04T09:09:00Z"/>
                <w:rFonts w:ascii="Arial" w:hAnsi="Arial"/>
                <w:b/>
                <w:sz w:val="20"/>
              </w:rPr>
            </w:pPr>
            <w:del w:id="699" w:author="Jacob Fullerton" w:date="2020-09-04T09:09:00Z">
              <w:r w:rsidRPr="007D0AAC" w:rsidDel="00AC5E79">
                <w:rPr>
                  <w:rFonts w:ascii="Arial" w:hAnsi="Arial"/>
                  <w:b/>
                  <w:sz w:val="20"/>
                </w:rPr>
                <w:delText xml:space="preserve">Tool Runner </w:delText>
              </w:r>
              <w:r w:rsidR="008E2C72" w:rsidDel="00AC5E79">
                <w:rPr>
                  <w:rFonts w:ascii="Arial" w:hAnsi="Arial"/>
                  <w:b/>
                  <w:sz w:val="20"/>
                </w:rPr>
                <w:delText xml:space="preserve">Log </w:delText>
              </w:r>
              <w:r w:rsidRPr="007D0AAC" w:rsidDel="00AC5E79">
                <w:rPr>
                  <w:rFonts w:ascii="Arial" w:hAnsi="Arial"/>
                  <w:b/>
                  <w:sz w:val="20"/>
                </w:rPr>
                <w:delText>File Location for this test:</w:delText>
              </w:r>
            </w:del>
          </w:p>
          <w:p w14:paraId="7F30520B" w14:textId="427BFF2D" w:rsidR="00EB6A36" w:rsidRPr="007D0AAC" w:rsidDel="00AC5E79" w:rsidRDefault="00DD4761" w:rsidP="00B84619">
            <w:pPr>
              <w:pStyle w:val="H1bodytext"/>
              <w:spacing w:after="0"/>
              <w:ind w:left="0"/>
              <w:rPr>
                <w:del w:id="700" w:author="Jacob Fullerton" w:date="2020-09-04T09:09:00Z"/>
                <w:rFonts w:ascii="Arial" w:hAnsi="Arial"/>
                <w:b/>
                <w:sz w:val="20"/>
              </w:rPr>
            </w:pPr>
            <w:del w:id="701" w:author="Jacob Fullerton" w:date="2020-09-04T09:09:00Z">
              <w:r w:rsidRPr="00DD4761" w:rsidDel="00AC5E79">
                <w:rPr>
                  <w:rFonts w:ascii="Arial" w:hAnsi="Arial"/>
                  <w:b/>
                  <w:sz w:val="20"/>
                </w:rPr>
                <w:delText>\\olive\backups\CAVE\CA-CIE-Tools-TestEnv\</w:delText>
              </w:r>
            </w:del>
            <w:del w:id="702" w:author="Jacob Fullerton" w:date="2020-09-04T07:42:00Z">
              <w:r w:rsidRPr="00DD4761" w:rsidDel="00EF1976">
                <w:rPr>
                  <w:rFonts w:ascii="Arial" w:hAnsi="Arial"/>
                  <w:b/>
                  <w:sz w:val="20"/>
                </w:rPr>
                <w:delText>ca-ipp</w:delText>
              </w:r>
            </w:del>
          </w:p>
        </w:tc>
        <w:tc>
          <w:tcPr>
            <w:tcW w:w="4500" w:type="dxa"/>
            <w:gridSpan w:val="2"/>
            <w:tcBorders>
              <w:top w:val="single" w:sz="4" w:space="0" w:color="auto"/>
            </w:tcBorders>
            <w:shd w:val="clear" w:color="auto" w:fill="auto"/>
            <w:vAlign w:val="center"/>
          </w:tcPr>
          <w:p w14:paraId="7BC87BA9" w14:textId="54911AD6" w:rsidR="00EB6A36" w:rsidRPr="007D0AAC" w:rsidDel="00AC5E79" w:rsidRDefault="00EB6A36" w:rsidP="00B84619">
            <w:pPr>
              <w:pStyle w:val="H1bodytext"/>
              <w:spacing w:after="0"/>
              <w:ind w:left="0"/>
              <w:rPr>
                <w:del w:id="703" w:author="Jacob Fullerton" w:date="2020-09-04T09:09:00Z"/>
                <w:rFonts w:ascii="Arial" w:hAnsi="Arial"/>
                <w:b/>
                <w:sz w:val="20"/>
              </w:rPr>
            </w:pPr>
            <w:del w:id="704" w:author="Jacob Fullerton" w:date="2020-09-04T09:09:00Z">
              <w:r w:rsidDel="00AC5E79">
                <w:rPr>
                  <w:rFonts w:ascii="Arial" w:hAnsi="Arial"/>
                  <w:b/>
                  <w:sz w:val="20"/>
                </w:rPr>
                <w:delText>Test Performed By:</w:delText>
              </w:r>
              <w:r w:rsidR="008128CF" w:rsidDel="00AC5E79">
                <w:rPr>
                  <w:rFonts w:ascii="Arial" w:hAnsi="Arial"/>
                  <w:b/>
                  <w:sz w:val="20"/>
                </w:rPr>
                <w:delText xml:space="preserve"> Praveena Allena</w:delText>
              </w:r>
            </w:del>
          </w:p>
        </w:tc>
      </w:tr>
      <w:tr w:rsidR="00EB6A36" w:rsidRPr="007D0AAC" w:rsidDel="00AC5E79" w14:paraId="2F67137E" w14:textId="7816896C" w:rsidTr="00B84619">
        <w:trPr>
          <w:cantSplit/>
          <w:trHeight w:val="530"/>
          <w:tblHeader/>
          <w:del w:id="705" w:author="Jacob Fullerton" w:date="2020-09-04T09:09:00Z"/>
        </w:trPr>
        <w:tc>
          <w:tcPr>
            <w:tcW w:w="9360" w:type="dxa"/>
            <w:gridSpan w:val="4"/>
            <w:tcBorders>
              <w:top w:val="single" w:sz="4" w:space="0" w:color="auto"/>
            </w:tcBorders>
            <w:shd w:val="clear" w:color="auto" w:fill="auto"/>
            <w:vAlign w:val="center"/>
          </w:tcPr>
          <w:p w14:paraId="1E2C9544" w14:textId="28F91E92" w:rsidR="00EB6A36" w:rsidRPr="007D0AAC" w:rsidDel="00AC5E79" w:rsidRDefault="00EB6A36" w:rsidP="00B84619">
            <w:pPr>
              <w:pStyle w:val="H1bodytext"/>
              <w:spacing w:after="0"/>
              <w:ind w:left="0"/>
              <w:rPr>
                <w:del w:id="706" w:author="Jacob Fullerton" w:date="2020-09-04T09:09:00Z"/>
                <w:rFonts w:ascii="Arial" w:hAnsi="Arial"/>
                <w:b/>
                <w:sz w:val="20"/>
              </w:rPr>
            </w:pPr>
            <w:del w:id="707" w:author="Jacob Fullerton" w:date="2020-09-04T09:09: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708" w:author="Jacob Fullerton" w:date="2020-09-04T07:42:00Z">
              <w:r w:rsidR="00DD4761" w:rsidRPr="00DD4761" w:rsidDel="00EF1976">
                <w:rPr>
                  <w:rFonts w:ascii="Arial" w:hAnsi="Arial"/>
                  <w:b/>
                  <w:sz w:val="20"/>
                </w:rPr>
                <w:delText>ca-ipp</w:delText>
              </w:r>
            </w:del>
          </w:p>
        </w:tc>
      </w:tr>
      <w:tr w:rsidR="00EB6A36" w:rsidRPr="00572F5F" w:rsidDel="00AC5E79" w14:paraId="1F1973B9" w14:textId="68342FFA" w:rsidTr="00B84619">
        <w:trPr>
          <w:cantSplit/>
          <w:trHeight w:val="530"/>
          <w:tblHeader/>
          <w:del w:id="709" w:author="Jacob Fullerton" w:date="2020-09-04T09:09:00Z"/>
        </w:trPr>
        <w:tc>
          <w:tcPr>
            <w:tcW w:w="650" w:type="dxa"/>
            <w:tcBorders>
              <w:top w:val="single" w:sz="4" w:space="0" w:color="auto"/>
            </w:tcBorders>
            <w:shd w:val="clear" w:color="auto" w:fill="D9D9D9" w:themeFill="background1" w:themeFillShade="D9"/>
            <w:vAlign w:val="center"/>
          </w:tcPr>
          <w:p w14:paraId="20638EAF" w14:textId="7975F865" w:rsidR="00EB6A36" w:rsidRPr="007D0AAC" w:rsidDel="00AC5E79" w:rsidRDefault="00EB6A36" w:rsidP="00B84619">
            <w:pPr>
              <w:pStyle w:val="H1bodytext"/>
              <w:spacing w:after="0"/>
              <w:ind w:left="0"/>
              <w:jc w:val="center"/>
              <w:rPr>
                <w:del w:id="710" w:author="Jacob Fullerton" w:date="2020-09-04T09:09:00Z"/>
                <w:rFonts w:ascii="Arial" w:hAnsi="Arial"/>
                <w:b/>
                <w:sz w:val="20"/>
              </w:rPr>
            </w:pPr>
            <w:del w:id="711" w:author="Jacob Fullerton" w:date="2020-09-04T09:09:00Z">
              <w:r w:rsidRPr="007D0AAC" w:rsidDel="00AC5E79">
                <w:rPr>
                  <w:rFonts w:ascii="Arial" w:hAnsi="Arial"/>
                  <w:b/>
                  <w:sz w:val="20"/>
                </w:rPr>
                <w:delText>T</w:delText>
              </w:r>
              <w:r w:rsidDel="00AC5E79">
                <w:rPr>
                  <w:rFonts w:ascii="Arial" w:hAnsi="Arial"/>
                  <w:b/>
                  <w:sz w:val="20"/>
                </w:rPr>
                <w:delText>est Step</w:delText>
              </w:r>
            </w:del>
          </w:p>
        </w:tc>
        <w:tc>
          <w:tcPr>
            <w:tcW w:w="4210" w:type="dxa"/>
            <w:tcBorders>
              <w:top w:val="single" w:sz="4" w:space="0" w:color="auto"/>
            </w:tcBorders>
            <w:shd w:val="clear" w:color="auto" w:fill="D9D9D9" w:themeFill="background1" w:themeFillShade="D9"/>
            <w:vAlign w:val="center"/>
          </w:tcPr>
          <w:p w14:paraId="2665951C" w14:textId="20A6A3DF" w:rsidR="00EB6A36" w:rsidRPr="007D0AAC" w:rsidDel="00AC5E79" w:rsidRDefault="00EB6A36" w:rsidP="00B84619">
            <w:pPr>
              <w:pStyle w:val="H1bodytext"/>
              <w:spacing w:after="0"/>
              <w:ind w:left="0"/>
              <w:jc w:val="center"/>
              <w:rPr>
                <w:del w:id="712" w:author="Jacob Fullerton" w:date="2020-09-04T09:09:00Z"/>
                <w:rFonts w:ascii="Arial" w:hAnsi="Arial"/>
                <w:b/>
                <w:sz w:val="20"/>
              </w:rPr>
            </w:pPr>
            <w:del w:id="713" w:author="Jacob Fullerton" w:date="2020-09-04T09:09:00Z">
              <w:r w:rsidRPr="007D0AAC" w:rsidDel="00AC5E79">
                <w:rPr>
                  <w:rFonts w:ascii="Arial" w:hAnsi="Arial"/>
                  <w:b/>
                  <w:sz w:val="20"/>
                </w:rPr>
                <w:delText>Test Instruction</w:delText>
              </w:r>
            </w:del>
          </w:p>
        </w:tc>
        <w:tc>
          <w:tcPr>
            <w:tcW w:w="3016" w:type="dxa"/>
            <w:tcBorders>
              <w:top w:val="single" w:sz="4" w:space="0" w:color="auto"/>
            </w:tcBorders>
            <w:shd w:val="clear" w:color="auto" w:fill="D9D9D9" w:themeFill="background1" w:themeFillShade="D9"/>
            <w:vAlign w:val="center"/>
          </w:tcPr>
          <w:p w14:paraId="22161C3B" w14:textId="19730EBB" w:rsidR="00EB6A36" w:rsidRPr="007D0AAC" w:rsidDel="00AC5E79" w:rsidRDefault="00EB6A36" w:rsidP="00B84619">
            <w:pPr>
              <w:pStyle w:val="H1bodytext"/>
              <w:spacing w:after="0"/>
              <w:ind w:left="0"/>
              <w:jc w:val="center"/>
              <w:rPr>
                <w:del w:id="714" w:author="Jacob Fullerton" w:date="2020-09-04T09:09:00Z"/>
                <w:rFonts w:ascii="Arial" w:hAnsi="Arial"/>
                <w:b/>
                <w:sz w:val="20"/>
              </w:rPr>
            </w:pPr>
            <w:del w:id="715" w:author="Jacob Fullerton" w:date="2020-09-04T09:09:00Z">
              <w:r w:rsidRPr="007D0AAC" w:rsidDel="00AC5E79">
                <w:rPr>
                  <w:rFonts w:ascii="Arial" w:hAnsi="Arial"/>
                  <w:b/>
                  <w:sz w:val="20"/>
                </w:rPr>
                <w:delText>Expected Result</w:delText>
              </w:r>
            </w:del>
          </w:p>
        </w:tc>
        <w:tc>
          <w:tcPr>
            <w:tcW w:w="1484" w:type="dxa"/>
            <w:tcBorders>
              <w:top w:val="single" w:sz="4" w:space="0" w:color="auto"/>
            </w:tcBorders>
            <w:shd w:val="clear" w:color="auto" w:fill="D9D9D9" w:themeFill="background1" w:themeFillShade="D9"/>
            <w:vAlign w:val="center"/>
          </w:tcPr>
          <w:p w14:paraId="4545BABB" w14:textId="660EFE07" w:rsidR="00EB6A36" w:rsidRPr="007D0AAC" w:rsidDel="00AC5E79" w:rsidRDefault="00EB6A36" w:rsidP="00B84619">
            <w:pPr>
              <w:pStyle w:val="H1bodytext"/>
              <w:spacing w:after="0"/>
              <w:ind w:left="0"/>
              <w:jc w:val="center"/>
              <w:rPr>
                <w:del w:id="716" w:author="Jacob Fullerton" w:date="2020-09-04T09:09:00Z"/>
                <w:rFonts w:ascii="Arial" w:hAnsi="Arial"/>
                <w:b/>
                <w:sz w:val="20"/>
              </w:rPr>
            </w:pPr>
            <w:del w:id="717" w:author="Jacob Fullerton" w:date="2020-09-04T09:09: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EB6A36" w:rsidRPr="007D0AAC" w:rsidDel="00AC5E79" w14:paraId="7DAED07D" w14:textId="6CF3B33F" w:rsidTr="00B84619">
        <w:trPr>
          <w:trHeight w:val="494"/>
          <w:del w:id="718" w:author="Jacob Fullerton" w:date="2020-09-04T09:09:00Z"/>
        </w:trPr>
        <w:tc>
          <w:tcPr>
            <w:tcW w:w="9360" w:type="dxa"/>
            <w:gridSpan w:val="4"/>
            <w:vAlign w:val="center"/>
          </w:tcPr>
          <w:p w14:paraId="2E79473E" w14:textId="5FE19A92" w:rsidR="00EB6A36" w:rsidRPr="007D0AAC" w:rsidDel="00AC5E79" w:rsidRDefault="00EB6A36" w:rsidP="00B84619">
            <w:pPr>
              <w:pStyle w:val="H1bodytext"/>
              <w:spacing w:after="0"/>
              <w:ind w:left="0"/>
              <w:rPr>
                <w:del w:id="719" w:author="Jacob Fullerton" w:date="2020-09-04T09:09:00Z"/>
                <w:rFonts w:ascii="Arial" w:hAnsi="Arial"/>
                <w:i/>
                <w:iCs/>
                <w:sz w:val="20"/>
              </w:rPr>
            </w:pPr>
            <w:del w:id="720" w:author="Jacob Fullerton" w:date="2020-09-04T09:09:00Z">
              <w:r w:rsidDel="00AC5E79">
                <w:rPr>
                  <w:rFonts w:ascii="Arial" w:hAnsi="Arial"/>
                  <w:sz w:val="20"/>
                </w:rPr>
                <w:delText>Navigate to the Testing Directory</w:delText>
              </w:r>
            </w:del>
          </w:p>
        </w:tc>
      </w:tr>
      <w:tr w:rsidR="003C60A0" w:rsidDel="00AC5E79" w14:paraId="0052CD0F" w14:textId="6635FC5C" w:rsidTr="000E66FE">
        <w:trPr>
          <w:trHeight w:val="494"/>
          <w:del w:id="721" w:author="Jacob Fullerton" w:date="2020-09-04T09:09:00Z"/>
        </w:trPr>
        <w:tc>
          <w:tcPr>
            <w:tcW w:w="650" w:type="dxa"/>
            <w:vAlign w:val="center"/>
          </w:tcPr>
          <w:p w14:paraId="368149BD" w14:textId="46098F51" w:rsidR="003C60A0" w:rsidRPr="007D0AAC" w:rsidDel="00AC5E79" w:rsidRDefault="003C60A0" w:rsidP="00B84619">
            <w:pPr>
              <w:pStyle w:val="H1bodytext"/>
              <w:spacing w:after="0"/>
              <w:ind w:left="0"/>
              <w:jc w:val="center"/>
              <w:rPr>
                <w:del w:id="722" w:author="Jacob Fullerton" w:date="2020-09-04T09:09:00Z"/>
                <w:rFonts w:ascii="Arial" w:hAnsi="Arial"/>
                <w:sz w:val="20"/>
              </w:rPr>
            </w:pPr>
            <w:del w:id="723" w:author="Jacob Fullerton" w:date="2020-09-04T09:09:00Z">
              <w:r w:rsidDel="00AC5E79">
                <w:rPr>
                  <w:rFonts w:ascii="Arial" w:hAnsi="Arial"/>
                  <w:sz w:val="20"/>
                </w:rPr>
                <w:delText>1</w:delText>
              </w:r>
            </w:del>
          </w:p>
        </w:tc>
        <w:tc>
          <w:tcPr>
            <w:tcW w:w="8710" w:type="dxa"/>
            <w:gridSpan w:val="3"/>
            <w:vAlign w:val="center"/>
          </w:tcPr>
          <w:p w14:paraId="22465C61" w14:textId="44E37CC2" w:rsidR="003C60A0" w:rsidRPr="003C60A0" w:rsidDel="00AC5E79" w:rsidRDefault="003C60A0" w:rsidP="00B84619">
            <w:pPr>
              <w:pStyle w:val="H1bodytext"/>
              <w:spacing w:after="0"/>
              <w:ind w:left="0"/>
              <w:rPr>
                <w:del w:id="724" w:author="Jacob Fullerton" w:date="2020-09-04T09:09:00Z"/>
                <w:rFonts w:ascii="Arial" w:hAnsi="Arial"/>
                <w:iCs/>
                <w:sz w:val="20"/>
              </w:rPr>
            </w:pPr>
            <w:del w:id="725" w:author="Jacob Fullerton" w:date="2020-09-04T09:09:00Z">
              <w:r w:rsidDel="00AC5E79">
                <w:rPr>
                  <w:rFonts w:ascii="Arial" w:hAnsi="Arial"/>
                  <w:sz w:val="20"/>
                </w:rPr>
                <w:delText xml:space="preserve">Open the </w:delText>
              </w:r>
              <w:r w:rsidRPr="001E1E08" w:rsidDel="00AC5E79">
                <w:rPr>
                  <w:rFonts w:ascii="Arial" w:hAnsi="Arial"/>
                  <w:b/>
                  <w:bCs/>
                  <w:i/>
                  <w:iCs/>
                  <w:sz w:val="20"/>
                </w:rPr>
                <w:delText>preprocessed_inventory.csv</w:delText>
              </w:r>
              <w:r w:rsidDel="00AC5E79">
                <w:rPr>
                  <w:rFonts w:ascii="Arial" w:hAnsi="Arial"/>
                  <w:sz w:val="20"/>
                </w:rPr>
                <w:delText xml:space="preserve"> file generated in Acceptance Test Plan Case 1 (see </w:delText>
              </w:r>
              <w:r w:rsidDel="00AC5E79">
                <w:rPr>
                  <w:rFonts w:ascii="Arial" w:hAnsi="Arial"/>
                  <w:sz w:val="20"/>
                </w:rPr>
                <w:fldChar w:fldCharType="begin"/>
              </w:r>
              <w:r w:rsidDel="00AC5E79">
                <w:rPr>
                  <w:rFonts w:ascii="Arial" w:hAnsi="Arial"/>
                  <w:sz w:val="20"/>
                </w:rPr>
                <w:delInstrText xml:space="preserve"> REF _Ref35857166 \h  \* MERGEFORMAT </w:delInstrText>
              </w:r>
              <w:r w:rsidDel="00AC5E79">
                <w:rPr>
                  <w:rFonts w:ascii="Arial" w:hAnsi="Arial"/>
                  <w:sz w:val="20"/>
                </w:rPr>
              </w:r>
              <w:r w:rsidDel="00AC5E79">
                <w:rPr>
                  <w:rFonts w:ascii="Arial" w:hAnsi="Arial"/>
                  <w:sz w:val="20"/>
                </w:rPr>
                <w:fldChar w:fldCharType="separate"/>
              </w:r>
              <w:r w:rsidR="006C6173" w:rsidRPr="00DD4761" w:rsidDel="00AC5E79">
                <w:rPr>
                  <w:rFonts w:ascii="Arial" w:hAnsi="Arial"/>
                  <w:sz w:val="20"/>
                </w:rPr>
                <w:delText>Table 3</w:delText>
              </w:r>
              <w:r w:rsidDel="00AC5E79">
                <w:rPr>
                  <w:rFonts w:ascii="Arial" w:hAnsi="Arial"/>
                  <w:sz w:val="20"/>
                </w:rPr>
                <w:fldChar w:fldCharType="end"/>
              </w:r>
              <w:r w:rsidDel="00AC5E79">
                <w:rPr>
                  <w:rFonts w:ascii="Arial" w:hAnsi="Arial"/>
                  <w:sz w:val="20"/>
                </w:rPr>
                <w:delText xml:space="preserve">). Select </w:delText>
              </w:r>
              <w:r w:rsidR="007B02C6" w:rsidDel="00AC5E79">
                <w:rPr>
                  <w:rFonts w:ascii="Arial" w:hAnsi="Arial"/>
                  <w:sz w:val="20"/>
                </w:rPr>
                <w:delText>three</w:delText>
              </w:r>
              <w:r w:rsidDel="00AC5E79">
                <w:rPr>
                  <w:rFonts w:ascii="Arial" w:hAnsi="Arial"/>
                  <w:sz w:val="20"/>
                </w:rPr>
                <w:delText xml:space="preserve"> or more rows that have uranium inventory and copy them into a new workbook or text file.</w:delText>
              </w:r>
            </w:del>
          </w:p>
        </w:tc>
      </w:tr>
      <w:tr w:rsidR="003C60A0" w:rsidDel="00AC5E79" w14:paraId="4B0AC524" w14:textId="575C2DA3" w:rsidTr="000E66FE">
        <w:trPr>
          <w:trHeight w:val="494"/>
          <w:del w:id="726" w:author="Jacob Fullerton" w:date="2020-09-04T09:09:00Z"/>
        </w:trPr>
        <w:tc>
          <w:tcPr>
            <w:tcW w:w="650" w:type="dxa"/>
            <w:vAlign w:val="center"/>
          </w:tcPr>
          <w:p w14:paraId="0391676F" w14:textId="0AD1A792" w:rsidR="003C60A0" w:rsidRPr="007D0AAC" w:rsidDel="00AC5E79" w:rsidRDefault="003C60A0" w:rsidP="00B84619">
            <w:pPr>
              <w:pStyle w:val="H1bodytext"/>
              <w:spacing w:after="0"/>
              <w:ind w:left="0"/>
              <w:jc w:val="center"/>
              <w:rPr>
                <w:del w:id="727" w:author="Jacob Fullerton" w:date="2020-09-04T09:09:00Z"/>
                <w:rFonts w:ascii="Arial" w:hAnsi="Arial"/>
                <w:sz w:val="20"/>
              </w:rPr>
            </w:pPr>
            <w:del w:id="728" w:author="Jacob Fullerton" w:date="2020-09-04T09:09:00Z">
              <w:r w:rsidDel="00AC5E79">
                <w:rPr>
                  <w:rFonts w:ascii="Arial" w:hAnsi="Arial"/>
                  <w:sz w:val="20"/>
                </w:rPr>
                <w:delText>2</w:delText>
              </w:r>
            </w:del>
          </w:p>
        </w:tc>
        <w:tc>
          <w:tcPr>
            <w:tcW w:w="8710" w:type="dxa"/>
            <w:gridSpan w:val="3"/>
            <w:vAlign w:val="center"/>
          </w:tcPr>
          <w:p w14:paraId="50F1104A" w14:textId="7BA72C52" w:rsidR="003C60A0" w:rsidRPr="007D0AAC" w:rsidDel="00AC5E79" w:rsidRDefault="003C60A0" w:rsidP="003C60A0">
            <w:pPr>
              <w:pStyle w:val="H1bodytext"/>
              <w:spacing w:after="0"/>
              <w:ind w:left="0"/>
              <w:rPr>
                <w:del w:id="729" w:author="Jacob Fullerton" w:date="2020-09-04T09:09:00Z"/>
                <w:rFonts w:ascii="Arial" w:hAnsi="Arial"/>
                <w:sz w:val="20"/>
              </w:rPr>
            </w:pPr>
            <w:del w:id="730" w:author="Jacob Fullerton" w:date="2020-09-04T09:09:00Z">
              <w:r w:rsidDel="00AC5E79">
                <w:rPr>
                  <w:rFonts w:ascii="Arial" w:hAnsi="Arial"/>
                  <w:sz w:val="20"/>
                </w:rPr>
                <w:delText xml:space="preserve">Using </w:delText>
              </w:r>
              <w:r w:rsidDel="00AC5E79">
                <w:rPr>
                  <w:rFonts w:ascii="Arial" w:hAnsi="Arial"/>
                  <w:sz w:val="20"/>
                </w:rPr>
                <w:fldChar w:fldCharType="begin"/>
              </w:r>
              <w:r w:rsidDel="00AC5E79">
                <w:rPr>
                  <w:rFonts w:ascii="Arial" w:hAnsi="Arial"/>
                  <w:sz w:val="20"/>
                </w:rPr>
                <w:delInstrText xml:space="preserve"> REF _Ref35935840 \h  \* MERGEFORMAT </w:delInstrText>
              </w:r>
              <w:r w:rsidDel="00AC5E79">
                <w:rPr>
                  <w:rFonts w:ascii="Arial" w:hAnsi="Arial"/>
                  <w:sz w:val="20"/>
                </w:rPr>
              </w:r>
              <w:r w:rsidDel="00AC5E79">
                <w:rPr>
                  <w:rFonts w:ascii="Arial" w:hAnsi="Arial"/>
                  <w:sz w:val="20"/>
                </w:rPr>
                <w:fldChar w:fldCharType="separate"/>
              </w:r>
              <w:r w:rsidR="006C6173" w:rsidRPr="00DD4761" w:rsidDel="00AC5E79">
                <w:rPr>
                  <w:rFonts w:ascii="Arial" w:hAnsi="Arial"/>
                  <w:sz w:val="20"/>
                </w:rPr>
                <w:delText>Equation 1</w:delText>
              </w:r>
              <w:r w:rsidDel="00AC5E79">
                <w:rPr>
                  <w:rFonts w:ascii="Arial" w:hAnsi="Arial"/>
                  <w:sz w:val="20"/>
                </w:rPr>
                <w:fldChar w:fldCharType="end"/>
              </w:r>
              <w:r w:rsidDel="00AC5E79">
                <w:rPr>
                  <w:rFonts w:ascii="Arial" w:hAnsi="Arial"/>
                  <w:sz w:val="20"/>
                </w:rPr>
                <w:delText xml:space="preserve"> and the tabulated constants (see </w:delText>
              </w:r>
              <w:r w:rsidR="007B02C6" w:rsidDel="00AC5E79">
                <w:rPr>
                  <w:rFonts w:ascii="Arial" w:hAnsi="Arial"/>
                  <w:sz w:val="20"/>
                </w:rPr>
                <w:fldChar w:fldCharType="begin"/>
              </w:r>
              <w:r w:rsidR="007B02C6" w:rsidDel="00AC5E79">
                <w:rPr>
                  <w:rFonts w:ascii="Arial" w:hAnsi="Arial"/>
                  <w:sz w:val="20"/>
                </w:rPr>
                <w:delInstrText xml:space="preserve"> REF _Ref36122657 \h  \* MERGEFORMAT </w:delInstrText>
              </w:r>
              <w:r w:rsidR="007B02C6" w:rsidDel="00AC5E79">
                <w:rPr>
                  <w:rFonts w:ascii="Arial" w:hAnsi="Arial"/>
                  <w:sz w:val="20"/>
                </w:rPr>
              </w:r>
              <w:r w:rsidR="007B02C6" w:rsidDel="00AC5E79">
                <w:rPr>
                  <w:rFonts w:ascii="Arial" w:hAnsi="Arial"/>
                  <w:sz w:val="20"/>
                </w:rPr>
                <w:fldChar w:fldCharType="separate"/>
              </w:r>
              <w:r w:rsidR="006C6173" w:rsidRPr="00DD4761" w:rsidDel="00AC5E79">
                <w:rPr>
                  <w:rFonts w:ascii="Arial" w:hAnsi="Arial"/>
                  <w:sz w:val="20"/>
                </w:rPr>
                <w:delText>Table 5</w:delText>
              </w:r>
              <w:r w:rsidR="007B02C6" w:rsidDel="00AC5E79">
                <w:rPr>
                  <w:rFonts w:ascii="Arial" w:hAnsi="Arial"/>
                  <w:sz w:val="20"/>
                </w:rPr>
                <w:fldChar w:fldCharType="end"/>
              </w:r>
              <w:r w:rsidDel="00AC5E79">
                <w:rPr>
                  <w:rFonts w:ascii="Arial" w:hAnsi="Arial"/>
                  <w:sz w:val="20"/>
                </w:rPr>
                <w:delText>) for the corresponding uranium isotopes, calculate the expected mass of uranium (summing the contribution of each isotope).</w:delText>
              </w:r>
            </w:del>
          </w:p>
        </w:tc>
      </w:tr>
      <w:tr w:rsidR="003C60A0" w:rsidDel="00AC5E79" w14:paraId="6227BED5" w14:textId="69AC4166" w:rsidTr="00B84619">
        <w:trPr>
          <w:trHeight w:val="494"/>
          <w:del w:id="731" w:author="Jacob Fullerton" w:date="2020-09-04T09:09:00Z"/>
        </w:trPr>
        <w:tc>
          <w:tcPr>
            <w:tcW w:w="650" w:type="dxa"/>
            <w:vAlign w:val="center"/>
          </w:tcPr>
          <w:p w14:paraId="7739E33F" w14:textId="3C175894" w:rsidR="003C60A0" w:rsidRPr="007D0AAC" w:rsidDel="00AC5E79" w:rsidRDefault="003C60A0" w:rsidP="003C60A0">
            <w:pPr>
              <w:pStyle w:val="H1bodytext"/>
              <w:spacing w:after="0"/>
              <w:ind w:left="0"/>
              <w:jc w:val="center"/>
              <w:rPr>
                <w:del w:id="732" w:author="Jacob Fullerton" w:date="2020-09-04T09:09:00Z"/>
                <w:rFonts w:ascii="Arial" w:hAnsi="Arial"/>
                <w:sz w:val="20"/>
              </w:rPr>
            </w:pPr>
            <w:del w:id="733" w:author="Jacob Fullerton" w:date="2020-09-04T09:09:00Z">
              <w:r w:rsidDel="00AC5E79">
                <w:rPr>
                  <w:rFonts w:ascii="Arial" w:hAnsi="Arial"/>
                  <w:sz w:val="20"/>
                </w:rPr>
                <w:delText>3</w:delText>
              </w:r>
            </w:del>
          </w:p>
        </w:tc>
        <w:tc>
          <w:tcPr>
            <w:tcW w:w="4210" w:type="dxa"/>
            <w:vAlign w:val="center"/>
          </w:tcPr>
          <w:p w14:paraId="02CFDAAE" w14:textId="3542074C" w:rsidR="003C60A0" w:rsidDel="00AC5E79" w:rsidRDefault="003C60A0" w:rsidP="003C60A0">
            <w:pPr>
              <w:pStyle w:val="H1bodytext"/>
              <w:spacing w:after="0"/>
              <w:ind w:left="0"/>
              <w:rPr>
                <w:del w:id="734" w:author="Jacob Fullerton" w:date="2020-09-04T09:09:00Z"/>
                <w:rFonts w:ascii="Arial" w:hAnsi="Arial"/>
                <w:sz w:val="20"/>
              </w:rPr>
            </w:pPr>
            <w:del w:id="735" w:author="Jacob Fullerton" w:date="2020-09-04T09:09:00Z">
              <w:r w:rsidDel="00AC5E79">
                <w:rPr>
                  <w:rFonts w:ascii="Arial" w:hAnsi="Arial"/>
                  <w:sz w:val="20"/>
                </w:rPr>
                <w:delText>Compare the calculated mass against the mass produced by the script for the selected rows.</w:delText>
              </w:r>
            </w:del>
          </w:p>
        </w:tc>
        <w:tc>
          <w:tcPr>
            <w:tcW w:w="3016" w:type="dxa"/>
            <w:vAlign w:val="center"/>
          </w:tcPr>
          <w:p w14:paraId="7B05032C" w14:textId="6C43B40B" w:rsidR="003C60A0" w:rsidRPr="007D0AAC" w:rsidDel="00AC5E79" w:rsidRDefault="003C60A0" w:rsidP="003C60A0">
            <w:pPr>
              <w:pStyle w:val="H1bodytext"/>
              <w:spacing w:after="0"/>
              <w:ind w:left="0"/>
              <w:rPr>
                <w:del w:id="736" w:author="Jacob Fullerton" w:date="2020-09-04T09:09:00Z"/>
                <w:rFonts w:ascii="Arial" w:hAnsi="Arial"/>
                <w:sz w:val="20"/>
              </w:rPr>
            </w:pPr>
            <w:del w:id="737" w:author="Jacob Fullerton" w:date="2020-09-04T09:09:00Z">
              <w:r w:rsidDel="00AC5E79">
                <w:rPr>
                  <w:rFonts w:ascii="Arial" w:hAnsi="Arial"/>
                  <w:sz w:val="20"/>
                </w:rPr>
                <w:delText>There should be an exact match to the 5</w:delText>
              </w:r>
              <w:r w:rsidRPr="00175270" w:rsidDel="00AC5E79">
                <w:rPr>
                  <w:rFonts w:ascii="Arial" w:hAnsi="Arial"/>
                  <w:sz w:val="20"/>
                  <w:vertAlign w:val="superscript"/>
                </w:rPr>
                <w:delText>th</w:delText>
              </w:r>
              <w:r w:rsidDel="00AC5E79">
                <w:rPr>
                  <w:rFonts w:ascii="Arial" w:hAnsi="Arial"/>
                  <w:sz w:val="20"/>
                </w:rPr>
                <w:delText xml:space="preserve"> significant digit between the script output (the column with “U” as the header) and the calculated sums.</w:delText>
              </w:r>
            </w:del>
          </w:p>
        </w:tc>
        <w:tc>
          <w:tcPr>
            <w:tcW w:w="1484" w:type="dxa"/>
            <w:vAlign w:val="center"/>
          </w:tcPr>
          <w:p w14:paraId="0A57B782" w14:textId="63AFC883" w:rsidR="003C60A0" w:rsidRPr="007D0AAC" w:rsidDel="00AC5E79" w:rsidRDefault="00C36CB1" w:rsidP="003C60A0">
            <w:pPr>
              <w:pStyle w:val="H1bodytext"/>
              <w:spacing w:after="0"/>
              <w:ind w:left="0"/>
              <w:jc w:val="center"/>
              <w:rPr>
                <w:del w:id="738" w:author="Jacob Fullerton" w:date="2020-09-04T09:09:00Z"/>
                <w:rFonts w:ascii="Arial" w:hAnsi="Arial"/>
                <w:sz w:val="20"/>
              </w:rPr>
            </w:pPr>
            <w:del w:id="739" w:author="Jacob Fullerton" w:date="2020-09-04T09:09:00Z">
              <w:r w:rsidDel="00AC5E79">
                <w:rPr>
                  <w:rFonts w:ascii="Arial" w:hAnsi="Arial"/>
                  <w:sz w:val="20"/>
                </w:rPr>
                <w:delText>Pass</w:delText>
              </w:r>
            </w:del>
          </w:p>
        </w:tc>
      </w:tr>
    </w:tbl>
    <w:p w14:paraId="23803867" w14:textId="77777777" w:rsidR="00EB6A36" w:rsidDel="00AC5E79" w:rsidRDefault="00EB6A36">
      <w:pPr>
        <w:rPr>
          <w:del w:id="740" w:author="Jacob Fullerton" w:date="2020-09-04T09:10:00Z"/>
        </w:rPr>
      </w:pPr>
    </w:p>
    <w:p w14:paraId="60937F4E" w14:textId="1055D0E8" w:rsidR="002E5D84" w:rsidDel="00AC5E79" w:rsidRDefault="002E5D84" w:rsidP="00F419F4">
      <w:pPr>
        <w:rPr>
          <w:del w:id="741" w:author="Jacob Fullerton" w:date="2020-09-04T09:10:00Z"/>
        </w:rPr>
      </w:pPr>
    </w:p>
    <w:p w14:paraId="5F3A3C1B" w14:textId="651F2DDA" w:rsidR="003C60A0" w:rsidDel="00AC5E79" w:rsidRDefault="008F4B1C" w:rsidP="00AC5E79">
      <w:pPr>
        <w:rPr>
          <w:del w:id="742" w:author="Jacob Fullerton" w:date="2020-09-04T09:10:00Z"/>
          <w:b/>
          <w:bCs/>
        </w:rPr>
        <w:pPrChange w:id="743" w:author="Jacob Fullerton" w:date="2020-09-04T09:10:00Z">
          <w:pPr/>
        </w:pPrChange>
      </w:pPr>
      <w:r>
        <w:br w:type="page"/>
      </w:r>
      <w:del w:id="744" w:author="Jacob Fullerton" w:date="2020-09-04T09:10:00Z">
        <w:r w:rsidR="003C60A0" w:rsidDel="00AC5E79">
          <w:rPr>
            <w:b/>
            <w:bCs/>
          </w:rPr>
          <w:lastRenderedPageBreak/>
          <w:delText>Tool Runner Log</w:delText>
        </w:r>
      </w:del>
    </w:p>
    <w:p w14:paraId="5820CE6B" w14:textId="3E4A146B" w:rsidR="003C60A0" w:rsidDel="00AC5E79" w:rsidRDefault="00A22364" w:rsidP="00AC5E79">
      <w:pPr>
        <w:rPr>
          <w:del w:id="745" w:author="Jacob Fullerton" w:date="2020-09-04T09:10:00Z"/>
        </w:rPr>
        <w:pPrChange w:id="746" w:author="Jacob Fullerton" w:date="2020-09-04T09:10:00Z">
          <w:pPr/>
        </w:pPrChange>
      </w:pPr>
      <w:del w:id="747" w:author="Jacob Fullerton" w:date="2020-09-04T09:10:00Z">
        <w:r w:rsidDel="00AC5E79">
          <w:delText>(NA)</w:delText>
        </w:r>
      </w:del>
    </w:p>
    <w:p w14:paraId="7D9BCD50" w14:textId="3AFE1BEC" w:rsidR="003C60A0" w:rsidDel="00AC5E79" w:rsidRDefault="003C60A0" w:rsidP="00AC5E79">
      <w:pPr>
        <w:rPr>
          <w:del w:id="748" w:author="Jacob Fullerton" w:date="2020-09-04T09:10:00Z"/>
        </w:rPr>
        <w:pPrChange w:id="749" w:author="Jacob Fullerton" w:date="2020-09-04T09:10:00Z">
          <w:pPr/>
        </w:pPrChange>
      </w:pPr>
    </w:p>
    <w:p w14:paraId="5D206C39" w14:textId="77777777" w:rsidR="003C60A0" w:rsidRDefault="003C60A0" w:rsidP="003C60A0"/>
    <w:tbl>
      <w:tblPr>
        <w:tblStyle w:val="TableGrid"/>
        <w:tblW w:w="9278" w:type="dxa"/>
        <w:tblInd w:w="720" w:type="dxa"/>
        <w:tblLayout w:type="fixed"/>
        <w:tblLook w:val="04A0" w:firstRow="1" w:lastRow="0" w:firstColumn="1" w:lastColumn="0" w:noHBand="0" w:noVBand="1"/>
      </w:tblPr>
      <w:tblGrid>
        <w:gridCol w:w="810"/>
        <w:gridCol w:w="3954"/>
        <w:gridCol w:w="2643"/>
        <w:gridCol w:w="1871"/>
      </w:tblGrid>
      <w:tr w:rsidR="003C60A0" w:rsidRPr="00932809" w:rsidDel="00AC5E79" w14:paraId="629519A5" w14:textId="283EBFD2" w:rsidTr="00A22364">
        <w:trPr>
          <w:cantSplit/>
          <w:trHeight w:val="410"/>
          <w:tblHeader/>
          <w:del w:id="750" w:author="Jacob Fullerton" w:date="2020-09-04T09:10:00Z"/>
        </w:trPr>
        <w:tc>
          <w:tcPr>
            <w:tcW w:w="9278" w:type="dxa"/>
            <w:gridSpan w:val="4"/>
            <w:tcBorders>
              <w:top w:val="nil"/>
              <w:left w:val="nil"/>
              <w:bottom w:val="single" w:sz="4" w:space="0" w:color="auto"/>
              <w:right w:val="nil"/>
            </w:tcBorders>
            <w:vAlign w:val="bottom"/>
          </w:tcPr>
          <w:p w14:paraId="3FE4B1C8" w14:textId="439249DE" w:rsidR="003C60A0" w:rsidRPr="007D0AAC" w:rsidDel="00AC5E79" w:rsidRDefault="003C60A0" w:rsidP="000E66FE">
            <w:pPr>
              <w:pStyle w:val="Heading6"/>
              <w:outlineLvl w:val="5"/>
              <w:rPr>
                <w:del w:id="751" w:author="Jacob Fullerton" w:date="2020-09-04T09:10:00Z"/>
                <w:sz w:val="20"/>
              </w:rPr>
            </w:pPr>
            <w:del w:id="752" w:author="Jacob Fullerton" w:date="2020-09-04T09:10:00Z">
              <w:r w:rsidDel="00AC5E79">
                <w:delText>Table A-3</w:delText>
              </w:r>
            </w:del>
          </w:p>
          <w:p w14:paraId="43850EC9" w14:textId="7928AB40" w:rsidR="003C60A0" w:rsidRPr="00BF7107" w:rsidDel="00AC5E79" w:rsidRDefault="00EF1976" w:rsidP="000E66FE">
            <w:pPr>
              <w:pStyle w:val="H1bodytext"/>
              <w:spacing w:after="0"/>
              <w:ind w:left="0"/>
              <w:jc w:val="center"/>
              <w:rPr>
                <w:del w:id="753" w:author="Jacob Fullerton" w:date="2020-09-04T09:10:00Z"/>
                <w:rFonts w:ascii="Arial" w:hAnsi="Arial"/>
                <w:b/>
                <w:szCs w:val="22"/>
              </w:rPr>
            </w:pPr>
            <w:customXmlDelRangeStart w:id="754" w:author="Jacob Fullerton" w:date="2020-09-04T09:10:00Z"/>
            <w:sdt>
              <w:sdtPr>
                <w:rPr>
                  <w:rFonts w:ascii="Arial" w:hAnsi="Arial"/>
                  <w:b/>
                  <w:bCs/>
                  <w:szCs w:val="22"/>
                </w:rPr>
                <w:alias w:val="Keywords"/>
                <w:tag w:val=""/>
                <w:id w:val="212941851"/>
                <w:placeholder>
                  <w:docPart w:val="655915D65F844E4A94849E72100276FD"/>
                </w:placeholder>
                <w:dataBinding w:prefixMappings="xmlns:ns0='http://purl.org/dc/elements/1.1/' xmlns:ns1='http://schemas.openxmlformats.org/package/2006/metadata/core-properties' " w:xpath="/ns1:coreProperties[1]/ns1:keywords[1]" w:storeItemID="{6C3C8BC8-F283-45AE-878A-BAB7291924A1}"/>
                <w:text/>
              </w:sdtPr>
              <w:sdtContent>
                <w:customXmlDelRangeEnd w:id="754"/>
                <w:del w:id="755" w:author="Jacob Fullerton" w:date="2020-09-01T08:14:00Z">
                  <w:r w:rsidR="003C60A0" w:rsidDel="0077723E">
                    <w:rPr>
                      <w:rFonts w:ascii="Arial" w:hAnsi="Arial"/>
                      <w:b/>
                      <w:bCs/>
                      <w:szCs w:val="22"/>
                    </w:rPr>
                    <w:delText>CA-IPP</w:delText>
                  </w:r>
                </w:del>
                <w:customXmlDelRangeStart w:id="756" w:author="Jacob Fullerton" w:date="2020-09-04T09:10:00Z"/>
              </w:sdtContent>
            </w:sdt>
            <w:customXmlDelRangeEnd w:id="756"/>
            <w:del w:id="757" w:author="Jacob Fullerton" w:date="2020-09-04T09:10:00Z">
              <w:r w:rsidR="003C60A0" w:rsidRPr="00BF7107" w:rsidDel="00AC5E79">
                <w:rPr>
                  <w:rFonts w:ascii="Arial" w:hAnsi="Arial" w:cs="Arial"/>
                  <w:b/>
                  <w:szCs w:val="22"/>
                </w:rPr>
                <w:delText xml:space="preserve"> Acceptance </w:delText>
              </w:r>
              <w:r w:rsidR="003C60A0" w:rsidRPr="00BF7107" w:rsidDel="00AC5E79">
                <w:rPr>
                  <w:rFonts w:ascii="Arial" w:hAnsi="Arial"/>
                  <w:b/>
                  <w:szCs w:val="22"/>
                </w:rPr>
                <w:delText xml:space="preserve">Test Plan Case </w:delText>
              </w:r>
              <w:r w:rsidR="003C60A0" w:rsidDel="00AC5E79">
                <w:rPr>
                  <w:rFonts w:ascii="Arial" w:hAnsi="Arial"/>
                  <w:b/>
                  <w:szCs w:val="22"/>
                </w:rPr>
                <w:delText>3</w:delText>
              </w:r>
            </w:del>
          </w:p>
        </w:tc>
      </w:tr>
      <w:tr w:rsidR="00A22364" w:rsidRPr="007D0AAC" w:rsidDel="00AC5E79" w14:paraId="38F91971" w14:textId="4642C402" w:rsidTr="00A22364">
        <w:trPr>
          <w:cantSplit/>
          <w:trHeight w:val="603"/>
          <w:tblHeader/>
          <w:del w:id="758" w:author="Jacob Fullerton" w:date="2020-09-04T09:10:00Z"/>
        </w:trPr>
        <w:tc>
          <w:tcPr>
            <w:tcW w:w="4764" w:type="dxa"/>
            <w:gridSpan w:val="2"/>
            <w:tcBorders>
              <w:top w:val="single" w:sz="4" w:space="0" w:color="auto"/>
            </w:tcBorders>
            <w:shd w:val="clear" w:color="auto" w:fill="auto"/>
            <w:vAlign w:val="center"/>
          </w:tcPr>
          <w:p w14:paraId="0D05CCF9" w14:textId="7E319991" w:rsidR="003C60A0" w:rsidRPr="007D0AAC" w:rsidDel="00AC5E79" w:rsidRDefault="00EF1976" w:rsidP="000E66FE">
            <w:pPr>
              <w:pStyle w:val="H1bodytext"/>
              <w:spacing w:after="0"/>
              <w:ind w:left="0"/>
              <w:jc w:val="center"/>
              <w:rPr>
                <w:del w:id="759" w:author="Jacob Fullerton" w:date="2020-09-04T09:10:00Z"/>
                <w:rFonts w:ascii="Arial" w:hAnsi="Arial"/>
                <w:b/>
                <w:sz w:val="20"/>
              </w:rPr>
            </w:pPr>
            <w:customXmlDelRangeStart w:id="760" w:author="Jacob Fullerton" w:date="2020-09-04T09:10:00Z"/>
            <w:sdt>
              <w:sdtPr>
                <w:rPr>
                  <w:rFonts w:ascii="Arial" w:hAnsi="Arial"/>
                  <w:b/>
                  <w:bCs/>
                  <w:sz w:val="20"/>
                </w:rPr>
                <w:alias w:val="Keywords"/>
                <w:tag w:val=""/>
                <w:id w:val="388618984"/>
                <w:placeholder>
                  <w:docPart w:val="2AABF0E771044AD7B85FCB4BADFE3A0C"/>
                </w:placeholder>
                <w:dataBinding w:prefixMappings="xmlns:ns0='http://purl.org/dc/elements/1.1/' xmlns:ns1='http://schemas.openxmlformats.org/package/2006/metadata/core-properties' " w:xpath="/ns1:coreProperties[1]/ns1:keywords[1]" w:storeItemID="{6C3C8BC8-F283-45AE-878A-BAB7291924A1}"/>
                <w:text/>
              </w:sdtPr>
              <w:sdtContent>
                <w:customXmlDelRangeEnd w:id="760"/>
                <w:del w:id="761" w:author="Jacob Fullerton" w:date="2020-09-01T08:14:00Z">
                  <w:r w:rsidR="003C60A0" w:rsidDel="0077723E">
                    <w:rPr>
                      <w:rFonts w:ascii="Arial" w:hAnsi="Arial"/>
                      <w:b/>
                      <w:bCs/>
                      <w:sz w:val="20"/>
                    </w:rPr>
                    <w:delText>CA-IPP</w:delText>
                  </w:r>
                </w:del>
                <w:customXmlDelRangeStart w:id="762" w:author="Jacob Fullerton" w:date="2020-09-04T09:10:00Z"/>
              </w:sdtContent>
            </w:sdt>
            <w:customXmlDelRangeEnd w:id="762"/>
            <w:del w:id="763" w:author="Jacob Fullerton" w:date="2020-09-04T09:10:00Z">
              <w:r w:rsidR="003C60A0" w:rsidRPr="007D0AAC" w:rsidDel="00AC5E79">
                <w:rPr>
                  <w:rFonts w:ascii="Arial" w:hAnsi="Arial"/>
                  <w:b/>
                  <w:sz w:val="20"/>
                </w:rPr>
                <w:delText xml:space="preserve"> Acceptance Testing</w:delText>
              </w:r>
            </w:del>
          </w:p>
          <w:p w14:paraId="329533DD" w14:textId="1FAF96BE" w:rsidR="003C60A0" w:rsidRPr="007D0AAC" w:rsidDel="00AC5E79" w:rsidRDefault="003C60A0" w:rsidP="000E66FE">
            <w:pPr>
              <w:pStyle w:val="H1bodytext"/>
              <w:spacing w:after="0"/>
              <w:ind w:left="0"/>
              <w:jc w:val="center"/>
              <w:rPr>
                <w:del w:id="764" w:author="Jacob Fullerton" w:date="2020-09-04T09:10:00Z"/>
                <w:rFonts w:ascii="Arial" w:hAnsi="Arial"/>
                <w:b/>
                <w:sz w:val="20"/>
              </w:rPr>
            </w:pPr>
            <w:del w:id="765" w:author="Jacob Fullerton" w:date="2020-09-04T09:10:00Z">
              <w:r w:rsidRPr="007D0AAC" w:rsidDel="00AC5E79">
                <w:rPr>
                  <w:rFonts w:ascii="Arial" w:hAnsi="Arial"/>
                  <w:b/>
                  <w:sz w:val="20"/>
                </w:rPr>
                <w:delText>CACIE-</w:delText>
              </w:r>
            </w:del>
            <w:customXmlDelRangeStart w:id="766" w:author="Jacob Fullerton" w:date="2020-09-04T09:10:00Z"/>
            <w:sdt>
              <w:sdtPr>
                <w:rPr>
                  <w:rFonts w:ascii="Arial" w:hAnsi="Arial"/>
                  <w:b/>
                  <w:bCs/>
                  <w:sz w:val="20"/>
                </w:rPr>
                <w:alias w:val="Keywords"/>
                <w:tag w:val=""/>
                <w:id w:val="1650793881"/>
                <w:placeholder>
                  <w:docPart w:val="FC3D713CC3394A2F9E585AD43F62F945"/>
                </w:placeholder>
                <w:dataBinding w:prefixMappings="xmlns:ns0='http://purl.org/dc/elements/1.1/' xmlns:ns1='http://schemas.openxmlformats.org/package/2006/metadata/core-properties' " w:xpath="/ns1:coreProperties[1]/ns1:keywords[1]" w:storeItemID="{6C3C8BC8-F283-45AE-878A-BAB7291924A1}"/>
                <w:text/>
              </w:sdtPr>
              <w:sdtContent>
                <w:customXmlDelRangeEnd w:id="766"/>
                <w:del w:id="767" w:author="Jacob Fullerton" w:date="2020-09-01T08:14:00Z">
                  <w:r w:rsidDel="0077723E">
                    <w:rPr>
                      <w:rFonts w:ascii="Arial" w:hAnsi="Arial"/>
                      <w:b/>
                      <w:bCs/>
                      <w:sz w:val="20"/>
                    </w:rPr>
                    <w:delText>CA-IPP</w:delText>
                  </w:r>
                </w:del>
                <w:customXmlDelRangeStart w:id="768" w:author="Jacob Fullerton" w:date="2020-09-04T09:10:00Z"/>
              </w:sdtContent>
            </w:sdt>
            <w:customXmlDelRangeEnd w:id="768"/>
            <w:del w:id="769" w:author="Jacob Fullerton" w:date="2020-09-04T09:10:00Z">
              <w:r w:rsidRPr="007D0AAC" w:rsidDel="00AC5E79">
                <w:rPr>
                  <w:rFonts w:ascii="Arial" w:hAnsi="Arial"/>
                  <w:b/>
                  <w:sz w:val="20"/>
                </w:rPr>
                <w:delText xml:space="preserve"> – AT-</w:delText>
              </w:r>
              <w:r w:rsidR="00A22364" w:rsidDel="00AC5E79">
                <w:rPr>
                  <w:rFonts w:ascii="Arial" w:hAnsi="Arial"/>
                  <w:b/>
                  <w:sz w:val="20"/>
                </w:rPr>
                <w:delText>3</w:delText>
              </w:r>
            </w:del>
          </w:p>
        </w:tc>
        <w:tc>
          <w:tcPr>
            <w:tcW w:w="4514" w:type="dxa"/>
            <w:gridSpan w:val="2"/>
            <w:tcBorders>
              <w:top w:val="single" w:sz="4" w:space="0" w:color="auto"/>
            </w:tcBorders>
            <w:shd w:val="clear" w:color="auto" w:fill="auto"/>
            <w:vAlign w:val="center"/>
          </w:tcPr>
          <w:p w14:paraId="20F38319" w14:textId="768ACF61" w:rsidR="003C60A0" w:rsidRPr="007D0AAC" w:rsidDel="00AC5E79" w:rsidRDefault="003C60A0" w:rsidP="000E66FE">
            <w:pPr>
              <w:pStyle w:val="H1bodytext"/>
              <w:spacing w:after="0"/>
              <w:ind w:left="0"/>
              <w:rPr>
                <w:del w:id="770" w:author="Jacob Fullerton" w:date="2020-09-04T09:10:00Z"/>
                <w:rFonts w:ascii="Arial" w:hAnsi="Arial"/>
                <w:b/>
                <w:sz w:val="20"/>
              </w:rPr>
            </w:pPr>
            <w:del w:id="771" w:author="Jacob Fullerton" w:date="2020-09-04T09:10:00Z">
              <w:r w:rsidRPr="007D0AAC" w:rsidDel="00AC5E79">
                <w:rPr>
                  <w:rFonts w:ascii="Arial" w:hAnsi="Arial"/>
                  <w:b/>
                  <w:sz w:val="20"/>
                </w:rPr>
                <w:delText>Date:</w:delText>
              </w:r>
              <w:r w:rsidR="00C36CB1" w:rsidDel="00AC5E79">
                <w:rPr>
                  <w:rFonts w:ascii="Arial" w:hAnsi="Arial"/>
                  <w:b/>
                  <w:sz w:val="20"/>
                </w:rPr>
                <w:delText xml:space="preserve"> 03-27-2020</w:delText>
              </w:r>
            </w:del>
          </w:p>
        </w:tc>
      </w:tr>
      <w:tr w:rsidR="00A22364" w:rsidRPr="007D0AAC" w:rsidDel="00AC5E79" w14:paraId="350FFFAC" w14:textId="283BF5CE" w:rsidTr="00A22364">
        <w:trPr>
          <w:cantSplit/>
          <w:trHeight w:val="603"/>
          <w:tblHeader/>
          <w:del w:id="772" w:author="Jacob Fullerton" w:date="2020-09-04T09:10:00Z"/>
        </w:trPr>
        <w:tc>
          <w:tcPr>
            <w:tcW w:w="4764" w:type="dxa"/>
            <w:gridSpan w:val="2"/>
            <w:tcBorders>
              <w:top w:val="single" w:sz="4" w:space="0" w:color="auto"/>
            </w:tcBorders>
            <w:shd w:val="clear" w:color="auto" w:fill="auto"/>
            <w:vAlign w:val="center"/>
          </w:tcPr>
          <w:p w14:paraId="4751E934" w14:textId="52B69638" w:rsidR="003C60A0" w:rsidRPr="007D0AAC" w:rsidDel="00AC5E79" w:rsidRDefault="003C60A0" w:rsidP="000E66FE">
            <w:pPr>
              <w:pStyle w:val="H1bodytext"/>
              <w:spacing w:after="0"/>
              <w:ind w:left="0"/>
              <w:rPr>
                <w:del w:id="773" w:author="Jacob Fullerton" w:date="2020-09-04T09:10:00Z"/>
                <w:rFonts w:ascii="Arial" w:hAnsi="Arial"/>
                <w:b/>
                <w:sz w:val="20"/>
              </w:rPr>
            </w:pPr>
            <w:del w:id="774" w:author="Jacob Fullerton" w:date="2020-09-04T09:10:00Z">
              <w:r w:rsidRPr="007D0AAC" w:rsidDel="00AC5E79">
                <w:rPr>
                  <w:rFonts w:ascii="Arial" w:hAnsi="Arial"/>
                  <w:b/>
                  <w:sz w:val="20"/>
                </w:rPr>
                <w:delText xml:space="preserve">Tool Runner </w:delText>
              </w:r>
              <w:r w:rsidDel="00AC5E79">
                <w:rPr>
                  <w:rFonts w:ascii="Arial" w:hAnsi="Arial"/>
                  <w:b/>
                  <w:sz w:val="20"/>
                </w:rPr>
                <w:delText xml:space="preserve">Log </w:delText>
              </w:r>
              <w:r w:rsidRPr="007D0AAC" w:rsidDel="00AC5E79">
                <w:rPr>
                  <w:rFonts w:ascii="Arial" w:hAnsi="Arial"/>
                  <w:b/>
                  <w:sz w:val="20"/>
                </w:rPr>
                <w:delText>File Location for this test:</w:delText>
              </w:r>
            </w:del>
          </w:p>
          <w:p w14:paraId="2C6C51F9" w14:textId="43580EE2" w:rsidR="003C60A0" w:rsidRPr="007D0AAC" w:rsidDel="00AC5E79" w:rsidRDefault="00A22364" w:rsidP="000E66FE">
            <w:pPr>
              <w:pStyle w:val="H1bodytext"/>
              <w:spacing w:after="0"/>
              <w:ind w:left="0"/>
              <w:rPr>
                <w:del w:id="775" w:author="Jacob Fullerton" w:date="2020-09-04T09:10:00Z"/>
                <w:rFonts w:ascii="Arial" w:hAnsi="Arial"/>
                <w:b/>
                <w:sz w:val="20"/>
              </w:rPr>
            </w:pPr>
            <w:del w:id="776" w:author="Jacob Fullerton" w:date="2020-09-04T09:10:00Z">
              <w:r w:rsidDel="00AC5E79">
                <w:rPr>
                  <w:rFonts w:ascii="Arial" w:hAnsi="Arial"/>
                  <w:b/>
                  <w:sz w:val="20"/>
                </w:rPr>
                <w:delText>(NA)</w:delText>
              </w:r>
            </w:del>
          </w:p>
        </w:tc>
        <w:tc>
          <w:tcPr>
            <w:tcW w:w="4514" w:type="dxa"/>
            <w:gridSpan w:val="2"/>
            <w:tcBorders>
              <w:top w:val="single" w:sz="4" w:space="0" w:color="auto"/>
            </w:tcBorders>
            <w:shd w:val="clear" w:color="auto" w:fill="auto"/>
            <w:vAlign w:val="center"/>
          </w:tcPr>
          <w:p w14:paraId="52918E61" w14:textId="58EA1BDE" w:rsidR="003C60A0" w:rsidRPr="007D0AAC" w:rsidDel="00AC5E79" w:rsidRDefault="003C60A0" w:rsidP="000E66FE">
            <w:pPr>
              <w:pStyle w:val="H1bodytext"/>
              <w:spacing w:after="0"/>
              <w:ind w:left="0"/>
              <w:rPr>
                <w:del w:id="777" w:author="Jacob Fullerton" w:date="2020-09-04T09:10:00Z"/>
                <w:rFonts w:ascii="Arial" w:hAnsi="Arial"/>
                <w:b/>
                <w:sz w:val="20"/>
              </w:rPr>
            </w:pPr>
            <w:del w:id="778" w:author="Jacob Fullerton" w:date="2020-09-04T09:10:00Z">
              <w:r w:rsidDel="00AC5E79">
                <w:rPr>
                  <w:rFonts w:ascii="Arial" w:hAnsi="Arial"/>
                  <w:b/>
                  <w:sz w:val="20"/>
                </w:rPr>
                <w:delText>Test Performed By:</w:delText>
              </w:r>
              <w:r w:rsidR="00C36CB1" w:rsidDel="00AC5E79">
                <w:rPr>
                  <w:rFonts w:ascii="Arial" w:hAnsi="Arial"/>
                  <w:b/>
                  <w:sz w:val="20"/>
                </w:rPr>
                <w:delText xml:space="preserve"> Praveena Allena</w:delText>
              </w:r>
            </w:del>
          </w:p>
        </w:tc>
      </w:tr>
      <w:tr w:rsidR="003C60A0" w:rsidRPr="007D0AAC" w:rsidDel="00AC5E79" w14:paraId="6C6347F4" w14:textId="2698DA57" w:rsidTr="00A22364">
        <w:trPr>
          <w:cantSplit/>
          <w:trHeight w:val="603"/>
          <w:tblHeader/>
          <w:del w:id="779" w:author="Jacob Fullerton" w:date="2020-09-04T09:10:00Z"/>
        </w:trPr>
        <w:tc>
          <w:tcPr>
            <w:tcW w:w="9278" w:type="dxa"/>
            <w:gridSpan w:val="4"/>
            <w:tcBorders>
              <w:top w:val="single" w:sz="4" w:space="0" w:color="auto"/>
            </w:tcBorders>
            <w:shd w:val="clear" w:color="auto" w:fill="auto"/>
            <w:vAlign w:val="center"/>
          </w:tcPr>
          <w:p w14:paraId="41D03A8F" w14:textId="2B8BA07E" w:rsidR="003C60A0" w:rsidRPr="007D0AAC" w:rsidDel="00AC5E79" w:rsidRDefault="003C60A0" w:rsidP="000E66FE">
            <w:pPr>
              <w:pStyle w:val="H1bodytext"/>
              <w:spacing w:after="0"/>
              <w:ind w:left="0"/>
              <w:rPr>
                <w:del w:id="780" w:author="Jacob Fullerton" w:date="2020-09-04T09:10:00Z"/>
                <w:rFonts w:ascii="Arial" w:hAnsi="Arial"/>
                <w:b/>
                <w:sz w:val="20"/>
              </w:rPr>
            </w:pPr>
            <w:del w:id="781" w:author="Jacob Fullerton" w:date="2020-09-04T09:10:00Z">
              <w:r w:rsidRPr="007D0AAC" w:rsidDel="00AC5E79">
                <w:rPr>
                  <w:rFonts w:ascii="Arial" w:hAnsi="Arial"/>
                  <w:b/>
                  <w:sz w:val="20"/>
                </w:rPr>
                <w:delText xml:space="preserve">Testing Directory: </w:delText>
              </w:r>
              <w:r w:rsidR="00DD4761" w:rsidRPr="00DD4761" w:rsidDel="00AC5E79">
                <w:rPr>
                  <w:rFonts w:ascii="Arial" w:hAnsi="Arial"/>
                  <w:b/>
                  <w:sz w:val="20"/>
                </w:rPr>
                <w:delText>\\olive\backups\CAVE\CA-CIE-Tools-TestEnv\</w:delText>
              </w:r>
            </w:del>
            <w:del w:id="782" w:author="Jacob Fullerton" w:date="2020-09-04T07:42:00Z">
              <w:r w:rsidR="00DD4761" w:rsidRPr="00DD4761" w:rsidDel="00EF1976">
                <w:rPr>
                  <w:rFonts w:ascii="Arial" w:hAnsi="Arial"/>
                  <w:b/>
                  <w:sz w:val="20"/>
                </w:rPr>
                <w:delText>ca-ipp</w:delText>
              </w:r>
            </w:del>
          </w:p>
        </w:tc>
      </w:tr>
      <w:tr w:rsidR="00A22364" w:rsidRPr="00572F5F" w:rsidDel="00AC5E79" w14:paraId="2D80395B" w14:textId="4F9A7C33" w:rsidTr="00A22364">
        <w:trPr>
          <w:cantSplit/>
          <w:trHeight w:val="603"/>
          <w:tblHeader/>
          <w:del w:id="783" w:author="Jacob Fullerton" w:date="2020-09-04T09:10:00Z"/>
        </w:trPr>
        <w:tc>
          <w:tcPr>
            <w:tcW w:w="810" w:type="dxa"/>
            <w:tcBorders>
              <w:top w:val="single" w:sz="4" w:space="0" w:color="auto"/>
            </w:tcBorders>
            <w:shd w:val="clear" w:color="auto" w:fill="D9D9D9" w:themeFill="background1" w:themeFillShade="D9"/>
            <w:vAlign w:val="center"/>
          </w:tcPr>
          <w:p w14:paraId="37CC4AD6" w14:textId="2911DA39" w:rsidR="003C60A0" w:rsidRPr="007D0AAC" w:rsidDel="00AC5E79" w:rsidRDefault="003C60A0" w:rsidP="000E66FE">
            <w:pPr>
              <w:pStyle w:val="H1bodytext"/>
              <w:spacing w:after="0"/>
              <w:ind w:left="0"/>
              <w:jc w:val="center"/>
              <w:rPr>
                <w:del w:id="784" w:author="Jacob Fullerton" w:date="2020-09-04T09:10:00Z"/>
                <w:rFonts w:ascii="Arial" w:hAnsi="Arial"/>
                <w:b/>
                <w:sz w:val="20"/>
              </w:rPr>
            </w:pPr>
            <w:del w:id="785" w:author="Jacob Fullerton" w:date="2020-09-04T09:10:00Z">
              <w:r w:rsidRPr="007D0AAC" w:rsidDel="00AC5E79">
                <w:rPr>
                  <w:rFonts w:ascii="Arial" w:hAnsi="Arial"/>
                  <w:b/>
                  <w:sz w:val="20"/>
                </w:rPr>
                <w:delText>T</w:delText>
              </w:r>
              <w:r w:rsidDel="00AC5E79">
                <w:rPr>
                  <w:rFonts w:ascii="Arial" w:hAnsi="Arial"/>
                  <w:b/>
                  <w:sz w:val="20"/>
                </w:rPr>
                <w:delText>est Step</w:delText>
              </w:r>
            </w:del>
          </w:p>
        </w:tc>
        <w:tc>
          <w:tcPr>
            <w:tcW w:w="3954" w:type="dxa"/>
            <w:tcBorders>
              <w:top w:val="single" w:sz="4" w:space="0" w:color="auto"/>
            </w:tcBorders>
            <w:shd w:val="clear" w:color="auto" w:fill="D9D9D9" w:themeFill="background1" w:themeFillShade="D9"/>
            <w:vAlign w:val="center"/>
          </w:tcPr>
          <w:p w14:paraId="335FBC80" w14:textId="2D121FF2" w:rsidR="003C60A0" w:rsidRPr="007D0AAC" w:rsidDel="00AC5E79" w:rsidRDefault="003C60A0" w:rsidP="000E66FE">
            <w:pPr>
              <w:pStyle w:val="H1bodytext"/>
              <w:spacing w:after="0"/>
              <w:ind w:left="0"/>
              <w:jc w:val="center"/>
              <w:rPr>
                <w:del w:id="786" w:author="Jacob Fullerton" w:date="2020-09-04T09:10:00Z"/>
                <w:rFonts w:ascii="Arial" w:hAnsi="Arial"/>
                <w:b/>
                <w:sz w:val="20"/>
              </w:rPr>
            </w:pPr>
            <w:del w:id="787" w:author="Jacob Fullerton" w:date="2020-09-04T09:10:00Z">
              <w:r w:rsidRPr="007D0AAC" w:rsidDel="00AC5E79">
                <w:rPr>
                  <w:rFonts w:ascii="Arial" w:hAnsi="Arial"/>
                  <w:b/>
                  <w:sz w:val="20"/>
                </w:rPr>
                <w:delText>Test Instruction</w:delText>
              </w:r>
            </w:del>
          </w:p>
        </w:tc>
        <w:tc>
          <w:tcPr>
            <w:tcW w:w="2643" w:type="dxa"/>
            <w:tcBorders>
              <w:top w:val="single" w:sz="4" w:space="0" w:color="auto"/>
            </w:tcBorders>
            <w:shd w:val="clear" w:color="auto" w:fill="D9D9D9" w:themeFill="background1" w:themeFillShade="D9"/>
            <w:vAlign w:val="center"/>
          </w:tcPr>
          <w:p w14:paraId="7ACF3C49" w14:textId="27B52898" w:rsidR="003C60A0" w:rsidRPr="007D0AAC" w:rsidDel="00AC5E79" w:rsidRDefault="003C60A0" w:rsidP="000E66FE">
            <w:pPr>
              <w:pStyle w:val="H1bodytext"/>
              <w:spacing w:after="0"/>
              <w:ind w:left="0"/>
              <w:jc w:val="center"/>
              <w:rPr>
                <w:del w:id="788" w:author="Jacob Fullerton" w:date="2020-09-04T09:10:00Z"/>
                <w:rFonts w:ascii="Arial" w:hAnsi="Arial"/>
                <w:b/>
                <w:sz w:val="20"/>
              </w:rPr>
            </w:pPr>
            <w:del w:id="789" w:author="Jacob Fullerton" w:date="2020-09-04T09:10:00Z">
              <w:r w:rsidRPr="007D0AAC" w:rsidDel="00AC5E79">
                <w:rPr>
                  <w:rFonts w:ascii="Arial" w:hAnsi="Arial"/>
                  <w:b/>
                  <w:sz w:val="20"/>
                </w:rPr>
                <w:delText>Expected Result</w:delText>
              </w:r>
            </w:del>
          </w:p>
        </w:tc>
        <w:tc>
          <w:tcPr>
            <w:tcW w:w="1871" w:type="dxa"/>
            <w:tcBorders>
              <w:top w:val="single" w:sz="4" w:space="0" w:color="auto"/>
            </w:tcBorders>
            <w:shd w:val="clear" w:color="auto" w:fill="D9D9D9" w:themeFill="background1" w:themeFillShade="D9"/>
            <w:vAlign w:val="center"/>
          </w:tcPr>
          <w:p w14:paraId="7B48A8CA" w14:textId="020D3442" w:rsidR="003C60A0" w:rsidRPr="007D0AAC" w:rsidDel="00AC5E79" w:rsidRDefault="003C60A0" w:rsidP="000E66FE">
            <w:pPr>
              <w:pStyle w:val="H1bodytext"/>
              <w:spacing w:after="0"/>
              <w:ind w:left="0"/>
              <w:jc w:val="center"/>
              <w:rPr>
                <w:del w:id="790" w:author="Jacob Fullerton" w:date="2020-09-04T09:10:00Z"/>
                <w:rFonts w:ascii="Arial" w:hAnsi="Arial"/>
                <w:b/>
                <w:sz w:val="20"/>
              </w:rPr>
            </w:pPr>
            <w:del w:id="791" w:author="Jacob Fullerton" w:date="2020-09-04T09:10:00Z">
              <w:r w:rsidRPr="007D0AAC" w:rsidDel="00AC5E79">
                <w:rPr>
                  <w:rFonts w:ascii="Arial" w:hAnsi="Arial"/>
                  <w:b/>
                  <w:sz w:val="20"/>
                </w:rPr>
                <w:delText xml:space="preserve">Test Result </w:delText>
              </w:r>
              <w:r w:rsidRPr="007D0AAC" w:rsidDel="00AC5E79">
                <w:rPr>
                  <w:rFonts w:ascii="Arial" w:hAnsi="Arial"/>
                  <w:b/>
                  <w:sz w:val="20"/>
                </w:rPr>
                <w:br/>
                <w:delText>(Pass/Fail)</w:delText>
              </w:r>
            </w:del>
          </w:p>
        </w:tc>
      </w:tr>
      <w:tr w:rsidR="003C60A0" w:rsidRPr="007D0AAC" w:rsidDel="00AC5E79" w14:paraId="4B82670A" w14:textId="4E5DEA44" w:rsidTr="00A22364">
        <w:trPr>
          <w:trHeight w:val="562"/>
          <w:del w:id="792" w:author="Jacob Fullerton" w:date="2020-09-04T09:10:00Z"/>
        </w:trPr>
        <w:tc>
          <w:tcPr>
            <w:tcW w:w="9278" w:type="dxa"/>
            <w:gridSpan w:val="4"/>
            <w:vAlign w:val="center"/>
          </w:tcPr>
          <w:p w14:paraId="2B252829" w14:textId="69ADDF57" w:rsidR="003C60A0" w:rsidRPr="007D0AAC" w:rsidDel="00AC5E79" w:rsidRDefault="003C60A0" w:rsidP="000E66FE">
            <w:pPr>
              <w:pStyle w:val="H1bodytext"/>
              <w:spacing w:after="0"/>
              <w:ind w:left="0"/>
              <w:rPr>
                <w:del w:id="793" w:author="Jacob Fullerton" w:date="2020-09-04T09:10:00Z"/>
                <w:rFonts w:ascii="Arial" w:hAnsi="Arial"/>
                <w:i/>
                <w:iCs/>
                <w:sz w:val="20"/>
              </w:rPr>
            </w:pPr>
            <w:del w:id="794" w:author="Jacob Fullerton" w:date="2020-09-04T09:10:00Z">
              <w:r w:rsidDel="00AC5E79">
                <w:rPr>
                  <w:rFonts w:ascii="Arial" w:hAnsi="Arial"/>
                  <w:sz w:val="20"/>
                </w:rPr>
                <w:delText>Navigate to the Testing Directory</w:delText>
              </w:r>
            </w:del>
          </w:p>
        </w:tc>
      </w:tr>
      <w:tr w:rsidR="00A22364" w:rsidDel="00AC5E79" w14:paraId="32D83781" w14:textId="4A709847" w:rsidTr="00A22364">
        <w:trPr>
          <w:trHeight w:val="562"/>
          <w:del w:id="795" w:author="Jacob Fullerton" w:date="2020-09-04T09:10:00Z"/>
        </w:trPr>
        <w:tc>
          <w:tcPr>
            <w:tcW w:w="810" w:type="dxa"/>
            <w:vAlign w:val="center"/>
          </w:tcPr>
          <w:p w14:paraId="64B7C2AC" w14:textId="51C5BECE" w:rsidR="003C60A0" w:rsidRPr="007D0AAC" w:rsidDel="00AC5E79" w:rsidRDefault="003C60A0" w:rsidP="003C60A0">
            <w:pPr>
              <w:pStyle w:val="H1bodytext"/>
              <w:spacing w:after="0"/>
              <w:ind w:left="0"/>
              <w:jc w:val="center"/>
              <w:rPr>
                <w:del w:id="796" w:author="Jacob Fullerton" w:date="2020-09-04T09:10:00Z"/>
                <w:rFonts w:ascii="Arial" w:hAnsi="Arial"/>
                <w:sz w:val="20"/>
              </w:rPr>
            </w:pPr>
            <w:del w:id="797" w:author="Jacob Fullerton" w:date="2020-09-04T09:10:00Z">
              <w:r w:rsidDel="00AC5E79">
                <w:rPr>
                  <w:rFonts w:ascii="Arial" w:hAnsi="Arial"/>
                  <w:sz w:val="20"/>
                </w:rPr>
                <w:delText>1</w:delText>
              </w:r>
            </w:del>
          </w:p>
        </w:tc>
        <w:tc>
          <w:tcPr>
            <w:tcW w:w="8468" w:type="dxa"/>
            <w:gridSpan w:val="3"/>
            <w:vAlign w:val="center"/>
          </w:tcPr>
          <w:p w14:paraId="78B42ABB" w14:textId="794796C9" w:rsidR="003C60A0" w:rsidRPr="003C60A0" w:rsidDel="00AC5E79" w:rsidRDefault="003C60A0" w:rsidP="003C60A0">
            <w:pPr>
              <w:pStyle w:val="H1bodytext"/>
              <w:spacing w:after="0"/>
              <w:ind w:left="0"/>
              <w:rPr>
                <w:del w:id="798" w:author="Jacob Fullerton" w:date="2020-09-04T09:10:00Z"/>
                <w:rFonts w:ascii="Arial" w:hAnsi="Arial"/>
                <w:iCs/>
                <w:sz w:val="20"/>
              </w:rPr>
            </w:pPr>
            <w:del w:id="799" w:author="Jacob Fullerton" w:date="2020-09-04T09:10:00Z">
              <w:r w:rsidDel="00AC5E79">
                <w:rPr>
                  <w:rFonts w:ascii="Arial" w:hAnsi="Arial"/>
                  <w:sz w:val="20"/>
                </w:rPr>
                <w:delText xml:space="preserve">Open the </w:delText>
              </w:r>
              <w:r w:rsidDel="00AC5E79">
                <w:rPr>
                  <w:rFonts w:ascii="Arial" w:hAnsi="Arial"/>
                  <w:b/>
                  <w:bCs/>
                  <w:i/>
                  <w:iCs/>
                  <w:sz w:val="20"/>
                </w:rPr>
                <w:delText>preprocessed_inventory.csv</w:delText>
              </w:r>
              <w:r w:rsidDel="00AC5E79">
                <w:rPr>
                  <w:rFonts w:ascii="Arial" w:hAnsi="Arial"/>
                  <w:sz w:val="20"/>
                </w:rPr>
                <w:delText xml:space="preserve"> file in Excel and click “File” then “save as” an Excel workbook (“</w:delText>
              </w:r>
              <w:r w:rsidRPr="00FA5E39" w:rsidDel="00AC5E79">
                <w:rPr>
                  <w:rFonts w:ascii="Arial" w:hAnsi="Arial"/>
                  <w:b/>
                  <w:bCs/>
                  <w:i/>
                  <w:iCs/>
                  <w:sz w:val="20"/>
                </w:rPr>
                <w:delText>preprocessed_inventory.xlsx</w:delText>
              </w:r>
              <w:r w:rsidDel="00AC5E79">
                <w:rPr>
                  <w:rFonts w:ascii="Arial" w:hAnsi="Arial"/>
                  <w:sz w:val="20"/>
                </w:rPr>
                <w:delText>”).</w:delText>
              </w:r>
            </w:del>
          </w:p>
        </w:tc>
      </w:tr>
      <w:tr w:rsidR="00A22364" w:rsidDel="00AC5E79" w14:paraId="77B3D928" w14:textId="183A6B87" w:rsidTr="00A22364">
        <w:trPr>
          <w:trHeight w:val="562"/>
          <w:del w:id="800" w:author="Jacob Fullerton" w:date="2020-09-04T09:10:00Z"/>
        </w:trPr>
        <w:tc>
          <w:tcPr>
            <w:tcW w:w="810" w:type="dxa"/>
            <w:vAlign w:val="center"/>
          </w:tcPr>
          <w:p w14:paraId="2BD6152C" w14:textId="68B5A6B6" w:rsidR="003C60A0" w:rsidRPr="007D0AAC" w:rsidDel="00AC5E79" w:rsidRDefault="003C60A0" w:rsidP="003C60A0">
            <w:pPr>
              <w:pStyle w:val="H1bodytext"/>
              <w:spacing w:after="0"/>
              <w:ind w:left="0"/>
              <w:jc w:val="center"/>
              <w:rPr>
                <w:del w:id="801" w:author="Jacob Fullerton" w:date="2020-09-04T09:10:00Z"/>
                <w:rFonts w:ascii="Arial" w:hAnsi="Arial"/>
                <w:sz w:val="20"/>
              </w:rPr>
            </w:pPr>
            <w:del w:id="802" w:author="Jacob Fullerton" w:date="2020-09-04T09:10:00Z">
              <w:r w:rsidDel="00AC5E79">
                <w:rPr>
                  <w:rFonts w:ascii="Arial" w:hAnsi="Arial"/>
                  <w:sz w:val="20"/>
                </w:rPr>
                <w:delText>2</w:delText>
              </w:r>
            </w:del>
          </w:p>
        </w:tc>
        <w:tc>
          <w:tcPr>
            <w:tcW w:w="8468" w:type="dxa"/>
            <w:gridSpan w:val="3"/>
            <w:vAlign w:val="center"/>
          </w:tcPr>
          <w:p w14:paraId="4EF7137F" w14:textId="2D14F652" w:rsidR="003C60A0" w:rsidRPr="007D0AAC" w:rsidDel="00AC5E79" w:rsidRDefault="003C60A0" w:rsidP="003C60A0">
            <w:pPr>
              <w:pStyle w:val="H1bodytext"/>
              <w:spacing w:after="0"/>
              <w:ind w:left="0"/>
              <w:rPr>
                <w:del w:id="803" w:author="Jacob Fullerton" w:date="2020-09-04T09:10:00Z"/>
                <w:rFonts w:ascii="Arial" w:hAnsi="Arial"/>
                <w:sz w:val="20"/>
              </w:rPr>
            </w:pPr>
            <w:del w:id="804" w:author="Jacob Fullerton" w:date="2020-09-04T09:10:00Z">
              <w:r w:rsidDel="00AC5E79">
                <w:rPr>
                  <w:rFonts w:ascii="Arial" w:hAnsi="Arial"/>
                  <w:sz w:val="20"/>
                </w:rPr>
                <w:delText>With the recently copied/created Excel workbook copy of the preprocessed inventory, create a new sheet.</w:delText>
              </w:r>
            </w:del>
          </w:p>
        </w:tc>
      </w:tr>
      <w:tr w:rsidR="003C60A0" w:rsidDel="00AC5E79" w14:paraId="73F0F096" w14:textId="7368BE35" w:rsidTr="00A22364">
        <w:trPr>
          <w:trHeight w:val="562"/>
          <w:del w:id="805" w:author="Jacob Fullerton" w:date="2020-09-04T09:10:00Z"/>
        </w:trPr>
        <w:tc>
          <w:tcPr>
            <w:tcW w:w="810" w:type="dxa"/>
            <w:vAlign w:val="center"/>
          </w:tcPr>
          <w:p w14:paraId="2EE03D0B" w14:textId="56732B8A" w:rsidR="003C60A0" w:rsidDel="00AC5E79" w:rsidRDefault="003C60A0" w:rsidP="003C60A0">
            <w:pPr>
              <w:pStyle w:val="H1bodytext"/>
              <w:spacing w:after="0"/>
              <w:ind w:left="0"/>
              <w:jc w:val="center"/>
              <w:rPr>
                <w:del w:id="806" w:author="Jacob Fullerton" w:date="2020-09-04T09:10:00Z"/>
                <w:rFonts w:ascii="Arial" w:hAnsi="Arial"/>
                <w:sz w:val="20"/>
              </w:rPr>
            </w:pPr>
            <w:del w:id="807" w:author="Jacob Fullerton" w:date="2020-09-04T09:10:00Z">
              <w:r w:rsidDel="00AC5E79">
                <w:rPr>
                  <w:rFonts w:ascii="Arial" w:hAnsi="Arial"/>
                  <w:sz w:val="20"/>
                </w:rPr>
                <w:delText>3</w:delText>
              </w:r>
            </w:del>
          </w:p>
        </w:tc>
        <w:tc>
          <w:tcPr>
            <w:tcW w:w="8468" w:type="dxa"/>
            <w:gridSpan w:val="3"/>
            <w:vAlign w:val="center"/>
          </w:tcPr>
          <w:p w14:paraId="6B92A5D6" w14:textId="7F301A2A" w:rsidR="003C60A0" w:rsidDel="00AC5E79" w:rsidRDefault="003C60A0" w:rsidP="003C60A0">
            <w:pPr>
              <w:pStyle w:val="H1bodytext"/>
              <w:spacing w:after="0"/>
              <w:ind w:left="0"/>
              <w:rPr>
                <w:del w:id="808" w:author="Jacob Fullerton" w:date="2020-09-04T09:10:00Z"/>
                <w:rFonts w:ascii="Arial" w:hAnsi="Arial"/>
                <w:sz w:val="20"/>
              </w:rPr>
            </w:pPr>
            <w:del w:id="809" w:author="Jacob Fullerton" w:date="2020-09-04T09:10:00Z">
              <w:r w:rsidDel="00AC5E79">
                <w:rPr>
                  <w:rFonts w:ascii="Arial" w:hAnsi="Arial"/>
                  <w:sz w:val="20"/>
                </w:rPr>
                <w:delText xml:space="preserve">Open and copy the “Waste_Site” column from: </w:delText>
              </w:r>
              <w:r w:rsidRPr="000D4EFF" w:rsidDel="00AC5E79">
                <w:rPr>
                  <w:rFonts w:ascii="Arial" w:hAnsi="Arial"/>
                  <w:sz w:val="20"/>
                </w:rPr>
                <w:delText>"S:\PSC\!HANFORD\ICF\Prod\SWSDIST\v1.0\data\CA_SolidWasteSite_Centroids.csv"</w:delText>
              </w:r>
              <w:r w:rsidDel="00AC5E79">
                <w:rPr>
                  <w:rFonts w:ascii="Arial" w:hAnsi="Arial"/>
                  <w:sz w:val="20"/>
                </w:rPr>
                <w:delText xml:space="preserve"> into the recently created sheet (refer to the previous step).</w:delText>
              </w:r>
            </w:del>
          </w:p>
        </w:tc>
      </w:tr>
      <w:tr w:rsidR="003C60A0" w:rsidDel="00AC5E79" w14:paraId="5BCEAE60" w14:textId="4490E2B1" w:rsidTr="00A22364">
        <w:trPr>
          <w:trHeight w:val="562"/>
          <w:del w:id="810" w:author="Jacob Fullerton" w:date="2020-09-04T09:10:00Z"/>
        </w:trPr>
        <w:tc>
          <w:tcPr>
            <w:tcW w:w="810" w:type="dxa"/>
            <w:vAlign w:val="center"/>
          </w:tcPr>
          <w:p w14:paraId="465431B6" w14:textId="3EBE6F60" w:rsidR="003C60A0" w:rsidDel="00AC5E79" w:rsidRDefault="003C60A0" w:rsidP="003C60A0">
            <w:pPr>
              <w:pStyle w:val="H1bodytext"/>
              <w:spacing w:after="0"/>
              <w:ind w:left="0"/>
              <w:jc w:val="center"/>
              <w:rPr>
                <w:del w:id="811" w:author="Jacob Fullerton" w:date="2020-09-04T09:10:00Z"/>
                <w:rFonts w:ascii="Arial" w:hAnsi="Arial"/>
                <w:sz w:val="20"/>
              </w:rPr>
            </w:pPr>
            <w:del w:id="812" w:author="Jacob Fullerton" w:date="2020-09-04T09:10:00Z">
              <w:r w:rsidDel="00AC5E79">
                <w:rPr>
                  <w:rFonts w:ascii="Arial" w:hAnsi="Arial"/>
                  <w:sz w:val="20"/>
                </w:rPr>
                <w:delText>4</w:delText>
              </w:r>
            </w:del>
          </w:p>
        </w:tc>
        <w:tc>
          <w:tcPr>
            <w:tcW w:w="8468" w:type="dxa"/>
            <w:gridSpan w:val="3"/>
            <w:vAlign w:val="center"/>
          </w:tcPr>
          <w:p w14:paraId="2703E757" w14:textId="7716E660" w:rsidR="003C60A0" w:rsidDel="00AC5E79" w:rsidRDefault="003C60A0" w:rsidP="003C60A0">
            <w:pPr>
              <w:pStyle w:val="H1bodytext"/>
              <w:spacing w:after="0"/>
              <w:ind w:left="0"/>
              <w:rPr>
                <w:del w:id="813" w:author="Jacob Fullerton" w:date="2020-09-04T09:10:00Z"/>
                <w:rFonts w:ascii="Arial" w:hAnsi="Arial"/>
                <w:sz w:val="20"/>
              </w:rPr>
            </w:pPr>
            <w:del w:id="814" w:author="Jacob Fullerton" w:date="2020-09-04T09:10:00Z">
              <w:r w:rsidDel="00AC5E79">
                <w:rPr>
                  <w:rFonts w:ascii="Arial" w:hAnsi="Arial"/>
                  <w:sz w:val="20"/>
                </w:rPr>
                <w:delText xml:space="preserve">Go to “Sheet 1” of the </w:delText>
              </w:r>
              <w:r w:rsidDel="00AC5E79">
                <w:rPr>
                  <w:rFonts w:ascii="Arial" w:hAnsi="Arial"/>
                  <w:b/>
                  <w:bCs/>
                  <w:i/>
                  <w:iCs/>
                  <w:sz w:val="20"/>
                </w:rPr>
                <w:delText>preprocessed_inventory.xlsx</w:delText>
              </w:r>
              <w:r w:rsidDel="00AC5E79">
                <w:rPr>
                  <w:rFonts w:ascii="Arial" w:hAnsi="Arial"/>
                  <w:sz w:val="20"/>
                </w:rPr>
                <w:delText xml:space="preserve"> workbook. Create a copy of the waste site list that uses upper case letters for all of the sites. Consider using the “Upper()” formula from Excel.</w:delText>
              </w:r>
            </w:del>
          </w:p>
        </w:tc>
      </w:tr>
      <w:tr w:rsidR="003C60A0" w:rsidDel="00AC5E79" w14:paraId="2E757AE5" w14:textId="4A150F73" w:rsidTr="00A22364">
        <w:trPr>
          <w:trHeight w:val="562"/>
          <w:del w:id="815" w:author="Jacob Fullerton" w:date="2020-09-04T09:10:00Z"/>
        </w:trPr>
        <w:tc>
          <w:tcPr>
            <w:tcW w:w="810" w:type="dxa"/>
            <w:vAlign w:val="center"/>
          </w:tcPr>
          <w:p w14:paraId="6F46CC85" w14:textId="3ABD0E71" w:rsidR="003C60A0" w:rsidDel="00AC5E79" w:rsidRDefault="003C60A0" w:rsidP="003C60A0">
            <w:pPr>
              <w:pStyle w:val="H1bodytext"/>
              <w:spacing w:after="0"/>
              <w:ind w:left="0"/>
              <w:jc w:val="center"/>
              <w:rPr>
                <w:del w:id="816" w:author="Jacob Fullerton" w:date="2020-09-04T09:10:00Z"/>
                <w:rFonts w:ascii="Arial" w:hAnsi="Arial"/>
                <w:sz w:val="20"/>
              </w:rPr>
            </w:pPr>
            <w:del w:id="817" w:author="Jacob Fullerton" w:date="2020-09-04T09:10:00Z">
              <w:r w:rsidDel="00AC5E79">
                <w:rPr>
                  <w:rFonts w:ascii="Arial" w:hAnsi="Arial"/>
                  <w:sz w:val="20"/>
                </w:rPr>
                <w:delText>5</w:delText>
              </w:r>
            </w:del>
          </w:p>
        </w:tc>
        <w:tc>
          <w:tcPr>
            <w:tcW w:w="8468" w:type="dxa"/>
            <w:gridSpan w:val="3"/>
            <w:vAlign w:val="center"/>
          </w:tcPr>
          <w:p w14:paraId="0A20FC23" w14:textId="721C7DDA" w:rsidR="003C60A0" w:rsidDel="00AC5E79" w:rsidRDefault="003C60A0" w:rsidP="003C60A0">
            <w:pPr>
              <w:pStyle w:val="H1bodytext"/>
              <w:spacing w:after="0"/>
              <w:ind w:left="0"/>
              <w:rPr>
                <w:del w:id="818" w:author="Jacob Fullerton" w:date="2020-09-04T09:10:00Z"/>
                <w:rFonts w:ascii="Arial" w:hAnsi="Arial"/>
                <w:sz w:val="20"/>
              </w:rPr>
            </w:pPr>
            <w:del w:id="819" w:author="Jacob Fullerton" w:date="2020-09-04T09:10:00Z">
              <w:r w:rsidDel="00AC5E79">
                <w:rPr>
                  <w:rFonts w:ascii="Arial" w:hAnsi="Arial"/>
                  <w:sz w:val="20"/>
                </w:rPr>
                <w:delText>Highlight the range of the uppercase waste site name column. Name this range “SWR_Sites” by clicking in the “Name Box” to the left of the formula bar and typing the desired range name.</w:delText>
              </w:r>
            </w:del>
          </w:p>
        </w:tc>
      </w:tr>
      <w:tr w:rsidR="003C60A0" w:rsidDel="00AC5E79" w14:paraId="50A13972" w14:textId="2C4AE109" w:rsidTr="00A22364">
        <w:trPr>
          <w:trHeight w:val="562"/>
          <w:del w:id="820" w:author="Jacob Fullerton" w:date="2020-09-04T09:10:00Z"/>
        </w:trPr>
        <w:tc>
          <w:tcPr>
            <w:tcW w:w="810" w:type="dxa"/>
            <w:vAlign w:val="center"/>
          </w:tcPr>
          <w:p w14:paraId="6CB65D89" w14:textId="51818174" w:rsidR="003C60A0" w:rsidDel="00AC5E79" w:rsidRDefault="003C60A0" w:rsidP="003C60A0">
            <w:pPr>
              <w:pStyle w:val="H1bodytext"/>
              <w:spacing w:after="0"/>
              <w:ind w:left="0"/>
              <w:jc w:val="center"/>
              <w:rPr>
                <w:del w:id="821" w:author="Jacob Fullerton" w:date="2020-09-04T09:10:00Z"/>
                <w:rFonts w:ascii="Arial" w:hAnsi="Arial"/>
                <w:sz w:val="20"/>
              </w:rPr>
            </w:pPr>
            <w:del w:id="822" w:author="Jacob Fullerton" w:date="2020-09-04T09:10:00Z">
              <w:r w:rsidDel="00AC5E79">
                <w:rPr>
                  <w:rFonts w:ascii="Arial" w:hAnsi="Arial"/>
                  <w:sz w:val="20"/>
                </w:rPr>
                <w:delText>6</w:delText>
              </w:r>
            </w:del>
          </w:p>
        </w:tc>
        <w:tc>
          <w:tcPr>
            <w:tcW w:w="8468" w:type="dxa"/>
            <w:gridSpan w:val="3"/>
            <w:vAlign w:val="center"/>
          </w:tcPr>
          <w:p w14:paraId="2B2F4CC7" w14:textId="3B7C580E" w:rsidR="003C60A0" w:rsidDel="00AC5E79" w:rsidRDefault="003C60A0" w:rsidP="003C60A0">
            <w:pPr>
              <w:pStyle w:val="H1bodytext"/>
              <w:spacing w:after="0"/>
              <w:ind w:left="0"/>
              <w:rPr>
                <w:del w:id="823" w:author="Jacob Fullerton" w:date="2020-09-04T09:10:00Z"/>
                <w:rFonts w:ascii="Arial" w:hAnsi="Arial"/>
                <w:sz w:val="20"/>
              </w:rPr>
            </w:pPr>
            <w:del w:id="824" w:author="Jacob Fullerton" w:date="2020-09-04T09:10:00Z">
              <w:r w:rsidDel="00AC5E79">
                <w:rPr>
                  <w:rFonts w:ascii="Arial" w:hAnsi="Arial"/>
                  <w:sz w:val="20"/>
                </w:rPr>
                <w:delText xml:space="preserve">Go to the “preprocessed_inventory” sheet of the </w:delText>
              </w:r>
              <w:r w:rsidRPr="00C438D1" w:rsidDel="00AC5E79">
                <w:rPr>
                  <w:rFonts w:ascii="Arial" w:hAnsi="Arial"/>
                  <w:b/>
                  <w:i/>
                  <w:sz w:val="20"/>
                </w:rPr>
                <w:delText>preprocessed_inventory.xlsx</w:delText>
              </w:r>
              <w:r w:rsidDel="00AC5E79">
                <w:rPr>
                  <w:rFonts w:ascii="Arial" w:hAnsi="Arial"/>
                  <w:bCs/>
                  <w:iCs/>
                  <w:sz w:val="20"/>
                </w:rPr>
                <w:delText xml:space="preserve"> workbook. Insert a column after the “Source Type” column and name the new column “Type Verification”.</w:delText>
              </w:r>
            </w:del>
          </w:p>
        </w:tc>
      </w:tr>
      <w:tr w:rsidR="003C60A0" w:rsidDel="00AC5E79" w14:paraId="41F60B6D" w14:textId="5BC953A5" w:rsidTr="00A22364">
        <w:trPr>
          <w:trHeight w:val="562"/>
          <w:del w:id="825" w:author="Jacob Fullerton" w:date="2020-09-04T09:10:00Z"/>
        </w:trPr>
        <w:tc>
          <w:tcPr>
            <w:tcW w:w="810" w:type="dxa"/>
            <w:vAlign w:val="center"/>
          </w:tcPr>
          <w:p w14:paraId="66CE35AE" w14:textId="779C6063" w:rsidR="003C60A0" w:rsidDel="00AC5E79" w:rsidRDefault="003C60A0" w:rsidP="003C60A0">
            <w:pPr>
              <w:pStyle w:val="H1bodytext"/>
              <w:spacing w:after="0"/>
              <w:ind w:left="0"/>
              <w:jc w:val="center"/>
              <w:rPr>
                <w:del w:id="826" w:author="Jacob Fullerton" w:date="2020-09-04T09:10:00Z"/>
                <w:rFonts w:ascii="Arial" w:hAnsi="Arial"/>
                <w:sz w:val="20"/>
              </w:rPr>
            </w:pPr>
            <w:del w:id="827" w:author="Jacob Fullerton" w:date="2020-09-04T09:10:00Z">
              <w:r w:rsidDel="00AC5E79">
                <w:rPr>
                  <w:rFonts w:ascii="Arial" w:hAnsi="Arial"/>
                  <w:sz w:val="20"/>
                </w:rPr>
                <w:delText>7</w:delText>
              </w:r>
            </w:del>
          </w:p>
        </w:tc>
        <w:tc>
          <w:tcPr>
            <w:tcW w:w="8468" w:type="dxa"/>
            <w:gridSpan w:val="3"/>
            <w:vAlign w:val="center"/>
          </w:tcPr>
          <w:p w14:paraId="1341D41C" w14:textId="0F34687B" w:rsidR="003C60A0" w:rsidDel="00AC5E79" w:rsidRDefault="003C60A0" w:rsidP="003C60A0">
            <w:pPr>
              <w:pStyle w:val="H1bodytext"/>
              <w:spacing w:after="0"/>
              <w:ind w:left="0"/>
              <w:rPr>
                <w:del w:id="828" w:author="Jacob Fullerton" w:date="2020-09-04T09:10:00Z"/>
                <w:rFonts w:ascii="Arial" w:hAnsi="Arial"/>
                <w:sz w:val="20"/>
              </w:rPr>
            </w:pPr>
            <w:del w:id="829" w:author="Jacob Fullerton" w:date="2020-09-04T09:10:00Z">
              <w:r w:rsidDel="00AC5E79">
                <w:rPr>
                  <w:rFonts w:ascii="Arial" w:hAnsi="Arial"/>
                  <w:sz w:val="20"/>
                </w:rPr>
                <w:delText>Under “Type Verification” enter the following Excel formula for all rows:</w:delText>
              </w:r>
            </w:del>
          </w:p>
          <w:p w14:paraId="5F72E54D" w14:textId="6898FEC3" w:rsidR="003C60A0" w:rsidDel="00AC5E79" w:rsidRDefault="003C60A0" w:rsidP="003C60A0">
            <w:pPr>
              <w:pStyle w:val="H1bodytext"/>
              <w:spacing w:after="0"/>
              <w:ind w:left="0"/>
              <w:rPr>
                <w:del w:id="830" w:author="Jacob Fullerton" w:date="2020-09-04T09:10:00Z"/>
                <w:rFonts w:ascii="Arial" w:hAnsi="Arial"/>
                <w:sz w:val="20"/>
              </w:rPr>
            </w:pPr>
          </w:p>
          <w:p w14:paraId="0FEE3F10" w14:textId="4EDEFE29" w:rsidR="003C60A0" w:rsidDel="00AC5E79" w:rsidRDefault="003C60A0" w:rsidP="003C60A0">
            <w:pPr>
              <w:pStyle w:val="H1bodytext"/>
              <w:spacing w:after="0"/>
              <w:ind w:left="0"/>
              <w:rPr>
                <w:del w:id="831" w:author="Jacob Fullerton" w:date="2020-09-04T09:10:00Z"/>
                <w:rFonts w:ascii="Arial" w:hAnsi="Arial"/>
                <w:sz w:val="20"/>
              </w:rPr>
            </w:pPr>
            <w:del w:id="832" w:author="Jacob Fullerton" w:date="2020-09-04T09:10:00Z">
              <w:r w:rsidRPr="000B07AC" w:rsidDel="00AC5E79">
                <w:rPr>
                  <w:rFonts w:ascii="Arial" w:hAnsi="Arial"/>
                  <w:sz w:val="20"/>
                </w:rPr>
                <w:delText>=IF(IFNA(VLOOKUP(C14,SWR_Sites,1,FALSE),"Liq_Site")="Liq_Site",IF(D14="Liquid","Correct","Type_Mismatch"),IF(D14="Solid Release Series","Correct",IF(AND(F14&gt;0,D14="Liquid"),"Correct","Type_Mismatch")))</w:delText>
              </w:r>
            </w:del>
          </w:p>
        </w:tc>
      </w:tr>
      <w:tr w:rsidR="00A22364" w:rsidDel="00AC5E79" w14:paraId="67377063" w14:textId="0253ECAA" w:rsidTr="00A22364">
        <w:trPr>
          <w:trHeight w:val="562"/>
          <w:del w:id="833" w:author="Jacob Fullerton" w:date="2020-09-04T09:10:00Z"/>
        </w:trPr>
        <w:tc>
          <w:tcPr>
            <w:tcW w:w="810" w:type="dxa"/>
            <w:vAlign w:val="center"/>
          </w:tcPr>
          <w:p w14:paraId="499ED48F" w14:textId="2B9AA0BA" w:rsidR="00A22364" w:rsidRPr="007D0AAC" w:rsidDel="00AC5E79" w:rsidRDefault="00A22364" w:rsidP="00A22364">
            <w:pPr>
              <w:pStyle w:val="H1bodytext"/>
              <w:spacing w:after="0"/>
              <w:ind w:left="0"/>
              <w:jc w:val="center"/>
              <w:rPr>
                <w:del w:id="834" w:author="Jacob Fullerton" w:date="2020-09-04T09:10:00Z"/>
                <w:rFonts w:ascii="Arial" w:hAnsi="Arial"/>
                <w:sz w:val="20"/>
              </w:rPr>
            </w:pPr>
            <w:del w:id="835" w:author="Jacob Fullerton" w:date="2020-09-04T09:10:00Z">
              <w:r w:rsidDel="00AC5E79">
                <w:rPr>
                  <w:rFonts w:ascii="Arial" w:hAnsi="Arial"/>
                  <w:sz w:val="20"/>
                </w:rPr>
                <w:delText>8</w:delText>
              </w:r>
            </w:del>
          </w:p>
        </w:tc>
        <w:tc>
          <w:tcPr>
            <w:tcW w:w="3954" w:type="dxa"/>
            <w:vAlign w:val="center"/>
          </w:tcPr>
          <w:p w14:paraId="6D4D43B2" w14:textId="5D20DD57" w:rsidR="00A22364" w:rsidDel="00AC5E79" w:rsidRDefault="00A22364" w:rsidP="00A22364">
            <w:pPr>
              <w:pStyle w:val="H1bodytext"/>
              <w:spacing w:after="0"/>
              <w:ind w:left="0"/>
              <w:rPr>
                <w:del w:id="836" w:author="Jacob Fullerton" w:date="2020-09-04T09:10:00Z"/>
                <w:rFonts w:ascii="Arial" w:hAnsi="Arial"/>
                <w:sz w:val="20"/>
              </w:rPr>
            </w:pPr>
            <w:del w:id="837" w:author="Jacob Fullerton" w:date="2020-09-04T09:10:00Z">
              <w:r w:rsidDel="00AC5E79">
                <w:rPr>
                  <w:rFonts w:ascii="Arial" w:hAnsi="Arial"/>
                  <w:sz w:val="20"/>
                </w:rPr>
                <w:delText>Looking at unique values present for the entire column, all records corresponding to waste site records should be listed as “Correct” under the “Type Verification” column.</w:delText>
              </w:r>
            </w:del>
          </w:p>
        </w:tc>
        <w:tc>
          <w:tcPr>
            <w:tcW w:w="2643" w:type="dxa"/>
            <w:vAlign w:val="center"/>
          </w:tcPr>
          <w:p w14:paraId="482AE406" w14:textId="1330406E" w:rsidR="00A22364" w:rsidRPr="007D0AAC" w:rsidDel="00AC5E79" w:rsidRDefault="00A22364" w:rsidP="00A22364">
            <w:pPr>
              <w:pStyle w:val="H1bodytext"/>
              <w:spacing w:after="0"/>
              <w:ind w:left="0"/>
              <w:rPr>
                <w:del w:id="838" w:author="Jacob Fullerton" w:date="2020-09-04T09:10:00Z"/>
                <w:rFonts w:ascii="Arial" w:hAnsi="Arial"/>
                <w:sz w:val="20"/>
              </w:rPr>
            </w:pPr>
            <w:del w:id="839" w:author="Jacob Fullerton" w:date="2020-09-04T09:10:00Z">
              <w:r w:rsidDel="00AC5E79">
                <w:rPr>
                  <w:rFonts w:ascii="Arial" w:hAnsi="Arial"/>
                  <w:sz w:val="20"/>
                </w:rPr>
                <w:delText>All records with a recorded waste stream should have a value of “Correct” in the “Type Verification” column.</w:delText>
              </w:r>
            </w:del>
          </w:p>
        </w:tc>
        <w:tc>
          <w:tcPr>
            <w:tcW w:w="1871" w:type="dxa"/>
            <w:vAlign w:val="center"/>
          </w:tcPr>
          <w:p w14:paraId="307A846F" w14:textId="3AF9202B" w:rsidR="00A22364" w:rsidRPr="007D0AAC" w:rsidDel="00AC5E79" w:rsidRDefault="00EB3EBB" w:rsidP="00A22364">
            <w:pPr>
              <w:pStyle w:val="H1bodytext"/>
              <w:spacing w:after="0"/>
              <w:ind w:left="0"/>
              <w:jc w:val="center"/>
              <w:rPr>
                <w:del w:id="840" w:author="Jacob Fullerton" w:date="2020-09-04T09:10:00Z"/>
                <w:rFonts w:ascii="Arial" w:hAnsi="Arial"/>
                <w:sz w:val="20"/>
              </w:rPr>
            </w:pPr>
            <w:del w:id="841" w:author="Jacob Fullerton" w:date="2020-09-04T09:10:00Z">
              <w:r w:rsidDel="00AC5E79">
                <w:rPr>
                  <w:rFonts w:ascii="Arial" w:hAnsi="Arial"/>
                  <w:sz w:val="20"/>
                </w:rPr>
                <w:delText>Pass</w:delText>
              </w:r>
            </w:del>
          </w:p>
        </w:tc>
      </w:tr>
    </w:tbl>
    <w:p w14:paraId="54DF6C8A" w14:textId="77777777" w:rsidR="003C60A0" w:rsidDel="00AC5E79" w:rsidRDefault="003C60A0" w:rsidP="003C60A0">
      <w:pPr>
        <w:rPr>
          <w:del w:id="842" w:author="Jacob Fullerton" w:date="2020-09-04T09:11:00Z"/>
        </w:rPr>
      </w:pPr>
    </w:p>
    <w:p w14:paraId="1A53DD86" w14:textId="77777777" w:rsidR="003C60A0" w:rsidDel="00AC5E79" w:rsidRDefault="003C60A0" w:rsidP="003C60A0">
      <w:pPr>
        <w:rPr>
          <w:del w:id="843" w:author="Jacob Fullerton" w:date="2020-09-04T09:11:00Z"/>
        </w:rPr>
      </w:pPr>
    </w:p>
    <w:p w14:paraId="577842CC" w14:textId="5132FF79" w:rsidR="003C60A0" w:rsidRDefault="003C60A0">
      <w:pPr>
        <w:spacing w:after="160" w:line="259" w:lineRule="auto"/>
      </w:pPr>
      <w:del w:id="844" w:author="Jacob Fullerton" w:date="2020-09-04T09:11:00Z">
        <w:r w:rsidDel="00AC5E79">
          <w:br w:type="page"/>
        </w:r>
      </w:del>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Del="00AC5E79" w:rsidRDefault="00E70C1D" w:rsidP="00E70C1D">
      <w:pPr>
        <w:pStyle w:val="Caption"/>
        <w:rPr>
          <w:del w:id="845" w:author="Jacob Fullerton" w:date="2020-09-04T09:11:00Z"/>
        </w:rPr>
      </w:pPr>
    </w:p>
    <w:p w14:paraId="15F2C4B8" w14:textId="77777777" w:rsidR="00E70C1D" w:rsidDel="00AC5E79" w:rsidRDefault="00E70C1D" w:rsidP="00E70C1D">
      <w:pPr>
        <w:pStyle w:val="Caption"/>
        <w:rPr>
          <w:del w:id="846" w:author="Jacob Fullerton" w:date="2020-09-04T09:11:00Z"/>
        </w:rPr>
      </w:pPr>
    </w:p>
    <w:p w14:paraId="27069B19" w14:textId="77777777" w:rsidR="00E70C1D" w:rsidDel="00AC5E79" w:rsidRDefault="00E70C1D" w:rsidP="00E70C1D">
      <w:pPr>
        <w:pStyle w:val="Caption"/>
        <w:rPr>
          <w:del w:id="847" w:author="Jacob Fullerton" w:date="2020-09-04T09:11:00Z"/>
        </w:rPr>
      </w:pPr>
    </w:p>
    <w:p w14:paraId="0EDF2BFF" w14:textId="77777777" w:rsidR="00E70C1D" w:rsidDel="00AC5E79" w:rsidRDefault="00E70C1D" w:rsidP="00E70C1D">
      <w:pPr>
        <w:pStyle w:val="Caption"/>
        <w:rPr>
          <w:del w:id="848" w:author="Jacob Fullerton" w:date="2020-09-04T09:11:00Z"/>
        </w:rPr>
      </w:pPr>
    </w:p>
    <w:p w14:paraId="13B387A3" w14:textId="77777777" w:rsidR="00E70C1D" w:rsidDel="00AC5E79" w:rsidRDefault="00E70C1D" w:rsidP="00E70C1D">
      <w:pPr>
        <w:pStyle w:val="Caption"/>
        <w:rPr>
          <w:del w:id="849" w:author="Jacob Fullerton" w:date="2020-09-04T09:11:00Z"/>
        </w:rPr>
      </w:pPr>
    </w:p>
    <w:p w14:paraId="36B06F37" w14:textId="77777777" w:rsidR="00E70C1D" w:rsidRDefault="00E70C1D" w:rsidP="00AC5E79">
      <w:pPr>
        <w:pStyle w:val="Caption"/>
        <w:jc w:val="left"/>
        <w:pPrChange w:id="850" w:author="Jacob Fullerton" w:date="2020-09-04T09:11:00Z">
          <w:pPr>
            <w:pStyle w:val="Caption"/>
          </w:pPr>
        </w:pPrChange>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4218971" w:rsidR="00E77779" w:rsidRPr="00DA11B3" w:rsidRDefault="00EF1976"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del w:id="851" w:author="Jacob Fullerton" w:date="2020-09-01T08:14:00Z">
                  <w:r w:rsidR="00262621" w:rsidDel="0077723E">
                    <w:rPr>
                      <w:rFonts w:ascii="Arial" w:hAnsi="Arial"/>
                      <w:b/>
                      <w:bCs/>
                      <w:szCs w:val="22"/>
                    </w:rPr>
                    <w:delText>CA-IPP</w:delText>
                  </w:r>
                </w:del>
                <w:ins w:id="852" w:author="Jacob Fullerton" w:date="2020-09-01T08:14:00Z">
                  <w:r w:rsidR="0077723E">
                    <w:rPr>
                      <w:rFonts w:ascii="Arial" w:hAnsi="Arial"/>
                      <w:b/>
                      <w:bCs/>
                      <w:szCs w:val="22"/>
                    </w:rPr>
                    <w:t>CIE-IPP</w:t>
                  </w:r>
                </w:ins>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62567F68" w:rsidR="00E77779" w:rsidRPr="007D0AAC" w:rsidRDefault="00EF1976"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del w:id="853" w:author="Jacob Fullerton" w:date="2020-09-01T08:14:00Z">
                  <w:r w:rsidR="00262621" w:rsidDel="0077723E">
                    <w:rPr>
                      <w:rFonts w:ascii="Arial" w:hAnsi="Arial"/>
                      <w:b/>
                      <w:bCs/>
                      <w:sz w:val="20"/>
                    </w:rPr>
                    <w:delText>CA-IPP</w:delText>
                  </w:r>
                </w:del>
                <w:ins w:id="854" w:author="Jacob Fullerton" w:date="2020-09-01T08:14:00Z">
                  <w:r w:rsidR="0077723E">
                    <w:rPr>
                      <w:rFonts w:ascii="Arial" w:hAnsi="Arial"/>
                      <w:b/>
                      <w:bCs/>
                      <w:sz w:val="20"/>
                    </w:rPr>
                    <w:t>CIE-IPP</w:t>
                  </w:r>
                </w:ins>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3A5E95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del w:id="855" w:author="Jacob Fullerton" w:date="2020-09-01T08:14:00Z">
                  <w:r w:rsidR="00262621" w:rsidDel="0077723E">
                    <w:rPr>
                      <w:rFonts w:ascii="Arial" w:hAnsi="Arial"/>
                      <w:b/>
                      <w:bCs/>
                      <w:sz w:val="20"/>
                    </w:rPr>
                    <w:delText>CA-IPP</w:delText>
                  </w:r>
                </w:del>
                <w:ins w:id="856" w:author="Jacob Fullerton" w:date="2020-09-01T08:14:00Z">
                  <w:r w:rsidR="0077723E">
                    <w:rPr>
                      <w:rFonts w:ascii="Arial" w:hAnsi="Arial"/>
                      <w:b/>
                      <w:bCs/>
                      <w:sz w:val="20"/>
                    </w:rPr>
                    <w:t>CIE-IPP</w:t>
                  </w:r>
                </w:ins>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0F5B5049"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del w:id="857" w:author="Jacob Fullerton" w:date="2020-09-04T07:42:00Z">
              <w:r w:rsidRPr="00DD4761" w:rsidDel="00EF1976">
                <w:rPr>
                  <w:rFonts w:ascii="Arial" w:hAnsi="Arial"/>
                  <w:b/>
                  <w:sz w:val="20"/>
                </w:rPr>
                <w:delText>ca-ipp</w:delText>
              </w:r>
            </w:del>
            <w:ins w:id="858" w:author="Jacob Fullerton" w:date="2020-09-04T07:42:00Z">
              <w:r w:rsidR="00EF1976">
                <w:rPr>
                  <w:rFonts w:ascii="Arial" w:hAnsi="Arial"/>
                  <w:b/>
                  <w:sz w:val="20"/>
                </w:rPr>
                <w:t>cie-ipp</w:t>
              </w:r>
            </w:ins>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3D23B113"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del w:id="859" w:author="Jacob Fullerton" w:date="2020-09-04T07:42:00Z">
              <w:r w:rsidR="00DD4761" w:rsidRPr="00DD4761" w:rsidDel="00EF1976">
                <w:rPr>
                  <w:rFonts w:ascii="Arial" w:hAnsi="Arial"/>
                  <w:b/>
                  <w:sz w:val="20"/>
                </w:rPr>
                <w:delText>ca-ipp</w:delText>
              </w:r>
            </w:del>
            <w:ins w:id="860" w:author="Jacob Fullerton" w:date="2020-09-04T07:42:00Z">
              <w:r w:rsidR="00EF1976">
                <w:rPr>
                  <w:rFonts w:ascii="Arial" w:hAnsi="Arial"/>
                  <w:b/>
                  <w:sz w:val="20"/>
                </w:rPr>
                <w:t>cie-ipp</w:t>
              </w:r>
            </w:ins>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77777777" w:rsidR="00254584" w:rsidRDefault="00254584" w:rsidP="00254584">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runner_run_IT-1.sh</w:t>
            </w:r>
            <w:r>
              <w:rPr>
                <w:rFonts w:ascii="Arial" w:hAnsi="Arial"/>
                <w:sz w:val="20"/>
              </w:rPr>
              <w:t xml:space="preserve"> as follows:</w:t>
            </w:r>
          </w:p>
          <w:p w14:paraId="6C628762" w14:textId="579F8757"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del w:id="861" w:author="Jacob Fullerton" w:date="2020-09-01T08:14:00Z">
                  <w:r w:rsidDel="0077723E">
                    <w:rPr>
                      <w:rFonts w:ascii="Arial" w:hAnsi="Arial"/>
                      <w:i/>
                      <w:iCs/>
                      <w:sz w:val="20"/>
                    </w:rPr>
                    <w:delText>CA-IPP</w:delText>
                  </w:r>
                </w:del>
                <w:ins w:id="862" w:author="Jacob Fullerton" w:date="2020-09-01T08:14:00Z">
                  <w:r w:rsidR="0077723E">
                    <w:rPr>
                      <w:rFonts w:ascii="Arial" w:hAnsi="Arial"/>
                      <w:i/>
                      <w:iCs/>
                      <w:sz w:val="20"/>
                    </w:rPr>
                    <w:t>CIE-IPP</w:t>
                  </w:r>
                </w:ins>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0" w:author="Jacob Fullerton" w:date="2020-09-03T16:01:00Z" w:initials="JF">
    <w:p w14:paraId="48E2BE72" w14:textId="7F653D12" w:rsidR="00EF1976" w:rsidRDefault="00EF1976" w:rsidP="003B5DF2">
      <w:pPr>
        <w:pStyle w:val="CommentText"/>
      </w:pPr>
      <w:r>
        <w:rPr>
          <w:rStyle w:val="CommentReference"/>
        </w:rPr>
        <w:annotationRef/>
      </w:r>
      <w:r>
        <w:t>Need to get an independent code review done for this tool when it's ready for prime-time.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E2B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91D3" w16cex:dateUtc="2020-09-03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E2BE72" w16cid:durableId="22FB9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2E621" w14:textId="77777777" w:rsidR="00991E06" w:rsidRDefault="00991E06">
      <w:r>
        <w:separator/>
      </w:r>
    </w:p>
  </w:endnote>
  <w:endnote w:type="continuationSeparator" w:id="0">
    <w:p w14:paraId="04760ED0" w14:textId="77777777" w:rsidR="00991E06" w:rsidRDefault="00991E06">
      <w:r>
        <w:continuationSeparator/>
      </w:r>
    </w:p>
  </w:endnote>
  <w:endnote w:type="continuationNotice" w:id="1">
    <w:p w14:paraId="1A137BCE" w14:textId="77777777" w:rsidR="00991E06" w:rsidRDefault="00991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EF1976" w:rsidRPr="00F91BB5" w:rsidRDefault="00EF197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9C3B9" w14:textId="77777777" w:rsidR="00991E06" w:rsidRDefault="00991E06">
      <w:r>
        <w:separator/>
      </w:r>
    </w:p>
  </w:footnote>
  <w:footnote w:type="continuationSeparator" w:id="0">
    <w:p w14:paraId="7050A79F" w14:textId="77777777" w:rsidR="00991E06" w:rsidRDefault="00991E06">
      <w:r>
        <w:continuationSeparator/>
      </w:r>
    </w:p>
  </w:footnote>
  <w:footnote w:type="continuationNotice" w:id="1">
    <w:p w14:paraId="3EACF79B" w14:textId="77777777" w:rsidR="00991E06" w:rsidRDefault="00991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EF1976" w:rsidRDefault="00EF197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EF1976" w:rsidRPr="00695DB6" w:rsidRDefault="00EF197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EF1976" w:rsidRPr="00F00772" w:rsidRDefault="00EF1976" w:rsidP="00B84619">
    <w:pPr>
      <w:pStyle w:val="Spacer"/>
      <w:rPr>
        <w:rFonts w:ascii="Arial" w:hAnsi="Arial"/>
        <w:sz w:val="2"/>
      </w:rPr>
    </w:pPr>
  </w:p>
  <w:p w14:paraId="2093252F" w14:textId="77777777" w:rsidR="00EF1976" w:rsidRPr="00F00772" w:rsidRDefault="00EF197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EF1976" w:rsidRDefault="00EF197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EF1976" w:rsidRPr="00105BF0" w:rsidRDefault="00EF197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6"/>
  </w:num>
  <w:num w:numId="3">
    <w:abstractNumId w:val="2"/>
  </w:num>
  <w:num w:numId="4">
    <w:abstractNumId w:val="13"/>
  </w:num>
  <w:num w:numId="5">
    <w:abstractNumId w:val="4"/>
  </w:num>
  <w:num w:numId="6">
    <w:abstractNumId w:val="9"/>
  </w:num>
  <w:num w:numId="7">
    <w:abstractNumId w:val="14"/>
  </w:num>
  <w:num w:numId="8">
    <w:abstractNumId w:val="19"/>
  </w:num>
  <w:num w:numId="9">
    <w:abstractNumId w:val="18"/>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66FE"/>
    <w:rsid w:val="000F0858"/>
    <w:rsid w:val="00111F13"/>
    <w:rsid w:val="001170D7"/>
    <w:rsid w:val="00117D2C"/>
    <w:rsid w:val="00117FB0"/>
    <w:rsid w:val="00123CE9"/>
    <w:rsid w:val="00125603"/>
    <w:rsid w:val="00125975"/>
    <w:rsid w:val="0013596E"/>
    <w:rsid w:val="00141D38"/>
    <w:rsid w:val="00150657"/>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4E5C"/>
    <w:rsid w:val="002402BA"/>
    <w:rsid w:val="00240BD6"/>
    <w:rsid w:val="00254584"/>
    <w:rsid w:val="00262621"/>
    <w:rsid w:val="00272EA3"/>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1C68"/>
    <w:rsid w:val="003D4C50"/>
    <w:rsid w:val="003D718B"/>
    <w:rsid w:val="003E3848"/>
    <w:rsid w:val="003F0CF4"/>
    <w:rsid w:val="003F53AB"/>
    <w:rsid w:val="0041085F"/>
    <w:rsid w:val="00427B21"/>
    <w:rsid w:val="00432628"/>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504B75"/>
    <w:rsid w:val="00505BCC"/>
    <w:rsid w:val="005133DE"/>
    <w:rsid w:val="005152D3"/>
    <w:rsid w:val="00515D6F"/>
    <w:rsid w:val="00520858"/>
    <w:rsid w:val="00542CC1"/>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5316"/>
    <w:rsid w:val="006C6173"/>
    <w:rsid w:val="006D3B85"/>
    <w:rsid w:val="006E552D"/>
    <w:rsid w:val="006E7761"/>
    <w:rsid w:val="006F15E4"/>
    <w:rsid w:val="006F2B00"/>
    <w:rsid w:val="006F6D31"/>
    <w:rsid w:val="00700992"/>
    <w:rsid w:val="00702160"/>
    <w:rsid w:val="00706005"/>
    <w:rsid w:val="0070649F"/>
    <w:rsid w:val="007119C5"/>
    <w:rsid w:val="007145BA"/>
    <w:rsid w:val="00715ED4"/>
    <w:rsid w:val="0073402F"/>
    <w:rsid w:val="0073587B"/>
    <w:rsid w:val="00735A51"/>
    <w:rsid w:val="0074512E"/>
    <w:rsid w:val="0074666A"/>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22A1"/>
    <w:rsid w:val="007F0A1D"/>
    <w:rsid w:val="007F364A"/>
    <w:rsid w:val="008128CF"/>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8355F"/>
    <w:rsid w:val="00990E57"/>
    <w:rsid w:val="00991E06"/>
    <w:rsid w:val="00991E56"/>
    <w:rsid w:val="009935DE"/>
    <w:rsid w:val="009954A4"/>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F2A34"/>
    <w:rsid w:val="00BF5BD7"/>
    <w:rsid w:val="00BF6A71"/>
    <w:rsid w:val="00BF7107"/>
    <w:rsid w:val="00C029AE"/>
    <w:rsid w:val="00C04F6C"/>
    <w:rsid w:val="00C12080"/>
    <w:rsid w:val="00C14B82"/>
    <w:rsid w:val="00C20BA5"/>
    <w:rsid w:val="00C20FF0"/>
    <w:rsid w:val="00C26A5F"/>
    <w:rsid w:val="00C358F5"/>
    <w:rsid w:val="00C36CB1"/>
    <w:rsid w:val="00C372D2"/>
    <w:rsid w:val="00C438D1"/>
    <w:rsid w:val="00C517CC"/>
    <w:rsid w:val="00C536CD"/>
    <w:rsid w:val="00C90180"/>
    <w:rsid w:val="00C91515"/>
    <w:rsid w:val="00CA03CE"/>
    <w:rsid w:val="00CA45FC"/>
    <w:rsid w:val="00CC0C01"/>
    <w:rsid w:val="00CC2751"/>
    <w:rsid w:val="00CC2EFA"/>
    <w:rsid w:val="00CC36CD"/>
    <w:rsid w:val="00CD3B09"/>
    <w:rsid w:val="00CD4519"/>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4DDA"/>
    <w:rsid w:val="00D938F1"/>
    <w:rsid w:val="00DA0373"/>
    <w:rsid w:val="00DA065F"/>
    <w:rsid w:val="00DA11B3"/>
    <w:rsid w:val="00DA42F1"/>
    <w:rsid w:val="00DB30D0"/>
    <w:rsid w:val="00DB53EC"/>
    <w:rsid w:val="00DC2C2D"/>
    <w:rsid w:val="00DC64C3"/>
    <w:rsid w:val="00DD001B"/>
    <w:rsid w:val="00DD0368"/>
    <w:rsid w:val="00DD03F9"/>
    <w:rsid w:val="00DD0438"/>
    <w:rsid w:val="00DD4002"/>
    <w:rsid w:val="00DD4761"/>
    <w:rsid w:val="00DF348E"/>
    <w:rsid w:val="00E03B4D"/>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7001F"/>
    <w:rsid w:val="00F81C6D"/>
    <w:rsid w:val="00F85238"/>
    <w:rsid w:val="00F85795"/>
    <w:rsid w:val="00F90568"/>
    <w:rsid w:val="00FA5E39"/>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68551AFBDB564D5D8B32C8C9C19E065E"/>
        <w:category>
          <w:name w:val="General"/>
          <w:gallery w:val="placeholder"/>
        </w:category>
        <w:types>
          <w:type w:val="bbPlcHdr"/>
        </w:types>
        <w:behaviors>
          <w:behavior w:val="content"/>
        </w:behaviors>
        <w:guid w:val="{56B620AA-6F0D-4FDA-B072-86BD01BCAE8C}"/>
      </w:docPartPr>
      <w:docPartBody>
        <w:p w:rsidR="006C19CD" w:rsidRDefault="006C19CD" w:rsidP="006C19CD">
          <w:pPr>
            <w:pStyle w:val="68551AFBDB564D5D8B32C8C9C19E065E"/>
          </w:pPr>
          <w:r w:rsidRPr="00F879AF">
            <w:rPr>
              <w:rStyle w:val="PlaceholderText"/>
            </w:rPr>
            <w:t>[Keywords]</w:t>
          </w:r>
        </w:p>
      </w:docPartBody>
    </w:docPart>
    <w:docPart>
      <w:docPartPr>
        <w:name w:val="3C40820CC0794F4D939E96F72E4ECCD6"/>
        <w:category>
          <w:name w:val="General"/>
          <w:gallery w:val="placeholder"/>
        </w:category>
        <w:types>
          <w:type w:val="bbPlcHdr"/>
        </w:types>
        <w:behaviors>
          <w:behavior w:val="content"/>
        </w:behaviors>
        <w:guid w:val="{6442E43B-13E6-4266-B36B-EEBC9703543D}"/>
      </w:docPartPr>
      <w:docPartBody>
        <w:p w:rsidR="006C19CD" w:rsidRDefault="006C19CD" w:rsidP="006C19CD">
          <w:pPr>
            <w:pStyle w:val="3C40820CC0794F4D939E96F72E4ECCD6"/>
          </w:pPr>
          <w:r w:rsidRPr="00F879AF">
            <w:rPr>
              <w:rStyle w:val="PlaceholderText"/>
            </w:rPr>
            <w:t>[Keywords]</w:t>
          </w:r>
        </w:p>
      </w:docPartBody>
    </w:docPart>
    <w:docPart>
      <w:docPartPr>
        <w:name w:val="65005E02D43C44B78CD9D9B96B2C43E9"/>
        <w:category>
          <w:name w:val="General"/>
          <w:gallery w:val="placeholder"/>
        </w:category>
        <w:types>
          <w:type w:val="bbPlcHdr"/>
        </w:types>
        <w:behaviors>
          <w:behavior w:val="content"/>
        </w:behaviors>
        <w:guid w:val="{1534754C-5985-4753-B77A-26DDBD0D7A86}"/>
      </w:docPartPr>
      <w:docPartBody>
        <w:p w:rsidR="006C19CD" w:rsidRDefault="006C19CD" w:rsidP="006C19CD">
          <w:pPr>
            <w:pStyle w:val="65005E02D43C44B78CD9D9B96B2C43E9"/>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F56DBF0C96F74BEAB019C2DFB3DCE009"/>
        <w:category>
          <w:name w:val="General"/>
          <w:gallery w:val="placeholder"/>
        </w:category>
        <w:types>
          <w:type w:val="bbPlcHdr"/>
        </w:types>
        <w:behaviors>
          <w:behavior w:val="content"/>
        </w:behaviors>
        <w:guid w:val="{A4B0C9CE-94DD-4065-A883-DAE817081682}"/>
      </w:docPartPr>
      <w:docPartBody>
        <w:p w:rsidR="0094491B" w:rsidRDefault="006C19CD" w:rsidP="006C19CD">
          <w:pPr>
            <w:pStyle w:val="F56DBF0C96F74BEAB019C2DFB3DCE009"/>
          </w:pPr>
          <w:r w:rsidRPr="00F879AF">
            <w:rPr>
              <w:rStyle w:val="PlaceholderText"/>
            </w:rPr>
            <w:t>[Keywords]</w:t>
          </w:r>
        </w:p>
      </w:docPartBody>
    </w:docPart>
    <w:docPart>
      <w:docPartPr>
        <w:name w:val="4FC7D665E0534B85977B2D194ABD4407"/>
        <w:category>
          <w:name w:val="General"/>
          <w:gallery w:val="placeholder"/>
        </w:category>
        <w:types>
          <w:type w:val="bbPlcHdr"/>
        </w:types>
        <w:behaviors>
          <w:behavior w:val="content"/>
        </w:behaviors>
        <w:guid w:val="{6C1FBD69-A6A8-4FDB-943D-5FE5BB17C6FA}"/>
      </w:docPartPr>
      <w:docPartBody>
        <w:p w:rsidR="0094491B" w:rsidRDefault="006C19CD" w:rsidP="006C19CD">
          <w:pPr>
            <w:pStyle w:val="4FC7D665E0534B85977B2D194ABD4407"/>
          </w:pPr>
          <w:r w:rsidRPr="00F879AF">
            <w:rPr>
              <w:rStyle w:val="PlaceholderText"/>
            </w:rPr>
            <w:t>[Keywords]</w:t>
          </w:r>
        </w:p>
      </w:docPartBody>
    </w:docPart>
    <w:docPart>
      <w:docPartPr>
        <w:name w:val="90F04F7A8C75434981439163508AD870"/>
        <w:category>
          <w:name w:val="General"/>
          <w:gallery w:val="placeholder"/>
        </w:category>
        <w:types>
          <w:type w:val="bbPlcHdr"/>
        </w:types>
        <w:behaviors>
          <w:behavior w:val="content"/>
        </w:behaviors>
        <w:guid w:val="{391EEEB7-9B8F-4AE9-B3D7-13D3E93675B6}"/>
      </w:docPartPr>
      <w:docPartBody>
        <w:p w:rsidR="0094491B" w:rsidRDefault="006C19CD" w:rsidP="006C19CD">
          <w:pPr>
            <w:pStyle w:val="90F04F7A8C75434981439163508AD870"/>
          </w:pPr>
          <w:r w:rsidRPr="00F879AF">
            <w:rPr>
              <w:rStyle w:val="PlaceholderText"/>
            </w:rPr>
            <w:t>[Keywords]</w:t>
          </w:r>
        </w:p>
      </w:docPartBody>
    </w:docPart>
    <w:docPart>
      <w:docPartPr>
        <w:name w:val="6D2158E10B654A2E8EB87F637344D390"/>
        <w:category>
          <w:name w:val="General"/>
          <w:gallery w:val="placeholder"/>
        </w:category>
        <w:types>
          <w:type w:val="bbPlcHdr"/>
        </w:types>
        <w:behaviors>
          <w:behavior w:val="content"/>
        </w:behaviors>
        <w:guid w:val="{C1984DEF-4892-4C59-ADB1-B6E618900715}"/>
      </w:docPartPr>
      <w:docPartBody>
        <w:p w:rsidR="0094491B" w:rsidRDefault="006C19CD" w:rsidP="006C19CD">
          <w:pPr>
            <w:pStyle w:val="6D2158E10B654A2E8EB87F637344D390"/>
          </w:pPr>
          <w:r w:rsidRPr="00F879AF">
            <w:rPr>
              <w:rStyle w:val="PlaceholderText"/>
            </w:rPr>
            <w:t>[Keywords]</w:t>
          </w:r>
        </w:p>
      </w:docPartBody>
    </w:docPart>
    <w:docPart>
      <w:docPartPr>
        <w:name w:val="655915D65F844E4A94849E72100276FD"/>
        <w:category>
          <w:name w:val="General"/>
          <w:gallery w:val="placeholder"/>
        </w:category>
        <w:types>
          <w:type w:val="bbPlcHdr"/>
        </w:types>
        <w:behaviors>
          <w:behavior w:val="content"/>
        </w:behaviors>
        <w:guid w:val="{D77BFCE0-3CF7-4D4A-9F74-892D799249D3}"/>
      </w:docPartPr>
      <w:docPartBody>
        <w:p w:rsidR="0094491B" w:rsidRDefault="006C19CD" w:rsidP="006C19CD">
          <w:pPr>
            <w:pStyle w:val="655915D65F844E4A94849E72100276FD"/>
          </w:pPr>
          <w:r w:rsidRPr="00F879AF">
            <w:rPr>
              <w:rStyle w:val="PlaceholderText"/>
            </w:rPr>
            <w:t>[Keywords]</w:t>
          </w:r>
        </w:p>
      </w:docPartBody>
    </w:docPart>
    <w:docPart>
      <w:docPartPr>
        <w:name w:val="2AABF0E771044AD7B85FCB4BADFE3A0C"/>
        <w:category>
          <w:name w:val="General"/>
          <w:gallery w:val="placeholder"/>
        </w:category>
        <w:types>
          <w:type w:val="bbPlcHdr"/>
        </w:types>
        <w:behaviors>
          <w:behavior w:val="content"/>
        </w:behaviors>
        <w:guid w:val="{FF893D86-38EA-4F9B-BA59-C2A738CE3DA4}"/>
      </w:docPartPr>
      <w:docPartBody>
        <w:p w:rsidR="0094491B" w:rsidRDefault="006C19CD" w:rsidP="006C19CD">
          <w:pPr>
            <w:pStyle w:val="2AABF0E771044AD7B85FCB4BADFE3A0C"/>
          </w:pPr>
          <w:r w:rsidRPr="00F879AF">
            <w:rPr>
              <w:rStyle w:val="PlaceholderText"/>
            </w:rPr>
            <w:t>[Keywords]</w:t>
          </w:r>
        </w:p>
      </w:docPartBody>
    </w:docPart>
    <w:docPart>
      <w:docPartPr>
        <w:name w:val="FC3D713CC3394A2F9E585AD43F62F945"/>
        <w:category>
          <w:name w:val="General"/>
          <w:gallery w:val="placeholder"/>
        </w:category>
        <w:types>
          <w:type w:val="bbPlcHdr"/>
        </w:types>
        <w:behaviors>
          <w:behavior w:val="content"/>
        </w:behaviors>
        <w:guid w:val="{BB696F43-6ACB-49EC-A347-B53464BB4A8A}"/>
      </w:docPartPr>
      <w:docPartBody>
        <w:p w:rsidR="0094491B" w:rsidRDefault="006C19CD" w:rsidP="006C19CD">
          <w:pPr>
            <w:pStyle w:val="FC3D713CC3394A2F9E585AD43F62F945"/>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0B5033D44CE14441B2B350AA8F0477CA"/>
        <w:category>
          <w:name w:val="General"/>
          <w:gallery w:val="placeholder"/>
        </w:category>
        <w:types>
          <w:type w:val="bbPlcHdr"/>
        </w:types>
        <w:behaviors>
          <w:behavior w:val="content"/>
        </w:behaviors>
        <w:guid w:val="{F69EB875-2412-433A-901D-57D91F643B5F}"/>
      </w:docPartPr>
      <w:docPartBody>
        <w:p w:rsidR="0094491B" w:rsidRDefault="0094491B" w:rsidP="0094491B">
          <w:pPr>
            <w:pStyle w:val="0B5033D44CE14441B2B350AA8F0477CA"/>
          </w:pPr>
          <w:r w:rsidRPr="00F879AF">
            <w:rPr>
              <w:rStyle w:val="PlaceholderText"/>
            </w:rPr>
            <w:t>[Keywords]</w:t>
          </w:r>
        </w:p>
      </w:docPartBody>
    </w:docPart>
    <w:docPart>
      <w:docPartPr>
        <w:name w:val="49BB8A3F504442CFB9C52693D98FC7CB"/>
        <w:category>
          <w:name w:val="General"/>
          <w:gallery w:val="placeholder"/>
        </w:category>
        <w:types>
          <w:type w:val="bbPlcHdr"/>
        </w:types>
        <w:behaviors>
          <w:behavior w:val="content"/>
        </w:behaviors>
        <w:guid w:val="{1CE3575D-3C66-4176-AB3E-1FE2B34D0C5C}"/>
      </w:docPartPr>
      <w:docPartBody>
        <w:p w:rsidR="00BA4E5C" w:rsidRDefault="0094491B" w:rsidP="0094491B">
          <w:pPr>
            <w:pStyle w:val="49BB8A3F504442CFB9C52693D98FC7CB"/>
          </w:pPr>
          <w:r w:rsidRPr="00F879AF">
            <w:rPr>
              <w:rStyle w:val="PlaceholderText"/>
            </w:rPr>
            <w:t>[Keywords]</w:t>
          </w:r>
        </w:p>
      </w:docPartBody>
    </w:docPart>
    <w:docPart>
      <w:docPartPr>
        <w:name w:val="800F04DBF70F4E00A773D631DE3A8F65"/>
        <w:category>
          <w:name w:val="General"/>
          <w:gallery w:val="placeholder"/>
        </w:category>
        <w:types>
          <w:type w:val="bbPlcHdr"/>
        </w:types>
        <w:behaviors>
          <w:behavior w:val="content"/>
        </w:behaviors>
        <w:guid w:val="{11A5B10F-B9B6-4ED2-9EA0-1E3875302E61}"/>
      </w:docPartPr>
      <w:docPartBody>
        <w:p w:rsidR="005C11DF" w:rsidRDefault="005C11DF" w:rsidP="005C11DF">
          <w:pPr>
            <w:pStyle w:val="800F04DBF70F4E00A773D631DE3A8F65"/>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2874"/>
    <w:rsid w:val="00226593"/>
    <w:rsid w:val="0039400B"/>
    <w:rsid w:val="00437290"/>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9F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FC9D94D1DE364077BEB21C3DBFC5B27C">
    <w:name w:val="FC9D94D1DE364077BEB21C3DBFC5B27C"/>
    <w:rsid w:val="006C19CD"/>
  </w:style>
  <w:style w:type="paragraph" w:customStyle="1" w:styleId="FAF0AC9F96D44A3BAD3227EEFDC080B0">
    <w:name w:val="FAF0AC9F96D44A3BAD3227EEFDC080B0"/>
    <w:rsid w:val="006C19CD"/>
  </w:style>
  <w:style w:type="paragraph" w:customStyle="1" w:styleId="CF8C269E98A243DA84206E6F3171290B">
    <w:name w:val="CF8C269E98A243DA84206E6F3171290B"/>
    <w:rsid w:val="006C19CD"/>
  </w:style>
  <w:style w:type="paragraph" w:customStyle="1" w:styleId="72701671D65A4F3F8E5CD150C9D36474">
    <w:name w:val="72701671D65A4F3F8E5CD150C9D36474"/>
    <w:rsid w:val="006C19CD"/>
  </w:style>
  <w:style w:type="paragraph" w:customStyle="1" w:styleId="CA04327B1A5B4CCBBED9E17A84EA0404">
    <w:name w:val="CA04327B1A5B4CCBBED9E17A84EA0404"/>
    <w:rsid w:val="006C19CD"/>
  </w:style>
  <w:style w:type="paragraph" w:customStyle="1" w:styleId="2C769189E041451384D8C4104232B251">
    <w:name w:val="2C769189E041451384D8C4104232B251"/>
    <w:rsid w:val="006C19CD"/>
  </w:style>
  <w:style w:type="paragraph" w:customStyle="1" w:styleId="3E7F71039AB64674B1E927A2EF66E927">
    <w:name w:val="3E7F71039AB64674B1E927A2EF66E927"/>
    <w:rsid w:val="006C19CD"/>
  </w:style>
  <w:style w:type="paragraph" w:customStyle="1" w:styleId="695A87A3028443E9802209295269FBB6">
    <w:name w:val="695A87A3028443E9802209295269FBB6"/>
    <w:rsid w:val="006C19CD"/>
  </w:style>
  <w:style w:type="paragraph" w:customStyle="1" w:styleId="32FB9B0D0C684C03920FD47FDF555D34">
    <w:name w:val="32FB9B0D0C684C03920FD47FDF555D34"/>
    <w:rsid w:val="006C19CD"/>
  </w:style>
  <w:style w:type="paragraph" w:customStyle="1" w:styleId="A734668E81404B6CA744BDDE62DCE848">
    <w:name w:val="A734668E81404B6CA744BDDE62DCE848"/>
    <w:rsid w:val="006C19CD"/>
  </w:style>
  <w:style w:type="paragraph" w:customStyle="1" w:styleId="807E47E2AC3A4838B0A5BB45E1F09533">
    <w:name w:val="807E47E2AC3A4838B0A5BB45E1F09533"/>
    <w:rsid w:val="006C19CD"/>
  </w:style>
  <w:style w:type="paragraph" w:customStyle="1" w:styleId="482A7DB8AC7E46AEBDD7A48F5D760EF1">
    <w:name w:val="482A7DB8AC7E46AEBDD7A48F5D760EF1"/>
    <w:rsid w:val="006C19CD"/>
  </w:style>
  <w:style w:type="paragraph" w:customStyle="1" w:styleId="77AD1F34AA444EF0940F821B2ABD9331">
    <w:name w:val="77AD1F34AA444EF0940F821B2ABD9331"/>
    <w:rsid w:val="006C19CD"/>
  </w:style>
  <w:style w:type="paragraph" w:customStyle="1" w:styleId="C00E45C9314F4CE9B3D094289DD8D2D4">
    <w:name w:val="C00E45C9314F4CE9B3D094289DD8D2D4"/>
    <w:rsid w:val="006C19CD"/>
  </w:style>
  <w:style w:type="paragraph" w:customStyle="1" w:styleId="84B6C6BE6F1F4FC29950EDD4C19FEA20">
    <w:name w:val="84B6C6BE6F1F4FC29950EDD4C19FEA20"/>
    <w:rsid w:val="006C19CD"/>
  </w:style>
  <w:style w:type="paragraph" w:customStyle="1" w:styleId="D2128D87FEDB487D85F68AFF86F66696">
    <w:name w:val="D2128D87FEDB487D85F68AFF86F66696"/>
    <w:rsid w:val="006C19CD"/>
  </w:style>
  <w:style w:type="paragraph" w:customStyle="1" w:styleId="8393F2647F334FF19634641FC0B1A29A">
    <w:name w:val="8393F2647F334FF19634641FC0B1A29A"/>
    <w:rsid w:val="006C19CD"/>
  </w:style>
  <w:style w:type="paragraph" w:customStyle="1" w:styleId="BAC0612F0D40431E86D6293BA0155D79">
    <w:name w:val="BAC0612F0D40431E86D6293BA0155D79"/>
    <w:rsid w:val="006C19CD"/>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68551AFBDB564D5D8B32C8C9C19E065E">
    <w:name w:val="68551AFBDB564D5D8B32C8C9C19E065E"/>
    <w:rsid w:val="006C19CD"/>
  </w:style>
  <w:style w:type="paragraph" w:customStyle="1" w:styleId="3C40820CC0794F4D939E96F72E4ECCD6">
    <w:name w:val="3C40820CC0794F4D939E96F72E4ECCD6"/>
    <w:rsid w:val="006C19CD"/>
  </w:style>
  <w:style w:type="paragraph" w:customStyle="1" w:styleId="65005E02D43C44B78CD9D9B96B2C43E9">
    <w:name w:val="65005E02D43C44B78CD9D9B96B2C43E9"/>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7BD857169A524868AA694D37094AD6F9">
    <w:name w:val="7BD857169A524868AA694D37094AD6F9"/>
    <w:rsid w:val="006C19CD"/>
  </w:style>
  <w:style w:type="paragraph" w:customStyle="1" w:styleId="5A4A4156CA8049A580424583EE7B5962">
    <w:name w:val="5A4A4156CA8049A580424583EE7B5962"/>
    <w:rsid w:val="006C19CD"/>
  </w:style>
  <w:style w:type="paragraph" w:customStyle="1" w:styleId="FC1B238EF294497E9DDD14DEFF3335B2">
    <w:name w:val="FC1B238EF294497E9DDD14DEFF3335B2"/>
    <w:rsid w:val="006C19CD"/>
  </w:style>
  <w:style w:type="paragraph" w:customStyle="1" w:styleId="DD97CC7B88F549B1A15916182984A12C">
    <w:name w:val="DD97CC7B88F549B1A15916182984A12C"/>
    <w:rsid w:val="006C19CD"/>
  </w:style>
  <w:style w:type="paragraph" w:customStyle="1" w:styleId="BD8DD266F8EC4243B6F0BBF74901E22B">
    <w:name w:val="BD8DD266F8EC4243B6F0BBF74901E22B"/>
    <w:rsid w:val="006C19CD"/>
  </w:style>
  <w:style w:type="paragraph" w:customStyle="1" w:styleId="238D5CDCF2024DD492F47203F5A9B620">
    <w:name w:val="238D5CDCF2024DD492F47203F5A9B620"/>
    <w:rsid w:val="006C19CD"/>
  </w:style>
  <w:style w:type="paragraph" w:customStyle="1" w:styleId="827F4ADCFB9E49E0B7CEC4994EA8B92B">
    <w:name w:val="827F4ADCFB9E49E0B7CEC4994EA8B92B"/>
    <w:rsid w:val="006C19CD"/>
  </w:style>
  <w:style w:type="paragraph" w:customStyle="1" w:styleId="F56DBF0C96F74BEAB019C2DFB3DCE009">
    <w:name w:val="F56DBF0C96F74BEAB019C2DFB3DCE009"/>
    <w:rsid w:val="006C19CD"/>
  </w:style>
  <w:style w:type="paragraph" w:customStyle="1" w:styleId="4FC7D665E0534B85977B2D194ABD4407">
    <w:name w:val="4FC7D665E0534B85977B2D194ABD4407"/>
    <w:rsid w:val="006C19CD"/>
  </w:style>
  <w:style w:type="paragraph" w:customStyle="1" w:styleId="90F04F7A8C75434981439163508AD870">
    <w:name w:val="90F04F7A8C75434981439163508AD870"/>
    <w:rsid w:val="006C19CD"/>
  </w:style>
  <w:style w:type="paragraph" w:customStyle="1" w:styleId="6D2158E10B654A2E8EB87F637344D390">
    <w:name w:val="6D2158E10B654A2E8EB87F637344D390"/>
    <w:rsid w:val="006C19CD"/>
  </w:style>
  <w:style w:type="paragraph" w:customStyle="1" w:styleId="655915D65F844E4A94849E72100276FD">
    <w:name w:val="655915D65F844E4A94849E72100276FD"/>
    <w:rsid w:val="006C19CD"/>
  </w:style>
  <w:style w:type="paragraph" w:customStyle="1" w:styleId="2AABF0E771044AD7B85FCB4BADFE3A0C">
    <w:name w:val="2AABF0E771044AD7B85FCB4BADFE3A0C"/>
    <w:rsid w:val="006C19CD"/>
  </w:style>
  <w:style w:type="paragraph" w:customStyle="1" w:styleId="FC3D713CC3394A2F9E585AD43F62F945">
    <w:name w:val="FC3D713CC3394A2F9E585AD43F62F945"/>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0B5033D44CE14441B2B350AA8F0477CA">
    <w:name w:val="0B5033D44CE14441B2B350AA8F0477CA"/>
    <w:rsid w:val="0094491B"/>
  </w:style>
  <w:style w:type="paragraph" w:customStyle="1" w:styleId="49BB8A3F504442CFB9C52693D98FC7CB">
    <w:name w:val="49BB8A3F504442CFB9C52693D98FC7CB"/>
    <w:rsid w:val="0094491B"/>
  </w:style>
  <w:style w:type="paragraph" w:customStyle="1" w:styleId="800F04DBF70F4E00A773D631DE3A8F65">
    <w:name w:val="800F04DBF70F4E00A773D631DE3A8F65"/>
    <w:rsid w:val="005C11DF"/>
  </w:style>
  <w:style w:type="paragraph" w:customStyle="1" w:styleId="A727A014C8F644C6AF79ADC79285433B">
    <w:name w:val="A727A014C8F644C6AF79ADC79285433B"/>
    <w:rsid w:val="00787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13</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8</cp:revision>
  <dcterms:created xsi:type="dcterms:W3CDTF">2020-03-31T23:02:00Z</dcterms:created>
  <dcterms:modified xsi:type="dcterms:W3CDTF">2020-09-04T17:59:00Z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