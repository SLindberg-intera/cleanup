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70250D" w14:textId="2DE5CBF0"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w:t>
      </w:r>
      <w:r w:rsidRPr="004046BB">
        <w:rPr>
          <w:rFonts w:ascii="Arial" w:hAnsi="Arial" w:cs="Arial"/>
        </w:rPr>
        <w:t xml:space="preserve"> –</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624E1C" w:rsidRPr="00245F0C">
            <w:rPr>
              <w:rFonts w:ascii="Arial" w:hAnsi="Arial"/>
              <w:b/>
              <w:bCs/>
            </w:rPr>
            <w:t>maxDose</w:t>
          </w:r>
          <w:r w:rsidR="00850287" w:rsidRPr="00245F0C">
            <w:rPr>
              <w:rFonts w:ascii="Arial" w:hAnsi="Arial"/>
              <w:b/>
              <w:bCs/>
            </w:rPr>
            <w:t>DB</w:t>
          </w:r>
        </w:sdtContent>
      </w:sdt>
      <w:r w:rsidR="00FB76D4">
        <w:rPr>
          <w:rFonts w:ascii="Arial" w:hAnsi="Arial" w:cs="Arial"/>
          <w:b/>
          <w:iCs/>
        </w:rPr>
        <w:t xml:space="preserve"> </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7E1D98B"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4B736F22" w14:textId="54213186" w:rsidR="00850287" w:rsidRDefault="00850287" w:rsidP="009A6CD7">
      <w:pPr>
        <w:pStyle w:val="H1bodytext"/>
        <w:spacing w:after="120"/>
        <w:rPr>
          <w:rFonts w:ascii="Arial" w:hAnsi="Arial"/>
        </w:rPr>
      </w:pPr>
      <w:bookmarkStart w:id="0" w:name="_Hlk8896263"/>
      <w:r>
        <w:rPr>
          <w:rFonts w:ascii="Arial" w:hAnsi="Arial"/>
        </w:rPr>
        <w:t>This tool is a reimplementation of maxDose that allows for very large input files.</w:t>
      </w:r>
    </w:p>
    <w:p w14:paraId="61EF1C69" w14:textId="77777777" w:rsidR="00850287" w:rsidRDefault="00850287" w:rsidP="009A6CD7">
      <w:pPr>
        <w:pStyle w:val="H1bodytext"/>
        <w:spacing w:after="120"/>
        <w:rPr>
          <w:rFonts w:ascii="Arial" w:hAnsi="Arial"/>
        </w:rPr>
      </w:pPr>
    </w:p>
    <w:p w14:paraId="50115640" w14:textId="510FCB0C" w:rsidR="009A6CD7" w:rsidRPr="00624E1C" w:rsidRDefault="00624E1C" w:rsidP="009A6CD7">
      <w:pPr>
        <w:pStyle w:val="H1bodytext"/>
        <w:spacing w:after="120"/>
        <w:rPr>
          <w:rFonts w:ascii="Arial" w:hAnsi="Arial"/>
        </w:rPr>
      </w:pPr>
      <w:r w:rsidRPr="00624E1C">
        <w:rPr>
          <w:rFonts w:ascii="Arial" w:hAnsi="Arial"/>
        </w:rPr>
        <w:t xml:space="preserve">This tool calculates the maximum </w:t>
      </w:r>
      <w:r w:rsidR="00F4637C">
        <w:rPr>
          <w:rFonts w:ascii="Arial" w:hAnsi="Arial"/>
        </w:rPr>
        <w:t xml:space="preserve">total </w:t>
      </w:r>
      <w:r w:rsidRPr="00624E1C">
        <w:rPr>
          <w:rFonts w:ascii="Arial" w:hAnsi="Arial"/>
        </w:rPr>
        <w:t xml:space="preserve">dose </w:t>
      </w:r>
      <w:r w:rsidR="00F4637C">
        <w:rPr>
          <w:rFonts w:ascii="Arial" w:hAnsi="Arial"/>
        </w:rPr>
        <w:t>and the pathway- and COPC-specific contributions to the maximum total dose</w:t>
      </w:r>
      <w:r w:rsidR="00245F0C">
        <w:rPr>
          <w:rFonts w:ascii="Arial" w:hAnsi="Arial"/>
        </w:rPr>
        <w:t xml:space="preserve"> </w:t>
      </w:r>
      <w:r w:rsidRPr="00624E1C">
        <w:rPr>
          <w:rFonts w:ascii="Arial" w:hAnsi="Arial"/>
        </w:rPr>
        <w:t xml:space="preserve">over user-specified time intervals and </w:t>
      </w:r>
      <w:r>
        <w:rPr>
          <w:rFonts w:ascii="Arial" w:hAnsi="Arial"/>
        </w:rPr>
        <w:t xml:space="preserve">spatial extents. </w:t>
      </w:r>
      <w:r w:rsidR="007A3024">
        <w:rPr>
          <w:rFonts w:ascii="Arial" w:hAnsi="Arial"/>
        </w:rPr>
        <w:t xml:space="preserve"> When invoked, maxDose</w:t>
      </w:r>
      <w:r w:rsidR="00850287">
        <w:rPr>
          <w:rFonts w:ascii="Arial" w:hAnsi="Arial"/>
        </w:rPr>
        <w:t>DB</w:t>
      </w:r>
      <w:r w:rsidRPr="00624E1C">
        <w:rPr>
          <w:rFonts w:ascii="Arial" w:hAnsi="Arial"/>
        </w:rPr>
        <w:t xml:space="preserve"> </w:t>
      </w:r>
      <w:r>
        <w:rPr>
          <w:rFonts w:ascii="Arial" w:hAnsi="Arial"/>
        </w:rPr>
        <w:t>reads a control file,</w:t>
      </w:r>
      <w:r w:rsidRPr="00624E1C">
        <w:rPr>
          <w:rFonts w:ascii="Arial" w:hAnsi="Arial"/>
        </w:rPr>
        <w:t xml:space="preserve"> consumes the output of the ca-dosecalc tool</w:t>
      </w:r>
      <w:r>
        <w:rPr>
          <w:rFonts w:ascii="Arial" w:hAnsi="Arial"/>
        </w:rPr>
        <w:t xml:space="preserve">, and </w:t>
      </w:r>
      <w:r w:rsidR="007A3024">
        <w:rPr>
          <w:rFonts w:ascii="Arial" w:hAnsi="Arial"/>
        </w:rPr>
        <w:t xml:space="preserve">exports results as a collection of comma separated value (CSV) files that </w:t>
      </w:r>
      <w:r w:rsidR="005E4338">
        <w:rPr>
          <w:rFonts w:ascii="Arial" w:hAnsi="Arial"/>
        </w:rPr>
        <w:t>will be</w:t>
      </w:r>
      <w:r w:rsidR="007A3024">
        <w:rPr>
          <w:rFonts w:ascii="Arial" w:hAnsi="Arial"/>
        </w:rPr>
        <w:t xml:space="preserve"> used in preparation of the </w:t>
      </w:r>
      <w:r w:rsidR="007A3024" w:rsidRPr="00624E1C">
        <w:rPr>
          <w:rFonts w:ascii="Arial" w:hAnsi="Arial"/>
        </w:rPr>
        <w:t>CA report</w:t>
      </w:r>
      <w:r w:rsidR="007A3024">
        <w:rPr>
          <w:rFonts w:ascii="Arial" w:hAnsi="Arial"/>
        </w:rPr>
        <w:t>.</w:t>
      </w:r>
      <w:r w:rsidR="009A6CD7">
        <w:rPr>
          <w:rFonts w:ascii="Arial" w:hAnsi="Arial"/>
        </w:rPr>
        <w:t xml:space="preserve">  The maximum </w:t>
      </w:r>
      <w:r w:rsidR="00F4637C">
        <w:rPr>
          <w:rFonts w:ascii="Arial" w:hAnsi="Arial"/>
        </w:rPr>
        <w:t xml:space="preserve">total </w:t>
      </w:r>
      <w:r w:rsidR="009A6CD7">
        <w:rPr>
          <w:rFonts w:ascii="Arial" w:hAnsi="Arial"/>
        </w:rPr>
        <w:t xml:space="preserve">dose is calculated for each time step, time interval, </w:t>
      </w:r>
      <w:r w:rsidR="00245F0C">
        <w:rPr>
          <w:rFonts w:ascii="Arial" w:hAnsi="Arial"/>
        </w:rPr>
        <w:t xml:space="preserve">and </w:t>
      </w:r>
      <w:r w:rsidR="009A6CD7">
        <w:rPr>
          <w:rFonts w:ascii="Arial" w:hAnsi="Arial"/>
        </w:rPr>
        <w:t xml:space="preserve">spatial </w:t>
      </w:r>
      <w:r w:rsidR="002251F9">
        <w:rPr>
          <w:rFonts w:ascii="Arial" w:hAnsi="Arial"/>
        </w:rPr>
        <w:t>domain</w:t>
      </w:r>
      <w:r w:rsidR="003D3D73">
        <w:rPr>
          <w:rFonts w:ascii="Arial" w:hAnsi="Arial"/>
        </w:rPr>
        <w:t>.</w:t>
      </w:r>
    </w:p>
    <w:bookmarkEnd w:id="0"/>
    <w:p w14:paraId="444106EB" w14:textId="77777777" w:rsidR="00E62A15" w:rsidRPr="00914C4E" w:rsidRDefault="00E62A15" w:rsidP="006973AE">
      <w:pPr>
        <w:pStyle w:val="Heading1"/>
      </w:pPr>
      <w:r w:rsidRPr="00914C4E">
        <w:t>Functional Requirements</w:t>
      </w:r>
    </w:p>
    <w:p w14:paraId="3EE87092" w14:textId="2FFB4EE5"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w:t>
      </w:r>
      <w:r w:rsidR="00EE05C4">
        <w:rPr>
          <w:rFonts w:ascii="Arial" w:hAnsi="Arial" w:cs="Arial"/>
        </w:rPr>
        <w:t>maxDose</w:t>
      </w:r>
      <w:r w:rsidR="00850287">
        <w:rPr>
          <w:rFonts w:ascii="Arial" w:hAnsi="Arial" w:cs="Arial"/>
        </w:rPr>
        <w:t>DB</w:t>
      </w:r>
    </w:p>
    <w:p w14:paraId="7EACAC77" w14:textId="3B7C8AB8" w:rsidR="005136D3" w:rsidRDefault="00F831D0" w:rsidP="00F82810">
      <w:pPr>
        <w:pStyle w:val="H1bodytext"/>
        <w:numPr>
          <w:ilvl w:val="0"/>
          <w:numId w:val="17"/>
        </w:numPr>
        <w:rPr>
          <w:rFonts w:ascii="Arial" w:hAnsi="Arial" w:cs="Arial"/>
        </w:rPr>
      </w:pPr>
      <w:r>
        <w:rPr>
          <w:rFonts w:ascii="Arial" w:hAnsi="Arial" w:cs="Arial"/>
        </w:rPr>
        <w:t>This tool must:</w:t>
      </w:r>
    </w:p>
    <w:p w14:paraId="55508467" w14:textId="04405887" w:rsidR="00F831D0" w:rsidRDefault="00C11648" w:rsidP="005136D3">
      <w:pPr>
        <w:pStyle w:val="H1bodytext"/>
        <w:numPr>
          <w:ilvl w:val="1"/>
          <w:numId w:val="17"/>
        </w:numPr>
        <w:rPr>
          <w:rFonts w:ascii="Arial" w:hAnsi="Arial" w:cs="Arial"/>
        </w:rPr>
      </w:pPr>
      <w:r>
        <w:rPr>
          <w:rFonts w:ascii="Arial" w:hAnsi="Arial" w:cs="Arial"/>
        </w:rPr>
        <w:t xml:space="preserve">FR-1: </w:t>
      </w:r>
      <w:r w:rsidR="00F831D0">
        <w:rPr>
          <w:rFonts w:ascii="Arial" w:hAnsi="Arial" w:cs="Arial"/>
        </w:rPr>
        <w:t xml:space="preserve">process a user-specified input control file. </w:t>
      </w:r>
      <w:r w:rsidR="00F831D0" w:rsidRPr="00F831D0">
        <w:rPr>
          <w:rFonts w:ascii="Arial" w:hAnsi="Arial" w:cs="Arial"/>
          <w:i/>
          <w:iCs/>
        </w:rPr>
        <w:t xml:space="preserve"> Additional requirements relating to the control </w:t>
      </w:r>
      <w:r w:rsidR="00BD7DAB">
        <w:rPr>
          <w:rFonts w:ascii="Arial" w:hAnsi="Arial" w:cs="Arial"/>
          <w:i/>
          <w:iCs/>
        </w:rPr>
        <w:t xml:space="preserve">file </w:t>
      </w:r>
      <w:r w:rsidR="00F831D0" w:rsidRPr="00F831D0">
        <w:rPr>
          <w:rFonts w:ascii="Arial" w:hAnsi="Arial" w:cs="Arial"/>
          <w:i/>
          <w:iCs/>
        </w:rPr>
        <w:t>are specified below.</w:t>
      </w:r>
    </w:p>
    <w:p w14:paraId="75DD431E" w14:textId="260DEFE8" w:rsidR="005136D3" w:rsidRDefault="00C11648" w:rsidP="005136D3">
      <w:pPr>
        <w:pStyle w:val="H1bodytext"/>
        <w:numPr>
          <w:ilvl w:val="1"/>
          <w:numId w:val="17"/>
        </w:numPr>
        <w:rPr>
          <w:rFonts w:ascii="Arial" w:hAnsi="Arial" w:cs="Arial"/>
        </w:rPr>
      </w:pPr>
      <w:r>
        <w:rPr>
          <w:rFonts w:ascii="Arial" w:hAnsi="Arial" w:cs="Arial"/>
        </w:rPr>
        <w:t xml:space="preserve">FR-2: </w:t>
      </w:r>
      <w:r w:rsidR="00F831D0">
        <w:rPr>
          <w:rFonts w:ascii="Arial" w:hAnsi="Arial" w:cs="Arial"/>
        </w:rPr>
        <w:t>consume</w:t>
      </w:r>
      <w:r w:rsidR="005136D3">
        <w:rPr>
          <w:rFonts w:ascii="Arial" w:hAnsi="Arial" w:cs="Arial"/>
        </w:rPr>
        <w:t xml:space="preserve"> the output of</w:t>
      </w:r>
      <w:r w:rsidR="00F831D0">
        <w:rPr>
          <w:rFonts w:ascii="Arial" w:hAnsi="Arial" w:cs="Arial"/>
        </w:rPr>
        <w:t xml:space="preserve"> the</w:t>
      </w:r>
      <w:r w:rsidR="005136D3">
        <w:rPr>
          <w:rFonts w:ascii="Arial" w:hAnsi="Arial" w:cs="Arial"/>
        </w:rPr>
        <w:t xml:space="preserve"> ca-</w:t>
      </w:r>
      <w:r w:rsidR="000C3798">
        <w:rPr>
          <w:rFonts w:ascii="Arial" w:hAnsi="Arial" w:cs="Arial"/>
        </w:rPr>
        <w:t>sumdoseDB</w:t>
      </w:r>
      <w:r w:rsidR="005136D3">
        <w:rPr>
          <w:rFonts w:ascii="Arial" w:hAnsi="Arial" w:cs="Arial"/>
        </w:rPr>
        <w:t xml:space="preserve"> </w:t>
      </w:r>
      <w:r w:rsidR="00F831D0">
        <w:rPr>
          <w:rFonts w:ascii="Arial" w:hAnsi="Arial" w:cs="Arial"/>
        </w:rPr>
        <w:t>tool</w:t>
      </w:r>
      <w:r w:rsidR="00176652">
        <w:rPr>
          <w:rFonts w:ascii="Arial" w:hAnsi="Arial" w:cs="Arial"/>
        </w:rPr>
        <w:t xml:space="preserve"> as input</w:t>
      </w:r>
    </w:p>
    <w:p w14:paraId="515807D3" w14:textId="76CD2444" w:rsidR="005136D3" w:rsidRPr="005136D3" w:rsidRDefault="00C11648" w:rsidP="005136D3">
      <w:pPr>
        <w:pStyle w:val="H1bodytext"/>
        <w:numPr>
          <w:ilvl w:val="1"/>
          <w:numId w:val="17"/>
        </w:numPr>
        <w:rPr>
          <w:rFonts w:ascii="Arial" w:hAnsi="Arial" w:cs="Arial"/>
        </w:rPr>
      </w:pPr>
      <w:r>
        <w:rPr>
          <w:rFonts w:ascii="Arial" w:hAnsi="Arial" w:cs="Arial"/>
        </w:rPr>
        <w:t xml:space="preserve">FR-3: </w:t>
      </w:r>
      <w:r w:rsidR="00F831D0">
        <w:rPr>
          <w:rFonts w:ascii="Arial" w:hAnsi="Arial" w:cs="Arial"/>
        </w:rPr>
        <w:t>consume</w:t>
      </w:r>
      <w:r w:rsidR="00C50F74">
        <w:rPr>
          <w:rFonts w:ascii="Arial" w:hAnsi="Arial" w:cs="Arial"/>
        </w:rPr>
        <w:t xml:space="preserve"> one or more</w:t>
      </w:r>
      <w:r w:rsidR="00F831D0">
        <w:rPr>
          <w:rFonts w:ascii="Arial" w:hAnsi="Arial" w:cs="Arial"/>
        </w:rPr>
        <w:t xml:space="preserve"> </w:t>
      </w:r>
      <w:r w:rsidR="002E63BD">
        <w:rPr>
          <w:rFonts w:ascii="Arial" w:hAnsi="Arial" w:cs="Arial"/>
        </w:rPr>
        <w:t>[</w:t>
      </w:r>
      <w:r w:rsidR="00F831D0">
        <w:rPr>
          <w:rFonts w:ascii="Arial" w:hAnsi="Arial" w:cs="Arial"/>
        </w:rPr>
        <w:t>spatial</w:t>
      </w:r>
      <w:r w:rsidR="002E63BD">
        <w:rPr>
          <w:rFonts w:ascii="Arial" w:hAnsi="Arial" w:cs="Arial"/>
        </w:rPr>
        <w:t>]</w:t>
      </w:r>
      <w:r w:rsidR="00F831D0">
        <w:rPr>
          <w:rFonts w:ascii="Arial" w:hAnsi="Arial" w:cs="Arial"/>
        </w:rPr>
        <w:t xml:space="preserve"> domain </w:t>
      </w:r>
      <w:r w:rsidR="00354B68">
        <w:rPr>
          <w:rFonts w:ascii="Arial" w:hAnsi="Arial" w:cs="Arial"/>
        </w:rPr>
        <w:t xml:space="preserve">definition </w:t>
      </w:r>
      <w:r w:rsidR="00F831D0">
        <w:rPr>
          <w:rFonts w:ascii="Arial" w:hAnsi="Arial" w:cs="Arial"/>
        </w:rPr>
        <w:t>files</w:t>
      </w:r>
    </w:p>
    <w:p w14:paraId="1963F002" w14:textId="263BFBA9" w:rsidR="00C81D4A" w:rsidRDefault="00B82B79" w:rsidP="00631FCD">
      <w:pPr>
        <w:pStyle w:val="H1bodytext"/>
        <w:numPr>
          <w:ilvl w:val="0"/>
          <w:numId w:val="16"/>
        </w:numPr>
        <w:rPr>
          <w:rFonts w:ascii="Arial" w:hAnsi="Arial" w:cs="Arial"/>
        </w:rPr>
      </w:pPr>
      <w:r>
        <w:rPr>
          <w:rFonts w:ascii="Arial" w:hAnsi="Arial" w:cs="Arial"/>
        </w:rPr>
        <w:t>T</w:t>
      </w:r>
      <w:r w:rsidR="007678B2">
        <w:rPr>
          <w:rFonts w:ascii="Arial" w:hAnsi="Arial" w:cs="Arial"/>
        </w:rPr>
        <w:t xml:space="preserve">he </w:t>
      </w:r>
      <w:r>
        <w:rPr>
          <w:rFonts w:ascii="Arial" w:hAnsi="Arial" w:cs="Arial"/>
        </w:rPr>
        <w:t xml:space="preserve">tool’s </w:t>
      </w:r>
      <w:r w:rsidR="00F831D0">
        <w:rPr>
          <w:rFonts w:ascii="Arial" w:hAnsi="Arial" w:cs="Arial"/>
        </w:rPr>
        <w:t xml:space="preserve">input </w:t>
      </w:r>
      <w:r w:rsidR="007678B2">
        <w:rPr>
          <w:rFonts w:ascii="Arial" w:hAnsi="Arial" w:cs="Arial"/>
        </w:rPr>
        <w:t>c</w:t>
      </w:r>
      <w:r w:rsidR="00C81D4A">
        <w:rPr>
          <w:rFonts w:ascii="Arial" w:hAnsi="Arial" w:cs="Arial"/>
        </w:rPr>
        <w:t>ontrol file</w:t>
      </w:r>
      <w:r>
        <w:rPr>
          <w:rFonts w:ascii="Arial" w:hAnsi="Arial" w:cs="Arial"/>
        </w:rPr>
        <w:t xml:space="preserve"> must allow the user to:</w:t>
      </w:r>
    </w:p>
    <w:p w14:paraId="6D047167" w14:textId="2EF8D138" w:rsidR="00C81D4A" w:rsidRPr="00B82B79" w:rsidRDefault="00C11648" w:rsidP="00C81D4A">
      <w:pPr>
        <w:pStyle w:val="H1bodytext"/>
        <w:numPr>
          <w:ilvl w:val="1"/>
          <w:numId w:val="16"/>
        </w:numPr>
        <w:rPr>
          <w:rFonts w:ascii="Arial" w:hAnsi="Arial" w:cs="Arial"/>
          <w:i/>
          <w:iCs/>
        </w:rPr>
      </w:pPr>
      <w:r>
        <w:rPr>
          <w:rFonts w:ascii="Arial" w:hAnsi="Arial" w:cs="Arial"/>
        </w:rPr>
        <w:t xml:space="preserve">FR-4: </w:t>
      </w:r>
      <w:r w:rsidR="00C81D4A">
        <w:rPr>
          <w:rFonts w:ascii="Arial" w:hAnsi="Arial" w:cs="Arial"/>
        </w:rPr>
        <w:t xml:space="preserve">specify a directory where the </w:t>
      </w:r>
      <w:r w:rsidR="00B82B79">
        <w:rPr>
          <w:rFonts w:ascii="Arial" w:hAnsi="Arial" w:cs="Arial"/>
        </w:rPr>
        <w:t>output</w:t>
      </w:r>
      <w:r w:rsidR="00C81D4A">
        <w:rPr>
          <w:rFonts w:ascii="Arial" w:hAnsi="Arial" w:cs="Arial"/>
        </w:rPr>
        <w:t xml:space="preserve"> </w:t>
      </w:r>
      <w:r w:rsidR="00B82B79">
        <w:rPr>
          <w:rFonts w:ascii="Arial" w:hAnsi="Arial" w:cs="Arial"/>
        </w:rPr>
        <w:t>is</w:t>
      </w:r>
      <w:r w:rsidR="00C81D4A">
        <w:rPr>
          <w:rFonts w:ascii="Arial" w:hAnsi="Arial" w:cs="Arial"/>
        </w:rPr>
        <w:t xml:space="preserve"> stored</w:t>
      </w:r>
      <w:r w:rsidR="00B82B79">
        <w:rPr>
          <w:rFonts w:ascii="Arial" w:hAnsi="Arial" w:cs="Arial"/>
        </w:rPr>
        <w:t xml:space="preserve">.  </w:t>
      </w:r>
      <w:r w:rsidR="00B82B79" w:rsidRPr="00B82B79">
        <w:rPr>
          <w:rFonts w:ascii="Arial" w:hAnsi="Arial" w:cs="Arial"/>
          <w:i/>
          <w:iCs/>
        </w:rPr>
        <w:t>Requirements relating to output files are described below.</w:t>
      </w:r>
    </w:p>
    <w:p w14:paraId="551DD63B" w14:textId="0A1A3FF8" w:rsidR="00C81D4A" w:rsidRDefault="00C11648" w:rsidP="00C81D4A">
      <w:pPr>
        <w:pStyle w:val="H1bodytext"/>
        <w:numPr>
          <w:ilvl w:val="1"/>
          <w:numId w:val="16"/>
        </w:numPr>
        <w:rPr>
          <w:rFonts w:ascii="Arial" w:hAnsi="Arial" w:cs="Arial"/>
        </w:rPr>
      </w:pPr>
      <w:r>
        <w:rPr>
          <w:rFonts w:ascii="Arial" w:hAnsi="Arial" w:cs="Arial"/>
        </w:rPr>
        <w:t xml:space="preserve">FR-5: </w:t>
      </w:r>
      <w:r w:rsidR="00C81D4A">
        <w:rPr>
          <w:rFonts w:ascii="Arial" w:hAnsi="Arial" w:cs="Arial"/>
        </w:rPr>
        <w:t>define multiple time intervals</w:t>
      </w:r>
      <w:r w:rsidR="005136D3">
        <w:rPr>
          <w:rFonts w:ascii="Arial" w:hAnsi="Arial" w:cs="Arial"/>
        </w:rPr>
        <w:t xml:space="preserve"> </w:t>
      </w:r>
    </w:p>
    <w:p w14:paraId="27916B77" w14:textId="22B62DB1" w:rsidR="00C81D4A" w:rsidRDefault="00C11648" w:rsidP="00C81D4A">
      <w:pPr>
        <w:pStyle w:val="H1bodytext"/>
        <w:numPr>
          <w:ilvl w:val="1"/>
          <w:numId w:val="16"/>
        </w:numPr>
        <w:rPr>
          <w:rFonts w:ascii="Arial" w:hAnsi="Arial" w:cs="Arial"/>
        </w:rPr>
      </w:pPr>
      <w:r>
        <w:rPr>
          <w:rFonts w:ascii="Arial" w:hAnsi="Arial" w:cs="Arial"/>
        </w:rPr>
        <w:t xml:space="preserve">FR-6: </w:t>
      </w:r>
      <w:r w:rsidR="00C81D4A">
        <w:rPr>
          <w:rFonts w:ascii="Arial" w:hAnsi="Arial" w:cs="Arial"/>
        </w:rPr>
        <w:t>define multiple domains</w:t>
      </w:r>
      <w:r w:rsidR="005136D3">
        <w:rPr>
          <w:rFonts w:ascii="Arial" w:hAnsi="Arial" w:cs="Arial"/>
        </w:rPr>
        <w:t xml:space="preserve"> </w:t>
      </w:r>
    </w:p>
    <w:p w14:paraId="322FA03D" w14:textId="4EFE0C17" w:rsidR="00F82810" w:rsidRDefault="00C11648" w:rsidP="00F82810">
      <w:pPr>
        <w:pStyle w:val="H1bodytext"/>
        <w:numPr>
          <w:ilvl w:val="1"/>
          <w:numId w:val="16"/>
        </w:numPr>
        <w:rPr>
          <w:rFonts w:ascii="Arial" w:hAnsi="Arial" w:cs="Arial"/>
        </w:rPr>
      </w:pPr>
      <w:r>
        <w:rPr>
          <w:rFonts w:ascii="Arial" w:hAnsi="Arial" w:cs="Arial"/>
        </w:rPr>
        <w:t xml:space="preserve">FR-7: </w:t>
      </w:r>
      <w:r w:rsidR="00F82810">
        <w:rPr>
          <w:rFonts w:ascii="Arial" w:hAnsi="Arial" w:cs="Arial"/>
        </w:rPr>
        <w:t xml:space="preserve">define a domain by indicating a name and a path to the </w:t>
      </w:r>
      <w:r w:rsidR="00F82810" w:rsidRPr="00F82810">
        <w:rPr>
          <w:rFonts w:ascii="Arial" w:hAnsi="Arial" w:cs="Arial"/>
        </w:rPr>
        <w:t>domain input file</w:t>
      </w:r>
    </w:p>
    <w:p w14:paraId="77B54A33" w14:textId="159A09C2" w:rsidR="00F82810" w:rsidRPr="00F82810" w:rsidRDefault="00C11648" w:rsidP="00F82810">
      <w:pPr>
        <w:pStyle w:val="H1bodytext"/>
        <w:numPr>
          <w:ilvl w:val="1"/>
          <w:numId w:val="16"/>
        </w:numPr>
        <w:rPr>
          <w:rFonts w:ascii="Arial" w:hAnsi="Arial" w:cs="Arial"/>
        </w:rPr>
      </w:pPr>
      <w:r>
        <w:rPr>
          <w:rFonts w:ascii="Arial" w:hAnsi="Arial" w:cs="Arial"/>
        </w:rPr>
        <w:t xml:space="preserve">FR-8: </w:t>
      </w:r>
      <w:r w:rsidR="00F82810">
        <w:rPr>
          <w:rFonts w:ascii="Arial" w:hAnsi="Arial" w:cs="Arial"/>
        </w:rPr>
        <w:t>define a time interval by specifying a start year and end year in the control file.</w:t>
      </w:r>
    </w:p>
    <w:p w14:paraId="7DAA1E39" w14:textId="0E079FBF" w:rsidR="00831959" w:rsidRDefault="00831959" w:rsidP="00831959">
      <w:pPr>
        <w:pStyle w:val="H1bodytext"/>
        <w:numPr>
          <w:ilvl w:val="0"/>
          <w:numId w:val="16"/>
        </w:numPr>
        <w:rPr>
          <w:rFonts w:ascii="Arial" w:hAnsi="Arial" w:cs="Arial"/>
        </w:rPr>
      </w:pPr>
      <w:r>
        <w:rPr>
          <w:rFonts w:ascii="Arial" w:hAnsi="Arial" w:cs="Arial"/>
        </w:rPr>
        <w:t>The tool must output:</w:t>
      </w:r>
    </w:p>
    <w:p w14:paraId="2E523050" w14:textId="75C8E8CE" w:rsidR="00A77BCD" w:rsidRDefault="00C11648" w:rsidP="00831959">
      <w:pPr>
        <w:pStyle w:val="H1bodytext"/>
        <w:numPr>
          <w:ilvl w:val="1"/>
          <w:numId w:val="16"/>
        </w:numPr>
        <w:rPr>
          <w:rFonts w:ascii="Arial" w:hAnsi="Arial" w:cs="Arial"/>
        </w:rPr>
      </w:pPr>
      <w:r>
        <w:rPr>
          <w:rFonts w:ascii="Arial" w:hAnsi="Arial" w:cs="Arial"/>
        </w:rPr>
        <w:t xml:space="preserve">FR-9: </w:t>
      </w:r>
      <w:r w:rsidR="00A77BCD">
        <w:rPr>
          <w:rFonts w:ascii="Arial" w:hAnsi="Arial" w:cs="Arial"/>
        </w:rPr>
        <w:t>all results in CSV format</w:t>
      </w:r>
    </w:p>
    <w:p w14:paraId="025672B6" w14:textId="59624CF3" w:rsidR="00831959" w:rsidRDefault="00C11648" w:rsidP="00831959">
      <w:pPr>
        <w:pStyle w:val="H1bodytext"/>
        <w:numPr>
          <w:ilvl w:val="1"/>
          <w:numId w:val="16"/>
        </w:numPr>
        <w:rPr>
          <w:rFonts w:ascii="Arial" w:hAnsi="Arial" w:cs="Arial"/>
        </w:rPr>
      </w:pPr>
      <w:r>
        <w:rPr>
          <w:rFonts w:ascii="Arial" w:hAnsi="Arial" w:cs="Arial"/>
        </w:rPr>
        <w:t xml:space="preserve">FR-10: </w:t>
      </w:r>
      <w:r w:rsidR="00831959">
        <w:rPr>
          <w:rFonts w:ascii="Arial" w:hAnsi="Arial" w:cs="Arial"/>
        </w:rPr>
        <w:t xml:space="preserve">the maximum </w:t>
      </w:r>
      <w:r w:rsidR="00F4637C">
        <w:rPr>
          <w:rFonts w:ascii="Arial" w:hAnsi="Arial" w:cs="Arial"/>
        </w:rPr>
        <w:t xml:space="preserve">total </w:t>
      </w:r>
      <w:r w:rsidR="00831959">
        <w:rPr>
          <w:rFonts w:ascii="Arial" w:hAnsi="Arial" w:cs="Arial"/>
        </w:rPr>
        <w:t xml:space="preserve">dose results for each time interval </w:t>
      </w:r>
      <w:r w:rsidR="00622DAB">
        <w:rPr>
          <w:rFonts w:ascii="Arial" w:hAnsi="Arial" w:cs="Arial"/>
        </w:rPr>
        <w:t xml:space="preserve">and domain </w:t>
      </w:r>
      <w:r w:rsidR="00831959">
        <w:rPr>
          <w:rFonts w:ascii="Arial" w:hAnsi="Arial" w:cs="Arial"/>
        </w:rPr>
        <w:t xml:space="preserve">specified in the control file. </w:t>
      </w:r>
      <w:r w:rsidR="00831959" w:rsidRPr="00831959">
        <w:rPr>
          <w:rFonts w:ascii="Arial" w:hAnsi="Arial" w:cs="Arial"/>
          <w:i/>
          <w:iCs/>
        </w:rPr>
        <w:t xml:space="preserve"> Requirements </w:t>
      </w:r>
      <w:r w:rsidR="00A77BCD">
        <w:rPr>
          <w:rFonts w:ascii="Arial" w:hAnsi="Arial" w:cs="Arial"/>
          <w:i/>
          <w:iCs/>
        </w:rPr>
        <w:t>calculating</w:t>
      </w:r>
      <w:r w:rsidR="00831959" w:rsidRPr="00831959">
        <w:rPr>
          <w:rFonts w:ascii="Arial" w:hAnsi="Arial" w:cs="Arial"/>
          <w:i/>
          <w:iCs/>
        </w:rPr>
        <w:t xml:space="preserve"> the maximum </w:t>
      </w:r>
      <w:r w:rsidR="00F4637C">
        <w:rPr>
          <w:rFonts w:ascii="Arial" w:hAnsi="Arial" w:cs="Arial"/>
          <w:i/>
          <w:iCs/>
        </w:rPr>
        <w:t xml:space="preserve">total </w:t>
      </w:r>
      <w:r w:rsidR="00831959" w:rsidRPr="00831959">
        <w:rPr>
          <w:rFonts w:ascii="Arial" w:hAnsi="Arial" w:cs="Arial"/>
          <w:i/>
          <w:iCs/>
        </w:rPr>
        <w:t>dose results are described below.</w:t>
      </w:r>
    </w:p>
    <w:p w14:paraId="497B694A" w14:textId="608403FC" w:rsidR="00831959" w:rsidRDefault="00C11648" w:rsidP="00831959">
      <w:pPr>
        <w:pStyle w:val="H1bodytext"/>
        <w:numPr>
          <w:ilvl w:val="1"/>
          <w:numId w:val="16"/>
        </w:numPr>
        <w:rPr>
          <w:rFonts w:ascii="Arial" w:hAnsi="Arial" w:cs="Arial"/>
        </w:rPr>
      </w:pPr>
      <w:r>
        <w:rPr>
          <w:rFonts w:ascii="Arial" w:hAnsi="Arial" w:cs="Arial"/>
        </w:rPr>
        <w:t xml:space="preserve">FR-11: </w:t>
      </w:r>
      <w:r w:rsidR="00831959">
        <w:rPr>
          <w:rFonts w:ascii="Arial" w:hAnsi="Arial" w:cs="Arial"/>
        </w:rPr>
        <w:t xml:space="preserve">the maximum </w:t>
      </w:r>
      <w:r w:rsidR="00F4637C">
        <w:rPr>
          <w:rFonts w:ascii="Arial" w:hAnsi="Arial" w:cs="Arial"/>
        </w:rPr>
        <w:t xml:space="preserve">total </w:t>
      </w:r>
      <w:r w:rsidR="00831959">
        <w:rPr>
          <w:rFonts w:ascii="Arial" w:hAnsi="Arial" w:cs="Arial"/>
        </w:rPr>
        <w:t xml:space="preserve">dose </w:t>
      </w:r>
      <w:r w:rsidR="00622DAB">
        <w:rPr>
          <w:rFonts w:ascii="Arial" w:hAnsi="Arial" w:cs="Arial"/>
        </w:rPr>
        <w:t xml:space="preserve">timeseries </w:t>
      </w:r>
      <w:r w:rsidR="00831959">
        <w:rPr>
          <w:rFonts w:ascii="Arial" w:hAnsi="Arial" w:cs="Arial"/>
        </w:rPr>
        <w:t xml:space="preserve">results for each domain </w:t>
      </w:r>
      <w:r w:rsidR="00622DAB">
        <w:rPr>
          <w:rFonts w:ascii="Arial" w:hAnsi="Arial" w:cs="Arial"/>
        </w:rPr>
        <w:t xml:space="preserve">and time interval </w:t>
      </w:r>
      <w:r w:rsidR="00831959">
        <w:rPr>
          <w:rFonts w:ascii="Arial" w:hAnsi="Arial" w:cs="Arial"/>
        </w:rPr>
        <w:t>specified in the control file</w:t>
      </w:r>
    </w:p>
    <w:p w14:paraId="5FC73546" w14:textId="7FB968E0" w:rsidR="00831959" w:rsidRDefault="00C11648" w:rsidP="00831959">
      <w:pPr>
        <w:pStyle w:val="H1bodytext"/>
        <w:numPr>
          <w:ilvl w:val="1"/>
          <w:numId w:val="16"/>
        </w:numPr>
        <w:rPr>
          <w:rFonts w:ascii="Arial" w:hAnsi="Arial" w:cs="Arial"/>
        </w:rPr>
      </w:pPr>
      <w:r>
        <w:rPr>
          <w:rFonts w:ascii="Arial" w:hAnsi="Arial" w:cs="Arial"/>
        </w:rPr>
        <w:t>FR-1</w:t>
      </w:r>
      <w:r w:rsidR="00661D71">
        <w:rPr>
          <w:rFonts w:ascii="Arial" w:hAnsi="Arial" w:cs="Arial"/>
        </w:rPr>
        <w:t>2</w:t>
      </w:r>
      <w:r>
        <w:rPr>
          <w:rFonts w:ascii="Arial" w:hAnsi="Arial" w:cs="Arial"/>
        </w:rPr>
        <w:t xml:space="preserve">: </w:t>
      </w:r>
      <w:r w:rsidR="00A77BCD">
        <w:rPr>
          <w:rFonts w:ascii="Arial" w:hAnsi="Arial" w:cs="Arial"/>
        </w:rPr>
        <w:t xml:space="preserve">information relating to where and when the maximum </w:t>
      </w:r>
      <w:r w:rsidR="0050340C">
        <w:rPr>
          <w:rFonts w:ascii="Arial" w:hAnsi="Arial" w:cs="Arial"/>
        </w:rPr>
        <w:t xml:space="preserve">total </w:t>
      </w:r>
      <w:r w:rsidR="00A77BCD">
        <w:rPr>
          <w:rFonts w:ascii="Arial" w:hAnsi="Arial" w:cs="Arial"/>
        </w:rPr>
        <w:t xml:space="preserve">dose occurred: </w:t>
      </w:r>
      <w:r w:rsidR="00831959" w:rsidRPr="005136D3">
        <w:rPr>
          <w:rFonts w:ascii="Arial" w:hAnsi="Arial" w:cs="Arial"/>
        </w:rPr>
        <w:t>the</w:t>
      </w:r>
      <w:r w:rsidR="00831959">
        <w:rPr>
          <w:rFonts w:ascii="Arial" w:hAnsi="Arial" w:cs="Arial"/>
        </w:rPr>
        <w:t xml:space="preserve"> year</w:t>
      </w:r>
      <w:r w:rsidR="00A77BCD">
        <w:rPr>
          <w:rFonts w:ascii="Arial" w:hAnsi="Arial" w:cs="Arial"/>
        </w:rPr>
        <w:t xml:space="preserve">, </w:t>
      </w:r>
      <w:r w:rsidR="00831959" w:rsidRPr="005136D3">
        <w:rPr>
          <w:rFonts w:ascii="Arial" w:hAnsi="Arial" w:cs="Arial"/>
        </w:rPr>
        <w:t>row, column</w:t>
      </w:r>
      <w:r w:rsidR="00831959">
        <w:rPr>
          <w:rFonts w:ascii="Arial" w:hAnsi="Arial" w:cs="Arial"/>
        </w:rPr>
        <w:t>, and</w:t>
      </w:r>
      <w:r w:rsidR="00831959" w:rsidRPr="005136D3">
        <w:rPr>
          <w:rFonts w:ascii="Arial" w:hAnsi="Arial" w:cs="Arial"/>
        </w:rPr>
        <w:t xml:space="preserve"> layer</w:t>
      </w:r>
      <w:r w:rsidR="00A77BCD">
        <w:rPr>
          <w:rFonts w:ascii="Arial" w:hAnsi="Arial" w:cs="Arial"/>
        </w:rPr>
        <w:t xml:space="preserve">. </w:t>
      </w:r>
    </w:p>
    <w:p w14:paraId="378CA4A6" w14:textId="4809A482" w:rsidR="0050340C" w:rsidRDefault="0050340C" w:rsidP="00831959">
      <w:pPr>
        <w:pStyle w:val="H1bodytext"/>
        <w:numPr>
          <w:ilvl w:val="1"/>
          <w:numId w:val="16"/>
        </w:numPr>
        <w:rPr>
          <w:rFonts w:ascii="Arial" w:hAnsi="Arial" w:cs="Arial"/>
        </w:rPr>
      </w:pPr>
      <w:r>
        <w:rPr>
          <w:rFonts w:ascii="Arial" w:hAnsi="Arial" w:cs="Arial"/>
        </w:rPr>
        <w:lastRenderedPageBreak/>
        <w:t xml:space="preserve">FR-13: </w:t>
      </w:r>
      <w:r w:rsidR="00F4637C">
        <w:rPr>
          <w:rFonts w:ascii="Arial" w:hAnsi="Arial" w:cs="Arial"/>
        </w:rPr>
        <w:t xml:space="preserve">for each maximum total dose, </w:t>
      </w:r>
      <w:r>
        <w:rPr>
          <w:rFonts w:ascii="Arial" w:hAnsi="Arial" w:cs="Arial"/>
        </w:rPr>
        <w:t>information relating to the pathway- and COPC-specific contributions to the</w:t>
      </w:r>
      <w:r w:rsidR="00F4637C">
        <w:rPr>
          <w:rFonts w:ascii="Arial" w:hAnsi="Arial" w:cs="Arial"/>
        </w:rPr>
        <w:t xml:space="preserve"> maximum</w:t>
      </w:r>
      <w:r>
        <w:rPr>
          <w:rFonts w:ascii="Arial" w:hAnsi="Arial" w:cs="Arial"/>
        </w:rPr>
        <w:t xml:space="preserve"> total dose </w:t>
      </w:r>
    </w:p>
    <w:p w14:paraId="51150876" w14:textId="18F61B84" w:rsidR="00C81D4A" w:rsidRDefault="00C11648" w:rsidP="00631FCD">
      <w:pPr>
        <w:pStyle w:val="H1bodytext"/>
        <w:numPr>
          <w:ilvl w:val="0"/>
          <w:numId w:val="16"/>
        </w:numPr>
        <w:rPr>
          <w:rFonts w:ascii="Arial" w:hAnsi="Arial" w:cs="Arial"/>
        </w:rPr>
      </w:pPr>
      <w:r>
        <w:rPr>
          <w:rFonts w:ascii="Arial" w:hAnsi="Arial" w:cs="Arial"/>
        </w:rPr>
        <w:t>The tool must c</w:t>
      </w:r>
      <w:r w:rsidR="00C81D4A">
        <w:rPr>
          <w:rFonts w:ascii="Arial" w:hAnsi="Arial" w:cs="Arial"/>
        </w:rPr>
        <w:t xml:space="preserve">ompute the maximum </w:t>
      </w:r>
      <w:r w:rsidR="00F4637C">
        <w:rPr>
          <w:rFonts w:ascii="Arial" w:hAnsi="Arial" w:cs="Arial"/>
        </w:rPr>
        <w:t xml:space="preserve">total </w:t>
      </w:r>
      <w:r w:rsidR="00C81D4A">
        <w:rPr>
          <w:rFonts w:ascii="Arial" w:hAnsi="Arial" w:cs="Arial"/>
        </w:rPr>
        <w:t>dose</w:t>
      </w:r>
      <w:r>
        <w:rPr>
          <w:rFonts w:ascii="Arial" w:hAnsi="Arial" w:cs="Arial"/>
        </w:rPr>
        <w:t xml:space="preserve"> by aggregating</w:t>
      </w:r>
      <w:r w:rsidR="00C81D4A">
        <w:rPr>
          <w:rFonts w:ascii="Arial" w:hAnsi="Arial" w:cs="Arial"/>
        </w:rPr>
        <w:t>:</w:t>
      </w:r>
    </w:p>
    <w:p w14:paraId="77563268" w14:textId="4219224C" w:rsidR="00735F80" w:rsidRPr="00735F80" w:rsidRDefault="00C11648" w:rsidP="00CC4702">
      <w:pPr>
        <w:pStyle w:val="H1bodytext"/>
        <w:numPr>
          <w:ilvl w:val="1"/>
          <w:numId w:val="16"/>
        </w:numPr>
        <w:rPr>
          <w:rFonts w:ascii="Arial" w:hAnsi="Arial" w:cs="Arial"/>
        </w:rPr>
      </w:pPr>
      <w:r>
        <w:rPr>
          <w:rFonts w:ascii="Arial" w:hAnsi="Arial" w:cs="Arial"/>
        </w:rPr>
        <w:t>FR-</w:t>
      </w:r>
      <w:r w:rsidR="0050340C">
        <w:rPr>
          <w:rFonts w:ascii="Arial" w:hAnsi="Arial" w:cs="Arial"/>
        </w:rPr>
        <w:t>14</w:t>
      </w:r>
      <w:r>
        <w:rPr>
          <w:rFonts w:ascii="Arial" w:hAnsi="Arial" w:cs="Arial"/>
        </w:rPr>
        <w:t>: F</w:t>
      </w:r>
      <w:r w:rsidR="00EE05C4">
        <w:rPr>
          <w:rFonts w:ascii="Arial" w:hAnsi="Arial" w:cs="Arial"/>
        </w:rPr>
        <w:t xml:space="preserve">or each </w:t>
      </w:r>
      <w:r w:rsidR="00631FCD">
        <w:rPr>
          <w:rFonts w:ascii="Arial" w:hAnsi="Arial" w:cs="Arial"/>
        </w:rPr>
        <w:t>time interval</w:t>
      </w:r>
      <w:r w:rsidR="0050340C">
        <w:rPr>
          <w:rFonts w:ascii="Arial" w:hAnsi="Arial" w:cs="Arial"/>
        </w:rPr>
        <w:t xml:space="preserve"> and </w:t>
      </w:r>
      <w:r w:rsidR="00631FCD">
        <w:rPr>
          <w:rFonts w:ascii="Arial" w:hAnsi="Arial" w:cs="Arial"/>
        </w:rPr>
        <w:t>domain, comput</w:t>
      </w:r>
      <w:r w:rsidR="00735F80">
        <w:rPr>
          <w:rFonts w:ascii="Arial" w:hAnsi="Arial" w:cs="Arial"/>
        </w:rPr>
        <w:t>e</w:t>
      </w:r>
      <w:r w:rsidR="00631FCD">
        <w:rPr>
          <w:rFonts w:ascii="Arial" w:hAnsi="Arial" w:cs="Arial"/>
        </w:rPr>
        <w:t xml:space="preserve"> the maximum </w:t>
      </w:r>
      <w:r w:rsidR="00F4637C">
        <w:rPr>
          <w:rFonts w:ascii="Arial" w:hAnsi="Arial" w:cs="Arial"/>
        </w:rPr>
        <w:t xml:space="preserve">total </w:t>
      </w:r>
      <w:r w:rsidR="00631FCD">
        <w:rPr>
          <w:rFonts w:ascii="Arial" w:hAnsi="Arial" w:cs="Arial"/>
        </w:rPr>
        <w:t xml:space="preserve">dose </w:t>
      </w:r>
      <w:r w:rsidR="00F4637C">
        <w:rPr>
          <w:rFonts w:ascii="Arial" w:hAnsi="Arial" w:cs="Arial"/>
        </w:rPr>
        <w:t xml:space="preserve">and the pathway- and COPC-specific contributions </w:t>
      </w:r>
      <w:r w:rsidR="00631FCD">
        <w:rPr>
          <w:rFonts w:ascii="Arial" w:hAnsi="Arial" w:cs="Arial"/>
        </w:rPr>
        <w:t>over the domain for each year in the interval.</w:t>
      </w:r>
    </w:p>
    <w:p w14:paraId="15743D43" w14:textId="22A75A42" w:rsidR="00EE05C4" w:rsidRDefault="00720950" w:rsidP="00A80DED">
      <w:pPr>
        <w:pStyle w:val="H1bodytext"/>
        <w:numPr>
          <w:ilvl w:val="1"/>
          <w:numId w:val="16"/>
        </w:numPr>
        <w:rPr>
          <w:rFonts w:ascii="Arial" w:hAnsi="Arial" w:cs="Arial"/>
        </w:rPr>
      </w:pPr>
      <w:r>
        <w:rPr>
          <w:rFonts w:ascii="Arial" w:hAnsi="Arial" w:cs="Arial"/>
        </w:rPr>
        <w:t>FR-</w:t>
      </w:r>
      <w:r w:rsidR="0050340C">
        <w:rPr>
          <w:rFonts w:ascii="Arial" w:hAnsi="Arial" w:cs="Arial"/>
        </w:rPr>
        <w:t>15</w:t>
      </w:r>
      <w:r>
        <w:rPr>
          <w:rFonts w:ascii="Arial" w:hAnsi="Arial" w:cs="Arial"/>
        </w:rPr>
        <w:t xml:space="preserve">: </w:t>
      </w:r>
      <w:r w:rsidR="004026BE">
        <w:rPr>
          <w:rFonts w:ascii="Arial" w:hAnsi="Arial" w:cs="Arial"/>
        </w:rPr>
        <w:t>F</w:t>
      </w:r>
      <w:r w:rsidR="00631FCD">
        <w:rPr>
          <w:rFonts w:ascii="Arial" w:hAnsi="Arial" w:cs="Arial"/>
        </w:rPr>
        <w:t>or each time interval</w:t>
      </w:r>
      <w:r w:rsidR="00F4637C">
        <w:rPr>
          <w:rFonts w:ascii="Arial" w:hAnsi="Arial" w:cs="Arial"/>
        </w:rPr>
        <w:t xml:space="preserve"> and </w:t>
      </w:r>
      <w:r w:rsidR="00631FCD">
        <w:rPr>
          <w:rFonts w:ascii="Arial" w:hAnsi="Arial" w:cs="Arial"/>
        </w:rPr>
        <w:t>domain, comput</w:t>
      </w:r>
      <w:r w:rsidR="00735F80">
        <w:rPr>
          <w:rFonts w:ascii="Arial" w:hAnsi="Arial" w:cs="Arial"/>
        </w:rPr>
        <w:t>e</w:t>
      </w:r>
      <w:r w:rsidR="00631FCD">
        <w:rPr>
          <w:rFonts w:ascii="Arial" w:hAnsi="Arial" w:cs="Arial"/>
        </w:rPr>
        <w:t xml:space="preserve"> the maximum</w:t>
      </w:r>
      <w:r w:rsidR="00F4637C">
        <w:rPr>
          <w:rFonts w:ascii="Arial" w:hAnsi="Arial" w:cs="Arial"/>
        </w:rPr>
        <w:t xml:space="preserve"> total</w:t>
      </w:r>
      <w:r w:rsidR="00631FCD">
        <w:rPr>
          <w:rFonts w:ascii="Arial" w:hAnsi="Arial" w:cs="Arial"/>
        </w:rPr>
        <w:t xml:space="preserve"> dose</w:t>
      </w:r>
      <w:r w:rsidR="00F4637C">
        <w:rPr>
          <w:rFonts w:ascii="Arial" w:hAnsi="Arial" w:cs="Arial"/>
        </w:rPr>
        <w:t xml:space="preserve"> and the pathway- and COPC-</w:t>
      </w:r>
      <w:r w:rsidR="00622DAB">
        <w:rPr>
          <w:rFonts w:ascii="Arial" w:hAnsi="Arial" w:cs="Arial"/>
        </w:rPr>
        <w:t>specific contributions</w:t>
      </w:r>
      <w:r w:rsidR="00631FCD">
        <w:rPr>
          <w:rFonts w:ascii="Arial" w:hAnsi="Arial" w:cs="Arial"/>
        </w:rPr>
        <w:t>.</w:t>
      </w:r>
    </w:p>
    <w:p w14:paraId="30EE67EE" w14:textId="1D5F4E64" w:rsidR="00590067" w:rsidRPr="00871E45" w:rsidRDefault="00E62A15" w:rsidP="00871E45">
      <w:pPr>
        <w:pStyle w:val="Heading1"/>
      </w:pPr>
      <w:r w:rsidRPr="00914C4E">
        <w:t>Software Requirements Specifications</w:t>
      </w:r>
    </w:p>
    <w:p w14:paraId="7AB1790F" w14:textId="77777777" w:rsidR="00590067" w:rsidRDefault="00590067" w:rsidP="00E62A15">
      <w:pPr>
        <w:pStyle w:val="H1bodytext"/>
        <w:spacing w:after="120"/>
        <w:rPr>
          <w:rFonts w:ascii="Arial" w:hAnsi="Arial"/>
        </w:rPr>
      </w:pPr>
      <w:r>
        <w:rPr>
          <w:rFonts w:ascii="Arial" w:hAnsi="Arial"/>
        </w:rPr>
        <w:t>This tool requires:</w:t>
      </w:r>
    </w:p>
    <w:p w14:paraId="3EBE3E5A" w14:textId="072B9892" w:rsidR="00590067" w:rsidRDefault="00590067" w:rsidP="00850287">
      <w:pPr>
        <w:pStyle w:val="H1bodytext"/>
        <w:numPr>
          <w:ilvl w:val="0"/>
          <w:numId w:val="16"/>
        </w:numPr>
        <w:spacing w:after="120"/>
        <w:rPr>
          <w:rFonts w:ascii="Arial" w:hAnsi="Arial"/>
        </w:rPr>
      </w:pPr>
      <w:r>
        <w:rPr>
          <w:rFonts w:ascii="Arial" w:hAnsi="Arial"/>
        </w:rPr>
        <w:t>python 3.6+</w:t>
      </w:r>
    </w:p>
    <w:p w14:paraId="6C4B5D1E" w14:textId="7BA9E1BA" w:rsidR="00850287" w:rsidRPr="00850287" w:rsidRDefault="00850287" w:rsidP="00850287">
      <w:pPr>
        <w:pStyle w:val="H1bodytext"/>
        <w:numPr>
          <w:ilvl w:val="0"/>
          <w:numId w:val="16"/>
        </w:numPr>
        <w:spacing w:after="120"/>
        <w:rPr>
          <w:rFonts w:ascii="Arial" w:hAnsi="Arial"/>
        </w:rPr>
      </w:pPr>
      <w:r>
        <w:rPr>
          <w:rFonts w:ascii="Arial" w:hAnsi="Arial"/>
        </w:rPr>
        <w:t>PostgreSQL 9+</w:t>
      </w:r>
    </w:p>
    <w:p w14:paraId="654C59DD" w14:textId="77777777" w:rsidR="00E62A15" w:rsidRPr="00914C4E" w:rsidRDefault="00E62A15" w:rsidP="006973AE">
      <w:pPr>
        <w:pStyle w:val="Heading1"/>
      </w:pPr>
      <w:r w:rsidRPr="00914C4E">
        <w:t>Software Design Description</w:t>
      </w:r>
    </w:p>
    <w:p w14:paraId="27AE56E0" w14:textId="47F21D34" w:rsidR="008F1127" w:rsidRDefault="008F1127" w:rsidP="004F5A9E">
      <w:pPr>
        <w:pStyle w:val="H1bodytext"/>
        <w:spacing w:after="120"/>
        <w:rPr>
          <w:rFonts w:ascii="Arial" w:hAnsi="Arial"/>
        </w:rPr>
      </w:pPr>
      <w:r w:rsidRPr="008F1127">
        <w:rPr>
          <w:rFonts w:ascii="Arial" w:hAnsi="Arial"/>
          <w:u w:val="single"/>
        </w:rPr>
        <w:t>Arguments</w:t>
      </w:r>
      <w:r>
        <w:rPr>
          <w:rFonts w:ascii="Arial" w:hAnsi="Arial"/>
        </w:rPr>
        <w:t>:</w:t>
      </w:r>
    </w:p>
    <w:p w14:paraId="27D457B2" w14:textId="46332721" w:rsidR="004B3413" w:rsidRDefault="001A3F1A" w:rsidP="004B3413">
      <w:pPr>
        <w:pStyle w:val="H1bodytext"/>
        <w:spacing w:after="120"/>
        <w:rPr>
          <w:rFonts w:ascii="Arial" w:hAnsi="Arial"/>
        </w:rPr>
      </w:pPr>
      <w:r>
        <w:rPr>
          <w:rFonts w:ascii="Arial" w:hAnsi="Arial"/>
        </w:rPr>
        <w:t>This tool accepts one input argument</w:t>
      </w:r>
      <w:r w:rsidR="004F5A9E">
        <w:rPr>
          <w:rFonts w:ascii="Arial" w:hAnsi="Arial"/>
        </w:rPr>
        <w:t>: a string indicating the</w:t>
      </w:r>
      <w:r>
        <w:rPr>
          <w:rFonts w:ascii="Arial" w:hAnsi="Arial"/>
        </w:rPr>
        <w:t xml:space="preserve"> path to the input control file.</w:t>
      </w:r>
    </w:p>
    <w:p w14:paraId="2C508126" w14:textId="77777777" w:rsidR="004B3413" w:rsidRDefault="004B3413" w:rsidP="00E62A15">
      <w:pPr>
        <w:pStyle w:val="H1bodytext"/>
        <w:spacing w:after="120"/>
        <w:rPr>
          <w:rFonts w:ascii="Arial" w:hAnsi="Arial"/>
        </w:rPr>
      </w:pPr>
    </w:p>
    <w:p w14:paraId="63C61E79" w14:textId="6210DEE6" w:rsidR="00C358F5" w:rsidRDefault="00C358F5" w:rsidP="004B3413">
      <w:pPr>
        <w:pStyle w:val="H1bodytext"/>
        <w:spacing w:after="120"/>
        <w:rPr>
          <w:rFonts w:ascii="Arial" w:hAnsi="Arial"/>
        </w:rPr>
      </w:pPr>
      <w:r>
        <w:rPr>
          <w:rFonts w:ascii="Arial" w:hAnsi="Arial"/>
          <w:u w:val="single"/>
        </w:rPr>
        <w:t>Input Files</w:t>
      </w:r>
      <w:r>
        <w:rPr>
          <w:rFonts w:ascii="Arial" w:hAnsi="Arial"/>
        </w:rPr>
        <w:t>:</w:t>
      </w:r>
    </w:p>
    <w:p w14:paraId="576B11FC" w14:textId="77777777" w:rsidR="004B3413" w:rsidRDefault="004B3413" w:rsidP="001A3F1A">
      <w:pPr>
        <w:pStyle w:val="H1bodytext"/>
        <w:spacing w:after="120"/>
        <w:rPr>
          <w:rFonts w:ascii="Arial" w:hAnsi="Arial"/>
        </w:rPr>
      </w:pPr>
    </w:p>
    <w:p w14:paraId="318F69B9" w14:textId="6A1F8CD7" w:rsidR="001A3F1A" w:rsidRPr="004B3413" w:rsidRDefault="001A3F1A" w:rsidP="001A3F1A">
      <w:pPr>
        <w:pStyle w:val="H1bodytext"/>
        <w:spacing w:after="120"/>
        <w:rPr>
          <w:rFonts w:ascii="Arial" w:hAnsi="Arial"/>
          <w:b/>
          <w:bCs/>
        </w:rPr>
      </w:pPr>
      <w:r w:rsidRPr="004B3413">
        <w:rPr>
          <w:rFonts w:ascii="Arial" w:hAnsi="Arial"/>
          <w:b/>
          <w:bCs/>
        </w:rPr>
        <w:t>Input control file</w:t>
      </w:r>
    </w:p>
    <w:p w14:paraId="6885017E" w14:textId="69660EA9" w:rsidR="00ED7283" w:rsidRDefault="004B3413" w:rsidP="00ED7283">
      <w:pPr>
        <w:pStyle w:val="H1bodytext"/>
        <w:spacing w:after="120"/>
        <w:rPr>
          <w:rFonts w:ascii="Arial" w:hAnsi="Arial"/>
        </w:rPr>
      </w:pPr>
      <w:r>
        <w:rPr>
          <w:rFonts w:ascii="Arial" w:hAnsi="Arial"/>
        </w:rPr>
        <w:t xml:space="preserve">This file </w:t>
      </w:r>
      <w:r w:rsidR="00ED7283">
        <w:rPr>
          <w:rFonts w:ascii="Arial" w:hAnsi="Arial"/>
        </w:rPr>
        <w:t>provides maxDose</w:t>
      </w:r>
      <w:r w:rsidR="00850287">
        <w:rPr>
          <w:rFonts w:ascii="Arial" w:hAnsi="Arial"/>
        </w:rPr>
        <w:t>DB</w:t>
      </w:r>
      <w:r w:rsidR="00ED7283">
        <w:rPr>
          <w:rFonts w:ascii="Arial" w:hAnsi="Arial"/>
        </w:rPr>
        <w:t xml:space="preserve"> with important input, such as where to find the dose data.  It must </w:t>
      </w:r>
      <w:r>
        <w:rPr>
          <w:rFonts w:ascii="Arial" w:hAnsi="Arial"/>
        </w:rPr>
        <w:t>be in JavaScript Object Notation (JSON) format and have the following structure</w:t>
      </w:r>
      <w:r w:rsidR="00ED7283">
        <w:rPr>
          <w:rFonts w:ascii="Arial" w:hAnsi="Arial"/>
        </w:rPr>
        <w:t>:</w:t>
      </w:r>
    </w:p>
    <w:p w14:paraId="07CF8C0D" w14:textId="77777777" w:rsidR="00ED7283" w:rsidRPr="00ED7283" w:rsidRDefault="00ED7283" w:rsidP="00ED7283">
      <w:pPr>
        <w:pStyle w:val="H1bodytext"/>
        <w:spacing w:after="120"/>
        <w:rPr>
          <w:rFonts w:ascii="Consolas" w:hAnsi="Consolas"/>
        </w:rPr>
      </w:pPr>
      <w:r w:rsidRPr="00ED7283">
        <w:rPr>
          <w:rFonts w:ascii="Consolas" w:hAnsi="Consolas"/>
        </w:rPr>
        <w:t>{</w:t>
      </w:r>
    </w:p>
    <w:p w14:paraId="403C8EF0" w14:textId="0045C59C" w:rsidR="00ED7283" w:rsidRPr="00ED7283" w:rsidRDefault="00ED7283" w:rsidP="00ED7283">
      <w:pPr>
        <w:pStyle w:val="H1bodytext"/>
        <w:spacing w:after="120"/>
        <w:rPr>
          <w:rFonts w:ascii="Consolas" w:hAnsi="Consolas"/>
        </w:rPr>
      </w:pPr>
      <w:r w:rsidRPr="00ED7283">
        <w:rPr>
          <w:rFonts w:ascii="Consolas" w:hAnsi="Consolas"/>
        </w:rPr>
        <w:t xml:space="preserve">    </w:t>
      </w:r>
      <w:r w:rsidRPr="00EB30E7">
        <w:rPr>
          <w:rFonts w:ascii="Consolas" w:hAnsi="Consolas"/>
        </w:rPr>
        <w:t>"copc":"</w:t>
      </w:r>
      <w:r w:rsidR="00622DAB" w:rsidRPr="00EB30E7">
        <w:rPr>
          <w:rFonts w:ascii="Consolas" w:hAnsi="Consolas"/>
        </w:rPr>
        <w:t>total</w:t>
      </w:r>
      <w:r w:rsidRPr="00EB30E7">
        <w:rPr>
          <w:rFonts w:ascii="Consolas" w:hAnsi="Consolas"/>
        </w:rPr>
        <w:t>",</w:t>
      </w:r>
    </w:p>
    <w:p w14:paraId="6E445A36" w14:textId="0FBA8F6C" w:rsidR="00ED7283" w:rsidRPr="00ED7283" w:rsidRDefault="00ED7283" w:rsidP="00ED7283">
      <w:pPr>
        <w:pStyle w:val="H1bodytext"/>
        <w:spacing w:after="120"/>
        <w:rPr>
          <w:rFonts w:ascii="Consolas" w:hAnsi="Consolas"/>
        </w:rPr>
      </w:pPr>
      <w:r w:rsidRPr="00ED7283">
        <w:rPr>
          <w:rFonts w:ascii="Consolas" w:hAnsi="Consolas"/>
        </w:rPr>
        <w:t xml:space="preserve">    "dosepath":"data/</w:t>
      </w:r>
      <w:r w:rsidR="00622DAB">
        <w:rPr>
          <w:rFonts w:ascii="Consolas" w:hAnsi="Consolas"/>
        </w:rPr>
        <w:t>totalDose</w:t>
      </w:r>
      <w:r w:rsidRPr="00ED7283">
        <w:rPr>
          <w:rFonts w:ascii="Consolas" w:hAnsi="Consolas"/>
        </w:rPr>
        <w:t>.csv",</w:t>
      </w:r>
    </w:p>
    <w:p w14:paraId="4F45BF54" w14:textId="77777777" w:rsidR="00ED7283" w:rsidRPr="00ED7283" w:rsidRDefault="00ED7283" w:rsidP="00ED7283">
      <w:pPr>
        <w:pStyle w:val="H1bodytext"/>
        <w:spacing w:after="120"/>
        <w:rPr>
          <w:rFonts w:ascii="Consolas" w:hAnsi="Consolas"/>
        </w:rPr>
      </w:pPr>
      <w:r w:rsidRPr="00ED7283">
        <w:rPr>
          <w:rFonts w:ascii="Consolas" w:hAnsi="Consolas"/>
        </w:rPr>
        <w:t xml:space="preserve">    "domains":[</w:t>
      </w:r>
    </w:p>
    <w:p w14:paraId="41C9E124" w14:textId="6D5B45F3" w:rsidR="00ED7283" w:rsidRPr="00ED7283" w:rsidRDefault="00ED7283" w:rsidP="00ED7283">
      <w:pPr>
        <w:pStyle w:val="H1bodytext"/>
        <w:spacing w:after="120"/>
        <w:rPr>
          <w:rFonts w:ascii="Consolas" w:hAnsi="Consolas"/>
        </w:rPr>
      </w:pPr>
      <w:r w:rsidRPr="00ED7283">
        <w:rPr>
          <w:rFonts w:ascii="Consolas" w:hAnsi="Consolas"/>
        </w:rPr>
        <w:t xml:space="preserve">        {"name":"inner", "fpath":"</w:t>
      </w:r>
      <w:r w:rsidR="00CF2B2E">
        <w:rPr>
          <w:rFonts w:ascii="Consolas" w:hAnsi="Consolas"/>
        </w:rPr>
        <w:t>innerDomainFile.csv</w:t>
      </w:r>
      <w:r w:rsidRPr="00ED7283">
        <w:rPr>
          <w:rFonts w:ascii="Consolas" w:hAnsi="Consolas"/>
        </w:rPr>
        <w:t>"},</w:t>
      </w:r>
    </w:p>
    <w:p w14:paraId="78CF03EE" w14:textId="2F95433F" w:rsidR="00ED7283" w:rsidRPr="00ED7283" w:rsidRDefault="00ED7283" w:rsidP="00ED7283">
      <w:pPr>
        <w:pStyle w:val="H1bodytext"/>
        <w:spacing w:after="120"/>
        <w:rPr>
          <w:rFonts w:ascii="Consolas" w:hAnsi="Consolas"/>
        </w:rPr>
      </w:pPr>
      <w:r w:rsidRPr="00ED7283">
        <w:rPr>
          <w:rFonts w:ascii="Consolas" w:hAnsi="Consolas"/>
        </w:rPr>
        <w:t xml:space="preserve">        {"name":"outer", "fpath":"</w:t>
      </w:r>
      <w:r w:rsidR="00CF2B2E">
        <w:rPr>
          <w:rFonts w:ascii="Consolas" w:hAnsi="Consolas"/>
        </w:rPr>
        <w:t>outerDomainFile.csv</w:t>
      </w:r>
      <w:r w:rsidRPr="00ED7283">
        <w:rPr>
          <w:rFonts w:ascii="Consolas" w:hAnsi="Consolas"/>
        </w:rPr>
        <w:t>"},</w:t>
      </w:r>
    </w:p>
    <w:p w14:paraId="38D6CA35" w14:textId="04E35FCA" w:rsidR="00ED7283" w:rsidRPr="00ED7283" w:rsidRDefault="00ED7283" w:rsidP="00ED7283">
      <w:pPr>
        <w:pStyle w:val="H1bodytext"/>
        <w:spacing w:after="120"/>
        <w:rPr>
          <w:rFonts w:ascii="Consolas" w:hAnsi="Consolas"/>
        </w:rPr>
      </w:pPr>
      <w:r w:rsidRPr="00ED7283">
        <w:rPr>
          <w:rFonts w:ascii="Consolas" w:hAnsi="Consolas"/>
        </w:rPr>
        <w:t xml:space="preserve">        {"name":"ca9</w:t>
      </w:r>
      <w:r w:rsidR="00622DAB">
        <w:rPr>
          <w:rFonts w:ascii="Consolas" w:hAnsi="Consolas"/>
        </w:rPr>
        <w:t>8</w:t>
      </w:r>
      <w:r w:rsidRPr="00ED7283">
        <w:rPr>
          <w:rFonts w:ascii="Consolas" w:hAnsi="Consolas"/>
        </w:rPr>
        <w:t>", "fpath":"</w:t>
      </w:r>
      <w:r w:rsidR="00CF2B2E">
        <w:rPr>
          <w:rFonts w:ascii="Consolas" w:hAnsi="Consolas"/>
        </w:rPr>
        <w:t>ca9</w:t>
      </w:r>
      <w:r w:rsidR="00622DAB">
        <w:rPr>
          <w:rFonts w:ascii="Consolas" w:hAnsi="Consolas"/>
        </w:rPr>
        <w:t>8</w:t>
      </w:r>
      <w:r w:rsidR="00CF2B2E">
        <w:rPr>
          <w:rFonts w:ascii="Consolas" w:hAnsi="Consolas"/>
        </w:rPr>
        <w:t>DomainFile.csv</w:t>
      </w:r>
      <w:r w:rsidRPr="00ED7283">
        <w:rPr>
          <w:rFonts w:ascii="Consolas" w:hAnsi="Consolas"/>
        </w:rPr>
        <w:t>"}</w:t>
      </w:r>
    </w:p>
    <w:p w14:paraId="231819C3" w14:textId="2E88BBA8" w:rsidR="00ED7283" w:rsidRDefault="00ED7283" w:rsidP="00ED7283">
      <w:pPr>
        <w:pStyle w:val="H1bodytext"/>
        <w:spacing w:after="120"/>
        <w:rPr>
          <w:rFonts w:ascii="Consolas" w:hAnsi="Consolas"/>
        </w:rPr>
      </w:pPr>
      <w:r w:rsidRPr="00ED7283">
        <w:rPr>
          <w:rFonts w:ascii="Consolas" w:hAnsi="Consolas"/>
        </w:rPr>
        <w:t xml:space="preserve">    ],</w:t>
      </w:r>
    </w:p>
    <w:p w14:paraId="4E93F2B9" w14:textId="2BB12866" w:rsidR="00AC048B" w:rsidRDefault="00AC048B" w:rsidP="00ED7283">
      <w:pPr>
        <w:pStyle w:val="H1bodytext"/>
        <w:spacing w:after="120"/>
        <w:rPr>
          <w:rFonts w:ascii="Consolas" w:hAnsi="Consolas"/>
        </w:rPr>
      </w:pPr>
      <w:r>
        <w:rPr>
          <w:rFonts w:ascii="Consolas" w:hAnsi="Consolas"/>
        </w:rPr>
        <w:t xml:space="preserve">    “columns”:[</w:t>
      </w:r>
    </w:p>
    <w:p w14:paraId="407EAFF4" w14:textId="77777777" w:rsidR="00AC048B" w:rsidRDefault="00AC048B" w:rsidP="00AC048B">
      <w:pPr>
        <w:pStyle w:val="H1bodytext"/>
        <w:spacing w:after="120"/>
        <w:rPr>
          <w:rFonts w:ascii="Consolas" w:hAnsi="Consolas"/>
        </w:rPr>
      </w:pPr>
      <w:r>
        <w:rPr>
          <w:rFonts w:ascii="Consolas" w:hAnsi="Consolas"/>
        </w:rPr>
        <w:tab/>
        <w:t xml:space="preserve">  {“name”:”elapsed_tm”, “type”:”INTEGER”},</w:t>
      </w:r>
    </w:p>
    <w:p w14:paraId="0E467FA1" w14:textId="725FE39F" w:rsidR="00AC048B" w:rsidRDefault="00AC048B" w:rsidP="00AC048B">
      <w:pPr>
        <w:pStyle w:val="H1bodytext"/>
        <w:spacing w:after="120"/>
        <w:rPr>
          <w:rFonts w:ascii="Consolas" w:hAnsi="Consolas"/>
        </w:rPr>
      </w:pPr>
      <w:r>
        <w:rPr>
          <w:rFonts w:ascii="Consolas" w:hAnsi="Consolas"/>
        </w:rPr>
        <w:tab/>
        <w:t xml:space="preserve">  {“name”:”model_date”, “type”:”VARCHAR(100)”},</w:t>
      </w:r>
    </w:p>
    <w:p w14:paraId="419B001B" w14:textId="4D67E8C6" w:rsidR="00AC048B" w:rsidRDefault="00AC048B" w:rsidP="00AC048B">
      <w:pPr>
        <w:pStyle w:val="H1bodytext"/>
        <w:spacing w:after="120"/>
        <w:rPr>
          <w:rFonts w:ascii="Consolas" w:hAnsi="Consolas"/>
        </w:rPr>
      </w:pPr>
      <w:r>
        <w:rPr>
          <w:rFonts w:ascii="Consolas" w:hAnsi="Consolas"/>
        </w:rPr>
        <w:tab/>
        <w:t xml:space="preserve">  {“name”:”pathway”, “type”:”VARCHAR(200)”},</w:t>
      </w:r>
    </w:p>
    <w:p w14:paraId="33A4CEAE" w14:textId="1BF54BF2" w:rsidR="00AC048B" w:rsidRDefault="00AC048B" w:rsidP="00AC048B">
      <w:pPr>
        <w:pStyle w:val="H1bodytext"/>
        <w:spacing w:after="120"/>
        <w:rPr>
          <w:rFonts w:ascii="Consolas" w:hAnsi="Consolas"/>
        </w:rPr>
      </w:pPr>
      <w:r>
        <w:rPr>
          <w:rFonts w:ascii="Consolas" w:hAnsi="Consolas"/>
        </w:rPr>
        <w:tab/>
        <w:t xml:space="preserve">  {“name”:”cell_row”, “type”:”INTEGER”},</w:t>
      </w:r>
    </w:p>
    <w:p w14:paraId="299F8F34" w14:textId="77777777" w:rsidR="00AC048B" w:rsidRDefault="00AC048B" w:rsidP="00AC048B">
      <w:pPr>
        <w:pStyle w:val="H1bodytext"/>
        <w:spacing w:after="120"/>
        <w:rPr>
          <w:rFonts w:ascii="Consolas" w:hAnsi="Consolas"/>
        </w:rPr>
      </w:pPr>
      <w:r>
        <w:rPr>
          <w:rFonts w:ascii="Consolas" w:hAnsi="Consolas"/>
        </w:rPr>
        <w:tab/>
        <w:t xml:space="preserve">  {“name”:”cell_column”, “type”:”INTEGER”},</w:t>
      </w:r>
    </w:p>
    <w:p w14:paraId="445E07AF" w14:textId="34E2AB72" w:rsidR="00AC048B" w:rsidRDefault="00AC048B" w:rsidP="00AC048B">
      <w:pPr>
        <w:pStyle w:val="H1bodytext"/>
        <w:spacing w:after="120"/>
        <w:rPr>
          <w:rFonts w:ascii="Consolas" w:hAnsi="Consolas"/>
        </w:rPr>
      </w:pPr>
      <w:r>
        <w:rPr>
          <w:rFonts w:ascii="Consolas" w:hAnsi="Consolas"/>
        </w:rPr>
        <w:lastRenderedPageBreak/>
        <w:tab/>
        <w:t xml:space="preserve">  {“name”:”cell_layer”, “type”:”INTEGER”},</w:t>
      </w:r>
    </w:p>
    <w:p w14:paraId="25CB9602" w14:textId="0F182230" w:rsidR="00AC048B" w:rsidRDefault="00AC048B" w:rsidP="00AC048B">
      <w:pPr>
        <w:pStyle w:val="H1bodytext"/>
        <w:spacing w:after="120"/>
        <w:rPr>
          <w:rFonts w:ascii="Consolas" w:hAnsi="Consolas"/>
        </w:rPr>
      </w:pPr>
      <w:r>
        <w:rPr>
          <w:rFonts w:ascii="Consolas" w:hAnsi="Consolas"/>
        </w:rPr>
        <w:tab/>
        <w:t xml:space="preserve">  {“name”:”dose”, “type”:”DOUBLE PRECISION”}</w:t>
      </w:r>
    </w:p>
    <w:p w14:paraId="48926931" w14:textId="2B20FDB1" w:rsidR="00AC048B" w:rsidRPr="00ED7283" w:rsidRDefault="00AC048B" w:rsidP="00ED7283">
      <w:pPr>
        <w:pStyle w:val="H1bodytext"/>
        <w:spacing w:after="120"/>
        <w:rPr>
          <w:rFonts w:ascii="Consolas" w:hAnsi="Consolas"/>
        </w:rPr>
      </w:pPr>
      <w:r>
        <w:rPr>
          <w:rFonts w:ascii="Consolas" w:hAnsi="Consolas"/>
        </w:rPr>
        <w:t xml:space="preserve">    ],</w:t>
      </w:r>
    </w:p>
    <w:p w14:paraId="6EA124C1" w14:textId="77777777" w:rsidR="00ED7283" w:rsidRPr="00ED7283" w:rsidRDefault="00ED7283" w:rsidP="00ED7283">
      <w:pPr>
        <w:pStyle w:val="H1bodytext"/>
        <w:spacing w:after="120"/>
        <w:rPr>
          <w:rFonts w:ascii="Consolas" w:hAnsi="Consolas"/>
        </w:rPr>
      </w:pPr>
      <w:r w:rsidRPr="00ED7283">
        <w:rPr>
          <w:rFonts w:ascii="Consolas" w:hAnsi="Consolas"/>
        </w:rPr>
        <w:t xml:space="preserve">    "outputdir":"output",</w:t>
      </w:r>
    </w:p>
    <w:p w14:paraId="370BF4ED" w14:textId="77777777" w:rsidR="00ED7283" w:rsidRPr="00ED7283" w:rsidRDefault="00ED7283" w:rsidP="00ED7283">
      <w:pPr>
        <w:pStyle w:val="H1bodytext"/>
        <w:spacing w:after="120"/>
        <w:rPr>
          <w:rFonts w:ascii="Consolas" w:hAnsi="Consolas"/>
        </w:rPr>
      </w:pPr>
      <w:r w:rsidRPr="00ED7283">
        <w:rPr>
          <w:rFonts w:ascii="Consolas" w:hAnsi="Consolas"/>
        </w:rPr>
        <w:t xml:space="preserve">    "dateranges":[</w:t>
      </w:r>
    </w:p>
    <w:p w14:paraId="60C008D4"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{"start_year":2070, "end_year":3070},</w:t>
      </w:r>
    </w:p>
    <w:p w14:paraId="421F99F6" w14:textId="77777777" w:rsidR="00ED7283" w:rsidRPr="00ED7283" w:rsidRDefault="00ED7283" w:rsidP="00ED7283">
      <w:pPr>
        <w:pStyle w:val="H1bodytext"/>
        <w:spacing w:after="120"/>
        <w:rPr>
          <w:rFonts w:ascii="Consolas" w:hAnsi="Consolas"/>
        </w:rPr>
      </w:pPr>
      <w:r w:rsidRPr="00ED7283">
        <w:rPr>
          <w:rFonts w:ascii="Consolas" w:hAnsi="Consolas"/>
        </w:rPr>
        <w:t xml:space="preserve">        {"start_year":3070, "end_year":12070}</w:t>
      </w:r>
    </w:p>
    <w:p w14:paraId="51625040" w14:textId="77777777" w:rsidR="00ED7283" w:rsidRPr="00ED7283" w:rsidRDefault="00ED7283" w:rsidP="00ED7283">
      <w:pPr>
        <w:pStyle w:val="H1bodytext"/>
        <w:spacing w:after="120"/>
        <w:rPr>
          <w:rFonts w:ascii="Consolas" w:hAnsi="Consolas"/>
        </w:rPr>
      </w:pPr>
      <w:r w:rsidRPr="00ED7283">
        <w:rPr>
          <w:rFonts w:ascii="Consolas" w:hAnsi="Consolas"/>
        </w:rPr>
        <w:t xml:space="preserve">    ]</w:t>
      </w:r>
    </w:p>
    <w:p w14:paraId="2E63FC04" w14:textId="43AD97F1" w:rsidR="00ED7283" w:rsidRPr="00ED7283" w:rsidRDefault="00ED7283" w:rsidP="00ED7283">
      <w:pPr>
        <w:pStyle w:val="H1bodytext"/>
        <w:spacing w:after="120"/>
        <w:rPr>
          <w:rFonts w:ascii="Consolas" w:hAnsi="Consolas"/>
        </w:rPr>
      </w:pPr>
      <w:r w:rsidRPr="00ED7283">
        <w:rPr>
          <w:rFonts w:ascii="Consolas" w:hAnsi="Consolas"/>
        </w:rPr>
        <w:t>}</w:t>
      </w:r>
    </w:p>
    <w:p w14:paraId="2F1595C6" w14:textId="43288DDE" w:rsidR="004B3413" w:rsidRDefault="00ED7283" w:rsidP="001A3F1A">
      <w:pPr>
        <w:pStyle w:val="H1bodytext"/>
        <w:spacing w:after="120"/>
        <w:rPr>
          <w:rFonts w:ascii="Arial" w:hAnsi="Arial"/>
        </w:rPr>
      </w:pPr>
      <w:r>
        <w:rPr>
          <w:rFonts w:ascii="Arial" w:hAnsi="Arial"/>
        </w:rPr>
        <w:t>The field names are required and must be lower case.   Users may specify additional fields, such as comments, but they are ignored by this tool.</w:t>
      </w:r>
    </w:p>
    <w:p w14:paraId="4ADCF419" w14:textId="6EA686BF"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dosepath</w:t>
      </w:r>
    </w:p>
    <w:p w14:paraId="058C33BE" w14:textId="22CBA5D8" w:rsidR="00ED7283" w:rsidRDefault="00ED7283" w:rsidP="00ED7283">
      <w:pPr>
        <w:pStyle w:val="H1bodytext"/>
        <w:numPr>
          <w:ilvl w:val="1"/>
          <w:numId w:val="16"/>
        </w:numPr>
        <w:spacing w:after="120"/>
        <w:rPr>
          <w:rFonts w:ascii="Arial" w:hAnsi="Arial"/>
        </w:rPr>
      </w:pPr>
      <w:r>
        <w:rPr>
          <w:rFonts w:ascii="Arial" w:hAnsi="Arial"/>
        </w:rPr>
        <w:t xml:space="preserve">path to the CSV file containing the dose data produced by the </w:t>
      </w:r>
      <w:r w:rsidRPr="00ED7283">
        <w:rPr>
          <w:rFonts w:ascii="Arial" w:hAnsi="Arial"/>
          <w:b/>
          <w:bCs/>
        </w:rPr>
        <w:t>ca-</w:t>
      </w:r>
      <w:r w:rsidR="00622DAB">
        <w:rPr>
          <w:rFonts w:ascii="Arial" w:hAnsi="Arial"/>
          <w:b/>
          <w:bCs/>
        </w:rPr>
        <w:t>sumdoseDB</w:t>
      </w:r>
      <w:r w:rsidR="00622DAB">
        <w:rPr>
          <w:rFonts w:ascii="Arial" w:hAnsi="Arial"/>
        </w:rPr>
        <w:t xml:space="preserve"> </w:t>
      </w:r>
      <w:r>
        <w:rPr>
          <w:rFonts w:ascii="Arial" w:hAnsi="Arial"/>
        </w:rPr>
        <w:t xml:space="preserve">tool.  </w:t>
      </w:r>
    </w:p>
    <w:p w14:paraId="70DAEB52" w14:textId="7886485B" w:rsidR="00AC048B" w:rsidRDefault="00AC048B" w:rsidP="00ED7283">
      <w:pPr>
        <w:pStyle w:val="H1bodytext"/>
        <w:numPr>
          <w:ilvl w:val="0"/>
          <w:numId w:val="16"/>
        </w:numPr>
        <w:spacing w:after="120"/>
        <w:rPr>
          <w:rFonts w:ascii="Consolas" w:hAnsi="Consolas"/>
        </w:rPr>
      </w:pPr>
      <w:r>
        <w:rPr>
          <w:rFonts w:ascii="Consolas" w:hAnsi="Consolas"/>
        </w:rPr>
        <w:t>columns</w:t>
      </w:r>
    </w:p>
    <w:p w14:paraId="6047D65B" w14:textId="1C9142DC" w:rsidR="005A389C" w:rsidRPr="005A389C" w:rsidRDefault="00AC048B" w:rsidP="00AC048B">
      <w:pPr>
        <w:pStyle w:val="H1bodytext"/>
        <w:numPr>
          <w:ilvl w:val="1"/>
          <w:numId w:val="16"/>
        </w:numPr>
        <w:spacing w:after="120"/>
        <w:rPr>
          <w:rFonts w:ascii="Consolas" w:hAnsi="Consolas"/>
        </w:rPr>
      </w:pPr>
      <w:r w:rsidRPr="00705500">
        <w:rPr>
          <w:rFonts w:ascii="Arial" w:hAnsi="Arial" w:cs="Arial"/>
        </w:rPr>
        <w:t>This is a list of column headers in the target dose file.  There must be exactly one entry for every column in the file</w:t>
      </w:r>
      <w:r w:rsidR="005A389C">
        <w:rPr>
          <w:rFonts w:ascii="Arial" w:hAnsi="Arial" w:cs="Arial"/>
        </w:rPr>
        <w:t>.  Each entry must be an object with the following fields and the order must be identical to the order in the target dose file:</w:t>
      </w:r>
    </w:p>
    <w:p w14:paraId="5FB69AB9" w14:textId="10445826" w:rsidR="005A389C" w:rsidRPr="005A389C" w:rsidRDefault="005A389C" w:rsidP="005A389C">
      <w:pPr>
        <w:pStyle w:val="H1bodytext"/>
        <w:numPr>
          <w:ilvl w:val="2"/>
          <w:numId w:val="16"/>
        </w:numPr>
        <w:spacing w:after="120"/>
        <w:rPr>
          <w:rFonts w:ascii="Consolas" w:hAnsi="Consolas"/>
        </w:rPr>
      </w:pPr>
      <w:r>
        <w:rPr>
          <w:rFonts w:ascii="Arial" w:hAnsi="Arial" w:cs="Arial"/>
        </w:rPr>
        <w:t>n</w:t>
      </w:r>
      <w:r w:rsidR="00AC048B" w:rsidRPr="00705500">
        <w:rPr>
          <w:rFonts w:ascii="Arial" w:hAnsi="Arial" w:cs="Arial"/>
        </w:rPr>
        <w:t>ame</w:t>
      </w:r>
    </w:p>
    <w:p w14:paraId="7294EA15" w14:textId="77777777" w:rsidR="005A389C" w:rsidRPr="005A389C" w:rsidRDefault="005A389C" w:rsidP="005A389C">
      <w:pPr>
        <w:pStyle w:val="H1bodytext"/>
        <w:numPr>
          <w:ilvl w:val="3"/>
          <w:numId w:val="16"/>
        </w:numPr>
        <w:spacing w:after="120"/>
        <w:rPr>
          <w:rFonts w:ascii="Consolas" w:hAnsi="Consolas"/>
        </w:rPr>
      </w:pPr>
      <w:r>
        <w:rPr>
          <w:rFonts w:ascii="Arial" w:hAnsi="Arial" w:cs="Arial"/>
        </w:rPr>
        <w:t xml:space="preserve">This </w:t>
      </w:r>
      <w:r w:rsidR="00AC048B" w:rsidRPr="00705500">
        <w:rPr>
          <w:rFonts w:ascii="Arial" w:hAnsi="Arial" w:cs="Arial"/>
        </w:rPr>
        <w:t xml:space="preserve">attribute must match </w:t>
      </w:r>
      <w:r>
        <w:rPr>
          <w:rFonts w:ascii="Arial" w:hAnsi="Arial" w:cs="Arial"/>
        </w:rPr>
        <w:t>a</w:t>
      </w:r>
      <w:r w:rsidR="00AC048B" w:rsidRPr="00705500">
        <w:rPr>
          <w:rFonts w:ascii="Arial" w:hAnsi="Arial" w:cs="Arial"/>
        </w:rPr>
        <w:t xml:space="preserve"> column name</w:t>
      </w:r>
      <w:r>
        <w:rPr>
          <w:rFonts w:ascii="Arial" w:hAnsi="Arial" w:cs="Arial"/>
        </w:rPr>
        <w:t xml:space="preserve"> in the dose file</w:t>
      </w:r>
      <w:r w:rsidR="00AC048B" w:rsidRPr="00705500">
        <w:rPr>
          <w:rFonts w:ascii="Arial" w:hAnsi="Arial" w:cs="Arial"/>
        </w:rPr>
        <w:t xml:space="preserve">.  </w:t>
      </w:r>
    </w:p>
    <w:p w14:paraId="6C32C7A4" w14:textId="7210F6FE" w:rsidR="005A389C" w:rsidRPr="005A389C" w:rsidRDefault="005A389C" w:rsidP="005A389C">
      <w:pPr>
        <w:pStyle w:val="H1bodytext"/>
        <w:numPr>
          <w:ilvl w:val="2"/>
          <w:numId w:val="16"/>
        </w:numPr>
        <w:spacing w:after="120"/>
        <w:rPr>
          <w:rFonts w:ascii="Consolas" w:hAnsi="Consolas"/>
        </w:rPr>
      </w:pPr>
      <w:r w:rsidRPr="00705500">
        <w:rPr>
          <w:rFonts w:ascii="Arial" w:hAnsi="Arial" w:cs="Arial"/>
        </w:rPr>
        <w:t>T</w:t>
      </w:r>
      <w:r w:rsidR="00AC048B" w:rsidRPr="00705500">
        <w:rPr>
          <w:rFonts w:ascii="Arial" w:hAnsi="Arial" w:cs="Arial"/>
        </w:rPr>
        <w:t>ype</w:t>
      </w:r>
    </w:p>
    <w:p w14:paraId="725E4AC7" w14:textId="2D1B1D5F" w:rsidR="00AC048B" w:rsidRDefault="00AC048B" w:rsidP="005A389C">
      <w:pPr>
        <w:pStyle w:val="H1bodytext"/>
        <w:numPr>
          <w:ilvl w:val="3"/>
          <w:numId w:val="16"/>
        </w:numPr>
        <w:spacing w:after="120"/>
        <w:rPr>
          <w:rFonts w:ascii="Consolas" w:hAnsi="Consolas"/>
        </w:rPr>
      </w:pPr>
      <w:r w:rsidRPr="00705500">
        <w:rPr>
          <w:rFonts w:ascii="Arial" w:hAnsi="Arial" w:cs="Arial"/>
        </w:rPr>
        <w:t>must be a valid Postgres primitive type</w:t>
      </w:r>
      <w:r w:rsidR="00705500" w:rsidRPr="00705500">
        <w:rPr>
          <w:rFonts w:ascii="Arial" w:hAnsi="Arial" w:cs="Arial"/>
        </w:rPr>
        <w:t xml:space="preserve"> (</w:t>
      </w:r>
      <w:r>
        <w:rPr>
          <w:rFonts w:ascii="Consolas" w:hAnsi="Consolas"/>
        </w:rPr>
        <w:t>INTEGER, DOUBLE PRECISION, VARCHAR</w:t>
      </w:r>
      <w:r w:rsidR="00594054" w:rsidRPr="00594054">
        <w:rPr>
          <w:rFonts w:ascii="Arial" w:hAnsi="Arial" w:cs="Arial"/>
        </w:rPr>
        <w:t>, etc)</w:t>
      </w:r>
      <w:r w:rsidR="00594054">
        <w:rPr>
          <w:rFonts w:ascii="Consolas" w:hAnsi="Consolas"/>
        </w:rPr>
        <w:t xml:space="preserve">.  </w:t>
      </w:r>
    </w:p>
    <w:p w14:paraId="6B41A489" w14:textId="2BE44FEC"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domains</w:t>
      </w:r>
    </w:p>
    <w:p w14:paraId="2BE50AD1" w14:textId="19AD4BC4" w:rsidR="00ED7283" w:rsidRDefault="00ED7283" w:rsidP="00ED7283">
      <w:pPr>
        <w:pStyle w:val="H1bodytext"/>
        <w:numPr>
          <w:ilvl w:val="1"/>
          <w:numId w:val="16"/>
        </w:numPr>
        <w:spacing w:after="120"/>
        <w:rPr>
          <w:rFonts w:ascii="Arial" w:hAnsi="Arial"/>
        </w:rPr>
      </w:pPr>
      <w:r>
        <w:rPr>
          <w:rFonts w:ascii="Arial" w:hAnsi="Arial"/>
        </w:rPr>
        <w:t>A list of objects that define the name and location of the domain input file(s).  Each entry in the list must be an object with the following fields (additional fields are ignored):</w:t>
      </w:r>
    </w:p>
    <w:p w14:paraId="6E53721A" w14:textId="0E151D86"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name</w:t>
      </w:r>
    </w:p>
    <w:p w14:paraId="778CBCC5" w14:textId="672EEF87" w:rsidR="00ED7283" w:rsidRDefault="00ED7283" w:rsidP="00ED7283">
      <w:pPr>
        <w:pStyle w:val="H1bodytext"/>
        <w:numPr>
          <w:ilvl w:val="3"/>
          <w:numId w:val="16"/>
        </w:numPr>
        <w:spacing w:after="120"/>
        <w:rPr>
          <w:rFonts w:ascii="Arial" w:hAnsi="Arial"/>
        </w:rPr>
      </w:pPr>
      <w:r>
        <w:rPr>
          <w:rFonts w:ascii="Arial" w:hAnsi="Arial"/>
        </w:rPr>
        <w:t>A label added to the relevant output filenames for easy identification</w:t>
      </w:r>
    </w:p>
    <w:p w14:paraId="54DF457E" w14:textId="21B69D2C"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fpath</w:t>
      </w:r>
    </w:p>
    <w:p w14:paraId="5462E6C8" w14:textId="1A9318CD" w:rsidR="00ED7283" w:rsidRDefault="00ED7283" w:rsidP="00ED7283">
      <w:pPr>
        <w:pStyle w:val="H1bodytext"/>
        <w:numPr>
          <w:ilvl w:val="3"/>
          <w:numId w:val="16"/>
        </w:numPr>
        <w:spacing w:after="120"/>
        <w:rPr>
          <w:rFonts w:ascii="Arial" w:hAnsi="Arial"/>
        </w:rPr>
      </w:pPr>
      <w:r>
        <w:rPr>
          <w:rFonts w:ascii="Arial" w:hAnsi="Arial"/>
        </w:rPr>
        <w:t>A path to the domain definition file.  The structure of a domain definition file is defined below.</w:t>
      </w:r>
    </w:p>
    <w:p w14:paraId="182B3DE0" w14:textId="651D4FB8" w:rsidR="00D933B3" w:rsidRDefault="00D933B3" w:rsidP="00ED7283">
      <w:pPr>
        <w:pStyle w:val="H1bodytext"/>
        <w:numPr>
          <w:ilvl w:val="3"/>
          <w:numId w:val="16"/>
        </w:numPr>
        <w:spacing w:after="120"/>
        <w:rPr>
          <w:rFonts w:ascii="Arial" w:hAnsi="Arial"/>
        </w:rPr>
      </w:pPr>
      <w:r>
        <w:rPr>
          <w:rFonts w:ascii="Arial" w:hAnsi="Arial"/>
        </w:rPr>
        <w:t>If an empty string, “”, is specified, the domain is assumed to be the entire model domain.</w:t>
      </w:r>
    </w:p>
    <w:p w14:paraId="7CAE754E" w14:textId="456EA979"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outputdir</w:t>
      </w:r>
    </w:p>
    <w:p w14:paraId="41687301" w14:textId="7967F21C" w:rsidR="00ED7283" w:rsidRDefault="00ED7283" w:rsidP="00ED7283">
      <w:pPr>
        <w:pStyle w:val="H1bodytext"/>
        <w:numPr>
          <w:ilvl w:val="1"/>
          <w:numId w:val="16"/>
        </w:numPr>
        <w:spacing w:after="120"/>
        <w:rPr>
          <w:rFonts w:ascii="Arial" w:hAnsi="Arial"/>
        </w:rPr>
      </w:pPr>
      <w:r>
        <w:rPr>
          <w:rFonts w:ascii="Arial" w:hAnsi="Arial"/>
        </w:rPr>
        <w:t xml:space="preserve">A path to an existing </w:t>
      </w:r>
      <w:r w:rsidRPr="00ED7283">
        <w:rPr>
          <w:rFonts w:ascii="Arial" w:hAnsi="Arial"/>
        </w:rPr>
        <w:t>directory</w:t>
      </w:r>
      <w:r>
        <w:rPr>
          <w:rFonts w:ascii="Arial" w:hAnsi="Arial"/>
        </w:rPr>
        <w:t xml:space="preserve"> where the output will be stored</w:t>
      </w:r>
    </w:p>
    <w:p w14:paraId="19A73CA8" w14:textId="56DE50F5" w:rsidR="00ED7283" w:rsidRPr="006B78AA" w:rsidRDefault="00ED7283" w:rsidP="00ED7283">
      <w:pPr>
        <w:pStyle w:val="H1bodytext"/>
        <w:numPr>
          <w:ilvl w:val="0"/>
          <w:numId w:val="16"/>
        </w:numPr>
        <w:spacing w:after="120"/>
        <w:rPr>
          <w:rFonts w:ascii="Consolas" w:hAnsi="Consolas"/>
        </w:rPr>
      </w:pPr>
      <w:r w:rsidRPr="006B78AA">
        <w:rPr>
          <w:rFonts w:ascii="Consolas" w:hAnsi="Consolas"/>
        </w:rPr>
        <w:t>dateranges</w:t>
      </w:r>
    </w:p>
    <w:p w14:paraId="1D499266" w14:textId="0413391C" w:rsidR="00ED7283" w:rsidRDefault="00ED7283" w:rsidP="00ED7283">
      <w:pPr>
        <w:pStyle w:val="H1bodytext"/>
        <w:numPr>
          <w:ilvl w:val="1"/>
          <w:numId w:val="16"/>
        </w:numPr>
        <w:spacing w:after="120"/>
        <w:rPr>
          <w:rFonts w:ascii="Arial" w:hAnsi="Arial"/>
        </w:rPr>
      </w:pPr>
      <w:r>
        <w:rPr>
          <w:rFonts w:ascii="Arial" w:hAnsi="Arial"/>
        </w:rPr>
        <w:lastRenderedPageBreak/>
        <w:t xml:space="preserve">A list of objects that define the interval over which the maximum </w:t>
      </w:r>
      <w:r w:rsidR="00F4637C">
        <w:rPr>
          <w:rFonts w:ascii="Arial" w:hAnsi="Arial"/>
        </w:rPr>
        <w:t xml:space="preserve">total </w:t>
      </w:r>
      <w:r>
        <w:rPr>
          <w:rFonts w:ascii="Arial" w:hAnsi="Arial"/>
        </w:rPr>
        <w:t>dose is calculated.  Each entry in the list is an object with the following fields (additional fields are ignored)</w:t>
      </w:r>
      <w:r w:rsidR="00EF7F5B">
        <w:rPr>
          <w:rFonts w:ascii="Arial" w:hAnsi="Arial"/>
        </w:rPr>
        <w:t xml:space="preserve">. </w:t>
      </w:r>
    </w:p>
    <w:p w14:paraId="166C1136" w14:textId="13CCB6BC" w:rsidR="00ED7283" w:rsidRPr="006B78AA" w:rsidRDefault="00ED7283" w:rsidP="00ED7283">
      <w:pPr>
        <w:pStyle w:val="H1bodytext"/>
        <w:numPr>
          <w:ilvl w:val="2"/>
          <w:numId w:val="16"/>
        </w:numPr>
        <w:spacing w:after="120"/>
        <w:rPr>
          <w:rFonts w:ascii="Consolas" w:hAnsi="Consolas"/>
        </w:rPr>
      </w:pPr>
      <w:r w:rsidRPr="006B78AA">
        <w:rPr>
          <w:rFonts w:ascii="Consolas" w:hAnsi="Consolas"/>
        </w:rPr>
        <w:t>start_year</w:t>
      </w:r>
    </w:p>
    <w:p w14:paraId="2F8B16E0" w14:textId="30E90A71" w:rsidR="00ED7283" w:rsidRDefault="00ED7283" w:rsidP="00ED7283">
      <w:pPr>
        <w:pStyle w:val="H1bodytext"/>
        <w:numPr>
          <w:ilvl w:val="3"/>
          <w:numId w:val="16"/>
        </w:numPr>
        <w:spacing w:after="120"/>
        <w:rPr>
          <w:rFonts w:ascii="Arial" w:hAnsi="Arial"/>
        </w:rPr>
      </w:pPr>
      <w:r>
        <w:rPr>
          <w:rFonts w:ascii="Arial" w:hAnsi="Arial"/>
        </w:rPr>
        <w:t xml:space="preserve">an integer defining the start year of the </w:t>
      </w:r>
      <w:r w:rsidR="00EF7F5B">
        <w:rPr>
          <w:rFonts w:ascii="Arial" w:hAnsi="Arial"/>
        </w:rPr>
        <w:t>interval (inclusive)</w:t>
      </w:r>
    </w:p>
    <w:p w14:paraId="1196737D" w14:textId="77424FB0" w:rsidR="00EF7F5B" w:rsidRPr="006B78AA" w:rsidRDefault="00ED7283" w:rsidP="00EF7F5B">
      <w:pPr>
        <w:pStyle w:val="H1bodytext"/>
        <w:numPr>
          <w:ilvl w:val="2"/>
          <w:numId w:val="16"/>
        </w:numPr>
        <w:spacing w:after="120"/>
        <w:rPr>
          <w:rFonts w:ascii="Consolas" w:hAnsi="Consolas"/>
        </w:rPr>
      </w:pPr>
      <w:r w:rsidRPr="006B78AA">
        <w:rPr>
          <w:rFonts w:ascii="Consolas" w:hAnsi="Consolas"/>
        </w:rPr>
        <w:t>end_year</w:t>
      </w:r>
    </w:p>
    <w:p w14:paraId="45F80D72" w14:textId="08D04723" w:rsidR="00EF7F5B" w:rsidRPr="00EF7F5B" w:rsidRDefault="00EF7F5B" w:rsidP="00EF7F5B">
      <w:pPr>
        <w:pStyle w:val="H1bodytext"/>
        <w:numPr>
          <w:ilvl w:val="3"/>
          <w:numId w:val="16"/>
        </w:numPr>
        <w:spacing w:after="120"/>
        <w:rPr>
          <w:rFonts w:ascii="Arial" w:hAnsi="Arial"/>
        </w:rPr>
      </w:pPr>
      <w:r>
        <w:rPr>
          <w:rFonts w:ascii="Arial" w:hAnsi="Arial"/>
        </w:rPr>
        <w:t>an integer defining the end year of the interval (inclusive)</w:t>
      </w:r>
    </w:p>
    <w:p w14:paraId="07055046" w14:textId="77777777" w:rsidR="00ED7283" w:rsidRDefault="00ED7283" w:rsidP="001A3F1A">
      <w:pPr>
        <w:pStyle w:val="H1bodytext"/>
        <w:spacing w:after="120"/>
        <w:rPr>
          <w:rFonts w:ascii="Arial" w:hAnsi="Arial"/>
        </w:rPr>
      </w:pPr>
    </w:p>
    <w:p w14:paraId="57AC40DE" w14:textId="4AD89CF7" w:rsidR="001A3F1A" w:rsidRPr="004B3413" w:rsidRDefault="001A3F1A" w:rsidP="00E62A15">
      <w:pPr>
        <w:pStyle w:val="H1bodytext"/>
        <w:spacing w:after="120"/>
        <w:rPr>
          <w:rFonts w:ascii="Arial" w:hAnsi="Arial"/>
        </w:rPr>
      </w:pPr>
      <w:r w:rsidRPr="004B3413">
        <w:rPr>
          <w:rFonts w:ascii="Arial" w:hAnsi="Arial"/>
          <w:b/>
          <w:bCs/>
        </w:rPr>
        <w:t>Domain definition file</w:t>
      </w:r>
      <w:r w:rsidR="004B3413">
        <w:rPr>
          <w:rFonts w:ascii="Arial" w:hAnsi="Arial"/>
        </w:rPr>
        <w:t>(s)</w:t>
      </w:r>
    </w:p>
    <w:p w14:paraId="1CE9A0D8" w14:textId="79A60304" w:rsidR="006D42B9" w:rsidRDefault="005B531D" w:rsidP="00E62A15">
      <w:pPr>
        <w:pStyle w:val="H1bodytext"/>
        <w:spacing w:after="120"/>
        <w:rPr>
          <w:rFonts w:ascii="Arial" w:hAnsi="Arial"/>
        </w:rPr>
      </w:pPr>
      <w:r>
        <w:rPr>
          <w:rFonts w:ascii="Arial" w:hAnsi="Arial"/>
        </w:rPr>
        <w:t xml:space="preserve">A domain definition file identifies MODFLOW grid cells that this tool will include when calculating the maximum </w:t>
      </w:r>
      <w:r w:rsidR="00F4637C">
        <w:rPr>
          <w:rFonts w:ascii="Arial" w:hAnsi="Arial"/>
        </w:rPr>
        <w:t xml:space="preserve">total </w:t>
      </w:r>
      <w:r>
        <w:rPr>
          <w:rFonts w:ascii="Arial" w:hAnsi="Arial"/>
        </w:rPr>
        <w:t xml:space="preserve">dose </w:t>
      </w:r>
      <w:r w:rsidR="00F4637C">
        <w:rPr>
          <w:rFonts w:ascii="Arial" w:hAnsi="Arial"/>
        </w:rPr>
        <w:t xml:space="preserve">and </w:t>
      </w:r>
      <w:r w:rsidR="00622DAB">
        <w:rPr>
          <w:rFonts w:ascii="Arial" w:hAnsi="Arial"/>
        </w:rPr>
        <w:t xml:space="preserve">the corresponding </w:t>
      </w:r>
      <w:r w:rsidR="00F4637C">
        <w:rPr>
          <w:rFonts w:ascii="Arial" w:hAnsi="Arial"/>
        </w:rPr>
        <w:t>pathway- and COPC-specific contributions</w:t>
      </w:r>
      <w:r>
        <w:rPr>
          <w:rFonts w:ascii="Arial" w:hAnsi="Arial"/>
        </w:rPr>
        <w:t>.  Cells are identified by their ROW and COLUMN index; those not included in the domain definition files are ignored by this tool.</w:t>
      </w:r>
    </w:p>
    <w:p w14:paraId="2BAF9547" w14:textId="673821AC" w:rsidR="00ED21A8" w:rsidRDefault="00ED21A8" w:rsidP="00E62A15">
      <w:pPr>
        <w:pStyle w:val="H1bodytext"/>
        <w:spacing w:after="120"/>
        <w:rPr>
          <w:rFonts w:ascii="Arial" w:hAnsi="Arial"/>
        </w:rPr>
      </w:pPr>
      <w:r>
        <w:rPr>
          <w:rFonts w:ascii="Arial" w:hAnsi="Arial"/>
        </w:rPr>
        <w:t>In the practices, three domain files will typically be used: these define cells 1) on and outside the Inner Area Boundary, 2) on and outside the Outer Area Boundary, and 3) on and outside the CA-99 boundary.</w:t>
      </w:r>
    </w:p>
    <w:p w14:paraId="175F9E8A" w14:textId="1029A2B5" w:rsidR="005B531D" w:rsidRDefault="005B531D" w:rsidP="00E62A15">
      <w:pPr>
        <w:pStyle w:val="H1bodytext"/>
        <w:spacing w:after="120"/>
        <w:rPr>
          <w:rFonts w:ascii="Arial" w:hAnsi="Arial"/>
        </w:rPr>
      </w:pPr>
      <w:r>
        <w:rPr>
          <w:rFonts w:ascii="Arial" w:hAnsi="Arial"/>
        </w:rPr>
        <w:t>The definition file must be a CSV file with the first line as a header.  Additional rows must contain the row and column indices as integers, separated by a comma, “,” character.  Row and column indices are assumed to be 1-indexed.</w:t>
      </w:r>
    </w:p>
    <w:p w14:paraId="2853B447" w14:textId="72E38E96" w:rsidR="00B20172" w:rsidRDefault="00B20172" w:rsidP="00E62A15">
      <w:pPr>
        <w:pStyle w:val="H1bodytext"/>
        <w:spacing w:after="120"/>
        <w:rPr>
          <w:rFonts w:ascii="Arial" w:hAnsi="Arial"/>
        </w:rPr>
      </w:pPr>
      <w:r>
        <w:rPr>
          <w:rFonts w:ascii="Arial" w:hAnsi="Arial"/>
        </w:rPr>
        <w:t>An example Domain Definition File:</w:t>
      </w:r>
    </w:p>
    <w:p w14:paraId="3E803C0D" w14:textId="469B44EB" w:rsidR="005B531D" w:rsidRDefault="00B20172" w:rsidP="0023708E">
      <w:pPr>
        <w:pStyle w:val="H1bodytext"/>
        <w:spacing w:after="120"/>
        <w:rPr>
          <w:rFonts w:ascii="Consolas" w:hAnsi="Consolas"/>
          <w:sz w:val="20"/>
        </w:rPr>
      </w:pPr>
      <w:r w:rsidRPr="0023708E">
        <w:rPr>
          <w:rFonts w:ascii="Consolas" w:hAnsi="Consolas"/>
          <w:sz w:val="20"/>
        </w:rPr>
        <w:t>row,column</w:t>
      </w:r>
      <w:r w:rsidRPr="0023708E">
        <w:rPr>
          <w:rFonts w:ascii="Consolas" w:hAnsi="Consolas"/>
          <w:sz w:val="20"/>
        </w:rPr>
        <w:br/>
        <w:t>1,1</w:t>
      </w:r>
      <w:r w:rsidR="0023708E">
        <w:rPr>
          <w:rFonts w:ascii="Consolas" w:hAnsi="Consolas"/>
          <w:sz w:val="20"/>
        </w:rPr>
        <w:br/>
        <w:t>1,2</w:t>
      </w:r>
      <w:r w:rsidR="0023708E">
        <w:rPr>
          <w:rFonts w:ascii="Consolas" w:hAnsi="Consolas"/>
          <w:sz w:val="20"/>
        </w:rPr>
        <w:br/>
        <w:t>1,3</w:t>
      </w:r>
    </w:p>
    <w:p w14:paraId="4DAFBD1E" w14:textId="77777777" w:rsidR="0023708E" w:rsidRPr="0023708E" w:rsidRDefault="0023708E" w:rsidP="0023708E">
      <w:pPr>
        <w:pStyle w:val="H1bodytext"/>
        <w:spacing w:after="120"/>
        <w:rPr>
          <w:rFonts w:ascii="Consolas" w:hAnsi="Consolas"/>
          <w:sz w:val="20"/>
        </w:rPr>
      </w:pPr>
    </w:p>
    <w:p w14:paraId="3994D5C0" w14:textId="007B7FFC" w:rsidR="001A3F1A" w:rsidRPr="006D42B9" w:rsidRDefault="001A3F1A" w:rsidP="00E62A15">
      <w:pPr>
        <w:pStyle w:val="H1bodytext"/>
        <w:spacing w:after="120"/>
        <w:rPr>
          <w:rFonts w:ascii="Arial" w:hAnsi="Arial"/>
          <w:b/>
          <w:bCs/>
        </w:rPr>
      </w:pPr>
      <w:r w:rsidRPr="006D42B9">
        <w:rPr>
          <w:rFonts w:ascii="Arial" w:hAnsi="Arial"/>
          <w:b/>
          <w:bCs/>
        </w:rPr>
        <w:t>Dose file</w:t>
      </w:r>
    </w:p>
    <w:p w14:paraId="0449DB71" w14:textId="093E658E" w:rsidR="00DB1010" w:rsidRDefault="006D42B9" w:rsidP="00DB1010">
      <w:pPr>
        <w:pStyle w:val="H1bodytext"/>
        <w:spacing w:after="120"/>
        <w:rPr>
          <w:rFonts w:ascii="Arial" w:hAnsi="Arial"/>
        </w:rPr>
      </w:pPr>
      <w:r>
        <w:rPr>
          <w:rFonts w:ascii="Arial" w:hAnsi="Arial"/>
        </w:rPr>
        <w:t xml:space="preserve">The dose file is </w:t>
      </w:r>
      <w:r w:rsidR="00F20617">
        <w:rPr>
          <w:rFonts w:ascii="Arial" w:hAnsi="Arial"/>
        </w:rPr>
        <w:t xml:space="preserve">assumed to be taken directly from </w:t>
      </w:r>
      <w:r>
        <w:rPr>
          <w:rFonts w:ascii="Arial" w:hAnsi="Arial"/>
        </w:rPr>
        <w:t xml:space="preserve">the output of the CA/CIE qualified tool </w:t>
      </w:r>
      <w:r w:rsidRPr="006D42B9">
        <w:rPr>
          <w:rFonts w:ascii="Arial" w:hAnsi="Arial"/>
          <w:b/>
          <w:bCs/>
        </w:rPr>
        <w:t>ca-dose</w:t>
      </w:r>
      <w:r>
        <w:rPr>
          <w:rFonts w:ascii="Arial" w:hAnsi="Arial"/>
          <w:b/>
          <w:bCs/>
        </w:rPr>
        <w:t>calc</w:t>
      </w:r>
      <w:r w:rsidR="006B39E9">
        <w:rPr>
          <w:rFonts w:ascii="Arial" w:hAnsi="Arial"/>
          <w:b/>
          <w:bCs/>
        </w:rPr>
        <w:t xml:space="preserve"> </w:t>
      </w:r>
      <w:r w:rsidR="006B39E9">
        <w:rPr>
          <w:rFonts w:ascii="Arial" w:hAnsi="Arial"/>
        </w:rPr>
        <w:t xml:space="preserve">or </w:t>
      </w:r>
      <w:r w:rsidR="006B39E9">
        <w:rPr>
          <w:rFonts w:ascii="Arial" w:hAnsi="Arial"/>
          <w:b/>
          <w:bCs/>
        </w:rPr>
        <w:t>ca-sumdose</w:t>
      </w:r>
      <w:r>
        <w:rPr>
          <w:rFonts w:ascii="Arial" w:hAnsi="Arial"/>
        </w:rPr>
        <w:t xml:space="preserve">. </w:t>
      </w:r>
      <w:r w:rsidR="00D61C85">
        <w:rPr>
          <w:rFonts w:ascii="Arial" w:hAnsi="Arial"/>
        </w:rPr>
        <w:t xml:space="preserve">This file </w:t>
      </w:r>
      <w:r w:rsidR="00DB1010">
        <w:rPr>
          <w:rFonts w:ascii="Arial" w:hAnsi="Arial"/>
        </w:rPr>
        <w:t xml:space="preserve">is a CSV file containing the calculated dose for each exposure pathway at every point in time and space in the model domain.  Each row represents a unique space/time/pathway.  </w:t>
      </w:r>
    </w:p>
    <w:p w14:paraId="20742E9C" w14:textId="1345AE3D" w:rsidR="00DB1010" w:rsidRDefault="00DB1010" w:rsidP="00DB1010">
      <w:pPr>
        <w:pStyle w:val="H1bodytext"/>
        <w:spacing w:after="120"/>
        <w:rPr>
          <w:rFonts w:ascii="Arial" w:hAnsi="Arial"/>
        </w:rPr>
      </w:pPr>
      <w:r>
        <w:rPr>
          <w:rFonts w:ascii="Arial" w:hAnsi="Arial"/>
        </w:rPr>
        <w:t xml:space="preserve">The first row is header text with column names.  </w:t>
      </w:r>
      <w:r w:rsidR="00EE720A">
        <w:rPr>
          <w:rFonts w:ascii="Arial" w:hAnsi="Arial"/>
        </w:rPr>
        <w:t>The elapsed_tm, model_date, cell_row, cell_column, cell_layer, and dose columns are always present; other columns depend on the input dose file and the configuration control file</w:t>
      </w:r>
      <w:r>
        <w:rPr>
          <w:rFonts w:ascii="Arial" w:hAnsi="Arial"/>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9"/>
        <w:gridCol w:w="990"/>
        <w:gridCol w:w="5850"/>
      </w:tblGrid>
      <w:tr w:rsidR="00526964" w14:paraId="08F3E6F5" w14:textId="77777777" w:rsidTr="0043150E">
        <w:tc>
          <w:tcPr>
            <w:tcW w:w="1729" w:type="dxa"/>
          </w:tcPr>
          <w:p w14:paraId="67111574" w14:textId="77777777" w:rsidR="00526964" w:rsidRPr="00894BB4" w:rsidRDefault="00526964" w:rsidP="0043150E">
            <w:pPr>
              <w:pStyle w:val="H1bodytext"/>
              <w:spacing w:after="120"/>
              <w:ind w:left="0"/>
              <w:rPr>
                <w:rFonts w:ascii="Arial" w:hAnsi="Arial"/>
                <w:b/>
                <w:bCs/>
              </w:rPr>
            </w:pPr>
            <w:r w:rsidRPr="00894BB4">
              <w:rPr>
                <w:rFonts w:ascii="Arial" w:hAnsi="Arial"/>
                <w:b/>
                <w:bCs/>
              </w:rPr>
              <w:t>Column name</w:t>
            </w:r>
          </w:p>
        </w:tc>
        <w:tc>
          <w:tcPr>
            <w:tcW w:w="990" w:type="dxa"/>
          </w:tcPr>
          <w:p w14:paraId="1570FE83" w14:textId="77777777" w:rsidR="00526964" w:rsidRPr="00894BB4" w:rsidRDefault="00526964" w:rsidP="0043150E">
            <w:pPr>
              <w:pStyle w:val="H1bodytext"/>
              <w:spacing w:after="120"/>
              <w:ind w:left="0"/>
              <w:rPr>
                <w:rFonts w:ascii="Arial" w:hAnsi="Arial"/>
                <w:b/>
                <w:bCs/>
              </w:rPr>
            </w:pPr>
            <w:r w:rsidRPr="00894BB4">
              <w:rPr>
                <w:rFonts w:ascii="Arial" w:hAnsi="Arial"/>
                <w:b/>
                <w:bCs/>
              </w:rPr>
              <w:t>Type</w:t>
            </w:r>
          </w:p>
        </w:tc>
        <w:tc>
          <w:tcPr>
            <w:tcW w:w="5850" w:type="dxa"/>
          </w:tcPr>
          <w:p w14:paraId="2AE0B105" w14:textId="77777777" w:rsidR="00526964" w:rsidRPr="00894BB4" w:rsidRDefault="00526964" w:rsidP="0043150E">
            <w:pPr>
              <w:pStyle w:val="H1bodytext"/>
              <w:spacing w:after="120"/>
              <w:ind w:left="0"/>
              <w:rPr>
                <w:rFonts w:ascii="Arial" w:hAnsi="Arial"/>
                <w:b/>
                <w:bCs/>
              </w:rPr>
            </w:pPr>
            <w:r w:rsidRPr="00894BB4">
              <w:rPr>
                <w:rFonts w:ascii="Arial" w:hAnsi="Arial"/>
                <w:b/>
                <w:bCs/>
              </w:rPr>
              <w:t xml:space="preserve">Description </w:t>
            </w:r>
          </w:p>
        </w:tc>
      </w:tr>
      <w:tr w:rsidR="00526964" w14:paraId="5454EA29" w14:textId="77777777" w:rsidTr="0043150E">
        <w:tc>
          <w:tcPr>
            <w:tcW w:w="1729" w:type="dxa"/>
          </w:tcPr>
          <w:p w14:paraId="07105659" w14:textId="77777777" w:rsidR="00526964" w:rsidRPr="006C2544" w:rsidRDefault="00526964" w:rsidP="0043150E">
            <w:pPr>
              <w:pStyle w:val="H1bodytext"/>
              <w:spacing w:after="120"/>
              <w:ind w:left="0"/>
              <w:rPr>
                <w:rFonts w:ascii="Arial" w:hAnsi="Arial"/>
              </w:rPr>
            </w:pPr>
            <w:r>
              <w:rPr>
                <w:rFonts w:ascii="Arial" w:hAnsi="Arial"/>
              </w:rPr>
              <w:t>e</w:t>
            </w:r>
            <w:r w:rsidRPr="006C2544">
              <w:rPr>
                <w:rFonts w:ascii="Arial" w:hAnsi="Arial"/>
              </w:rPr>
              <w:t>lapsed_tm</w:t>
            </w:r>
          </w:p>
        </w:tc>
        <w:tc>
          <w:tcPr>
            <w:tcW w:w="990" w:type="dxa"/>
          </w:tcPr>
          <w:p w14:paraId="18CD3DB2" w14:textId="77777777" w:rsidR="00526964" w:rsidRPr="006C2544" w:rsidRDefault="00526964" w:rsidP="0043150E">
            <w:pPr>
              <w:pStyle w:val="H1bodytext"/>
              <w:spacing w:after="120"/>
              <w:ind w:left="0"/>
              <w:rPr>
                <w:rFonts w:ascii="Arial" w:hAnsi="Arial"/>
              </w:rPr>
            </w:pPr>
            <w:r>
              <w:rPr>
                <w:rFonts w:ascii="Arial" w:hAnsi="Arial"/>
              </w:rPr>
              <w:t>Integer</w:t>
            </w:r>
          </w:p>
        </w:tc>
        <w:tc>
          <w:tcPr>
            <w:tcW w:w="5850" w:type="dxa"/>
          </w:tcPr>
          <w:p w14:paraId="14C49355" w14:textId="77777777" w:rsidR="00526964" w:rsidRPr="006C2544" w:rsidRDefault="00526964" w:rsidP="0043150E">
            <w:pPr>
              <w:pStyle w:val="H1bodytext"/>
              <w:spacing w:after="120"/>
              <w:ind w:left="0"/>
              <w:rPr>
                <w:rFonts w:ascii="Arial" w:hAnsi="Arial"/>
              </w:rPr>
            </w:pPr>
            <w:r>
              <w:rPr>
                <w:rFonts w:ascii="Arial" w:hAnsi="Arial"/>
              </w:rPr>
              <w:t xml:space="preserve">The number of days since the start of the model corresponding to this row’s data </w:t>
            </w:r>
          </w:p>
        </w:tc>
      </w:tr>
      <w:tr w:rsidR="00526964" w14:paraId="352BC1C5" w14:textId="77777777" w:rsidTr="0043150E">
        <w:tc>
          <w:tcPr>
            <w:tcW w:w="1729" w:type="dxa"/>
          </w:tcPr>
          <w:p w14:paraId="425EA4E1" w14:textId="77777777" w:rsidR="00526964" w:rsidRDefault="00526964" w:rsidP="0043150E">
            <w:pPr>
              <w:pStyle w:val="H1bodytext"/>
              <w:spacing w:after="120"/>
              <w:ind w:left="0"/>
              <w:rPr>
                <w:rFonts w:ascii="Arial" w:hAnsi="Arial"/>
              </w:rPr>
            </w:pPr>
            <w:r>
              <w:rPr>
                <w:rFonts w:ascii="Arial" w:hAnsi="Arial"/>
              </w:rPr>
              <w:t>model_date</w:t>
            </w:r>
          </w:p>
        </w:tc>
        <w:tc>
          <w:tcPr>
            <w:tcW w:w="990" w:type="dxa"/>
          </w:tcPr>
          <w:p w14:paraId="43E82B46"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3CD0E69C" w14:textId="77777777" w:rsidR="00526964" w:rsidRDefault="00526964" w:rsidP="0043150E">
            <w:pPr>
              <w:pStyle w:val="H1bodytext"/>
              <w:spacing w:after="120"/>
              <w:ind w:left="0"/>
              <w:rPr>
                <w:rFonts w:ascii="Arial" w:hAnsi="Arial"/>
              </w:rPr>
            </w:pPr>
            <w:r>
              <w:rPr>
                <w:rFonts w:ascii="Arial" w:hAnsi="Arial"/>
              </w:rPr>
              <w:t>The calendar date in YYYY-MM-DD format corresponding to elapsed_tm.  The calendar date is calculated as the model start date (determined by the modeldate input parameter) plus elapsed_tm calendar days.  Leap years are observed.</w:t>
            </w:r>
          </w:p>
        </w:tc>
      </w:tr>
      <w:tr w:rsidR="00526964" w14:paraId="563B44B4" w14:textId="77777777" w:rsidTr="0043150E">
        <w:tc>
          <w:tcPr>
            <w:tcW w:w="1729" w:type="dxa"/>
          </w:tcPr>
          <w:p w14:paraId="4C397892" w14:textId="1D2A2F2E" w:rsidR="00526964" w:rsidRDefault="00526964" w:rsidP="0043150E">
            <w:pPr>
              <w:pStyle w:val="H1bodytext"/>
              <w:spacing w:after="120"/>
              <w:ind w:left="0"/>
              <w:rPr>
                <w:rFonts w:ascii="Arial" w:hAnsi="Arial"/>
              </w:rPr>
            </w:pPr>
            <w:r>
              <w:rPr>
                <w:rFonts w:ascii="Arial" w:hAnsi="Arial"/>
              </w:rPr>
              <w:t>Soil</w:t>
            </w:r>
          </w:p>
        </w:tc>
        <w:tc>
          <w:tcPr>
            <w:tcW w:w="990" w:type="dxa"/>
          </w:tcPr>
          <w:p w14:paraId="53D34BE9"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6C13FF6F" w14:textId="77777777" w:rsidR="00526964" w:rsidRDefault="00526964" w:rsidP="0043150E">
            <w:pPr>
              <w:pStyle w:val="H1bodytext"/>
              <w:spacing w:after="120"/>
              <w:ind w:left="0"/>
              <w:rPr>
                <w:rFonts w:ascii="Arial" w:hAnsi="Arial"/>
              </w:rPr>
            </w:pPr>
            <w:r>
              <w:rPr>
                <w:rFonts w:ascii="Arial" w:hAnsi="Arial"/>
              </w:rPr>
              <w:t xml:space="preserve">The soil type of the grid cell (row/col) </w:t>
            </w:r>
          </w:p>
        </w:tc>
      </w:tr>
      <w:tr w:rsidR="00526964" w14:paraId="25A79704" w14:textId="77777777" w:rsidTr="0043150E">
        <w:tc>
          <w:tcPr>
            <w:tcW w:w="1729" w:type="dxa"/>
          </w:tcPr>
          <w:p w14:paraId="12654213" w14:textId="7848E2F0" w:rsidR="00526964" w:rsidRDefault="00526964" w:rsidP="0043150E">
            <w:pPr>
              <w:pStyle w:val="H1bodytext"/>
              <w:spacing w:after="120"/>
              <w:ind w:left="0"/>
              <w:rPr>
                <w:rFonts w:ascii="Arial" w:hAnsi="Arial"/>
              </w:rPr>
            </w:pPr>
            <w:r>
              <w:rPr>
                <w:rFonts w:ascii="Arial" w:hAnsi="Arial"/>
              </w:rPr>
              <w:lastRenderedPageBreak/>
              <w:t>Pathway</w:t>
            </w:r>
          </w:p>
        </w:tc>
        <w:tc>
          <w:tcPr>
            <w:tcW w:w="990" w:type="dxa"/>
          </w:tcPr>
          <w:p w14:paraId="51A49D01" w14:textId="77777777" w:rsidR="00526964" w:rsidRDefault="00526964" w:rsidP="0043150E">
            <w:pPr>
              <w:pStyle w:val="H1bodytext"/>
              <w:spacing w:after="120"/>
              <w:ind w:left="0"/>
              <w:rPr>
                <w:rFonts w:ascii="Arial" w:hAnsi="Arial"/>
              </w:rPr>
            </w:pPr>
            <w:r>
              <w:rPr>
                <w:rFonts w:ascii="Arial" w:hAnsi="Arial"/>
              </w:rPr>
              <w:t>Text</w:t>
            </w:r>
          </w:p>
        </w:tc>
        <w:tc>
          <w:tcPr>
            <w:tcW w:w="5850" w:type="dxa"/>
          </w:tcPr>
          <w:p w14:paraId="332821DB" w14:textId="77777777" w:rsidR="00526964" w:rsidRDefault="00526964" w:rsidP="0043150E">
            <w:pPr>
              <w:pStyle w:val="H1bodytext"/>
              <w:spacing w:after="120"/>
              <w:ind w:left="0"/>
              <w:rPr>
                <w:rFonts w:ascii="Arial" w:hAnsi="Arial"/>
              </w:rPr>
            </w:pPr>
            <w:r>
              <w:rPr>
                <w:rFonts w:ascii="Arial" w:hAnsi="Arial"/>
              </w:rPr>
              <w:t>The exposure pathway</w:t>
            </w:r>
          </w:p>
        </w:tc>
      </w:tr>
      <w:tr w:rsidR="00526964" w14:paraId="17E52125" w14:textId="77777777" w:rsidTr="0043150E">
        <w:tc>
          <w:tcPr>
            <w:tcW w:w="1729" w:type="dxa"/>
          </w:tcPr>
          <w:p w14:paraId="60151C53" w14:textId="77777777" w:rsidR="00526964" w:rsidRDefault="00526964" w:rsidP="0043150E">
            <w:pPr>
              <w:pStyle w:val="H1bodytext"/>
              <w:spacing w:after="120"/>
              <w:ind w:left="0"/>
              <w:rPr>
                <w:rFonts w:ascii="Arial" w:hAnsi="Arial"/>
              </w:rPr>
            </w:pPr>
            <w:r>
              <w:rPr>
                <w:rFonts w:ascii="Arial" w:hAnsi="Arial"/>
              </w:rPr>
              <w:t>cell_row</w:t>
            </w:r>
          </w:p>
        </w:tc>
        <w:tc>
          <w:tcPr>
            <w:tcW w:w="990" w:type="dxa"/>
          </w:tcPr>
          <w:p w14:paraId="24EC868D"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20F2A65E"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5347853F" w14:textId="77777777" w:rsidTr="0043150E">
        <w:tc>
          <w:tcPr>
            <w:tcW w:w="1729" w:type="dxa"/>
          </w:tcPr>
          <w:p w14:paraId="3073C19D" w14:textId="77777777" w:rsidR="00526964" w:rsidRDefault="00526964" w:rsidP="0043150E">
            <w:pPr>
              <w:pStyle w:val="H1bodytext"/>
              <w:spacing w:after="120"/>
              <w:ind w:left="0"/>
              <w:rPr>
                <w:rFonts w:ascii="Arial" w:hAnsi="Arial"/>
              </w:rPr>
            </w:pPr>
            <w:r>
              <w:rPr>
                <w:rFonts w:ascii="Arial" w:hAnsi="Arial"/>
              </w:rPr>
              <w:t>cell_column</w:t>
            </w:r>
          </w:p>
        </w:tc>
        <w:tc>
          <w:tcPr>
            <w:tcW w:w="990" w:type="dxa"/>
          </w:tcPr>
          <w:p w14:paraId="63D77B7A"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5CA8D02F"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66C66D48" w14:textId="77777777" w:rsidTr="0043150E">
        <w:tc>
          <w:tcPr>
            <w:tcW w:w="1729" w:type="dxa"/>
          </w:tcPr>
          <w:p w14:paraId="2ECC46C4" w14:textId="77777777" w:rsidR="00526964" w:rsidRDefault="00526964" w:rsidP="0043150E">
            <w:pPr>
              <w:pStyle w:val="H1bodytext"/>
              <w:spacing w:after="120"/>
              <w:ind w:left="0"/>
              <w:rPr>
                <w:rFonts w:ascii="Arial" w:hAnsi="Arial"/>
              </w:rPr>
            </w:pPr>
            <w:r>
              <w:rPr>
                <w:rFonts w:ascii="Arial" w:hAnsi="Arial"/>
              </w:rPr>
              <w:t>cell_layer</w:t>
            </w:r>
          </w:p>
        </w:tc>
        <w:tc>
          <w:tcPr>
            <w:tcW w:w="990" w:type="dxa"/>
          </w:tcPr>
          <w:p w14:paraId="6DC3A072" w14:textId="77777777" w:rsidR="00526964" w:rsidRDefault="00526964" w:rsidP="0043150E">
            <w:pPr>
              <w:pStyle w:val="H1bodytext"/>
              <w:spacing w:after="120"/>
              <w:ind w:left="0"/>
              <w:rPr>
                <w:rFonts w:ascii="Arial" w:hAnsi="Arial"/>
              </w:rPr>
            </w:pPr>
            <w:r>
              <w:rPr>
                <w:rFonts w:ascii="Arial" w:hAnsi="Arial"/>
              </w:rPr>
              <w:t>Integer</w:t>
            </w:r>
          </w:p>
        </w:tc>
        <w:tc>
          <w:tcPr>
            <w:tcW w:w="5850" w:type="dxa"/>
          </w:tcPr>
          <w:p w14:paraId="04EF2E0D" w14:textId="77777777" w:rsidR="00526964" w:rsidRDefault="00526964" w:rsidP="0043150E">
            <w:pPr>
              <w:pStyle w:val="H1bodytext"/>
              <w:spacing w:after="120"/>
              <w:ind w:left="0"/>
              <w:rPr>
                <w:rFonts w:ascii="Arial" w:hAnsi="Arial"/>
              </w:rPr>
            </w:pPr>
            <w:r>
              <w:rPr>
                <w:rFonts w:ascii="Arial" w:hAnsi="Arial"/>
              </w:rPr>
              <w:t>grid index (1-based)</w:t>
            </w:r>
          </w:p>
        </w:tc>
      </w:tr>
      <w:tr w:rsidR="00526964" w14:paraId="47725AE3" w14:textId="77777777" w:rsidTr="0043150E">
        <w:tc>
          <w:tcPr>
            <w:tcW w:w="1729" w:type="dxa"/>
          </w:tcPr>
          <w:p w14:paraId="7967E6FC" w14:textId="77777777" w:rsidR="00526964" w:rsidRDefault="00526964" w:rsidP="0043150E">
            <w:pPr>
              <w:pStyle w:val="H1bodytext"/>
              <w:spacing w:after="120"/>
              <w:ind w:left="0"/>
              <w:rPr>
                <w:rFonts w:ascii="Arial" w:hAnsi="Arial"/>
              </w:rPr>
            </w:pPr>
            <w:r>
              <w:rPr>
                <w:rFonts w:ascii="Arial" w:hAnsi="Arial"/>
              </w:rPr>
              <w:t>concentration</w:t>
            </w:r>
          </w:p>
        </w:tc>
        <w:tc>
          <w:tcPr>
            <w:tcW w:w="990" w:type="dxa"/>
          </w:tcPr>
          <w:p w14:paraId="22154ED4" w14:textId="77777777" w:rsidR="00526964" w:rsidRDefault="00526964" w:rsidP="0043150E">
            <w:pPr>
              <w:pStyle w:val="H1bodytext"/>
              <w:spacing w:after="120"/>
              <w:ind w:left="0"/>
              <w:rPr>
                <w:rFonts w:ascii="Arial" w:hAnsi="Arial"/>
              </w:rPr>
            </w:pPr>
            <w:r>
              <w:rPr>
                <w:rFonts w:ascii="Arial" w:hAnsi="Arial"/>
              </w:rPr>
              <w:t>Float</w:t>
            </w:r>
          </w:p>
        </w:tc>
        <w:tc>
          <w:tcPr>
            <w:tcW w:w="5850" w:type="dxa"/>
          </w:tcPr>
          <w:p w14:paraId="267DE978" w14:textId="77777777" w:rsidR="00526964" w:rsidRDefault="00526964" w:rsidP="0043150E">
            <w:pPr>
              <w:pStyle w:val="H1bodytext"/>
              <w:spacing w:after="120"/>
              <w:ind w:left="0"/>
              <w:rPr>
                <w:rFonts w:ascii="Arial" w:hAnsi="Arial"/>
              </w:rPr>
            </w:pPr>
            <w:r>
              <w:rPr>
                <w:rFonts w:ascii="Arial" w:hAnsi="Arial"/>
              </w:rPr>
              <w:t>The concentration, in units of the MT3D UCN file, multiplied by the conversion parameter.</w:t>
            </w:r>
          </w:p>
        </w:tc>
      </w:tr>
      <w:tr w:rsidR="00526964" w14:paraId="50062C0F" w14:textId="77777777" w:rsidTr="0043150E">
        <w:tc>
          <w:tcPr>
            <w:tcW w:w="1729" w:type="dxa"/>
          </w:tcPr>
          <w:p w14:paraId="1D1F7D0F" w14:textId="77777777" w:rsidR="00526964" w:rsidRDefault="00526964" w:rsidP="0043150E">
            <w:pPr>
              <w:pStyle w:val="H1bodytext"/>
              <w:spacing w:after="120"/>
              <w:ind w:left="0"/>
              <w:rPr>
                <w:rFonts w:ascii="Arial" w:hAnsi="Arial"/>
              </w:rPr>
            </w:pPr>
            <w:r>
              <w:rPr>
                <w:rFonts w:ascii="Arial" w:hAnsi="Arial"/>
              </w:rPr>
              <w:t>dose_factor</w:t>
            </w:r>
          </w:p>
        </w:tc>
        <w:tc>
          <w:tcPr>
            <w:tcW w:w="990" w:type="dxa"/>
          </w:tcPr>
          <w:p w14:paraId="5C0D7267" w14:textId="77777777" w:rsidR="00526964" w:rsidRDefault="00526964" w:rsidP="0043150E">
            <w:pPr>
              <w:pStyle w:val="H1bodytext"/>
              <w:spacing w:after="120"/>
              <w:ind w:left="0"/>
              <w:rPr>
                <w:rFonts w:ascii="Arial" w:hAnsi="Arial"/>
              </w:rPr>
            </w:pPr>
            <w:r>
              <w:rPr>
                <w:rFonts w:ascii="Arial" w:hAnsi="Arial"/>
              </w:rPr>
              <w:t xml:space="preserve">Float </w:t>
            </w:r>
          </w:p>
        </w:tc>
        <w:tc>
          <w:tcPr>
            <w:tcW w:w="5850" w:type="dxa"/>
          </w:tcPr>
          <w:p w14:paraId="0AEABDFA" w14:textId="77777777" w:rsidR="00526964" w:rsidRDefault="00526964" w:rsidP="0043150E">
            <w:pPr>
              <w:pStyle w:val="H1bodytext"/>
              <w:spacing w:after="120"/>
              <w:ind w:left="0"/>
              <w:rPr>
                <w:rFonts w:ascii="Arial" w:hAnsi="Arial"/>
              </w:rPr>
            </w:pPr>
            <w:r>
              <w:rPr>
                <w:rFonts w:ascii="Arial" w:hAnsi="Arial"/>
              </w:rPr>
              <w:t>The dose factor for the pathway/soil type</w:t>
            </w:r>
          </w:p>
          <w:p w14:paraId="6A86CA27" w14:textId="77777777" w:rsidR="00526964" w:rsidRDefault="00526964" w:rsidP="0043150E">
            <w:pPr>
              <w:pStyle w:val="H1bodytext"/>
              <w:spacing w:after="120"/>
              <w:ind w:left="0"/>
              <w:rPr>
                <w:rFonts w:ascii="Arial" w:hAnsi="Arial"/>
              </w:rPr>
            </w:pPr>
            <w:r>
              <w:rPr>
                <w:rFonts w:ascii="Arial" w:hAnsi="Arial"/>
              </w:rPr>
              <w:t>Units are the same as those provided in dosefactsFile</w:t>
            </w:r>
          </w:p>
        </w:tc>
      </w:tr>
      <w:tr w:rsidR="00526964" w14:paraId="4D43D7D3" w14:textId="77777777" w:rsidTr="0043150E">
        <w:tc>
          <w:tcPr>
            <w:tcW w:w="1729" w:type="dxa"/>
          </w:tcPr>
          <w:p w14:paraId="65288358" w14:textId="11562DC6" w:rsidR="00526964" w:rsidRDefault="00526964" w:rsidP="0043150E">
            <w:pPr>
              <w:pStyle w:val="H1bodytext"/>
              <w:spacing w:after="120"/>
              <w:ind w:left="0"/>
              <w:rPr>
                <w:rFonts w:ascii="Arial" w:hAnsi="Arial"/>
              </w:rPr>
            </w:pPr>
            <w:r>
              <w:rPr>
                <w:rFonts w:ascii="Arial" w:hAnsi="Arial"/>
              </w:rPr>
              <w:t>Dose</w:t>
            </w:r>
          </w:p>
        </w:tc>
        <w:tc>
          <w:tcPr>
            <w:tcW w:w="990" w:type="dxa"/>
          </w:tcPr>
          <w:p w14:paraId="5E43C0BA" w14:textId="77777777" w:rsidR="00526964" w:rsidRDefault="00526964" w:rsidP="0043150E">
            <w:pPr>
              <w:pStyle w:val="H1bodytext"/>
              <w:spacing w:after="120"/>
              <w:ind w:left="0"/>
              <w:rPr>
                <w:rFonts w:ascii="Arial" w:hAnsi="Arial"/>
              </w:rPr>
            </w:pPr>
            <w:r>
              <w:rPr>
                <w:rFonts w:ascii="Arial" w:hAnsi="Arial"/>
              </w:rPr>
              <w:t>Float</w:t>
            </w:r>
          </w:p>
        </w:tc>
        <w:tc>
          <w:tcPr>
            <w:tcW w:w="5850" w:type="dxa"/>
          </w:tcPr>
          <w:p w14:paraId="68457FC7" w14:textId="77777777" w:rsidR="00526964" w:rsidRDefault="00526964" w:rsidP="0043150E">
            <w:pPr>
              <w:pStyle w:val="H1bodytext"/>
              <w:spacing w:after="120"/>
              <w:ind w:left="0"/>
              <w:rPr>
                <w:rFonts w:ascii="Arial" w:hAnsi="Arial"/>
              </w:rPr>
            </w:pPr>
            <w:r>
              <w:rPr>
                <w:rFonts w:ascii="Arial" w:hAnsi="Arial"/>
              </w:rPr>
              <w:t>The calculated dose.  Equivalent to column 8 * column 9.</w:t>
            </w:r>
          </w:p>
        </w:tc>
      </w:tr>
    </w:tbl>
    <w:p w14:paraId="01B47DC7" w14:textId="77777777" w:rsidR="00DB1010" w:rsidRPr="006D42B9" w:rsidRDefault="00DB1010" w:rsidP="00E95717">
      <w:pPr>
        <w:pStyle w:val="H1bodytext"/>
        <w:spacing w:after="120"/>
        <w:ind w:left="0"/>
        <w:rPr>
          <w:rFonts w:ascii="Arial" w:hAnsi="Arial"/>
        </w:rPr>
      </w:pPr>
    </w:p>
    <w:p w14:paraId="2E5C015F" w14:textId="77777777" w:rsidR="00E95717" w:rsidRDefault="00AB0D20" w:rsidP="00E95717">
      <w:pPr>
        <w:pStyle w:val="H1bodytext"/>
        <w:spacing w:after="120"/>
        <w:rPr>
          <w:rFonts w:ascii="Arial" w:hAnsi="Arial"/>
        </w:rPr>
      </w:pPr>
      <w:r>
        <w:rPr>
          <w:rFonts w:ascii="Arial" w:hAnsi="Arial"/>
          <w:u w:val="single"/>
        </w:rPr>
        <w:t>Output Files</w:t>
      </w:r>
      <w:r>
        <w:rPr>
          <w:rFonts w:ascii="Arial" w:hAnsi="Arial"/>
        </w:rPr>
        <w:t>:</w:t>
      </w:r>
    </w:p>
    <w:p w14:paraId="3E75485C" w14:textId="5429D99B" w:rsidR="00FF06B8" w:rsidRDefault="00C7001A" w:rsidP="00FF06B8">
      <w:pPr>
        <w:pStyle w:val="H1bodytext"/>
        <w:spacing w:after="120"/>
        <w:rPr>
          <w:rFonts w:ascii="Arial" w:hAnsi="Arial"/>
        </w:rPr>
      </w:pPr>
      <w:r>
        <w:rPr>
          <w:rFonts w:ascii="Arial" w:hAnsi="Arial"/>
        </w:rPr>
        <w:t>T</w:t>
      </w:r>
      <w:r w:rsidR="00E95717">
        <w:rPr>
          <w:rFonts w:ascii="Arial" w:hAnsi="Arial"/>
        </w:rPr>
        <w:t>he</w:t>
      </w:r>
      <w:r w:rsidR="001C6B23">
        <w:rPr>
          <w:rFonts w:ascii="Arial" w:hAnsi="Arial"/>
        </w:rPr>
        <w:t>re are two output files for this tool</w:t>
      </w:r>
      <w:r w:rsidR="00E95717">
        <w:rPr>
          <w:rFonts w:ascii="Arial" w:hAnsi="Arial"/>
        </w:rPr>
        <w:t>.</w:t>
      </w:r>
      <w:r>
        <w:rPr>
          <w:rFonts w:ascii="Arial" w:hAnsi="Arial"/>
        </w:rPr>
        <w:t xml:space="preserve"> </w:t>
      </w:r>
      <w:r w:rsidR="0050121C">
        <w:rPr>
          <w:rFonts w:ascii="Arial" w:hAnsi="Arial"/>
        </w:rPr>
        <w:t xml:space="preserve"> The form of the output mirrors the dose input file except the </w:t>
      </w:r>
      <w:r w:rsidR="00DD4250">
        <w:rPr>
          <w:rFonts w:ascii="Arial" w:hAnsi="Arial"/>
        </w:rPr>
        <w:t xml:space="preserve">reported </w:t>
      </w:r>
      <w:r w:rsidR="0050121C">
        <w:rPr>
          <w:rFonts w:ascii="Arial" w:hAnsi="Arial"/>
        </w:rPr>
        <w:t>dose is the maximum</w:t>
      </w:r>
      <w:r w:rsidR="00F4637C">
        <w:rPr>
          <w:rFonts w:ascii="Arial" w:hAnsi="Arial"/>
        </w:rPr>
        <w:t xml:space="preserve"> total dose</w:t>
      </w:r>
      <w:r w:rsidR="008B0205">
        <w:rPr>
          <w:rFonts w:ascii="Arial" w:hAnsi="Arial"/>
        </w:rPr>
        <w:t xml:space="preserve"> and the corresponding pathway- and COPC-specific contributions</w:t>
      </w:r>
      <w:r w:rsidR="00DD4250">
        <w:rPr>
          <w:rFonts w:ascii="Arial" w:hAnsi="Arial"/>
        </w:rPr>
        <w:t xml:space="preserve"> for the given spatial domain and time interval</w:t>
      </w:r>
      <w:r w:rsidR="0050121C">
        <w:rPr>
          <w:rFonts w:ascii="Arial" w:hAnsi="Arial"/>
        </w:rPr>
        <w:t>.</w:t>
      </w:r>
      <w:r w:rsidR="00DD4250">
        <w:rPr>
          <w:rFonts w:ascii="Arial" w:hAnsi="Arial"/>
        </w:rPr>
        <w:t xml:space="preserve"> </w:t>
      </w:r>
      <w:r w:rsidR="000876DE">
        <w:rPr>
          <w:rFonts w:ascii="Arial" w:hAnsi="Arial"/>
        </w:rPr>
        <w:t xml:space="preserve"> </w:t>
      </w:r>
    </w:p>
    <w:p w14:paraId="211B8A67" w14:textId="7E203833" w:rsidR="005F2C38" w:rsidRDefault="00995202" w:rsidP="00DD4250">
      <w:pPr>
        <w:pStyle w:val="H1bodytext"/>
        <w:numPr>
          <w:ilvl w:val="0"/>
          <w:numId w:val="16"/>
        </w:numPr>
        <w:spacing w:after="120"/>
        <w:rPr>
          <w:rFonts w:ascii="Arial" w:hAnsi="Arial"/>
        </w:rPr>
      </w:pPr>
      <w:r w:rsidRPr="00DD4250">
        <w:rPr>
          <w:rFonts w:ascii="Arial" w:hAnsi="Arial"/>
          <w:b/>
          <w:bCs/>
        </w:rPr>
        <w:t xml:space="preserve">Maximum </w:t>
      </w:r>
      <w:r w:rsidR="008B0205">
        <w:rPr>
          <w:rFonts w:ascii="Arial" w:hAnsi="Arial"/>
          <w:b/>
          <w:bCs/>
        </w:rPr>
        <w:t xml:space="preserve">total </w:t>
      </w:r>
      <w:r w:rsidRPr="00DD4250">
        <w:rPr>
          <w:rFonts w:ascii="Arial" w:hAnsi="Arial"/>
          <w:b/>
          <w:bCs/>
        </w:rPr>
        <w:t xml:space="preserve">dose by pathway as </w:t>
      </w:r>
      <w:r w:rsidR="00DD4250">
        <w:rPr>
          <w:rFonts w:ascii="Arial" w:hAnsi="Arial"/>
          <w:b/>
          <w:bCs/>
        </w:rPr>
        <w:t xml:space="preserve">a </w:t>
      </w:r>
      <w:r w:rsidRPr="00DD4250">
        <w:rPr>
          <w:rFonts w:ascii="Arial" w:hAnsi="Arial"/>
          <w:b/>
          <w:bCs/>
        </w:rPr>
        <w:t>timeseries</w:t>
      </w:r>
      <w:r>
        <w:rPr>
          <w:rFonts w:ascii="Arial" w:hAnsi="Arial"/>
        </w:rPr>
        <w:t xml:space="preserve">. </w:t>
      </w:r>
      <w:r w:rsidR="00A61E77">
        <w:rPr>
          <w:rFonts w:ascii="Arial" w:hAnsi="Arial"/>
        </w:rPr>
        <w:t xml:space="preserve"> </w:t>
      </w:r>
      <w:r w:rsidR="00DD4250">
        <w:rPr>
          <w:rFonts w:ascii="Arial" w:hAnsi="Arial"/>
        </w:rPr>
        <w:t xml:space="preserve">Files of this type are titled </w:t>
      </w:r>
      <w:r>
        <w:rPr>
          <w:rFonts w:ascii="Arial" w:hAnsi="Arial"/>
        </w:rPr>
        <w:t>max_</w:t>
      </w:r>
      <w:r w:rsidR="000876DE">
        <w:rPr>
          <w:rFonts w:ascii="Arial" w:hAnsi="Arial"/>
        </w:rPr>
        <w:t>dose_timeseries</w:t>
      </w:r>
      <w:r w:rsidR="00DD4250">
        <w:rPr>
          <w:rFonts w:ascii="Arial" w:hAnsi="Arial"/>
        </w:rPr>
        <w:t>.csv.  Each row in this file type reports the maximum</w:t>
      </w:r>
      <w:r w:rsidR="000311DE">
        <w:rPr>
          <w:rFonts w:ascii="Arial" w:hAnsi="Arial"/>
        </w:rPr>
        <w:t xml:space="preserve"> total dose </w:t>
      </w:r>
      <w:bookmarkStart w:id="1" w:name="_Hlk49332919"/>
      <w:r w:rsidR="000311DE">
        <w:rPr>
          <w:rFonts w:ascii="Arial" w:hAnsi="Arial"/>
        </w:rPr>
        <w:t xml:space="preserve">and  </w:t>
      </w:r>
      <w:r w:rsidR="000311DE" w:rsidRPr="000311DE">
        <w:rPr>
          <w:rFonts w:ascii="Arial" w:hAnsi="Arial"/>
        </w:rPr>
        <w:t xml:space="preserve"> </w:t>
      </w:r>
      <w:r w:rsidR="000311DE">
        <w:rPr>
          <w:rFonts w:ascii="Arial" w:hAnsi="Arial"/>
        </w:rPr>
        <w:t xml:space="preserve">the </w:t>
      </w:r>
      <w:r w:rsidR="000311DE" w:rsidRPr="000311DE">
        <w:rPr>
          <w:rFonts w:ascii="Arial" w:hAnsi="Arial"/>
        </w:rPr>
        <w:t xml:space="preserve">COPC-specific </w:t>
      </w:r>
      <w:r w:rsidR="000311DE">
        <w:rPr>
          <w:rFonts w:ascii="Arial" w:hAnsi="Arial"/>
        </w:rPr>
        <w:t xml:space="preserve">dose </w:t>
      </w:r>
      <w:r w:rsidR="000311DE" w:rsidRPr="000311DE">
        <w:rPr>
          <w:rFonts w:ascii="Arial" w:hAnsi="Arial"/>
        </w:rPr>
        <w:t>contributions</w:t>
      </w:r>
      <w:r w:rsidR="00DD4250">
        <w:rPr>
          <w:rFonts w:ascii="Arial" w:hAnsi="Arial"/>
        </w:rPr>
        <w:t xml:space="preserve"> </w:t>
      </w:r>
      <w:bookmarkEnd w:id="1"/>
      <w:r w:rsidR="00DD4250">
        <w:rPr>
          <w:rFonts w:ascii="Arial" w:hAnsi="Arial"/>
        </w:rPr>
        <w:t xml:space="preserve">over the </w:t>
      </w:r>
      <w:r w:rsidR="00FF06B8">
        <w:rPr>
          <w:rFonts w:ascii="Arial" w:hAnsi="Arial"/>
        </w:rPr>
        <w:t xml:space="preserve">spatial </w:t>
      </w:r>
      <w:r w:rsidR="00DD4250">
        <w:rPr>
          <w:rFonts w:ascii="Arial" w:hAnsi="Arial"/>
        </w:rPr>
        <w:t xml:space="preserve">domain DOMAIN </w:t>
      </w:r>
      <w:r w:rsidR="000876DE">
        <w:rPr>
          <w:rFonts w:ascii="Arial" w:hAnsi="Arial"/>
        </w:rPr>
        <w:t xml:space="preserve">and the time interval defined by the START_YEAR and END_YEAR </w:t>
      </w:r>
      <w:r w:rsidR="00DD4250">
        <w:rPr>
          <w:rFonts w:ascii="Arial" w:hAnsi="Arial"/>
        </w:rPr>
        <w:t>for the specified year</w:t>
      </w:r>
      <w:r w:rsidR="00A61E77">
        <w:rPr>
          <w:rFonts w:ascii="Arial" w:hAnsi="Arial"/>
        </w:rPr>
        <w:t xml:space="preserve"> and pathway. The remaining columns denote the properties of where and when the maximum </w:t>
      </w:r>
      <w:r w:rsidR="008B0205">
        <w:rPr>
          <w:rFonts w:ascii="Arial" w:hAnsi="Arial"/>
        </w:rPr>
        <w:t xml:space="preserve">total </w:t>
      </w:r>
      <w:r w:rsidR="00A61E77">
        <w:rPr>
          <w:rFonts w:ascii="Arial" w:hAnsi="Arial"/>
        </w:rPr>
        <w:t>dose occurred</w:t>
      </w:r>
      <w:r w:rsidR="00DD4250">
        <w:rPr>
          <w:rFonts w:ascii="Arial" w:hAnsi="Arial"/>
        </w:rPr>
        <w:t xml:space="preserve">.  </w:t>
      </w:r>
    </w:p>
    <w:p w14:paraId="2BACB437" w14:textId="227C9CA8" w:rsidR="00E95717" w:rsidRPr="002E497C" w:rsidRDefault="009E00F4" w:rsidP="002E497C">
      <w:pPr>
        <w:pStyle w:val="H1bodytext"/>
        <w:numPr>
          <w:ilvl w:val="0"/>
          <w:numId w:val="16"/>
        </w:numPr>
        <w:spacing w:after="120"/>
        <w:rPr>
          <w:rFonts w:ascii="Arial" w:hAnsi="Arial"/>
          <w:b/>
          <w:bCs/>
        </w:rPr>
      </w:pPr>
      <w:r w:rsidRPr="009E00F4">
        <w:rPr>
          <w:rFonts w:ascii="Arial" w:hAnsi="Arial"/>
          <w:b/>
          <w:bCs/>
        </w:rPr>
        <w:t xml:space="preserve">Maximum </w:t>
      </w:r>
      <w:r w:rsidR="008B0205">
        <w:rPr>
          <w:rFonts w:ascii="Arial" w:hAnsi="Arial"/>
          <w:b/>
          <w:bCs/>
        </w:rPr>
        <w:t xml:space="preserve">total </w:t>
      </w:r>
      <w:r w:rsidR="003B2FB8">
        <w:rPr>
          <w:rFonts w:ascii="Arial" w:hAnsi="Arial"/>
          <w:b/>
          <w:bCs/>
        </w:rPr>
        <w:t xml:space="preserve">dose </w:t>
      </w:r>
      <w:r w:rsidR="00560E27">
        <w:rPr>
          <w:rFonts w:ascii="Arial" w:hAnsi="Arial"/>
          <w:b/>
          <w:bCs/>
        </w:rPr>
        <w:t>by</w:t>
      </w:r>
      <w:r w:rsidRPr="009E00F4">
        <w:rPr>
          <w:rFonts w:ascii="Arial" w:hAnsi="Arial"/>
          <w:b/>
          <w:bCs/>
        </w:rPr>
        <w:t xml:space="preserve"> pathway</w:t>
      </w:r>
      <w:r>
        <w:rPr>
          <w:rFonts w:ascii="Arial" w:hAnsi="Arial"/>
          <w:b/>
          <w:bCs/>
        </w:rPr>
        <w:t xml:space="preserve">. </w:t>
      </w:r>
      <w:r>
        <w:rPr>
          <w:rFonts w:ascii="Arial" w:hAnsi="Arial"/>
        </w:rPr>
        <w:t xml:space="preserve">Files of this type are titled </w:t>
      </w:r>
      <w:r w:rsidR="000876DE">
        <w:rPr>
          <w:rFonts w:ascii="Arial" w:hAnsi="Arial"/>
        </w:rPr>
        <w:t>dose</w:t>
      </w:r>
      <w:r>
        <w:rPr>
          <w:rFonts w:ascii="Arial" w:hAnsi="Arial"/>
        </w:rPr>
        <w:t>.csv</w:t>
      </w:r>
      <w:r w:rsidR="00FF06B8">
        <w:rPr>
          <w:rFonts w:ascii="Arial" w:hAnsi="Arial"/>
        </w:rPr>
        <w:t xml:space="preserve">.  Each row reports </w:t>
      </w:r>
      <w:r w:rsidR="00DD033D">
        <w:rPr>
          <w:rFonts w:ascii="Arial" w:hAnsi="Arial"/>
        </w:rPr>
        <w:t xml:space="preserve">the maximum </w:t>
      </w:r>
      <w:r w:rsidR="008B0205">
        <w:rPr>
          <w:rFonts w:ascii="Arial" w:hAnsi="Arial"/>
        </w:rPr>
        <w:t xml:space="preserve">total </w:t>
      </w:r>
      <w:r w:rsidR="00DD033D">
        <w:rPr>
          <w:rFonts w:ascii="Arial" w:hAnsi="Arial"/>
        </w:rPr>
        <w:t xml:space="preserve">dose </w:t>
      </w:r>
      <w:r w:rsidR="000311DE">
        <w:rPr>
          <w:rFonts w:ascii="Arial" w:hAnsi="Arial"/>
        </w:rPr>
        <w:t xml:space="preserve">and the </w:t>
      </w:r>
      <w:r w:rsidR="000311DE" w:rsidRPr="000311DE">
        <w:rPr>
          <w:rFonts w:ascii="Arial" w:hAnsi="Arial"/>
        </w:rPr>
        <w:t xml:space="preserve">COPC-specific </w:t>
      </w:r>
      <w:r w:rsidR="000311DE">
        <w:rPr>
          <w:rFonts w:ascii="Arial" w:hAnsi="Arial"/>
        </w:rPr>
        <w:t xml:space="preserve">dose </w:t>
      </w:r>
      <w:r w:rsidR="000311DE" w:rsidRPr="000311DE">
        <w:rPr>
          <w:rFonts w:ascii="Arial" w:hAnsi="Arial"/>
        </w:rPr>
        <w:t>contributions</w:t>
      </w:r>
      <w:r w:rsidR="000311DE">
        <w:rPr>
          <w:rFonts w:ascii="Arial" w:hAnsi="Arial"/>
        </w:rPr>
        <w:t xml:space="preserve"> </w:t>
      </w:r>
      <w:r w:rsidR="00DD033D">
        <w:rPr>
          <w:rFonts w:ascii="Arial" w:hAnsi="Arial"/>
        </w:rPr>
        <w:t xml:space="preserve">for the given pathway over the domain and time interval.  The remaining columns denote the time and location of where the maximum </w:t>
      </w:r>
      <w:r w:rsidR="008B0205">
        <w:rPr>
          <w:rFonts w:ascii="Arial" w:hAnsi="Arial"/>
        </w:rPr>
        <w:t xml:space="preserve">total </w:t>
      </w:r>
      <w:r w:rsidR="00DD033D">
        <w:rPr>
          <w:rFonts w:ascii="Arial" w:hAnsi="Arial"/>
        </w:rPr>
        <w:t>dose occurred.</w:t>
      </w:r>
    </w:p>
    <w:p w14:paraId="3B91766C" w14:textId="77777777" w:rsidR="00E95717" w:rsidRDefault="00E95717" w:rsidP="00E95717">
      <w:pPr>
        <w:pStyle w:val="H1bodytext"/>
        <w:spacing w:after="120"/>
        <w:rPr>
          <w:rFonts w:ascii="Arial" w:hAnsi="Arial"/>
          <w:u w:val="single"/>
        </w:rPr>
      </w:pPr>
    </w:p>
    <w:p w14:paraId="4273C4EF" w14:textId="132989A0" w:rsidR="006B5A03" w:rsidRDefault="006B5A03" w:rsidP="00E95717">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147996AF" w:rsidR="008B7F47" w:rsidRDefault="008B7F47" w:rsidP="001F7B5A">
      <w:pPr>
        <w:pStyle w:val="H1bodytext"/>
        <w:spacing w:after="120"/>
        <w:rPr>
          <w:rFonts w:ascii="Arial" w:hAnsi="Arial"/>
        </w:rPr>
      </w:pPr>
      <w:r>
        <w:rPr>
          <w:rFonts w:ascii="Arial" w:hAnsi="Arial"/>
        </w:rPr>
        <w:t>{</w:t>
      </w:r>
      <w:r w:rsidR="002A5736">
        <w:rPr>
          <w:rFonts w:ascii="Arial" w:hAnsi="Arial"/>
        </w:rPr>
        <w:t>directory path to repository}</w:t>
      </w:r>
      <w:r w:rsidR="006B2285">
        <w:rPr>
          <w:rFonts w:ascii="Arial" w:hAnsi="Arial"/>
        </w:rPr>
        <w:t>/pylib/camaxdose/maxDose</w:t>
      </w:r>
      <w:r w:rsidR="001F7B5A">
        <w:rPr>
          <w:rFonts w:ascii="Arial" w:hAnsi="Arial"/>
        </w:rPr>
        <w:t>DB</w:t>
      </w:r>
      <w:r w:rsidR="006B2285">
        <w:rPr>
          <w:rFonts w:ascii="Arial" w:hAnsi="Arial"/>
        </w:rPr>
        <w:t>.py</w:t>
      </w:r>
      <w:r w:rsidR="008C124D">
        <w:rPr>
          <w:rFonts w:ascii="Arial" w:hAnsi="Arial"/>
        </w:rPr>
        <w:t xml:space="preserve"> {configuration file path/name}</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453A143F" w14:textId="77777777" w:rsidR="00BF7B32" w:rsidRPr="00BF7B32" w:rsidRDefault="00A06DD9" w:rsidP="00BF7B32">
      <w:pPr>
        <w:pStyle w:val="H1bodytext"/>
        <w:spacing w:after="120"/>
        <w:rPr>
          <w:rFonts w:ascii="Arial" w:hAnsi="Arial" w:cs="Arial"/>
        </w:rPr>
      </w:pPr>
      <w:commentRangeStart w:id="2"/>
      <w:r w:rsidRPr="00BF7B32">
        <w:rPr>
          <w:rFonts w:ascii="Arial" w:hAnsi="Arial" w:cs="Arial"/>
        </w:rPr>
        <w:t>Code walkthrough was performed by Neil Powers on 08/6/2020. No impacts to other repository tools or shared library dependencies were identified for the Max Dose tool</w:t>
      </w:r>
      <w:r w:rsidR="008B0205" w:rsidRPr="00BF7B32">
        <w:rPr>
          <w:rFonts w:ascii="Arial" w:hAnsi="Arial" w:cs="Arial"/>
        </w:rPr>
        <w:t>.</w:t>
      </w:r>
      <w:commentRangeEnd w:id="2"/>
      <w:r w:rsidR="000311DE" w:rsidRPr="00BF7B32">
        <w:rPr>
          <w:rStyle w:val="CommentReference"/>
          <w:rFonts w:ascii="Arial" w:eastAsiaTheme="minorHAnsi" w:hAnsi="Arial" w:cs="Arial"/>
        </w:rPr>
        <w:commentReference w:id="2"/>
      </w:r>
    </w:p>
    <w:p w14:paraId="2493C1DF" w14:textId="437D9E98" w:rsidR="00BF7B32" w:rsidRPr="00EB30E7" w:rsidRDefault="00BF7B32" w:rsidP="00EB30E7">
      <w:pPr>
        <w:pStyle w:val="H1bodytext"/>
        <w:spacing w:after="120"/>
      </w:pPr>
      <w:r w:rsidRPr="00EB30E7">
        <w:rPr>
          <w:rFonts w:ascii="Arial" w:hAnsi="Arial" w:cs="Arial"/>
          <w:color w:val="000000"/>
        </w:rPr>
        <w:t xml:space="preserve">A code review was performed by Sara Lindberg on 8/26/2020. No impacts to other repository tools or library dependencies were identified for the </w:t>
      </w:r>
      <w:r w:rsidRPr="00EB30E7">
        <w:rPr>
          <w:rFonts w:ascii="Arial" w:hAnsi="Arial" w:cs="Arial"/>
        </w:rPr>
        <w:t>maxDoseDB</w:t>
      </w:r>
      <w:r w:rsidRPr="00EB30E7">
        <w:rPr>
          <w:rFonts w:ascii="Arial" w:hAnsi="Arial" w:cs="Arial"/>
          <w:color w:val="000000"/>
        </w:rPr>
        <w:t xml:space="preserve"> tool.</w:t>
      </w:r>
      <w:r w:rsidRPr="00EB30E7">
        <w:rPr>
          <w:rFonts w:ascii="Arial" w:hAnsi="Arial" w:cs="Arial"/>
        </w:rPr>
        <w:t xml:space="preserve"> </w:t>
      </w:r>
    </w:p>
    <w:p w14:paraId="1D369658" w14:textId="77777777" w:rsidR="00BF7B32" w:rsidRPr="006504D7" w:rsidRDefault="00BF7B32"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11FD1619" w:rsidR="006973AE" w:rsidRPr="00DA11B3" w:rsidRDefault="006504D7" w:rsidP="00DA11B3">
      <w:pPr>
        <w:pStyle w:val="H1bodytext"/>
        <w:spacing w:after="120"/>
        <w:rPr>
          <w:rFonts w:ascii="Arial" w:hAnsi="Arial"/>
        </w:rPr>
      </w:pPr>
      <w:bookmarkStart w:id="3"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850287">
            <w:rPr>
              <w:rFonts w:ascii="Arial" w:hAnsi="Arial"/>
            </w:rPr>
            <w:t>maxDoseDB</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4E70D8" w:rsidRPr="004E70D8">
        <w:rPr>
          <w:rFonts w:ascii="Arial" w:hAnsi="Arial" w:cs="Arial"/>
        </w:rPr>
        <w:t xml:space="preserve">Table </w:t>
      </w:r>
      <w:r w:rsidR="004E70D8" w:rsidRPr="004E70D8">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439"/>
        <w:gridCol w:w="4141"/>
        <w:gridCol w:w="2610"/>
        <w:gridCol w:w="1170"/>
      </w:tblGrid>
      <w:tr w:rsidR="001A7DA0" w:rsidRPr="00572F5F" w14:paraId="59921F69" w14:textId="0433F987" w:rsidTr="00AC048B">
        <w:trPr>
          <w:trHeight w:val="314"/>
          <w:tblHeader/>
        </w:trPr>
        <w:tc>
          <w:tcPr>
            <w:tcW w:w="9360" w:type="dxa"/>
            <w:gridSpan w:val="4"/>
            <w:tcBorders>
              <w:top w:val="nil"/>
              <w:left w:val="nil"/>
              <w:right w:val="nil"/>
            </w:tcBorders>
            <w:vAlign w:val="center"/>
          </w:tcPr>
          <w:p w14:paraId="11ED0500" w14:textId="2F06C11C" w:rsidR="001A7DA0" w:rsidRDefault="001A7DA0" w:rsidP="00DA11B3">
            <w:pPr>
              <w:pStyle w:val="Table"/>
            </w:pPr>
            <w:bookmarkStart w:id="4" w:name="_Ref33083555"/>
            <w:bookmarkEnd w:id="3"/>
            <w:r>
              <w:lastRenderedPageBreak/>
              <w:t xml:space="preserve">Table </w:t>
            </w:r>
            <w:r w:rsidR="008D03D6">
              <w:fldChar w:fldCharType="begin"/>
            </w:r>
            <w:r w:rsidR="008D03D6">
              <w:instrText xml:space="preserve"> SEQ Table \* ARABIC </w:instrText>
            </w:r>
            <w:r w:rsidR="008D03D6">
              <w:fldChar w:fldCharType="separate"/>
            </w:r>
            <w:r w:rsidR="004E70D8">
              <w:rPr>
                <w:noProof/>
              </w:rPr>
              <w:t>1</w:t>
            </w:r>
            <w:r w:rsidR="008D03D6">
              <w:rPr>
                <w:noProof/>
              </w:rPr>
              <w:fldChar w:fldCharType="end"/>
            </w:r>
            <w:bookmarkEnd w:id="4"/>
          </w:p>
          <w:p w14:paraId="58F8676A" w14:textId="4CE57E42" w:rsidR="001A7DA0" w:rsidRDefault="001A7DA0" w:rsidP="00DA11B3">
            <w:pPr>
              <w:pStyle w:val="Table"/>
            </w:pPr>
            <w:r w:rsidRPr="007D0AAC">
              <w:t xml:space="preserve">Requirements Traceability Matrix </w:t>
            </w:r>
          </w:p>
        </w:tc>
      </w:tr>
      <w:tr w:rsidR="001A7DA0" w:rsidRPr="00572F5F" w14:paraId="2A14A324" w14:textId="4CA43043" w:rsidTr="003E3D5A">
        <w:trPr>
          <w:trHeight w:val="314"/>
          <w:tblHeader/>
        </w:trPr>
        <w:tc>
          <w:tcPr>
            <w:tcW w:w="1439" w:type="dxa"/>
            <w:shd w:val="clear" w:color="auto" w:fill="D9D9D9" w:themeFill="background1" w:themeFillShade="D9"/>
            <w:vAlign w:val="center"/>
          </w:tcPr>
          <w:p w14:paraId="55CBF48E"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Functional Requirement ID</w:t>
            </w:r>
          </w:p>
        </w:tc>
        <w:tc>
          <w:tcPr>
            <w:tcW w:w="4141" w:type="dxa"/>
            <w:shd w:val="clear" w:color="auto" w:fill="D9D9D9" w:themeFill="background1" w:themeFillShade="D9"/>
            <w:vAlign w:val="center"/>
          </w:tcPr>
          <w:p w14:paraId="0C71DDA1" w14:textId="2A02B4C2" w:rsidR="001A7DA0" w:rsidRPr="007D0AAC" w:rsidRDefault="001A7DA0" w:rsidP="001A7DA0">
            <w:pPr>
              <w:pStyle w:val="H1bodytext"/>
              <w:spacing w:after="0"/>
              <w:ind w:left="0"/>
              <w:jc w:val="center"/>
              <w:rPr>
                <w:rFonts w:ascii="Arial" w:hAnsi="Arial"/>
                <w:b/>
                <w:sz w:val="20"/>
              </w:rPr>
            </w:pPr>
            <w:r>
              <w:rPr>
                <w:rFonts w:ascii="Arial" w:hAnsi="Arial"/>
                <w:b/>
                <w:sz w:val="20"/>
              </w:rPr>
              <w:t>Requirement Description</w:t>
            </w:r>
          </w:p>
        </w:tc>
        <w:tc>
          <w:tcPr>
            <w:tcW w:w="2610" w:type="dxa"/>
            <w:shd w:val="clear" w:color="auto" w:fill="D9D9D9" w:themeFill="background1" w:themeFillShade="D9"/>
            <w:vAlign w:val="center"/>
          </w:tcPr>
          <w:p w14:paraId="07502E80" w14:textId="77777777" w:rsidR="001A7DA0" w:rsidRPr="007D0AAC" w:rsidRDefault="001A7DA0" w:rsidP="001A7DA0">
            <w:pPr>
              <w:pStyle w:val="H1bodytext"/>
              <w:spacing w:after="0"/>
              <w:ind w:left="0"/>
              <w:jc w:val="center"/>
              <w:rPr>
                <w:rFonts w:ascii="Arial" w:hAnsi="Arial"/>
                <w:b/>
                <w:sz w:val="20"/>
              </w:rPr>
            </w:pPr>
            <w:r w:rsidRPr="007D0AAC">
              <w:rPr>
                <w:rFonts w:ascii="Arial" w:hAnsi="Arial"/>
                <w:b/>
                <w:sz w:val="20"/>
              </w:rPr>
              <w:t>Test Case</w:t>
            </w:r>
          </w:p>
        </w:tc>
        <w:tc>
          <w:tcPr>
            <w:tcW w:w="1170" w:type="dxa"/>
            <w:shd w:val="clear" w:color="auto" w:fill="D9D9D9" w:themeFill="background1" w:themeFillShade="D9"/>
            <w:vAlign w:val="center"/>
          </w:tcPr>
          <w:p w14:paraId="51DC639D" w14:textId="54125A22" w:rsidR="001A7DA0" w:rsidRPr="007D0AAC" w:rsidRDefault="001A7DA0" w:rsidP="001A7DA0">
            <w:pPr>
              <w:pStyle w:val="H1bodytext"/>
              <w:spacing w:after="0"/>
              <w:ind w:left="0"/>
              <w:jc w:val="center"/>
              <w:rPr>
                <w:rFonts w:ascii="Arial" w:hAnsi="Arial"/>
                <w:b/>
                <w:sz w:val="20"/>
              </w:rPr>
            </w:pPr>
            <w:r>
              <w:rPr>
                <w:rFonts w:ascii="Arial" w:hAnsi="Arial"/>
                <w:b/>
                <w:sz w:val="20"/>
              </w:rPr>
              <w:t>Pass/Fail</w:t>
            </w:r>
          </w:p>
        </w:tc>
      </w:tr>
      <w:tr w:rsidR="001A7DA0" w:rsidRPr="00572F5F" w14:paraId="0C2D1186" w14:textId="0EE65FBF" w:rsidTr="005241D1">
        <w:trPr>
          <w:trHeight w:val="710"/>
        </w:trPr>
        <w:tc>
          <w:tcPr>
            <w:tcW w:w="1439" w:type="dxa"/>
            <w:shd w:val="clear" w:color="auto" w:fill="auto"/>
            <w:vAlign w:val="center"/>
          </w:tcPr>
          <w:p w14:paraId="74C37038" w14:textId="017DD38C" w:rsidR="001A7DA0" w:rsidRPr="007D0AAC" w:rsidRDefault="001A7DA0" w:rsidP="003314D1">
            <w:pPr>
              <w:pStyle w:val="H1bodytext"/>
              <w:spacing w:after="0"/>
              <w:ind w:left="0"/>
              <w:jc w:val="center"/>
              <w:rPr>
                <w:rFonts w:ascii="Arial" w:hAnsi="Arial"/>
                <w:sz w:val="20"/>
              </w:rPr>
            </w:pPr>
            <w:r w:rsidRPr="007D0AAC">
              <w:rPr>
                <w:rFonts w:ascii="Arial" w:hAnsi="Arial"/>
                <w:sz w:val="20"/>
              </w:rPr>
              <w:t>QA Level</w:t>
            </w:r>
          </w:p>
        </w:tc>
        <w:tc>
          <w:tcPr>
            <w:tcW w:w="4141" w:type="dxa"/>
            <w:shd w:val="clear" w:color="auto" w:fill="auto"/>
            <w:vAlign w:val="center"/>
          </w:tcPr>
          <w:p w14:paraId="08B513E0" w14:textId="7DB589E0" w:rsidR="001A7DA0" w:rsidRPr="007D0AAC" w:rsidRDefault="001A7DA0" w:rsidP="003314D1">
            <w:pPr>
              <w:pStyle w:val="H1bodytext"/>
              <w:spacing w:after="0"/>
              <w:ind w:left="0"/>
              <w:jc w:val="center"/>
              <w:rPr>
                <w:rFonts w:ascii="Arial" w:hAnsi="Arial"/>
                <w:sz w:val="20"/>
              </w:rPr>
            </w:pPr>
            <w:r>
              <w:rPr>
                <w:rFonts w:ascii="Arial" w:hAnsi="Arial"/>
                <w:sz w:val="20"/>
              </w:rPr>
              <w:t>Installation Test Case</w:t>
            </w:r>
          </w:p>
        </w:tc>
        <w:tc>
          <w:tcPr>
            <w:tcW w:w="2610" w:type="dxa"/>
            <w:shd w:val="clear" w:color="auto" w:fill="auto"/>
            <w:vAlign w:val="center"/>
          </w:tcPr>
          <w:p w14:paraId="25C831D9" w14:textId="6AD466D9" w:rsidR="001A7DA0" w:rsidRPr="007D0AAC" w:rsidRDefault="001A7DA0" w:rsidP="003314D1">
            <w:pPr>
              <w:pStyle w:val="H1bodytext"/>
              <w:spacing w:after="0"/>
              <w:ind w:left="0"/>
              <w:jc w:val="center"/>
              <w:rPr>
                <w:rStyle w:val="CommentReference"/>
                <w:sz w:val="20"/>
                <w:szCs w:val="20"/>
              </w:rPr>
            </w:pPr>
            <w:r w:rsidRPr="007D0AAC">
              <w:rPr>
                <w:rFonts w:ascii="Arial" w:hAnsi="Arial"/>
                <w:sz w:val="20"/>
              </w:rPr>
              <w:t>CACIE-</w:t>
            </w:r>
            <w:r>
              <w:rPr>
                <w:rFonts w:ascii="Arial" w:hAnsi="Arial"/>
                <w:sz w:val="20"/>
              </w:rPr>
              <w:t>maxDose</w:t>
            </w:r>
            <w:r w:rsidR="000C3798">
              <w:rPr>
                <w:rFonts w:ascii="Arial" w:hAnsi="Arial"/>
                <w:sz w:val="20"/>
              </w:rPr>
              <w:t>DB</w:t>
            </w:r>
            <w:r w:rsidRPr="007D0AAC">
              <w:rPr>
                <w:rFonts w:ascii="Arial" w:hAnsi="Arial"/>
                <w:sz w:val="20"/>
              </w:rPr>
              <w:t>-IT-1</w:t>
            </w:r>
          </w:p>
        </w:tc>
        <w:tc>
          <w:tcPr>
            <w:tcW w:w="1170" w:type="dxa"/>
            <w:vAlign w:val="center"/>
          </w:tcPr>
          <w:p w14:paraId="36F3D078" w14:textId="362F3067"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20018E58" w14:textId="42915A45" w:rsidTr="005241D1">
        <w:trPr>
          <w:trHeight w:val="620"/>
        </w:trPr>
        <w:tc>
          <w:tcPr>
            <w:tcW w:w="1439" w:type="dxa"/>
            <w:vAlign w:val="center"/>
          </w:tcPr>
          <w:p w14:paraId="3806044B" w14:textId="75C74FCF" w:rsidR="001A7DA0" w:rsidRPr="001A7DA0" w:rsidRDefault="001A7DA0" w:rsidP="00AF68B3">
            <w:pPr>
              <w:pStyle w:val="H1bodytext"/>
              <w:spacing w:after="0"/>
              <w:ind w:left="0"/>
              <w:jc w:val="center"/>
              <w:rPr>
                <w:rFonts w:ascii="Arial" w:hAnsi="Arial"/>
                <w:sz w:val="20"/>
              </w:rPr>
            </w:pPr>
            <w:r w:rsidRPr="001A7DA0">
              <w:rPr>
                <w:rFonts w:ascii="Arial" w:hAnsi="Arial"/>
                <w:sz w:val="20"/>
              </w:rPr>
              <w:t>FR-1</w:t>
            </w:r>
          </w:p>
        </w:tc>
        <w:tc>
          <w:tcPr>
            <w:tcW w:w="4141" w:type="dxa"/>
            <w:vAlign w:val="center"/>
          </w:tcPr>
          <w:p w14:paraId="59DF7714" w14:textId="35A34546" w:rsidR="001A7DA0" w:rsidRPr="001A7DA0" w:rsidRDefault="001A7DA0" w:rsidP="00AF68B3">
            <w:pPr>
              <w:pStyle w:val="H1bodytext"/>
              <w:spacing w:after="0"/>
              <w:ind w:left="0"/>
              <w:jc w:val="center"/>
              <w:rPr>
                <w:rFonts w:ascii="Arial" w:hAnsi="Arial"/>
                <w:sz w:val="20"/>
              </w:rPr>
            </w:pPr>
            <w:r w:rsidRPr="001A7DA0">
              <w:rPr>
                <w:rFonts w:ascii="Arial" w:hAnsi="Arial" w:cs="Arial"/>
                <w:sz w:val="20"/>
              </w:rPr>
              <w:t>Process a user-specified input control file.</w:t>
            </w:r>
          </w:p>
        </w:tc>
        <w:tc>
          <w:tcPr>
            <w:tcW w:w="2610" w:type="dxa"/>
            <w:vAlign w:val="center"/>
          </w:tcPr>
          <w:p w14:paraId="6CE81F31" w14:textId="42B6ADE0"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br/>
              <w:t>Steps 1 through 6</w:t>
            </w:r>
          </w:p>
        </w:tc>
        <w:tc>
          <w:tcPr>
            <w:tcW w:w="1170" w:type="dxa"/>
            <w:vAlign w:val="center"/>
          </w:tcPr>
          <w:p w14:paraId="5D40D844" w14:textId="145B41BA"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133F5595" w14:textId="1BB58252" w:rsidTr="005241D1">
        <w:trPr>
          <w:trHeight w:val="620"/>
        </w:trPr>
        <w:tc>
          <w:tcPr>
            <w:tcW w:w="1439" w:type="dxa"/>
            <w:vAlign w:val="center"/>
          </w:tcPr>
          <w:p w14:paraId="2524BA52" w14:textId="559A918A" w:rsidR="001A7DA0" w:rsidRPr="007D0AAC" w:rsidRDefault="001A7DA0" w:rsidP="003314D1">
            <w:pPr>
              <w:pStyle w:val="H1bodytext"/>
              <w:spacing w:after="0"/>
              <w:ind w:left="0"/>
              <w:jc w:val="center"/>
              <w:rPr>
                <w:rFonts w:ascii="Arial" w:hAnsi="Arial"/>
                <w:sz w:val="20"/>
              </w:rPr>
            </w:pPr>
            <w:r>
              <w:rPr>
                <w:rFonts w:ascii="Arial" w:hAnsi="Arial"/>
                <w:sz w:val="20"/>
              </w:rPr>
              <w:t>FR-2</w:t>
            </w:r>
          </w:p>
        </w:tc>
        <w:tc>
          <w:tcPr>
            <w:tcW w:w="4141" w:type="dxa"/>
            <w:vAlign w:val="center"/>
          </w:tcPr>
          <w:p w14:paraId="0D0CB40F" w14:textId="4828F812" w:rsidR="001A7DA0" w:rsidRPr="007D0AAC" w:rsidRDefault="001A7DA0" w:rsidP="003314D1">
            <w:pPr>
              <w:pStyle w:val="H1bodytext"/>
              <w:spacing w:after="0"/>
              <w:ind w:left="0"/>
              <w:jc w:val="center"/>
              <w:rPr>
                <w:rFonts w:ascii="Arial" w:hAnsi="Arial"/>
                <w:sz w:val="20"/>
              </w:rPr>
            </w:pPr>
            <w:r>
              <w:rPr>
                <w:rFonts w:ascii="Arial" w:hAnsi="Arial"/>
                <w:sz w:val="20"/>
              </w:rPr>
              <w:t>C</w:t>
            </w:r>
            <w:r w:rsidRPr="00AF68B3">
              <w:rPr>
                <w:rFonts w:ascii="Arial" w:hAnsi="Arial"/>
                <w:sz w:val="20"/>
              </w:rPr>
              <w:t>onsume the output of the ca-dosecalc tool as input</w:t>
            </w:r>
          </w:p>
        </w:tc>
        <w:tc>
          <w:tcPr>
            <w:tcW w:w="2610" w:type="dxa"/>
            <w:vAlign w:val="center"/>
          </w:tcPr>
          <w:p w14:paraId="3B6455E0" w14:textId="7539320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br/>
              <w:t>Steps 1 through 6</w:t>
            </w:r>
          </w:p>
        </w:tc>
        <w:tc>
          <w:tcPr>
            <w:tcW w:w="1170" w:type="dxa"/>
            <w:vAlign w:val="center"/>
          </w:tcPr>
          <w:p w14:paraId="1D55408F" w14:textId="0BF5415C"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0755CD75" w14:textId="6A9A6D56" w:rsidTr="003E3D5A">
        <w:trPr>
          <w:trHeight w:val="458"/>
        </w:trPr>
        <w:tc>
          <w:tcPr>
            <w:tcW w:w="1439" w:type="dxa"/>
            <w:vAlign w:val="center"/>
          </w:tcPr>
          <w:p w14:paraId="18C6CE2D" w14:textId="1EE4283F" w:rsidR="001A7DA0" w:rsidRDefault="001A7DA0" w:rsidP="003314D1">
            <w:pPr>
              <w:pStyle w:val="H1bodytext"/>
              <w:spacing w:after="0"/>
              <w:ind w:left="0"/>
              <w:jc w:val="center"/>
              <w:rPr>
                <w:rFonts w:ascii="Arial" w:hAnsi="Arial"/>
                <w:sz w:val="20"/>
              </w:rPr>
            </w:pPr>
            <w:r>
              <w:rPr>
                <w:rFonts w:ascii="Arial" w:hAnsi="Arial"/>
                <w:sz w:val="20"/>
              </w:rPr>
              <w:t>FR-3</w:t>
            </w:r>
          </w:p>
        </w:tc>
        <w:tc>
          <w:tcPr>
            <w:tcW w:w="4141" w:type="dxa"/>
            <w:vAlign w:val="center"/>
          </w:tcPr>
          <w:p w14:paraId="1DE0522A" w14:textId="084A242E" w:rsidR="001A7DA0" w:rsidRPr="007D0AAC" w:rsidRDefault="001A7DA0" w:rsidP="003314D1">
            <w:pPr>
              <w:pStyle w:val="H1bodytext"/>
              <w:spacing w:after="0"/>
              <w:ind w:left="0"/>
              <w:jc w:val="center"/>
              <w:rPr>
                <w:rFonts w:ascii="Arial" w:hAnsi="Arial"/>
                <w:sz w:val="20"/>
              </w:rPr>
            </w:pPr>
            <w:r>
              <w:rPr>
                <w:rFonts w:ascii="Arial" w:hAnsi="Arial"/>
                <w:sz w:val="20"/>
              </w:rPr>
              <w:t>C</w:t>
            </w:r>
            <w:r w:rsidRPr="001A7DA0">
              <w:rPr>
                <w:rFonts w:ascii="Arial" w:hAnsi="Arial"/>
                <w:sz w:val="20"/>
              </w:rPr>
              <w:t>onsume one or more [spatial] domain definition files</w:t>
            </w:r>
          </w:p>
        </w:tc>
        <w:tc>
          <w:tcPr>
            <w:tcW w:w="2610" w:type="dxa"/>
            <w:vAlign w:val="center"/>
          </w:tcPr>
          <w:p w14:paraId="41BCE97A" w14:textId="2E41C9FB"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1616FB5" w14:textId="5AD91028"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2847D23F" w14:textId="52074912" w:rsidTr="005241D1">
        <w:trPr>
          <w:trHeight w:val="665"/>
        </w:trPr>
        <w:tc>
          <w:tcPr>
            <w:tcW w:w="1439" w:type="dxa"/>
            <w:vAlign w:val="center"/>
          </w:tcPr>
          <w:p w14:paraId="174721E1" w14:textId="1BD65C74" w:rsidR="001A7DA0" w:rsidRDefault="001A7DA0" w:rsidP="003314D1">
            <w:pPr>
              <w:pStyle w:val="H1bodytext"/>
              <w:spacing w:after="0"/>
              <w:ind w:left="0"/>
              <w:jc w:val="center"/>
              <w:rPr>
                <w:rFonts w:ascii="Arial" w:hAnsi="Arial"/>
                <w:sz w:val="20"/>
              </w:rPr>
            </w:pPr>
            <w:r>
              <w:rPr>
                <w:rFonts w:ascii="Arial" w:hAnsi="Arial"/>
                <w:sz w:val="20"/>
              </w:rPr>
              <w:t>FR-4</w:t>
            </w:r>
          </w:p>
        </w:tc>
        <w:tc>
          <w:tcPr>
            <w:tcW w:w="4141" w:type="dxa"/>
            <w:vAlign w:val="center"/>
          </w:tcPr>
          <w:p w14:paraId="1EEB82D1" w14:textId="686172AF" w:rsidR="001A7DA0" w:rsidRPr="007D0AAC" w:rsidRDefault="001A7DA0" w:rsidP="003314D1">
            <w:pPr>
              <w:pStyle w:val="H1bodytext"/>
              <w:spacing w:after="0"/>
              <w:ind w:left="0"/>
              <w:jc w:val="center"/>
              <w:rPr>
                <w:rFonts w:ascii="Arial" w:hAnsi="Arial"/>
                <w:sz w:val="20"/>
              </w:rPr>
            </w:pPr>
            <w:r>
              <w:rPr>
                <w:rFonts w:ascii="Arial" w:hAnsi="Arial"/>
                <w:sz w:val="20"/>
              </w:rPr>
              <w:t>S</w:t>
            </w:r>
            <w:r w:rsidRPr="001A7DA0">
              <w:rPr>
                <w:rFonts w:ascii="Arial" w:hAnsi="Arial"/>
                <w:sz w:val="20"/>
              </w:rPr>
              <w:t>pecify a directory where the output is stored</w:t>
            </w:r>
          </w:p>
        </w:tc>
        <w:tc>
          <w:tcPr>
            <w:tcW w:w="2610" w:type="dxa"/>
            <w:vAlign w:val="center"/>
          </w:tcPr>
          <w:p w14:paraId="4C0649BE" w14:textId="2CEE70E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7C8B1AF7" w14:textId="544DAF0A"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1A250A80" w14:textId="7F96775A" w:rsidTr="005241D1">
        <w:trPr>
          <w:trHeight w:val="647"/>
        </w:trPr>
        <w:tc>
          <w:tcPr>
            <w:tcW w:w="1439" w:type="dxa"/>
            <w:vAlign w:val="center"/>
          </w:tcPr>
          <w:p w14:paraId="0CF9AB94" w14:textId="33588666" w:rsidR="001A7DA0" w:rsidRDefault="001A7DA0" w:rsidP="003314D1">
            <w:pPr>
              <w:pStyle w:val="H1bodytext"/>
              <w:spacing w:after="0"/>
              <w:ind w:left="0"/>
              <w:jc w:val="center"/>
              <w:rPr>
                <w:rFonts w:ascii="Arial" w:hAnsi="Arial"/>
                <w:sz w:val="20"/>
              </w:rPr>
            </w:pPr>
            <w:r>
              <w:rPr>
                <w:rFonts w:ascii="Arial" w:hAnsi="Arial"/>
                <w:sz w:val="20"/>
              </w:rPr>
              <w:t>FR-5</w:t>
            </w:r>
          </w:p>
        </w:tc>
        <w:tc>
          <w:tcPr>
            <w:tcW w:w="4141" w:type="dxa"/>
            <w:vAlign w:val="center"/>
          </w:tcPr>
          <w:p w14:paraId="61380BEE" w14:textId="7FD13840"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time intervals</w:t>
            </w:r>
          </w:p>
        </w:tc>
        <w:tc>
          <w:tcPr>
            <w:tcW w:w="2610" w:type="dxa"/>
            <w:vAlign w:val="center"/>
          </w:tcPr>
          <w:p w14:paraId="3E2E8805" w14:textId="526F56FE"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A6DC130" w14:textId="4340EAAC"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1ACA0412" w14:textId="6F993443" w:rsidTr="005241D1">
        <w:trPr>
          <w:trHeight w:val="638"/>
        </w:trPr>
        <w:tc>
          <w:tcPr>
            <w:tcW w:w="1439" w:type="dxa"/>
            <w:vAlign w:val="center"/>
          </w:tcPr>
          <w:p w14:paraId="3EF07B3A" w14:textId="2033F99A" w:rsidR="001A7DA0" w:rsidRDefault="001A7DA0" w:rsidP="003314D1">
            <w:pPr>
              <w:pStyle w:val="H1bodytext"/>
              <w:spacing w:after="0"/>
              <w:ind w:left="0"/>
              <w:jc w:val="center"/>
              <w:rPr>
                <w:rFonts w:ascii="Arial" w:hAnsi="Arial"/>
                <w:sz w:val="20"/>
              </w:rPr>
            </w:pPr>
            <w:r>
              <w:rPr>
                <w:rFonts w:ascii="Arial" w:hAnsi="Arial"/>
                <w:sz w:val="20"/>
              </w:rPr>
              <w:t>FR-6</w:t>
            </w:r>
          </w:p>
        </w:tc>
        <w:tc>
          <w:tcPr>
            <w:tcW w:w="4141" w:type="dxa"/>
            <w:vAlign w:val="center"/>
          </w:tcPr>
          <w:p w14:paraId="2AB423CF" w14:textId="1015AFDC"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multiple domains</w:t>
            </w:r>
          </w:p>
        </w:tc>
        <w:tc>
          <w:tcPr>
            <w:tcW w:w="2610" w:type="dxa"/>
            <w:vAlign w:val="center"/>
          </w:tcPr>
          <w:p w14:paraId="5BCE7777" w14:textId="146923C5"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6376E8C5" w14:textId="2C77B2BC"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6636BD9E" w14:textId="63CCC646" w:rsidTr="003E3D5A">
        <w:trPr>
          <w:trHeight w:val="620"/>
        </w:trPr>
        <w:tc>
          <w:tcPr>
            <w:tcW w:w="1439" w:type="dxa"/>
            <w:vAlign w:val="center"/>
          </w:tcPr>
          <w:p w14:paraId="7DED0759" w14:textId="52222C50" w:rsidR="001A7DA0" w:rsidRDefault="001A7DA0" w:rsidP="003314D1">
            <w:pPr>
              <w:pStyle w:val="H1bodytext"/>
              <w:spacing w:after="0"/>
              <w:ind w:left="0"/>
              <w:jc w:val="center"/>
              <w:rPr>
                <w:rFonts w:ascii="Arial" w:hAnsi="Arial"/>
                <w:sz w:val="20"/>
              </w:rPr>
            </w:pPr>
            <w:r>
              <w:rPr>
                <w:rFonts w:ascii="Arial" w:hAnsi="Arial"/>
                <w:sz w:val="20"/>
              </w:rPr>
              <w:t>FR-7</w:t>
            </w:r>
          </w:p>
        </w:tc>
        <w:tc>
          <w:tcPr>
            <w:tcW w:w="4141" w:type="dxa"/>
            <w:vAlign w:val="center"/>
          </w:tcPr>
          <w:p w14:paraId="093FD70C" w14:textId="4773C4E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domain by indicating a name and a path to the domain input file</w:t>
            </w:r>
          </w:p>
        </w:tc>
        <w:tc>
          <w:tcPr>
            <w:tcW w:w="2610" w:type="dxa"/>
            <w:vAlign w:val="center"/>
          </w:tcPr>
          <w:p w14:paraId="7129A89F" w14:textId="208DF9B6"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1DF5D2C" w14:textId="07109F81"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299D2F71" w14:textId="3106307C" w:rsidTr="005241D1">
        <w:trPr>
          <w:trHeight w:val="782"/>
        </w:trPr>
        <w:tc>
          <w:tcPr>
            <w:tcW w:w="1439" w:type="dxa"/>
            <w:vAlign w:val="center"/>
          </w:tcPr>
          <w:p w14:paraId="6D2A507D" w14:textId="34388B71" w:rsidR="001A7DA0" w:rsidRDefault="001A7DA0" w:rsidP="003314D1">
            <w:pPr>
              <w:pStyle w:val="H1bodytext"/>
              <w:spacing w:after="0"/>
              <w:ind w:left="0"/>
              <w:jc w:val="center"/>
              <w:rPr>
                <w:rFonts w:ascii="Arial" w:hAnsi="Arial"/>
                <w:sz w:val="20"/>
              </w:rPr>
            </w:pPr>
            <w:r>
              <w:rPr>
                <w:rFonts w:ascii="Arial" w:hAnsi="Arial"/>
                <w:sz w:val="20"/>
              </w:rPr>
              <w:t>FR-8</w:t>
            </w:r>
          </w:p>
        </w:tc>
        <w:tc>
          <w:tcPr>
            <w:tcW w:w="4141" w:type="dxa"/>
            <w:vAlign w:val="center"/>
          </w:tcPr>
          <w:p w14:paraId="0B5EB357" w14:textId="273C94A2" w:rsidR="001A7DA0" w:rsidRPr="007D0AAC" w:rsidRDefault="001A7DA0" w:rsidP="003314D1">
            <w:pPr>
              <w:pStyle w:val="H1bodytext"/>
              <w:spacing w:after="0"/>
              <w:ind w:left="0"/>
              <w:jc w:val="center"/>
              <w:rPr>
                <w:rFonts w:ascii="Arial" w:hAnsi="Arial"/>
                <w:sz w:val="20"/>
              </w:rPr>
            </w:pPr>
            <w:r>
              <w:rPr>
                <w:rFonts w:ascii="Arial" w:hAnsi="Arial"/>
                <w:sz w:val="20"/>
              </w:rPr>
              <w:t>D</w:t>
            </w:r>
            <w:r w:rsidRPr="001A7DA0">
              <w:rPr>
                <w:rFonts w:ascii="Arial" w:hAnsi="Arial"/>
                <w:sz w:val="20"/>
              </w:rPr>
              <w:t>efine a time interval by specifying a start year and end year in the control file</w:t>
            </w:r>
          </w:p>
        </w:tc>
        <w:tc>
          <w:tcPr>
            <w:tcW w:w="2610" w:type="dxa"/>
            <w:vAlign w:val="center"/>
          </w:tcPr>
          <w:p w14:paraId="4B12C1AF" w14:textId="01B176FD"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557ED42C" w14:textId="23C3DD19"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0611744E" w14:textId="7D9E6EA0" w:rsidTr="005241D1">
        <w:trPr>
          <w:trHeight w:val="602"/>
        </w:trPr>
        <w:tc>
          <w:tcPr>
            <w:tcW w:w="1439" w:type="dxa"/>
            <w:vAlign w:val="center"/>
          </w:tcPr>
          <w:p w14:paraId="76BE7D0A" w14:textId="0EAD9D61" w:rsidR="001A7DA0" w:rsidRPr="007D0AAC" w:rsidRDefault="001A7DA0" w:rsidP="003314D1">
            <w:pPr>
              <w:pStyle w:val="H1bodytext"/>
              <w:spacing w:after="0"/>
              <w:ind w:left="0"/>
              <w:jc w:val="center"/>
              <w:rPr>
                <w:rFonts w:ascii="Arial" w:hAnsi="Arial"/>
                <w:sz w:val="20"/>
              </w:rPr>
            </w:pPr>
            <w:r w:rsidRPr="007D0AAC">
              <w:rPr>
                <w:rFonts w:ascii="Arial" w:hAnsi="Arial"/>
                <w:sz w:val="20"/>
              </w:rPr>
              <w:t>FR</w:t>
            </w:r>
            <w:r>
              <w:rPr>
                <w:rFonts w:ascii="Arial" w:hAnsi="Arial"/>
                <w:sz w:val="20"/>
              </w:rPr>
              <w:t>-9</w:t>
            </w:r>
          </w:p>
        </w:tc>
        <w:tc>
          <w:tcPr>
            <w:tcW w:w="4141" w:type="dxa"/>
            <w:vAlign w:val="center"/>
          </w:tcPr>
          <w:p w14:paraId="04CFD5E2" w14:textId="75158E37" w:rsidR="001A7DA0" w:rsidRPr="007D0AAC" w:rsidRDefault="001A7DA0" w:rsidP="003314D1">
            <w:pPr>
              <w:pStyle w:val="H1bodytext"/>
              <w:spacing w:after="0"/>
              <w:ind w:left="0"/>
              <w:jc w:val="center"/>
              <w:rPr>
                <w:rFonts w:ascii="Arial" w:hAnsi="Arial"/>
                <w:sz w:val="20"/>
              </w:rPr>
            </w:pPr>
            <w:r>
              <w:rPr>
                <w:rFonts w:ascii="Arial" w:hAnsi="Arial"/>
                <w:sz w:val="20"/>
              </w:rPr>
              <w:t>A</w:t>
            </w:r>
            <w:r w:rsidRPr="001A7DA0">
              <w:rPr>
                <w:rFonts w:ascii="Arial" w:hAnsi="Arial"/>
                <w:sz w:val="20"/>
              </w:rPr>
              <w:t>ll results in CSV format</w:t>
            </w:r>
          </w:p>
        </w:tc>
        <w:tc>
          <w:tcPr>
            <w:tcW w:w="2610" w:type="dxa"/>
            <w:vAlign w:val="center"/>
          </w:tcPr>
          <w:p w14:paraId="344CEC49" w14:textId="102E8069"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sidR="0050340C">
              <w:rPr>
                <w:rFonts w:ascii="Arial" w:hAnsi="Arial"/>
                <w:sz w:val="20"/>
              </w:rPr>
              <w:t>1</w:t>
            </w:r>
            <w:r w:rsidR="005241D1">
              <w:rPr>
                <w:rFonts w:ascii="Arial" w:hAnsi="Arial"/>
                <w:sz w:val="20"/>
              </w:rPr>
              <w:t xml:space="preserve"> </w:t>
            </w:r>
            <w:r w:rsidR="005241D1">
              <w:rPr>
                <w:rFonts w:ascii="Arial" w:hAnsi="Arial"/>
                <w:sz w:val="20"/>
              </w:rPr>
              <w:br/>
              <w:t>Steps 1 through 6</w:t>
            </w:r>
          </w:p>
        </w:tc>
        <w:tc>
          <w:tcPr>
            <w:tcW w:w="1170" w:type="dxa"/>
            <w:vAlign w:val="center"/>
          </w:tcPr>
          <w:p w14:paraId="4206FDBD" w14:textId="2C05DBA1"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01A6421A" w14:textId="21412131" w:rsidTr="003E3D5A">
        <w:trPr>
          <w:trHeight w:val="602"/>
        </w:trPr>
        <w:tc>
          <w:tcPr>
            <w:tcW w:w="1439" w:type="dxa"/>
            <w:vAlign w:val="center"/>
          </w:tcPr>
          <w:p w14:paraId="4D27C21B" w14:textId="19124975" w:rsidR="001A7DA0" w:rsidRPr="007D0AAC" w:rsidRDefault="001A7DA0" w:rsidP="003314D1">
            <w:pPr>
              <w:pStyle w:val="H1bodytext"/>
              <w:spacing w:after="0"/>
              <w:ind w:left="0"/>
              <w:jc w:val="center"/>
              <w:rPr>
                <w:rFonts w:ascii="Arial" w:hAnsi="Arial"/>
                <w:sz w:val="20"/>
              </w:rPr>
            </w:pPr>
            <w:r>
              <w:rPr>
                <w:rFonts w:ascii="Arial" w:hAnsi="Arial"/>
                <w:sz w:val="20"/>
              </w:rPr>
              <w:t>FR-10</w:t>
            </w:r>
          </w:p>
        </w:tc>
        <w:tc>
          <w:tcPr>
            <w:tcW w:w="4141" w:type="dxa"/>
            <w:vAlign w:val="center"/>
          </w:tcPr>
          <w:p w14:paraId="094E7707" w14:textId="11E42FEA"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 xml:space="preserve">he maximum </w:t>
            </w:r>
            <w:r w:rsidR="008B0205">
              <w:rPr>
                <w:rFonts w:ascii="Arial" w:hAnsi="Arial"/>
                <w:sz w:val="20"/>
              </w:rPr>
              <w:t xml:space="preserve">total </w:t>
            </w:r>
            <w:r w:rsidRPr="001A7DA0">
              <w:rPr>
                <w:rFonts w:ascii="Arial" w:hAnsi="Arial"/>
                <w:sz w:val="20"/>
              </w:rPr>
              <w:t xml:space="preserve">dose </w:t>
            </w:r>
            <w:r w:rsidR="00622DAB">
              <w:rPr>
                <w:rFonts w:ascii="Arial" w:hAnsi="Arial"/>
                <w:sz w:val="20"/>
              </w:rPr>
              <w:t xml:space="preserve">timeseries </w:t>
            </w:r>
            <w:r w:rsidRPr="001A7DA0">
              <w:rPr>
                <w:rFonts w:ascii="Arial" w:hAnsi="Arial"/>
                <w:sz w:val="20"/>
              </w:rPr>
              <w:t xml:space="preserve">results for each time interval </w:t>
            </w:r>
            <w:r w:rsidR="00622DAB">
              <w:rPr>
                <w:rFonts w:ascii="Arial" w:hAnsi="Arial"/>
                <w:sz w:val="20"/>
              </w:rPr>
              <w:t xml:space="preserve">and domain </w:t>
            </w:r>
            <w:r w:rsidRPr="001A7DA0">
              <w:rPr>
                <w:rFonts w:ascii="Arial" w:hAnsi="Arial"/>
                <w:sz w:val="20"/>
              </w:rPr>
              <w:t>specified in the control file</w:t>
            </w:r>
          </w:p>
        </w:tc>
        <w:tc>
          <w:tcPr>
            <w:tcW w:w="2610" w:type="dxa"/>
            <w:vAlign w:val="center"/>
          </w:tcPr>
          <w:p w14:paraId="22390CA1" w14:textId="65A654E1"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3</w:t>
            </w:r>
          </w:p>
        </w:tc>
        <w:tc>
          <w:tcPr>
            <w:tcW w:w="1170" w:type="dxa"/>
            <w:vAlign w:val="center"/>
          </w:tcPr>
          <w:p w14:paraId="5AA30CFF" w14:textId="77C77744"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30A6DCDA" w14:textId="3C367551" w:rsidTr="003E3D5A">
        <w:trPr>
          <w:trHeight w:val="620"/>
        </w:trPr>
        <w:tc>
          <w:tcPr>
            <w:tcW w:w="1439" w:type="dxa"/>
            <w:vAlign w:val="center"/>
          </w:tcPr>
          <w:p w14:paraId="330E1993" w14:textId="7A0504F1" w:rsidR="001A7DA0" w:rsidRDefault="001A7DA0" w:rsidP="003314D1">
            <w:pPr>
              <w:pStyle w:val="H1bodytext"/>
              <w:spacing w:after="0"/>
              <w:ind w:left="0"/>
              <w:jc w:val="center"/>
              <w:rPr>
                <w:rFonts w:ascii="Arial" w:hAnsi="Arial"/>
                <w:sz w:val="20"/>
              </w:rPr>
            </w:pPr>
            <w:r>
              <w:rPr>
                <w:rFonts w:ascii="Arial" w:hAnsi="Arial"/>
                <w:sz w:val="20"/>
              </w:rPr>
              <w:t>FR-11</w:t>
            </w:r>
          </w:p>
        </w:tc>
        <w:tc>
          <w:tcPr>
            <w:tcW w:w="4141" w:type="dxa"/>
            <w:vAlign w:val="center"/>
          </w:tcPr>
          <w:p w14:paraId="3EF7D892" w14:textId="2243D87C" w:rsidR="001A7DA0" w:rsidRPr="007D0AAC" w:rsidRDefault="001A7DA0" w:rsidP="003314D1">
            <w:pPr>
              <w:pStyle w:val="H1bodytext"/>
              <w:spacing w:after="0"/>
              <w:ind w:left="0"/>
              <w:jc w:val="center"/>
              <w:rPr>
                <w:rFonts w:ascii="Arial" w:hAnsi="Arial"/>
                <w:sz w:val="20"/>
              </w:rPr>
            </w:pPr>
            <w:r>
              <w:rPr>
                <w:rFonts w:ascii="Arial" w:hAnsi="Arial"/>
                <w:sz w:val="20"/>
              </w:rPr>
              <w:t>T</w:t>
            </w:r>
            <w:r w:rsidRPr="001A7DA0">
              <w:rPr>
                <w:rFonts w:ascii="Arial" w:hAnsi="Arial"/>
                <w:sz w:val="20"/>
              </w:rPr>
              <w:t xml:space="preserve">he maximum </w:t>
            </w:r>
            <w:r w:rsidR="008B0205">
              <w:rPr>
                <w:rFonts w:ascii="Arial" w:hAnsi="Arial"/>
                <w:sz w:val="20"/>
              </w:rPr>
              <w:t xml:space="preserve">total </w:t>
            </w:r>
            <w:r w:rsidRPr="001A7DA0">
              <w:rPr>
                <w:rFonts w:ascii="Arial" w:hAnsi="Arial"/>
                <w:sz w:val="20"/>
              </w:rPr>
              <w:t xml:space="preserve">dose results for each </w:t>
            </w:r>
            <w:r w:rsidR="00622DAB">
              <w:rPr>
                <w:rFonts w:ascii="Arial" w:hAnsi="Arial"/>
                <w:sz w:val="20"/>
              </w:rPr>
              <w:t xml:space="preserve">time interval and </w:t>
            </w:r>
            <w:r w:rsidRPr="001A7DA0">
              <w:rPr>
                <w:rFonts w:ascii="Arial" w:hAnsi="Arial"/>
                <w:sz w:val="20"/>
              </w:rPr>
              <w:t>domain specified in the control file</w:t>
            </w:r>
          </w:p>
        </w:tc>
        <w:tc>
          <w:tcPr>
            <w:tcW w:w="2610" w:type="dxa"/>
            <w:vAlign w:val="center"/>
          </w:tcPr>
          <w:p w14:paraId="453C2D69" w14:textId="180D7E45"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3</w:t>
            </w:r>
          </w:p>
        </w:tc>
        <w:tc>
          <w:tcPr>
            <w:tcW w:w="1170" w:type="dxa"/>
            <w:vAlign w:val="center"/>
          </w:tcPr>
          <w:p w14:paraId="103F86BC" w14:textId="3A376C5B"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7C1F8ED8" w14:textId="702099C2" w:rsidTr="003E3D5A">
        <w:trPr>
          <w:trHeight w:val="755"/>
        </w:trPr>
        <w:tc>
          <w:tcPr>
            <w:tcW w:w="1439" w:type="dxa"/>
            <w:vAlign w:val="center"/>
          </w:tcPr>
          <w:p w14:paraId="33D9C491" w14:textId="184DE2CA" w:rsidR="001A7DA0" w:rsidRDefault="001A7DA0" w:rsidP="003314D1">
            <w:pPr>
              <w:pStyle w:val="H1bodytext"/>
              <w:spacing w:after="0"/>
              <w:ind w:left="0"/>
              <w:jc w:val="center"/>
              <w:rPr>
                <w:rFonts w:ascii="Arial" w:hAnsi="Arial"/>
                <w:sz w:val="20"/>
              </w:rPr>
            </w:pPr>
            <w:r>
              <w:rPr>
                <w:rFonts w:ascii="Arial" w:hAnsi="Arial"/>
                <w:sz w:val="20"/>
              </w:rPr>
              <w:t>FR-12</w:t>
            </w:r>
          </w:p>
        </w:tc>
        <w:tc>
          <w:tcPr>
            <w:tcW w:w="4141" w:type="dxa"/>
            <w:vAlign w:val="center"/>
          </w:tcPr>
          <w:p w14:paraId="4456B0FD" w14:textId="254CD29C" w:rsidR="001A7DA0" w:rsidRPr="007D0AAC" w:rsidRDefault="001A7DA0" w:rsidP="003314D1">
            <w:pPr>
              <w:pStyle w:val="H1bodytext"/>
              <w:spacing w:after="0"/>
              <w:ind w:left="0"/>
              <w:jc w:val="center"/>
              <w:rPr>
                <w:rFonts w:ascii="Arial" w:hAnsi="Arial"/>
                <w:sz w:val="20"/>
              </w:rPr>
            </w:pPr>
            <w:r>
              <w:rPr>
                <w:rFonts w:ascii="Arial" w:hAnsi="Arial"/>
                <w:sz w:val="20"/>
              </w:rPr>
              <w:t>I</w:t>
            </w:r>
            <w:r w:rsidRPr="001A7DA0">
              <w:rPr>
                <w:rFonts w:ascii="Arial" w:hAnsi="Arial"/>
                <w:sz w:val="20"/>
              </w:rPr>
              <w:t xml:space="preserve">nformation relating to where and when the maximum </w:t>
            </w:r>
            <w:r w:rsidR="008B0205">
              <w:rPr>
                <w:rFonts w:ascii="Arial" w:hAnsi="Arial"/>
                <w:sz w:val="20"/>
              </w:rPr>
              <w:t xml:space="preserve">total </w:t>
            </w:r>
            <w:r w:rsidRPr="001A7DA0">
              <w:rPr>
                <w:rFonts w:ascii="Arial" w:hAnsi="Arial"/>
                <w:sz w:val="20"/>
              </w:rPr>
              <w:t>dose occurred: the year, row, column, and layer</w:t>
            </w:r>
          </w:p>
        </w:tc>
        <w:tc>
          <w:tcPr>
            <w:tcW w:w="2610" w:type="dxa"/>
            <w:vAlign w:val="center"/>
          </w:tcPr>
          <w:p w14:paraId="4CD0AA3C" w14:textId="2FFEE2B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2 and Step 3</w:t>
            </w:r>
          </w:p>
        </w:tc>
        <w:tc>
          <w:tcPr>
            <w:tcW w:w="1170" w:type="dxa"/>
            <w:vAlign w:val="center"/>
          </w:tcPr>
          <w:p w14:paraId="2DB7A1E9" w14:textId="7B44B440"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8B0205" w14:paraId="42B3FBE0" w14:textId="77777777" w:rsidTr="003E3D5A">
        <w:trPr>
          <w:trHeight w:val="800"/>
        </w:trPr>
        <w:tc>
          <w:tcPr>
            <w:tcW w:w="1439" w:type="dxa"/>
            <w:vAlign w:val="center"/>
          </w:tcPr>
          <w:p w14:paraId="716E5081" w14:textId="1BF7FBD5" w:rsidR="008B0205" w:rsidRDefault="008B0205" w:rsidP="000876DE">
            <w:pPr>
              <w:pStyle w:val="H1bodytext"/>
              <w:spacing w:after="0"/>
              <w:ind w:left="0"/>
              <w:jc w:val="center"/>
              <w:rPr>
                <w:rFonts w:ascii="Arial" w:hAnsi="Arial"/>
                <w:sz w:val="20"/>
              </w:rPr>
            </w:pPr>
            <w:r>
              <w:rPr>
                <w:rFonts w:ascii="Arial" w:hAnsi="Arial"/>
                <w:sz w:val="20"/>
              </w:rPr>
              <w:t>FR-13</w:t>
            </w:r>
          </w:p>
        </w:tc>
        <w:tc>
          <w:tcPr>
            <w:tcW w:w="4141" w:type="dxa"/>
            <w:vAlign w:val="center"/>
          </w:tcPr>
          <w:p w14:paraId="30136105" w14:textId="76B0C8FA" w:rsidR="008B0205" w:rsidRPr="001A7DA0" w:rsidRDefault="008B0205" w:rsidP="000876DE">
            <w:pPr>
              <w:pStyle w:val="H1bodytext"/>
              <w:spacing w:after="0"/>
              <w:ind w:left="0"/>
              <w:jc w:val="center"/>
              <w:rPr>
                <w:rFonts w:ascii="Arial" w:hAnsi="Arial"/>
                <w:sz w:val="20"/>
              </w:rPr>
            </w:pPr>
            <w:r>
              <w:rPr>
                <w:rFonts w:ascii="Arial" w:hAnsi="Arial"/>
                <w:sz w:val="20"/>
              </w:rPr>
              <w:t xml:space="preserve">Information relating to the pathway- and COPC-specific contributions </w:t>
            </w:r>
            <w:r w:rsidR="00622DAB">
              <w:rPr>
                <w:rFonts w:ascii="Arial" w:hAnsi="Arial"/>
                <w:sz w:val="20"/>
              </w:rPr>
              <w:t>corresponding to</w:t>
            </w:r>
            <w:r>
              <w:rPr>
                <w:rFonts w:ascii="Arial" w:hAnsi="Arial"/>
                <w:sz w:val="20"/>
              </w:rPr>
              <w:t xml:space="preserve"> the maximum total dose</w:t>
            </w:r>
          </w:p>
        </w:tc>
        <w:tc>
          <w:tcPr>
            <w:tcW w:w="2610" w:type="dxa"/>
            <w:vAlign w:val="center"/>
          </w:tcPr>
          <w:p w14:paraId="727DD5E7" w14:textId="5A255080" w:rsidR="008B0205" w:rsidRPr="007D0AAC" w:rsidRDefault="008B0205" w:rsidP="000876DE">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2 and Step 3</w:t>
            </w:r>
          </w:p>
        </w:tc>
        <w:tc>
          <w:tcPr>
            <w:tcW w:w="1170" w:type="dxa"/>
            <w:vAlign w:val="center"/>
          </w:tcPr>
          <w:p w14:paraId="6083FDFF" w14:textId="15C3E93F" w:rsidR="008B0205" w:rsidRPr="007D0AAC" w:rsidRDefault="003E3D5A" w:rsidP="000876DE">
            <w:pPr>
              <w:pStyle w:val="H1bodytext"/>
              <w:spacing w:after="0"/>
              <w:ind w:left="0"/>
              <w:jc w:val="center"/>
              <w:rPr>
                <w:rFonts w:ascii="Arial" w:hAnsi="Arial"/>
                <w:sz w:val="20"/>
              </w:rPr>
            </w:pPr>
            <w:r>
              <w:rPr>
                <w:rFonts w:ascii="Arial" w:hAnsi="Arial"/>
                <w:sz w:val="20"/>
              </w:rPr>
              <w:t>Pass</w:t>
            </w:r>
          </w:p>
        </w:tc>
      </w:tr>
      <w:tr w:rsidR="001A7DA0" w14:paraId="3A9B4C00" w14:textId="78CB39FD" w:rsidTr="003E3D5A">
        <w:trPr>
          <w:trHeight w:val="800"/>
        </w:trPr>
        <w:tc>
          <w:tcPr>
            <w:tcW w:w="1439" w:type="dxa"/>
            <w:vAlign w:val="center"/>
          </w:tcPr>
          <w:p w14:paraId="16883666" w14:textId="0F3870CF" w:rsidR="001A7DA0" w:rsidRDefault="001A7DA0" w:rsidP="003314D1">
            <w:pPr>
              <w:pStyle w:val="H1bodytext"/>
              <w:spacing w:after="0"/>
              <w:ind w:left="0"/>
              <w:jc w:val="center"/>
              <w:rPr>
                <w:rFonts w:ascii="Arial" w:hAnsi="Arial"/>
                <w:sz w:val="20"/>
              </w:rPr>
            </w:pPr>
            <w:r>
              <w:rPr>
                <w:rFonts w:ascii="Arial" w:hAnsi="Arial"/>
                <w:sz w:val="20"/>
              </w:rPr>
              <w:t>FR-1</w:t>
            </w:r>
            <w:r w:rsidR="008B0205">
              <w:rPr>
                <w:rFonts w:ascii="Arial" w:hAnsi="Arial"/>
                <w:sz w:val="20"/>
              </w:rPr>
              <w:t>4</w:t>
            </w:r>
          </w:p>
        </w:tc>
        <w:tc>
          <w:tcPr>
            <w:tcW w:w="4141" w:type="dxa"/>
            <w:vAlign w:val="center"/>
          </w:tcPr>
          <w:p w14:paraId="029B9630" w14:textId="256F857D"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w:t>
            </w:r>
            <w:r w:rsidR="0050340C">
              <w:rPr>
                <w:rFonts w:ascii="Arial" w:hAnsi="Arial"/>
                <w:sz w:val="20"/>
              </w:rPr>
              <w:t xml:space="preserve"> and</w:t>
            </w:r>
            <w:r w:rsidR="0050340C" w:rsidRPr="001A7DA0">
              <w:rPr>
                <w:rFonts w:ascii="Arial" w:hAnsi="Arial"/>
                <w:sz w:val="20"/>
              </w:rPr>
              <w:t xml:space="preserve"> </w:t>
            </w:r>
            <w:r w:rsidRPr="001A7DA0">
              <w:rPr>
                <w:rFonts w:ascii="Arial" w:hAnsi="Arial"/>
                <w:sz w:val="20"/>
              </w:rPr>
              <w:t xml:space="preserve">domain, compute the maximum </w:t>
            </w:r>
            <w:r w:rsidR="0050340C">
              <w:rPr>
                <w:rFonts w:ascii="Arial" w:hAnsi="Arial"/>
                <w:sz w:val="20"/>
              </w:rPr>
              <w:t xml:space="preserve">total </w:t>
            </w:r>
            <w:r w:rsidRPr="001A7DA0">
              <w:rPr>
                <w:rFonts w:ascii="Arial" w:hAnsi="Arial"/>
                <w:sz w:val="20"/>
              </w:rPr>
              <w:t xml:space="preserve">dose </w:t>
            </w:r>
            <w:r w:rsidR="008B0205">
              <w:rPr>
                <w:rFonts w:ascii="Arial" w:hAnsi="Arial"/>
                <w:sz w:val="20"/>
              </w:rPr>
              <w:t>and the pathway- and COPC-specific contributions to the maximum total dose</w:t>
            </w:r>
            <w:r w:rsidR="008B0205" w:rsidRPr="001A7DA0">
              <w:rPr>
                <w:rFonts w:ascii="Arial" w:hAnsi="Arial"/>
                <w:sz w:val="20"/>
              </w:rPr>
              <w:t xml:space="preserve"> </w:t>
            </w:r>
            <w:r w:rsidRPr="001A7DA0">
              <w:rPr>
                <w:rFonts w:ascii="Arial" w:hAnsi="Arial"/>
                <w:sz w:val="20"/>
              </w:rPr>
              <w:t>over the domain for each year in the interval</w:t>
            </w:r>
          </w:p>
        </w:tc>
        <w:tc>
          <w:tcPr>
            <w:tcW w:w="2610" w:type="dxa"/>
            <w:vAlign w:val="center"/>
          </w:tcPr>
          <w:p w14:paraId="25DD6C95" w14:textId="6763515F"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3</w:t>
            </w:r>
          </w:p>
        </w:tc>
        <w:tc>
          <w:tcPr>
            <w:tcW w:w="1170" w:type="dxa"/>
            <w:vAlign w:val="center"/>
          </w:tcPr>
          <w:p w14:paraId="277C90A7" w14:textId="17D7E23E"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r w:rsidR="001A7DA0" w14:paraId="2884CF92" w14:textId="70C62650" w:rsidTr="003E3D5A">
        <w:trPr>
          <w:trHeight w:val="782"/>
        </w:trPr>
        <w:tc>
          <w:tcPr>
            <w:tcW w:w="1439" w:type="dxa"/>
            <w:vAlign w:val="center"/>
          </w:tcPr>
          <w:p w14:paraId="0FCE1748" w14:textId="4260C4D5" w:rsidR="001A7DA0" w:rsidRDefault="001A7DA0" w:rsidP="003314D1">
            <w:pPr>
              <w:pStyle w:val="H1bodytext"/>
              <w:spacing w:after="0"/>
              <w:ind w:left="0"/>
              <w:jc w:val="center"/>
              <w:rPr>
                <w:rFonts w:ascii="Arial" w:hAnsi="Arial"/>
                <w:sz w:val="20"/>
              </w:rPr>
            </w:pPr>
            <w:r>
              <w:rPr>
                <w:rFonts w:ascii="Arial" w:hAnsi="Arial"/>
                <w:sz w:val="20"/>
              </w:rPr>
              <w:t>FR-1</w:t>
            </w:r>
            <w:r w:rsidR="008B0205">
              <w:rPr>
                <w:rFonts w:ascii="Arial" w:hAnsi="Arial"/>
                <w:sz w:val="20"/>
              </w:rPr>
              <w:t>5</w:t>
            </w:r>
          </w:p>
        </w:tc>
        <w:tc>
          <w:tcPr>
            <w:tcW w:w="4141" w:type="dxa"/>
            <w:vAlign w:val="center"/>
          </w:tcPr>
          <w:p w14:paraId="705FE13F" w14:textId="6C6C922F" w:rsidR="001A7DA0" w:rsidRPr="007D0AAC" w:rsidRDefault="001A7DA0" w:rsidP="003314D1">
            <w:pPr>
              <w:pStyle w:val="H1bodytext"/>
              <w:spacing w:after="0"/>
              <w:ind w:left="0"/>
              <w:jc w:val="center"/>
              <w:rPr>
                <w:rFonts w:ascii="Arial" w:hAnsi="Arial"/>
                <w:sz w:val="20"/>
              </w:rPr>
            </w:pPr>
            <w:r w:rsidRPr="001A7DA0">
              <w:rPr>
                <w:rFonts w:ascii="Arial" w:hAnsi="Arial"/>
                <w:sz w:val="20"/>
              </w:rPr>
              <w:t>For each time interval</w:t>
            </w:r>
            <w:r w:rsidR="006577FD">
              <w:rPr>
                <w:rFonts w:ascii="Arial" w:hAnsi="Arial"/>
                <w:sz w:val="20"/>
              </w:rPr>
              <w:t xml:space="preserve"> and</w:t>
            </w:r>
            <w:r w:rsidRPr="001A7DA0">
              <w:rPr>
                <w:rFonts w:ascii="Arial" w:hAnsi="Arial"/>
                <w:sz w:val="20"/>
              </w:rPr>
              <w:t xml:space="preserve"> domain, compute the maximum </w:t>
            </w:r>
            <w:r w:rsidR="008B0205">
              <w:rPr>
                <w:rFonts w:ascii="Arial" w:hAnsi="Arial"/>
                <w:sz w:val="20"/>
              </w:rPr>
              <w:t xml:space="preserve">total </w:t>
            </w:r>
            <w:r w:rsidRPr="001A7DA0">
              <w:rPr>
                <w:rFonts w:ascii="Arial" w:hAnsi="Arial"/>
                <w:sz w:val="20"/>
              </w:rPr>
              <w:t>dose</w:t>
            </w:r>
            <w:r w:rsidR="008B0205">
              <w:rPr>
                <w:rFonts w:ascii="Arial" w:hAnsi="Arial"/>
                <w:sz w:val="20"/>
              </w:rPr>
              <w:t xml:space="preserve"> and the pathway- and COPC-specific contributions to the maximum total dose</w:t>
            </w:r>
            <w:r w:rsidRPr="001A7DA0">
              <w:rPr>
                <w:rFonts w:ascii="Arial" w:hAnsi="Arial"/>
                <w:sz w:val="20"/>
              </w:rPr>
              <w:t xml:space="preserve"> over the domain</w:t>
            </w:r>
          </w:p>
        </w:tc>
        <w:tc>
          <w:tcPr>
            <w:tcW w:w="2610" w:type="dxa"/>
            <w:vAlign w:val="center"/>
          </w:tcPr>
          <w:p w14:paraId="295121A7" w14:textId="30730FC3" w:rsidR="001A7DA0" w:rsidRPr="007D0AAC" w:rsidRDefault="001A7DA0" w:rsidP="003314D1">
            <w:pPr>
              <w:pStyle w:val="H1bodytext"/>
              <w:spacing w:after="0"/>
              <w:ind w:left="0"/>
              <w:jc w:val="center"/>
              <w:rPr>
                <w:rFonts w:ascii="Arial" w:hAnsi="Arial"/>
                <w:sz w:val="20"/>
              </w:rPr>
            </w:pPr>
            <w:r w:rsidRPr="007D0AAC">
              <w:rPr>
                <w:rFonts w:ascii="Arial" w:hAnsi="Arial"/>
                <w:sz w:val="20"/>
              </w:rPr>
              <w:t xml:space="preserve">CACIE- </w:t>
            </w:r>
            <w:r>
              <w:rPr>
                <w:rFonts w:ascii="Arial" w:hAnsi="Arial"/>
                <w:sz w:val="20"/>
              </w:rPr>
              <w:t>maxDose</w:t>
            </w:r>
            <w:r w:rsidR="000C3798">
              <w:rPr>
                <w:rFonts w:ascii="Arial" w:hAnsi="Arial"/>
                <w:sz w:val="20"/>
              </w:rPr>
              <w:t>DB</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2</w:t>
            </w:r>
            <w:r w:rsidR="005241D1">
              <w:rPr>
                <w:rFonts w:ascii="Arial" w:hAnsi="Arial"/>
                <w:sz w:val="20"/>
              </w:rPr>
              <w:br/>
              <w:t>Step 2</w:t>
            </w:r>
          </w:p>
        </w:tc>
        <w:tc>
          <w:tcPr>
            <w:tcW w:w="1170" w:type="dxa"/>
            <w:vAlign w:val="center"/>
          </w:tcPr>
          <w:p w14:paraId="7CB8CE7C" w14:textId="500F1B85" w:rsidR="001A7DA0" w:rsidRPr="007D0AAC" w:rsidRDefault="003E3D5A" w:rsidP="003314D1">
            <w:pPr>
              <w:pStyle w:val="H1bodytext"/>
              <w:spacing w:after="0"/>
              <w:ind w:left="0"/>
              <w:jc w:val="center"/>
              <w:rPr>
                <w:rFonts w:ascii="Arial" w:hAnsi="Arial"/>
                <w:sz w:val="20"/>
              </w:rPr>
            </w:pPr>
            <w:r>
              <w:rPr>
                <w:rFonts w:ascii="Arial" w:hAnsi="Arial"/>
                <w:sz w:val="20"/>
              </w:rPr>
              <w:t>Pass</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rsidRPr="00E9368E">
        <w:t xml:space="preserve">Test Plan and </w:t>
      </w:r>
      <w:r w:rsidR="00215CB2">
        <w:t xml:space="preserve">Acceptance Test Plan </w:t>
      </w:r>
      <w:r w:rsidR="00E62A15" w:rsidRPr="00E9368E">
        <w:t>Cases</w:t>
      </w:r>
    </w:p>
    <w:p w14:paraId="1FD5A036" w14:textId="5178321E" w:rsidR="00DA11B3" w:rsidRPr="00DA11B3" w:rsidRDefault="006504D7" w:rsidP="00DA11B3">
      <w:pPr>
        <w:pStyle w:val="H1bodytext"/>
        <w:spacing w:after="120"/>
        <w:rPr>
          <w:rFonts w:ascii="Arial" w:hAnsi="Arial"/>
        </w:rPr>
      </w:pPr>
      <w:r>
        <w:rPr>
          <w:rFonts w:ascii="Arial" w:hAnsi="Arial"/>
        </w:rPr>
        <w:t>Th</w:t>
      </w:r>
      <w:r w:rsidR="00EB0827">
        <w:rPr>
          <w:rFonts w:ascii="Arial" w:hAnsi="Arial"/>
        </w:rPr>
        <w:t xml:space="preserve">is tool will be tested on the same virtual machine </w:t>
      </w:r>
      <w:r w:rsidR="00DB7068">
        <w:rPr>
          <w:rFonts w:ascii="Arial" w:hAnsi="Arial"/>
        </w:rPr>
        <w:t xml:space="preserve">that is </w:t>
      </w:r>
      <w:r w:rsidR="00EB0827">
        <w:rPr>
          <w:rFonts w:ascii="Arial" w:hAnsi="Arial"/>
        </w:rPr>
        <w:t>used in production runs; therefore</w:t>
      </w:r>
      <w:r w:rsidR="00DB7068">
        <w:rPr>
          <w:rFonts w:ascii="Arial" w:hAnsi="Arial"/>
        </w:rPr>
        <w:t>,</w:t>
      </w:r>
      <w:r w:rsidR="00EB0827">
        <w:rPr>
          <w:rFonts w:ascii="Arial" w:hAnsi="Arial"/>
        </w:rPr>
        <w:t xml:space="preserve"> acceptance tests 1 and 2 also serve as the </w:t>
      </w:r>
      <w:r w:rsidR="00CC0C01">
        <w:rPr>
          <w:rFonts w:ascii="Arial" w:hAnsi="Arial"/>
        </w:rPr>
        <w:t xml:space="preserve">installation </w:t>
      </w:r>
      <w:r w:rsidR="00F105D9">
        <w:rPr>
          <w:rFonts w:ascii="Arial" w:hAnsi="Arial"/>
        </w:rPr>
        <w:t>test</w:t>
      </w:r>
      <w:r w:rsidR="00EB0827">
        <w:rPr>
          <w:rFonts w:ascii="Arial" w:hAnsi="Arial"/>
        </w:rPr>
        <w:t>.   T</w:t>
      </w:r>
      <w:r w:rsidR="00F105D9">
        <w:rPr>
          <w:rFonts w:ascii="Arial" w:hAnsi="Arial"/>
        </w:rPr>
        <w:t xml:space="preserve">he </w:t>
      </w:r>
      <w:r w:rsidR="00123CE9">
        <w:rPr>
          <w:rFonts w:ascii="Arial" w:hAnsi="Arial"/>
        </w:rPr>
        <w:t xml:space="preserve">acceptance </w:t>
      </w:r>
      <w:r>
        <w:rPr>
          <w:rFonts w:ascii="Arial" w:hAnsi="Arial"/>
        </w:rPr>
        <w:t xml:space="preserve">test plan </w:t>
      </w:r>
      <w:r w:rsidR="00123CE9">
        <w:rPr>
          <w:rFonts w:ascii="Arial" w:hAnsi="Arial"/>
        </w:rPr>
        <w:t>case</w:t>
      </w:r>
      <w:r w:rsidR="00EB0827">
        <w:rPr>
          <w:rFonts w:ascii="Arial" w:hAnsi="Arial"/>
        </w:rPr>
        <w:t>s</w:t>
      </w:r>
      <w:r w:rsidR="00DB7068">
        <w:rPr>
          <w:rFonts w:ascii="Arial" w:hAnsi="Arial"/>
        </w:rPr>
        <w:t xml:space="preserve"> </w:t>
      </w:r>
      <w:r w:rsidR="00EB0827">
        <w:rPr>
          <w:rFonts w:ascii="Arial" w:hAnsi="Arial"/>
        </w:rPr>
        <w:t>are</w:t>
      </w:r>
      <w:r>
        <w:rPr>
          <w:rFonts w:ascii="Arial" w:hAnsi="Arial"/>
        </w:rPr>
        <w:t xml:space="preserve"> presented in Table </w:t>
      </w:r>
      <w:r w:rsidR="00EB0827">
        <w:rPr>
          <w:rFonts w:ascii="Arial" w:hAnsi="Arial"/>
        </w:rPr>
        <w:t>2</w:t>
      </w:r>
      <w:r w:rsidR="00123CE9">
        <w:rPr>
          <w:rFonts w:ascii="Arial" w:hAnsi="Arial"/>
        </w:rPr>
        <w:t xml:space="preserve"> and </w:t>
      </w:r>
      <w:r w:rsidR="00EB0827">
        <w:rPr>
          <w:rFonts w:ascii="Arial" w:hAnsi="Arial"/>
        </w:rPr>
        <w:t>3</w:t>
      </w:r>
      <w:r>
        <w:rPr>
          <w:rFonts w:ascii="Arial" w:hAnsi="Arial"/>
        </w:rPr>
        <w:t xml:space="preserve">. </w:t>
      </w:r>
    </w:p>
    <w:p w14:paraId="0BE05061" w14:textId="77777777" w:rsidR="008912C9" w:rsidRDefault="008912C9" w:rsidP="004762FE">
      <w:pPr>
        <w:pStyle w:val="H1bodytext"/>
        <w:ind w:left="0"/>
        <w:rPr>
          <w:rFonts w:ascii="Arial" w:hAnsi="Arial"/>
        </w:rPr>
      </w:pPr>
    </w:p>
    <w:tbl>
      <w:tblPr>
        <w:tblStyle w:val="TableGrid"/>
        <w:tblW w:w="0" w:type="auto"/>
        <w:jc w:val="center"/>
        <w:tblLook w:val="04A0" w:firstRow="1" w:lastRow="0" w:firstColumn="1" w:lastColumn="0" w:noHBand="0" w:noVBand="1"/>
      </w:tblPr>
      <w:tblGrid>
        <w:gridCol w:w="1010"/>
        <w:gridCol w:w="3295"/>
        <w:gridCol w:w="4229"/>
        <w:gridCol w:w="1366"/>
      </w:tblGrid>
      <w:tr w:rsidR="006504D7" w:rsidRPr="00932809" w14:paraId="411380D4" w14:textId="77777777" w:rsidTr="00E72F39">
        <w:trPr>
          <w:cantSplit/>
          <w:trHeight w:val="360"/>
          <w:tblHeader/>
          <w:jc w:val="center"/>
        </w:trPr>
        <w:tc>
          <w:tcPr>
            <w:tcW w:w="9900" w:type="dxa"/>
            <w:gridSpan w:val="4"/>
            <w:tcBorders>
              <w:top w:val="nil"/>
              <w:left w:val="nil"/>
              <w:bottom w:val="single" w:sz="4" w:space="0" w:color="auto"/>
              <w:right w:val="nil"/>
            </w:tcBorders>
            <w:vAlign w:val="bottom"/>
          </w:tcPr>
          <w:p w14:paraId="4C226045" w14:textId="19CF507A" w:rsidR="00DA11B3" w:rsidRDefault="00DA11B3" w:rsidP="00DA11B3">
            <w:pPr>
              <w:pStyle w:val="Table"/>
            </w:pPr>
            <w:r>
              <w:t xml:space="preserve">Table </w:t>
            </w:r>
            <w:r w:rsidR="00EB0827">
              <w:t>2</w:t>
            </w:r>
          </w:p>
          <w:p w14:paraId="17D4281C" w14:textId="1E10FF36" w:rsidR="006504D7" w:rsidRPr="00DA11B3" w:rsidRDefault="008D03D6"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850287">
                  <w:rPr>
                    <w:rFonts w:ascii="Arial" w:hAnsi="Arial"/>
                    <w:b/>
                    <w:bCs/>
                    <w:szCs w:val="22"/>
                  </w:rPr>
                  <w:t>maxDoseDB</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E72F39">
        <w:trPr>
          <w:cantSplit/>
          <w:trHeight w:val="530"/>
          <w:tblHeader/>
          <w:jc w:val="center"/>
        </w:trPr>
        <w:tc>
          <w:tcPr>
            <w:tcW w:w="4305" w:type="dxa"/>
            <w:gridSpan w:val="2"/>
            <w:tcBorders>
              <w:top w:val="single" w:sz="4" w:space="0" w:color="auto"/>
            </w:tcBorders>
            <w:shd w:val="clear" w:color="auto" w:fill="auto"/>
            <w:vAlign w:val="center"/>
          </w:tcPr>
          <w:p w14:paraId="660B2BDB" w14:textId="167F33A9" w:rsidR="00AA419E" w:rsidRPr="007D0AAC" w:rsidRDefault="008D03D6"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850287">
                  <w:rPr>
                    <w:rFonts w:ascii="Arial" w:hAnsi="Arial"/>
                    <w:b/>
                    <w:bCs/>
                    <w:sz w:val="20"/>
                  </w:rPr>
                  <w:t>maxDoseDB</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21FDFF91"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850287">
                  <w:rPr>
                    <w:rFonts w:ascii="Arial" w:hAnsi="Arial"/>
                    <w:b/>
                    <w:bCs/>
                    <w:sz w:val="20"/>
                  </w:rPr>
                  <w:t>maxDoseDB</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595" w:type="dxa"/>
            <w:gridSpan w:val="2"/>
            <w:tcBorders>
              <w:top w:val="single" w:sz="4" w:space="0" w:color="auto"/>
            </w:tcBorders>
            <w:shd w:val="clear" w:color="auto" w:fill="auto"/>
            <w:vAlign w:val="center"/>
          </w:tcPr>
          <w:p w14:paraId="1470D87B" w14:textId="2CBA0692" w:rsidR="00AA419E" w:rsidRPr="007D0AAC" w:rsidRDefault="007D0AAC" w:rsidP="007D0AAC">
            <w:pPr>
              <w:pStyle w:val="H1bodytext"/>
              <w:spacing w:after="0"/>
              <w:ind w:left="0"/>
              <w:rPr>
                <w:rFonts w:ascii="Arial" w:hAnsi="Arial"/>
                <w:b/>
                <w:sz w:val="20"/>
              </w:rPr>
            </w:pPr>
            <w:r w:rsidRPr="007D0AAC">
              <w:rPr>
                <w:rFonts w:ascii="Arial" w:hAnsi="Arial"/>
                <w:b/>
                <w:sz w:val="20"/>
              </w:rPr>
              <w:t>Date:</w:t>
            </w:r>
            <w:r w:rsidR="004E70D8">
              <w:rPr>
                <w:rFonts w:ascii="Arial" w:hAnsi="Arial"/>
                <w:b/>
                <w:sz w:val="20"/>
              </w:rPr>
              <w:t xml:space="preserve"> </w:t>
            </w:r>
          </w:p>
        </w:tc>
      </w:tr>
      <w:tr w:rsidR="00AA419E" w:rsidRPr="007D0AAC" w14:paraId="75EEA53B" w14:textId="77777777" w:rsidTr="00E72F39">
        <w:trPr>
          <w:cantSplit/>
          <w:trHeight w:val="530"/>
          <w:tblHeader/>
          <w:jc w:val="center"/>
        </w:trPr>
        <w:tc>
          <w:tcPr>
            <w:tcW w:w="4305"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1AAA60D6" w:rsidR="007D0AAC" w:rsidRPr="007D0AAC" w:rsidRDefault="00AE466F" w:rsidP="007D0AAC">
            <w:pPr>
              <w:pStyle w:val="H1bodytext"/>
              <w:spacing w:after="0"/>
              <w:ind w:left="0"/>
              <w:rPr>
                <w:rFonts w:ascii="Arial" w:hAnsi="Arial"/>
                <w:b/>
                <w:sz w:val="20"/>
              </w:rPr>
            </w:pPr>
            <w:r w:rsidRPr="00005BD5">
              <w:rPr>
                <w:rFonts w:ascii="Arial" w:hAnsi="Arial"/>
                <w:b/>
                <w:sz w:val="20"/>
              </w:rPr>
              <w:t>[</w:t>
            </w:r>
            <w:r w:rsidRPr="005241D1">
              <w:rPr>
                <w:rFonts w:ascii="Arial" w:hAnsi="Arial"/>
                <w:b/>
                <w:sz w:val="20"/>
              </w:rPr>
              <w:t>PUT LINK TO THE DIRECTORY HERE</w:t>
            </w:r>
            <w:r w:rsidRPr="00005BD5">
              <w:rPr>
                <w:rFonts w:ascii="Arial" w:hAnsi="Arial"/>
                <w:b/>
                <w:sz w:val="20"/>
              </w:rPr>
              <w:t>]</w:t>
            </w:r>
          </w:p>
        </w:tc>
        <w:tc>
          <w:tcPr>
            <w:tcW w:w="5595" w:type="dxa"/>
            <w:gridSpan w:val="2"/>
            <w:tcBorders>
              <w:top w:val="single" w:sz="4" w:space="0" w:color="auto"/>
            </w:tcBorders>
            <w:shd w:val="clear" w:color="auto" w:fill="auto"/>
            <w:vAlign w:val="center"/>
          </w:tcPr>
          <w:p w14:paraId="44A7D6F7" w14:textId="7852E100" w:rsidR="00AA419E" w:rsidRPr="007D0AAC" w:rsidRDefault="00B849FF" w:rsidP="00B849FF">
            <w:pPr>
              <w:pStyle w:val="H1bodytext"/>
              <w:spacing w:after="0"/>
              <w:ind w:left="0"/>
              <w:rPr>
                <w:rFonts w:ascii="Arial" w:hAnsi="Arial"/>
                <w:b/>
                <w:sz w:val="20"/>
              </w:rPr>
            </w:pPr>
            <w:r>
              <w:rPr>
                <w:rFonts w:ascii="Arial" w:hAnsi="Arial"/>
                <w:b/>
                <w:sz w:val="20"/>
              </w:rPr>
              <w:t>Test Performed By:</w:t>
            </w:r>
            <w:r w:rsidR="004E70D8">
              <w:rPr>
                <w:rFonts w:ascii="Arial" w:hAnsi="Arial"/>
                <w:b/>
                <w:sz w:val="20"/>
              </w:rPr>
              <w:t xml:space="preserve"> </w:t>
            </w:r>
          </w:p>
        </w:tc>
      </w:tr>
      <w:tr w:rsidR="00A80399" w:rsidRPr="007D0AAC" w14:paraId="26415B5A" w14:textId="77777777" w:rsidTr="00E72F39">
        <w:trPr>
          <w:cantSplit/>
          <w:trHeight w:val="530"/>
          <w:tblHeader/>
          <w:jc w:val="center"/>
        </w:trPr>
        <w:tc>
          <w:tcPr>
            <w:tcW w:w="9900" w:type="dxa"/>
            <w:gridSpan w:val="4"/>
            <w:tcBorders>
              <w:top w:val="single" w:sz="4" w:space="0" w:color="auto"/>
            </w:tcBorders>
            <w:shd w:val="clear" w:color="auto" w:fill="auto"/>
            <w:vAlign w:val="center"/>
          </w:tcPr>
          <w:p w14:paraId="533B5539" w14:textId="462292DF"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43150E">
              <w:rPr>
                <w:rFonts w:ascii="Arial" w:hAnsi="Arial"/>
                <w:b/>
                <w:sz w:val="20"/>
              </w:rPr>
              <w:t>/home/ca/dose/test-maxDose</w:t>
            </w:r>
            <w:r w:rsidR="0050340C">
              <w:rPr>
                <w:rFonts w:ascii="Arial" w:hAnsi="Arial"/>
                <w:b/>
                <w:sz w:val="20"/>
              </w:rPr>
              <w:t>DB</w:t>
            </w:r>
          </w:p>
        </w:tc>
      </w:tr>
      <w:tr w:rsidR="006504D7" w:rsidRPr="00572F5F" w14:paraId="4AE5FBAF" w14:textId="77777777" w:rsidTr="00E72F39">
        <w:trPr>
          <w:cantSplit/>
          <w:trHeight w:val="530"/>
          <w:tblHeader/>
          <w:jc w:val="center"/>
        </w:trPr>
        <w:tc>
          <w:tcPr>
            <w:tcW w:w="101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295"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4229"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366"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E72F39">
        <w:trPr>
          <w:trHeight w:val="440"/>
          <w:jc w:val="center"/>
        </w:trPr>
        <w:tc>
          <w:tcPr>
            <w:tcW w:w="9900" w:type="dxa"/>
            <w:gridSpan w:val="4"/>
            <w:vAlign w:val="center"/>
          </w:tcPr>
          <w:p w14:paraId="705B3C51" w14:textId="1F1F6372" w:rsidR="0043150E" w:rsidRPr="007D0AAC" w:rsidRDefault="0043150E" w:rsidP="006B7E8B">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6504D7" w14:paraId="58021A89" w14:textId="77777777" w:rsidTr="00E72F39">
        <w:trPr>
          <w:trHeight w:val="1358"/>
          <w:jc w:val="center"/>
        </w:trPr>
        <w:tc>
          <w:tcPr>
            <w:tcW w:w="101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3295" w:type="dxa"/>
            <w:vAlign w:val="center"/>
          </w:tcPr>
          <w:p w14:paraId="1B5D6AC4" w14:textId="2221298D" w:rsidR="00A4786F" w:rsidRDefault="0043150E" w:rsidP="00B84619">
            <w:pPr>
              <w:pStyle w:val="H1bodytext"/>
              <w:spacing w:after="0"/>
              <w:ind w:left="0"/>
              <w:rPr>
                <w:rFonts w:ascii="Arial" w:hAnsi="Arial"/>
                <w:sz w:val="20"/>
              </w:rPr>
            </w:pPr>
            <w:r>
              <w:rPr>
                <w:rFonts w:ascii="Arial" w:hAnsi="Arial"/>
                <w:sz w:val="20"/>
              </w:rPr>
              <w:t xml:space="preserve">cd into the test directory by typing into the </w:t>
            </w:r>
            <w:r w:rsidR="005458EA">
              <w:rPr>
                <w:rFonts w:ascii="Arial" w:hAnsi="Arial"/>
                <w:sz w:val="20"/>
              </w:rPr>
              <w:t>console and press enter</w:t>
            </w:r>
            <w:r>
              <w:rPr>
                <w:rFonts w:ascii="Arial" w:hAnsi="Arial"/>
                <w:sz w:val="20"/>
              </w:rPr>
              <w:t>:</w:t>
            </w:r>
          </w:p>
          <w:p w14:paraId="43AF921F" w14:textId="77777777" w:rsidR="0043150E" w:rsidRDefault="0043150E" w:rsidP="00B84619">
            <w:pPr>
              <w:pStyle w:val="H1bodytext"/>
              <w:spacing w:after="0"/>
              <w:ind w:left="0"/>
              <w:rPr>
                <w:rFonts w:ascii="Arial" w:hAnsi="Arial"/>
                <w:sz w:val="20"/>
              </w:rPr>
            </w:pPr>
          </w:p>
          <w:p w14:paraId="6154B499" w14:textId="6CCDF5E5" w:rsidR="0043150E" w:rsidRPr="00A05420" w:rsidRDefault="0043150E" w:rsidP="00B84619">
            <w:pPr>
              <w:pStyle w:val="H1bodytext"/>
              <w:spacing w:after="0"/>
              <w:ind w:left="0"/>
              <w:rPr>
                <w:rFonts w:ascii="Consolas" w:hAnsi="Consolas"/>
                <w:sz w:val="20"/>
              </w:rPr>
            </w:pPr>
            <w:r w:rsidRPr="00A05420">
              <w:rPr>
                <w:rFonts w:ascii="Consolas" w:hAnsi="Consolas"/>
                <w:sz w:val="20"/>
              </w:rPr>
              <w:t>cd ~/dose/test-maxDose</w:t>
            </w:r>
            <w:r w:rsidR="0050340C">
              <w:rPr>
                <w:rFonts w:ascii="Consolas" w:hAnsi="Consolas"/>
                <w:sz w:val="20"/>
              </w:rPr>
              <w:t>DB</w:t>
            </w:r>
          </w:p>
        </w:tc>
        <w:tc>
          <w:tcPr>
            <w:tcW w:w="4229" w:type="dxa"/>
            <w:vAlign w:val="center"/>
          </w:tcPr>
          <w:p w14:paraId="55907527" w14:textId="4121133E" w:rsidR="006504D7" w:rsidRPr="007D0AAC" w:rsidRDefault="006504D7" w:rsidP="00B84619">
            <w:pPr>
              <w:pStyle w:val="H1bodytext"/>
              <w:spacing w:after="0"/>
              <w:ind w:left="0"/>
              <w:rPr>
                <w:rFonts w:ascii="Arial" w:hAnsi="Arial"/>
                <w:sz w:val="20"/>
              </w:rPr>
            </w:pPr>
          </w:p>
        </w:tc>
        <w:tc>
          <w:tcPr>
            <w:tcW w:w="1366" w:type="dxa"/>
            <w:vAlign w:val="center"/>
          </w:tcPr>
          <w:p w14:paraId="21EB394E" w14:textId="7DC7422E" w:rsidR="006504D7" w:rsidRPr="007D0AAC" w:rsidRDefault="0043150E" w:rsidP="00B84619">
            <w:pPr>
              <w:pStyle w:val="H1bodytext"/>
              <w:spacing w:after="0"/>
              <w:ind w:left="0"/>
              <w:jc w:val="center"/>
              <w:rPr>
                <w:rFonts w:ascii="Arial" w:hAnsi="Arial"/>
                <w:sz w:val="20"/>
              </w:rPr>
            </w:pPr>
            <w:r>
              <w:rPr>
                <w:rFonts w:ascii="Arial" w:hAnsi="Arial"/>
                <w:sz w:val="20"/>
              </w:rPr>
              <w:t>NA</w:t>
            </w:r>
          </w:p>
        </w:tc>
      </w:tr>
      <w:tr w:rsidR="006504D7" w14:paraId="6C799A12" w14:textId="77777777" w:rsidTr="00E72F39">
        <w:trPr>
          <w:trHeight w:val="1430"/>
          <w:jc w:val="center"/>
        </w:trPr>
        <w:tc>
          <w:tcPr>
            <w:tcW w:w="101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3295" w:type="dxa"/>
            <w:vAlign w:val="center"/>
          </w:tcPr>
          <w:p w14:paraId="153F0BDA" w14:textId="51F54171" w:rsidR="00A4786F" w:rsidRDefault="0043150E" w:rsidP="00B84619">
            <w:pPr>
              <w:pStyle w:val="H1bodytext"/>
              <w:spacing w:after="0"/>
              <w:ind w:left="0"/>
              <w:rPr>
                <w:rFonts w:ascii="Arial" w:hAnsi="Arial"/>
                <w:sz w:val="20"/>
              </w:rPr>
            </w:pPr>
            <w:r>
              <w:rPr>
                <w:rFonts w:ascii="Arial" w:hAnsi="Arial"/>
                <w:sz w:val="20"/>
              </w:rPr>
              <w:t xml:space="preserve">Run the test script by typing into </w:t>
            </w:r>
            <w:r w:rsidR="005458EA">
              <w:rPr>
                <w:rFonts w:ascii="Arial" w:hAnsi="Arial"/>
                <w:sz w:val="20"/>
              </w:rPr>
              <w:t>console and press enter</w:t>
            </w:r>
            <w:r>
              <w:rPr>
                <w:rFonts w:ascii="Arial" w:hAnsi="Arial"/>
                <w:sz w:val="20"/>
              </w:rPr>
              <w:t>:</w:t>
            </w:r>
          </w:p>
          <w:p w14:paraId="24E6C4A6" w14:textId="77777777" w:rsidR="0043150E" w:rsidRDefault="0043150E" w:rsidP="00B84619">
            <w:pPr>
              <w:pStyle w:val="H1bodytext"/>
              <w:spacing w:after="0"/>
              <w:ind w:left="0"/>
              <w:rPr>
                <w:rFonts w:ascii="Arial" w:hAnsi="Arial"/>
                <w:sz w:val="20"/>
              </w:rPr>
            </w:pPr>
          </w:p>
          <w:p w14:paraId="4DE336C9" w14:textId="4F3B58C8" w:rsidR="0043150E" w:rsidRPr="00A05420" w:rsidRDefault="0043150E" w:rsidP="00B84619">
            <w:pPr>
              <w:pStyle w:val="H1bodytext"/>
              <w:spacing w:after="0"/>
              <w:ind w:left="0"/>
              <w:rPr>
                <w:rFonts w:ascii="Consolas" w:hAnsi="Consolas"/>
                <w:sz w:val="20"/>
              </w:rPr>
            </w:pPr>
            <w:r w:rsidRPr="00A05420">
              <w:rPr>
                <w:rFonts w:ascii="Consolas" w:hAnsi="Consolas"/>
                <w:sz w:val="20"/>
              </w:rPr>
              <w:t>./testMaxDoseAT1.sh</w:t>
            </w:r>
          </w:p>
        </w:tc>
        <w:tc>
          <w:tcPr>
            <w:tcW w:w="4229" w:type="dxa"/>
            <w:vAlign w:val="center"/>
          </w:tcPr>
          <w:p w14:paraId="774F1BAB" w14:textId="48D1713C" w:rsidR="0043150E" w:rsidRPr="007D0AAC" w:rsidRDefault="0043150E" w:rsidP="00B84619">
            <w:pPr>
              <w:pStyle w:val="H1bodytext"/>
              <w:spacing w:after="0"/>
              <w:ind w:left="0"/>
              <w:rPr>
                <w:rFonts w:ascii="Arial" w:hAnsi="Arial"/>
                <w:sz w:val="20"/>
              </w:rPr>
            </w:pPr>
            <w:r>
              <w:rPr>
                <w:rFonts w:ascii="Arial" w:hAnsi="Arial"/>
                <w:sz w:val="20"/>
              </w:rPr>
              <w:t>The script begins to run and the console notifies you that Acceptance test 1 has started and that the output is logged to output/testlogfile.txt</w:t>
            </w:r>
          </w:p>
        </w:tc>
        <w:tc>
          <w:tcPr>
            <w:tcW w:w="1366" w:type="dxa"/>
            <w:vAlign w:val="center"/>
          </w:tcPr>
          <w:p w14:paraId="30E56C54" w14:textId="7F914E48" w:rsidR="006504D7" w:rsidRPr="007D0AAC" w:rsidRDefault="006504D7" w:rsidP="00B84619">
            <w:pPr>
              <w:pStyle w:val="H1bodytext"/>
              <w:spacing w:after="0"/>
              <w:ind w:left="0"/>
              <w:jc w:val="center"/>
              <w:rPr>
                <w:rFonts w:ascii="Arial" w:hAnsi="Arial"/>
                <w:sz w:val="20"/>
              </w:rPr>
            </w:pPr>
          </w:p>
        </w:tc>
      </w:tr>
      <w:tr w:rsidR="00ED27E3" w:rsidRPr="007D0AAC" w14:paraId="4EAF162D" w14:textId="77777777" w:rsidTr="000876DE">
        <w:trPr>
          <w:trHeight w:val="476"/>
          <w:jc w:val="center"/>
        </w:trPr>
        <w:tc>
          <w:tcPr>
            <w:tcW w:w="1010" w:type="dxa"/>
            <w:vAlign w:val="center"/>
          </w:tcPr>
          <w:p w14:paraId="718E40C7" w14:textId="71D3E05D" w:rsidR="00ED27E3" w:rsidRDefault="00ED27E3" w:rsidP="000876DE">
            <w:pPr>
              <w:pStyle w:val="H1bodytext"/>
              <w:spacing w:after="0"/>
              <w:ind w:left="0"/>
              <w:jc w:val="center"/>
              <w:rPr>
                <w:rFonts w:ascii="Arial" w:hAnsi="Arial"/>
                <w:sz w:val="20"/>
              </w:rPr>
            </w:pPr>
            <w:r>
              <w:rPr>
                <w:rFonts w:ascii="Arial" w:hAnsi="Arial"/>
                <w:sz w:val="20"/>
              </w:rPr>
              <w:t>3</w:t>
            </w:r>
          </w:p>
        </w:tc>
        <w:tc>
          <w:tcPr>
            <w:tcW w:w="3295" w:type="dxa"/>
            <w:vAlign w:val="center"/>
          </w:tcPr>
          <w:p w14:paraId="79580EF8" w14:textId="77777777" w:rsidR="00ED27E3" w:rsidRDefault="00ED27E3" w:rsidP="000876DE">
            <w:pPr>
              <w:pStyle w:val="H1bodytext"/>
              <w:spacing w:after="0"/>
              <w:ind w:left="0"/>
              <w:rPr>
                <w:rFonts w:ascii="Arial" w:hAnsi="Arial"/>
                <w:sz w:val="20"/>
              </w:rPr>
            </w:pPr>
            <w:r>
              <w:rPr>
                <w:rFonts w:ascii="Arial" w:hAnsi="Arial"/>
                <w:sz w:val="20"/>
              </w:rPr>
              <w:t>Obtain information from the input control file and enter it into the fields in the box on the right:</w:t>
            </w:r>
          </w:p>
          <w:p w14:paraId="424349E3" w14:textId="77777777" w:rsidR="00ED27E3" w:rsidRDefault="00ED27E3" w:rsidP="000876DE">
            <w:pPr>
              <w:pStyle w:val="H1bodytext"/>
              <w:spacing w:after="0"/>
              <w:ind w:left="0"/>
              <w:rPr>
                <w:rFonts w:ascii="Arial" w:hAnsi="Arial"/>
                <w:sz w:val="20"/>
              </w:rPr>
            </w:pPr>
          </w:p>
          <w:p w14:paraId="2A7664CE" w14:textId="77777777" w:rsidR="00ED27E3" w:rsidRDefault="00ED27E3" w:rsidP="000876DE">
            <w:pPr>
              <w:pStyle w:val="H1bodytext"/>
              <w:spacing w:after="0"/>
              <w:ind w:left="0"/>
              <w:rPr>
                <w:rFonts w:ascii="Arial" w:hAnsi="Arial"/>
                <w:sz w:val="20"/>
              </w:rPr>
            </w:pPr>
            <w:r>
              <w:rPr>
                <w:rFonts w:ascii="Arial" w:hAnsi="Arial"/>
                <w:sz w:val="20"/>
              </w:rPr>
              <w:t>Type the following into the console and press enter</w:t>
            </w:r>
          </w:p>
          <w:p w14:paraId="1B05F66D" w14:textId="77777777" w:rsidR="00ED27E3" w:rsidRDefault="00ED27E3" w:rsidP="000876DE">
            <w:pPr>
              <w:pStyle w:val="H1bodytext"/>
              <w:spacing w:after="0"/>
              <w:ind w:left="0"/>
              <w:rPr>
                <w:rFonts w:ascii="Arial" w:hAnsi="Arial"/>
                <w:sz w:val="20"/>
              </w:rPr>
            </w:pPr>
          </w:p>
          <w:p w14:paraId="4ECB60EE" w14:textId="56438253" w:rsidR="00ED27E3" w:rsidRPr="00A05420" w:rsidRDefault="00ED27E3" w:rsidP="000876DE">
            <w:pPr>
              <w:pStyle w:val="H1bodytext"/>
              <w:spacing w:after="0"/>
              <w:ind w:left="0"/>
              <w:rPr>
                <w:rFonts w:ascii="Consolas" w:hAnsi="Consolas"/>
                <w:sz w:val="20"/>
              </w:rPr>
            </w:pPr>
            <w:r w:rsidRPr="00A05420">
              <w:rPr>
                <w:rFonts w:ascii="Consolas" w:hAnsi="Consolas"/>
                <w:sz w:val="20"/>
              </w:rPr>
              <w:t>vim -R inputs/testControlInput.json</w:t>
            </w:r>
            <w:r w:rsidRPr="00A05420">
              <w:rPr>
                <w:rFonts w:ascii="Consolas" w:hAnsi="Consolas"/>
                <w:sz w:val="20"/>
              </w:rPr>
              <w:br/>
            </w:r>
            <w:r w:rsidRPr="00A05420">
              <w:rPr>
                <w:rFonts w:ascii="Consolas" w:hAnsi="Consolas"/>
                <w:sz w:val="20"/>
              </w:rPr>
              <w:br/>
            </w:r>
            <w:r w:rsidR="004E70D8">
              <w:rPr>
                <w:rFonts w:ascii="Consolas" w:hAnsi="Consolas"/>
                <w:sz w:val="20"/>
              </w:rPr>
              <w:t xml:space="preserve">(Note: </w:t>
            </w:r>
            <w:r w:rsidR="004E70D8" w:rsidRPr="005241D1">
              <w:rPr>
                <w:rFonts w:ascii="Consolas" w:hAnsi="Consolas"/>
                <w:b/>
                <w:bCs/>
                <w:sz w:val="20"/>
              </w:rPr>
              <w:t>:q!</w:t>
            </w:r>
            <w:r w:rsidR="004E70D8">
              <w:rPr>
                <w:rFonts w:ascii="Consolas" w:hAnsi="Consolas"/>
                <w:sz w:val="20"/>
              </w:rPr>
              <w:t xml:space="preserve"> exits vim without saving)</w:t>
            </w:r>
          </w:p>
        </w:tc>
        <w:tc>
          <w:tcPr>
            <w:tcW w:w="4229" w:type="dxa"/>
            <w:vAlign w:val="center"/>
          </w:tcPr>
          <w:p w14:paraId="6B52602D" w14:textId="77777777" w:rsidR="00ED27E3" w:rsidRDefault="00ED27E3" w:rsidP="000876DE">
            <w:pPr>
              <w:pStyle w:val="H1bodytext"/>
              <w:spacing w:after="0"/>
              <w:ind w:left="0"/>
              <w:rPr>
                <w:rFonts w:ascii="Arial" w:hAnsi="Arial"/>
                <w:sz w:val="20"/>
              </w:rPr>
            </w:pPr>
            <w:r>
              <w:rPr>
                <w:rFonts w:ascii="Arial" w:hAnsi="Arial"/>
                <w:sz w:val="20"/>
              </w:rPr>
              <w:t>1) The “domain” fields (each object has a “name” and “fpath” attribute):</w:t>
            </w:r>
          </w:p>
          <w:p w14:paraId="524096C2" w14:textId="77777777" w:rsidR="00ED27E3" w:rsidRDefault="00ED27E3" w:rsidP="000876DE">
            <w:pPr>
              <w:pStyle w:val="H1bodytext"/>
              <w:spacing w:after="0"/>
              <w:ind w:left="0"/>
              <w:rPr>
                <w:rFonts w:ascii="Arial" w:hAnsi="Arial"/>
                <w:sz w:val="20"/>
              </w:rPr>
            </w:pPr>
          </w:p>
          <w:p w14:paraId="12E4666C" w14:textId="77777777" w:rsidR="00ED27E3" w:rsidRDefault="00ED27E3" w:rsidP="000876DE">
            <w:pPr>
              <w:pStyle w:val="H1bodytext"/>
              <w:spacing w:after="0"/>
              <w:ind w:left="0"/>
              <w:rPr>
                <w:rFonts w:ascii="Arial" w:hAnsi="Arial"/>
                <w:sz w:val="20"/>
              </w:rPr>
            </w:pPr>
            <w:r>
              <w:rPr>
                <w:rFonts w:ascii="Arial" w:hAnsi="Arial"/>
                <w:sz w:val="20"/>
              </w:rPr>
              <w:t xml:space="preserve"> </w:t>
            </w:r>
            <w:r w:rsidRPr="00E72F39">
              <w:rPr>
                <w:rFonts w:ascii="Arial" w:hAnsi="Arial"/>
                <w:b/>
                <w:bCs/>
                <w:sz w:val="20"/>
              </w:rPr>
              <w:t>DOMAINS</w:t>
            </w:r>
            <w:r>
              <w:rPr>
                <w:rFonts w:ascii="Arial" w:hAnsi="Arial"/>
                <w:sz w:val="20"/>
              </w:rPr>
              <w:t xml:space="preserve"> = ____________</w:t>
            </w:r>
            <w:r>
              <w:rPr>
                <w:rFonts w:ascii="Arial" w:hAnsi="Arial"/>
                <w:sz w:val="20"/>
              </w:rPr>
              <w:br/>
            </w:r>
          </w:p>
          <w:p w14:paraId="5F39FDD2" w14:textId="77777777" w:rsidR="00ED27E3" w:rsidRDefault="00ED27E3" w:rsidP="000876DE">
            <w:pPr>
              <w:pStyle w:val="H1bodytext"/>
              <w:spacing w:after="0"/>
              <w:ind w:left="0"/>
              <w:rPr>
                <w:rFonts w:ascii="Arial" w:hAnsi="Arial"/>
                <w:sz w:val="20"/>
              </w:rPr>
            </w:pPr>
          </w:p>
          <w:p w14:paraId="4ECB5128" w14:textId="77777777" w:rsidR="00ED27E3" w:rsidRDefault="00ED27E3" w:rsidP="000876DE">
            <w:pPr>
              <w:pStyle w:val="H1bodytext"/>
              <w:spacing w:after="0"/>
              <w:ind w:left="0"/>
              <w:rPr>
                <w:rFonts w:ascii="Arial" w:hAnsi="Arial"/>
                <w:sz w:val="20"/>
              </w:rPr>
            </w:pPr>
            <w:r>
              <w:rPr>
                <w:rFonts w:ascii="Arial" w:hAnsi="Arial"/>
                <w:sz w:val="20"/>
              </w:rPr>
              <w:t>2) The “dateranges” fields (each object has a “start_year” and “end_year” attributes):</w:t>
            </w:r>
          </w:p>
          <w:p w14:paraId="68F54CA3" w14:textId="77777777" w:rsidR="00ED27E3" w:rsidRDefault="00ED27E3" w:rsidP="000876DE">
            <w:pPr>
              <w:pStyle w:val="H1bodytext"/>
              <w:spacing w:after="0"/>
              <w:ind w:left="0"/>
              <w:rPr>
                <w:rFonts w:ascii="Arial" w:hAnsi="Arial"/>
                <w:sz w:val="20"/>
              </w:rPr>
            </w:pPr>
          </w:p>
          <w:p w14:paraId="2589F2A4" w14:textId="77777777" w:rsidR="00ED27E3" w:rsidRDefault="00ED27E3" w:rsidP="000876DE">
            <w:pPr>
              <w:pStyle w:val="H1bodytext"/>
              <w:spacing w:after="0"/>
              <w:ind w:left="0"/>
              <w:rPr>
                <w:rFonts w:ascii="Arial" w:hAnsi="Arial"/>
                <w:sz w:val="20"/>
              </w:rPr>
            </w:pPr>
            <w:r w:rsidRPr="00953527">
              <w:rPr>
                <w:rFonts w:ascii="Arial" w:hAnsi="Arial"/>
                <w:b/>
                <w:bCs/>
                <w:sz w:val="20"/>
              </w:rPr>
              <w:t>INTERVALS</w:t>
            </w:r>
            <w:r>
              <w:rPr>
                <w:rFonts w:ascii="Arial" w:hAnsi="Arial"/>
                <w:sz w:val="20"/>
              </w:rPr>
              <w:t xml:space="preserve"> = ________</w:t>
            </w:r>
          </w:p>
          <w:p w14:paraId="382E46DC" w14:textId="77777777" w:rsidR="00ED27E3" w:rsidRDefault="00ED27E3" w:rsidP="000876DE">
            <w:pPr>
              <w:pStyle w:val="H1bodytext"/>
              <w:spacing w:after="0"/>
              <w:ind w:left="0"/>
              <w:rPr>
                <w:rFonts w:ascii="Arial" w:hAnsi="Arial"/>
                <w:sz w:val="20"/>
              </w:rPr>
            </w:pPr>
          </w:p>
          <w:p w14:paraId="6261321F" w14:textId="77777777" w:rsidR="00ED27E3" w:rsidRDefault="00ED27E3" w:rsidP="000876DE">
            <w:pPr>
              <w:pStyle w:val="H1bodytext"/>
              <w:spacing w:after="0"/>
              <w:ind w:left="0"/>
              <w:rPr>
                <w:rFonts w:ascii="Arial" w:hAnsi="Arial"/>
                <w:sz w:val="20"/>
              </w:rPr>
            </w:pPr>
            <w:r>
              <w:rPr>
                <w:rFonts w:ascii="Arial" w:hAnsi="Arial"/>
                <w:sz w:val="20"/>
              </w:rPr>
              <w:t>3) Write down the argument to the right of “outputdir” field:</w:t>
            </w:r>
          </w:p>
          <w:p w14:paraId="45CCC50D" w14:textId="77777777" w:rsidR="00ED27E3" w:rsidRDefault="00ED27E3" w:rsidP="000876DE">
            <w:pPr>
              <w:pStyle w:val="H1bodytext"/>
              <w:spacing w:after="0"/>
              <w:ind w:left="0"/>
              <w:rPr>
                <w:rFonts w:ascii="Arial" w:hAnsi="Arial"/>
                <w:sz w:val="20"/>
              </w:rPr>
            </w:pPr>
          </w:p>
          <w:p w14:paraId="5BB04BE1" w14:textId="77777777" w:rsidR="00ED27E3" w:rsidRDefault="00ED27E3" w:rsidP="000876DE">
            <w:pPr>
              <w:pStyle w:val="H1bodytext"/>
              <w:spacing w:after="0"/>
              <w:ind w:left="0"/>
              <w:rPr>
                <w:rFonts w:ascii="Arial" w:hAnsi="Arial"/>
                <w:sz w:val="20"/>
              </w:rPr>
            </w:pPr>
          </w:p>
          <w:p w14:paraId="155BCD82" w14:textId="77777777" w:rsidR="00ED27E3" w:rsidRDefault="00ED27E3" w:rsidP="000876DE">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DE7B4BD" w14:textId="77777777" w:rsidR="00ED27E3" w:rsidRDefault="00ED27E3" w:rsidP="000876DE">
            <w:pPr>
              <w:pStyle w:val="H1bodytext"/>
              <w:spacing w:after="0"/>
              <w:ind w:left="0"/>
              <w:rPr>
                <w:rFonts w:ascii="Arial" w:hAnsi="Arial"/>
                <w:sz w:val="20"/>
              </w:rPr>
            </w:pPr>
          </w:p>
        </w:tc>
        <w:tc>
          <w:tcPr>
            <w:tcW w:w="1366" w:type="dxa"/>
            <w:vAlign w:val="center"/>
          </w:tcPr>
          <w:p w14:paraId="3D0D9F8F" w14:textId="29163E3B" w:rsidR="004E70D8" w:rsidRPr="00702160" w:rsidRDefault="004E70D8" w:rsidP="005241D1">
            <w:pPr>
              <w:pStyle w:val="H1bodytext"/>
              <w:spacing w:after="0"/>
              <w:ind w:left="0"/>
              <w:jc w:val="center"/>
              <w:rPr>
                <w:rFonts w:ascii="Arial" w:hAnsi="Arial"/>
                <w:sz w:val="20"/>
              </w:rPr>
            </w:pPr>
          </w:p>
        </w:tc>
      </w:tr>
      <w:tr w:rsidR="00ED27E3" w:rsidRPr="007D0AAC" w14:paraId="58030BC3" w14:textId="77777777" w:rsidTr="000876DE">
        <w:trPr>
          <w:trHeight w:val="2042"/>
          <w:jc w:val="center"/>
        </w:trPr>
        <w:tc>
          <w:tcPr>
            <w:tcW w:w="1010" w:type="dxa"/>
            <w:vAlign w:val="center"/>
          </w:tcPr>
          <w:p w14:paraId="4B0A4ABF" w14:textId="5D5903DD" w:rsidR="00ED27E3" w:rsidRPr="007D0AAC" w:rsidRDefault="00ED27E3" w:rsidP="000876DE">
            <w:pPr>
              <w:pStyle w:val="H1bodytext"/>
              <w:spacing w:after="0"/>
              <w:ind w:left="0"/>
              <w:jc w:val="center"/>
              <w:rPr>
                <w:rFonts w:ascii="Arial" w:hAnsi="Arial"/>
                <w:sz w:val="20"/>
              </w:rPr>
            </w:pPr>
            <w:r>
              <w:rPr>
                <w:rFonts w:ascii="Arial" w:hAnsi="Arial"/>
                <w:sz w:val="20"/>
              </w:rPr>
              <w:lastRenderedPageBreak/>
              <w:t>4</w:t>
            </w:r>
          </w:p>
        </w:tc>
        <w:tc>
          <w:tcPr>
            <w:tcW w:w="3295" w:type="dxa"/>
            <w:vAlign w:val="center"/>
          </w:tcPr>
          <w:p w14:paraId="64E2590D" w14:textId="77777777" w:rsidR="00ED27E3" w:rsidRDefault="00ED27E3" w:rsidP="000876DE">
            <w:pPr>
              <w:pStyle w:val="H1bodytext"/>
              <w:spacing w:after="0"/>
              <w:ind w:left="0"/>
              <w:rPr>
                <w:rFonts w:ascii="Arial" w:hAnsi="Arial"/>
                <w:sz w:val="20"/>
              </w:rPr>
            </w:pPr>
            <w:r>
              <w:rPr>
                <w:rFonts w:ascii="Arial" w:hAnsi="Arial"/>
                <w:sz w:val="20"/>
              </w:rPr>
              <w:t>Type the following into the console and press enter:</w:t>
            </w:r>
          </w:p>
          <w:p w14:paraId="5A7F357E" w14:textId="77777777" w:rsidR="00ED27E3" w:rsidRDefault="00ED27E3" w:rsidP="000876DE">
            <w:pPr>
              <w:pStyle w:val="H1bodytext"/>
              <w:spacing w:after="0"/>
              <w:ind w:left="0"/>
              <w:rPr>
                <w:rFonts w:ascii="Arial" w:hAnsi="Arial"/>
                <w:sz w:val="20"/>
              </w:rPr>
            </w:pPr>
          </w:p>
          <w:p w14:paraId="5D340095" w14:textId="77777777" w:rsidR="00ED27E3" w:rsidRDefault="00ED27E3" w:rsidP="000876DE">
            <w:pPr>
              <w:pStyle w:val="H1bodytext"/>
              <w:spacing w:after="0"/>
              <w:ind w:left="0"/>
              <w:rPr>
                <w:rFonts w:ascii="Arial" w:hAnsi="Arial"/>
                <w:sz w:val="20"/>
              </w:rPr>
            </w:pPr>
            <w:r w:rsidRPr="00F519ED">
              <w:rPr>
                <w:rFonts w:ascii="Consolas" w:hAnsi="Consolas"/>
                <w:sz w:val="20"/>
              </w:rPr>
              <w:t>ls</w:t>
            </w:r>
            <w:r>
              <w:rPr>
                <w:rFonts w:ascii="Arial" w:hAnsi="Arial"/>
                <w:sz w:val="20"/>
              </w:rPr>
              <w:t xml:space="preserve"> [OUTDIR]</w:t>
            </w:r>
            <w:r>
              <w:rPr>
                <w:rFonts w:ascii="Arial" w:hAnsi="Arial"/>
                <w:sz w:val="20"/>
              </w:rPr>
              <w:br/>
            </w:r>
            <w:r>
              <w:rPr>
                <w:rFonts w:ascii="Arial" w:hAnsi="Arial"/>
                <w:sz w:val="20"/>
              </w:rPr>
              <w:br/>
              <w:t>where OUTDIR is the value you wrote down in the previous step.</w:t>
            </w:r>
          </w:p>
          <w:p w14:paraId="2F073DDB" w14:textId="77777777" w:rsidR="00ED27E3" w:rsidRPr="00702160" w:rsidRDefault="00ED27E3" w:rsidP="000876DE">
            <w:pPr>
              <w:pStyle w:val="H1bodytext"/>
              <w:spacing w:after="0"/>
              <w:ind w:left="0"/>
              <w:rPr>
                <w:rFonts w:ascii="Arial" w:hAnsi="Arial"/>
                <w:sz w:val="20"/>
              </w:rPr>
            </w:pPr>
          </w:p>
        </w:tc>
        <w:tc>
          <w:tcPr>
            <w:tcW w:w="4229" w:type="dxa"/>
            <w:vAlign w:val="center"/>
          </w:tcPr>
          <w:p w14:paraId="43DCB959" w14:textId="247018E4" w:rsidR="00ED27E3" w:rsidRDefault="00ED27E3" w:rsidP="000876DE">
            <w:pPr>
              <w:pStyle w:val="H1bodytext"/>
              <w:spacing w:after="0"/>
              <w:ind w:left="0"/>
              <w:rPr>
                <w:rFonts w:ascii="Arial" w:hAnsi="Arial"/>
                <w:sz w:val="20"/>
              </w:rPr>
            </w:pPr>
            <w:r>
              <w:rPr>
                <w:rFonts w:ascii="Arial" w:hAnsi="Arial"/>
                <w:sz w:val="20"/>
              </w:rPr>
              <w:t>There is a file</w:t>
            </w:r>
            <w:r>
              <w:rPr>
                <w:rFonts w:ascii="Arial" w:hAnsi="Arial"/>
                <w:sz w:val="20"/>
              </w:rPr>
              <w:br/>
              <w:t>“max_dose.csv”</w:t>
            </w:r>
          </w:p>
          <w:p w14:paraId="05BF6D6B" w14:textId="77777777" w:rsidR="00ED27E3" w:rsidRDefault="00ED27E3" w:rsidP="000876DE">
            <w:pPr>
              <w:pStyle w:val="H1bodytext"/>
              <w:spacing w:after="0"/>
              <w:ind w:left="0"/>
              <w:rPr>
                <w:rFonts w:ascii="Arial" w:hAnsi="Arial"/>
                <w:sz w:val="20"/>
              </w:rPr>
            </w:pPr>
          </w:p>
          <w:p w14:paraId="1BD54C6F" w14:textId="572922DD" w:rsidR="00ED27E3" w:rsidRPr="00702160" w:rsidRDefault="00ED27E3" w:rsidP="000876DE">
            <w:pPr>
              <w:pStyle w:val="H1bodytext"/>
              <w:spacing w:after="0"/>
              <w:ind w:left="0"/>
              <w:rPr>
                <w:rFonts w:ascii="Arial" w:hAnsi="Arial"/>
                <w:sz w:val="20"/>
              </w:rPr>
            </w:pPr>
            <w:r>
              <w:rPr>
                <w:rFonts w:ascii="Arial" w:hAnsi="Arial"/>
                <w:sz w:val="20"/>
              </w:rPr>
              <w:t>There is a file</w:t>
            </w:r>
            <w:r>
              <w:rPr>
                <w:rFonts w:ascii="Arial" w:hAnsi="Arial"/>
                <w:sz w:val="20"/>
              </w:rPr>
              <w:br/>
              <w:t xml:space="preserve"> “max_dose_timeseries.csv”</w:t>
            </w:r>
            <w:r>
              <w:rPr>
                <w:rFonts w:ascii="Arial" w:hAnsi="Arial"/>
                <w:sz w:val="20"/>
              </w:rPr>
              <w:br/>
            </w:r>
            <w:r>
              <w:rPr>
                <w:rFonts w:ascii="Arial" w:hAnsi="Arial"/>
                <w:sz w:val="20"/>
              </w:rPr>
              <w:br/>
              <w:t>there is one file labeled “</w:t>
            </w:r>
            <w:r w:rsidR="004E70D8">
              <w:rPr>
                <w:rFonts w:ascii="Arial" w:hAnsi="Arial"/>
                <w:sz w:val="20"/>
              </w:rPr>
              <w:t>testAT1_logfile</w:t>
            </w:r>
            <w:r>
              <w:rPr>
                <w:rFonts w:ascii="Arial" w:hAnsi="Arial"/>
                <w:sz w:val="20"/>
              </w:rPr>
              <w:t>.txt”</w:t>
            </w:r>
          </w:p>
        </w:tc>
        <w:tc>
          <w:tcPr>
            <w:tcW w:w="1366" w:type="dxa"/>
            <w:vAlign w:val="center"/>
          </w:tcPr>
          <w:p w14:paraId="60E1F864" w14:textId="14E4D042" w:rsidR="00ED27E3" w:rsidRPr="00702160" w:rsidRDefault="00ED27E3" w:rsidP="00EB30E7">
            <w:pPr>
              <w:pStyle w:val="H1bodytext"/>
              <w:spacing w:after="0"/>
              <w:ind w:left="0"/>
              <w:jc w:val="center"/>
              <w:rPr>
                <w:rFonts w:ascii="Arial" w:hAnsi="Arial"/>
                <w:sz w:val="20"/>
              </w:rPr>
            </w:pPr>
          </w:p>
        </w:tc>
      </w:tr>
      <w:tr w:rsidR="0064347B" w14:paraId="7398E9DE" w14:textId="77777777" w:rsidTr="0064347B">
        <w:trPr>
          <w:trHeight w:val="1070"/>
          <w:jc w:val="center"/>
        </w:trPr>
        <w:tc>
          <w:tcPr>
            <w:tcW w:w="9900" w:type="dxa"/>
            <w:gridSpan w:val="4"/>
            <w:vAlign w:val="center"/>
          </w:tcPr>
          <w:p w14:paraId="05A2BABE" w14:textId="77777777" w:rsidR="0064347B" w:rsidRDefault="0064347B" w:rsidP="000876DE">
            <w:pPr>
              <w:pStyle w:val="H1bodytext"/>
              <w:spacing w:after="0"/>
              <w:ind w:left="0"/>
              <w:jc w:val="center"/>
              <w:rPr>
                <w:rFonts w:ascii="Arial" w:hAnsi="Arial"/>
                <w:sz w:val="20"/>
              </w:rPr>
            </w:pPr>
          </w:p>
          <w:p w14:paraId="4EE2B74E" w14:textId="60C2469C" w:rsidR="0064347B" w:rsidRPr="00DB0BCF" w:rsidRDefault="0064347B" w:rsidP="000876DE">
            <w:pPr>
              <w:pStyle w:val="H1bodytext"/>
              <w:spacing w:after="0"/>
              <w:ind w:left="0"/>
              <w:rPr>
                <w:rFonts w:ascii="Arial" w:hAnsi="Arial"/>
                <w:i/>
                <w:iCs/>
                <w:sz w:val="20"/>
              </w:rPr>
            </w:pPr>
            <w:r>
              <w:rPr>
                <w:rFonts w:ascii="Arial" w:hAnsi="Arial"/>
                <w:i/>
                <w:iCs/>
                <w:sz w:val="20"/>
              </w:rPr>
              <w:t>C</w:t>
            </w:r>
            <w:r w:rsidRPr="00DB0BCF">
              <w:rPr>
                <w:rFonts w:ascii="Arial" w:hAnsi="Arial"/>
                <w:i/>
                <w:iCs/>
                <w:sz w:val="20"/>
              </w:rPr>
              <w:t xml:space="preserve">opy the files in step </w:t>
            </w:r>
            <w:r w:rsidR="00ED27E3">
              <w:rPr>
                <w:rFonts w:ascii="Arial" w:hAnsi="Arial"/>
                <w:i/>
                <w:iCs/>
                <w:sz w:val="20"/>
              </w:rPr>
              <w:t>5</w:t>
            </w:r>
            <w:r w:rsidRPr="00DB0BCF">
              <w:rPr>
                <w:rFonts w:ascii="Arial" w:hAnsi="Arial"/>
                <w:i/>
                <w:iCs/>
                <w:sz w:val="20"/>
              </w:rPr>
              <w:t xml:space="preserve"> </w:t>
            </w:r>
            <w:r w:rsidR="005241D1">
              <w:rPr>
                <w:rFonts w:ascii="Arial" w:hAnsi="Arial"/>
                <w:i/>
                <w:iCs/>
                <w:sz w:val="20"/>
              </w:rPr>
              <w:t xml:space="preserve">and step 6 </w:t>
            </w:r>
            <w:r w:rsidRPr="00DB0BCF">
              <w:rPr>
                <w:rFonts w:ascii="Arial" w:hAnsi="Arial"/>
                <w:i/>
                <w:iCs/>
                <w:sz w:val="20"/>
              </w:rPr>
              <w:t>to your local machine and use a program like Excel or similar to inspect individual rows.</w:t>
            </w:r>
          </w:p>
          <w:p w14:paraId="6A9F1296" w14:textId="77777777" w:rsidR="0064347B" w:rsidRPr="007D0AAC" w:rsidRDefault="0064347B" w:rsidP="000876DE">
            <w:pPr>
              <w:pStyle w:val="H1bodytext"/>
              <w:spacing w:after="0"/>
              <w:ind w:left="0"/>
              <w:jc w:val="center"/>
              <w:rPr>
                <w:rFonts w:ascii="Arial" w:hAnsi="Arial"/>
                <w:sz w:val="20"/>
              </w:rPr>
            </w:pPr>
          </w:p>
        </w:tc>
      </w:tr>
      <w:tr w:rsidR="0064347B" w:rsidRPr="007D0AAC" w14:paraId="096801E2" w14:textId="77777777" w:rsidTr="00E72F39">
        <w:trPr>
          <w:trHeight w:val="1610"/>
          <w:jc w:val="center"/>
        </w:trPr>
        <w:tc>
          <w:tcPr>
            <w:tcW w:w="1010" w:type="dxa"/>
            <w:vAlign w:val="center"/>
          </w:tcPr>
          <w:p w14:paraId="7CD6E8DE" w14:textId="4995DB11" w:rsidR="0064347B" w:rsidRDefault="00ED27E3" w:rsidP="00B84619">
            <w:pPr>
              <w:pStyle w:val="H1bodytext"/>
              <w:spacing w:after="0"/>
              <w:ind w:left="0"/>
              <w:jc w:val="center"/>
              <w:rPr>
                <w:rFonts w:ascii="Arial" w:hAnsi="Arial"/>
                <w:sz w:val="20"/>
              </w:rPr>
            </w:pPr>
            <w:r>
              <w:rPr>
                <w:rFonts w:ascii="Arial" w:hAnsi="Arial"/>
                <w:sz w:val="20"/>
              </w:rPr>
              <w:t>5</w:t>
            </w:r>
          </w:p>
        </w:tc>
        <w:tc>
          <w:tcPr>
            <w:tcW w:w="3295" w:type="dxa"/>
            <w:vAlign w:val="center"/>
          </w:tcPr>
          <w:p w14:paraId="5BB08582" w14:textId="614EC8F0" w:rsidR="0064347B" w:rsidRDefault="0064347B" w:rsidP="00B84619">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sz w:val="20"/>
              </w:rPr>
              <w:t xml:space="preserve">, verify that for each domain listed in Step </w:t>
            </w:r>
            <w:r w:rsidR="00ED27E3">
              <w:rPr>
                <w:rFonts w:ascii="Arial" w:hAnsi="Arial"/>
                <w:sz w:val="20"/>
              </w:rPr>
              <w:t>3</w:t>
            </w:r>
            <w:r>
              <w:rPr>
                <w:rFonts w:ascii="Arial" w:hAnsi="Arial"/>
                <w:sz w:val="20"/>
              </w:rPr>
              <w:t xml:space="preserve">, there is a time interval corresponding to the intervals listed in Step </w:t>
            </w:r>
            <w:r w:rsidR="00ED27E3">
              <w:rPr>
                <w:rFonts w:ascii="Arial" w:hAnsi="Arial"/>
                <w:sz w:val="20"/>
              </w:rPr>
              <w:t>3</w:t>
            </w:r>
          </w:p>
        </w:tc>
        <w:tc>
          <w:tcPr>
            <w:tcW w:w="4229" w:type="dxa"/>
            <w:vAlign w:val="center"/>
          </w:tcPr>
          <w:p w14:paraId="1DFEA59E" w14:textId="2460861B" w:rsidR="0064347B" w:rsidRDefault="004E70D8" w:rsidP="00B84619">
            <w:pPr>
              <w:pStyle w:val="H1bodytext"/>
              <w:spacing w:after="0"/>
              <w:ind w:left="0"/>
              <w:rPr>
                <w:rFonts w:ascii="Arial" w:hAnsi="Arial"/>
                <w:sz w:val="20"/>
              </w:rPr>
            </w:pPr>
            <w:r>
              <w:rPr>
                <w:rFonts w:ascii="Arial" w:hAnsi="Arial"/>
                <w:sz w:val="20"/>
              </w:rPr>
              <w:t>Domains of inner, outer and ca98, intervals of 2070 to 3070 and 3070 to 12070.</w:t>
            </w:r>
          </w:p>
        </w:tc>
        <w:tc>
          <w:tcPr>
            <w:tcW w:w="1366" w:type="dxa"/>
            <w:vAlign w:val="center"/>
          </w:tcPr>
          <w:p w14:paraId="4D246CA0" w14:textId="373C06FC" w:rsidR="0064347B" w:rsidRPr="00702160" w:rsidRDefault="0064347B" w:rsidP="00EB30E7">
            <w:pPr>
              <w:pStyle w:val="H1bodytext"/>
              <w:spacing w:after="0"/>
              <w:ind w:left="0"/>
              <w:jc w:val="center"/>
              <w:rPr>
                <w:rFonts w:ascii="Arial" w:hAnsi="Arial"/>
                <w:sz w:val="20"/>
              </w:rPr>
            </w:pPr>
          </w:p>
        </w:tc>
      </w:tr>
      <w:tr w:rsidR="0064347B" w:rsidRPr="007D0AAC" w14:paraId="383427C5" w14:textId="77777777" w:rsidTr="00E72F39">
        <w:trPr>
          <w:trHeight w:val="1790"/>
          <w:jc w:val="center"/>
        </w:trPr>
        <w:tc>
          <w:tcPr>
            <w:tcW w:w="1010" w:type="dxa"/>
            <w:vAlign w:val="center"/>
          </w:tcPr>
          <w:p w14:paraId="08B31D47" w14:textId="06527571" w:rsidR="0064347B" w:rsidRDefault="00ED27E3" w:rsidP="00B84619">
            <w:pPr>
              <w:pStyle w:val="H1bodytext"/>
              <w:spacing w:after="0"/>
              <w:ind w:left="0"/>
              <w:jc w:val="center"/>
              <w:rPr>
                <w:rFonts w:ascii="Arial" w:hAnsi="Arial"/>
                <w:sz w:val="20"/>
              </w:rPr>
            </w:pPr>
            <w:r>
              <w:rPr>
                <w:rFonts w:ascii="Arial" w:hAnsi="Arial"/>
                <w:sz w:val="20"/>
              </w:rPr>
              <w:t>6</w:t>
            </w:r>
          </w:p>
        </w:tc>
        <w:tc>
          <w:tcPr>
            <w:tcW w:w="3295" w:type="dxa"/>
            <w:vAlign w:val="center"/>
          </w:tcPr>
          <w:p w14:paraId="5A76DB66" w14:textId="7877830A" w:rsidR="0064347B" w:rsidRDefault="0064347B" w:rsidP="00B84619">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w:t>
            </w:r>
            <w:r>
              <w:rPr>
                <w:rFonts w:ascii="Arial" w:hAnsi="Arial"/>
                <w:b/>
                <w:bCs/>
                <w:sz w:val="20"/>
              </w:rPr>
              <w:t>_timeseries</w:t>
            </w:r>
            <w:r w:rsidRPr="00FA3498">
              <w:rPr>
                <w:rFonts w:ascii="Arial" w:hAnsi="Arial"/>
                <w:b/>
                <w:bCs/>
                <w:sz w:val="20"/>
              </w:rPr>
              <w:t>.csv</w:t>
            </w:r>
            <w:r>
              <w:rPr>
                <w:rFonts w:ascii="Arial" w:hAnsi="Arial"/>
                <w:sz w:val="20"/>
              </w:rPr>
              <w:t xml:space="preserve">, verify </w:t>
            </w:r>
            <w:r w:rsidR="00ED27E3">
              <w:rPr>
                <w:rFonts w:ascii="Arial" w:hAnsi="Arial"/>
                <w:sz w:val="20"/>
              </w:rPr>
              <w:t>that for each domain listed in Step 3, there is a time interval corresponding to the intervals listed in Step 3</w:t>
            </w:r>
          </w:p>
        </w:tc>
        <w:tc>
          <w:tcPr>
            <w:tcW w:w="4229" w:type="dxa"/>
            <w:vAlign w:val="center"/>
          </w:tcPr>
          <w:p w14:paraId="1CCBB126" w14:textId="77777777" w:rsidR="0064347B" w:rsidRDefault="0064347B" w:rsidP="00B84619">
            <w:pPr>
              <w:pStyle w:val="H1bodytext"/>
              <w:spacing w:after="0"/>
              <w:ind w:left="0"/>
              <w:rPr>
                <w:rFonts w:ascii="Arial" w:hAnsi="Arial"/>
                <w:sz w:val="20"/>
              </w:rPr>
            </w:pPr>
          </w:p>
        </w:tc>
        <w:tc>
          <w:tcPr>
            <w:tcW w:w="1366" w:type="dxa"/>
            <w:vAlign w:val="center"/>
          </w:tcPr>
          <w:p w14:paraId="4D57B128" w14:textId="4625E7D7" w:rsidR="0064347B" w:rsidRPr="00702160" w:rsidRDefault="0064347B" w:rsidP="00EB30E7">
            <w:pPr>
              <w:pStyle w:val="H1bodytext"/>
              <w:spacing w:after="0"/>
              <w:ind w:left="0"/>
              <w:jc w:val="center"/>
              <w:rPr>
                <w:rFonts w:ascii="Arial" w:hAnsi="Arial"/>
                <w:sz w:val="20"/>
              </w:rPr>
            </w:pPr>
          </w:p>
        </w:tc>
      </w:tr>
    </w:tbl>
    <w:p w14:paraId="64CA724E" w14:textId="04B1D428" w:rsidR="006504D7" w:rsidRDefault="006504D7" w:rsidP="00E62A15">
      <w:pPr>
        <w:pStyle w:val="H1bodytext"/>
        <w:spacing w:after="120"/>
        <w:rPr>
          <w:rFonts w:ascii="Arial" w:hAnsi="Arial"/>
          <w:highlight w:val="yellow"/>
        </w:rPr>
      </w:pPr>
    </w:p>
    <w:tbl>
      <w:tblPr>
        <w:tblStyle w:val="TableGrid"/>
        <w:tblW w:w="0" w:type="auto"/>
        <w:jc w:val="center"/>
        <w:tblLook w:val="04A0" w:firstRow="1" w:lastRow="0" w:firstColumn="1" w:lastColumn="0" w:noHBand="0" w:noVBand="1"/>
      </w:tblPr>
      <w:tblGrid>
        <w:gridCol w:w="1021"/>
        <w:gridCol w:w="3749"/>
        <w:gridCol w:w="3330"/>
        <w:gridCol w:w="1912"/>
      </w:tblGrid>
      <w:tr w:rsidR="00123CE9" w:rsidRPr="00932809" w14:paraId="27157911" w14:textId="77777777" w:rsidTr="00F5495B">
        <w:trPr>
          <w:cantSplit/>
          <w:trHeight w:val="360"/>
          <w:tblHeader/>
          <w:jc w:val="center"/>
        </w:trPr>
        <w:tc>
          <w:tcPr>
            <w:tcW w:w="10012" w:type="dxa"/>
            <w:gridSpan w:val="4"/>
            <w:tcBorders>
              <w:top w:val="nil"/>
              <w:left w:val="nil"/>
              <w:bottom w:val="single" w:sz="4" w:space="0" w:color="auto"/>
              <w:right w:val="nil"/>
            </w:tcBorders>
            <w:vAlign w:val="bottom"/>
          </w:tcPr>
          <w:p w14:paraId="58A95FF8" w14:textId="13BD5DAB" w:rsidR="009B35A1" w:rsidRDefault="009B35A1" w:rsidP="009B35A1">
            <w:pPr>
              <w:pStyle w:val="Table"/>
            </w:pPr>
            <w:r>
              <w:t xml:space="preserve">Table </w:t>
            </w:r>
            <w:r w:rsidR="00EB0827">
              <w:t>3</w:t>
            </w:r>
          </w:p>
          <w:p w14:paraId="2211FCA1" w14:textId="7A1E0E1F" w:rsidR="00123CE9" w:rsidRPr="007D0AAC" w:rsidRDefault="008D03D6" w:rsidP="00B84619">
            <w:pPr>
              <w:pStyle w:val="H1bodytext"/>
              <w:spacing w:after="0"/>
              <w:ind w:left="0"/>
              <w:jc w:val="center"/>
              <w:rPr>
                <w:rFonts w:ascii="Arial" w:hAnsi="Arial"/>
                <w:b/>
                <w:sz w:val="20"/>
              </w:rPr>
            </w:pPr>
            <w:sdt>
              <w:sdtPr>
                <w:rPr>
                  <w:rFonts w:ascii="Arial" w:hAnsi="Arial"/>
                  <w:b/>
                  <w:bCs/>
                  <w:sz w:val="20"/>
                </w:rPr>
                <w:alias w:val="Keywords"/>
                <w:tag w:val=""/>
                <w:id w:val="1091892214"/>
                <w:placeholder>
                  <w:docPart w:val="342975EBDEC4428A9E42B9D059D93167"/>
                </w:placeholder>
                <w:dataBinding w:prefixMappings="xmlns:ns0='http://purl.org/dc/elements/1.1/' xmlns:ns1='http://schemas.openxmlformats.org/package/2006/metadata/core-properties' " w:xpath="/ns1:coreProperties[1]/ns1:keywords[1]" w:storeItemID="{6C3C8BC8-F283-45AE-878A-BAB7291924A1}"/>
                <w:text/>
              </w:sdtPr>
              <w:sdtEndPr/>
              <w:sdtContent>
                <w:r w:rsidR="00850287">
                  <w:rPr>
                    <w:rFonts w:ascii="Arial" w:hAnsi="Arial"/>
                    <w:b/>
                    <w:bCs/>
                    <w:sz w:val="20"/>
                  </w:rPr>
                  <w:t>maxDoseDB</w:t>
                </w:r>
              </w:sdtContent>
            </w:sdt>
            <w:r w:rsidR="003D718B" w:rsidRPr="007D0AAC">
              <w:rPr>
                <w:rFonts w:ascii="Arial" w:hAnsi="Arial" w:cs="Arial"/>
                <w:b/>
                <w:sz w:val="20"/>
              </w:rPr>
              <w:t xml:space="preserve"> </w:t>
            </w:r>
            <w:r w:rsidR="00123CE9" w:rsidRPr="007D0AAC">
              <w:rPr>
                <w:rFonts w:ascii="Arial" w:hAnsi="Arial" w:cs="Arial"/>
                <w:b/>
                <w:sz w:val="20"/>
              </w:rPr>
              <w:t xml:space="preserve">Acceptance </w:t>
            </w:r>
            <w:r w:rsidR="00123CE9" w:rsidRPr="007D0AAC">
              <w:rPr>
                <w:rFonts w:ascii="Arial" w:hAnsi="Arial"/>
                <w:b/>
                <w:sz w:val="20"/>
              </w:rPr>
              <w:t>Test Plan</w:t>
            </w:r>
            <w:r w:rsidR="00123CE9">
              <w:rPr>
                <w:rFonts w:ascii="Arial" w:hAnsi="Arial"/>
                <w:b/>
                <w:sz w:val="20"/>
              </w:rPr>
              <w:t xml:space="preserve"> Case </w:t>
            </w:r>
            <w:r w:rsidR="00751E0C">
              <w:rPr>
                <w:rFonts w:ascii="Arial" w:hAnsi="Arial"/>
                <w:b/>
                <w:sz w:val="20"/>
              </w:rPr>
              <w:t>2</w:t>
            </w:r>
          </w:p>
        </w:tc>
      </w:tr>
      <w:tr w:rsidR="00123CE9" w:rsidRPr="007D0AAC" w14:paraId="713DDCF6" w14:textId="77777777" w:rsidTr="00F5495B">
        <w:trPr>
          <w:cantSplit/>
          <w:trHeight w:val="530"/>
          <w:tblHeader/>
          <w:jc w:val="center"/>
        </w:trPr>
        <w:tc>
          <w:tcPr>
            <w:tcW w:w="4770" w:type="dxa"/>
            <w:gridSpan w:val="2"/>
            <w:tcBorders>
              <w:top w:val="single" w:sz="4" w:space="0" w:color="auto"/>
            </w:tcBorders>
            <w:shd w:val="clear" w:color="auto" w:fill="auto"/>
            <w:vAlign w:val="center"/>
          </w:tcPr>
          <w:p w14:paraId="7DD24D13" w14:textId="3C507AA3" w:rsidR="00123CE9" w:rsidRPr="007D0AAC" w:rsidRDefault="008D03D6" w:rsidP="00B84619">
            <w:pPr>
              <w:pStyle w:val="H1bodytext"/>
              <w:spacing w:after="0"/>
              <w:ind w:left="0"/>
              <w:jc w:val="center"/>
              <w:rPr>
                <w:rFonts w:ascii="Arial" w:hAnsi="Arial"/>
                <w:b/>
                <w:sz w:val="20"/>
              </w:rPr>
            </w:pPr>
            <w:sdt>
              <w:sdtPr>
                <w:rPr>
                  <w:rFonts w:ascii="Arial" w:hAnsi="Arial"/>
                  <w:b/>
                  <w:bCs/>
                  <w:sz w:val="20"/>
                </w:rPr>
                <w:alias w:val="Keywords"/>
                <w:tag w:val=""/>
                <w:id w:val="-149064474"/>
                <w:placeholder>
                  <w:docPart w:val="6EB5291BD82245EA83EAF20351338250"/>
                </w:placeholder>
                <w:dataBinding w:prefixMappings="xmlns:ns0='http://purl.org/dc/elements/1.1/' xmlns:ns1='http://schemas.openxmlformats.org/package/2006/metadata/core-properties' " w:xpath="/ns1:coreProperties[1]/ns1:keywords[1]" w:storeItemID="{6C3C8BC8-F283-45AE-878A-BAB7291924A1}"/>
                <w:text/>
              </w:sdtPr>
              <w:sdtEndPr/>
              <w:sdtContent>
                <w:r w:rsidR="00850287">
                  <w:rPr>
                    <w:rFonts w:ascii="Arial" w:hAnsi="Arial"/>
                    <w:b/>
                    <w:bCs/>
                    <w:sz w:val="20"/>
                  </w:rPr>
                  <w:t>maxDoseDB</w:t>
                </w:r>
              </w:sdtContent>
            </w:sdt>
            <w:r w:rsidR="00123CE9" w:rsidRPr="007D0AAC">
              <w:rPr>
                <w:rFonts w:ascii="Arial" w:hAnsi="Arial"/>
                <w:b/>
                <w:sz w:val="20"/>
              </w:rPr>
              <w:t xml:space="preserve"> Acceptance Testing</w:t>
            </w:r>
          </w:p>
          <w:p w14:paraId="07E3D22F" w14:textId="1D4702B0"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41813644"/>
                <w:placeholder>
                  <w:docPart w:val="0794B7308BDA444485A48509C297818C"/>
                </w:placeholder>
                <w:dataBinding w:prefixMappings="xmlns:ns0='http://purl.org/dc/elements/1.1/' xmlns:ns1='http://schemas.openxmlformats.org/package/2006/metadata/core-properties' " w:xpath="/ns1:coreProperties[1]/ns1:keywords[1]" w:storeItemID="{6C3C8BC8-F283-45AE-878A-BAB7291924A1}"/>
                <w:text/>
              </w:sdtPr>
              <w:sdtEndPr/>
              <w:sdtContent>
                <w:r w:rsidR="00850287">
                  <w:rPr>
                    <w:rFonts w:ascii="Arial" w:hAnsi="Arial"/>
                    <w:b/>
                    <w:bCs/>
                    <w:sz w:val="20"/>
                  </w:rPr>
                  <w:t>maxDoseDB</w:t>
                </w:r>
              </w:sdtContent>
            </w:sdt>
            <w:r w:rsidRPr="007D0AAC">
              <w:rPr>
                <w:rFonts w:ascii="Arial" w:hAnsi="Arial"/>
                <w:b/>
                <w:sz w:val="20"/>
              </w:rPr>
              <w:t xml:space="preserve"> – AT-</w:t>
            </w:r>
            <w:r>
              <w:rPr>
                <w:rFonts w:ascii="Arial" w:hAnsi="Arial"/>
                <w:b/>
                <w:sz w:val="20"/>
              </w:rPr>
              <w:t>2</w:t>
            </w:r>
          </w:p>
        </w:tc>
        <w:tc>
          <w:tcPr>
            <w:tcW w:w="5242" w:type="dxa"/>
            <w:gridSpan w:val="2"/>
            <w:tcBorders>
              <w:top w:val="single" w:sz="4" w:space="0" w:color="auto"/>
            </w:tcBorders>
            <w:shd w:val="clear" w:color="auto" w:fill="auto"/>
            <w:vAlign w:val="center"/>
          </w:tcPr>
          <w:p w14:paraId="4A03075A" w14:textId="061F273B" w:rsidR="00123CE9" w:rsidRPr="007D0AAC" w:rsidRDefault="00123CE9" w:rsidP="00B84619">
            <w:pPr>
              <w:pStyle w:val="H1bodytext"/>
              <w:spacing w:after="0"/>
              <w:ind w:left="0"/>
              <w:rPr>
                <w:rFonts w:ascii="Arial" w:hAnsi="Arial"/>
                <w:b/>
                <w:sz w:val="20"/>
              </w:rPr>
            </w:pPr>
            <w:r w:rsidRPr="007D0AAC">
              <w:rPr>
                <w:rFonts w:ascii="Arial" w:hAnsi="Arial"/>
                <w:b/>
                <w:sz w:val="20"/>
              </w:rPr>
              <w:t>Date:</w:t>
            </w:r>
            <w:r w:rsidR="004E70D8">
              <w:rPr>
                <w:rFonts w:ascii="Arial" w:hAnsi="Arial"/>
                <w:b/>
                <w:sz w:val="20"/>
              </w:rPr>
              <w:t xml:space="preserve"> </w:t>
            </w:r>
          </w:p>
        </w:tc>
      </w:tr>
      <w:tr w:rsidR="00123CE9" w:rsidRPr="007D0AAC" w14:paraId="212D86CD" w14:textId="77777777" w:rsidTr="00F5495B">
        <w:trPr>
          <w:cantSplit/>
          <w:trHeight w:val="530"/>
          <w:tblHeader/>
          <w:jc w:val="center"/>
        </w:trPr>
        <w:tc>
          <w:tcPr>
            <w:tcW w:w="4770" w:type="dxa"/>
            <w:gridSpan w:val="2"/>
            <w:tcBorders>
              <w:top w:val="single" w:sz="4" w:space="0" w:color="auto"/>
            </w:tcBorders>
            <w:shd w:val="clear" w:color="auto" w:fill="auto"/>
            <w:vAlign w:val="center"/>
          </w:tcPr>
          <w:p w14:paraId="6D52BE54" w14:textId="3F701450"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Tool Runner </w:t>
            </w:r>
            <w:r w:rsidR="00952193">
              <w:rPr>
                <w:rFonts w:ascii="Arial" w:hAnsi="Arial"/>
                <w:b/>
                <w:sz w:val="20"/>
              </w:rPr>
              <w:t xml:space="preserve">Log </w:t>
            </w:r>
            <w:r w:rsidRPr="007D0AAC">
              <w:rPr>
                <w:rFonts w:ascii="Arial" w:hAnsi="Arial"/>
                <w:b/>
                <w:sz w:val="20"/>
              </w:rPr>
              <w:t>File Location for this test:</w:t>
            </w:r>
          </w:p>
          <w:p w14:paraId="1A5C8B30" w14:textId="1162B5FE" w:rsidR="00123CE9" w:rsidRPr="007D0AAC" w:rsidRDefault="00123CE9" w:rsidP="00B84619">
            <w:pPr>
              <w:pStyle w:val="H1bodytext"/>
              <w:spacing w:after="0"/>
              <w:ind w:left="0"/>
              <w:rPr>
                <w:rFonts w:ascii="Arial" w:hAnsi="Arial"/>
                <w:b/>
                <w:sz w:val="20"/>
              </w:rPr>
            </w:pPr>
            <w:r w:rsidRPr="005241D1">
              <w:rPr>
                <w:rFonts w:ascii="Arial" w:hAnsi="Arial"/>
                <w:b/>
                <w:sz w:val="20"/>
              </w:rPr>
              <w:t>[PUT LINK TO THE DIRECTORY HERE]</w:t>
            </w:r>
          </w:p>
        </w:tc>
        <w:tc>
          <w:tcPr>
            <w:tcW w:w="5242" w:type="dxa"/>
            <w:gridSpan w:val="2"/>
            <w:tcBorders>
              <w:top w:val="single" w:sz="4" w:space="0" w:color="auto"/>
            </w:tcBorders>
            <w:shd w:val="clear" w:color="auto" w:fill="auto"/>
            <w:vAlign w:val="center"/>
          </w:tcPr>
          <w:p w14:paraId="6B546EDA" w14:textId="6BB627E8" w:rsidR="00123CE9" w:rsidRPr="007D0AAC" w:rsidRDefault="00123CE9" w:rsidP="00B84619">
            <w:pPr>
              <w:pStyle w:val="H1bodytext"/>
              <w:spacing w:after="0"/>
              <w:ind w:left="0"/>
              <w:rPr>
                <w:rFonts w:ascii="Arial" w:hAnsi="Arial"/>
                <w:b/>
                <w:sz w:val="20"/>
              </w:rPr>
            </w:pPr>
            <w:r>
              <w:rPr>
                <w:rFonts w:ascii="Arial" w:hAnsi="Arial"/>
                <w:b/>
                <w:sz w:val="20"/>
              </w:rPr>
              <w:t>Test Performed By:</w:t>
            </w:r>
            <w:r w:rsidR="004E70D8">
              <w:rPr>
                <w:rFonts w:ascii="Arial" w:hAnsi="Arial"/>
                <w:b/>
                <w:sz w:val="20"/>
              </w:rPr>
              <w:t xml:space="preserve"> </w:t>
            </w:r>
          </w:p>
        </w:tc>
      </w:tr>
      <w:tr w:rsidR="00123CE9" w:rsidRPr="007D0AAC" w14:paraId="1045BCC7" w14:textId="77777777" w:rsidTr="00F5495B">
        <w:trPr>
          <w:cantSplit/>
          <w:trHeight w:val="530"/>
          <w:tblHeader/>
          <w:jc w:val="center"/>
        </w:trPr>
        <w:tc>
          <w:tcPr>
            <w:tcW w:w="10012" w:type="dxa"/>
            <w:gridSpan w:val="4"/>
            <w:tcBorders>
              <w:top w:val="single" w:sz="4" w:space="0" w:color="auto"/>
            </w:tcBorders>
            <w:shd w:val="clear" w:color="auto" w:fill="auto"/>
            <w:vAlign w:val="center"/>
          </w:tcPr>
          <w:p w14:paraId="6A9925A3" w14:textId="5A37A914" w:rsidR="00123CE9" w:rsidRPr="007D0AAC" w:rsidRDefault="00123CE9" w:rsidP="00B84619">
            <w:pPr>
              <w:pStyle w:val="H1bodytext"/>
              <w:spacing w:after="0"/>
              <w:ind w:left="0"/>
              <w:rPr>
                <w:rFonts w:ascii="Arial" w:hAnsi="Arial"/>
                <w:b/>
                <w:sz w:val="20"/>
              </w:rPr>
            </w:pPr>
            <w:r w:rsidRPr="007D0AAC">
              <w:rPr>
                <w:rFonts w:ascii="Arial" w:hAnsi="Arial"/>
                <w:b/>
                <w:sz w:val="20"/>
              </w:rPr>
              <w:t xml:space="preserve">Testing Directory: </w:t>
            </w:r>
            <w:r w:rsidR="005241D1">
              <w:rPr>
                <w:rFonts w:ascii="Arial" w:hAnsi="Arial"/>
                <w:b/>
                <w:sz w:val="20"/>
              </w:rPr>
              <w:t>/home/ca/dose/test-maxDoseDB</w:t>
            </w:r>
            <w:r w:rsidR="005241D1" w:rsidRPr="00B849FF" w:rsidDel="00005BD5">
              <w:rPr>
                <w:rFonts w:ascii="Arial" w:hAnsi="Arial"/>
                <w:b/>
                <w:sz w:val="20"/>
                <w:highlight w:val="yellow"/>
              </w:rPr>
              <w:t xml:space="preserve"> </w:t>
            </w:r>
          </w:p>
        </w:tc>
      </w:tr>
      <w:tr w:rsidR="00123CE9" w:rsidRPr="00572F5F" w14:paraId="19C01913" w14:textId="77777777" w:rsidTr="00F5495B">
        <w:trPr>
          <w:cantSplit/>
          <w:trHeight w:val="530"/>
          <w:tblHeader/>
          <w:jc w:val="center"/>
        </w:trPr>
        <w:tc>
          <w:tcPr>
            <w:tcW w:w="1021" w:type="dxa"/>
            <w:tcBorders>
              <w:top w:val="single" w:sz="4" w:space="0" w:color="auto"/>
            </w:tcBorders>
            <w:shd w:val="clear" w:color="auto" w:fill="D9D9D9" w:themeFill="background1" w:themeFillShade="D9"/>
            <w:vAlign w:val="center"/>
          </w:tcPr>
          <w:p w14:paraId="5E67DA9C"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9" w:type="dxa"/>
            <w:tcBorders>
              <w:top w:val="single" w:sz="4" w:space="0" w:color="auto"/>
            </w:tcBorders>
            <w:shd w:val="clear" w:color="auto" w:fill="D9D9D9" w:themeFill="background1" w:themeFillShade="D9"/>
            <w:vAlign w:val="center"/>
          </w:tcPr>
          <w:p w14:paraId="513A74FA"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Test Instruction</w:t>
            </w:r>
          </w:p>
        </w:tc>
        <w:tc>
          <w:tcPr>
            <w:tcW w:w="3330" w:type="dxa"/>
            <w:tcBorders>
              <w:top w:val="single" w:sz="4" w:space="0" w:color="auto"/>
            </w:tcBorders>
            <w:shd w:val="clear" w:color="auto" w:fill="D9D9D9" w:themeFill="background1" w:themeFillShade="D9"/>
            <w:vAlign w:val="center"/>
          </w:tcPr>
          <w:p w14:paraId="4AA680A6"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Expected Result</w:t>
            </w:r>
          </w:p>
        </w:tc>
        <w:tc>
          <w:tcPr>
            <w:tcW w:w="1912" w:type="dxa"/>
            <w:tcBorders>
              <w:top w:val="single" w:sz="4" w:space="0" w:color="auto"/>
            </w:tcBorders>
            <w:shd w:val="clear" w:color="auto" w:fill="D9D9D9" w:themeFill="background1" w:themeFillShade="D9"/>
            <w:vAlign w:val="center"/>
          </w:tcPr>
          <w:p w14:paraId="70A2345F" w14:textId="77777777" w:rsidR="00123CE9" w:rsidRPr="007D0AAC" w:rsidRDefault="00123CE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123CE9" w:rsidRPr="007D0AAC" w14:paraId="4F1F6FAC" w14:textId="77777777" w:rsidTr="00F5495B">
        <w:trPr>
          <w:trHeight w:val="494"/>
          <w:jc w:val="center"/>
        </w:trPr>
        <w:tc>
          <w:tcPr>
            <w:tcW w:w="10012" w:type="dxa"/>
            <w:gridSpan w:val="4"/>
            <w:vAlign w:val="center"/>
          </w:tcPr>
          <w:p w14:paraId="3637A18F" w14:textId="2596309D" w:rsidR="00123CE9" w:rsidRDefault="009872FA" w:rsidP="00B84619">
            <w:pPr>
              <w:pStyle w:val="H1bodytext"/>
              <w:spacing w:after="0"/>
              <w:ind w:left="0"/>
              <w:rPr>
                <w:rFonts w:ascii="Arial" w:hAnsi="Arial"/>
                <w:i/>
                <w:iCs/>
                <w:sz w:val="20"/>
              </w:rPr>
            </w:pPr>
            <w:r>
              <w:rPr>
                <w:rFonts w:ascii="Arial" w:hAnsi="Arial"/>
                <w:i/>
                <w:iCs/>
                <w:sz w:val="20"/>
              </w:rPr>
              <w:t xml:space="preserve">This test assumes </w:t>
            </w:r>
            <w:r w:rsidR="00DD6961">
              <w:rPr>
                <w:rFonts w:ascii="Arial" w:hAnsi="Arial"/>
                <w:i/>
                <w:iCs/>
                <w:sz w:val="20"/>
              </w:rPr>
              <w:t xml:space="preserve">that </w:t>
            </w:r>
            <w:r>
              <w:rPr>
                <w:rFonts w:ascii="Arial" w:hAnsi="Arial"/>
                <w:i/>
                <w:iCs/>
                <w:sz w:val="20"/>
              </w:rPr>
              <w:t>you have already successfully completed Acceptance Test 1.  If you have not done so, please complete that test now.</w:t>
            </w:r>
            <w:r w:rsidR="00953527">
              <w:rPr>
                <w:rFonts w:ascii="Arial" w:hAnsi="Arial"/>
                <w:i/>
                <w:iCs/>
                <w:sz w:val="20"/>
              </w:rPr>
              <w:t xml:space="preserve">  If any portion of that test failed, do not start this test.</w:t>
            </w:r>
          </w:p>
          <w:p w14:paraId="4FFE07B1" w14:textId="77777777" w:rsidR="009872FA" w:rsidRDefault="009872FA" w:rsidP="00B84619">
            <w:pPr>
              <w:pStyle w:val="H1bodytext"/>
              <w:spacing w:after="0"/>
              <w:ind w:left="0"/>
              <w:rPr>
                <w:rFonts w:ascii="Arial" w:hAnsi="Arial"/>
                <w:i/>
                <w:iCs/>
                <w:sz w:val="20"/>
              </w:rPr>
            </w:pPr>
          </w:p>
          <w:p w14:paraId="645E08D1" w14:textId="27FD9F49" w:rsidR="009872FA" w:rsidRDefault="009872FA" w:rsidP="00B84619">
            <w:pPr>
              <w:pStyle w:val="H1bodytext"/>
              <w:spacing w:after="0"/>
              <w:ind w:left="0"/>
              <w:rPr>
                <w:rFonts w:ascii="Arial" w:hAnsi="Arial"/>
                <w:i/>
                <w:iCs/>
                <w:sz w:val="20"/>
              </w:rPr>
            </w:pPr>
            <w:r>
              <w:rPr>
                <w:rFonts w:ascii="Arial" w:hAnsi="Arial"/>
                <w:i/>
                <w:iCs/>
                <w:sz w:val="20"/>
              </w:rPr>
              <w:lastRenderedPageBreak/>
              <w:t xml:space="preserve">For this test, you must transfer the files from the remote server to a location on your own computer so that you can use Microsoft Excel to independently verify the maximum dose calculation. </w:t>
            </w:r>
          </w:p>
          <w:p w14:paraId="4E5933A7" w14:textId="5F79F2A2" w:rsidR="009872FA" w:rsidRPr="007D0AAC" w:rsidRDefault="009872FA" w:rsidP="00B84619">
            <w:pPr>
              <w:pStyle w:val="H1bodytext"/>
              <w:spacing w:after="0"/>
              <w:ind w:left="0"/>
              <w:rPr>
                <w:rFonts w:ascii="Arial" w:hAnsi="Arial"/>
                <w:i/>
                <w:iCs/>
                <w:sz w:val="20"/>
              </w:rPr>
            </w:pPr>
          </w:p>
        </w:tc>
      </w:tr>
      <w:tr w:rsidR="00E775CF" w14:paraId="554BC731" w14:textId="06537034" w:rsidTr="00F5495B">
        <w:trPr>
          <w:trHeight w:val="2024"/>
          <w:jc w:val="center"/>
        </w:trPr>
        <w:tc>
          <w:tcPr>
            <w:tcW w:w="1021" w:type="dxa"/>
            <w:vAlign w:val="center"/>
          </w:tcPr>
          <w:p w14:paraId="1BF62EB9" w14:textId="635556EE" w:rsidR="00E775CF" w:rsidRPr="007D0AAC" w:rsidRDefault="007D60C7" w:rsidP="00E775CF">
            <w:pPr>
              <w:pStyle w:val="H1bodytext"/>
              <w:spacing w:after="0"/>
              <w:ind w:left="0"/>
              <w:jc w:val="center"/>
              <w:rPr>
                <w:rFonts w:ascii="Arial" w:hAnsi="Arial"/>
                <w:sz w:val="20"/>
              </w:rPr>
            </w:pPr>
            <w:bookmarkStart w:id="5" w:name="_Hlk49271458"/>
            <w:r>
              <w:rPr>
                <w:rFonts w:ascii="Arial" w:hAnsi="Arial"/>
                <w:sz w:val="20"/>
              </w:rPr>
              <w:lastRenderedPageBreak/>
              <w:t>1</w:t>
            </w:r>
          </w:p>
        </w:tc>
        <w:tc>
          <w:tcPr>
            <w:tcW w:w="3749" w:type="dxa"/>
            <w:vAlign w:val="center"/>
          </w:tcPr>
          <w:p w14:paraId="0B55A6DF" w14:textId="5BF4C765" w:rsidR="007D60C7" w:rsidRPr="00DB0BCF" w:rsidRDefault="007D60C7" w:rsidP="00E775CF">
            <w:pPr>
              <w:pStyle w:val="H1bodytext"/>
              <w:spacing w:after="0"/>
              <w:ind w:left="0"/>
              <w:rPr>
                <w:rFonts w:ascii="Arial" w:hAnsi="Arial"/>
                <w:i/>
                <w:iCs/>
                <w:sz w:val="20"/>
              </w:rPr>
            </w:pPr>
          </w:p>
          <w:p w14:paraId="3EF7AF97" w14:textId="0E61F3D4" w:rsidR="00E775CF" w:rsidRPr="00DB0BCF" w:rsidRDefault="007D60C7" w:rsidP="00E775CF">
            <w:pPr>
              <w:pStyle w:val="H1bodytext"/>
              <w:spacing w:after="0"/>
              <w:ind w:left="0"/>
              <w:rPr>
                <w:rFonts w:ascii="Arial" w:hAnsi="Arial"/>
                <w:i/>
                <w:iCs/>
                <w:sz w:val="20"/>
              </w:rPr>
            </w:pPr>
            <w:r w:rsidRPr="00DB0BCF">
              <w:rPr>
                <w:rFonts w:ascii="Arial" w:hAnsi="Arial"/>
                <w:i/>
                <w:iCs/>
                <w:sz w:val="20"/>
              </w:rPr>
              <w:t xml:space="preserve">cd to the </w:t>
            </w:r>
            <w:r w:rsidR="00E775CF" w:rsidRPr="00DB0BCF">
              <w:rPr>
                <w:rFonts w:ascii="Arial" w:hAnsi="Arial"/>
                <w:i/>
                <w:iCs/>
                <w:sz w:val="20"/>
              </w:rPr>
              <w:t xml:space="preserve">OUTPUT directory (OUTDIR) </w:t>
            </w:r>
            <w:r w:rsidRPr="00DB0BCF">
              <w:rPr>
                <w:rFonts w:ascii="Arial" w:hAnsi="Arial"/>
                <w:i/>
                <w:iCs/>
                <w:sz w:val="20"/>
              </w:rPr>
              <w:t xml:space="preserve">of the previous test case and verify that it </w:t>
            </w:r>
            <w:r w:rsidR="00E775CF" w:rsidRPr="00DB0BCF">
              <w:rPr>
                <w:rFonts w:ascii="Arial" w:hAnsi="Arial"/>
                <w:i/>
                <w:iCs/>
                <w:sz w:val="20"/>
              </w:rPr>
              <w:t xml:space="preserve">contains these </w:t>
            </w:r>
            <w:r w:rsidR="0043053E" w:rsidRPr="00DB0BCF">
              <w:rPr>
                <w:rFonts w:ascii="Arial" w:hAnsi="Arial"/>
                <w:i/>
                <w:iCs/>
                <w:sz w:val="20"/>
              </w:rPr>
              <w:t xml:space="preserve">csv </w:t>
            </w:r>
            <w:r w:rsidR="00E775CF" w:rsidRPr="00DB0BCF">
              <w:rPr>
                <w:rFonts w:ascii="Arial" w:hAnsi="Arial"/>
                <w:i/>
                <w:iCs/>
                <w:sz w:val="20"/>
              </w:rPr>
              <w:t>files:</w:t>
            </w:r>
          </w:p>
          <w:p w14:paraId="192E3333" w14:textId="7F5CF634" w:rsidR="00E775CF" w:rsidRDefault="00E775CF" w:rsidP="00E775CF">
            <w:pPr>
              <w:pStyle w:val="H1bodytext"/>
              <w:spacing w:after="0"/>
              <w:ind w:left="0"/>
              <w:rPr>
                <w:rFonts w:ascii="Arial" w:hAnsi="Arial"/>
                <w:i/>
                <w:iCs/>
                <w:sz w:val="20"/>
              </w:rPr>
            </w:pPr>
          </w:p>
          <w:p w14:paraId="2C5E1CBB" w14:textId="1A914C84" w:rsidR="008B0205" w:rsidRPr="006577FD" w:rsidRDefault="008B0205" w:rsidP="00E775CF">
            <w:pPr>
              <w:pStyle w:val="H1bodytext"/>
              <w:spacing w:after="0"/>
              <w:ind w:left="0"/>
              <w:rPr>
                <w:rFonts w:ascii="Arial" w:hAnsi="Arial"/>
                <w:b/>
                <w:bCs/>
                <w:i/>
                <w:iCs/>
                <w:sz w:val="20"/>
              </w:rPr>
            </w:pPr>
            <w:r w:rsidRPr="006577FD">
              <w:rPr>
                <w:rFonts w:ascii="Arial" w:hAnsi="Arial"/>
                <w:b/>
                <w:bCs/>
                <w:i/>
                <w:iCs/>
                <w:sz w:val="20"/>
              </w:rPr>
              <w:t>ma</w:t>
            </w:r>
            <w:r w:rsidR="0071155C" w:rsidRPr="006577FD">
              <w:rPr>
                <w:rFonts w:ascii="Arial" w:hAnsi="Arial"/>
                <w:b/>
                <w:bCs/>
                <w:i/>
                <w:iCs/>
                <w:sz w:val="20"/>
              </w:rPr>
              <w:t>x_dose.csv</w:t>
            </w:r>
          </w:p>
          <w:p w14:paraId="533125BD" w14:textId="7D2A41E8" w:rsidR="0071155C" w:rsidRPr="006577FD" w:rsidRDefault="0071155C" w:rsidP="00E775CF">
            <w:pPr>
              <w:pStyle w:val="H1bodytext"/>
              <w:spacing w:after="0"/>
              <w:ind w:left="0"/>
              <w:rPr>
                <w:rFonts w:ascii="Arial" w:hAnsi="Arial"/>
                <w:b/>
                <w:bCs/>
                <w:i/>
                <w:iCs/>
                <w:sz w:val="20"/>
              </w:rPr>
            </w:pPr>
            <w:r w:rsidRPr="006577FD">
              <w:rPr>
                <w:rFonts w:ascii="Arial" w:hAnsi="Arial"/>
                <w:b/>
                <w:bCs/>
                <w:i/>
                <w:iCs/>
                <w:sz w:val="20"/>
              </w:rPr>
              <w:t>max_dose_timeseries.csv</w:t>
            </w:r>
          </w:p>
          <w:p w14:paraId="4E6B4287" w14:textId="2C177E87" w:rsidR="00E775CF" w:rsidRPr="00DB0BCF" w:rsidRDefault="00E775CF" w:rsidP="00E775CF">
            <w:pPr>
              <w:pStyle w:val="H1bodytext"/>
              <w:spacing w:after="0"/>
              <w:ind w:left="0"/>
              <w:rPr>
                <w:rFonts w:ascii="Arial" w:hAnsi="Arial"/>
                <w:i/>
                <w:iCs/>
                <w:sz w:val="20"/>
              </w:rPr>
            </w:pPr>
          </w:p>
        </w:tc>
        <w:tc>
          <w:tcPr>
            <w:tcW w:w="3330" w:type="dxa"/>
            <w:vAlign w:val="center"/>
          </w:tcPr>
          <w:p w14:paraId="03E40E49" w14:textId="1C5DDC29" w:rsidR="00E775CF" w:rsidRPr="007D0AAC" w:rsidRDefault="0043053E" w:rsidP="0043053E">
            <w:pPr>
              <w:pStyle w:val="H1bodytext"/>
              <w:spacing w:after="0"/>
              <w:ind w:left="0"/>
              <w:rPr>
                <w:rFonts w:ascii="Arial" w:hAnsi="Arial"/>
                <w:sz w:val="20"/>
              </w:rPr>
            </w:pPr>
            <w:r>
              <w:rPr>
                <w:rFonts w:ascii="Arial" w:hAnsi="Arial"/>
                <w:sz w:val="20"/>
              </w:rPr>
              <w:t>The files were created in the OUTPUT DIRECTORY.</w:t>
            </w:r>
          </w:p>
        </w:tc>
        <w:tc>
          <w:tcPr>
            <w:tcW w:w="1912" w:type="dxa"/>
            <w:vAlign w:val="center"/>
          </w:tcPr>
          <w:p w14:paraId="5F04C6CE" w14:textId="3817DCFE" w:rsidR="00E775CF" w:rsidRPr="007D0AAC" w:rsidRDefault="00E775CF" w:rsidP="00E775CF">
            <w:pPr>
              <w:pStyle w:val="H1bodytext"/>
              <w:spacing w:after="0"/>
              <w:ind w:left="0"/>
              <w:jc w:val="center"/>
              <w:rPr>
                <w:rFonts w:ascii="Arial" w:hAnsi="Arial"/>
                <w:sz w:val="20"/>
              </w:rPr>
            </w:pPr>
          </w:p>
        </w:tc>
      </w:tr>
      <w:bookmarkEnd w:id="5"/>
      <w:tr w:rsidR="0071155C" w14:paraId="51F4B4E2" w14:textId="77777777" w:rsidTr="00F5495B">
        <w:trPr>
          <w:trHeight w:val="1070"/>
          <w:jc w:val="center"/>
        </w:trPr>
        <w:tc>
          <w:tcPr>
            <w:tcW w:w="10012" w:type="dxa"/>
            <w:gridSpan w:val="4"/>
            <w:vAlign w:val="center"/>
          </w:tcPr>
          <w:p w14:paraId="2C480761" w14:textId="4AD891DF" w:rsidR="0071155C" w:rsidRDefault="0071155C" w:rsidP="00E775CF">
            <w:pPr>
              <w:pStyle w:val="H1bodytext"/>
              <w:spacing w:after="0"/>
              <w:ind w:left="0"/>
              <w:jc w:val="center"/>
              <w:rPr>
                <w:rFonts w:ascii="Arial" w:hAnsi="Arial"/>
                <w:sz w:val="20"/>
              </w:rPr>
            </w:pPr>
          </w:p>
          <w:p w14:paraId="4C8FA3F8" w14:textId="311973A0" w:rsidR="0071155C" w:rsidRPr="00DB0BCF" w:rsidRDefault="00512794" w:rsidP="00E775CF">
            <w:pPr>
              <w:pStyle w:val="H1bodytext"/>
              <w:spacing w:after="0"/>
              <w:ind w:left="0"/>
              <w:rPr>
                <w:rFonts w:ascii="Arial" w:hAnsi="Arial"/>
                <w:i/>
                <w:iCs/>
                <w:sz w:val="20"/>
              </w:rPr>
            </w:pPr>
            <w:r>
              <w:rPr>
                <w:rFonts w:ascii="Arial" w:hAnsi="Arial"/>
                <w:i/>
                <w:iCs/>
                <w:sz w:val="20"/>
              </w:rPr>
              <w:t>C</w:t>
            </w:r>
            <w:r w:rsidR="0071155C" w:rsidRPr="00DB0BCF">
              <w:rPr>
                <w:rFonts w:ascii="Arial" w:hAnsi="Arial"/>
                <w:i/>
                <w:iCs/>
                <w:sz w:val="20"/>
              </w:rPr>
              <w:t>opy the files in step 1 to your local machine and use a program like Excel or similar to inspect individual rows.</w:t>
            </w:r>
          </w:p>
          <w:p w14:paraId="3203AC46" w14:textId="38758862" w:rsidR="0071155C" w:rsidRPr="007D0AAC" w:rsidRDefault="0071155C" w:rsidP="00E775CF">
            <w:pPr>
              <w:pStyle w:val="H1bodytext"/>
              <w:spacing w:after="0"/>
              <w:ind w:left="0"/>
              <w:jc w:val="center"/>
              <w:rPr>
                <w:rFonts w:ascii="Arial" w:hAnsi="Arial"/>
                <w:sz w:val="20"/>
              </w:rPr>
            </w:pPr>
          </w:p>
        </w:tc>
      </w:tr>
      <w:tr w:rsidR="0071155C" w14:paraId="6859BB51" w14:textId="77777777" w:rsidTr="00F5495B">
        <w:trPr>
          <w:trHeight w:val="683"/>
          <w:jc w:val="center"/>
        </w:trPr>
        <w:tc>
          <w:tcPr>
            <w:tcW w:w="1021" w:type="dxa"/>
            <w:vAlign w:val="center"/>
          </w:tcPr>
          <w:p w14:paraId="143EE1EA" w14:textId="5573F0E9" w:rsidR="0071155C" w:rsidRDefault="0071155C" w:rsidP="000876DE">
            <w:pPr>
              <w:pStyle w:val="H1bodytext"/>
              <w:spacing w:after="0"/>
              <w:ind w:left="0"/>
              <w:jc w:val="center"/>
              <w:rPr>
                <w:rFonts w:ascii="Arial" w:hAnsi="Arial"/>
                <w:sz w:val="20"/>
              </w:rPr>
            </w:pPr>
            <w:bookmarkStart w:id="6" w:name="_Hlk49236277"/>
            <w:r>
              <w:rPr>
                <w:rFonts w:ascii="Arial" w:hAnsi="Arial"/>
                <w:sz w:val="20"/>
              </w:rPr>
              <w:t>2</w:t>
            </w:r>
          </w:p>
        </w:tc>
        <w:tc>
          <w:tcPr>
            <w:tcW w:w="8991" w:type="dxa"/>
            <w:gridSpan w:val="3"/>
            <w:vAlign w:val="center"/>
          </w:tcPr>
          <w:p w14:paraId="10780B64" w14:textId="66858CE9" w:rsidR="0071155C" w:rsidRPr="007D0AAC" w:rsidRDefault="0071155C" w:rsidP="00E72F39">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max_dose.csv</w:t>
            </w:r>
            <w:r>
              <w:rPr>
                <w:rFonts w:ascii="Arial" w:hAnsi="Arial"/>
                <w:sz w:val="20"/>
              </w:rPr>
              <w:t>, verify the following:</w:t>
            </w:r>
          </w:p>
        </w:tc>
      </w:tr>
      <w:tr w:rsidR="00A2246B" w14:paraId="13135537" w14:textId="77777777" w:rsidTr="00F5495B">
        <w:trPr>
          <w:trHeight w:val="2573"/>
          <w:jc w:val="center"/>
        </w:trPr>
        <w:tc>
          <w:tcPr>
            <w:tcW w:w="1021" w:type="dxa"/>
            <w:vAlign w:val="center"/>
          </w:tcPr>
          <w:p w14:paraId="24F42934" w14:textId="2DFA963D" w:rsidR="00A2246B" w:rsidRDefault="00A2246B" w:rsidP="000876DE">
            <w:pPr>
              <w:pStyle w:val="H1bodytext"/>
              <w:spacing w:after="0"/>
              <w:ind w:left="0"/>
              <w:jc w:val="center"/>
              <w:rPr>
                <w:rFonts w:ascii="Arial" w:hAnsi="Arial"/>
                <w:sz w:val="20"/>
              </w:rPr>
            </w:pPr>
            <w:r>
              <w:rPr>
                <w:rFonts w:ascii="Arial" w:hAnsi="Arial"/>
                <w:sz w:val="20"/>
              </w:rPr>
              <w:t>2.1</w:t>
            </w:r>
          </w:p>
        </w:tc>
        <w:tc>
          <w:tcPr>
            <w:tcW w:w="3749" w:type="dxa"/>
            <w:vAlign w:val="center"/>
          </w:tcPr>
          <w:p w14:paraId="45DD7859" w14:textId="159D21CA" w:rsidR="00A2246B" w:rsidDel="0071155C" w:rsidRDefault="00A2246B" w:rsidP="000876DE">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b/>
                <w:bCs/>
                <w:sz w:val="20"/>
              </w:rPr>
              <w:t xml:space="preserve">, </w:t>
            </w:r>
            <w:r>
              <w:rPr>
                <w:rFonts w:ascii="Arial" w:hAnsi="Arial"/>
                <w:sz w:val="20"/>
              </w:rPr>
              <w:t>filter on domain = inner and start_year = 2070.</w:t>
            </w:r>
          </w:p>
        </w:tc>
        <w:tc>
          <w:tcPr>
            <w:tcW w:w="3330" w:type="dxa"/>
            <w:vAlign w:val="center"/>
          </w:tcPr>
          <w:p w14:paraId="0443A823" w14:textId="436902FE" w:rsidR="00A2246B" w:rsidRPr="00A2246B" w:rsidRDefault="00A2246B" w:rsidP="008937EB">
            <w:pPr>
              <w:pStyle w:val="H1bodytext"/>
              <w:spacing w:after="0"/>
              <w:ind w:left="0"/>
              <w:rPr>
                <w:rFonts w:ascii="Arial" w:hAnsi="Arial"/>
                <w:b/>
                <w:bCs/>
                <w:sz w:val="20"/>
              </w:rPr>
            </w:pPr>
            <w:r w:rsidRPr="00A2246B">
              <w:rPr>
                <w:rFonts w:ascii="Arial" w:hAnsi="Arial"/>
                <w:b/>
                <w:bCs/>
                <w:sz w:val="20"/>
              </w:rPr>
              <w:t>Record:</w:t>
            </w:r>
          </w:p>
          <w:p w14:paraId="3474E535" w14:textId="77777777" w:rsidR="00A2246B" w:rsidRDefault="00A2246B" w:rsidP="00E72F39">
            <w:pPr>
              <w:pStyle w:val="H1bodytext"/>
              <w:spacing w:after="0"/>
              <w:ind w:left="0"/>
              <w:rPr>
                <w:rFonts w:ascii="Arial" w:hAnsi="Arial"/>
                <w:sz w:val="20"/>
              </w:rPr>
            </w:pPr>
          </w:p>
          <w:p w14:paraId="05624FD3" w14:textId="246F3034" w:rsidR="00A2246B" w:rsidRDefault="00A2246B" w:rsidP="008937EB">
            <w:pPr>
              <w:pStyle w:val="H1bodytext"/>
              <w:spacing w:after="0"/>
              <w:ind w:left="0"/>
              <w:rPr>
                <w:rFonts w:ascii="Arial" w:hAnsi="Arial"/>
                <w:sz w:val="20"/>
              </w:rPr>
            </w:pPr>
            <w:r>
              <w:rPr>
                <w:rFonts w:ascii="Arial" w:hAnsi="Arial"/>
                <w:sz w:val="20"/>
              </w:rPr>
              <w:t>Domain,</w:t>
            </w:r>
          </w:p>
          <w:p w14:paraId="36BCAE72" w14:textId="364AF7AA" w:rsidR="00A2246B" w:rsidRDefault="00A2246B" w:rsidP="008937EB">
            <w:pPr>
              <w:pStyle w:val="H1bodytext"/>
              <w:spacing w:after="0"/>
              <w:ind w:left="0"/>
              <w:rPr>
                <w:rFonts w:ascii="Arial" w:hAnsi="Arial"/>
                <w:sz w:val="20"/>
              </w:rPr>
            </w:pPr>
            <w:r>
              <w:rPr>
                <w:rFonts w:ascii="Arial" w:hAnsi="Arial"/>
                <w:sz w:val="20"/>
              </w:rPr>
              <w:t xml:space="preserve">start_year, </w:t>
            </w:r>
          </w:p>
          <w:p w14:paraId="7F7D0F4C" w14:textId="6A00931C" w:rsidR="00A2246B" w:rsidRDefault="00A2246B" w:rsidP="00A2246B">
            <w:pPr>
              <w:pStyle w:val="H1bodytext"/>
              <w:spacing w:after="0"/>
              <w:ind w:left="0"/>
              <w:rPr>
                <w:rFonts w:ascii="Arial" w:hAnsi="Arial"/>
                <w:sz w:val="20"/>
              </w:rPr>
            </w:pPr>
            <w:r>
              <w:rPr>
                <w:rFonts w:ascii="Arial" w:hAnsi="Arial"/>
                <w:sz w:val="20"/>
              </w:rPr>
              <w:t>cell_layer,</w:t>
            </w:r>
          </w:p>
          <w:p w14:paraId="7BC0C62D" w14:textId="15E3604E" w:rsidR="00A2246B" w:rsidRDefault="00A2246B" w:rsidP="00A2246B">
            <w:pPr>
              <w:pStyle w:val="H1bodytext"/>
              <w:spacing w:after="0"/>
              <w:ind w:left="0"/>
              <w:rPr>
                <w:rFonts w:ascii="Arial" w:hAnsi="Arial"/>
                <w:sz w:val="20"/>
              </w:rPr>
            </w:pPr>
            <w:r>
              <w:rPr>
                <w:rFonts w:ascii="Arial" w:hAnsi="Arial"/>
                <w:sz w:val="20"/>
              </w:rPr>
              <w:t>cell_row,</w:t>
            </w:r>
          </w:p>
          <w:p w14:paraId="2D7F9805" w14:textId="09923974" w:rsidR="00A2246B" w:rsidRDefault="00A2246B" w:rsidP="00A2246B">
            <w:pPr>
              <w:pStyle w:val="H1bodytext"/>
              <w:spacing w:after="0"/>
              <w:ind w:left="0"/>
              <w:rPr>
                <w:rFonts w:ascii="Arial" w:hAnsi="Arial"/>
                <w:sz w:val="20"/>
              </w:rPr>
            </w:pPr>
            <w:r>
              <w:rPr>
                <w:rFonts w:ascii="Arial" w:hAnsi="Arial"/>
                <w:sz w:val="20"/>
              </w:rPr>
              <w:t xml:space="preserve">cell_column, </w:t>
            </w:r>
          </w:p>
          <w:p w14:paraId="340187BE" w14:textId="6CE58C1E" w:rsidR="00A2246B" w:rsidRDefault="00A2246B" w:rsidP="00A2246B">
            <w:pPr>
              <w:pStyle w:val="H1bodytext"/>
              <w:spacing w:after="0"/>
              <w:ind w:left="0"/>
              <w:rPr>
                <w:rFonts w:ascii="Arial" w:hAnsi="Arial"/>
                <w:sz w:val="20"/>
              </w:rPr>
            </w:pPr>
            <w:r>
              <w:rPr>
                <w:rFonts w:ascii="Arial" w:hAnsi="Arial"/>
                <w:sz w:val="20"/>
              </w:rPr>
              <w:t>dose associated with Total pathway</w:t>
            </w:r>
          </w:p>
        </w:tc>
        <w:tc>
          <w:tcPr>
            <w:tcW w:w="1912" w:type="dxa"/>
            <w:vAlign w:val="center"/>
          </w:tcPr>
          <w:p w14:paraId="3929C911" w14:textId="062E44F3" w:rsidR="00A2246B" w:rsidRPr="007D0AAC" w:rsidRDefault="00A2246B" w:rsidP="00E72F39">
            <w:pPr>
              <w:pStyle w:val="H1bodytext"/>
              <w:spacing w:after="0"/>
              <w:ind w:left="0"/>
              <w:rPr>
                <w:rFonts w:ascii="Arial" w:hAnsi="Arial"/>
                <w:sz w:val="20"/>
              </w:rPr>
            </w:pPr>
          </w:p>
        </w:tc>
      </w:tr>
      <w:bookmarkEnd w:id="6"/>
      <w:tr w:rsidR="00A2246B" w14:paraId="09961198" w14:textId="77777777" w:rsidTr="00F5495B">
        <w:trPr>
          <w:cantSplit/>
          <w:trHeight w:val="890"/>
          <w:jc w:val="center"/>
        </w:trPr>
        <w:tc>
          <w:tcPr>
            <w:tcW w:w="1021" w:type="dxa"/>
            <w:vAlign w:val="center"/>
          </w:tcPr>
          <w:p w14:paraId="55418848" w14:textId="18FD66F3" w:rsidR="00A2246B" w:rsidRDefault="00A2246B" w:rsidP="008937EB">
            <w:pPr>
              <w:pStyle w:val="H1bodytext"/>
              <w:spacing w:after="0"/>
              <w:ind w:left="0"/>
              <w:jc w:val="center"/>
              <w:rPr>
                <w:rFonts w:ascii="Arial" w:hAnsi="Arial"/>
                <w:sz w:val="20"/>
              </w:rPr>
            </w:pPr>
            <w:r>
              <w:rPr>
                <w:rFonts w:ascii="Arial" w:hAnsi="Arial"/>
                <w:sz w:val="20"/>
              </w:rPr>
              <w:t>2.2</w:t>
            </w:r>
          </w:p>
        </w:tc>
        <w:tc>
          <w:tcPr>
            <w:tcW w:w="3749" w:type="dxa"/>
            <w:vAlign w:val="center"/>
          </w:tcPr>
          <w:p w14:paraId="0129BDEA" w14:textId="77777777" w:rsidR="00A2246B" w:rsidRDefault="00A2246B" w:rsidP="00512794">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filter model dates as follows:</w:t>
            </w:r>
          </w:p>
          <w:p w14:paraId="65BD735A" w14:textId="7DE11376" w:rsidR="00A2246B" w:rsidRDefault="00A2246B" w:rsidP="00512794">
            <w:pPr>
              <w:pStyle w:val="H1bodytext"/>
              <w:spacing w:after="0"/>
              <w:ind w:left="0"/>
              <w:rPr>
                <w:rFonts w:ascii="Arial" w:hAnsi="Arial"/>
                <w:sz w:val="20"/>
              </w:rPr>
            </w:pPr>
            <w:r>
              <w:rPr>
                <w:rFonts w:ascii="Arial" w:hAnsi="Arial"/>
                <w:sz w:val="20"/>
              </w:rPr>
              <w:t xml:space="preserve">2070  </w:t>
            </w:r>
            <w:r>
              <w:rPr>
                <w:rFonts w:ascii="Arial" w:hAnsi="Arial" w:cs="Arial"/>
                <w:sz w:val="20"/>
              </w:rPr>
              <w:t>≤</w:t>
            </w:r>
            <w:r>
              <w:rPr>
                <w:rFonts w:ascii="Arial" w:hAnsi="Arial"/>
                <w:sz w:val="20"/>
              </w:rPr>
              <w:t xml:space="preserve"> model_date </w:t>
            </w:r>
            <w:r>
              <w:rPr>
                <w:rFonts w:ascii="Arial" w:hAnsi="Arial" w:cs="Arial"/>
                <w:sz w:val="20"/>
              </w:rPr>
              <w:t>≤</w:t>
            </w:r>
            <w:r>
              <w:rPr>
                <w:rFonts w:ascii="Arial" w:hAnsi="Arial"/>
                <w:sz w:val="20"/>
              </w:rPr>
              <w:t xml:space="preserve"> 3070</w:t>
            </w:r>
          </w:p>
        </w:tc>
        <w:tc>
          <w:tcPr>
            <w:tcW w:w="3330" w:type="dxa"/>
            <w:vAlign w:val="center"/>
          </w:tcPr>
          <w:p w14:paraId="101FA41A" w14:textId="0EF913C4" w:rsidR="00A2246B" w:rsidRPr="007D0AAC" w:rsidRDefault="00A2246B" w:rsidP="00E72F39">
            <w:pPr>
              <w:pStyle w:val="H1bodytext"/>
              <w:spacing w:after="0"/>
              <w:ind w:left="0"/>
              <w:rPr>
                <w:rFonts w:ascii="Arial" w:hAnsi="Arial"/>
                <w:sz w:val="20"/>
              </w:rPr>
            </w:pPr>
            <w:r>
              <w:rPr>
                <w:rFonts w:ascii="Arial" w:hAnsi="Arial"/>
                <w:sz w:val="20"/>
              </w:rPr>
              <w:t>Only dates between 1/1/2070 and 12/31/3070 are displayed.</w:t>
            </w:r>
          </w:p>
        </w:tc>
        <w:tc>
          <w:tcPr>
            <w:tcW w:w="1912" w:type="dxa"/>
            <w:vAlign w:val="center"/>
          </w:tcPr>
          <w:p w14:paraId="2145B0A3" w14:textId="4E882260" w:rsidR="00A2246B" w:rsidRPr="007D0AAC" w:rsidRDefault="00A2246B" w:rsidP="00A2246B">
            <w:pPr>
              <w:pStyle w:val="H1bodytext"/>
              <w:spacing w:after="0"/>
              <w:ind w:left="0"/>
              <w:jc w:val="center"/>
              <w:rPr>
                <w:rFonts w:ascii="Arial" w:hAnsi="Arial"/>
                <w:sz w:val="20"/>
              </w:rPr>
            </w:pPr>
          </w:p>
        </w:tc>
      </w:tr>
      <w:tr w:rsidR="00512794" w14:paraId="612AD150" w14:textId="77777777" w:rsidTr="00F5495B">
        <w:trPr>
          <w:cantSplit/>
          <w:jc w:val="center"/>
        </w:trPr>
        <w:tc>
          <w:tcPr>
            <w:tcW w:w="1021" w:type="dxa"/>
            <w:vAlign w:val="center"/>
          </w:tcPr>
          <w:p w14:paraId="50D6AF35" w14:textId="0C6F662D" w:rsidR="00512794" w:rsidRDefault="00512794" w:rsidP="000876DE">
            <w:pPr>
              <w:pStyle w:val="H1bodytext"/>
              <w:spacing w:after="0"/>
              <w:ind w:left="0"/>
              <w:jc w:val="center"/>
              <w:rPr>
                <w:rFonts w:ascii="Arial" w:hAnsi="Arial"/>
                <w:sz w:val="20"/>
              </w:rPr>
            </w:pPr>
            <w:r>
              <w:rPr>
                <w:rFonts w:ascii="Arial" w:hAnsi="Arial"/>
                <w:sz w:val="20"/>
              </w:rPr>
              <w:t>2.3</w:t>
            </w:r>
          </w:p>
        </w:tc>
        <w:tc>
          <w:tcPr>
            <w:tcW w:w="3749" w:type="dxa"/>
            <w:vAlign w:val="center"/>
          </w:tcPr>
          <w:p w14:paraId="1CEE0F36" w14:textId="1F2039B3" w:rsidR="00512794" w:rsidRDefault="0064347B" w:rsidP="00B50A4F">
            <w:pPr>
              <w:pStyle w:val="H1bodytext"/>
              <w:spacing w:before="60" w:after="12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w:t>
            </w:r>
            <w:r w:rsidR="00512794">
              <w:rPr>
                <w:rFonts w:ascii="Arial" w:hAnsi="Arial"/>
                <w:sz w:val="20"/>
              </w:rPr>
              <w:t>ilter on dose = “MAXIMUM VALUE LISTED”</w:t>
            </w:r>
          </w:p>
          <w:p w14:paraId="570C6F8D" w14:textId="1ACF725C" w:rsidR="00512794" w:rsidDel="0071155C" w:rsidRDefault="00512794" w:rsidP="00B50A4F">
            <w:pPr>
              <w:pStyle w:val="H1bodytext"/>
              <w:spacing w:before="60" w:after="120"/>
              <w:ind w:left="0"/>
              <w:rPr>
                <w:rFonts w:ascii="Arial" w:hAnsi="Arial"/>
                <w:sz w:val="20"/>
              </w:rPr>
            </w:pPr>
            <w:r>
              <w:rPr>
                <w:rFonts w:ascii="Arial" w:hAnsi="Arial"/>
                <w:sz w:val="20"/>
              </w:rPr>
              <w:t>Verify cell_layer, cell_row, cell_column and dose values are equal to the values recorded in step 2.</w:t>
            </w:r>
            <w:r w:rsidR="0064347B">
              <w:rPr>
                <w:rFonts w:ascii="Arial" w:hAnsi="Arial"/>
                <w:sz w:val="20"/>
              </w:rPr>
              <w:t>1</w:t>
            </w:r>
          </w:p>
        </w:tc>
        <w:tc>
          <w:tcPr>
            <w:tcW w:w="3330" w:type="dxa"/>
            <w:vAlign w:val="center"/>
          </w:tcPr>
          <w:p w14:paraId="7F6FA3BB" w14:textId="77777777" w:rsidR="00512794" w:rsidRDefault="00512794" w:rsidP="00B50A4F">
            <w:pPr>
              <w:pStyle w:val="H1bodytext"/>
              <w:spacing w:before="60" w:after="120"/>
              <w:ind w:left="0"/>
              <w:rPr>
                <w:rFonts w:ascii="Arial" w:hAnsi="Arial"/>
                <w:sz w:val="20"/>
              </w:rPr>
            </w:pPr>
            <w:r>
              <w:rPr>
                <w:rFonts w:ascii="Arial" w:hAnsi="Arial"/>
                <w:sz w:val="20"/>
              </w:rPr>
              <w:t xml:space="preserve">Record value in </w:t>
            </w:r>
          </w:p>
          <w:p w14:paraId="26BBB1E4" w14:textId="6D878C41" w:rsidR="00512794" w:rsidRDefault="00512794" w:rsidP="00B50A4F">
            <w:pPr>
              <w:pStyle w:val="H1bodytext"/>
              <w:spacing w:before="60" w:after="0"/>
              <w:ind w:left="0"/>
              <w:rPr>
                <w:rFonts w:ascii="Arial" w:hAnsi="Arial"/>
                <w:sz w:val="20"/>
              </w:rPr>
            </w:pPr>
            <w:r>
              <w:rPr>
                <w:rFonts w:ascii="Arial" w:hAnsi="Arial"/>
                <w:sz w:val="20"/>
              </w:rPr>
              <w:t>cell_layer</w:t>
            </w:r>
            <w:r w:rsidR="00B50A4F">
              <w:rPr>
                <w:rFonts w:ascii="Arial" w:hAnsi="Arial"/>
                <w:sz w:val="20"/>
              </w:rPr>
              <w:t>,</w:t>
            </w:r>
          </w:p>
          <w:p w14:paraId="09A42FCE" w14:textId="60550AB4" w:rsidR="00512794" w:rsidRDefault="00512794" w:rsidP="00B50A4F">
            <w:pPr>
              <w:pStyle w:val="H1bodytext"/>
              <w:spacing w:before="60" w:after="0"/>
              <w:ind w:left="0"/>
              <w:rPr>
                <w:rFonts w:ascii="Arial" w:hAnsi="Arial"/>
                <w:sz w:val="20"/>
              </w:rPr>
            </w:pPr>
            <w:r>
              <w:rPr>
                <w:rFonts w:ascii="Arial" w:hAnsi="Arial"/>
                <w:sz w:val="20"/>
              </w:rPr>
              <w:t>cell_row</w:t>
            </w:r>
            <w:r w:rsidR="00B50A4F">
              <w:rPr>
                <w:rFonts w:ascii="Arial" w:hAnsi="Arial"/>
                <w:sz w:val="20"/>
              </w:rPr>
              <w:t>,</w:t>
            </w:r>
          </w:p>
          <w:p w14:paraId="7ACA993F" w14:textId="0D932091" w:rsidR="00512794" w:rsidRDefault="00512794" w:rsidP="00B50A4F">
            <w:pPr>
              <w:pStyle w:val="H1bodytext"/>
              <w:spacing w:before="60" w:after="0"/>
              <w:ind w:left="0"/>
              <w:rPr>
                <w:rFonts w:ascii="Arial" w:hAnsi="Arial"/>
                <w:sz w:val="20"/>
              </w:rPr>
            </w:pPr>
            <w:r>
              <w:rPr>
                <w:rFonts w:ascii="Arial" w:hAnsi="Arial"/>
                <w:sz w:val="20"/>
              </w:rPr>
              <w:t>cell_column</w:t>
            </w:r>
            <w:r w:rsidR="00B50A4F">
              <w:rPr>
                <w:rFonts w:ascii="Arial" w:hAnsi="Arial"/>
                <w:sz w:val="20"/>
              </w:rPr>
              <w:t>,</w:t>
            </w:r>
          </w:p>
          <w:p w14:paraId="13205243" w14:textId="507AAEDC" w:rsidR="00512794" w:rsidRDefault="00512794" w:rsidP="00B50A4F">
            <w:pPr>
              <w:pStyle w:val="H1bodytext"/>
              <w:spacing w:before="60" w:after="0"/>
              <w:ind w:left="0"/>
              <w:rPr>
                <w:rFonts w:ascii="Arial" w:hAnsi="Arial"/>
                <w:sz w:val="20"/>
              </w:rPr>
            </w:pPr>
            <w:r>
              <w:rPr>
                <w:rFonts w:ascii="Arial" w:hAnsi="Arial"/>
                <w:sz w:val="20"/>
              </w:rPr>
              <w:t>dose</w:t>
            </w:r>
          </w:p>
        </w:tc>
        <w:tc>
          <w:tcPr>
            <w:tcW w:w="1912" w:type="dxa"/>
            <w:vAlign w:val="center"/>
          </w:tcPr>
          <w:p w14:paraId="5A00863E" w14:textId="579B919E" w:rsidR="00B50A4F" w:rsidRPr="007D0AAC" w:rsidRDefault="00B50A4F" w:rsidP="00B50A4F">
            <w:pPr>
              <w:pStyle w:val="H1bodytext"/>
              <w:spacing w:before="60" w:after="120"/>
              <w:ind w:left="0"/>
              <w:rPr>
                <w:rFonts w:ascii="Arial" w:hAnsi="Arial"/>
                <w:sz w:val="20"/>
              </w:rPr>
            </w:pPr>
          </w:p>
        </w:tc>
      </w:tr>
      <w:tr w:rsidR="00512794" w14:paraId="46A34D1A" w14:textId="77777777" w:rsidTr="00F5495B">
        <w:trPr>
          <w:trHeight w:val="2690"/>
          <w:jc w:val="center"/>
        </w:trPr>
        <w:tc>
          <w:tcPr>
            <w:tcW w:w="1021" w:type="dxa"/>
            <w:vAlign w:val="center"/>
          </w:tcPr>
          <w:p w14:paraId="04F0052E" w14:textId="6D578C4F" w:rsidR="00512794" w:rsidRDefault="0064347B" w:rsidP="000876DE">
            <w:pPr>
              <w:pStyle w:val="H1bodytext"/>
              <w:spacing w:after="0"/>
              <w:ind w:left="0"/>
              <w:jc w:val="center"/>
              <w:rPr>
                <w:rFonts w:ascii="Arial" w:hAnsi="Arial"/>
                <w:sz w:val="20"/>
              </w:rPr>
            </w:pPr>
            <w:r>
              <w:rPr>
                <w:rFonts w:ascii="Arial" w:hAnsi="Arial"/>
                <w:sz w:val="20"/>
              </w:rPr>
              <w:lastRenderedPageBreak/>
              <w:t>2</w:t>
            </w:r>
            <w:r w:rsidR="00512794">
              <w:rPr>
                <w:rFonts w:ascii="Arial" w:hAnsi="Arial"/>
                <w:sz w:val="20"/>
              </w:rPr>
              <w:t>.4</w:t>
            </w:r>
          </w:p>
        </w:tc>
        <w:tc>
          <w:tcPr>
            <w:tcW w:w="3749" w:type="dxa"/>
            <w:vAlign w:val="center"/>
          </w:tcPr>
          <w:p w14:paraId="07037B2C" w14:textId="0D020119" w:rsidR="00512794" w:rsidRDefault="00512794" w:rsidP="000876DE">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max_dose.csv</w:t>
            </w:r>
            <w:r>
              <w:rPr>
                <w:rFonts w:ascii="Arial" w:hAnsi="Arial"/>
                <w:sz w:val="20"/>
              </w:rPr>
              <w:t>, verify that the pathway-specific contributions for a specific COPC sum to the total dose for that COPC.</w:t>
            </w:r>
          </w:p>
        </w:tc>
        <w:tc>
          <w:tcPr>
            <w:tcW w:w="3330" w:type="dxa"/>
            <w:vAlign w:val="center"/>
          </w:tcPr>
          <w:p w14:paraId="2B990913" w14:textId="35853AED" w:rsidR="00512794" w:rsidRDefault="00512794" w:rsidP="000876DE">
            <w:pPr>
              <w:pStyle w:val="H1bodytext"/>
              <w:spacing w:after="0"/>
              <w:ind w:left="0"/>
              <w:rPr>
                <w:rFonts w:ascii="Arial" w:hAnsi="Arial"/>
                <w:sz w:val="20"/>
              </w:rPr>
            </w:pPr>
            <w:r>
              <w:rPr>
                <w:rFonts w:ascii="Arial" w:hAnsi="Arial"/>
                <w:sz w:val="20"/>
              </w:rPr>
              <w:t xml:space="preserve">Record selected </w:t>
            </w:r>
            <w:r w:rsidR="00A66EF0">
              <w:rPr>
                <w:rFonts w:ascii="Arial" w:hAnsi="Arial"/>
                <w:sz w:val="20"/>
              </w:rPr>
              <w:t xml:space="preserve">domain, </w:t>
            </w:r>
            <w:r>
              <w:rPr>
                <w:rFonts w:ascii="Arial" w:hAnsi="Arial"/>
                <w:sz w:val="20"/>
              </w:rPr>
              <w:t>model date and COPC:</w:t>
            </w:r>
          </w:p>
          <w:p w14:paraId="28FDD952" w14:textId="77777777" w:rsidR="00512794" w:rsidRDefault="00512794" w:rsidP="000876DE">
            <w:pPr>
              <w:pStyle w:val="H1bodytext"/>
              <w:spacing w:after="0"/>
              <w:ind w:left="0"/>
              <w:rPr>
                <w:rFonts w:ascii="Arial" w:hAnsi="Arial"/>
                <w:sz w:val="20"/>
              </w:rPr>
            </w:pPr>
          </w:p>
          <w:p w14:paraId="2D86FA34" w14:textId="20F0E297" w:rsidR="00512794" w:rsidRDefault="00512794" w:rsidP="000876DE">
            <w:pPr>
              <w:pStyle w:val="H1bodytext"/>
              <w:spacing w:after="0"/>
              <w:ind w:left="0"/>
              <w:rPr>
                <w:rFonts w:ascii="Arial" w:hAnsi="Arial"/>
                <w:sz w:val="20"/>
              </w:rPr>
            </w:pPr>
            <w:r>
              <w:rPr>
                <w:rFonts w:ascii="Arial" w:hAnsi="Arial"/>
                <w:sz w:val="20"/>
              </w:rPr>
              <w:t>Record pathway-specific dose contributions for the selected COPC</w:t>
            </w:r>
          </w:p>
          <w:p w14:paraId="543191C5" w14:textId="77777777" w:rsidR="00512794" w:rsidRDefault="00512794" w:rsidP="000876DE">
            <w:pPr>
              <w:pStyle w:val="H1bodytext"/>
              <w:spacing w:after="0"/>
              <w:ind w:left="0"/>
              <w:rPr>
                <w:rFonts w:ascii="Arial" w:hAnsi="Arial"/>
                <w:sz w:val="20"/>
              </w:rPr>
            </w:pPr>
          </w:p>
          <w:p w14:paraId="2E396772" w14:textId="77777777" w:rsidR="00512794" w:rsidRDefault="00512794" w:rsidP="000876DE">
            <w:pPr>
              <w:pStyle w:val="H1bodytext"/>
              <w:spacing w:after="0"/>
              <w:ind w:left="0"/>
              <w:rPr>
                <w:rFonts w:ascii="Arial" w:hAnsi="Arial"/>
                <w:sz w:val="20"/>
              </w:rPr>
            </w:pPr>
          </w:p>
          <w:p w14:paraId="6B424FFC" w14:textId="77777777" w:rsidR="00512794" w:rsidRDefault="00512794" w:rsidP="000876DE">
            <w:pPr>
              <w:pStyle w:val="H1bodytext"/>
              <w:spacing w:after="0"/>
              <w:ind w:left="0"/>
              <w:rPr>
                <w:rFonts w:ascii="Arial" w:hAnsi="Arial"/>
                <w:sz w:val="20"/>
              </w:rPr>
            </w:pPr>
            <w:r>
              <w:rPr>
                <w:rFonts w:ascii="Arial" w:hAnsi="Arial"/>
                <w:sz w:val="20"/>
              </w:rPr>
              <w:t>Record the Total  value (pathway)for the selected COPC</w:t>
            </w:r>
          </w:p>
          <w:p w14:paraId="6A037300" w14:textId="77777777" w:rsidR="00512794" w:rsidRDefault="00512794" w:rsidP="000876DE">
            <w:pPr>
              <w:pStyle w:val="H1bodytext"/>
              <w:spacing w:after="0"/>
              <w:ind w:left="0"/>
              <w:rPr>
                <w:rFonts w:ascii="Arial" w:hAnsi="Arial"/>
                <w:sz w:val="20"/>
              </w:rPr>
            </w:pPr>
          </w:p>
          <w:p w14:paraId="215FBBF7" w14:textId="77777777" w:rsidR="00512794" w:rsidRDefault="00512794" w:rsidP="000876DE">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vAlign w:val="center"/>
          </w:tcPr>
          <w:p w14:paraId="70BABAF5" w14:textId="5835C8C9" w:rsidR="00A66EF0" w:rsidRPr="007D0AAC" w:rsidRDefault="00A66EF0" w:rsidP="003E3D5A">
            <w:pPr>
              <w:pStyle w:val="H1bodytext"/>
              <w:spacing w:after="0"/>
              <w:ind w:left="0"/>
              <w:jc w:val="center"/>
              <w:rPr>
                <w:rFonts w:ascii="Arial" w:hAnsi="Arial"/>
                <w:sz w:val="20"/>
              </w:rPr>
            </w:pPr>
          </w:p>
        </w:tc>
      </w:tr>
      <w:tr w:rsidR="00512794" w14:paraId="2BCB43E9" w14:textId="77777777" w:rsidTr="00F5495B">
        <w:trPr>
          <w:trHeight w:val="3509"/>
          <w:jc w:val="center"/>
        </w:trPr>
        <w:tc>
          <w:tcPr>
            <w:tcW w:w="1021" w:type="dxa"/>
            <w:vAlign w:val="center"/>
          </w:tcPr>
          <w:p w14:paraId="01D1C148" w14:textId="50A94AA6" w:rsidR="00512794" w:rsidRDefault="006D1FE4" w:rsidP="000876DE">
            <w:pPr>
              <w:pStyle w:val="H1bodytext"/>
              <w:spacing w:after="0"/>
              <w:ind w:left="0"/>
              <w:jc w:val="center"/>
              <w:rPr>
                <w:rFonts w:ascii="Arial" w:hAnsi="Arial"/>
                <w:sz w:val="20"/>
              </w:rPr>
            </w:pPr>
            <w:r>
              <w:rPr>
                <w:rFonts w:ascii="Arial" w:hAnsi="Arial"/>
                <w:sz w:val="20"/>
              </w:rPr>
              <w:t>2.5</w:t>
            </w:r>
          </w:p>
        </w:tc>
        <w:tc>
          <w:tcPr>
            <w:tcW w:w="3749" w:type="dxa"/>
            <w:vAlign w:val="center"/>
          </w:tcPr>
          <w:p w14:paraId="66F08AAC" w14:textId="0CB22762" w:rsidR="00512794" w:rsidDel="0071155C" w:rsidRDefault="00512794" w:rsidP="000876DE">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max_dose.csv</w:t>
            </w:r>
            <w:r>
              <w:rPr>
                <w:rFonts w:ascii="Arial" w:hAnsi="Arial"/>
                <w:sz w:val="20"/>
              </w:rPr>
              <w:t>, verify that the COPC-specific contributions for a specific pathway sum to the dose value for that pathway</w:t>
            </w:r>
          </w:p>
        </w:tc>
        <w:tc>
          <w:tcPr>
            <w:tcW w:w="3330" w:type="dxa"/>
            <w:vAlign w:val="center"/>
          </w:tcPr>
          <w:p w14:paraId="3504C613" w14:textId="55BC7E90" w:rsidR="00512794" w:rsidRDefault="00512794" w:rsidP="000876DE">
            <w:pPr>
              <w:pStyle w:val="H1bodytext"/>
              <w:spacing w:after="0"/>
              <w:ind w:left="0"/>
              <w:rPr>
                <w:rFonts w:ascii="Arial" w:hAnsi="Arial"/>
                <w:sz w:val="20"/>
              </w:rPr>
            </w:pPr>
            <w:r>
              <w:rPr>
                <w:rFonts w:ascii="Arial" w:hAnsi="Arial"/>
                <w:sz w:val="20"/>
              </w:rPr>
              <w:t xml:space="preserve">Record selected </w:t>
            </w:r>
            <w:r w:rsidR="00A66EF0">
              <w:rPr>
                <w:rFonts w:ascii="Arial" w:hAnsi="Arial"/>
                <w:sz w:val="20"/>
              </w:rPr>
              <w:t xml:space="preserve">domain, </w:t>
            </w:r>
            <w:r>
              <w:rPr>
                <w:rFonts w:ascii="Arial" w:hAnsi="Arial"/>
                <w:sz w:val="20"/>
              </w:rPr>
              <w:t>model date and pathway:</w:t>
            </w:r>
          </w:p>
          <w:p w14:paraId="132F8C5D" w14:textId="77777777" w:rsidR="00512794" w:rsidRDefault="00512794" w:rsidP="000876DE">
            <w:pPr>
              <w:pStyle w:val="H1bodytext"/>
              <w:spacing w:after="0"/>
              <w:ind w:left="0"/>
              <w:rPr>
                <w:rFonts w:ascii="Arial" w:hAnsi="Arial"/>
                <w:sz w:val="20"/>
              </w:rPr>
            </w:pPr>
          </w:p>
          <w:p w14:paraId="22288DE0" w14:textId="77777777" w:rsidR="00512794" w:rsidRDefault="00512794" w:rsidP="000876DE">
            <w:pPr>
              <w:pStyle w:val="H1bodytext"/>
              <w:spacing w:after="0"/>
              <w:ind w:left="0"/>
              <w:rPr>
                <w:rFonts w:ascii="Arial" w:hAnsi="Arial"/>
                <w:sz w:val="20"/>
              </w:rPr>
            </w:pPr>
            <w:r>
              <w:rPr>
                <w:rFonts w:ascii="Arial" w:hAnsi="Arial"/>
                <w:sz w:val="20"/>
              </w:rPr>
              <w:t>Record COPC-specific dose contributions for the selected pathway</w:t>
            </w:r>
          </w:p>
          <w:p w14:paraId="08D785CC" w14:textId="77777777" w:rsidR="00512794" w:rsidRDefault="00512794" w:rsidP="000876DE">
            <w:pPr>
              <w:pStyle w:val="H1bodytext"/>
              <w:spacing w:after="0"/>
              <w:ind w:left="0"/>
              <w:rPr>
                <w:rFonts w:ascii="Arial" w:hAnsi="Arial"/>
                <w:sz w:val="20"/>
              </w:rPr>
            </w:pPr>
          </w:p>
          <w:p w14:paraId="4F349828" w14:textId="77777777" w:rsidR="00512794" w:rsidRDefault="00512794" w:rsidP="000876DE">
            <w:pPr>
              <w:pStyle w:val="H1bodytext"/>
              <w:spacing w:after="0"/>
              <w:ind w:left="0"/>
              <w:rPr>
                <w:rFonts w:ascii="Arial" w:hAnsi="Arial"/>
                <w:sz w:val="20"/>
              </w:rPr>
            </w:pPr>
            <w:r>
              <w:rPr>
                <w:rFonts w:ascii="Arial" w:hAnsi="Arial"/>
                <w:sz w:val="20"/>
              </w:rPr>
              <w:t>Record the dose value for the selected pathway</w:t>
            </w:r>
          </w:p>
          <w:p w14:paraId="2FBE2773" w14:textId="77777777" w:rsidR="00512794" w:rsidRDefault="00512794" w:rsidP="000876DE">
            <w:pPr>
              <w:pStyle w:val="H1bodytext"/>
              <w:spacing w:after="0"/>
              <w:ind w:left="0"/>
              <w:rPr>
                <w:rFonts w:ascii="Arial" w:hAnsi="Arial"/>
                <w:sz w:val="20"/>
              </w:rPr>
            </w:pPr>
          </w:p>
          <w:p w14:paraId="2CFC365A" w14:textId="77777777" w:rsidR="00512794" w:rsidDel="0071155C" w:rsidRDefault="00512794" w:rsidP="000876DE">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vAlign w:val="center"/>
          </w:tcPr>
          <w:p w14:paraId="62BDF0C9" w14:textId="7FBB4662" w:rsidR="00A66EF0" w:rsidRPr="007D0AAC" w:rsidRDefault="00A66EF0" w:rsidP="000876DE">
            <w:pPr>
              <w:pStyle w:val="H1bodytext"/>
              <w:spacing w:after="0"/>
              <w:ind w:left="0"/>
              <w:jc w:val="center"/>
              <w:rPr>
                <w:rFonts w:ascii="Arial" w:hAnsi="Arial"/>
                <w:sz w:val="20"/>
              </w:rPr>
            </w:pPr>
          </w:p>
        </w:tc>
      </w:tr>
      <w:tr w:rsidR="00512794" w14:paraId="03CA398D" w14:textId="77777777" w:rsidTr="00F5495B">
        <w:trPr>
          <w:trHeight w:val="1160"/>
          <w:jc w:val="center"/>
        </w:trPr>
        <w:tc>
          <w:tcPr>
            <w:tcW w:w="1021" w:type="dxa"/>
            <w:vAlign w:val="center"/>
          </w:tcPr>
          <w:p w14:paraId="3A700596" w14:textId="3032D9A4" w:rsidR="00512794" w:rsidRDefault="00512794" w:rsidP="00512794">
            <w:pPr>
              <w:pStyle w:val="H1bodytext"/>
              <w:spacing w:after="0"/>
              <w:ind w:left="0"/>
              <w:jc w:val="center"/>
              <w:rPr>
                <w:rFonts w:ascii="Arial" w:hAnsi="Arial"/>
                <w:sz w:val="20"/>
              </w:rPr>
            </w:pPr>
            <w:r>
              <w:rPr>
                <w:rFonts w:ascii="Arial" w:hAnsi="Arial"/>
                <w:sz w:val="20"/>
              </w:rPr>
              <w:t>3</w:t>
            </w:r>
          </w:p>
        </w:tc>
        <w:tc>
          <w:tcPr>
            <w:tcW w:w="8991" w:type="dxa"/>
            <w:gridSpan w:val="3"/>
            <w:vAlign w:val="center"/>
          </w:tcPr>
          <w:p w14:paraId="76931645" w14:textId="5C16C381" w:rsidR="00512794" w:rsidRPr="007D0AAC" w:rsidRDefault="00512794" w:rsidP="00512794">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max_dose_timeseries.csv</w:t>
            </w:r>
            <w:r>
              <w:rPr>
                <w:rFonts w:ascii="Arial" w:hAnsi="Arial"/>
                <w:sz w:val="20"/>
              </w:rPr>
              <w:t>, verify the following:</w:t>
            </w:r>
          </w:p>
        </w:tc>
      </w:tr>
      <w:tr w:rsidR="00F5495B" w14:paraId="5510DE55" w14:textId="77777777" w:rsidTr="00EB30E7">
        <w:trPr>
          <w:trHeight w:val="2870"/>
          <w:jc w:val="center"/>
        </w:trPr>
        <w:tc>
          <w:tcPr>
            <w:tcW w:w="1021" w:type="dxa"/>
            <w:vAlign w:val="center"/>
          </w:tcPr>
          <w:p w14:paraId="000E79AB" w14:textId="61500609" w:rsidR="00F5495B" w:rsidRPr="007D0AAC" w:rsidRDefault="00F5495B" w:rsidP="00512794">
            <w:pPr>
              <w:pStyle w:val="H1bodytext"/>
              <w:spacing w:after="0"/>
              <w:ind w:left="0"/>
              <w:jc w:val="center"/>
              <w:rPr>
                <w:rFonts w:ascii="Arial" w:hAnsi="Arial"/>
                <w:sz w:val="20"/>
              </w:rPr>
            </w:pPr>
            <w:r>
              <w:rPr>
                <w:rFonts w:ascii="Arial" w:hAnsi="Arial"/>
                <w:sz w:val="20"/>
              </w:rPr>
              <w:t>3.1</w:t>
            </w:r>
          </w:p>
        </w:tc>
        <w:tc>
          <w:tcPr>
            <w:tcW w:w="3749" w:type="dxa"/>
            <w:vAlign w:val="center"/>
          </w:tcPr>
          <w:p w14:paraId="71B0D3EF" w14:textId="6D98D843" w:rsidR="00F5495B" w:rsidRDefault="00F5495B" w:rsidP="00512794">
            <w:pPr>
              <w:pStyle w:val="H1bodytext"/>
              <w:spacing w:after="0"/>
              <w:ind w:left="0"/>
              <w:rPr>
                <w:rFonts w:ascii="Arial" w:hAnsi="Arial"/>
                <w:sz w:val="20"/>
              </w:rPr>
            </w:pPr>
            <w:r>
              <w:rPr>
                <w:rFonts w:ascii="Arial" w:hAnsi="Arial"/>
                <w:sz w:val="20"/>
              </w:rPr>
              <w:t xml:space="preserve">Verify the maximum total dose reported for a model date is consistent with the maximum total dose for the same model date in the input file </w:t>
            </w:r>
            <w:r w:rsidRPr="00E72F39">
              <w:rPr>
                <w:rFonts w:ascii="Arial" w:hAnsi="Arial"/>
                <w:b/>
                <w:bCs/>
                <w:sz w:val="20"/>
              </w:rPr>
              <w:t>totalDose_check.xlsx</w:t>
            </w:r>
            <w:r>
              <w:rPr>
                <w:rFonts w:ascii="Arial" w:hAnsi="Arial"/>
                <w:sz w:val="20"/>
              </w:rPr>
              <w:t xml:space="preserve"> as follows:</w:t>
            </w:r>
          </w:p>
          <w:p w14:paraId="362D029A" w14:textId="77C99FB0" w:rsidR="00F5495B" w:rsidRDefault="00F5495B" w:rsidP="00512794">
            <w:pPr>
              <w:pStyle w:val="H1bodytext"/>
              <w:spacing w:after="0"/>
              <w:ind w:left="0"/>
              <w:rPr>
                <w:rFonts w:ascii="Arial" w:hAnsi="Arial"/>
                <w:sz w:val="20"/>
              </w:rPr>
            </w:pPr>
          </w:p>
          <w:p w14:paraId="465E4560" w14:textId="09A1AA16" w:rsidR="00F5495B" w:rsidRDefault="00F5495B">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filter on domain = inner and model_date = 1/3/2270 and verify there are more than one cell layer-row-column combination.</w:t>
            </w:r>
          </w:p>
        </w:tc>
        <w:tc>
          <w:tcPr>
            <w:tcW w:w="3330" w:type="dxa"/>
            <w:vAlign w:val="center"/>
          </w:tcPr>
          <w:p w14:paraId="5A9D258F" w14:textId="77777777" w:rsidR="00F5495B" w:rsidRDefault="00F5495B" w:rsidP="00512794">
            <w:pPr>
              <w:pStyle w:val="H1bodytext"/>
              <w:spacing w:after="0"/>
              <w:ind w:left="0"/>
              <w:rPr>
                <w:rFonts w:ascii="Arial" w:hAnsi="Arial"/>
                <w:sz w:val="20"/>
              </w:rPr>
            </w:pPr>
            <w:r>
              <w:rPr>
                <w:rFonts w:ascii="Arial" w:hAnsi="Arial"/>
                <w:sz w:val="20"/>
              </w:rPr>
              <w:t>Record the cells remaining after applying fitler to verify there is more than one cell in selected model_date</w:t>
            </w:r>
          </w:p>
          <w:p w14:paraId="145E805C" w14:textId="77777777" w:rsidR="00F5495B" w:rsidRDefault="00F5495B" w:rsidP="00512794">
            <w:pPr>
              <w:pStyle w:val="H1bodytext"/>
              <w:spacing w:after="0"/>
              <w:ind w:left="0"/>
              <w:rPr>
                <w:rFonts w:ascii="Arial" w:hAnsi="Arial"/>
                <w:sz w:val="20"/>
              </w:rPr>
            </w:pPr>
          </w:p>
        </w:tc>
        <w:tc>
          <w:tcPr>
            <w:tcW w:w="1912" w:type="dxa"/>
            <w:vAlign w:val="center"/>
          </w:tcPr>
          <w:p w14:paraId="52C7C657" w14:textId="683CCE17" w:rsidR="00F5495B" w:rsidRPr="007D0AAC" w:rsidRDefault="00F5495B" w:rsidP="00512794">
            <w:pPr>
              <w:pStyle w:val="H1bodytext"/>
              <w:spacing w:after="0"/>
              <w:ind w:left="0"/>
              <w:jc w:val="center"/>
              <w:rPr>
                <w:rFonts w:ascii="Arial" w:hAnsi="Arial"/>
                <w:sz w:val="20"/>
              </w:rPr>
            </w:pPr>
          </w:p>
        </w:tc>
      </w:tr>
      <w:tr w:rsidR="00F5495B" w14:paraId="6A5CF737" w14:textId="77777777" w:rsidTr="00EB30E7">
        <w:trPr>
          <w:trHeight w:val="2087"/>
          <w:jc w:val="center"/>
        </w:trPr>
        <w:tc>
          <w:tcPr>
            <w:tcW w:w="1021" w:type="dxa"/>
            <w:vAlign w:val="center"/>
          </w:tcPr>
          <w:p w14:paraId="0061A275" w14:textId="024792C0" w:rsidR="00F5495B" w:rsidRDefault="00F5495B" w:rsidP="00512794">
            <w:pPr>
              <w:pStyle w:val="H1bodytext"/>
              <w:spacing w:after="0"/>
              <w:ind w:left="0"/>
              <w:jc w:val="center"/>
              <w:rPr>
                <w:rFonts w:ascii="Arial" w:hAnsi="Arial"/>
                <w:sz w:val="20"/>
              </w:rPr>
            </w:pPr>
            <w:r>
              <w:rPr>
                <w:rFonts w:ascii="Arial" w:hAnsi="Arial"/>
                <w:sz w:val="20"/>
              </w:rPr>
              <w:lastRenderedPageBreak/>
              <w:t>3.2</w:t>
            </w:r>
          </w:p>
        </w:tc>
        <w:tc>
          <w:tcPr>
            <w:tcW w:w="3749" w:type="dxa"/>
            <w:vAlign w:val="center"/>
          </w:tcPr>
          <w:p w14:paraId="23148455" w14:textId="77777777" w:rsidR="00F5495B" w:rsidRDefault="00F5495B" w:rsidP="00512794">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xml:space="preserve">, filter on </w:t>
            </w:r>
          </w:p>
          <w:p w14:paraId="67486010" w14:textId="77777777" w:rsidR="00F5495B" w:rsidRDefault="00F5495B" w:rsidP="00512794">
            <w:pPr>
              <w:pStyle w:val="H1bodytext"/>
              <w:spacing w:after="0"/>
              <w:ind w:left="0"/>
              <w:rPr>
                <w:rFonts w:ascii="Arial" w:hAnsi="Arial"/>
                <w:sz w:val="20"/>
              </w:rPr>
            </w:pPr>
          </w:p>
          <w:p w14:paraId="39ADDB68" w14:textId="3A4A33FC" w:rsidR="00F5495B" w:rsidRDefault="00F5495B" w:rsidP="00512794">
            <w:pPr>
              <w:pStyle w:val="H1bodytext"/>
              <w:spacing w:after="0"/>
              <w:ind w:left="0"/>
              <w:rPr>
                <w:rFonts w:ascii="Arial" w:hAnsi="Arial"/>
                <w:sz w:val="20"/>
              </w:rPr>
            </w:pPr>
            <w:r>
              <w:rPr>
                <w:rFonts w:ascii="Arial" w:hAnsi="Arial"/>
                <w:sz w:val="20"/>
              </w:rPr>
              <w:t xml:space="preserve">pathway = Total </w:t>
            </w:r>
            <w:r>
              <w:rPr>
                <w:rFonts w:ascii="Arial" w:hAnsi="Arial"/>
                <w:sz w:val="20"/>
              </w:rPr>
              <w:br/>
              <w:t xml:space="preserve">dose= “MAXIMUM VALUE Listed” </w:t>
            </w:r>
          </w:p>
          <w:p w14:paraId="3CA2099E" w14:textId="1B30C979" w:rsidR="00F5495B" w:rsidRDefault="00F5495B" w:rsidP="00512794">
            <w:pPr>
              <w:pStyle w:val="H1bodytext"/>
              <w:spacing w:after="0"/>
              <w:ind w:left="0"/>
              <w:rPr>
                <w:rFonts w:ascii="Arial" w:hAnsi="Arial"/>
                <w:sz w:val="20"/>
              </w:rPr>
            </w:pPr>
          </w:p>
        </w:tc>
        <w:tc>
          <w:tcPr>
            <w:tcW w:w="3330" w:type="dxa"/>
            <w:vAlign w:val="center"/>
          </w:tcPr>
          <w:p w14:paraId="5212216E" w14:textId="77777777" w:rsidR="00F5495B" w:rsidRDefault="00F5495B" w:rsidP="00E72F39">
            <w:pPr>
              <w:pStyle w:val="H1bodytext"/>
              <w:spacing w:after="0"/>
              <w:ind w:left="0"/>
              <w:rPr>
                <w:rFonts w:ascii="Arial" w:hAnsi="Arial"/>
                <w:sz w:val="20"/>
              </w:rPr>
            </w:pPr>
            <w:r>
              <w:rPr>
                <w:rFonts w:ascii="Arial" w:hAnsi="Arial"/>
                <w:sz w:val="20"/>
              </w:rPr>
              <w:t xml:space="preserve">Record values in </w:t>
            </w:r>
          </w:p>
          <w:p w14:paraId="54AFBD03" w14:textId="77777777" w:rsidR="00F5495B" w:rsidRDefault="00F5495B" w:rsidP="00512794">
            <w:pPr>
              <w:pStyle w:val="H1bodytext"/>
              <w:spacing w:after="0"/>
              <w:ind w:left="0"/>
              <w:rPr>
                <w:rFonts w:ascii="Arial" w:hAnsi="Arial"/>
                <w:sz w:val="20"/>
              </w:rPr>
            </w:pPr>
          </w:p>
          <w:p w14:paraId="72FD5AE1" w14:textId="2E53173D" w:rsidR="00F5495B" w:rsidRDefault="00F5495B" w:rsidP="00512794">
            <w:pPr>
              <w:pStyle w:val="H1bodytext"/>
              <w:spacing w:after="0"/>
              <w:ind w:left="0"/>
              <w:rPr>
                <w:rFonts w:ascii="Arial" w:hAnsi="Arial"/>
                <w:sz w:val="20"/>
              </w:rPr>
            </w:pPr>
            <w:r>
              <w:rPr>
                <w:rFonts w:ascii="Arial" w:hAnsi="Arial"/>
                <w:sz w:val="20"/>
              </w:rPr>
              <w:t>cell_layer</w:t>
            </w:r>
          </w:p>
          <w:p w14:paraId="09F4EFF5" w14:textId="44AF4B70" w:rsidR="00F5495B" w:rsidRDefault="00F5495B" w:rsidP="00512794">
            <w:pPr>
              <w:pStyle w:val="H1bodytext"/>
              <w:spacing w:after="0"/>
              <w:ind w:left="0"/>
              <w:rPr>
                <w:rFonts w:ascii="Arial" w:hAnsi="Arial"/>
                <w:sz w:val="20"/>
              </w:rPr>
            </w:pPr>
            <w:r>
              <w:rPr>
                <w:rFonts w:ascii="Arial" w:hAnsi="Arial"/>
                <w:sz w:val="20"/>
              </w:rPr>
              <w:t>cell_row</w:t>
            </w:r>
          </w:p>
          <w:p w14:paraId="14A64C52" w14:textId="13EDDE15" w:rsidR="00F5495B" w:rsidRDefault="00F5495B" w:rsidP="00F5495B">
            <w:pPr>
              <w:pStyle w:val="H1bodytext"/>
              <w:spacing w:after="0"/>
              <w:ind w:left="0"/>
              <w:rPr>
                <w:rFonts w:ascii="Arial" w:hAnsi="Arial"/>
                <w:sz w:val="20"/>
              </w:rPr>
            </w:pPr>
            <w:r>
              <w:rPr>
                <w:rFonts w:ascii="Arial" w:hAnsi="Arial"/>
                <w:sz w:val="20"/>
              </w:rPr>
              <w:t>cell_column</w:t>
            </w:r>
          </w:p>
          <w:p w14:paraId="4ACA9B40" w14:textId="276D8FAA" w:rsidR="00F5495B" w:rsidRDefault="00F5495B" w:rsidP="00F5495B">
            <w:pPr>
              <w:pStyle w:val="H1bodytext"/>
              <w:spacing w:after="0"/>
              <w:ind w:left="0"/>
              <w:rPr>
                <w:rFonts w:ascii="Arial" w:hAnsi="Arial"/>
                <w:sz w:val="20"/>
              </w:rPr>
            </w:pPr>
            <w:r>
              <w:rPr>
                <w:rFonts w:ascii="Arial" w:hAnsi="Arial"/>
                <w:sz w:val="20"/>
              </w:rPr>
              <w:t>dose column</w:t>
            </w:r>
          </w:p>
          <w:p w14:paraId="7E1E6C85" w14:textId="00FD2158" w:rsidR="00F5495B" w:rsidRDefault="00F5495B" w:rsidP="00512794">
            <w:pPr>
              <w:pStyle w:val="H1bodytext"/>
              <w:spacing w:after="0"/>
              <w:ind w:left="0"/>
              <w:rPr>
                <w:rFonts w:ascii="Arial" w:hAnsi="Arial"/>
                <w:sz w:val="20"/>
              </w:rPr>
            </w:pPr>
          </w:p>
        </w:tc>
        <w:tc>
          <w:tcPr>
            <w:tcW w:w="1912" w:type="dxa"/>
            <w:vAlign w:val="center"/>
          </w:tcPr>
          <w:p w14:paraId="5534EC60" w14:textId="01FD29E4" w:rsidR="00F5495B" w:rsidRPr="007D0AAC" w:rsidRDefault="00F5495B" w:rsidP="00F5495B">
            <w:pPr>
              <w:pStyle w:val="H1bodytext"/>
              <w:spacing w:after="0"/>
              <w:ind w:left="0"/>
              <w:jc w:val="center"/>
              <w:rPr>
                <w:rFonts w:ascii="Arial" w:hAnsi="Arial"/>
                <w:sz w:val="20"/>
              </w:rPr>
            </w:pPr>
          </w:p>
        </w:tc>
      </w:tr>
      <w:tr w:rsidR="00512794" w14:paraId="0C579CBF" w14:textId="77777777" w:rsidTr="00844F7A">
        <w:trPr>
          <w:trHeight w:val="2393"/>
          <w:jc w:val="center"/>
        </w:trPr>
        <w:tc>
          <w:tcPr>
            <w:tcW w:w="1021" w:type="dxa"/>
            <w:vAlign w:val="center"/>
          </w:tcPr>
          <w:p w14:paraId="703A8C56" w14:textId="40F5A4C8" w:rsidR="00512794" w:rsidRDefault="00512794" w:rsidP="00512794">
            <w:pPr>
              <w:pStyle w:val="H1bodytext"/>
              <w:spacing w:after="0"/>
              <w:ind w:left="0"/>
              <w:jc w:val="center"/>
              <w:rPr>
                <w:rFonts w:ascii="Arial" w:hAnsi="Arial"/>
                <w:sz w:val="20"/>
              </w:rPr>
            </w:pPr>
            <w:r>
              <w:rPr>
                <w:rFonts w:ascii="Arial" w:hAnsi="Arial"/>
                <w:sz w:val="20"/>
              </w:rPr>
              <w:t>3.3</w:t>
            </w:r>
          </w:p>
        </w:tc>
        <w:tc>
          <w:tcPr>
            <w:tcW w:w="3749" w:type="dxa"/>
            <w:vAlign w:val="center"/>
          </w:tcPr>
          <w:p w14:paraId="60C7E5B1" w14:textId="77777777" w:rsidR="00512794" w:rsidRDefault="00512794" w:rsidP="00512794">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max_dose_timeseries.csv</w:t>
            </w:r>
            <w:r>
              <w:rPr>
                <w:rFonts w:ascii="Arial" w:hAnsi="Arial"/>
                <w:sz w:val="20"/>
              </w:rPr>
              <w:t>, filter on:</w:t>
            </w:r>
          </w:p>
          <w:p w14:paraId="741C9433" w14:textId="77777777" w:rsidR="00512794" w:rsidRDefault="00512794" w:rsidP="00512794">
            <w:pPr>
              <w:pStyle w:val="H1bodytext"/>
              <w:spacing w:after="0"/>
              <w:ind w:left="0"/>
              <w:rPr>
                <w:rFonts w:ascii="Arial" w:hAnsi="Arial"/>
                <w:sz w:val="20"/>
              </w:rPr>
            </w:pPr>
          </w:p>
          <w:p w14:paraId="11269FAE" w14:textId="0DC36697" w:rsidR="00512794" w:rsidRPr="00951B5F" w:rsidRDefault="00512794" w:rsidP="00512794">
            <w:pPr>
              <w:pStyle w:val="H1bodytext"/>
              <w:spacing w:after="0"/>
              <w:ind w:left="0"/>
              <w:rPr>
                <w:rFonts w:ascii="Arial" w:hAnsi="Arial"/>
                <w:sz w:val="20"/>
              </w:rPr>
            </w:pPr>
            <w:r>
              <w:rPr>
                <w:rFonts w:ascii="Arial" w:hAnsi="Arial"/>
                <w:sz w:val="20"/>
              </w:rPr>
              <w:t xml:space="preserve">domain = inner </w:t>
            </w:r>
            <w:r>
              <w:rPr>
                <w:rFonts w:ascii="Arial" w:hAnsi="Arial"/>
                <w:sz w:val="20"/>
              </w:rPr>
              <w:br/>
              <w:t xml:space="preserve">pathway = Total </w:t>
            </w:r>
            <w:r>
              <w:rPr>
                <w:rFonts w:ascii="Arial" w:hAnsi="Arial"/>
                <w:sz w:val="20"/>
              </w:rPr>
              <w:br/>
              <w:t>model_date = 1/3/2</w:t>
            </w:r>
            <w:r w:rsidR="00F5495B">
              <w:rPr>
                <w:rFonts w:ascii="Arial" w:hAnsi="Arial"/>
                <w:sz w:val="20"/>
              </w:rPr>
              <w:t>2</w:t>
            </w:r>
            <w:r>
              <w:rPr>
                <w:rFonts w:ascii="Arial" w:hAnsi="Arial"/>
                <w:sz w:val="20"/>
              </w:rPr>
              <w:t xml:space="preserve">70 </w:t>
            </w:r>
            <w:r>
              <w:rPr>
                <w:rFonts w:ascii="Arial" w:hAnsi="Arial"/>
                <w:sz w:val="20"/>
              </w:rPr>
              <w:br/>
              <w:t>Verify cell_layer, cell_row, cell_column and dose values are equal to the values recorded in step 3.2</w:t>
            </w:r>
          </w:p>
        </w:tc>
        <w:tc>
          <w:tcPr>
            <w:tcW w:w="3330" w:type="dxa"/>
            <w:vAlign w:val="center"/>
          </w:tcPr>
          <w:p w14:paraId="42091DFB" w14:textId="77777777" w:rsidR="00512794" w:rsidRDefault="00512794" w:rsidP="00512794">
            <w:pPr>
              <w:pStyle w:val="H1bodytext"/>
              <w:spacing w:after="0"/>
              <w:ind w:left="0"/>
              <w:rPr>
                <w:rFonts w:ascii="Arial" w:hAnsi="Arial"/>
                <w:sz w:val="20"/>
              </w:rPr>
            </w:pPr>
            <w:r>
              <w:rPr>
                <w:rFonts w:ascii="Arial" w:hAnsi="Arial"/>
                <w:sz w:val="20"/>
              </w:rPr>
              <w:t xml:space="preserve">Record values in </w:t>
            </w:r>
          </w:p>
          <w:p w14:paraId="2E75D0AF" w14:textId="77777777" w:rsidR="00512794" w:rsidRDefault="00512794" w:rsidP="00512794">
            <w:pPr>
              <w:pStyle w:val="H1bodytext"/>
              <w:spacing w:after="0"/>
              <w:ind w:left="0"/>
              <w:rPr>
                <w:rFonts w:ascii="Arial" w:hAnsi="Arial"/>
                <w:sz w:val="20"/>
              </w:rPr>
            </w:pPr>
          </w:p>
          <w:p w14:paraId="1889B63F" w14:textId="7608C262" w:rsidR="00512794" w:rsidRDefault="00512794" w:rsidP="00512794">
            <w:pPr>
              <w:pStyle w:val="H1bodytext"/>
              <w:spacing w:after="0"/>
              <w:ind w:left="0"/>
              <w:rPr>
                <w:rFonts w:ascii="Arial" w:hAnsi="Arial"/>
                <w:sz w:val="20"/>
              </w:rPr>
            </w:pPr>
            <w:r>
              <w:rPr>
                <w:rFonts w:ascii="Arial" w:hAnsi="Arial"/>
                <w:sz w:val="20"/>
              </w:rPr>
              <w:t>cell_layer</w:t>
            </w:r>
          </w:p>
          <w:p w14:paraId="76215863" w14:textId="712962C5" w:rsidR="00512794" w:rsidRDefault="00512794" w:rsidP="00512794">
            <w:pPr>
              <w:pStyle w:val="H1bodytext"/>
              <w:spacing w:after="0"/>
              <w:ind w:left="0"/>
              <w:rPr>
                <w:rFonts w:ascii="Arial" w:hAnsi="Arial"/>
                <w:sz w:val="20"/>
              </w:rPr>
            </w:pPr>
            <w:r>
              <w:rPr>
                <w:rFonts w:ascii="Arial" w:hAnsi="Arial"/>
                <w:sz w:val="20"/>
              </w:rPr>
              <w:t>cell_row</w:t>
            </w:r>
          </w:p>
          <w:p w14:paraId="7848D56F" w14:textId="4EED71D5" w:rsidR="00512794" w:rsidRDefault="00512794" w:rsidP="00512794">
            <w:pPr>
              <w:pStyle w:val="H1bodytext"/>
              <w:spacing w:after="0"/>
              <w:ind w:left="0"/>
              <w:rPr>
                <w:rFonts w:ascii="Arial" w:hAnsi="Arial"/>
                <w:sz w:val="20"/>
              </w:rPr>
            </w:pPr>
            <w:r>
              <w:rPr>
                <w:rFonts w:ascii="Arial" w:hAnsi="Arial"/>
                <w:sz w:val="20"/>
              </w:rPr>
              <w:t>cell_column</w:t>
            </w:r>
          </w:p>
          <w:p w14:paraId="11C88100" w14:textId="337A1FA1" w:rsidR="00512794" w:rsidRDefault="00512794">
            <w:pPr>
              <w:pStyle w:val="H1bodytext"/>
              <w:spacing w:after="0"/>
              <w:ind w:left="0"/>
              <w:rPr>
                <w:rFonts w:ascii="Arial" w:hAnsi="Arial"/>
                <w:sz w:val="20"/>
              </w:rPr>
            </w:pPr>
            <w:r>
              <w:rPr>
                <w:rFonts w:ascii="Arial" w:hAnsi="Arial"/>
                <w:sz w:val="20"/>
              </w:rPr>
              <w:t>dose</w:t>
            </w:r>
          </w:p>
        </w:tc>
        <w:tc>
          <w:tcPr>
            <w:tcW w:w="1912" w:type="dxa"/>
            <w:vAlign w:val="center"/>
          </w:tcPr>
          <w:p w14:paraId="5409859C" w14:textId="77777777" w:rsidR="00512794" w:rsidRPr="007D0AAC" w:rsidRDefault="00512794" w:rsidP="003E3D5A">
            <w:pPr>
              <w:pStyle w:val="H1bodytext"/>
              <w:spacing w:after="0"/>
              <w:ind w:left="0"/>
              <w:jc w:val="center"/>
              <w:rPr>
                <w:rFonts w:ascii="Arial" w:hAnsi="Arial"/>
                <w:sz w:val="20"/>
              </w:rPr>
            </w:pPr>
          </w:p>
        </w:tc>
      </w:tr>
      <w:tr w:rsidR="00512794" w14:paraId="6D60FFBF" w14:textId="77777777" w:rsidTr="00F5495B">
        <w:trPr>
          <w:trHeight w:val="2690"/>
          <w:jc w:val="center"/>
        </w:trPr>
        <w:tc>
          <w:tcPr>
            <w:tcW w:w="1021" w:type="dxa"/>
            <w:vAlign w:val="center"/>
          </w:tcPr>
          <w:p w14:paraId="032E3DD9" w14:textId="5D65B496" w:rsidR="00512794" w:rsidRDefault="00512794" w:rsidP="00512794">
            <w:pPr>
              <w:pStyle w:val="H1bodytext"/>
              <w:spacing w:after="0"/>
              <w:ind w:left="0"/>
              <w:jc w:val="center"/>
              <w:rPr>
                <w:rFonts w:ascii="Arial" w:hAnsi="Arial"/>
                <w:sz w:val="20"/>
              </w:rPr>
            </w:pPr>
            <w:bookmarkStart w:id="7" w:name="_Hlk49270443"/>
            <w:r>
              <w:rPr>
                <w:rFonts w:ascii="Arial" w:hAnsi="Arial"/>
                <w:sz w:val="20"/>
              </w:rPr>
              <w:t>3.</w:t>
            </w:r>
            <w:r w:rsidR="00773DDE">
              <w:rPr>
                <w:rFonts w:ascii="Arial" w:hAnsi="Arial"/>
                <w:sz w:val="20"/>
              </w:rPr>
              <w:t>4</w:t>
            </w:r>
          </w:p>
        </w:tc>
        <w:tc>
          <w:tcPr>
            <w:tcW w:w="3749" w:type="dxa"/>
            <w:vAlign w:val="center"/>
          </w:tcPr>
          <w:p w14:paraId="20074E94" w14:textId="2AC06B9F" w:rsidR="00512794" w:rsidRDefault="00512794" w:rsidP="00512794">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max_dose_timeseries.csv</w:t>
            </w:r>
            <w:r>
              <w:rPr>
                <w:rFonts w:ascii="Arial" w:hAnsi="Arial"/>
                <w:sz w:val="20"/>
              </w:rPr>
              <w:t>, verify that the pathway-specific contributions for a specific COPC sum to the total dose for that COPC.</w:t>
            </w:r>
          </w:p>
        </w:tc>
        <w:tc>
          <w:tcPr>
            <w:tcW w:w="3330" w:type="dxa"/>
            <w:vAlign w:val="center"/>
          </w:tcPr>
          <w:p w14:paraId="6704A6F3" w14:textId="19AE412D" w:rsidR="00512794" w:rsidRDefault="00512794" w:rsidP="00512794">
            <w:pPr>
              <w:pStyle w:val="H1bodytext"/>
              <w:spacing w:after="0"/>
              <w:ind w:left="0"/>
              <w:rPr>
                <w:rFonts w:ascii="Arial" w:hAnsi="Arial"/>
                <w:sz w:val="20"/>
              </w:rPr>
            </w:pPr>
            <w:r>
              <w:rPr>
                <w:rFonts w:ascii="Arial" w:hAnsi="Arial"/>
                <w:sz w:val="20"/>
              </w:rPr>
              <w:t xml:space="preserve">Record selected </w:t>
            </w:r>
            <w:r w:rsidR="005318C4">
              <w:rPr>
                <w:rFonts w:ascii="Arial" w:hAnsi="Arial"/>
                <w:sz w:val="20"/>
              </w:rPr>
              <w:t xml:space="preserve">domain, </w:t>
            </w:r>
            <w:r>
              <w:rPr>
                <w:rFonts w:ascii="Arial" w:hAnsi="Arial"/>
                <w:sz w:val="20"/>
              </w:rPr>
              <w:t>model date and COPC:</w:t>
            </w:r>
          </w:p>
          <w:p w14:paraId="7BBB6718" w14:textId="77777777" w:rsidR="00512794" w:rsidRDefault="00512794" w:rsidP="00512794">
            <w:pPr>
              <w:pStyle w:val="H1bodytext"/>
              <w:spacing w:after="0"/>
              <w:ind w:left="0"/>
              <w:rPr>
                <w:rFonts w:ascii="Arial" w:hAnsi="Arial"/>
                <w:sz w:val="20"/>
              </w:rPr>
            </w:pPr>
          </w:p>
          <w:p w14:paraId="38C2E506" w14:textId="77777777" w:rsidR="00512794" w:rsidRDefault="00512794" w:rsidP="00512794">
            <w:pPr>
              <w:pStyle w:val="H1bodytext"/>
              <w:spacing w:after="0"/>
              <w:ind w:left="0"/>
              <w:rPr>
                <w:rFonts w:ascii="Arial" w:hAnsi="Arial"/>
                <w:sz w:val="20"/>
              </w:rPr>
            </w:pPr>
            <w:r>
              <w:rPr>
                <w:rFonts w:ascii="Arial" w:hAnsi="Arial"/>
                <w:sz w:val="20"/>
              </w:rPr>
              <w:t>Record pathway-specific dose contributions for the selected COPC</w:t>
            </w:r>
          </w:p>
          <w:p w14:paraId="48C2BD11" w14:textId="77777777" w:rsidR="00512794" w:rsidRDefault="00512794" w:rsidP="00512794">
            <w:pPr>
              <w:pStyle w:val="H1bodytext"/>
              <w:spacing w:after="0"/>
              <w:ind w:left="0"/>
              <w:rPr>
                <w:rFonts w:ascii="Arial" w:hAnsi="Arial"/>
                <w:sz w:val="20"/>
              </w:rPr>
            </w:pPr>
          </w:p>
          <w:p w14:paraId="6D16AF55" w14:textId="1FF93AE6" w:rsidR="00512794" w:rsidRDefault="00512794" w:rsidP="00512794">
            <w:pPr>
              <w:pStyle w:val="H1bodytext"/>
              <w:spacing w:after="0"/>
              <w:ind w:left="0"/>
              <w:rPr>
                <w:rFonts w:ascii="Arial" w:hAnsi="Arial"/>
                <w:sz w:val="20"/>
              </w:rPr>
            </w:pPr>
            <w:r>
              <w:rPr>
                <w:rFonts w:ascii="Arial" w:hAnsi="Arial"/>
                <w:sz w:val="20"/>
              </w:rPr>
              <w:t>Record the Total  value (pathway)for the selected COPC</w:t>
            </w:r>
          </w:p>
          <w:p w14:paraId="3CF5A1E4" w14:textId="77777777" w:rsidR="00512794" w:rsidRDefault="00512794" w:rsidP="00512794">
            <w:pPr>
              <w:pStyle w:val="H1bodytext"/>
              <w:spacing w:after="0"/>
              <w:ind w:left="0"/>
              <w:rPr>
                <w:rFonts w:ascii="Arial" w:hAnsi="Arial"/>
                <w:sz w:val="20"/>
              </w:rPr>
            </w:pPr>
          </w:p>
          <w:p w14:paraId="535E45B4" w14:textId="5EE7CCBF" w:rsidR="00512794" w:rsidRDefault="00512794" w:rsidP="00512794">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vAlign w:val="center"/>
          </w:tcPr>
          <w:p w14:paraId="62A4F53D" w14:textId="6B8853E0" w:rsidR="00844F7A" w:rsidRPr="007D0AAC" w:rsidRDefault="00844F7A" w:rsidP="003E3D5A">
            <w:pPr>
              <w:pStyle w:val="H1bodytext"/>
              <w:spacing w:after="0"/>
              <w:ind w:left="0"/>
              <w:jc w:val="center"/>
              <w:rPr>
                <w:rFonts w:ascii="Arial" w:hAnsi="Arial"/>
                <w:sz w:val="20"/>
              </w:rPr>
            </w:pPr>
          </w:p>
        </w:tc>
      </w:tr>
      <w:tr w:rsidR="00512794" w14:paraId="016AA513" w14:textId="77777777" w:rsidTr="00F5495B">
        <w:trPr>
          <w:trHeight w:val="3509"/>
          <w:jc w:val="center"/>
        </w:trPr>
        <w:tc>
          <w:tcPr>
            <w:tcW w:w="1021" w:type="dxa"/>
            <w:vAlign w:val="center"/>
          </w:tcPr>
          <w:p w14:paraId="3D403361" w14:textId="21CDC05A" w:rsidR="00512794" w:rsidRDefault="00512794" w:rsidP="00512794">
            <w:pPr>
              <w:pStyle w:val="H1bodytext"/>
              <w:spacing w:after="0"/>
              <w:ind w:left="0"/>
              <w:jc w:val="center"/>
              <w:rPr>
                <w:rFonts w:ascii="Arial" w:hAnsi="Arial"/>
                <w:sz w:val="20"/>
              </w:rPr>
            </w:pPr>
            <w:r>
              <w:rPr>
                <w:rFonts w:ascii="Arial" w:hAnsi="Arial"/>
                <w:sz w:val="20"/>
              </w:rPr>
              <w:lastRenderedPageBreak/>
              <w:t>3.</w:t>
            </w:r>
            <w:r w:rsidR="00773DDE">
              <w:rPr>
                <w:rFonts w:ascii="Arial" w:hAnsi="Arial"/>
                <w:sz w:val="20"/>
              </w:rPr>
              <w:t>5</w:t>
            </w:r>
          </w:p>
        </w:tc>
        <w:tc>
          <w:tcPr>
            <w:tcW w:w="3749" w:type="dxa"/>
            <w:vAlign w:val="center"/>
          </w:tcPr>
          <w:p w14:paraId="62FFE6C7" w14:textId="537E5FA8" w:rsidR="00512794" w:rsidDel="0071155C" w:rsidRDefault="00512794" w:rsidP="00512794">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max_dose_timeseries.csv</w:t>
            </w:r>
            <w:r>
              <w:rPr>
                <w:rFonts w:ascii="Arial" w:hAnsi="Arial"/>
                <w:sz w:val="20"/>
              </w:rPr>
              <w:t>, verify that the COPC-specific contributions for a specific pathway sum to the dose value for that pathway</w:t>
            </w:r>
          </w:p>
        </w:tc>
        <w:tc>
          <w:tcPr>
            <w:tcW w:w="3330" w:type="dxa"/>
            <w:vAlign w:val="center"/>
          </w:tcPr>
          <w:p w14:paraId="6B89B78E" w14:textId="1C083750" w:rsidR="00512794" w:rsidRDefault="00512794" w:rsidP="00512794">
            <w:pPr>
              <w:pStyle w:val="H1bodytext"/>
              <w:spacing w:after="0"/>
              <w:ind w:left="0"/>
              <w:rPr>
                <w:rFonts w:ascii="Arial" w:hAnsi="Arial"/>
                <w:sz w:val="20"/>
              </w:rPr>
            </w:pPr>
            <w:r>
              <w:rPr>
                <w:rFonts w:ascii="Arial" w:hAnsi="Arial"/>
                <w:sz w:val="20"/>
              </w:rPr>
              <w:t xml:space="preserve">Record selected </w:t>
            </w:r>
            <w:r w:rsidR="005318C4">
              <w:rPr>
                <w:rFonts w:ascii="Arial" w:hAnsi="Arial"/>
                <w:sz w:val="20"/>
              </w:rPr>
              <w:t xml:space="preserve">domain, </w:t>
            </w:r>
            <w:r>
              <w:rPr>
                <w:rFonts w:ascii="Arial" w:hAnsi="Arial"/>
                <w:sz w:val="20"/>
              </w:rPr>
              <w:t>model date and pathway:</w:t>
            </w:r>
          </w:p>
          <w:p w14:paraId="1D53A352" w14:textId="77777777" w:rsidR="00512794" w:rsidRDefault="00512794" w:rsidP="00512794">
            <w:pPr>
              <w:pStyle w:val="H1bodytext"/>
              <w:spacing w:after="0"/>
              <w:ind w:left="0"/>
              <w:rPr>
                <w:rFonts w:ascii="Arial" w:hAnsi="Arial"/>
                <w:sz w:val="20"/>
              </w:rPr>
            </w:pPr>
          </w:p>
          <w:p w14:paraId="2CAD4773" w14:textId="01DECA02" w:rsidR="00512794" w:rsidRDefault="00512794" w:rsidP="00512794">
            <w:pPr>
              <w:pStyle w:val="H1bodytext"/>
              <w:spacing w:after="0"/>
              <w:ind w:left="0"/>
              <w:rPr>
                <w:rFonts w:ascii="Arial" w:hAnsi="Arial"/>
                <w:sz w:val="20"/>
              </w:rPr>
            </w:pPr>
            <w:r>
              <w:rPr>
                <w:rFonts w:ascii="Arial" w:hAnsi="Arial"/>
                <w:sz w:val="20"/>
              </w:rPr>
              <w:t>Record COPC-specific dose contributions for the selected pathway</w:t>
            </w:r>
          </w:p>
          <w:p w14:paraId="0E9AC545" w14:textId="77777777" w:rsidR="00512794" w:rsidRDefault="00512794" w:rsidP="00512794">
            <w:pPr>
              <w:pStyle w:val="H1bodytext"/>
              <w:spacing w:after="0"/>
              <w:ind w:left="0"/>
              <w:rPr>
                <w:rFonts w:ascii="Arial" w:hAnsi="Arial"/>
                <w:sz w:val="20"/>
              </w:rPr>
            </w:pPr>
          </w:p>
          <w:p w14:paraId="628EAE46" w14:textId="7063442D" w:rsidR="00512794" w:rsidRDefault="00512794" w:rsidP="00512794">
            <w:pPr>
              <w:pStyle w:val="H1bodytext"/>
              <w:spacing w:after="0"/>
              <w:ind w:left="0"/>
              <w:rPr>
                <w:rFonts w:ascii="Arial" w:hAnsi="Arial"/>
                <w:sz w:val="20"/>
              </w:rPr>
            </w:pPr>
            <w:r>
              <w:rPr>
                <w:rFonts w:ascii="Arial" w:hAnsi="Arial"/>
                <w:sz w:val="20"/>
              </w:rPr>
              <w:t>Record the dose value for the selected pathway</w:t>
            </w:r>
          </w:p>
          <w:p w14:paraId="16C094D7" w14:textId="77777777" w:rsidR="00512794" w:rsidRDefault="00512794" w:rsidP="00512794">
            <w:pPr>
              <w:pStyle w:val="H1bodytext"/>
              <w:spacing w:after="0"/>
              <w:ind w:left="0"/>
              <w:rPr>
                <w:rFonts w:ascii="Arial" w:hAnsi="Arial"/>
                <w:sz w:val="20"/>
              </w:rPr>
            </w:pPr>
          </w:p>
          <w:p w14:paraId="0E4558A2" w14:textId="2079D90E" w:rsidR="00512794" w:rsidDel="0071155C" w:rsidRDefault="00512794" w:rsidP="00512794">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vAlign w:val="center"/>
          </w:tcPr>
          <w:p w14:paraId="1565E764" w14:textId="781613A9" w:rsidR="00844F7A" w:rsidRPr="007D0AAC" w:rsidRDefault="00844F7A" w:rsidP="003E3D5A">
            <w:pPr>
              <w:pStyle w:val="H1bodytext"/>
              <w:spacing w:after="0"/>
              <w:ind w:left="0"/>
              <w:rPr>
                <w:rFonts w:ascii="Arial" w:hAnsi="Arial"/>
                <w:sz w:val="20"/>
              </w:rPr>
            </w:pPr>
          </w:p>
        </w:tc>
      </w:tr>
      <w:bookmarkEnd w:id="7"/>
    </w:tbl>
    <w:p w14:paraId="3524A5D3" w14:textId="59FA5855" w:rsidR="00123CE9" w:rsidRDefault="00123CE9" w:rsidP="00E62A15">
      <w:pPr>
        <w:pStyle w:val="H1bodytext"/>
        <w:spacing w:after="120"/>
        <w:rPr>
          <w:rFonts w:ascii="Arial" w:hAnsi="Arial"/>
          <w:highlight w:val="yellow"/>
        </w:rPr>
      </w:pPr>
    </w:p>
    <w:p w14:paraId="5894D591" w14:textId="77777777" w:rsidR="00E62A15" w:rsidRPr="00E9368E" w:rsidRDefault="00E62A15" w:rsidP="006973AE">
      <w:pPr>
        <w:pStyle w:val="Heading1"/>
      </w:pPr>
      <w:r w:rsidRPr="00E9368E">
        <w:t>Acceptance Test Report</w:t>
      </w:r>
    </w:p>
    <w:p w14:paraId="66BF86A1" w14:textId="1A14D227"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E70D8">
        <w:t xml:space="preserve">Appendix </w:t>
      </w:r>
      <w:r w:rsidR="004E70D8">
        <w:rPr>
          <w:noProof/>
        </w:rPr>
        <w:t>A</w:t>
      </w:r>
      <w:r w:rsidR="00322DE9" w:rsidRPr="00475CE7">
        <w:rPr>
          <w:rStyle w:val="normaltextrun"/>
        </w:rPr>
        <w:fldChar w:fldCharType="end"/>
      </w:r>
      <w:r>
        <w:rPr>
          <w:rStyle w:val="normaltextrun"/>
        </w:rPr>
        <w:t>. The two test cases are described as follows:</w:t>
      </w:r>
      <w:r>
        <w:rPr>
          <w:rStyle w:val="eop"/>
        </w:rPr>
        <w:t> </w:t>
      </w:r>
    </w:p>
    <w:p w14:paraId="0D2E2B76" w14:textId="281005A5" w:rsidR="00DA09A8" w:rsidRDefault="001B7065" w:rsidP="00AC048B">
      <w:pPr>
        <w:pStyle w:val="H1bodytext"/>
        <w:numPr>
          <w:ilvl w:val="0"/>
          <w:numId w:val="6"/>
        </w:numPr>
        <w:spacing w:after="120"/>
        <w:rPr>
          <w:rFonts w:ascii="Arial" w:hAnsi="Arial" w:cs="Arial"/>
        </w:rPr>
      </w:pPr>
      <w:r w:rsidRPr="00DA09A8">
        <w:rPr>
          <w:rFonts w:ascii="Arial" w:hAnsi="Arial" w:cs="Arial"/>
        </w:rPr>
        <w:t>Acceptance Test 1 is in Table A-</w:t>
      </w:r>
      <w:r w:rsidR="0073587B" w:rsidRPr="00DA09A8">
        <w:rPr>
          <w:rFonts w:ascii="Arial" w:hAnsi="Arial" w:cs="Arial"/>
        </w:rPr>
        <w:t>1</w:t>
      </w:r>
      <w:r w:rsidRPr="00DA09A8">
        <w:rPr>
          <w:rFonts w:ascii="Arial" w:hAnsi="Arial" w:cs="Arial"/>
        </w:rPr>
        <w:t xml:space="preserve">. </w:t>
      </w:r>
      <w:r w:rsidR="00DA09A8">
        <w:rPr>
          <w:rFonts w:ascii="Arial" w:hAnsi="Arial" w:cs="Arial"/>
        </w:rPr>
        <w:t>This test runs the program and verifies that it accepts the required inputs and produces the required outputs.</w:t>
      </w:r>
    </w:p>
    <w:p w14:paraId="21672DB8" w14:textId="39A97AEE" w:rsidR="001B7065" w:rsidRPr="00DA09A8" w:rsidRDefault="001B7065" w:rsidP="00AC048B">
      <w:pPr>
        <w:pStyle w:val="H1bodytext"/>
        <w:numPr>
          <w:ilvl w:val="0"/>
          <w:numId w:val="6"/>
        </w:numPr>
        <w:spacing w:after="120"/>
        <w:rPr>
          <w:rFonts w:ascii="Arial" w:hAnsi="Arial" w:cs="Arial"/>
        </w:rPr>
      </w:pPr>
      <w:r w:rsidRPr="00DA09A8">
        <w:rPr>
          <w:rFonts w:ascii="Arial" w:hAnsi="Arial" w:cs="Arial"/>
        </w:rPr>
        <w:t>Acceptance Test 2 is in Table A-</w:t>
      </w:r>
      <w:r w:rsidR="0073587B" w:rsidRPr="00DA09A8">
        <w:rPr>
          <w:rFonts w:ascii="Arial" w:hAnsi="Arial" w:cs="Arial"/>
        </w:rPr>
        <w:t>2</w:t>
      </w:r>
      <w:r w:rsidRPr="00DA09A8">
        <w:rPr>
          <w:rFonts w:ascii="Arial" w:hAnsi="Arial" w:cs="Arial"/>
        </w:rPr>
        <w:t xml:space="preserve">. </w:t>
      </w:r>
      <w:r w:rsidR="00DA09A8">
        <w:rPr>
          <w:rFonts w:ascii="Arial" w:hAnsi="Arial" w:cs="Arial"/>
        </w:rPr>
        <w:t xml:space="preserve"> This test asks the user to verify that the output is identical to a file where the calculations for the maxDose</w:t>
      </w:r>
      <w:r w:rsidR="001F7B5A">
        <w:rPr>
          <w:rFonts w:ascii="Arial" w:hAnsi="Arial" w:cs="Arial"/>
        </w:rPr>
        <w:t>DB</w:t>
      </w:r>
      <w:r w:rsidR="00DA09A8">
        <w:rPr>
          <w:rFonts w:ascii="Arial" w:hAnsi="Arial" w:cs="Arial"/>
        </w:rPr>
        <w:t xml:space="preserve"> were computed by hand independently.</w:t>
      </w:r>
      <w:r w:rsidR="002D737C">
        <w:rPr>
          <w:rFonts w:ascii="Arial" w:hAnsi="Arial" w:cs="Arial"/>
        </w:rPr>
        <w:t xml:space="preserve">  Showing that the two files are identical proves that the tool is calculating maxDose</w:t>
      </w:r>
      <w:r w:rsidR="001F7B5A">
        <w:rPr>
          <w:rFonts w:ascii="Arial" w:hAnsi="Arial" w:cs="Arial"/>
        </w:rPr>
        <w:t>DB</w:t>
      </w:r>
      <w:r w:rsidR="002D737C">
        <w:rPr>
          <w:rFonts w:ascii="Arial" w:hAnsi="Arial" w:cs="Arial"/>
        </w:rPr>
        <w:t xml:space="preserve"> as expected.</w:t>
      </w:r>
    </w:p>
    <w:p w14:paraId="68E6D991" w14:textId="4CA9E4D4" w:rsidR="001B7065" w:rsidRPr="00F279D9" w:rsidRDefault="003F53AB" w:rsidP="00035E77">
      <w:pPr>
        <w:pStyle w:val="H1bodytext"/>
        <w:spacing w:after="120"/>
        <w:rPr>
          <w:rFonts w:ascii="Arial" w:hAnsi="Arial"/>
          <w:highlight w:val="yellow"/>
        </w:rPr>
      </w:pPr>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4E70D8" w:rsidRPr="004E70D8">
        <w:rPr>
          <w:rFonts w:ascii="Arial" w:hAnsi="Arial" w:cs="Arial"/>
        </w:rPr>
        <w:t xml:space="preserve">Appendix </w:t>
      </w:r>
      <w:r w:rsidR="004E70D8" w:rsidRPr="004E70D8">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739ECFA0" w14:textId="0D896C21" w:rsidR="00B42C68" w:rsidRPr="002C319A" w:rsidRDefault="00B42C68" w:rsidP="00E62A15">
      <w:pPr>
        <w:pStyle w:val="H1bodytext"/>
        <w:spacing w:after="120"/>
        <w:rPr>
          <w:rFonts w:ascii="Arial" w:hAnsi="Arial"/>
        </w:rPr>
      </w:pPr>
      <w:r w:rsidRPr="002C319A">
        <w:rPr>
          <w:rFonts w:ascii="Arial" w:hAnsi="Arial"/>
        </w:rPr>
        <w:t>This tool is intended to be invoked immediately after ca-dosecalc</w:t>
      </w:r>
      <w:r w:rsidR="009226C6">
        <w:rPr>
          <w:rFonts w:ascii="Arial" w:hAnsi="Arial"/>
        </w:rPr>
        <w:t xml:space="preserve"> or ca-sumdose</w:t>
      </w:r>
      <w:r w:rsidRPr="002C319A">
        <w:rPr>
          <w:rFonts w:ascii="Arial" w:hAnsi="Arial"/>
        </w:rPr>
        <w:t>.  We recommend using a shell script to invoke the tool as follows:</w:t>
      </w:r>
    </w:p>
    <w:p w14:paraId="04A5861D" w14:textId="77777777" w:rsidR="00B42C68" w:rsidRPr="00B42C68" w:rsidRDefault="00B42C68" w:rsidP="00B42C68">
      <w:pPr>
        <w:pStyle w:val="H1bodytext"/>
        <w:spacing w:after="120"/>
        <w:ind w:left="1440"/>
        <w:rPr>
          <w:rFonts w:ascii="Consolas" w:hAnsi="Consolas"/>
          <w:sz w:val="20"/>
          <w:szCs w:val="18"/>
        </w:rPr>
      </w:pPr>
      <w:r w:rsidRPr="00B42C68">
        <w:rPr>
          <w:rFonts w:ascii="Consolas" w:hAnsi="Consolas"/>
          <w:sz w:val="20"/>
          <w:szCs w:val="18"/>
        </w:rPr>
        <w:t># script to test the max dose</w:t>
      </w:r>
      <w:r w:rsidRPr="00B42C68">
        <w:rPr>
          <w:rFonts w:ascii="Consolas" w:hAnsi="Consolas"/>
          <w:sz w:val="20"/>
          <w:szCs w:val="18"/>
        </w:rPr>
        <w:br/>
        <w:t>echo "Testing max dose"</w:t>
      </w:r>
      <w:r w:rsidRPr="00B42C68">
        <w:rPr>
          <w:rFonts w:ascii="Consolas" w:hAnsi="Consolas"/>
          <w:sz w:val="20"/>
          <w:szCs w:val="18"/>
        </w:rPr>
        <w:br/>
        <w:t>prodTools='/home/ca/CA-CIE-Tools'</w:t>
      </w:r>
    </w:p>
    <w:p w14:paraId="4943F0BD" w14:textId="184B327A" w:rsidR="00B42C68" w:rsidRDefault="00B42C68" w:rsidP="00B42C68">
      <w:pPr>
        <w:pStyle w:val="H1bodytext"/>
        <w:spacing w:after="120"/>
        <w:ind w:left="1440"/>
        <w:rPr>
          <w:rFonts w:ascii="Consolas" w:hAnsi="Consolas"/>
          <w:sz w:val="20"/>
          <w:szCs w:val="18"/>
        </w:rPr>
      </w:pPr>
      <w:r w:rsidRPr="00B42C68">
        <w:rPr>
          <w:rFonts w:ascii="Consolas" w:hAnsi="Consolas"/>
          <w:sz w:val="20"/>
          <w:szCs w:val="18"/>
        </w:rPr>
        <w:br/>
        <w:t>controlFile='inputs/</w:t>
      </w:r>
      <w:r w:rsidR="00E31569">
        <w:rPr>
          <w:rFonts w:ascii="Consolas" w:hAnsi="Consolas"/>
          <w:sz w:val="20"/>
          <w:szCs w:val="18"/>
        </w:rPr>
        <w:t>c</w:t>
      </w:r>
      <w:r w:rsidRPr="00B42C68">
        <w:rPr>
          <w:rFonts w:ascii="Consolas" w:hAnsi="Consolas"/>
          <w:sz w:val="20"/>
          <w:szCs w:val="18"/>
        </w:rPr>
        <w:t>ontrolInput.json’</w:t>
      </w:r>
      <w:r w:rsidRPr="00B42C68">
        <w:rPr>
          <w:rFonts w:ascii="Consolas" w:hAnsi="Consolas"/>
          <w:sz w:val="20"/>
          <w:szCs w:val="18"/>
        </w:rPr>
        <w:br/>
      </w:r>
      <w:r w:rsidRPr="00B42C68">
        <w:rPr>
          <w:rFonts w:ascii="Consolas" w:hAnsi="Consolas"/>
          <w:sz w:val="20"/>
          <w:szCs w:val="18"/>
        </w:rPr>
        <w:lastRenderedPageBreak/>
        <w:t>python3 $prodTools/pylib/runner/runner.py "python3" "$prodTools/pylib/camaxd    ose/maxDose</w:t>
      </w:r>
      <w:r w:rsidR="001F7B5A">
        <w:rPr>
          <w:rFonts w:ascii="Consolas" w:hAnsi="Consolas"/>
          <w:sz w:val="20"/>
          <w:szCs w:val="18"/>
        </w:rPr>
        <w:t>DB</w:t>
      </w:r>
      <w:r w:rsidRPr="00B42C68">
        <w:rPr>
          <w:rFonts w:ascii="Consolas" w:hAnsi="Consolas"/>
          <w:sz w:val="20"/>
          <w:szCs w:val="18"/>
        </w:rPr>
        <w:t>.py $controlFile" --logfile "output/testlogfile.txt"</w:t>
      </w:r>
    </w:p>
    <w:p w14:paraId="0A875B27" w14:textId="2275AF1B" w:rsidR="00BE4755" w:rsidRDefault="00E31569" w:rsidP="00BE4755">
      <w:pPr>
        <w:pStyle w:val="H1bodytext"/>
        <w:spacing w:after="120"/>
        <w:rPr>
          <w:rFonts w:ascii="Arial" w:hAnsi="Arial" w:cs="Arial"/>
          <w:szCs w:val="22"/>
        </w:rPr>
      </w:pPr>
      <w:r>
        <w:rPr>
          <w:rFonts w:ascii="Arial" w:hAnsi="Arial" w:cs="Arial"/>
          <w:szCs w:val="22"/>
        </w:rPr>
        <w:t>An example</w:t>
      </w:r>
      <w:r w:rsidR="00BE4755" w:rsidRPr="00BE4755">
        <w:rPr>
          <w:rFonts w:ascii="Arial" w:hAnsi="Arial" w:cs="Arial"/>
          <w:szCs w:val="22"/>
        </w:rPr>
        <w:t xml:space="preserve"> </w:t>
      </w:r>
      <w:r>
        <w:rPr>
          <w:rFonts w:ascii="Arial" w:hAnsi="Arial" w:cs="Arial"/>
          <w:szCs w:val="22"/>
        </w:rPr>
        <w:t>control file is reproduced below.</w:t>
      </w:r>
      <w:r w:rsidR="009226C6">
        <w:rPr>
          <w:rFonts w:ascii="Arial" w:hAnsi="Arial" w:cs="Arial"/>
          <w:szCs w:val="22"/>
        </w:rPr>
        <w:t xml:space="preserve">  It is important that all of the columns in the target input file are defined in the “columns” section</w:t>
      </w:r>
      <w:r w:rsidR="00601917">
        <w:rPr>
          <w:rFonts w:ascii="Arial" w:hAnsi="Arial" w:cs="Arial"/>
          <w:szCs w:val="22"/>
        </w:rPr>
        <w:t xml:space="preserve"> and are mapped to the appropriate type.  We recommend using DOUBLE PRECISION</w:t>
      </w:r>
      <w:r w:rsidR="000D1D1F">
        <w:rPr>
          <w:rFonts w:ascii="Arial" w:hAnsi="Arial" w:cs="Arial"/>
          <w:szCs w:val="22"/>
        </w:rPr>
        <w:t xml:space="preserve"> for dose</w:t>
      </w:r>
      <w:r w:rsidR="009226C6">
        <w:rPr>
          <w:rFonts w:ascii="Arial" w:hAnsi="Arial" w:cs="Arial"/>
          <w:szCs w:val="22"/>
        </w:rPr>
        <w:t>.</w:t>
      </w:r>
      <w:r>
        <w:rPr>
          <w:rFonts w:ascii="Arial" w:hAnsi="Arial" w:cs="Arial"/>
          <w:szCs w:val="22"/>
        </w:rPr>
        <w:t xml:space="preserve">  Note that three domains and two time intervals are defined:</w:t>
      </w:r>
    </w:p>
    <w:p w14:paraId="0A41BA9C" w14:textId="77777777" w:rsidR="004365B6" w:rsidRPr="00ED7283" w:rsidRDefault="00E31569" w:rsidP="004365B6">
      <w:pPr>
        <w:pStyle w:val="H1bodytext"/>
        <w:spacing w:after="120"/>
        <w:rPr>
          <w:rFonts w:ascii="Consolas" w:hAnsi="Consolas"/>
        </w:rPr>
      </w:pPr>
      <w:r>
        <w:rPr>
          <w:rFonts w:ascii="Arial" w:hAnsi="Arial" w:cs="Arial"/>
          <w:szCs w:val="22"/>
        </w:rPr>
        <w:t xml:space="preserve"> </w:t>
      </w:r>
      <w:r w:rsidR="004365B6" w:rsidRPr="00ED7283">
        <w:rPr>
          <w:rFonts w:ascii="Consolas" w:hAnsi="Consolas"/>
        </w:rPr>
        <w:t>{</w:t>
      </w:r>
    </w:p>
    <w:p w14:paraId="16A0BB21"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r w:rsidRPr="00BF7B32">
        <w:rPr>
          <w:rFonts w:ascii="Consolas" w:hAnsi="Consolas"/>
        </w:rPr>
        <w:t xml:space="preserve"> </w:t>
      </w:r>
      <w:r w:rsidRPr="00EB30E7">
        <w:rPr>
          <w:rFonts w:ascii="Consolas" w:hAnsi="Consolas"/>
        </w:rPr>
        <w:t>"copc":"total",</w:t>
      </w:r>
    </w:p>
    <w:p w14:paraId="2F37AD44" w14:textId="77777777" w:rsidR="004365B6" w:rsidRPr="00ED7283" w:rsidRDefault="004365B6" w:rsidP="004365B6">
      <w:pPr>
        <w:pStyle w:val="H1bodytext"/>
        <w:spacing w:after="120"/>
        <w:rPr>
          <w:rFonts w:ascii="Consolas" w:hAnsi="Consolas"/>
        </w:rPr>
      </w:pPr>
      <w:r w:rsidRPr="00ED7283">
        <w:rPr>
          <w:rFonts w:ascii="Consolas" w:hAnsi="Consolas"/>
        </w:rPr>
        <w:t xml:space="preserve">    "dosepath":"data/</w:t>
      </w:r>
      <w:r>
        <w:rPr>
          <w:rFonts w:ascii="Consolas" w:hAnsi="Consolas"/>
        </w:rPr>
        <w:t>totalDose</w:t>
      </w:r>
      <w:r w:rsidRPr="00ED7283">
        <w:rPr>
          <w:rFonts w:ascii="Consolas" w:hAnsi="Consolas"/>
        </w:rPr>
        <w:t>.csv",</w:t>
      </w:r>
    </w:p>
    <w:p w14:paraId="05FEE019" w14:textId="77777777" w:rsidR="004365B6" w:rsidRPr="00ED7283" w:rsidRDefault="004365B6" w:rsidP="004365B6">
      <w:pPr>
        <w:pStyle w:val="H1bodytext"/>
        <w:spacing w:after="120"/>
        <w:rPr>
          <w:rFonts w:ascii="Consolas" w:hAnsi="Consolas"/>
        </w:rPr>
      </w:pPr>
      <w:r w:rsidRPr="00ED7283">
        <w:rPr>
          <w:rFonts w:ascii="Consolas" w:hAnsi="Consolas"/>
        </w:rPr>
        <w:t xml:space="preserve">    "domains":[</w:t>
      </w:r>
    </w:p>
    <w:p w14:paraId="1DE7E31F" w14:textId="77777777" w:rsidR="004365B6" w:rsidRPr="00ED7283" w:rsidRDefault="004365B6" w:rsidP="004365B6">
      <w:pPr>
        <w:pStyle w:val="H1bodytext"/>
        <w:spacing w:after="120"/>
        <w:rPr>
          <w:rFonts w:ascii="Consolas" w:hAnsi="Consolas"/>
        </w:rPr>
      </w:pPr>
      <w:r w:rsidRPr="00ED7283">
        <w:rPr>
          <w:rFonts w:ascii="Consolas" w:hAnsi="Consolas"/>
        </w:rPr>
        <w:t xml:space="preserve">        {"name":"inner", "fpath":"</w:t>
      </w:r>
      <w:r>
        <w:rPr>
          <w:rFonts w:ascii="Consolas" w:hAnsi="Consolas"/>
        </w:rPr>
        <w:t>innerDomainFile.csv</w:t>
      </w:r>
      <w:r w:rsidRPr="00ED7283">
        <w:rPr>
          <w:rFonts w:ascii="Consolas" w:hAnsi="Consolas"/>
        </w:rPr>
        <w:t>"},</w:t>
      </w:r>
    </w:p>
    <w:p w14:paraId="6400CD0A" w14:textId="77777777" w:rsidR="004365B6" w:rsidRPr="00ED7283" w:rsidRDefault="004365B6" w:rsidP="004365B6">
      <w:pPr>
        <w:pStyle w:val="H1bodytext"/>
        <w:spacing w:after="120"/>
        <w:rPr>
          <w:rFonts w:ascii="Consolas" w:hAnsi="Consolas"/>
        </w:rPr>
      </w:pPr>
      <w:r w:rsidRPr="00ED7283">
        <w:rPr>
          <w:rFonts w:ascii="Consolas" w:hAnsi="Consolas"/>
        </w:rPr>
        <w:t xml:space="preserve">        {"name":"outer", "fpath":"</w:t>
      </w:r>
      <w:r>
        <w:rPr>
          <w:rFonts w:ascii="Consolas" w:hAnsi="Consolas"/>
        </w:rPr>
        <w:t>outerDomainFile.csv</w:t>
      </w:r>
      <w:r w:rsidRPr="00ED7283">
        <w:rPr>
          <w:rFonts w:ascii="Consolas" w:hAnsi="Consolas"/>
        </w:rPr>
        <w:t>"},</w:t>
      </w:r>
    </w:p>
    <w:p w14:paraId="0DC6DBFE" w14:textId="77777777" w:rsidR="004365B6" w:rsidRPr="00ED7283" w:rsidRDefault="004365B6" w:rsidP="004365B6">
      <w:pPr>
        <w:pStyle w:val="H1bodytext"/>
        <w:spacing w:after="120"/>
        <w:rPr>
          <w:rFonts w:ascii="Consolas" w:hAnsi="Consolas"/>
        </w:rPr>
      </w:pPr>
      <w:r w:rsidRPr="00ED7283">
        <w:rPr>
          <w:rFonts w:ascii="Consolas" w:hAnsi="Consolas"/>
        </w:rPr>
        <w:t xml:space="preserve">        {"name":"ca9</w:t>
      </w:r>
      <w:r>
        <w:rPr>
          <w:rFonts w:ascii="Consolas" w:hAnsi="Consolas"/>
        </w:rPr>
        <w:t>8</w:t>
      </w:r>
      <w:r w:rsidRPr="00ED7283">
        <w:rPr>
          <w:rFonts w:ascii="Consolas" w:hAnsi="Consolas"/>
        </w:rPr>
        <w:t>", "fpath":"</w:t>
      </w:r>
      <w:r>
        <w:rPr>
          <w:rFonts w:ascii="Consolas" w:hAnsi="Consolas"/>
        </w:rPr>
        <w:t>ca98DomainFile.csv</w:t>
      </w:r>
      <w:r w:rsidRPr="00ED7283">
        <w:rPr>
          <w:rFonts w:ascii="Consolas" w:hAnsi="Consolas"/>
        </w:rPr>
        <w:t>"}</w:t>
      </w:r>
    </w:p>
    <w:p w14:paraId="20F24D35" w14:textId="77777777" w:rsidR="004365B6" w:rsidRDefault="004365B6" w:rsidP="004365B6">
      <w:pPr>
        <w:pStyle w:val="H1bodytext"/>
        <w:spacing w:after="120"/>
        <w:rPr>
          <w:rFonts w:ascii="Consolas" w:hAnsi="Consolas"/>
        </w:rPr>
      </w:pPr>
      <w:r w:rsidRPr="00ED7283">
        <w:rPr>
          <w:rFonts w:ascii="Consolas" w:hAnsi="Consolas"/>
        </w:rPr>
        <w:t xml:space="preserve">    ],</w:t>
      </w:r>
    </w:p>
    <w:p w14:paraId="0A88AAFF" w14:textId="77777777" w:rsidR="004365B6" w:rsidRDefault="004365B6" w:rsidP="004365B6">
      <w:pPr>
        <w:pStyle w:val="H1bodytext"/>
        <w:spacing w:after="120"/>
        <w:rPr>
          <w:rFonts w:ascii="Consolas" w:hAnsi="Consolas"/>
        </w:rPr>
      </w:pPr>
      <w:r>
        <w:rPr>
          <w:rFonts w:ascii="Consolas" w:hAnsi="Consolas"/>
        </w:rPr>
        <w:t xml:space="preserve">    “columns”:[</w:t>
      </w:r>
    </w:p>
    <w:p w14:paraId="3814A9B7" w14:textId="77777777" w:rsidR="004365B6" w:rsidRDefault="004365B6" w:rsidP="004365B6">
      <w:pPr>
        <w:pStyle w:val="H1bodytext"/>
        <w:spacing w:after="120"/>
        <w:rPr>
          <w:rFonts w:ascii="Consolas" w:hAnsi="Consolas"/>
        </w:rPr>
      </w:pPr>
      <w:r>
        <w:rPr>
          <w:rFonts w:ascii="Consolas" w:hAnsi="Consolas"/>
        </w:rPr>
        <w:tab/>
        <w:t xml:space="preserve">  {“name”:”elapsed_tm”, “type”:”INTEGER”},</w:t>
      </w:r>
    </w:p>
    <w:p w14:paraId="0BBFAA59" w14:textId="77777777" w:rsidR="004365B6" w:rsidRDefault="004365B6" w:rsidP="004365B6">
      <w:pPr>
        <w:pStyle w:val="H1bodytext"/>
        <w:spacing w:after="120"/>
        <w:rPr>
          <w:rFonts w:ascii="Consolas" w:hAnsi="Consolas"/>
        </w:rPr>
      </w:pPr>
      <w:r>
        <w:rPr>
          <w:rFonts w:ascii="Consolas" w:hAnsi="Consolas"/>
        </w:rPr>
        <w:tab/>
        <w:t xml:space="preserve">  {“name”:”model_date”, “type”:”VARCHAR(100)”},</w:t>
      </w:r>
    </w:p>
    <w:p w14:paraId="52F6DC24" w14:textId="77777777" w:rsidR="004365B6" w:rsidRDefault="004365B6" w:rsidP="004365B6">
      <w:pPr>
        <w:pStyle w:val="H1bodytext"/>
        <w:spacing w:after="120"/>
        <w:rPr>
          <w:rFonts w:ascii="Consolas" w:hAnsi="Consolas"/>
        </w:rPr>
      </w:pPr>
      <w:r>
        <w:rPr>
          <w:rFonts w:ascii="Consolas" w:hAnsi="Consolas"/>
        </w:rPr>
        <w:tab/>
        <w:t xml:space="preserve">  {“name”:”pathway”, “type”:”VARCHAR(200)”},</w:t>
      </w:r>
    </w:p>
    <w:p w14:paraId="636839AD" w14:textId="77777777" w:rsidR="004365B6" w:rsidRDefault="004365B6" w:rsidP="004365B6">
      <w:pPr>
        <w:pStyle w:val="H1bodytext"/>
        <w:spacing w:after="120"/>
        <w:rPr>
          <w:rFonts w:ascii="Consolas" w:hAnsi="Consolas"/>
        </w:rPr>
      </w:pPr>
      <w:r>
        <w:rPr>
          <w:rFonts w:ascii="Consolas" w:hAnsi="Consolas"/>
        </w:rPr>
        <w:tab/>
        <w:t xml:space="preserve">  {“name”:”cell_row”, “type”:”INTEGER”},</w:t>
      </w:r>
    </w:p>
    <w:p w14:paraId="30799191" w14:textId="77777777" w:rsidR="004365B6" w:rsidRDefault="004365B6" w:rsidP="004365B6">
      <w:pPr>
        <w:pStyle w:val="H1bodytext"/>
        <w:spacing w:after="120"/>
        <w:rPr>
          <w:rFonts w:ascii="Consolas" w:hAnsi="Consolas"/>
        </w:rPr>
      </w:pPr>
      <w:r>
        <w:rPr>
          <w:rFonts w:ascii="Consolas" w:hAnsi="Consolas"/>
        </w:rPr>
        <w:tab/>
        <w:t xml:space="preserve">  {“name”:”cell_column”, “type”:”INTEGER”},</w:t>
      </w:r>
    </w:p>
    <w:p w14:paraId="42D23AD9" w14:textId="77777777" w:rsidR="004365B6" w:rsidRDefault="004365B6" w:rsidP="004365B6">
      <w:pPr>
        <w:pStyle w:val="H1bodytext"/>
        <w:spacing w:after="120"/>
        <w:rPr>
          <w:rFonts w:ascii="Consolas" w:hAnsi="Consolas"/>
        </w:rPr>
      </w:pPr>
      <w:r>
        <w:rPr>
          <w:rFonts w:ascii="Consolas" w:hAnsi="Consolas"/>
        </w:rPr>
        <w:tab/>
        <w:t xml:space="preserve">  {“name”:”cell_layer”, “type”:”INTEGER”},</w:t>
      </w:r>
    </w:p>
    <w:p w14:paraId="16286223" w14:textId="77777777" w:rsidR="004365B6" w:rsidRDefault="004365B6" w:rsidP="004365B6">
      <w:pPr>
        <w:pStyle w:val="H1bodytext"/>
        <w:spacing w:after="120"/>
        <w:rPr>
          <w:rFonts w:ascii="Consolas" w:hAnsi="Consolas"/>
        </w:rPr>
      </w:pPr>
      <w:r>
        <w:rPr>
          <w:rFonts w:ascii="Consolas" w:hAnsi="Consolas"/>
        </w:rPr>
        <w:tab/>
        <w:t xml:space="preserve">  {“name”:”dose”, “type”:”DOUBLE PRECISION”}</w:t>
      </w:r>
    </w:p>
    <w:p w14:paraId="2649A13F" w14:textId="77777777" w:rsidR="004365B6" w:rsidRPr="00ED7283" w:rsidRDefault="004365B6" w:rsidP="004365B6">
      <w:pPr>
        <w:pStyle w:val="H1bodytext"/>
        <w:spacing w:after="120"/>
        <w:rPr>
          <w:rFonts w:ascii="Consolas" w:hAnsi="Consolas"/>
        </w:rPr>
      </w:pPr>
      <w:r>
        <w:rPr>
          <w:rFonts w:ascii="Consolas" w:hAnsi="Consolas"/>
        </w:rPr>
        <w:t xml:space="preserve">    ],</w:t>
      </w:r>
    </w:p>
    <w:p w14:paraId="71BBC121" w14:textId="77777777" w:rsidR="004365B6" w:rsidRPr="00ED7283" w:rsidRDefault="004365B6" w:rsidP="004365B6">
      <w:pPr>
        <w:pStyle w:val="H1bodytext"/>
        <w:spacing w:after="120"/>
        <w:rPr>
          <w:rFonts w:ascii="Consolas" w:hAnsi="Consolas"/>
        </w:rPr>
      </w:pPr>
      <w:r w:rsidRPr="00ED7283">
        <w:rPr>
          <w:rFonts w:ascii="Consolas" w:hAnsi="Consolas"/>
        </w:rPr>
        <w:t xml:space="preserve">    "outputdir":"output",</w:t>
      </w:r>
    </w:p>
    <w:p w14:paraId="4AED079F" w14:textId="77777777" w:rsidR="004365B6" w:rsidRPr="00ED7283" w:rsidRDefault="004365B6" w:rsidP="004365B6">
      <w:pPr>
        <w:pStyle w:val="H1bodytext"/>
        <w:spacing w:after="120"/>
        <w:rPr>
          <w:rFonts w:ascii="Consolas" w:hAnsi="Consolas"/>
        </w:rPr>
      </w:pPr>
      <w:r w:rsidRPr="00ED7283">
        <w:rPr>
          <w:rFonts w:ascii="Consolas" w:hAnsi="Consolas"/>
        </w:rPr>
        <w:t xml:space="preserve">    "dateranges":[</w:t>
      </w:r>
    </w:p>
    <w:p w14:paraId="024A49B0" w14:textId="77777777" w:rsidR="004365B6" w:rsidRPr="00ED7283" w:rsidRDefault="004365B6" w:rsidP="004365B6">
      <w:pPr>
        <w:pStyle w:val="H1bodytext"/>
        <w:spacing w:after="120"/>
        <w:rPr>
          <w:rFonts w:ascii="Consolas" w:hAnsi="Consolas"/>
        </w:rPr>
      </w:pPr>
      <w:r w:rsidRPr="00ED7283">
        <w:rPr>
          <w:rFonts w:ascii="Consolas" w:hAnsi="Consolas"/>
        </w:rPr>
        <w:t xml:space="preserve">        {"start_year":2070, "end_year":3070},</w:t>
      </w:r>
    </w:p>
    <w:p w14:paraId="76F9A021" w14:textId="77777777" w:rsidR="004365B6" w:rsidRPr="00ED7283" w:rsidRDefault="004365B6" w:rsidP="004365B6">
      <w:pPr>
        <w:pStyle w:val="H1bodytext"/>
        <w:spacing w:after="120"/>
        <w:rPr>
          <w:rFonts w:ascii="Consolas" w:hAnsi="Consolas"/>
        </w:rPr>
      </w:pPr>
      <w:r w:rsidRPr="00ED7283">
        <w:rPr>
          <w:rFonts w:ascii="Consolas" w:hAnsi="Consolas"/>
        </w:rPr>
        <w:t xml:space="preserve">        {"start_year":3070, "end_year":12070}</w:t>
      </w:r>
    </w:p>
    <w:p w14:paraId="6180FEDC" w14:textId="77777777" w:rsidR="004365B6" w:rsidRPr="00ED7283" w:rsidRDefault="004365B6" w:rsidP="004365B6">
      <w:pPr>
        <w:pStyle w:val="H1bodytext"/>
        <w:spacing w:after="120"/>
        <w:rPr>
          <w:rFonts w:ascii="Consolas" w:hAnsi="Consolas"/>
        </w:rPr>
      </w:pPr>
      <w:r w:rsidRPr="00ED7283">
        <w:rPr>
          <w:rFonts w:ascii="Consolas" w:hAnsi="Consolas"/>
        </w:rPr>
        <w:t xml:space="preserve">    ]</w:t>
      </w:r>
    </w:p>
    <w:p w14:paraId="2CBE2BD8" w14:textId="77777777" w:rsidR="004365B6" w:rsidRPr="00ED7283" w:rsidRDefault="004365B6" w:rsidP="004365B6">
      <w:pPr>
        <w:pStyle w:val="H1bodytext"/>
        <w:spacing w:after="120"/>
        <w:rPr>
          <w:rFonts w:ascii="Consolas" w:hAnsi="Consolas"/>
        </w:rPr>
      </w:pPr>
      <w:r w:rsidRPr="00ED7283">
        <w:rPr>
          <w:rFonts w:ascii="Consolas" w:hAnsi="Consolas"/>
        </w:rPr>
        <w:t>}</w:t>
      </w:r>
    </w:p>
    <w:p w14:paraId="5801E214" w14:textId="77777777" w:rsidR="00B554BF" w:rsidRPr="00B554BF" w:rsidRDefault="00B554BF" w:rsidP="004365B6">
      <w:pPr>
        <w:pStyle w:val="H1bodytext"/>
        <w:spacing w:after="120"/>
        <w:rPr>
          <w:rFonts w:ascii="Arial" w:hAnsi="Arial"/>
        </w:rPr>
      </w:pPr>
    </w:p>
    <w:p w14:paraId="662C1B2B" w14:textId="75AE86FB" w:rsidR="00B554BF" w:rsidRDefault="008B5A1F" w:rsidP="00B554BF">
      <w:pPr>
        <w:pStyle w:val="Heading1"/>
      </w:pPr>
      <w:r>
        <w:t xml:space="preserve">Tool </w:t>
      </w:r>
      <w:r w:rsidR="00CE63EA">
        <w:t>Version</w:t>
      </w:r>
      <w:r w:rsidR="004556EC">
        <w:t>s</w:t>
      </w:r>
    </w:p>
    <w:p w14:paraId="107EAB92" w14:textId="20CF68CE"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850287">
            <w:rPr>
              <w:b/>
              <w:bCs/>
              <w:sz w:val="20"/>
            </w:rPr>
            <w:t>maxDoseDB</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2AB22114" w14:textId="77777777" w:rsidR="003E3D5A" w:rsidRDefault="003E3D5A">
      <w:pPr>
        <w:spacing w:after="160" w:line="259" w:lineRule="auto"/>
        <w:rPr>
          <w:rFonts w:eastAsiaTheme="majorEastAsia" w:cstheme="majorBidi"/>
          <w:b/>
          <w:sz w:val="24"/>
          <w:szCs w:val="32"/>
        </w:rPr>
      </w:pPr>
      <w:bookmarkStart w:id="8" w:name="_Ref33082828"/>
      <w:r>
        <w:br w:type="page"/>
      </w:r>
    </w:p>
    <w:p w14:paraId="101A6FC7" w14:textId="77777777" w:rsidR="000359BA" w:rsidRDefault="000359BA" w:rsidP="00007DB9">
      <w:pPr>
        <w:pStyle w:val="Heading1"/>
        <w:numPr>
          <w:ilvl w:val="0"/>
          <w:numId w:val="0"/>
        </w:numPr>
        <w:jc w:val="center"/>
      </w:pPr>
    </w:p>
    <w:p w14:paraId="11255FB9" w14:textId="5199B0A4" w:rsidR="00093579" w:rsidRDefault="007E22A1" w:rsidP="00EB30E7">
      <w:pPr>
        <w:pStyle w:val="Heading1"/>
        <w:numPr>
          <w:ilvl w:val="0"/>
          <w:numId w:val="0"/>
        </w:numPr>
        <w:spacing w:before="3000"/>
        <w:jc w:val="center"/>
        <w:rPr>
          <w:rFonts w:cs="Arial"/>
          <w:bCs/>
        </w:rPr>
      </w:pPr>
      <w:r>
        <w:t xml:space="preserve">Appendix </w:t>
      </w:r>
      <w:r w:rsidR="008D03D6">
        <w:fldChar w:fldCharType="begin"/>
      </w:r>
      <w:r w:rsidR="008D03D6">
        <w:instrText xml:space="preserve"> SEQ Appendix \* ALPHABETIC </w:instrText>
      </w:r>
      <w:r w:rsidR="008D03D6">
        <w:fldChar w:fldCharType="separate"/>
      </w:r>
      <w:r w:rsidR="004E70D8">
        <w:rPr>
          <w:noProof/>
        </w:rPr>
        <w:t>A</w:t>
      </w:r>
      <w:r w:rsidR="008D03D6">
        <w:rPr>
          <w:noProof/>
        </w:rPr>
        <w:fldChar w:fldCharType="end"/>
      </w:r>
      <w:bookmarkEnd w:id="8"/>
    </w:p>
    <w:p w14:paraId="383A201E" w14:textId="569BA062" w:rsidR="000359BA"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B64B5A8" w14:textId="77777777" w:rsidR="000359BA" w:rsidRDefault="000359BA">
      <w:pPr>
        <w:spacing w:after="160" w:line="259" w:lineRule="auto"/>
        <w:rPr>
          <w:rFonts w:eastAsia="Times New Roman"/>
          <w:b/>
          <w:bCs/>
          <w:sz w:val="24"/>
          <w:szCs w:val="24"/>
        </w:rPr>
      </w:pPr>
      <w:r>
        <w:rPr>
          <w:b/>
          <w:bCs/>
          <w:sz w:val="24"/>
          <w:szCs w:val="24"/>
        </w:rPr>
        <w:br w:type="page"/>
      </w:r>
    </w:p>
    <w:p w14:paraId="21813F2C" w14:textId="7B20C6F2" w:rsidR="000359BA" w:rsidRPr="000359BA" w:rsidRDefault="00005BD5" w:rsidP="000359BA">
      <w:pPr>
        <w:pStyle w:val="H1bodytext"/>
        <w:spacing w:after="120"/>
        <w:rPr>
          <w:rFonts w:ascii="Arial" w:hAnsi="Arial" w:cs="Arial"/>
          <w:sz w:val="20"/>
        </w:rPr>
      </w:pPr>
      <w:r>
        <w:rPr>
          <w:b/>
          <w:bCs/>
        </w:rPr>
        <w:lastRenderedPageBreak/>
        <w:t>Tool Runner Log:</w:t>
      </w:r>
      <w:r w:rsidR="000359BA" w:rsidRPr="000359BA">
        <w:rPr>
          <w:rFonts w:ascii="Arial" w:hAnsi="Arial" w:cs="Arial"/>
          <w:sz w:val="20"/>
        </w:rPr>
        <w:t>INFO--08/26/2020 02:50:43 PM--Starting CA-CIE Tool Runner.</w:t>
      </w:r>
      <w:r w:rsidR="000359BA" w:rsidRPr="000359BA">
        <w:rPr>
          <w:rFonts w:ascii="Arial" w:hAnsi="Arial" w:cs="Arial"/>
          <w:sz w:val="20"/>
        </w:rPr>
        <w:tab/>
        <w:t>Logging to "outputs/testAT1_logfile.txt"</w:t>
      </w:r>
    </w:p>
    <w:p w14:paraId="76615100"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PM--Code Version: ce345897881cdcfb93e1bfa93ca57eebc6d7b92b v5.2: /home/ca/CA-CIE-Tools/pylib/runner/runner.py&lt;--1bcfd6779e9cbdb82673405873a8e5e81514ae27</w:t>
      </w:r>
    </w:p>
    <w:p w14:paraId="0E6D5AEC" w14:textId="77777777" w:rsidR="000359BA" w:rsidRPr="000359BA" w:rsidRDefault="000359BA" w:rsidP="000359BA">
      <w:pPr>
        <w:pStyle w:val="H1bodytext"/>
        <w:spacing w:after="120"/>
        <w:rPr>
          <w:rFonts w:ascii="Arial" w:hAnsi="Arial" w:cs="Arial"/>
          <w:sz w:val="20"/>
        </w:rPr>
      </w:pPr>
    </w:p>
    <w:p w14:paraId="1445D532"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PM--Code Version: 4dea0b7ff48dc50874e7f6d2af67150aab5a2f06 Local repo SHA-1 has does not correspond to a remote repo release version: /home/ca/dose/test-maxDoseDB/CA-CIE-Tools/pylib/camaxdose/maxDoseDB.py&lt;--327f1bdd340a5b3b887102df4e76f04db66656b1</w:t>
      </w:r>
    </w:p>
    <w:p w14:paraId="5610A140" w14:textId="77777777" w:rsidR="000359BA" w:rsidRPr="000359BA" w:rsidRDefault="000359BA" w:rsidP="000359BA">
      <w:pPr>
        <w:pStyle w:val="H1bodytext"/>
        <w:spacing w:after="120"/>
        <w:rPr>
          <w:rFonts w:ascii="Arial" w:hAnsi="Arial" w:cs="Arial"/>
          <w:sz w:val="20"/>
        </w:rPr>
      </w:pPr>
    </w:p>
    <w:p w14:paraId="5706F608"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PM--QA Status: QUALIFIED : /home/ca/CA-CIE-Tools/pylib/runner/runner.py</w:t>
      </w:r>
    </w:p>
    <w:p w14:paraId="41196C52"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PM--QA Status: TEST : /home/ca/dose/test-maxDoseDB/CA-CIE-Tools/pylib/camaxdose/maxDoseDB.py</w:t>
      </w:r>
    </w:p>
    <w:p w14:paraId="075D5059" w14:textId="77777777"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PM--Invoking Command:"python3"</w:t>
      </w:r>
      <w:r w:rsidRPr="000359BA">
        <w:rPr>
          <w:rFonts w:ascii="Arial" w:hAnsi="Arial" w:cs="Arial"/>
          <w:sz w:val="20"/>
        </w:rPr>
        <w:tab/>
        <w:t>with Arguments:"/home/ca/dose/test-maxDoseDB/CA-CIE-Tools/pylib/camaxdose/maxDoseDB.py inputs/testAT1.json"</w:t>
      </w:r>
    </w:p>
    <w:p w14:paraId="066C4966" w14:textId="21E00F8B" w:rsidR="000359BA" w:rsidRPr="000359BA" w:rsidRDefault="000359BA" w:rsidP="000359BA">
      <w:pPr>
        <w:pStyle w:val="H1bodytext"/>
        <w:spacing w:after="120"/>
        <w:rPr>
          <w:rFonts w:ascii="Arial" w:hAnsi="Arial" w:cs="Arial"/>
          <w:sz w:val="20"/>
        </w:rPr>
      </w:pPr>
      <w:r w:rsidRPr="000359BA">
        <w:rPr>
          <w:rFonts w:ascii="Arial" w:hAnsi="Arial" w:cs="Arial"/>
          <w:sz w:val="20"/>
        </w:rPr>
        <w:t>INFO--08/26/2020 02:50:43 PM--Username:ca</w:t>
      </w:r>
      <w:r w:rsidRPr="000359BA">
        <w:rPr>
          <w:rFonts w:ascii="Arial" w:hAnsi="Arial" w:cs="Arial"/>
          <w:sz w:val="20"/>
        </w:rPr>
        <w:tab/>
        <w:t>Computer:twotbbase</w:t>
      </w:r>
      <w:r w:rsidRPr="000359BA">
        <w:rPr>
          <w:rFonts w:ascii="Arial" w:hAnsi="Arial" w:cs="Arial"/>
          <w:sz w:val="20"/>
        </w:rPr>
        <w:tab/>
        <w:t>Platform:Linux 4.15.0-112-generic #113-Ubuntu SMP Thu Jul 9 23:41:39 UTC 2020</w:t>
      </w:r>
    </w:p>
    <w:p w14:paraId="3FE7F634" w14:textId="77777777" w:rsidR="000359BA" w:rsidRPr="00007DB9" w:rsidRDefault="000359BA" w:rsidP="00B04094">
      <w:pPr>
        <w:pStyle w:val="H1bodytext"/>
        <w:spacing w:after="120"/>
        <w:ind w:left="0"/>
        <w:jc w:val="center"/>
        <w:rPr>
          <w:rFonts w:ascii="Arial" w:hAnsi="Arial" w:cs="Arial"/>
          <w:b/>
          <w:bCs/>
          <w:sz w:val="24"/>
          <w:szCs w:val="24"/>
        </w:rPr>
      </w:pPr>
    </w:p>
    <w:tbl>
      <w:tblPr>
        <w:tblStyle w:val="TableGrid"/>
        <w:tblW w:w="0" w:type="auto"/>
        <w:jc w:val="center"/>
        <w:tblLook w:val="04A0" w:firstRow="1" w:lastRow="0" w:firstColumn="1" w:lastColumn="0" w:noHBand="0" w:noVBand="1"/>
      </w:tblPr>
      <w:tblGrid>
        <w:gridCol w:w="922"/>
        <w:gridCol w:w="3295"/>
        <w:gridCol w:w="3812"/>
        <w:gridCol w:w="2051"/>
      </w:tblGrid>
      <w:tr w:rsidR="003E3D5A" w:rsidRPr="00932809" w14:paraId="7BE3190C" w14:textId="77777777" w:rsidTr="00245F0C">
        <w:trPr>
          <w:cantSplit/>
          <w:trHeight w:val="360"/>
          <w:tblHeader/>
          <w:jc w:val="center"/>
        </w:trPr>
        <w:tc>
          <w:tcPr>
            <w:tcW w:w="9900" w:type="dxa"/>
            <w:gridSpan w:val="4"/>
            <w:tcBorders>
              <w:top w:val="nil"/>
              <w:left w:val="nil"/>
              <w:bottom w:val="single" w:sz="4" w:space="0" w:color="auto"/>
              <w:right w:val="nil"/>
            </w:tcBorders>
            <w:vAlign w:val="bottom"/>
          </w:tcPr>
          <w:p w14:paraId="50FC58AF" w14:textId="6F477D35" w:rsidR="003E3D5A" w:rsidRPr="00DA11B3" w:rsidRDefault="000359BA" w:rsidP="00245F0C">
            <w:pPr>
              <w:pStyle w:val="H1bodytext"/>
              <w:spacing w:after="0"/>
              <w:ind w:left="0"/>
              <w:jc w:val="center"/>
              <w:rPr>
                <w:rFonts w:ascii="Arial" w:hAnsi="Arial"/>
                <w:b/>
                <w:szCs w:val="22"/>
              </w:rPr>
            </w:pPr>
            <w:r>
              <w:rPr>
                <w:rFonts w:ascii="Arial" w:hAnsi="Arial"/>
                <w:b/>
                <w:bCs/>
                <w:szCs w:val="22"/>
              </w:rPr>
              <w:t xml:space="preserve">Table A-1. </w:t>
            </w:r>
            <w:sdt>
              <w:sdtPr>
                <w:rPr>
                  <w:rFonts w:ascii="Arial" w:hAnsi="Arial"/>
                  <w:b/>
                  <w:bCs/>
                  <w:szCs w:val="22"/>
                </w:rPr>
                <w:alias w:val="Keywords"/>
                <w:tag w:val=""/>
                <w:id w:val="-752352329"/>
                <w:placeholder>
                  <w:docPart w:val="43A22969F5D947A7AF3AE98DAF7E8EF8"/>
                </w:placeholder>
                <w:dataBinding w:prefixMappings="xmlns:ns0='http://purl.org/dc/elements/1.1/' xmlns:ns1='http://schemas.openxmlformats.org/package/2006/metadata/core-properties' " w:xpath="/ns1:coreProperties[1]/ns1:keywords[1]" w:storeItemID="{6C3C8BC8-F283-45AE-878A-BAB7291924A1}"/>
                <w:text/>
              </w:sdtPr>
              <w:sdtEndPr/>
              <w:sdtContent>
                <w:r w:rsidR="003E3D5A">
                  <w:rPr>
                    <w:rFonts w:ascii="Arial" w:hAnsi="Arial"/>
                    <w:b/>
                    <w:bCs/>
                    <w:szCs w:val="22"/>
                  </w:rPr>
                  <w:t>maxDoseDB</w:t>
                </w:r>
              </w:sdtContent>
            </w:sdt>
            <w:r w:rsidR="003E3D5A" w:rsidRPr="00DA11B3">
              <w:rPr>
                <w:rFonts w:ascii="Arial" w:hAnsi="Arial" w:cs="Arial"/>
                <w:b/>
                <w:szCs w:val="22"/>
              </w:rPr>
              <w:t xml:space="preserve"> Acceptance </w:t>
            </w:r>
            <w:r w:rsidR="003E3D5A" w:rsidRPr="00DA11B3">
              <w:rPr>
                <w:rFonts w:ascii="Arial" w:hAnsi="Arial"/>
                <w:b/>
                <w:szCs w:val="22"/>
              </w:rPr>
              <w:t>Test Plan Case 1</w:t>
            </w:r>
          </w:p>
        </w:tc>
      </w:tr>
      <w:tr w:rsidR="003E3D5A" w:rsidRPr="007D0AAC" w14:paraId="66E16364" w14:textId="77777777" w:rsidTr="00245F0C">
        <w:trPr>
          <w:cantSplit/>
          <w:trHeight w:val="530"/>
          <w:tblHeader/>
          <w:jc w:val="center"/>
        </w:trPr>
        <w:tc>
          <w:tcPr>
            <w:tcW w:w="4305" w:type="dxa"/>
            <w:gridSpan w:val="2"/>
            <w:tcBorders>
              <w:top w:val="single" w:sz="4" w:space="0" w:color="auto"/>
            </w:tcBorders>
            <w:shd w:val="clear" w:color="auto" w:fill="auto"/>
            <w:vAlign w:val="center"/>
          </w:tcPr>
          <w:p w14:paraId="5244DBA4" w14:textId="77777777" w:rsidR="003E3D5A" w:rsidRPr="007D0AAC" w:rsidRDefault="008D03D6" w:rsidP="00245F0C">
            <w:pPr>
              <w:pStyle w:val="H1bodytext"/>
              <w:spacing w:after="0"/>
              <w:ind w:left="0"/>
              <w:jc w:val="center"/>
              <w:rPr>
                <w:rFonts w:ascii="Arial" w:hAnsi="Arial"/>
                <w:b/>
                <w:sz w:val="20"/>
              </w:rPr>
            </w:pPr>
            <w:sdt>
              <w:sdtPr>
                <w:rPr>
                  <w:rFonts w:ascii="Arial" w:hAnsi="Arial"/>
                  <w:b/>
                  <w:bCs/>
                  <w:sz w:val="20"/>
                </w:rPr>
                <w:alias w:val="Keywords"/>
                <w:tag w:val=""/>
                <w:id w:val="-958250240"/>
                <w:placeholder>
                  <w:docPart w:val="38135D02CE2F4F869A7F834230F6B56D"/>
                </w:placeholder>
                <w:dataBinding w:prefixMappings="xmlns:ns0='http://purl.org/dc/elements/1.1/' xmlns:ns1='http://schemas.openxmlformats.org/package/2006/metadata/core-properties' " w:xpath="/ns1:coreProperties[1]/ns1:keywords[1]" w:storeItemID="{6C3C8BC8-F283-45AE-878A-BAB7291924A1}"/>
                <w:text/>
              </w:sdtPr>
              <w:sdtEndPr/>
              <w:sdtContent>
                <w:r w:rsidR="003E3D5A">
                  <w:rPr>
                    <w:rFonts w:ascii="Arial" w:hAnsi="Arial"/>
                    <w:b/>
                    <w:bCs/>
                    <w:sz w:val="20"/>
                  </w:rPr>
                  <w:t>maxDoseDB</w:t>
                </w:r>
              </w:sdtContent>
            </w:sdt>
            <w:r w:rsidR="003E3D5A" w:rsidRPr="007D0AAC">
              <w:rPr>
                <w:rFonts w:ascii="Arial" w:hAnsi="Arial" w:cs="Arial"/>
                <w:b/>
                <w:sz w:val="20"/>
              </w:rPr>
              <w:t xml:space="preserve"> </w:t>
            </w:r>
            <w:r w:rsidR="003E3D5A" w:rsidRPr="007D0AAC">
              <w:rPr>
                <w:rFonts w:ascii="Arial" w:hAnsi="Arial"/>
                <w:b/>
                <w:sz w:val="20"/>
              </w:rPr>
              <w:t>Acceptance Testing</w:t>
            </w:r>
          </w:p>
          <w:p w14:paraId="36AB0D34"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54278774"/>
                <w:placeholder>
                  <w:docPart w:val="455C5247496B4BA4B1D2A96AEF8E5A41"/>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maxDoseDB</w:t>
                </w:r>
              </w:sdtContent>
            </w:sdt>
            <w:r w:rsidRPr="007D0AAC">
              <w:rPr>
                <w:rFonts w:ascii="Arial" w:hAnsi="Arial"/>
                <w:b/>
                <w:sz w:val="20"/>
              </w:rPr>
              <w:t xml:space="preserve"> – AT-</w:t>
            </w:r>
            <w:r>
              <w:rPr>
                <w:rFonts w:ascii="Arial" w:hAnsi="Arial"/>
                <w:b/>
                <w:sz w:val="20"/>
              </w:rPr>
              <w:t>1</w:t>
            </w:r>
          </w:p>
        </w:tc>
        <w:tc>
          <w:tcPr>
            <w:tcW w:w="5595" w:type="dxa"/>
            <w:gridSpan w:val="2"/>
            <w:tcBorders>
              <w:top w:val="single" w:sz="4" w:space="0" w:color="auto"/>
            </w:tcBorders>
            <w:shd w:val="clear" w:color="auto" w:fill="auto"/>
            <w:vAlign w:val="center"/>
          </w:tcPr>
          <w:p w14:paraId="5B264993"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8/26/2020</w:t>
            </w:r>
          </w:p>
        </w:tc>
      </w:tr>
      <w:tr w:rsidR="003E3D5A" w:rsidRPr="007D0AAC" w14:paraId="095EA12B" w14:textId="77777777" w:rsidTr="00245F0C">
        <w:trPr>
          <w:cantSplit/>
          <w:trHeight w:val="530"/>
          <w:tblHeader/>
          <w:jc w:val="center"/>
        </w:trPr>
        <w:tc>
          <w:tcPr>
            <w:tcW w:w="4305" w:type="dxa"/>
            <w:gridSpan w:val="2"/>
            <w:tcBorders>
              <w:top w:val="single" w:sz="4" w:space="0" w:color="auto"/>
            </w:tcBorders>
            <w:shd w:val="clear" w:color="auto" w:fill="auto"/>
            <w:vAlign w:val="center"/>
          </w:tcPr>
          <w:p w14:paraId="0E8814FD" w14:textId="00907E0C" w:rsidR="003E3D5A" w:rsidRDefault="003E3D5A" w:rsidP="007A411E">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517E1B6" w14:textId="4D0FCFA6" w:rsidR="007A411E" w:rsidRPr="007D0AAC" w:rsidRDefault="007A411E" w:rsidP="007A411E">
            <w:pPr>
              <w:pStyle w:val="H1bodytext"/>
              <w:spacing w:after="0"/>
              <w:ind w:left="0"/>
              <w:rPr>
                <w:rFonts w:ascii="Arial" w:hAnsi="Arial"/>
                <w:b/>
                <w:sz w:val="20"/>
              </w:rPr>
            </w:pPr>
            <w:r>
              <w:rPr>
                <w:rFonts w:ascii="Arial" w:hAnsi="Arial"/>
                <w:b/>
                <w:sz w:val="20"/>
              </w:rPr>
              <w:t>/home/ca/dose/test-maxDoseDB/</w:t>
            </w:r>
            <w:r w:rsidR="000359BA">
              <w:rPr>
                <w:rFonts w:ascii="Arial" w:hAnsi="Arial"/>
                <w:b/>
                <w:sz w:val="20"/>
              </w:rPr>
              <w:t>outputs/</w:t>
            </w:r>
            <w:r w:rsidR="000359BA" w:rsidRPr="000359BA">
              <w:rPr>
                <w:rFonts w:ascii="Arial" w:hAnsi="Arial"/>
                <w:b/>
                <w:sz w:val="20"/>
              </w:rPr>
              <w:t>testAT1_logfile.txt</w:t>
            </w:r>
          </w:p>
        </w:tc>
        <w:tc>
          <w:tcPr>
            <w:tcW w:w="5595" w:type="dxa"/>
            <w:gridSpan w:val="2"/>
            <w:tcBorders>
              <w:top w:val="single" w:sz="4" w:space="0" w:color="auto"/>
            </w:tcBorders>
            <w:shd w:val="clear" w:color="auto" w:fill="auto"/>
            <w:vAlign w:val="center"/>
          </w:tcPr>
          <w:p w14:paraId="203AC32F" w14:textId="77777777" w:rsidR="003E3D5A" w:rsidRPr="007D0AAC" w:rsidRDefault="003E3D5A" w:rsidP="00245F0C">
            <w:pPr>
              <w:pStyle w:val="H1bodytext"/>
              <w:spacing w:after="0"/>
              <w:ind w:left="0"/>
              <w:rPr>
                <w:rFonts w:ascii="Arial" w:hAnsi="Arial"/>
                <w:b/>
                <w:sz w:val="20"/>
              </w:rPr>
            </w:pPr>
            <w:r>
              <w:rPr>
                <w:rFonts w:ascii="Arial" w:hAnsi="Arial"/>
                <w:b/>
                <w:sz w:val="20"/>
              </w:rPr>
              <w:t>Test Performed By: R. Dockter</w:t>
            </w:r>
          </w:p>
        </w:tc>
      </w:tr>
      <w:tr w:rsidR="003E3D5A" w:rsidRPr="007D0AAC" w14:paraId="1F562EA3" w14:textId="77777777" w:rsidTr="00245F0C">
        <w:trPr>
          <w:cantSplit/>
          <w:trHeight w:val="530"/>
          <w:tblHeader/>
          <w:jc w:val="center"/>
        </w:trPr>
        <w:tc>
          <w:tcPr>
            <w:tcW w:w="9900" w:type="dxa"/>
            <w:gridSpan w:val="4"/>
            <w:tcBorders>
              <w:top w:val="single" w:sz="4" w:space="0" w:color="auto"/>
            </w:tcBorders>
            <w:shd w:val="clear" w:color="auto" w:fill="auto"/>
            <w:vAlign w:val="center"/>
          </w:tcPr>
          <w:p w14:paraId="0E599FDA"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/home/ca/dose/test-maxDoseDB</w:t>
            </w:r>
          </w:p>
        </w:tc>
      </w:tr>
      <w:tr w:rsidR="003E3D5A" w:rsidRPr="00572F5F" w14:paraId="1CD6A80E" w14:textId="77777777" w:rsidTr="00245F0C">
        <w:trPr>
          <w:cantSplit/>
          <w:trHeight w:val="530"/>
          <w:tblHeader/>
          <w:jc w:val="center"/>
        </w:trPr>
        <w:tc>
          <w:tcPr>
            <w:tcW w:w="1010" w:type="dxa"/>
            <w:tcBorders>
              <w:top w:val="single" w:sz="4" w:space="0" w:color="auto"/>
            </w:tcBorders>
            <w:shd w:val="clear" w:color="auto" w:fill="D9D9D9" w:themeFill="background1" w:themeFillShade="D9"/>
            <w:vAlign w:val="center"/>
          </w:tcPr>
          <w:p w14:paraId="4847DEC8"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295" w:type="dxa"/>
            <w:tcBorders>
              <w:top w:val="single" w:sz="4" w:space="0" w:color="auto"/>
            </w:tcBorders>
            <w:shd w:val="clear" w:color="auto" w:fill="D9D9D9" w:themeFill="background1" w:themeFillShade="D9"/>
            <w:vAlign w:val="center"/>
          </w:tcPr>
          <w:p w14:paraId="083A8802"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Test Instruction</w:t>
            </w:r>
          </w:p>
        </w:tc>
        <w:tc>
          <w:tcPr>
            <w:tcW w:w="4229" w:type="dxa"/>
            <w:tcBorders>
              <w:top w:val="single" w:sz="4" w:space="0" w:color="auto"/>
            </w:tcBorders>
            <w:shd w:val="clear" w:color="auto" w:fill="D9D9D9" w:themeFill="background1" w:themeFillShade="D9"/>
            <w:vAlign w:val="center"/>
          </w:tcPr>
          <w:p w14:paraId="4880770A"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Expected Result</w:t>
            </w:r>
          </w:p>
        </w:tc>
        <w:tc>
          <w:tcPr>
            <w:tcW w:w="1366" w:type="dxa"/>
            <w:tcBorders>
              <w:top w:val="single" w:sz="4" w:space="0" w:color="auto"/>
            </w:tcBorders>
            <w:shd w:val="clear" w:color="auto" w:fill="D9D9D9" w:themeFill="background1" w:themeFillShade="D9"/>
            <w:vAlign w:val="center"/>
          </w:tcPr>
          <w:p w14:paraId="03638AF6"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E3D5A" w:rsidRPr="007D0AAC" w14:paraId="1BFCE037" w14:textId="77777777" w:rsidTr="00245F0C">
        <w:trPr>
          <w:trHeight w:val="440"/>
          <w:jc w:val="center"/>
        </w:trPr>
        <w:tc>
          <w:tcPr>
            <w:tcW w:w="9900" w:type="dxa"/>
            <w:gridSpan w:val="4"/>
            <w:vAlign w:val="center"/>
          </w:tcPr>
          <w:p w14:paraId="71F9ECC3" w14:textId="77777777" w:rsidR="003E3D5A" w:rsidRPr="007D0AAC" w:rsidRDefault="003E3D5A" w:rsidP="00245F0C">
            <w:pPr>
              <w:pStyle w:val="H1bodytext"/>
              <w:spacing w:after="0"/>
              <w:ind w:left="0"/>
              <w:rPr>
                <w:rFonts w:ascii="Arial" w:hAnsi="Arial"/>
                <w:sz w:val="20"/>
              </w:rPr>
            </w:pPr>
            <w:r>
              <w:rPr>
                <w:rFonts w:ascii="Arial" w:hAnsi="Arial"/>
                <w:sz w:val="20"/>
              </w:rPr>
              <w:t>You will need to log in to the server to perform this test.  Please request the server location and login credentials from the lead developer.</w:t>
            </w:r>
            <w:r>
              <w:rPr>
                <w:rFonts w:ascii="Arial" w:hAnsi="Arial"/>
                <w:sz w:val="20"/>
              </w:rPr>
              <w:br/>
            </w:r>
          </w:p>
        </w:tc>
      </w:tr>
      <w:tr w:rsidR="003E3D5A" w14:paraId="75DDA3D6" w14:textId="77777777" w:rsidTr="00245F0C">
        <w:trPr>
          <w:trHeight w:val="1358"/>
          <w:jc w:val="center"/>
        </w:trPr>
        <w:tc>
          <w:tcPr>
            <w:tcW w:w="1010" w:type="dxa"/>
            <w:vAlign w:val="center"/>
          </w:tcPr>
          <w:p w14:paraId="4F325CB2" w14:textId="77777777" w:rsidR="003E3D5A" w:rsidRPr="007D0AAC" w:rsidRDefault="003E3D5A" w:rsidP="00245F0C">
            <w:pPr>
              <w:pStyle w:val="H1bodytext"/>
              <w:spacing w:after="0"/>
              <w:ind w:left="0"/>
              <w:jc w:val="center"/>
              <w:rPr>
                <w:rFonts w:ascii="Arial" w:hAnsi="Arial"/>
                <w:sz w:val="20"/>
              </w:rPr>
            </w:pPr>
            <w:r>
              <w:rPr>
                <w:rFonts w:ascii="Arial" w:hAnsi="Arial"/>
                <w:sz w:val="20"/>
              </w:rPr>
              <w:t>1</w:t>
            </w:r>
          </w:p>
        </w:tc>
        <w:tc>
          <w:tcPr>
            <w:tcW w:w="3295" w:type="dxa"/>
            <w:vAlign w:val="center"/>
          </w:tcPr>
          <w:p w14:paraId="5A1AF3C7" w14:textId="77777777" w:rsidR="003E3D5A" w:rsidRDefault="003E3D5A" w:rsidP="00245F0C">
            <w:pPr>
              <w:pStyle w:val="H1bodytext"/>
              <w:spacing w:after="0"/>
              <w:ind w:left="0"/>
              <w:rPr>
                <w:rFonts w:ascii="Arial" w:hAnsi="Arial"/>
                <w:sz w:val="20"/>
              </w:rPr>
            </w:pPr>
            <w:r>
              <w:rPr>
                <w:rFonts w:ascii="Arial" w:hAnsi="Arial"/>
                <w:sz w:val="20"/>
              </w:rPr>
              <w:t>cd into the test directory by typing into the console and press enter:</w:t>
            </w:r>
          </w:p>
          <w:p w14:paraId="5706EE56" w14:textId="77777777" w:rsidR="003E3D5A" w:rsidRDefault="003E3D5A" w:rsidP="00245F0C">
            <w:pPr>
              <w:pStyle w:val="H1bodytext"/>
              <w:spacing w:after="0"/>
              <w:ind w:left="0"/>
              <w:rPr>
                <w:rFonts w:ascii="Arial" w:hAnsi="Arial"/>
                <w:sz w:val="20"/>
              </w:rPr>
            </w:pPr>
          </w:p>
          <w:p w14:paraId="3FF2394D" w14:textId="77777777" w:rsidR="003E3D5A" w:rsidRPr="00A05420" w:rsidRDefault="003E3D5A" w:rsidP="00245F0C">
            <w:pPr>
              <w:pStyle w:val="H1bodytext"/>
              <w:spacing w:after="0"/>
              <w:ind w:left="0"/>
              <w:rPr>
                <w:rFonts w:ascii="Consolas" w:hAnsi="Consolas"/>
                <w:sz w:val="20"/>
              </w:rPr>
            </w:pPr>
            <w:r w:rsidRPr="00A05420">
              <w:rPr>
                <w:rFonts w:ascii="Consolas" w:hAnsi="Consolas"/>
                <w:sz w:val="20"/>
              </w:rPr>
              <w:t>cd ~/dose/test-maxDose</w:t>
            </w:r>
            <w:r>
              <w:rPr>
                <w:rFonts w:ascii="Consolas" w:hAnsi="Consolas"/>
                <w:sz w:val="20"/>
              </w:rPr>
              <w:t>DB</w:t>
            </w:r>
          </w:p>
        </w:tc>
        <w:tc>
          <w:tcPr>
            <w:tcW w:w="4229" w:type="dxa"/>
            <w:vAlign w:val="center"/>
          </w:tcPr>
          <w:p w14:paraId="4A8D1391" w14:textId="77777777" w:rsidR="003E3D5A" w:rsidRPr="007D0AAC" w:rsidRDefault="003E3D5A" w:rsidP="00245F0C">
            <w:pPr>
              <w:pStyle w:val="H1bodytext"/>
              <w:spacing w:after="0"/>
              <w:ind w:left="0"/>
              <w:rPr>
                <w:rFonts w:ascii="Arial" w:hAnsi="Arial"/>
                <w:sz w:val="20"/>
              </w:rPr>
            </w:pPr>
          </w:p>
        </w:tc>
        <w:tc>
          <w:tcPr>
            <w:tcW w:w="1366" w:type="dxa"/>
            <w:vAlign w:val="center"/>
          </w:tcPr>
          <w:p w14:paraId="21347E4A" w14:textId="77777777" w:rsidR="003E3D5A" w:rsidRPr="007D0AAC" w:rsidRDefault="003E3D5A" w:rsidP="00245F0C">
            <w:pPr>
              <w:pStyle w:val="H1bodytext"/>
              <w:spacing w:after="0"/>
              <w:ind w:left="0"/>
              <w:jc w:val="center"/>
              <w:rPr>
                <w:rFonts w:ascii="Arial" w:hAnsi="Arial"/>
                <w:sz w:val="20"/>
              </w:rPr>
            </w:pPr>
            <w:r>
              <w:rPr>
                <w:rFonts w:ascii="Arial" w:hAnsi="Arial"/>
                <w:sz w:val="20"/>
              </w:rPr>
              <w:t>NA</w:t>
            </w:r>
          </w:p>
        </w:tc>
      </w:tr>
      <w:tr w:rsidR="003E3D5A" w14:paraId="21FFEEEC" w14:textId="77777777" w:rsidTr="00245F0C">
        <w:trPr>
          <w:trHeight w:val="1430"/>
          <w:jc w:val="center"/>
        </w:trPr>
        <w:tc>
          <w:tcPr>
            <w:tcW w:w="1010" w:type="dxa"/>
            <w:vAlign w:val="center"/>
          </w:tcPr>
          <w:p w14:paraId="52E34978" w14:textId="77777777" w:rsidR="003E3D5A" w:rsidRPr="007D0AAC" w:rsidRDefault="003E3D5A" w:rsidP="00245F0C">
            <w:pPr>
              <w:pStyle w:val="H1bodytext"/>
              <w:spacing w:after="0"/>
              <w:ind w:left="0"/>
              <w:jc w:val="center"/>
              <w:rPr>
                <w:rFonts w:ascii="Arial" w:hAnsi="Arial"/>
                <w:sz w:val="20"/>
              </w:rPr>
            </w:pPr>
            <w:r>
              <w:rPr>
                <w:rFonts w:ascii="Arial" w:hAnsi="Arial"/>
                <w:sz w:val="20"/>
              </w:rPr>
              <w:t>2</w:t>
            </w:r>
          </w:p>
        </w:tc>
        <w:tc>
          <w:tcPr>
            <w:tcW w:w="3295" w:type="dxa"/>
            <w:vAlign w:val="center"/>
          </w:tcPr>
          <w:p w14:paraId="74865CD4" w14:textId="77777777" w:rsidR="003E3D5A" w:rsidRDefault="003E3D5A" w:rsidP="00245F0C">
            <w:pPr>
              <w:pStyle w:val="H1bodytext"/>
              <w:spacing w:after="0"/>
              <w:ind w:left="0"/>
              <w:rPr>
                <w:rFonts w:ascii="Arial" w:hAnsi="Arial"/>
                <w:sz w:val="20"/>
              </w:rPr>
            </w:pPr>
            <w:r>
              <w:rPr>
                <w:rFonts w:ascii="Arial" w:hAnsi="Arial"/>
                <w:sz w:val="20"/>
              </w:rPr>
              <w:t>Run the test script by typing into console and press enter:</w:t>
            </w:r>
          </w:p>
          <w:p w14:paraId="61A421DB" w14:textId="77777777" w:rsidR="003E3D5A" w:rsidRDefault="003E3D5A" w:rsidP="00245F0C">
            <w:pPr>
              <w:pStyle w:val="H1bodytext"/>
              <w:spacing w:after="0"/>
              <w:ind w:left="0"/>
              <w:rPr>
                <w:rFonts w:ascii="Arial" w:hAnsi="Arial"/>
                <w:sz w:val="20"/>
              </w:rPr>
            </w:pPr>
          </w:p>
          <w:p w14:paraId="70B3BDAD" w14:textId="77777777" w:rsidR="003E3D5A" w:rsidRPr="00A05420" w:rsidRDefault="003E3D5A" w:rsidP="00245F0C">
            <w:pPr>
              <w:pStyle w:val="H1bodytext"/>
              <w:spacing w:after="0"/>
              <w:ind w:left="0"/>
              <w:rPr>
                <w:rFonts w:ascii="Consolas" w:hAnsi="Consolas"/>
                <w:sz w:val="20"/>
              </w:rPr>
            </w:pPr>
            <w:r w:rsidRPr="00A05420">
              <w:rPr>
                <w:rFonts w:ascii="Consolas" w:hAnsi="Consolas"/>
                <w:sz w:val="20"/>
              </w:rPr>
              <w:t>./testMaxDoseAT1.sh</w:t>
            </w:r>
          </w:p>
        </w:tc>
        <w:tc>
          <w:tcPr>
            <w:tcW w:w="4229" w:type="dxa"/>
            <w:vAlign w:val="center"/>
          </w:tcPr>
          <w:p w14:paraId="3A807E00" w14:textId="2133BD86" w:rsidR="003E3D5A" w:rsidRPr="007D0AAC" w:rsidRDefault="003E3D5A" w:rsidP="00245F0C">
            <w:pPr>
              <w:pStyle w:val="H1bodytext"/>
              <w:spacing w:after="0"/>
              <w:ind w:left="0"/>
              <w:rPr>
                <w:rFonts w:ascii="Arial" w:hAnsi="Arial"/>
                <w:sz w:val="20"/>
              </w:rPr>
            </w:pPr>
            <w:r>
              <w:rPr>
                <w:rFonts w:ascii="Arial" w:hAnsi="Arial"/>
                <w:sz w:val="20"/>
              </w:rPr>
              <w:t>The script begins to run and the console notifies you that Acceptance test 1 has started and that the output is logged to output/test</w:t>
            </w:r>
            <w:r w:rsidR="000359BA">
              <w:rPr>
                <w:rFonts w:ascii="Arial" w:hAnsi="Arial"/>
                <w:sz w:val="20"/>
              </w:rPr>
              <w:t>AT1_</w:t>
            </w:r>
            <w:r>
              <w:rPr>
                <w:rFonts w:ascii="Arial" w:hAnsi="Arial"/>
                <w:sz w:val="20"/>
              </w:rPr>
              <w:t>logfile.txt</w:t>
            </w:r>
          </w:p>
        </w:tc>
        <w:tc>
          <w:tcPr>
            <w:tcW w:w="1366" w:type="dxa"/>
            <w:vAlign w:val="center"/>
          </w:tcPr>
          <w:p w14:paraId="6E6E8C0E"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rsidRPr="007D0AAC" w14:paraId="10F3392D" w14:textId="77777777" w:rsidTr="00245F0C">
        <w:trPr>
          <w:trHeight w:val="476"/>
          <w:jc w:val="center"/>
        </w:trPr>
        <w:tc>
          <w:tcPr>
            <w:tcW w:w="1010" w:type="dxa"/>
            <w:vAlign w:val="center"/>
          </w:tcPr>
          <w:p w14:paraId="727D94B2" w14:textId="77777777" w:rsidR="003E3D5A" w:rsidRDefault="003E3D5A" w:rsidP="00245F0C">
            <w:pPr>
              <w:pStyle w:val="H1bodytext"/>
              <w:spacing w:after="0"/>
              <w:ind w:left="0"/>
              <w:jc w:val="center"/>
              <w:rPr>
                <w:rFonts w:ascii="Arial" w:hAnsi="Arial"/>
                <w:sz w:val="20"/>
              </w:rPr>
            </w:pPr>
            <w:r>
              <w:rPr>
                <w:rFonts w:ascii="Arial" w:hAnsi="Arial"/>
                <w:sz w:val="20"/>
              </w:rPr>
              <w:t>3</w:t>
            </w:r>
          </w:p>
        </w:tc>
        <w:tc>
          <w:tcPr>
            <w:tcW w:w="3295" w:type="dxa"/>
            <w:vAlign w:val="center"/>
          </w:tcPr>
          <w:p w14:paraId="56BE5D02" w14:textId="77777777" w:rsidR="003E3D5A" w:rsidRDefault="003E3D5A" w:rsidP="00245F0C">
            <w:pPr>
              <w:pStyle w:val="H1bodytext"/>
              <w:spacing w:after="0"/>
              <w:ind w:left="0"/>
              <w:rPr>
                <w:rFonts w:ascii="Arial" w:hAnsi="Arial"/>
                <w:sz w:val="20"/>
              </w:rPr>
            </w:pPr>
            <w:r>
              <w:rPr>
                <w:rFonts w:ascii="Arial" w:hAnsi="Arial"/>
                <w:sz w:val="20"/>
              </w:rPr>
              <w:t>Obtain information from the input control file and enter it into the fields in the box on the right:</w:t>
            </w:r>
          </w:p>
          <w:p w14:paraId="600308BD" w14:textId="77777777" w:rsidR="003E3D5A" w:rsidRDefault="003E3D5A" w:rsidP="00245F0C">
            <w:pPr>
              <w:pStyle w:val="H1bodytext"/>
              <w:spacing w:after="0"/>
              <w:ind w:left="0"/>
              <w:rPr>
                <w:rFonts w:ascii="Arial" w:hAnsi="Arial"/>
                <w:sz w:val="20"/>
              </w:rPr>
            </w:pPr>
          </w:p>
          <w:p w14:paraId="6F7333E4" w14:textId="77777777" w:rsidR="003E3D5A" w:rsidRDefault="003E3D5A" w:rsidP="00245F0C">
            <w:pPr>
              <w:pStyle w:val="H1bodytext"/>
              <w:spacing w:after="0"/>
              <w:ind w:left="0"/>
              <w:rPr>
                <w:rFonts w:ascii="Arial" w:hAnsi="Arial"/>
                <w:sz w:val="20"/>
              </w:rPr>
            </w:pPr>
            <w:r>
              <w:rPr>
                <w:rFonts w:ascii="Arial" w:hAnsi="Arial"/>
                <w:sz w:val="20"/>
              </w:rPr>
              <w:t>Type the following into the console and press enter</w:t>
            </w:r>
          </w:p>
          <w:p w14:paraId="319AADFC" w14:textId="77777777" w:rsidR="003E3D5A" w:rsidRDefault="003E3D5A" w:rsidP="00245F0C">
            <w:pPr>
              <w:pStyle w:val="H1bodytext"/>
              <w:spacing w:after="0"/>
              <w:ind w:left="0"/>
              <w:rPr>
                <w:rFonts w:ascii="Arial" w:hAnsi="Arial"/>
                <w:sz w:val="20"/>
              </w:rPr>
            </w:pPr>
          </w:p>
          <w:p w14:paraId="161175A4" w14:textId="77777777" w:rsidR="003E3D5A" w:rsidRPr="00A05420" w:rsidRDefault="003E3D5A" w:rsidP="00245F0C">
            <w:pPr>
              <w:pStyle w:val="H1bodytext"/>
              <w:spacing w:after="0"/>
              <w:ind w:left="0"/>
              <w:rPr>
                <w:rFonts w:ascii="Consolas" w:hAnsi="Consolas"/>
                <w:sz w:val="20"/>
              </w:rPr>
            </w:pPr>
            <w:r w:rsidRPr="00A05420">
              <w:rPr>
                <w:rFonts w:ascii="Consolas" w:hAnsi="Consolas"/>
                <w:sz w:val="20"/>
              </w:rPr>
              <w:t>vim -R inputs/testControlInput.json</w:t>
            </w:r>
            <w:r w:rsidRPr="00A05420">
              <w:rPr>
                <w:rFonts w:ascii="Consolas" w:hAnsi="Consolas"/>
                <w:sz w:val="20"/>
              </w:rPr>
              <w:br/>
            </w:r>
            <w:r w:rsidRPr="00A05420">
              <w:rPr>
                <w:rFonts w:ascii="Consolas" w:hAnsi="Consolas"/>
                <w:sz w:val="20"/>
              </w:rPr>
              <w:br/>
            </w:r>
            <w:r>
              <w:rPr>
                <w:rFonts w:ascii="Consolas" w:hAnsi="Consolas"/>
                <w:sz w:val="20"/>
              </w:rPr>
              <w:t xml:space="preserve">(Note: </w:t>
            </w:r>
            <w:r w:rsidRPr="00EB30E7">
              <w:rPr>
                <w:rFonts w:ascii="Consolas" w:hAnsi="Consolas"/>
                <w:b/>
                <w:bCs/>
                <w:sz w:val="20"/>
              </w:rPr>
              <w:t>:q!</w:t>
            </w:r>
            <w:r>
              <w:rPr>
                <w:rFonts w:ascii="Consolas" w:hAnsi="Consolas"/>
                <w:sz w:val="20"/>
              </w:rPr>
              <w:t xml:space="preserve"> exits vim without saving)</w:t>
            </w:r>
          </w:p>
        </w:tc>
        <w:tc>
          <w:tcPr>
            <w:tcW w:w="4229" w:type="dxa"/>
            <w:vAlign w:val="center"/>
          </w:tcPr>
          <w:p w14:paraId="36DAC6EE" w14:textId="77777777" w:rsidR="003E3D5A" w:rsidRDefault="003E3D5A" w:rsidP="00245F0C">
            <w:pPr>
              <w:pStyle w:val="H1bodytext"/>
              <w:spacing w:after="0"/>
              <w:ind w:left="0"/>
              <w:rPr>
                <w:rFonts w:ascii="Arial" w:hAnsi="Arial"/>
                <w:sz w:val="20"/>
              </w:rPr>
            </w:pPr>
            <w:r>
              <w:rPr>
                <w:rFonts w:ascii="Arial" w:hAnsi="Arial"/>
                <w:sz w:val="20"/>
              </w:rPr>
              <w:lastRenderedPageBreak/>
              <w:t>1) The “domain” fields (each object has a “name” and “fpath” attribute):</w:t>
            </w:r>
          </w:p>
          <w:p w14:paraId="020E74B4" w14:textId="77777777" w:rsidR="003E3D5A" w:rsidRDefault="003E3D5A" w:rsidP="00245F0C">
            <w:pPr>
              <w:pStyle w:val="H1bodytext"/>
              <w:spacing w:after="0"/>
              <w:ind w:left="0"/>
              <w:rPr>
                <w:rFonts w:ascii="Arial" w:hAnsi="Arial"/>
                <w:sz w:val="20"/>
              </w:rPr>
            </w:pPr>
          </w:p>
          <w:p w14:paraId="7F9FC181" w14:textId="77777777" w:rsidR="003E3D5A" w:rsidRDefault="003E3D5A" w:rsidP="00245F0C">
            <w:pPr>
              <w:pStyle w:val="H1bodytext"/>
              <w:spacing w:after="0"/>
              <w:ind w:left="0"/>
              <w:rPr>
                <w:rFonts w:ascii="Arial" w:hAnsi="Arial"/>
                <w:sz w:val="20"/>
              </w:rPr>
            </w:pPr>
            <w:r>
              <w:rPr>
                <w:rFonts w:ascii="Arial" w:hAnsi="Arial"/>
                <w:sz w:val="20"/>
              </w:rPr>
              <w:t xml:space="preserve"> </w:t>
            </w:r>
            <w:r w:rsidRPr="00E72F39">
              <w:rPr>
                <w:rFonts w:ascii="Arial" w:hAnsi="Arial"/>
                <w:b/>
                <w:bCs/>
                <w:sz w:val="20"/>
              </w:rPr>
              <w:t>DOMAINS</w:t>
            </w:r>
            <w:r>
              <w:rPr>
                <w:rFonts w:ascii="Arial" w:hAnsi="Arial"/>
                <w:sz w:val="20"/>
              </w:rPr>
              <w:t xml:space="preserve"> = ____________</w:t>
            </w:r>
            <w:r>
              <w:rPr>
                <w:rFonts w:ascii="Arial" w:hAnsi="Arial"/>
                <w:sz w:val="20"/>
              </w:rPr>
              <w:br/>
            </w:r>
          </w:p>
          <w:p w14:paraId="2ECF60D6" w14:textId="77777777" w:rsidR="003E3D5A" w:rsidRDefault="003E3D5A" w:rsidP="00245F0C">
            <w:pPr>
              <w:pStyle w:val="H1bodytext"/>
              <w:spacing w:after="0"/>
              <w:ind w:left="0"/>
              <w:rPr>
                <w:rFonts w:ascii="Arial" w:hAnsi="Arial"/>
                <w:sz w:val="20"/>
              </w:rPr>
            </w:pPr>
          </w:p>
          <w:p w14:paraId="64C2BC98" w14:textId="77777777" w:rsidR="003E3D5A" w:rsidRDefault="003E3D5A" w:rsidP="00245F0C">
            <w:pPr>
              <w:pStyle w:val="H1bodytext"/>
              <w:spacing w:after="0"/>
              <w:ind w:left="0"/>
              <w:rPr>
                <w:rFonts w:ascii="Arial" w:hAnsi="Arial"/>
                <w:sz w:val="20"/>
              </w:rPr>
            </w:pPr>
            <w:r>
              <w:rPr>
                <w:rFonts w:ascii="Arial" w:hAnsi="Arial"/>
                <w:sz w:val="20"/>
              </w:rPr>
              <w:lastRenderedPageBreak/>
              <w:t>2) The “dateranges” fields (each object has a “start_year” and “end_year” attributes):</w:t>
            </w:r>
          </w:p>
          <w:p w14:paraId="1DC9FEAB" w14:textId="77777777" w:rsidR="003E3D5A" w:rsidRDefault="003E3D5A" w:rsidP="00245F0C">
            <w:pPr>
              <w:pStyle w:val="H1bodytext"/>
              <w:spacing w:after="0"/>
              <w:ind w:left="0"/>
              <w:rPr>
                <w:rFonts w:ascii="Arial" w:hAnsi="Arial"/>
                <w:sz w:val="20"/>
              </w:rPr>
            </w:pPr>
          </w:p>
          <w:p w14:paraId="693BABBA" w14:textId="77777777" w:rsidR="003E3D5A" w:rsidRDefault="003E3D5A" w:rsidP="00245F0C">
            <w:pPr>
              <w:pStyle w:val="H1bodytext"/>
              <w:spacing w:after="0"/>
              <w:ind w:left="0"/>
              <w:rPr>
                <w:rFonts w:ascii="Arial" w:hAnsi="Arial"/>
                <w:sz w:val="20"/>
              </w:rPr>
            </w:pPr>
            <w:r w:rsidRPr="00953527">
              <w:rPr>
                <w:rFonts w:ascii="Arial" w:hAnsi="Arial"/>
                <w:b/>
                <w:bCs/>
                <w:sz w:val="20"/>
              </w:rPr>
              <w:t>INTERVALS</w:t>
            </w:r>
            <w:r>
              <w:rPr>
                <w:rFonts w:ascii="Arial" w:hAnsi="Arial"/>
                <w:sz w:val="20"/>
              </w:rPr>
              <w:t xml:space="preserve"> = ________</w:t>
            </w:r>
          </w:p>
          <w:p w14:paraId="3137F4F5" w14:textId="77777777" w:rsidR="003E3D5A" w:rsidRDefault="003E3D5A" w:rsidP="00245F0C">
            <w:pPr>
              <w:pStyle w:val="H1bodytext"/>
              <w:spacing w:after="0"/>
              <w:ind w:left="0"/>
              <w:rPr>
                <w:rFonts w:ascii="Arial" w:hAnsi="Arial"/>
                <w:sz w:val="20"/>
              </w:rPr>
            </w:pPr>
          </w:p>
          <w:p w14:paraId="4ABD348B" w14:textId="77777777" w:rsidR="003E3D5A" w:rsidRDefault="003E3D5A" w:rsidP="00245F0C">
            <w:pPr>
              <w:pStyle w:val="H1bodytext"/>
              <w:spacing w:after="0"/>
              <w:ind w:left="0"/>
              <w:rPr>
                <w:rFonts w:ascii="Arial" w:hAnsi="Arial"/>
                <w:sz w:val="20"/>
              </w:rPr>
            </w:pPr>
            <w:r>
              <w:rPr>
                <w:rFonts w:ascii="Arial" w:hAnsi="Arial"/>
                <w:sz w:val="20"/>
              </w:rPr>
              <w:t>3) Write down the argument to the right of “outputdir” field:</w:t>
            </w:r>
          </w:p>
          <w:p w14:paraId="579594A8" w14:textId="77777777" w:rsidR="003E3D5A" w:rsidRDefault="003E3D5A" w:rsidP="00245F0C">
            <w:pPr>
              <w:pStyle w:val="H1bodytext"/>
              <w:spacing w:after="0"/>
              <w:ind w:left="0"/>
              <w:rPr>
                <w:rFonts w:ascii="Arial" w:hAnsi="Arial"/>
                <w:sz w:val="20"/>
              </w:rPr>
            </w:pPr>
          </w:p>
          <w:p w14:paraId="2074DAE8" w14:textId="77777777" w:rsidR="003E3D5A" w:rsidRDefault="003E3D5A" w:rsidP="00245F0C">
            <w:pPr>
              <w:pStyle w:val="H1bodytext"/>
              <w:spacing w:after="0"/>
              <w:ind w:left="0"/>
              <w:rPr>
                <w:rFonts w:ascii="Arial" w:hAnsi="Arial"/>
                <w:sz w:val="20"/>
              </w:rPr>
            </w:pPr>
          </w:p>
          <w:p w14:paraId="3DFEC302" w14:textId="77777777" w:rsidR="003E3D5A" w:rsidRDefault="003E3D5A" w:rsidP="00245F0C">
            <w:pPr>
              <w:pStyle w:val="H1bodytext"/>
              <w:spacing w:after="0"/>
              <w:ind w:left="0"/>
              <w:rPr>
                <w:rFonts w:ascii="Arial" w:hAnsi="Arial"/>
                <w:sz w:val="20"/>
              </w:rPr>
            </w:pPr>
            <w:r w:rsidRPr="00953527">
              <w:rPr>
                <w:rFonts w:ascii="Arial" w:hAnsi="Arial"/>
                <w:b/>
                <w:bCs/>
                <w:sz w:val="20"/>
              </w:rPr>
              <w:t>OUTDIR</w:t>
            </w:r>
            <w:r>
              <w:rPr>
                <w:rFonts w:ascii="Arial" w:hAnsi="Arial"/>
                <w:sz w:val="20"/>
              </w:rPr>
              <w:t xml:space="preserve"> = _______________</w:t>
            </w:r>
          </w:p>
          <w:p w14:paraId="718BFD90" w14:textId="77777777" w:rsidR="003E3D5A" w:rsidRDefault="003E3D5A" w:rsidP="00245F0C">
            <w:pPr>
              <w:pStyle w:val="H1bodytext"/>
              <w:spacing w:after="0"/>
              <w:ind w:left="0"/>
              <w:rPr>
                <w:rFonts w:ascii="Arial" w:hAnsi="Arial"/>
                <w:sz w:val="20"/>
              </w:rPr>
            </w:pPr>
          </w:p>
        </w:tc>
        <w:tc>
          <w:tcPr>
            <w:tcW w:w="1366" w:type="dxa"/>
            <w:vAlign w:val="center"/>
          </w:tcPr>
          <w:p w14:paraId="228B755A" w14:textId="77777777" w:rsidR="003E3D5A" w:rsidRDefault="003E3D5A" w:rsidP="00245F0C">
            <w:pPr>
              <w:pStyle w:val="H1bodytext"/>
              <w:spacing w:after="0"/>
              <w:ind w:left="0"/>
              <w:rPr>
                <w:rFonts w:ascii="Arial" w:hAnsi="Arial"/>
                <w:sz w:val="20"/>
              </w:rPr>
            </w:pPr>
            <w:r>
              <w:rPr>
                <w:rFonts w:ascii="Arial" w:hAnsi="Arial"/>
                <w:sz w:val="20"/>
              </w:rPr>
              <w:lastRenderedPageBreak/>
              <w:t>DOMAINS are</w:t>
            </w:r>
          </w:p>
          <w:p w14:paraId="5B21B0DF" w14:textId="77777777" w:rsidR="003E3D5A" w:rsidRDefault="003E3D5A" w:rsidP="00245F0C">
            <w:pPr>
              <w:pStyle w:val="H1bodytext"/>
              <w:spacing w:after="0"/>
              <w:ind w:left="0"/>
              <w:rPr>
                <w:rFonts w:ascii="Arial" w:hAnsi="Arial"/>
                <w:sz w:val="20"/>
              </w:rPr>
            </w:pPr>
            <w:r>
              <w:rPr>
                <w:rFonts w:ascii="Arial" w:hAnsi="Arial"/>
                <w:sz w:val="20"/>
              </w:rPr>
              <w:t xml:space="preserve"> inner, outer, ca98</w:t>
            </w:r>
          </w:p>
          <w:p w14:paraId="368B372D" w14:textId="77777777" w:rsidR="003E3D5A" w:rsidRDefault="003E3D5A" w:rsidP="00245F0C">
            <w:pPr>
              <w:pStyle w:val="H1bodytext"/>
              <w:spacing w:after="0"/>
              <w:ind w:left="0"/>
              <w:rPr>
                <w:rFonts w:ascii="Arial" w:hAnsi="Arial"/>
                <w:sz w:val="20"/>
              </w:rPr>
            </w:pPr>
          </w:p>
          <w:p w14:paraId="15D07CDC" w14:textId="77777777" w:rsidR="003E3D5A" w:rsidRDefault="003E3D5A" w:rsidP="00245F0C">
            <w:pPr>
              <w:pStyle w:val="H1bodytext"/>
              <w:spacing w:after="0"/>
              <w:ind w:left="0"/>
              <w:rPr>
                <w:rFonts w:ascii="Arial" w:hAnsi="Arial"/>
                <w:sz w:val="20"/>
              </w:rPr>
            </w:pPr>
          </w:p>
          <w:p w14:paraId="7A52D0A5" w14:textId="77777777" w:rsidR="003E3D5A" w:rsidRDefault="003E3D5A" w:rsidP="00245F0C">
            <w:pPr>
              <w:pStyle w:val="H1bodytext"/>
              <w:spacing w:after="0"/>
              <w:ind w:left="0"/>
              <w:rPr>
                <w:rFonts w:ascii="Arial" w:hAnsi="Arial"/>
                <w:sz w:val="20"/>
              </w:rPr>
            </w:pPr>
            <w:r>
              <w:rPr>
                <w:rFonts w:ascii="Arial" w:hAnsi="Arial"/>
                <w:sz w:val="20"/>
              </w:rPr>
              <w:t>INTERVALS are 2070 to 3070,</w:t>
            </w:r>
          </w:p>
          <w:p w14:paraId="561B4A25" w14:textId="77777777" w:rsidR="003E3D5A" w:rsidRDefault="003E3D5A" w:rsidP="00245F0C">
            <w:pPr>
              <w:pStyle w:val="H1bodytext"/>
              <w:spacing w:after="0"/>
              <w:ind w:left="0"/>
              <w:rPr>
                <w:rFonts w:ascii="Arial" w:hAnsi="Arial"/>
                <w:sz w:val="20"/>
              </w:rPr>
            </w:pPr>
            <w:r>
              <w:rPr>
                <w:rFonts w:ascii="Arial" w:hAnsi="Arial"/>
                <w:sz w:val="20"/>
              </w:rPr>
              <w:lastRenderedPageBreak/>
              <w:t>3070 to 12070</w:t>
            </w:r>
          </w:p>
          <w:p w14:paraId="6FF83F30" w14:textId="77777777" w:rsidR="003E3D5A" w:rsidRDefault="003E3D5A" w:rsidP="00245F0C">
            <w:pPr>
              <w:pStyle w:val="H1bodytext"/>
              <w:spacing w:after="0"/>
              <w:ind w:left="0"/>
              <w:rPr>
                <w:rFonts w:ascii="Arial" w:hAnsi="Arial"/>
                <w:sz w:val="20"/>
              </w:rPr>
            </w:pPr>
          </w:p>
          <w:p w14:paraId="219CF4CC" w14:textId="77777777" w:rsidR="003E3D5A" w:rsidRDefault="003E3D5A" w:rsidP="00245F0C">
            <w:pPr>
              <w:pStyle w:val="H1bodytext"/>
              <w:spacing w:after="0"/>
              <w:ind w:left="0"/>
              <w:rPr>
                <w:rFonts w:ascii="Arial" w:hAnsi="Arial"/>
                <w:sz w:val="20"/>
              </w:rPr>
            </w:pPr>
          </w:p>
          <w:p w14:paraId="1D68005E" w14:textId="77777777" w:rsidR="003E3D5A" w:rsidRDefault="003E3D5A" w:rsidP="00245F0C">
            <w:pPr>
              <w:pStyle w:val="H1bodytext"/>
              <w:spacing w:after="0"/>
              <w:ind w:left="0"/>
              <w:rPr>
                <w:rFonts w:ascii="Arial" w:hAnsi="Arial"/>
                <w:sz w:val="20"/>
              </w:rPr>
            </w:pPr>
            <w:r>
              <w:rPr>
                <w:rFonts w:ascii="Arial" w:hAnsi="Arial"/>
                <w:sz w:val="20"/>
              </w:rPr>
              <w:t>OUTDIR = /home/ca/dose/test-maxDoseDB/outputs</w:t>
            </w:r>
          </w:p>
          <w:p w14:paraId="39E2C9DA" w14:textId="77777777" w:rsidR="003E3D5A" w:rsidRDefault="003E3D5A" w:rsidP="00245F0C">
            <w:pPr>
              <w:pStyle w:val="H1bodytext"/>
              <w:spacing w:after="0"/>
              <w:ind w:left="0"/>
              <w:rPr>
                <w:rFonts w:ascii="Arial" w:hAnsi="Arial"/>
                <w:sz w:val="20"/>
              </w:rPr>
            </w:pPr>
          </w:p>
          <w:p w14:paraId="4C667069"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r w:rsidR="003E3D5A" w:rsidRPr="007D0AAC" w14:paraId="2C73290A" w14:textId="77777777" w:rsidTr="00245F0C">
        <w:trPr>
          <w:trHeight w:val="2042"/>
          <w:jc w:val="center"/>
        </w:trPr>
        <w:tc>
          <w:tcPr>
            <w:tcW w:w="1010" w:type="dxa"/>
            <w:vAlign w:val="center"/>
          </w:tcPr>
          <w:p w14:paraId="5DE51C55" w14:textId="77777777" w:rsidR="003E3D5A" w:rsidRPr="007D0AAC" w:rsidRDefault="003E3D5A" w:rsidP="00245F0C">
            <w:pPr>
              <w:pStyle w:val="H1bodytext"/>
              <w:spacing w:after="0"/>
              <w:ind w:left="0"/>
              <w:jc w:val="center"/>
              <w:rPr>
                <w:rFonts w:ascii="Arial" w:hAnsi="Arial"/>
                <w:sz w:val="20"/>
              </w:rPr>
            </w:pPr>
            <w:r>
              <w:rPr>
                <w:rFonts w:ascii="Arial" w:hAnsi="Arial"/>
                <w:sz w:val="20"/>
              </w:rPr>
              <w:lastRenderedPageBreak/>
              <w:t>4</w:t>
            </w:r>
          </w:p>
        </w:tc>
        <w:tc>
          <w:tcPr>
            <w:tcW w:w="3295" w:type="dxa"/>
            <w:vAlign w:val="center"/>
          </w:tcPr>
          <w:p w14:paraId="397CD06E" w14:textId="77777777" w:rsidR="003E3D5A" w:rsidRDefault="003E3D5A" w:rsidP="00245F0C">
            <w:pPr>
              <w:pStyle w:val="H1bodytext"/>
              <w:spacing w:after="0"/>
              <w:ind w:left="0"/>
              <w:rPr>
                <w:rFonts w:ascii="Arial" w:hAnsi="Arial"/>
                <w:sz w:val="20"/>
              </w:rPr>
            </w:pPr>
            <w:r>
              <w:rPr>
                <w:rFonts w:ascii="Arial" w:hAnsi="Arial"/>
                <w:sz w:val="20"/>
              </w:rPr>
              <w:t>Type the following into the console and press enter:</w:t>
            </w:r>
          </w:p>
          <w:p w14:paraId="0454E6DA" w14:textId="77777777" w:rsidR="003E3D5A" w:rsidRDefault="003E3D5A" w:rsidP="00245F0C">
            <w:pPr>
              <w:pStyle w:val="H1bodytext"/>
              <w:spacing w:after="0"/>
              <w:ind w:left="0"/>
              <w:rPr>
                <w:rFonts w:ascii="Arial" w:hAnsi="Arial"/>
                <w:sz w:val="20"/>
              </w:rPr>
            </w:pPr>
          </w:p>
          <w:p w14:paraId="4828F955" w14:textId="77777777" w:rsidR="003E3D5A" w:rsidRDefault="003E3D5A" w:rsidP="00245F0C">
            <w:pPr>
              <w:pStyle w:val="H1bodytext"/>
              <w:spacing w:after="0"/>
              <w:ind w:left="0"/>
              <w:rPr>
                <w:rFonts w:ascii="Arial" w:hAnsi="Arial"/>
                <w:sz w:val="20"/>
              </w:rPr>
            </w:pPr>
            <w:r w:rsidRPr="00F519ED">
              <w:rPr>
                <w:rFonts w:ascii="Consolas" w:hAnsi="Consolas"/>
                <w:sz w:val="20"/>
              </w:rPr>
              <w:t>ls</w:t>
            </w:r>
            <w:r>
              <w:rPr>
                <w:rFonts w:ascii="Arial" w:hAnsi="Arial"/>
                <w:sz w:val="20"/>
              </w:rPr>
              <w:t xml:space="preserve"> [OUTDIR]</w:t>
            </w:r>
            <w:r>
              <w:rPr>
                <w:rFonts w:ascii="Arial" w:hAnsi="Arial"/>
                <w:sz w:val="20"/>
              </w:rPr>
              <w:br/>
            </w:r>
            <w:r>
              <w:rPr>
                <w:rFonts w:ascii="Arial" w:hAnsi="Arial"/>
                <w:sz w:val="20"/>
              </w:rPr>
              <w:br/>
              <w:t>where OUTDIR is the value you wrote down in the previous step.</w:t>
            </w:r>
          </w:p>
          <w:p w14:paraId="66F21E4C" w14:textId="77777777" w:rsidR="003E3D5A" w:rsidRPr="00702160" w:rsidRDefault="003E3D5A" w:rsidP="00245F0C">
            <w:pPr>
              <w:pStyle w:val="H1bodytext"/>
              <w:spacing w:after="0"/>
              <w:ind w:left="0"/>
              <w:rPr>
                <w:rFonts w:ascii="Arial" w:hAnsi="Arial"/>
                <w:sz w:val="20"/>
              </w:rPr>
            </w:pPr>
          </w:p>
        </w:tc>
        <w:tc>
          <w:tcPr>
            <w:tcW w:w="4229" w:type="dxa"/>
            <w:vAlign w:val="center"/>
          </w:tcPr>
          <w:p w14:paraId="71814371" w14:textId="77777777" w:rsidR="003E3D5A" w:rsidRDefault="003E3D5A" w:rsidP="00245F0C">
            <w:pPr>
              <w:pStyle w:val="H1bodytext"/>
              <w:spacing w:after="0"/>
              <w:ind w:left="0"/>
              <w:rPr>
                <w:rFonts w:ascii="Arial" w:hAnsi="Arial"/>
                <w:sz w:val="20"/>
              </w:rPr>
            </w:pPr>
            <w:r>
              <w:rPr>
                <w:rFonts w:ascii="Arial" w:hAnsi="Arial"/>
                <w:sz w:val="20"/>
              </w:rPr>
              <w:t>There is a file</w:t>
            </w:r>
            <w:r>
              <w:rPr>
                <w:rFonts w:ascii="Arial" w:hAnsi="Arial"/>
                <w:sz w:val="20"/>
              </w:rPr>
              <w:br/>
              <w:t>“max_dose.csv”</w:t>
            </w:r>
          </w:p>
          <w:p w14:paraId="07052D3B" w14:textId="77777777" w:rsidR="003E3D5A" w:rsidRDefault="003E3D5A" w:rsidP="00245F0C">
            <w:pPr>
              <w:pStyle w:val="H1bodytext"/>
              <w:spacing w:after="0"/>
              <w:ind w:left="0"/>
              <w:rPr>
                <w:rFonts w:ascii="Arial" w:hAnsi="Arial"/>
                <w:sz w:val="20"/>
              </w:rPr>
            </w:pPr>
          </w:p>
          <w:p w14:paraId="6CA4E88D" w14:textId="42403520" w:rsidR="003E3D5A" w:rsidRPr="00702160" w:rsidRDefault="003E3D5A" w:rsidP="00245F0C">
            <w:pPr>
              <w:pStyle w:val="H1bodytext"/>
              <w:spacing w:after="0"/>
              <w:ind w:left="0"/>
              <w:rPr>
                <w:rFonts w:ascii="Arial" w:hAnsi="Arial"/>
                <w:sz w:val="20"/>
              </w:rPr>
            </w:pPr>
            <w:r>
              <w:rPr>
                <w:rFonts w:ascii="Arial" w:hAnsi="Arial"/>
                <w:sz w:val="20"/>
              </w:rPr>
              <w:t>There is a file</w:t>
            </w:r>
            <w:r>
              <w:rPr>
                <w:rFonts w:ascii="Arial" w:hAnsi="Arial"/>
                <w:sz w:val="20"/>
              </w:rPr>
              <w:br/>
              <w:t xml:space="preserve"> “max_dose_timeseries.csv”</w:t>
            </w:r>
            <w:r>
              <w:rPr>
                <w:rFonts w:ascii="Arial" w:hAnsi="Arial"/>
                <w:sz w:val="20"/>
              </w:rPr>
              <w:br/>
            </w:r>
            <w:r>
              <w:rPr>
                <w:rFonts w:ascii="Arial" w:hAnsi="Arial"/>
                <w:sz w:val="20"/>
              </w:rPr>
              <w:br/>
              <w:t>there is one file labeled “testAT1_logfile.txt”</w:t>
            </w:r>
          </w:p>
        </w:tc>
        <w:tc>
          <w:tcPr>
            <w:tcW w:w="1366" w:type="dxa"/>
            <w:vAlign w:val="center"/>
          </w:tcPr>
          <w:p w14:paraId="0D7A6B4D"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r w:rsidR="003E3D5A" w14:paraId="242E2394" w14:textId="77777777" w:rsidTr="000359BA">
        <w:trPr>
          <w:trHeight w:val="557"/>
          <w:jc w:val="center"/>
        </w:trPr>
        <w:tc>
          <w:tcPr>
            <w:tcW w:w="9900" w:type="dxa"/>
            <w:gridSpan w:val="4"/>
            <w:vAlign w:val="center"/>
          </w:tcPr>
          <w:p w14:paraId="58FA23B9" w14:textId="77777777" w:rsidR="003E3D5A" w:rsidRDefault="003E3D5A" w:rsidP="00245F0C">
            <w:pPr>
              <w:pStyle w:val="H1bodytext"/>
              <w:spacing w:after="0"/>
              <w:ind w:left="0"/>
              <w:jc w:val="center"/>
              <w:rPr>
                <w:rFonts w:ascii="Arial" w:hAnsi="Arial"/>
                <w:sz w:val="20"/>
              </w:rPr>
            </w:pPr>
          </w:p>
          <w:p w14:paraId="0F3947CD" w14:textId="2893C91E" w:rsidR="003E3D5A" w:rsidRPr="00DB0BCF" w:rsidRDefault="003E3D5A" w:rsidP="00245F0C">
            <w:pPr>
              <w:pStyle w:val="H1bodytext"/>
              <w:spacing w:after="0"/>
              <w:ind w:left="0"/>
              <w:rPr>
                <w:rFonts w:ascii="Arial" w:hAnsi="Arial"/>
                <w:i/>
                <w:iCs/>
                <w:sz w:val="20"/>
              </w:rPr>
            </w:pPr>
            <w:r>
              <w:rPr>
                <w:rFonts w:ascii="Arial" w:hAnsi="Arial"/>
                <w:i/>
                <w:iCs/>
                <w:sz w:val="20"/>
              </w:rPr>
              <w:t>C</w:t>
            </w:r>
            <w:r w:rsidRPr="00DB0BCF">
              <w:rPr>
                <w:rFonts w:ascii="Arial" w:hAnsi="Arial"/>
                <w:i/>
                <w:iCs/>
                <w:sz w:val="20"/>
              </w:rPr>
              <w:t xml:space="preserve">opy the files in step </w:t>
            </w:r>
            <w:r>
              <w:rPr>
                <w:rFonts w:ascii="Arial" w:hAnsi="Arial"/>
                <w:i/>
                <w:iCs/>
                <w:sz w:val="20"/>
              </w:rPr>
              <w:t>5</w:t>
            </w:r>
            <w:r w:rsidRPr="00DB0BCF">
              <w:rPr>
                <w:rFonts w:ascii="Arial" w:hAnsi="Arial"/>
                <w:i/>
                <w:iCs/>
                <w:sz w:val="20"/>
              </w:rPr>
              <w:t xml:space="preserve"> </w:t>
            </w:r>
            <w:r w:rsidR="000359BA">
              <w:rPr>
                <w:rFonts w:ascii="Arial" w:hAnsi="Arial"/>
                <w:i/>
                <w:iCs/>
                <w:sz w:val="20"/>
              </w:rPr>
              <w:t xml:space="preserve">and step 6 </w:t>
            </w:r>
            <w:r w:rsidRPr="00DB0BCF">
              <w:rPr>
                <w:rFonts w:ascii="Arial" w:hAnsi="Arial"/>
                <w:i/>
                <w:iCs/>
                <w:sz w:val="20"/>
              </w:rPr>
              <w:t>to your local machine and use a program like Excel or similar to inspect individual rows.</w:t>
            </w:r>
          </w:p>
          <w:p w14:paraId="238443EA" w14:textId="77777777" w:rsidR="003E3D5A" w:rsidRPr="007D0AAC" w:rsidRDefault="003E3D5A" w:rsidP="00245F0C">
            <w:pPr>
              <w:pStyle w:val="H1bodytext"/>
              <w:spacing w:after="0"/>
              <w:ind w:left="0"/>
              <w:jc w:val="center"/>
              <w:rPr>
                <w:rFonts w:ascii="Arial" w:hAnsi="Arial"/>
                <w:sz w:val="20"/>
              </w:rPr>
            </w:pPr>
          </w:p>
        </w:tc>
      </w:tr>
      <w:tr w:rsidR="003E3D5A" w:rsidRPr="007D0AAC" w14:paraId="6DA6B0C5" w14:textId="77777777" w:rsidTr="000359BA">
        <w:trPr>
          <w:trHeight w:val="1457"/>
          <w:jc w:val="center"/>
        </w:trPr>
        <w:tc>
          <w:tcPr>
            <w:tcW w:w="1010" w:type="dxa"/>
            <w:vAlign w:val="center"/>
          </w:tcPr>
          <w:p w14:paraId="1917A7C1" w14:textId="77777777" w:rsidR="003E3D5A" w:rsidRDefault="003E3D5A" w:rsidP="00245F0C">
            <w:pPr>
              <w:pStyle w:val="H1bodytext"/>
              <w:spacing w:after="0"/>
              <w:ind w:left="0"/>
              <w:jc w:val="center"/>
              <w:rPr>
                <w:rFonts w:ascii="Arial" w:hAnsi="Arial"/>
                <w:sz w:val="20"/>
              </w:rPr>
            </w:pPr>
            <w:r>
              <w:rPr>
                <w:rFonts w:ascii="Arial" w:hAnsi="Arial"/>
                <w:sz w:val="20"/>
              </w:rPr>
              <w:t>5</w:t>
            </w:r>
          </w:p>
        </w:tc>
        <w:tc>
          <w:tcPr>
            <w:tcW w:w="3295" w:type="dxa"/>
            <w:vAlign w:val="center"/>
          </w:tcPr>
          <w:p w14:paraId="3B8B596D"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sz w:val="20"/>
              </w:rPr>
              <w:t>, verify that for each domain listed in Step 3, there is a time interval corresponding to the intervals listed in Step 3</w:t>
            </w:r>
          </w:p>
        </w:tc>
        <w:tc>
          <w:tcPr>
            <w:tcW w:w="4229" w:type="dxa"/>
            <w:vAlign w:val="center"/>
          </w:tcPr>
          <w:p w14:paraId="6BF27AEB" w14:textId="77777777" w:rsidR="003E3D5A" w:rsidRDefault="003E3D5A" w:rsidP="00245F0C">
            <w:pPr>
              <w:pStyle w:val="H1bodytext"/>
              <w:spacing w:after="0"/>
              <w:ind w:left="0"/>
              <w:rPr>
                <w:rFonts w:ascii="Arial" w:hAnsi="Arial"/>
                <w:sz w:val="20"/>
              </w:rPr>
            </w:pPr>
            <w:r>
              <w:rPr>
                <w:rFonts w:ascii="Arial" w:hAnsi="Arial"/>
                <w:sz w:val="20"/>
              </w:rPr>
              <w:t>Domains of inner, outer and ca98, intervals of 2070 to 3070 and 3070 to 12070.</w:t>
            </w:r>
          </w:p>
        </w:tc>
        <w:tc>
          <w:tcPr>
            <w:tcW w:w="1366" w:type="dxa"/>
            <w:vAlign w:val="center"/>
          </w:tcPr>
          <w:p w14:paraId="50627EC8"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r w:rsidR="003E3D5A" w:rsidRPr="007D0AAC" w14:paraId="45EBB4BF" w14:textId="77777777" w:rsidTr="000359BA">
        <w:trPr>
          <w:trHeight w:val="1493"/>
          <w:jc w:val="center"/>
        </w:trPr>
        <w:tc>
          <w:tcPr>
            <w:tcW w:w="1010" w:type="dxa"/>
            <w:vAlign w:val="center"/>
          </w:tcPr>
          <w:p w14:paraId="2ED867E9" w14:textId="77777777" w:rsidR="003E3D5A" w:rsidRDefault="003E3D5A" w:rsidP="00245F0C">
            <w:pPr>
              <w:pStyle w:val="H1bodytext"/>
              <w:spacing w:after="0"/>
              <w:ind w:left="0"/>
              <w:jc w:val="center"/>
              <w:rPr>
                <w:rFonts w:ascii="Arial" w:hAnsi="Arial"/>
                <w:sz w:val="20"/>
              </w:rPr>
            </w:pPr>
            <w:r>
              <w:rPr>
                <w:rFonts w:ascii="Arial" w:hAnsi="Arial"/>
                <w:sz w:val="20"/>
              </w:rPr>
              <w:t>6</w:t>
            </w:r>
          </w:p>
        </w:tc>
        <w:tc>
          <w:tcPr>
            <w:tcW w:w="3295" w:type="dxa"/>
            <w:vAlign w:val="center"/>
          </w:tcPr>
          <w:p w14:paraId="3F171050"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w:t>
            </w:r>
            <w:r>
              <w:rPr>
                <w:rFonts w:ascii="Arial" w:hAnsi="Arial"/>
                <w:b/>
                <w:bCs/>
                <w:sz w:val="20"/>
              </w:rPr>
              <w:t>_timeseries</w:t>
            </w:r>
            <w:r w:rsidRPr="00FA3498">
              <w:rPr>
                <w:rFonts w:ascii="Arial" w:hAnsi="Arial"/>
                <w:b/>
                <w:bCs/>
                <w:sz w:val="20"/>
              </w:rPr>
              <w:t>.csv</w:t>
            </w:r>
            <w:r>
              <w:rPr>
                <w:rFonts w:ascii="Arial" w:hAnsi="Arial"/>
                <w:sz w:val="20"/>
              </w:rPr>
              <w:t>, verify that for each domain listed in Step 3, there is a time interval corresponding to the intervals listed in Step 3</w:t>
            </w:r>
          </w:p>
        </w:tc>
        <w:tc>
          <w:tcPr>
            <w:tcW w:w="4229" w:type="dxa"/>
            <w:vAlign w:val="center"/>
          </w:tcPr>
          <w:p w14:paraId="72D9AF84" w14:textId="77777777" w:rsidR="003E3D5A" w:rsidRDefault="003E3D5A" w:rsidP="00245F0C">
            <w:pPr>
              <w:pStyle w:val="H1bodytext"/>
              <w:spacing w:after="0"/>
              <w:ind w:left="0"/>
              <w:rPr>
                <w:rFonts w:ascii="Arial" w:hAnsi="Arial"/>
                <w:sz w:val="20"/>
              </w:rPr>
            </w:pPr>
          </w:p>
        </w:tc>
        <w:tc>
          <w:tcPr>
            <w:tcW w:w="1366" w:type="dxa"/>
            <w:vAlign w:val="center"/>
          </w:tcPr>
          <w:p w14:paraId="242F4EB8" w14:textId="77777777" w:rsidR="003E3D5A" w:rsidRPr="00702160" w:rsidRDefault="003E3D5A" w:rsidP="00EB30E7">
            <w:pPr>
              <w:pStyle w:val="H1bodytext"/>
              <w:spacing w:after="0"/>
              <w:ind w:left="0"/>
              <w:jc w:val="center"/>
              <w:rPr>
                <w:rFonts w:ascii="Arial" w:hAnsi="Arial"/>
                <w:sz w:val="20"/>
              </w:rPr>
            </w:pPr>
            <w:r>
              <w:rPr>
                <w:rFonts w:ascii="Arial" w:hAnsi="Arial"/>
                <w:sz w:val="20"/>
              </w:rPr>
              <w:t>Pass</w:t>
            </w:r>
          </w:p>
        </w:tc>
      </w:tr>
    </w:tbl>
    <w:p w14:paraId="206F38BA" w14:textId="3442F142" w:rsidR="007D712C" w:rsidRDefault="003E3D5A">
      <w:pPr>
        <w:rPr>
          <w:iCs/>
        </w:rPr>
      </w:pPr>
      <w:r>
        <w:rPr>
          <w:b/>
          <w:iCs/>
        </w:rPr>
        <w:br w:type="page"/>
      </w:r>
      <w:r w:rsidR="007D712C">
        <w:rPr>
          <w:b/>
          <w:bCs/>
        </w:rPr>
        <w:lastRenderedPageBreak/>
        <w:t>Tool Runner Log:</w:t>
      </w:r>
      <w:r w:rsidR="007D712C">
        <w:rPr>
          <w:iCs/>
        </w:rPr>
        <w:t>See tool runner log for AT-1 (tool was not invoked for AT-2)</w:t>
      </w:r>
    </w:p>
    <w:p w14:paraId="5D76786E" w14:textId="77777777" w:rsidR="007D712C" w:rsidRDefault="007D712C"/>
    <w:tbl>
      <w:tblPr>
        <w:tblStyle w:val="TableGrid"/>
        <w:tblW w:w="0" w:type="auto"/>
        <w:jc w:val="center"/>
        <w:tblLook w:val="04A0" w:firstRow="1" w:lastRow="0" w:firstColumn="1" w:lastColumn="0" w:noHBand="0" w:noVBand="1"/>
      </w:tblPr>
      <w:tblGrid>
        <w:gridCol w:w="1021"/>
        <w:gridCol w:w="3749"/>
        <w:gridCol w:w="3330"/>
        <w:gridCol w:w="1912"/>
      </w:tblGrid>
      <w:tr w:rsidR="003E3D5A" w:rsidRPr="00932809" w14:paraId="726545BC" w14:textId="77777777" w:rsidTr="00245F0C">
        <w:trPr>
          <w:cantSplit/>
          <w:trHeight w:val="360"/>
          <w:tblHeader/>
          <w:jc w:val="center"/>
        </w:trPr>
        <w:tc>
          <w:tcPr>
            <w:tcW w:w="10012" w:type="dxa"/>
            <w:gridSpan w:val="4"/>
            <w:tcBorders>
              <w:top w:val="nil"/>
              <w:left w:val="nil"/>
              <w:bottom w:val="single" w:sz="4" w:space="0" w:color="auto"/>
              <w:right w:val="nil"/>
            </w:tcBorders>
            <w:vAlign w:val="bottom"/>
          </w:tcPr>
          <w:p w14:paraId="47891E89" w14:textId="70916BFE" w:rsidR="003E3D5A" w:rsidRPr="007D0AAC" w:rsidRDefault="007D712C" w:rsidP="00245F0C">
            <w:pPr>
              <w:pStyle w:val="H1bodytext"/>
              <w:spacing w:after="0"/>
              <w:ind w:left="0"/>
              <w:jc w:val="center"/>
              <w:rPr>
                <w:rFonts w:ascii="Arial" w:hAnsi="Arial"/>
                <w:b/>
                <w:sz w:val="20"/>
              </w:rPr>
            </w:pPr>
            <w:r>
              <w:rPr>
                <w:rFonts w:ascii="Arial" w:hAnsi="Arial"/>
                <w:b/>
                <w:bCs/>
                <w:sz w:val="20"/>
              </w:rPr>
              <w:t xml:space="preserve">Table A-2. </w:t>
            </w:r>
            <w:sdt>
              <w:sdtPr>
                <w:rPr>
                  <w:rFonts w:ascii="Arial" w:hAnsi="Arial"/>
                  <w:b/>
                  <w:bCs/>
                  <w:sz w:val="20"/>
                </w:rPr>
                <w:alias w:val="Keywords"/>
                <w:tag w:val=""/>
                <w:id w:val="-1048995078"/>
                <w:placeholder>
                  <w:docPart w:val="72DCE073516B4DAF8506AAC283FB34E6"/>
                </w:placeholder>
                <w:dataBinding w:prefixMappings="xmlns:ns0='http://purl.org/dc/elements/1.1/' xmlns:ns1='http://schemas.openxmlformats.org/package/2006/metadata/core-properties' " w:xpath="/ns1:coreProperties[1]/ns1:keywords[1]" w:storeItemID="{6C3C8BC8-F283-45AE-878A-BAB7291924A1}"/>
                <w:text/>
              </w:sdtPr>
              <w:sdtEndPr/>
              <w:sdtContent>
                <w:r w:rsidR="003E3D5A">
                  <w:rPr>
                    <w:rFonts w:ascii="Arial" w:hAnsi="Arial"/>
                    <w:b/>
                    <w:bCs/>
                    <w:sz w:val="20"/>
                  </w:rPr>
                  <w:t>maxDoseDB</w:t>
                </w:r>
              </w:sdtContent>
            </w:sdt>
            <w:r w:rsidR="003E3D5A" w:rsidRPr="007D0AAC">
              <w:rPr>
                <w:rFonts w:ascii="Arial" w:hAnsi="Arial" w:cs="Arial"/>
                <w:b/>
                <w:sz w:val="20"/>
              </w:rPr>
              <w:t xml:space="preserve"> Acceptance </w:t>
            </w:r>
            <w:r w:rsidR="003E3D5A" w:rsidRPr="007D0AAC">
              <w:rPr>
                <w:rFonts w:ascii="Arial" w:hAnsi="Arial"/>
                <w:b/>
                <w:sz w:val="20"/>
              </w:rPr>
              <w:t>Test Plan</w:t>
            </w:r>
            <w:r w:rsidR="003E3D5A">
              <w:rPr>
                <w:rFonts w:ascii="Arial" w:hAnsi="Arial"/>
                <w:b/>
                <w:sz w:val="20"/>
              </w:rPr>
              <w:t xml:space="preserve"> Case 2</w:t>
            </w:r>
          </w:p>
        </w:tc>
      </w:tr>
      <w:tr w:rsidR="003E3D5A" w:rsidRPr="007D0AAC" w14:paraId="6EE4EAB8" w14:textId="77777777" w:rsidTr="00245F0C">
        <w:trPr>
          <w:cantSplit/>
          <w:trHeight w:val="530"/>
          <w:tblHeader/>
          <w:jc w:val="center"/>
        </w:trPr>
        <w:tc>
          <w:tcPr>
            <w:tcW w:w="4770" w:type="dxa"/>
            <w:gridSpan w:val="2"/>
            <w:tcBorders>
              <w:top w:val="single" w:sz="4" w:space="0" w:color="auto"/>
            </w:tcBorders>
            <w:shd w:val="clear" w:color="auto" w:fill="auto"/>
            <w:vAlign w:val="center"/>
          </w:tcPr>
          <w:p w14:paraId="32312094" w14:textId="77777777" w:rsidR="003E3D5A" w:rsidRPr="007D0AAC" w:rsidRDefault="008D03D6" w:rsidP="00245F0C">
            <w:pPr>
              <w:pStyle w:val="H1bodytext"/>
              <w:spacing w:after="0"/>
              <w:ind w:left="0"/>
              <w:jc w:val="center"/>
              <w:rPr>
                <w:rFonts w:ascii="Arial" w:hAnsi="Arial"/>
                <w:b/>
                <w:sz w:val="20"/>
              </w:rPr>
            </w:pPr>
            <w:sdt>
              <w:sdtPr>
                <w:rPr>
                  <w:rFonts w:ascii="Arial" w:hAnsi="Arial"/>
                  <w:b/>
                  <w:bCs/>
                  <w:sz w:val="20"/>
                </w:rPr>
                <w:alias w:val="Keywords"/>
                <w:tag w:val=""/>
                <w:id w:val="-688759509"/>
                <w:placeholder>
                  <w:docPart w:val="92CA60DD8FD54C5EA592B030A836B3E0"/>
                </w:placeholder>
                <w:dataBinding w:prefixMappings="xmlns:ns0='http://purl.org/dc/elements/1.1/' xmlns:ns1='http://schemas.openxmlformats.org/package/2006/metadata/core-properties' " w:xpath="/ns1:coreProperties[1]/ns1:keywords[1]" w:storeItemID="{6C3C8BC8-F283-45AE-878A-BAB7291924A1}"/>
                <w:text/>
              </w:sdtPr>
              <w:sdtEndPr/>
              <w:sdtContent>
                <w:r w:rsidR="003E3D5A">
                  <w:rPr>
                    <w:rFonts w:ascii="Arial" w:hAnsi="Arial"/>
                    <w:b/>
                    <w:bCs/>
                    <w:sz w:val="20"/>
                  </w:rPr>
                  <w:t>maxDoseDB</w:t>
                </w:r>
              </w:sdtContent>
            </w:sdt>
            <w:r w:rsidR="003E3D5A" w:rsidRPr="007D0AAC">
              <w:rPr>
                <w:rFonts w:ascii="Arial" w:hAnsi="Arial"/>
                <w:b/>
                <w:sz w:val="20"/>
              </w:rPr>
              <w:t xml:space="preserve"> Acceptance Testing</w:t>
            </w:r>
          </w:p>
          <w:p w14:paraId="21BB9B2B"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709243413"/>
                <w:placeholder>
                  <w:docPart w:val="CC72010FE28246029AD4893681EF65DF"/>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maxDoseDB</w:t>
                </w:r>
              </w:sdtContent>
            </w:sdt>
            <w:r w:rsidRPr="007D0AAC">
              <w:rPr>
                <w:rFonts w:ascii="Arial" w:hAnsi="Arial"/>
                <w:b/>
                <w:sz w:val="20"/>
              </w:rPr>
              <w:t xml:space="preserve"> – AT-</w:t>
            </w:r>
            <w:r>
              <w:rPr>
                <w:rFonts w:ascii="Arial" w:hAnsi="Arial"/>
                <w:b/>
                <w:sz w:val="20"/>
              </w:rPr>
              <w:t>2</w:t>
            </w:r>
          </w:p>
        </w:tc>
        <w:tc>
          <w:tcPr>
            <w:tcW w:w="5242" w:type="dxa"/>
            <w:gridSpan w:val="2"/>
            <w:tcBorders>
              <w:top w:val="single" w:sz="4" w:space="0" w:color="auto"/>
            </w:tcBorders>
            <w:shd w:val="clear" w:color="auto" w:fill="auto"/>
            <w:vAlign w:val="center"/>
          </w:tcPr>
          <w:p w14:paraId="353C8C73"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8/26/2020</w:t>
            </w:r>
          </w:p>
        </w:tc>
      </w:tr>
      <w:tr w:rsidR="003E3D5A" w:rsidRPr="007D0AAC" w14:paraId="13F39087" w14:textId="77777777" w:rsidTr="00245F0C">
        <w:trPr>
          <w:cantSplit/>
          <w:trHeight w:val="530"/>
          <w:tblHeader/>
          <w:jc w:val="center"/>
        </w:trPr>
        <w:tc>
          <w:tcPr>
            <w:tcW w:w="4770" w:type="dxa"/>
            <w:gridSpan w:val="2"/>
            <w:tcBorders>
              <w:top w:val="single" w:sz="4" w:space="0" w:color="auto"/>
            </w:tcBorders>
            <w:shd w:val="clear" w:color="auto" w:fill="auto"/>
            <w:vAlign w:val="center"/>
          </w:tcPr>
          <w:p w14:paraId="5F0D97F7" w14:textId="77777777" w:rsidR="003E3D5A" w:rsidRPr="007D0AAC" w:rsidRDefault="003E3D5A" w:rsidP="00245F0C">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278BDA24" w14:textId="6AA01A64" w:rsidR="003E3D5A" w:rsidRPr="007D0AAC" w:rsidRDefault="00005BD5" w:rsidP="00005BD5">
            <w:pPr>
              <w:pStyle w:val="H1bodytext"/>
              <w:spacing w:after="0"/>
              <w:ind w:left="0"/>
              <w:rPr>
                <w:rFonts w:ascii="Arial" w:hAnsi="Arial"/>
                <w:b/>
                <w:sz w:val="20"/>
              </w:rPr>
            </w:pPr>
            <w:r>
              <w:rPr>
                <w:rFonts w:ascii="Arial" w:hAnsi="Arial"/>
                <w:b/>
                <w:sz w:val="20"/>
              </w:rPr>
              <w:t>/home/ca/dose/test-maxDoseDB/outputs/</w:t>
            </w:r>
            <w:r w:rsidRPr="000359BA">
              <w:rPr>
                <w:rFonts w:ascii="Arial" w:hAnsi="Arial"/>
                <w:b/>
                <w:sz w:val="20"/>
              </w:rPr>
              <w:t>testAT1_logfile.txt</w:t>
            </w:r>
          </w:p>
        </w:tc>
        <w:tc>
          <w:tcPr>
            <w:tcW w:w="5242" w:type="dxa"/>
            <w:gridSpan w:val="2"/>
            <w:tcBorders>
              <w:top w:val="single" w:sz="4" w:space="0" w:color="auto"/>
            </w:tcBorders>
            <w:shd w:val="clear" w:color="auto" w:fill="auto"/>
            <w:vAlign w:val="center"/>
          </w:tcPr>
          <w:p w14:paraId="3B3C50C6" w14:textId="77777777" w:rsidR="003E3D5A" w:rsidRPr="007D0AAC" w:rsidRDefault="003E3D5A" w:rsidP="00245F0C">
            <w:pPr>
              <w:pStyle w:val="H1bodytext"/>
              <w:spacing w:after="0"/>
              <w:ind w:left="0"/>
              <w:rPr>
                <w:rFonts w:ascii="Arial" w:hAnsi="Arial"/>
                <w:b/>
                <w:sz w:val="20"/>
              </w:rPr>
            </w:pPr>
            <w:r>
              <w:rPr>
                <w:rFonts w:ascii="Arial" w:hAnsi="Arial"/>
                <w:b/>
                <w:sz w:val="20"/>
              </w:rPr>
              <w:t>Test Performed By:  R. Dockter</w:t>
            </w:r>
          </w:p>
        </w:tc>
      </w:tr>
      <w:tr w:rsidR="003E3D5A" w:rsidRPr="007D0AAC" w14:paraId="4561A134" w14:textId="77777777" w:rsidTr="00245F0C">
        <w:trPr>
          <w:cantSplit/>
          <w:trHeight w:val="530"/>
          <w:tblHeader/>
          <w:jc w:val="center"/>
        </w:trPr>
        <w:tc>
          <w:tcPr>
            <w:tcW w:w="10012" w:type="dxa"/>
            <w:gridSpan w:val="4"/>
            <w:tcBorders>
              <w:top w:val="single" w:sz="4" w:space="0" w:color="auto"/>
            </w:tcBorders>
            <w:shd w:val="clear" w:color="auto" w:fill="auto"/>
            <w:vAlign w:val="center"/>
          </w:tcPr>
          <w:p w14:paraId="52EDE9A5" w14:textId="77777777" w:rsidR="00005BD5" w:rsidRDefault="003E3D5A" w:rsidP="00005BD5">
            <w:pPr>
              <w:pStyle w:val="H1bodytext"/>
              <w:spacing w:after="0"/>
              <w:ind w:left="0"/>
              <w:rPr>
                <w:rFonts w:ascii="Arial" w:hAnsi="Arial"/>
                <w:b/>
                <w:sz w:val="20"/>
              </w:rPr>
            </w:pPr>
            <w:r w:rsidRPr="007D0AAC">
              <w:rPr>
                <w:rFonts w:ascii="Arial" w:hAnsi="Arial"/>
                <w:b/>
                <w:sz w:val="20"/>
              </w:rPr>
              <w:t xml:space="preserve">Testing Directory: </w:t>
            </w:r>
          </w:p>
          <w:p w14:paraId="01FC414C" w14:textId="1B216B03" w:rsidR="003E3D5A" w:rsidRPr="007D0AAC" w:rsidRDefault="00005BD5" w:rsidP="00005BD5">
            <w:pPr>
              <w:pStyle w:val="H1bodytext"/>
              <w:spacing w:after="0"/>
              <w:ind w:left="0"/>
              <w:rPr>
                <w:rFonts w:ascii="Arial" w:hAnsi="Arial"/>
                <w:b/>
                <w:sz w:val="20"/>
              </w:rPr>
            </w:pPr>
            <w:r>
              <w:rPr>
                <w:rFonts w:ascii="Arial" w:hAnsi="Arial"/>
                <w:b/>
                <w:sz w:val="20"/>
              </w:rPr>
              <w:t>/home/ca/dose/test-maxDoseDB</w:t>
            </w:r>
            <w:r w:rsidRPr="00B849FF" w:rsidDel="00005BD5">
              <w:rPr>
                <w:rFonts w:ascii="Arial" w:hAnsi="Arial"/>
                <w:b/>
                <w:sz w:val="20"/>
                <w:highlight w:val="yellow"/>
              </w:rPr>
              <w:t xml:space="preserve"> </w:t>
            </w:r>
          </w:p>
        </w:tc>
      </w:tr>
      <w:tr w:rsidR="003E3D5A" w:rsidRPr="00572F5F" w14:paraId="05DE2734" w14:textId="77777777" w:rsidTr="00245F0C">
        <w:trPr>
          <w:cantSplit/>
          <w:trHeight w:val="530"/>
          <w:tblHeader/>
          <w:jc w:val="center"/>
        </w:trPr>
        <w:tc>
          <w:tcPr>
            <w:tcW w:w="1021" w:type="dxa"/>
            <w:tcBorders>
              <w:top w:val="single" w:sz="4" w:space="0" w:color="auto"/>
            </w:tcBorders>
            <w:shd w:val="clear" w:color="auto" w:fill="D9D9D9" w:themeFill="background1" w:themeFillShade="D9"/>
            <w:vAlign w:val="center"/>
          </w:tcPr>
          <w:p w14:paraId="4D722242"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749" w:type="dxa"/>
            <w:tcBorders>
              <w:top w:val="single" w:sz="4" w:space="0" w:color="auto"/>
            </w:tcBorders>
            <w:shd w:val="clear" w:color="auto" w:fill="D9D9D9" w:themeFill="background1" w:themeFillShade="D9"/>
            <w:vAlign w:val="center"/>
          </w:tcPr>
          <w:p w14:paraId="2E990AB4"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Test Instruction</w:t>
            </w:r>
          </w:p>
        </w:tc>
        <w:tc>
          <w:tcPr>
            <w:tcW w:w="3330" w:type="dxa"/>
            <w:tcBorders>
              <w:top w:val="single" w:sz="4" w:space="0" w:color="auto"/>
            </w:tcBorders>
            <w:shd w:val="clear" w:color="auto" w:fill="D9D9D9" w:themeFill="background1" w:themeFillShade="D9"/>
            <w:vAlign w:val="center"/>
          </w:tcPr>
          <w:p w14:paraId="403C753B"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Expected Result</w:t>
            </w:r>
          </w:p>
        </w:tc>
        <w:tc>
          <w:tcPr>
            <w:tcW w:w="1912" w:type="dxa"/>
            <w:tcBorders>
              <w:top w:val="single" w:sz="4" w:space="0" w:color="auto"/>
            </w:tcBorders>
            <w:shd w:val="clear" w:color="auto" w:fill="D9D9D9" w:themeFill="background1" w:themeFillShade="D9"/>
            <w:vAlign w:val="center"/>
          </w:tcPr>
          <w:p w14:paraId="6A6A2A1A" w14:textId="77777777" w:rsidR="003E3D5A" w:rsidRPr="007D0AAC" w:rsidRDefault="003E3D5A" w:rsidP="00245F0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E3D5A" w:rsidRPr="007D0AAC" w14:paraId="5793003F" w14:textId="77777777" w:rsidTr="00245F0C">
        <w:trPr>
          <w:trHeight w:val="494"/>
          <w:jc w:val="center"/>
        </w:trPr>
        <w:tc>
          <w:tcPr>
            <w:tcW w:w="10012" w:type="dxa"/>
            <w:gridSpan w:val="4"/>
            <w:vAlign w:val="center"/>
          </w:tcPr>
          <w:p w14:paraId="36929DC1" w14:textId="77777777" w:rsidR="003E3D5A" w:rsidRDefault="003E3D5A" w:rsidP="00245F0C">
            <w:pPr>
              <w:pStyle w:val="H1bodytext"/>
              <w:spacing w:after="0"/>
              <w:ind w:left="0"/>
              <w:rPr>
                <w:rFonts w:ascii="Arial" w:hAnsi="Arial"/>
                <w:i/>
                <w:iCs/>
                <w:sz w:val="20"/>
              </w:rPr>
            </w:pPr>
            <w:r>
              <w:rPr>
                <w:rFonts w:ascii="Arial" w:hAnsi="Arial"/>
                <w:i/>
                <w:iCs/>
                <w:sz w:val="20"/>
              </w:rPr>
              <w:t>This test assumes that you have already successfully completed Acceptance Test 1.  If you have not done so, please complete that test now.  If any portion of that test failed, do not start this test.</w:t>
            </w:r>
          </w:p>
          <w:p w14:paraId="31BAC0DE" w14:textId="77777777" w:rsidR="003E3D5A" w:rsidRDefault="003E3D5A" w:rsidP="00245F0C">
            <w:pPr>
              <w:pStyle w:val="H1bodytext"/>
              <w:spacing w:after="0"/>
              <w:ind w:left="0"/>
              <w:rPr>
                <w:rFonts w:ascii="Arial" w:hAnsi="Arial"/>
                <w:i/>
                <w:iCs/>
                <w:sz w:val="20"/>
              </w:rPr>
            </w:pPr>
          </w:p>
          <w:p w14:paraId="6485D0A0" w14:textId="77777777" w:rsidR="003E3D5A" w:rsidRDefault="003E3D5A" w:rsidP="00245F0C">
            <w:pPr>
              <w:pStyle w:val="H1bodytext"/>
              <w:spacing w:after="0"/>
              <w:ind w:left="0"/>
              <w:rPr>
                <w:rFonts w:ascii="Arial" w:hAnsi="Arial"/>
                <w:i/>
                <w:iCs/>
                <w:sz w:val="20"/>
              </w:rPr>
            </w:pPr>
            <w:r>
              <w:rPr>
                <w:rFonts w:ascii="Arial" w:hAnsi="Arial"/>
                <w:i/>
                <w:iCs/>
                <w:sz w:val="20"/>
              </w:rPr>
              <w:t xml:space="preserve">For this test, you must transfer the files from the remote server to a location on your own computer so that you can use Microsoft Excel to independently verify the maximum dose calculation. </w:t>
            </w:r>
          </w:p>
          <w:p w14:paraId="7CA16B01" w14:textId="77777777" w:rsidR="003E3D5A" w:rsidRPr="007D0AAC" w:rsidRDefault="003E3D5A" w:rsidP="00245F0C">
            <w:pPr>
              <w:pStyle w:val="H1bodytext"/>
              <w:spacing w:after="0"/>
              <w:ind w:left="0"/>
              <w:rPr>
                <w:rFonts w:ascii="Arial" w:hAnsi="Arial"/>
                <w:i/>
                <w:iCs/>
                <w:sz w:val="20"/>
              </w:rPr>
            </w:pPr>
          </w:p>
        </w:tc>
      </w:tr>
      <w:tr w:rsidR="003E3D5A" w14:paraId="522A6F37" w14:textId="77777777" w:rsidTr="00245F0C">
        <w:trPr>
          <w:trHeight w:val="2024"/>
          <w:jc w:val="center"/>
        </w:trPr>
        <w:tc>
          <w:tcPr>
            <w:tcW w:w="1021" w:type="dxa"/>
            <w:vAlign w:val="center"/>
          </w:tcPr>
          <w:p w14:paraId="3D7D4688" w14:textId="77777777" w:rsidR="003E3D5A" w:rsidRPr="007D0AAC" w:rsidRDefault="003E3D5A" w:rsidP="00245F0C">
            <w:pPr>
              <w:pStyle w:val="H1bodytext"/>
              <w:spacing w:after="0"/>
              <w:ind w:left="0"/>
              <w:jc w:val="center"/>
              <w:rPr>
                <w:rFonts w:ascii="Arial" w:hAnsi="Arial"/>
                <w:sz w:val="20"/>
              </w:rPr>
            </w:pPr>
            <w:r>
              <w:rPr>
                <w:rFonts w:ascii="Arial" w:hAnsi="Arial"/>
                <w:sz w:val="20"/>
              </w:rPr>
              <w:t>1</w:t>
            </w:r>
          </w:p>
        </w:tc>
        <w:tc>
          <w:tcPr>
            <w:tcW w:w="3749" w:type="dxa"/>
            <w:vAlign w:val="center"/>
          </w:tcPr>
          <w:p w14:paraId="0A079A7D" w14:textId="77777777" w:rsidR="003E3D5A" w:rsidRPr="00DB0BCF" w:rsidRDefault="003E3D5A" w:rsidP="00245F0C">
            <w:pPr>
              <w:pStyle w:val="H1bodytext"/>
              <w:spacing w:after="0"/>
              <w:ind w:left="0"/>
              <w:rPr>
                <w:rFonts w:ascii="Arial" w:hAnsi="Arial"/>
                <w:i/>
                <w:iCs/>
                <w:sz w:val="20"/>
              </w:rPr>
            </w:pPr>
          </w:p>
          <w:p w14:paraId="60BE6109" w14:textId="77777777" w:rsidR="003E3D5A" w:rsidRPr="00DB0BCF" w:rsidRDefault="003E3D5A" w:rsidP="00245F0C">
            <w:pPr>
              <w:pStyle w:val="H1bodytext"/>
              <w:spacing w:after="0"/>
              <w:ind w:left="0"/>
              <w:rPr>
                <w:rFonts w:ascii="Arial" w:hAnsi="Arial"/>
                <w:i/>
                <w:iCs/>
                <w:sz w:val="20"/>
              </w:rPr>
            </w:pPr>
            <w:r w:rsidRPr="00DB0BCF">
              <w:rPr>
                <w:rFonts w:ascii="Arial" w:hAnsi="Arial"/>
                <w:i/>
                <w:iCs/>
                <w:sz w:val="20"/>
              </w:rPr>
              <w:t>cd to the OUTPUT directory (OUTDIR) of the previous test case and verify that it contains these csv files:</w:t>
            </w:r>
          </w:p>
          <w:p w14:paraId="029D75E2" w14:textId="77777777" w:rsidR="003E3D5A" w:rsidRDefault="003E3D5A" w:rsidP="00245F0C">
            <w:pPr>
              <w:pStyle w:val="H1bodytext"/>
              <w:spacing w:after="0"/>
              <w:ind w:left="0"/>
              <w:rPr>
                <w:rFonts w:ascii="Arial" w:hAnsi="Arial"/>
                <w:i/>
                <w:iCs/>
                <w:sz w:val="20"/>
              </w:rPr>
            </w:pPr>
          </w:p>
          <w:p w14:paraId="6DC009E2" w14:textId="77777777" w:rsidR="003E3D5A" w:rsidRPr="006577FD" w:rsidRDefault="003E3D5A" w:rsidP="00245F0C">
            <w:pPr>
              <w:pStyle w:val="H1bodytext"/>
              <w:spacing w:after="0"/>
              <w:ind w:left="0"/>
              <w:rPr>
                <w:rFonts w:ascii="Arial" w:hAnsi="Arial"/>
                <w:b/>
                <w:bCs/>
                <w:i/>
                <w:iCs/>
                <w:sz w:val="20"/>
              </w:rPr>
            </w:pPr>
            <w:r w:rsidRPr="006577FD">
              <w:rPr>
                <w:rFonts w:ascii="Arial" w:hAnsi="Arial"/>
                <w:b/>
                <w:bCs/>
                <w:i/>
                <w:iCs/>
                <w:sz w:val="20"/>
              </w:rPr>
              <w:t>max_dose.csv</w:t>
            </w:r>
          </w:p>
          <w:p w14:paraId="7B481870" w14:textId="77777777" w:rsidR="003E3D5A" w:rsidRPr="006577FD" w:rsidRDefault="003E3D5A" w:rsidP="00245F0C">
            <w:pPr>
              <w:pStyle w:val="H1bodytext"/>
              <w:spacing w:after="0"/>
              <w:ind w:left="0"/>
              <w:rPr>
                <w:rFonts w:ascii="Arial" w:hAnsi="Arial"/>
                <w:b/>
                <w:bCs/>
                <w:i/>
                <w:iCs/>
                <w:sz w:val="20"/>
              </w:rPr>
            </w:pPr>
            <w:r w:rsidRPr="006577FD">
              <w:rPr>
                <w:rFonts w:ascii="Arial" w:hAnsi="Arial"/>
                <w:b/>
                <w:bCs/>
                <w:i/>
                <w:iCs/>
                <w:sz w:val="20"/>
              </w:rPr>
              <w:t>max_dose_timeseries.csv</w:t>
            </w:r>
          </w:p>
          <w:p w14:paraId="17DE82D7" w14:textId="77777777" w:rsidR="003E3D5A" w:rsidRPr="00DB0BCF" w:rsidRDefault="003E3D5A" w:rsidP="00245F0C">
            <w:pPr>
              <w:pStyle w:val="H1bodytext"/>
              <w:spacing w:after="0"/>
              <w:ind w:left="0"/>
              <w:rPr>
                <w:rFonts w:ascii="Arial" w:hAnsi="Arial"/>
                <w:i/>
                <w:iCs/>
                <w:sz w:val="20"/>
              </w:rPr>
            </w:pPr>
          </w:p>
        </w:tc>
        <w:tc>
          <w:tcPr>
            <w:tcW w:w="3330" w:type="dxa"/>
            <w:vAlign w:val="center"/>
          </w:tcPr>
          <w:p w14:paraId="4E4E3936" w14:textId="77777777" w:rsidR="003E3D5A" w:rsidRPr="007D0AAC" w:rsidRDefault="003E3D5A" w:rsidP="00245F0C">
            <w:pPr>
              <w:pStyle w:val="H1bodytext"/>
              <w:spacing w:after="0"/>
              <w:ind w:left="0"/>
              <w:rPr>
                <w:rFonts w:ascii="Arial" w:hAnsi="Arial"/>
                <w:sz w:val="20"/>
              </w:rPr>
            </w:pPr>
            <w:r>
              <w:rPr>
                <w:rFonts w:ascii="Arial" w:hAnsi="Arial"/>
                <w:sz w:val="20"/>
              </w:rPr>
              <w:t>The files were created in the OUTPUT DIRECTORY.</w:t>
            </w:r>
          </w:p>
        </w:tc>
        <w:tc>
          <w:tcPr>
            <w:tcW w:w="1912" w:type="dxa"/>
            <w:vAlign w:val="center"/>
          </w:tcPr>
          <w:p w14:paraId="29F5B4EB"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09A36C45" w14:textId="77777777" w:rsidTr="00245F0C">
        <w:trPr>
          <w:trHeight w:val="1070"/>
          <w:jc w:val="center"/>
        </w:trPr>
        <w:tc>
          <w:tcPr>
            <w:tcW w:w="10012" w:type="dxa"/>
            <w:gridSpan w:val="4"/>
            <w:vAlign w:val="center"/>
          </w:tcPr>
          <w:p w14:paraId="40F974A3" w14:textId="77777777" w:rsidR="003E3D5A" w:rsidRDefault="003E3D5A" w:rsidP="00245F0C">
            <w:pPr>
              <w:pStyle w:val="H1bodytext"/>
              <w:spacing w:after="0"/>
              <w:ind w:left="0"/>
              <w:jc w:val="center"/>
              <w:rPr>
                <w:rFonts w:ascii="Arial" w:hAnsi="Arial"/>
                <w:sz w:val="20"/>
              </w:rPr>
            </w:pPr>
          </w:p>
          <w:p w14:paraId="3CFC5B05" w14:textId="77777777" w:rsidR="003E3D5A" w:rsidRPr="00DB0BCF" w:rsidRDefault="003E3D5A" w:rsidP="00245F0C">
            <w:pPr>
              <w:pStyle w:val="H1bodytext"/>
              <w:spacing w:after="0"/>
              <w:ind w:left="0"/>
              <w:rPr>
                <w:rFonts w:ascii="Arial" w:hAnsi="Arial"/>
                <w:i/>
                <w:iCs/>
                <w:sz w:val="20"/>
              </w:rPr>
            </w:pPr>
            <w:r>
              <w:rPr>
                <w:rFonts w:ascii="Arial" w:hAnsi="Arial"/>
                <w:i/>
                <w:iCs/>
                <w:sz w:val="20"/>
              </w:rPr>
              <w:t>C</w:t>
            </w:r>
            <w:r w:rsidRPr="00DB0BCF">
              <w:rPr>
                <w:rFonts w:ascii="Arial" w:hAnsi="Arial"/>
                <w:i/>
                <w:iCs/>
                <w:sz w:val="20"/>
              </w:rPr>
              <w:t>opy the files in step 1 to your local machine and use a program like Excel or similar to inspect individual rows.</w:t>
            </w:r>
          </w:p>
          <w:p w14:paraId="383CA56F" w14:textId="77777777" w:rsidR="003E3D5A" w:rsidRPr="007D0AAC" w:rsidRDefault="003E3D5A" w:rsidP="00245F0C">
            <w:pPr>
              <w:pStyle w:val="H1bodytext"/>
              <w:spacing w:after="0"/>
              <w:ind w:left="0"/>
              <w:jc w:val="center"/>
              <w:rPr>
                <w:rFonts w:ascii="Arial" w:hAnsi="Arial"/>
                <w:sz w:val="20"/>
              </w:rPr>
            </w:pPr>
          </w:p>
        </w:tc>
      </w:tr>
      <w:tr w:rsidR="003E3D5A" w14:paraId="7DB16AFC" w14:textId="77777777" w:rsidTr="00245F0C">
        <w:trPr>
          <w:trHeight w:val="683"/>
          <w:jc w:val="center"/>
        </w:trPr>
        <w:tc>
          <w:tcPr>
            <w:tcW w:w="1021" w:type="dxa"/>
            <w:vAlign w:val="center"/>
          </w:tcPr>
          <w:p w14:paraId="5D7D377B" w14:textId="77777777" w:rsidR="003E3D5A" w:rsidRDefault="003E3D5A" w:rsidP="00245F0C">
            <w:pPr>
              <w:pStyle w:val="H1bodytext"/>
              <w:spacing w:after="0"/>
              <w:ind w:left="0"/>
              <w:jc w:val="center"/>
              <w:rPr>
                <w:rFonts w:ascii="Arial" w:hAnsi="Arial"/>
                <w:sz w:val="20"/>
              </w:rPr>
            </w:pPr>
            <w:r>
              <w:rPr>
                <w:rFonts w:ascii="Arial" w:hAnsi="Arial"/>
                <w:sz w:val="20"/>
              </w:rPr>
              <w:t>2</w:t>
            </w:r>
          </w:p>
        </w:tc>
        <w:tc>
          <w:tcPr>
            <w:tcW w:w="8991" w:type="dxa"/>
            <w:gridSpan w:val="3"/>
            <w:vAlign w:val="center"/>
          </w:tcPr>
          <w:p w14:paraId="27C64E2A" w14:textId="77777777" w:rsidR="003E3D5A" w:rsidRPr="007D0AAC"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max_dose.csv</w:t>
            </w:r>
            <w:r>
              <w:rPr>
                <w:rFonts w:ascii="Arial" w:hAnsi="Arial"/>
                <w:sz w:val="20"/>
              </w:rPr>
              <w:t>, verify the following:</w:t>
            </w:r>
          </w:p>
        </w:tc>
      </w:tr>
      <w:tr w:rsidR="003E3D5A" w14:paraId="0982F90E" w14:textId="77777777" w:rsidTr="00245F0C">
        <w:trPr>
          <w:trHeight w:val="2573"/>
          <w:jc w:val="center"/>
        </w:trPr>
        <w:tc>
          <w:tcPr>
            <w:tcW w:w="1021" w:type="dxa"/>
            <w:vAlign w:val="center"/>
          </w:tcPr>
          <w:p w14:paraId="1A623B90" w14:textId="77777777" w:rsidR="003E3D5A" w:rsidRDefault="003E3D5A" w:rsidP="00245F0C">
            <w:pPr>
              <w:pStyle w:val="H1bodytext"/>
              <w:spacing w:after="0"/>
              <w:ind w:left="0"/>
              <w:jc w:val="center"/>
              <w:rPr>
                <w:rFonts w:ascii="Arial" w:hAnsi="Arial"/>
                <w:sz w:val="20"/>
              </w:rPr>
            </w:pPr>
            <w:r>
              <w:rPr>
                <w:rFonts w:ascii="Arial" w:hAnsi="Arial"/>
                <w:sz w:val="20"/>
              </w:rPr>
              <w:t>2.1</w:t>
            </w:r>
          </w:p>
        </w:tc>
        <w:tc>
          <w:tcPr>
            <w:tcW w:w="3749" w:type="dxa"/>
            <w:vAlign w:val="center"/>
          </w:tcPr>
          <w:p w14:paraId="4593BA16" w14:textId="77777777" w:rsidR="003E3D5A" w:rsidDel="0071155C"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max_dose.csv</w:t>
            </w:r>
            <w:r>
              <w:rPr>
                <w:rFonts w:ascii="Arial" w:hAnsi="Arial"/>
                <w:b/>
                <w:bCs/>
                <w:sz w:val="20"/>
              </w:rPr>
              <w:t xml:space="preserve">, </w:t>
            </w:r>
            <w:r>
              <w:rPr>
                <w:rFonts w:ascii="Arial" w:hAnsi="Arial"/>
                <w:sz w:val="20"/>
              </w:rPr>
              <w:t>filter on domain = inner and start_year = 2070.</w:t>
            </w:r>
          </w:p>
        </w:tc>
        <w:tc>
          <w:tcPr>
            <w:tcW w:w="3330" w:type="dxa"/>
            <w:vAlign w:val="center"/>
          </w:tcPr>
          <w:p w14:paraId="4F56AF5D" w14:textId="77777777" w:rsidR="003E3D5A" w:rsidRPr="00A2246B" w:rsidRDefault="003E3D5A" w:rsidP="00245F0C">
            <w:pPr>
              <w:pStyle w:val="H1bodytext"/>
              <w:spacing w:after="0"/>
              <w:ind w:left="0"/>
              <w:rPr>
                <w:rFonts w:ascii="Arial" w:hAnsi="Arial"/>
                <w:b/>
                <w:bCs/>
                <w:sz w:val="20"/>
              </w:rPr>
            </w:pPr>
            <w:r w:rsidRPr="00A2246B">
              <w:rPr>
                <w:rFonts w:ascii="Arial" w:hAnsi="Arial"/>
                <w:b/>
                <w:bCs/>
                <w:sz w:val="20"/>
              </w:rPr>
              <w:t>Record:</w:t>
            </w:r>
          </w:p>
          <w:p w14:paraId="4B9266AA" w14:textId="77777777" w:rsidR="003E3D5A" w:rsidRDefault="003E3D5A" w:rsidP="00245F0C">
            <w:pPr>
              <w:pStyle w:val="H1bodytext"/>
              <w:spacing w:after="0"/>
              <w:ind w:left="0"/>
              <w:rPr>
                <w:rFonts w:ascii="Arial" w:hAnsi="Arial"/>
                <w:sz w:val="20"/>
              </w:rPr>
            </w:pPr>
          </w:p>
          <w:p w14:paraId="4A796678" w14:textId="77777777" w:rsidR="003E3D5A" w:rsidRDefault="003E3D5A" w:rsidP="00245F0C">
            <w:pPr>
              <w:pStyle w:val="H1bodytext"/>
              <w:spacing w:after="0"/>
              <w:ind w:left="0"/>
              <w:rPr>
                <w:rFonts w:ascii="Arial" w:hAnsi="Arial"/>
                <w:sz w:val="20"/>
              </w:rPr>
            </w:pPr>
            <w:r>
              <w:rPr>
                <w:rFonts w:ascii="Arial" w:hAnsi="Arial"/>
                <w:sz w:val="20"/>
              </w:rPr>
              <w:t>Domain,</w:t>
            </w:r>
          </w:p>
          <w:p w14:paraId="2E5CD3D9" w14:textId="77777777" w:rsidR="003E3D5A" w:rsidRDefault="003E3D5A" w:rsidP="00245F0C">
            <w:pPr>
              <w:pStyle w:val="H1bodytext"/>
              <w:spacing w:after="0"/>
              <w:ind w:left="0"/>
              <w:rPr>
                <w:rFonts w:ascii="Arial" w:hAnsi="Arial"/>
                <w:sz w:val="20"/>
              </w:rPr>
            </w:pPr>
            <w:r>
              <w:rPr>
                <w:rFonts w:ascii="Arial" w:hAnsi="Arial"/>
                <w:sz w:val="20"/>
              </w:rPr>
              <w:t xml:space="preserve">start_year, </w:t>
            </w:r>
          </w:p>
          <w:p w14:paraId="3A3805E6" w14:textId="77777777" w:rsidR="003E3D5A" w:rsidRDefault="003E3D5A" w:rsidP="00245F0C">
            <w:pPr>
              <w:pStyle w:val="H1bodytext"/>
              <w:spacing w:after="0"/>
              <w:ind w:left="0"/>
              <w:rPr>
                <w:rFonts w:ascii="Arial" w:hAnsi="Arial"/>
                <w:sz w:val="20"/>
              </w:rPr>
            </w:pPr>
            <w:r>
              <w:rPr>
                <w:rFonts w:ascii="Arial" w:hAnsi="Arial"/>
                <w:sz w:val="20"/>
              </w:rPr>
              <w:t>cell_layer,</w:t>
            </w:r>
          </w:p>
          <w:p w14:paraId="124708C5" w14:textId="77777777" w:rsidR="003E3D5A" w:rsidRDefault="003E3D5A" w:rsidP="00245F0C">
            <w:pPr>
              <w:pStyle w:val="H1bodytext"/>
              <w:spacing w:after="0"/>
              <w:ind w:left="0"/>
              <w:rPr>
                <w:rFonts w:ascii="Arial" w:hAnsi="Arial"/>
                <w:sz w:val="20"/>
              </w:rPr>
            </w:pPr>
            <w:r>
              <w:rPr>
                <w:rFonts w:ascii="Arial" w:hAnsi="Arial"/>
                <w:sz w:val="20"/>
              </w:rPr>
              <w:t>cell_row,</w:t>
            </w:r>
          </w:p>
          <w:p w14:paraId="4A283A98" w14:textId="77777777" w:rsidR="003E3D5A" w:rsidRDefault="003E3D5A" w:rsidP="00245F0C">
            <w:pPr>
              <w:pStyle w:val="H1bodytext"/>
              <w:spacing w:after="0"/>
              <w:ind w:left="0"/>
              <w:rPr>
                <w:rFonts w:ascii="Arial" w:hAnsi="Arial"/>
                <w:sz w:val="20"/>
              </w:rPr>
            </w:pPr>
            <w:r>
              <w:rPr>
                <w:rFonts w:ascii="Arial" w:hAnsi="Arial"/>
                <w:sz w:val="20"/>
              </w:rPr>
              <w:t xml:space="preserve">cell_column, </w:t>
            </w:r>
          </w:p>
          <w:p w14:paraId="045CA892" w14:textId="77777777" w:rsidR="003E3D5A" w:rsidRDefault="003E3D5A" w:rsidP="00245F0C">
            <w:pPr>
              <w:pStyle w:val="H1bodytext"/>
              <w:spacing w:after="0"/>
              <w:ind w:left="0"/>
              <w:rPr>
                <w:rFonts w:ascii="Arial" w:hAnsi="Arial"/>
                <w:sz w:val="20"/>
              </w:rPr>
            </w:pPr>
            <w:r>
              <w:rPr>
                <w:rFonts w:ascii="Arial" w:hAnsi="Arial"/>
                <w:sz w:val="20"/>
              </w:rPr>
              <w:t>dose associated with Total pathway</w:t>
            </w:r>
          </w:p>
        </w:tc>
        <w:tc>
          <w:tcPr>
            <w:tcW w:w="1912" w:type="dxa"/>
            <w:vAlign w:val="center"/>
          </w:tcPr>
          <w:p w14:paraId="71BBAA39" w14:textId="77777777" w:rsidR="003E3D5A" w:rsidRDefault="003E3D5A" w:rsidP="00245F0C">
            <w:pPr>
              <w:pStyle w:val="H1bodytext"/>
              <w:spacing w:after="0"/>
              <w:ind w:left="0"/>
              <w:jc w:val="center"/>
              <w:rPr>
                <w:rFonts w:ascii="Arial" w:hAnsi="Arial"/>
                <w:sz w:val="20"/>
              </w:rPr>
            </w:pPr>
          </w:p>
          <w:p w14:paraId="477E4DF5"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53819694" w14:textId="77777777" w:rsidR="003E3D5A" w:rsidRDefault="003E3D5A" w:rsidP="00245F0C">
            <w:pPr>
              <w:pStyle w:val="H1bodytext"/>
              <w:spacing w:after="0"/>
              <w:ind w:left="0"/>
              <w:jc w:val="center"/>
              <w:rPr>
                <w:rFonts w:ascii="Arial" w:hAnsi="Arial"/>
                <w:sz w:val="20"/>
              </w:rPr>
            </w:pPr>
          </w:p>
          <w:p w14:paraId="2D7A9F28" w14:textId="77777777" w:rsidR="003E3D5A" w:rsidRDefault="003E3D5A" w:rsidP="00245F0C">
            <w:pPr>
              <w:pStyle w:val="H1bodytext"/>
              <w:spacing w:after="0"/>
              <w:ind w:left="0"/>
              <w:rPr>
                <w:rFonts w:ascii="Arial" w:hAnsi="Arial"/>
                <w:sz w:val="20"/>
              </w:rPr>
            </w:pPr>
            <w:r>
              <w:rPr>
                <w:rFonts w:ascii="Arial" w:hAnsi="Arial"/>
                <w:sz w:val="20"/>
              </w:rPr>
              <w:t>Domain = inner</w:t>
            </w:r>
          </w:p>
          <w:p w14:paraId="543890E1" w14:textId="77777777" w:rsidR="003E3D5A" w:rsidRDefault="003E3D5A" w:rsidP="00245F0C">
            <w:pPr>
              <w:pStyle w:val="H1bodytext"/>
              <w:spacing w:after="0"/>
              <w:ind w:left="0"/>
              <w:rPr>
                <w:rFonts w:ascii="Arial" w:hAnsi="Arial"/>
                <w:sz w:val="20"/>
              </w:rPr>
            </w:pPr>
            <w:r>
              <w:rPr>
                <w:rFonts w:ascii="Arial" w:hAnsi="Arial"/>
                <w:sz w:val="20"/>
              </w:rPr>
              <w:t>Start_year = 2070</w:t>
            </w:r>
          </w:p>
          <w:p w14:paraId="191AEF4B" w14:textId="77777777" w:rsidR="003E3D5A" w:rsidRDefault="003E3D5A" w:rsidP="00245F0C">
            <w:pPr>
              <w:pStyle w:val="H1bodytext"/>
              <w:spacing w:after="0"/>
              <w:ind w:left="0"/>
              <w:rPr>
                <w:rFonts w:ascii="Arial" w:hAnsi="Arial"/>
                <w:sz w:val="20"/>
              </w:rPr>
            </w:pPr>
            <w:r>
              <w:rPr>
                <w:rFonts w:ascii="Arial" w:hAnsi="Arial"/>
                <w:sz w:val="20"/>
              </w:rPr>
              <w:t>Cell_layer = 3</w:t>
            </w:r>
          </w:p>
          <w:p w14:paraId="395AC4C6" w14:textId="77777777" w:rsidR="003E3D5A" w:rsidRDefault="003E3D5A" w:rsidP="00245F0C">
            <w:pPr>
              <w:pStyle w:val="H1bodytext"/>
              <w:spacing w:after="0"/>
              <w:ind w:left="0"/>
              <w:rPr>
                <w:rFonts w:ascii="Arial" w:hAnsi="Arial"/>
                <w:sz w:val="20"/>
              </w:rPr>
            </w:pPr>
            <w:r>
              <w:rPr>
                <w:rFonts w:ascii="Arial" w:hAnsi="Arial"/>
                <w:sz w:val="20"/>
              </w:rPr>
              <w:t>Cell_row = 49</w:t>
            </w:r>
          </w:p>
          <w:p w14:paraId="6A3BA011" w14:textId="77777777" w:rsidR="003E3D5A" w:rsidRDefault="003E3D5A" w:rsidP="00245F0C">
            <w:pPr>
              <w:pStyle w:val="H1bodytext"/>
              <w:spacing w:after="0"/>
              <w:ind w:left="0"/>
              <w:rPr>
                <w:rFonts w:ascii="Arial" w:hAnsi="Arial"/>
                <w:sz w:val="20"/>
              </w:rPr>
            </w:pPr>
            <w:r>
              <w:rPr>
                <w:rFonts w:ascii="Arial" w:hAnsi="Arial"/>
                <w:sz w:val="20"/>
              </w:rPr>
              <w:t>Cell_column = 140</w:t>
            </w:r>
          </w:p>
          <w:p w14:paraId="0C78989A" w14:textId="77777777" w:rsidR="003E3D5A" w:rsidRPr="007D0AAC" w:rsidRDefault="003E3D5A" w:rsidP="00245F0C">
            <w:pPr>
              <w:pStyle w:val="H1bodytext"/>
              <w:spacing w:after="0"/>
              <w:ind w:left="0"/>
              <w:rPr>
                <w:rFonts w:ascii="Arial" w:hAnsi="Arial"/>
                <w:sz w:val="20"/>
              </w:rPr>
            </w:pPr>
            <w:r>
              <w:rPr>
                <w:rFonts w:ascii="Arial" w:hAnsi="Arial"/>
                <w:sz w:val="20"/>
              </w:rPr>
              <w:t>Dose = 301.0793</w:t>
            </w:r>
          </w:p>
        </w:tc>
      </w:tr>
      <w:tr w:rsidR="003E3D5A" w14:paraId="0D94FAF3" w14:textId="77777777" w:rsidTr="00245F0C">
        <w:trPr>
          <w:cantSplit/>
          <w:trHeight w:val="890"/>
          <w:jc w:val="center"/>
        </w:trPr>
        <w:tc>
          <w:tcPr>
            <w:tcW w:w="1021" w:type="dxa"/>
            <w:vAlign w:val="center"/>
          </w:tcPr>
          <w:p w14:paraId="00994EE7" w14:textId="77777777" w:rsidR="003E3D5A" w:rsidRDefault="003E3D5A" w:rsidP="00245F0C">
            <w:pPr>
              <w:pStyle w:val="H1bodytext"/>
              <w:spacing w:after="0"/>
              <w:ind w:left="0"/>
              <w:jc w:val="center"/>
              <w:rPr>
                <w:rFonts w:ascii="Arial" w:hAnsi="Arial"/>
                <w:sz w:val="20"/>
              </w:rPr>
            </w:pPr>
            <w:r>
              <w:rPr>
                <w:rFonts w:ascii="Arial" w:hAnsi="Arial"/>
                <w:sz w:val="20"/>
              </w:rPr>
              <w:t>2.2</w:t>
            </w:r>
          </w:p>
        </w:tc>
        <w:tc>
          <w:tcPr>
            <w:tcW w:w="3749" w:type="dxa"/>
            <w:vAlign w:val="center"/>
          </w:tcPr>
          <w:p w14:paraId="1474ABF8"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filter model dates as follows:</w:t>
            </w:r>
          </w:p>
          <w:p w14:paraId="5AF5F779" w14:textId="77777777" w:rsidR="003E3D5A" w:rsidRDefault="003E3D5A" w:rsidP="00245F0C">
            <w:pPr>
              <w:pStyle w:val="H1bodytext"/>
              <w:spacing w:after="0"/>
              <w:ind w:left="0"/>
              <w:rPr>
                <w:rFonts w:ascii="Arial" w:hAnsi="Arial"/>
                <w:sz w:val="20"/>
              </w:rPr>
            </w:pPr>
            <w:r>
              <w:rPr>
                <w:rFonts w:ascii="Arial" w:hAnsi="Arial"/>
                <w:sz w:val="20"/>
              </w:rPr>
              <w:t xml:space="preserve">2070  </w:t>
            </w:r>
            <w:r>
              <w:rPr>
                <w:rFonts w:ascii="Arial" w:hAnsi="Arial" w:cs="Arial"/>
                <w:sz w:val="20"/>
              </w:rPr>
              <w:t>≤</w:t>
            </w:r>
            <w:r>
              <w:rPr>
                <w:rFonts w:ascii="Arial" w:hAnsi="Arial"/>
                <w:sz w:val="20"/>
              </w:rPr>
              <w:t xml:space="preserve"> model_date </w:t>
            </w:r>
            <w:r>
              <w:rPr>
                <w:rFonts w:ascii="Arial" w:hAnsi="Arial" w:cs="Arial"/>
                <w:sz w:val="20"/>
              </w:rPr>
              <w:t>≤</w:t>
            </w:r>
            <w:r>
              <w:rPr>
                <w:rFonts w:ascii="Arial" w:hAnsi="Arial"/>
                <w:sz w:val="20"/>
              </w:rPr>
              <w:t xml:space="preserve"> 3070</w:t>
            </w:r>
          </w:p>
        </w:tc>
        <w:tc>
          <w:tcPr>
            <w:tcW w:w="3330" w:type="dxa"/>
            <w:vAlign w:val="center"/>
          </w:tcPr>
          <w:p w14:paraId="2923D302" w14:textId="77777777" w:rsidR="003E3D5A" w:rsidRPr="007D0AAC" w:rsidRDefault="003E3D5A" w:rsidP="00245F0C">
            <w:pPr>
              <w:pStyle w:val="H1bodytext"/>
              <w:spacing w:after="0"/>
              <w:ind w:left="0"/>
              <w:rPr>
                <w:rFonts w:ascii="Arial" w:hAnsi="Arial"/>
                <w:sz w:val="20"/>
              </w:rPr>
            </w:pPr>
            <w:r>
              <w:rPr>
                <w:rFonts w:ascii="Arial" w:hAnsi="Arial"/>
                <w:sz w:val="20"/>
              </w:rPr>
              <w:t>Only dates between 1/1/2070 and 12/31/3070 are displayed.</w:t>
            </w:r>
          </w:p>
        </w:tc>
        <w:tc>
          <w:tcPr>
            <w:tcW w:w="1912" w:type="dxa"/>
            <w:vAlign w:val="center"/>
          </w:tcPr>
          <w:p w14:paraId="5E62C10D"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63E3CEEF" w14:textId="77777777" w:rsidTr="00245F0C">
        <w:trPr>
          <w:cantSplit/>
          <w:jc w:val="center"/>
        </w:trPr>
        <w:tc>
          <w:tcPr>
            <w:tcW w:w="1021" w:type="dxa"/>
            <w:vAlign w:val="center"/>
          </w:tcPr>
          <w:p w14:paraId="276BECFC" w14:textId="77777777" w:rsidR="003E3D5A" w:rsidRDefault="003E3D5A" w:rsidP="00245F0C">
            <w:pPr>
              <w:pStyle w:val="H1bodytext"/>
              <w:spacing w:after="0"/>
              <w:ind w:left="0"/>
              <w:jc w:val="center"/>
              <w:rPr>
                <w:rFonts w:ascii="Arial" w:hAnsi="Arial"/>
                <w:sz w:val="20"/>
              </w:rPr>
            </w:pPr>
            <w:r>
              <w:rPr>
                <w:rFonts w:ascii="Arial" w:hAnsi="Arial"/>
                <w:sz w:val="20"/>
              </w:rPr>
              <w:lastRenderedPageBreak/>
              <w:t>2.3</w:t>
            </w:r>
          </w:p>
        </w:tc>
        <w:tc>
          <w:tcPr>
            <w:tcW w:w="3749" w:type="dxa"/>
            <w:vAlign w:val="center"/>
          </w:tcPr>
          <w:p w14:paraId="726F3591" w14:textId="77777777" w:rsidR="003E3D5A" w:rsidRDefault="003E3D5A" w:rsidP="00245F0C">
            <w:pPr>
              <w:pStyle w:val="H1bodytext"/>
              <w:spacing w:before="60" w:after="120"/>
              <w:ind w:left="0"/>
              <w:rPr>
                <w:rFonts w:ascii="Arial" w:hAnsi="Arial"/>
                <w:sz w:val="20"/>
              </w:rPr>
            </w:pPr>
            <w:r>
              <w:rPr>
                <w:rFonts w:ascii="Arial" w:hAnsi="Arial"/>
                <w:sz w:val="20"/>
              </w:rPr>
              <w:t xml:space="preserve">In </w:t>
            </w:r>
            <w:r w:rsidRPr="00FA3498">
              <w:rPr>
                <w:rFonts w:ascii="Arial" w:hAnsi="Arial"/>
                <w:b/>
                <w:bCs/>
                <w:sz w:val="20"/>
              </w:rPr>
              <w:t>totalDose_check.xlsx</w:t>
            </w:r>
            <w:r>
              <w:rPr>
                <w:rFonts w:ascii="Arial" w:hAnsi="Arial"/>
                <w:sz w:val="20"/>
              </w:rPr>
              <w:t>, filter on dose = “MAXIMUM VALUE LISTED”</w:t>
            </w:r>
          </w:p>
          <w:p w14:paraId="2F66FA75" w14:textId="77777777" w:rsidR="003E3D5A" w:rsidDel="0071155C" w:rsidRDefault="003E3D5A" w:rsidP="00245F0C">
            <w:pPr>
              <w:pStyle w:val="H1bodytext"/>
              <w:spacing w:before="60" w:after="120"/>
              <w:ind w:left="0"/>
              <w:rPr>
                <w:rFonts w:ascii="Arial" w:hAnsi="Arial"/>
                <w:sz w:val="20"/>
              </w:rPr>
            </w:pPr>
            <w:r>
              <w:rPr>
                <w:rFonts w:ascii="Arial" w:hAnsi="Arial"/>
                <w:sz w:val="20"/>
              </w:rPr>
              <w:t>Verify cell_layer, cell_row, cell_column and dose values are equal to the values recorded in step 2.1</w:t>
            </w:r>
          </w:p>
        </w:tc>
        <w:tc>
          <w:tcPr>
            <w:tcW w:w="3330" w:type="dxa"/>
            <w:vAlign w:val="center"/>
          </w:tcPr>
          <w:p w14:paraId="1CA31ADF" w14:textId="77777777" w:rsidR="003E3D5A" w:rsidRDefault="003E3D5A" w:rsidP="00245F0C">
            <w:pPr>
              <w:pStyle w:val="H1bodytext"/>
              <w:spacing w:before="60" w:after="120"/>
              <w:ind w:left="0"/>
              <w:rPr>
                <w:rFonts w:ascii="Arial" w:hAnsi="Arial"/>
                <w:sz w:val="20"/>
              </w:rPr>
            </w:pPr>
            <w:r>
              <w:rPr>
                <w:rFonts w:ascii="Arial" w:hAnsi="Arial"/>
                <w:sz w:val="20"/>
              </w:rPr>
              <w:t xml:space="preserve">Record value in </w:t>
            </w:r>
          </w:p>
          <w:p w14:paraId="384A919D" w14:textId="77777777" w:rsidR="003E3D5A" w:rsidRDefault="003E3D5A" w:rsidP="00245F0C">
            <w:pPr>
              <w:pStyle w:val="H1bodytext"/>
              <w:spacing w:before="60" w:after="0"/>
              <w:ind w:left="0"/>
              <w:rPr>
                <w:rFonts w:ascii="Arial" w:hAnsi="Arial"/>
                <w:sz w:val="20"/>
              </w:rPr>
            </w:pPr>
            <w:r>
              <w:rPr>
                <w:rFonts w:ascii="Arial" w:hAnsi="Arial"/>
                <w:sz w:val="20"/>
              </w:rPr>
              <w:t>cell_layer,</w:t>
            </w:r>
          </w:p>
          <w:p w14:paraId="1FC0FB25" w14:textId="77777777" w:rsidR="003E3D5A" w:rsidRDefault="003E3D5A" w:rsidP="00245F0C">
            <w:pPr>
              <w:pStyle w:val="H1bodytext"/>
              <w:spacing w:before="60" w:after="0"/>
              <w:ind w:left="0"/>
              <w:rPr>
                <w:rFonts w:ascii="Arial" w:hAnsi="Arial"/>
                <w:sz w:val="20"/>
              </w:rPr>
            </w:pPr>
            <w:r>
              <w:rPr>
                <w:rFonts w:ascii="Arial" w:hAnsi="Arial"/>
                <w:sz w:val="20"/>
              </w:rPr>
              <w:t>cell_row,</w:t>
            </w:r>
          </w:p>
          <w:p w14:paraId="496F7C61" w14:textId="77777777" w:rsidR="003E3D5A" w:rsidRDefault="003E3D5A" w:rsidP="00245F0C">
            <w:pPr>
              <w:pStyle w:val="H1bodytext"/>
              <w:spacing w:before="60" w:after="0"/>
              <w:ind w:left="0"/>
              <w:rPr>
                <w:rFonts w:ascii="Arial" w:hAnsi="Arial"/>
                <w:sz w:val="20"/>
              </w:rPr>
            </w:pPr>
            <w:r>
              <w:rPr>
                <w:rFonts w:ascii="Arial" w:hAnsi="Arial"/>
                <w:sz w:val="20"/>
              </w:rPr>
              <w:t>cell_column,</w:t>
            </w:r>
          </w:p>
          <w:p w14:paraId="55036915" w14:textId="77777777" w:rsidR="003E3D5A" w:rsidRDefault="003E3D5A" w:rsidP="00245F0C">
            <w:pPr>
              <w:pStyle w:val="H1bodytext"/>
              <w:spacing w:before="60" w:after="0"/>
              <w:ind w:left="0"/>
              <w:rPr>
                <w:rFonts w:ascii="Arial" w:hAnsi="Arial"/>
                <w:sz w:val="20"/>
              </w:rPr>
            </w:pPr>
            <w:r>
              <w:rPr>
                <w:rFonts w:ascii="Arial" w:hAnsi="Arial"/>
                <w:sz w:val="20"/>
              </w:rPr>
              <w:t>dose</w:t>
            </w:r>
          </w:p>
        </w:tc>
        <w:tc>
          <w:tcPr>
            <w:tcW w:w="1912" w:type="dxa"/>
            <w:vAlign w:val="center"/>
          </w:tcPr>
          <w:p w14:paraId="7EE32E48" w14:textId="77777777" w:rsidR="003E3D5A" w:rsidRDefault="003E3D5A" w:rsidP="00245F0C">
            <w:pPr>
              <w:pStyle w:val="H1bodytext"/>
              <w:spacing w:before="60" w:after="120"/>
              <w:ind w:left="0"/>
              <w:jc w:val="center"/>
              <w:rPr>
                <w:rFonts w:ascii="Arial" w:hAnsi="Arial"/>
                <w:sz w:val="20"/>
              </w:rPr>
            </w:pPr>
            <w:r>
              <w:rPr>
                <w:rFonts w:ascii="Arial" w:hAnsi="Arial"/>
                <w:sz w:val="20"/>
              </w:rPr>
              <w:t>Pass</w:t>
            </w:r>
          </w:p>
          <w:p w14:paraId="6C737052" w14:textId="77777777" w:rsidR="003E3D5A" w:rsidRDefault="003E3D5A" w:rsidP="00245F0C">
            <w:pPr>
              <w:pStyle w:val="H1bodytext"/>
              <w:spacing w:before="60" w:after="120"/>
              <w:ind w:left="0"/>
              <w:rPr>
                <w:rFonts w:ascii="Arial" w:hAnsi="Arial"/>
                <w:sz w:val="20"/>
              </w:rPr>
            </w:pPr>
            <w:r>
              <w:rPr>
                <w:rFonts w:ascii="Arial" w:hAnsi="Arial"/>
                <w:sz w:val="20"/>
              </w:rPr>
              <w:t>Cell_layer = 3</w:t>
            </w:r>
          </w:p>
          <w:p w14:paraId="23A8F6D9" w14:textId="77777777" w:rsidR="003E3D5A" w:rsidRDefault="003E3D5A" w:rsidP="00245F0C">
            <w:pPr>
              <w:pStyle w:val="H1bodytext"/>
              <w:spacing w:before="60" w:after="120"/>
              <w:ind w:left="0"/>
              <w:rPr>
                <w:rFonts w:ascii="Arial" w:hAnsi="Arial"/>
                <w:sz w:val="20"/>
              </w:rPr>
            </w:pPr>
            <w:r>
              <w:rPr>
                <w:rFonts w:ascii="Arial" w:hAnsi="Arial"/>
                <w:sz w:val="20"/>
              </w:rPr>
              <w:t>Cell_row = 49</w:t>
            </w:r>
          </w:p>
          <w:p w14:paraId="24129C74" w14:textId="77777777" w:rsidR="003E3D5A" w:rsidRDefault="003E3D5A" w:rsidP="00245F0C">
            <w:pPr>
              <w:pStyle w:val="H1bodytext"/>
              <w:spacing w:before="60" w:after="120"/>
              <w:ind w:left="0"/>
              <w:rPr>
                <w:rFonts w:ascii="Arial" w:hAnsi="Arial"/>
                <w:sz w:val="20"/>
              </w:rPr>
            </w:pPr>
            <w:r>
              <w:rPr>
                <w:rFonts w:ascii="Arial" w:hAnsi="Arial"/>
                <w:sz w:val="20"/>
              </w:rPr>
              <w:t>Cell_column = 140</w:t>
            </w:r>
          </w:p>
          <w:p w14:paraId="7908DBC3" w14:textId="77777777" w:rsidR="003E3D5A" w:rsidRPr="007D0AAC" w:rsidRDefault="003E3D5A" w:rsidP="00245F0C">
            <w:pPr>
              <w:pStyle w:val="H1bodytext"/>
              <w:spacing w:before="60" w:after="120"/>
              <w:ind w:left="0"/>
              <w:rPr>
                <w:rFonts w:ascii="Arial" w:hAnsi="Arial"/>
                <w:sz w:val="20"/>
              </w:rPr>
            </w:pPr>
            <w:r>
              <w:rPr>
                <w:rFonts w:ascii="Arial" w:hAnsi="Arial"/>
                <w:sz w:val="20"/>
              </w:rPr>
              <w:t>Dose = 301.0793</w:t>
            </w:r>
          </w:p>
        </w:tc>
      </w:tr>
      <w:tr w:rsidR="003E3D5A" w14:paraId="4EDBB5BB" w14:textId="77777777" w:rsidTr="00245F0C">
        <w:trPr>
          <w:trHeight w:val="2690"/>
          <w:jc w:val="center"/>
        </w:trPr>
        <w:tc>
          <w:tcPr>
            <w:tcW w:w="1021" w:type="dxa"/>
            <w:vAlign w:val="center"/>
          </w:tcPr>
          <w:p w14:paraId="358693D9" w14:textId="77777777" w:rsidR="003E3D5A" w:rsidRDefault="003E3D5A" w:rsidP="00245F0C">
            <w:pPr>
              <w:pStyle w:val="H1bodytext"/>
              <w:spacing w:after="0"/>
              <w:ind w:left="0"/>
              <w:jc w:val="center"/>
              <w:rPr>
                <w:rFonts w:ascii="Arial" w:hAnsi="Arial"/>
                <w:sz w:val="20"/>
              </w:rPr>
            </w:pPr>
            <w:r>
              <w:rPr>
                <w:rFonts w:ascii="Arial" w:hAnsi="Arial"/>
                <w:sz w:val="20"/>
              </w:rPr>
              <w:t>2.4</w:t>
            </w:r>
          </w:p>
        </w:tc>
        <w:tc>
          <w:tcPr>
            <w:tcW w:w="3749" w:type="dxa"/>
            <w:vAlign w:val="center"/>
          </w:tcPr>
          <w:p w14:paraId="06E2AA53" w14:textId="77777777" w:rsidR="003E3D5A" w:rsidRDefault="003E3D5A" w:rsidP="00245F0C">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max_dose.csv</w:t>
            </w:r>
            <w:r>
              <w:rPr>
                <w:rFonts w:ascii="Arial" w:hAnsi="Arial"/>
                <w:sz w:val="20"/>
              </w:rPr>
              <w:t>, verify that the pathway-specific contributions for a specific COPC sum to the total dose for that COPC.</w:t>
            </w:r>
          </w:p>
        </w:tc>
        <w:tc>
          <w:tcPr>
            <w:tcW w:w="3330" w:type="dxa"/>
            <w:vAlign w:val="center"/>
          </w:tcPr>
          <w:p w14:paraId="40ACF85C"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COPC:</w:t>
            </w:r>
          </w:p>
          <w:p w14:paraId="46C0C2D4" w14:textId="77777777" w:rsidR="003E3D5A" w:rsidRDefault="003E3D5A" w:rsidP="00245F0C">
            <w:pPr>
              <w:pStyle w:val="H1bodytext"/>
              <w:spacing w:after="0"/>
              <w:ind w:left="0"/>
              <w:rPr>
                <w:rFonts w:ascii="Arial" w:hAnsi="Arial"/>
                <w:sz w:val="20"/>
              </w:rPr>
            </w:pPr>
          </w:p>
          <w:p w14:paraId="6BFF1DF3" w14:textId="77777777" w:rsidR="003E3D5A" w:rsidRDefault="003E3D5A" w:rsidP="00245F0C">
            <w:pPr>
              <w:pStyle w:val="H1bodytext"/>
              <w:spacing w:after="0"/>
              <w:ind w:left="0"/>
              <w:rPr>
                <w:rFonts w:ascii="Arial" w:hAnsi="Arial"/>
                <w:sz w:val="20"/>
              </w:rPr>
            </w:pPr>
            <w:r>
              <w:rPr>
                <w:rFonts w:ascii="Arial" w:hAnsi="Arial"/>
                <w:sz w:val="20"/>
              </w:rPr>
              <w:t>Record pathway-specific dose contributions for the selected COPC</w:t>
            </w:r>
          </w:p>
          <w:p w14:paraId="352CD270" w14:textId="77777777" w:rsidR="003E3D5A" w:rsidRDefault="003E3D5A" w:rsidP="00245F0C">
            <w:pPr>
              <w:pStyle w:val="H1bodytext"/>
              <w:spacing w:after="0"/>
              <w:ind w:left="0"/>
              <w:rPr>
                <w:rFonts w:ascii="Arial" w:hAnsi="Arial"/>
                <w:sz w:val="20"/>
              </w:rPr>
            </w:pPr>
          </w:p>
          <w:p w14:paraId="1391E08B" w14:textId="77777777" w:rsidR="003E3D5A" w:rsidRDefault="003E3D5A" w:rsidP="00245F0C">
            <w:pPr>
              <w:pStyle w:val="H1bodytext"/>
              <w:spacing w:after="0"/>
              <w:ind w:left="0"/>
              <w:rPr>
                <w:rFonts w:ascii="Arial" w:hAnsi="Arial"/>
                <w:sz w:val="20"/>
              </w:rPr>
            </w:pPr>
          </w:p>
          <w:p w14:paraId="5E5FDD68" w14:textId="77777777" w:rsidR="003E3D5A" w:rsidRDefault="003E3D5A" w:rsidP="00245F0C">
            <w:pPr>
              <w:pStyle w:val="H1bodytext"/>
              <w:spacing w:after="0"/>
              <w:ind w:left="0"/>
              <w:rPr>
                <w:rFonts w:ascii="Arial" w:hAnsi="Arial"/>
                <w:sz w:val="20"/>
              </w:rPr>
            </w:pPr>
            <w:r>
              <w:rPr>
                <w:rFonts w:ascii="Arial" w:hAnsi="Arial"/>
                <w:sz w:val="20"/>
              </w:rPr>
              <w:t>Record the Total  value (pathway)for the selected COPC</w:t>
            </w:r>
          </w:p>
          <w:p w14:paraId="1EBDBF5E" w14:textId="77777777" w:rsidR="003E3D5A" w:rsidRDefault="003E3D5A" w:rsidP="00245F0C">
            <w:pPr>
              <w:pStyle w:val="H1bodytext"/>
              <w:spacing w:after="0"/>
              <w:ind w:left="0"/>
              <w:rPr>
                <w:rFonts w:ascii="Arial" w:hAnsi="Arial"/>
                <w:sz w:val="20"/>
              </w:rPr>
            </w:pPr>
          </w:p>
          <w:p w14:paraId="706331CB" w14:textId="77777777" w:rsidR="003E3D5A"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vAlign w:val="center"/>
          </w:tcPr>
          <w:p w14:paraId="13853384" w14:textId="77777777" w:rsidR="003E3D5A" w:rsidRDefault="003E3D5A" w:rsidP="00245F0C">
            <w:pPr>
              <w:pStyle w:val="H1bodytext"/>
              <w:spacing w:after="0"/>
              <w:ind w:left="0"/>
              <w:jc w:val="center"/>
              <w:rPr>
                <w:rFonts w:ascii="Arial" w:hAnsi="Arial"/>
                <w:sz w:val="20"/>
              </w:rPr>
            </w:pPr>
          </w:p>
          <w:p w14:paraId="287A1EE0" w14:textId="554D5A11" w:rsidR="003E3D5A" w:rsidRDefault="003E3D5A" w:rsidP="00245F0C">
            <w:pPr>
              <w:pStyle w:val="H1bodytext"/>
              <w:spacing w:after="0"/>
              <w:ind w:left="0"/>
              <w:jc w:val="center"/>
              <w:rPr>
                <w:rFonts w:ascii="Arial" w:hAnsi="Arial"/>
                <w:sz w:val="20"/>
              </w:rPr>
            </w:pPr>
            <w:r>
              <w:rPr>
                <w:rFonts w:ascii="Arial" w:hAnsi="Arial"/>
                <w:sz w:val="20"/>
              </w:rPr>
              <w:t>Domain = CA98</w:t>
            </w:r>
          </w:p>
          <w:p w14:paraId="6FFF4107" w14:textId="77777777" w:rsidR="003E3D5A" w:rsidRDefault="003E3D5A" w:rsidP="00245F0C">
            <w:pPr>
              <w:pStyle w:val="H1bodytext"/>
              <w:spacing w:after="0"/>
              <w:ind w:left="0"/>
              <w:jc w:val="center"/>
              <w:rPr>
                <w:rFonts w:ascii="Arial" w:hAnsi="Arial"/>
                <w:sz w:val="20"/>
              </w:rPr>
            </w:pPr>
            <w:r>
              <w:rPr>
                <w:rFonts w:ascii="Arial" w:hAnsi="Arial"/>
                <w:sz w:val="20"/>
              </w:rPr>
              <w:t>COPC = I129</w:t>
            </w:r>
          </w:p>
          <w:p w14:paraId="2E6E9897" w14:textId="77777777" w:rsidR="003E3D5A" w:rsidRDefault="003E3D5A" w:rsidP="00245F0C">
            <w:pPr>
              <w:pStyle w:val="H1bodytext"/>
              <w:spacing w:after="0"/>
              <w:ind w:left="0"/>
              <w:jc w:val="center"/>
              <w:rPr>
                <w:rFonts w:ascii="Arial" w:hAnsi="Arial"/>
                <w:sz w:val="20"/>
              </w:rPr>
            </w:pPr>
            <w:r>
              <w:rPr>
                <w:rFonts w:ascii="Arial" w:hAnsi="Arial"/>
                <w:sz w:val="20"/>
              </w:rPr>
              <w:t>Date = 1/3/2270</w:t>
            </w:r>
          </w:p>
          <w:p w14:paraId="63E093D2" w14:textId="77777777" w:rsidR="003E3D5A" w:rsidRDefault="003E3D5A" w:rsidP="00245F0C">
            <w:pPr>
              <w:pStyle w:val="H1bodytext"/>
              <w:spacing w:after="0"/>
              <w:ind w:left="0"/>
              <w:jc w:val="center"/>
              <w:rPr>
                <w:rFonts w:ascii="Arial" w:hAnsi="Arial"/>
                <w:sz w:val="20"/>
              </w:rPr>
            </w:pPr>
            <w:r>
              <w:rPr>
                <w:rFonts w:ascii="Arial" w:hAnsi="Arial"/>
                <w:sz w:val="20"/>
              </w:rPr>
              <w:t>Beef=0.345531</w:t>
            </w:r>
          </w:p>
          <w:p w14:paraId="3993DD9E" w14:textId="77777777" w:rsidR="003E3D5A" w:rsidRDefault="003E3D5A" w:rsidP="00245F0C">
            <w:pPr>
              <w:pStyle w:val="H1bodytext"/>
              <w:spacing w:after="0"/>
              <w:ind w:left="0"/>
              <w:jc w:val="center"/>
              <w:rPr>
                <w:rFonts w:ascii="Arial" w:hAnsi="Arial"/>
                <w:sz w:val="20"/>
              </w:rPr>
            </w:pPr>
            <w:r>
              <w:rPr>
                <w:rFonts w:ascii="Arial" w:hAnsi="Arial"/>
                <w:sz w:val="20"/>
              </w:rPr>
              <w:t>Drinking Water= 2.712096</w:t>
            </w:r>
          </w:p>
          <w:p w14:paraId="78A9D9AD" w14:textId="77777777" w:rsidR="003E3D5A" w:rsidRDefault="003E3D5A" w:rsidP="00245F0C">
            <w:pPr>
              <w:pStyle w:val="H1bodytext"/>
              <w:spacing w:after="0"/>
              <w:ind w:left="0"/>
              <w:jc w:val="center"/>
              <w:rPr>
                <w:rFonts w:ascii="Arial" w:hAnsi="Arial"/>
                <w:sz w:val="20"/>
              </w:rPr>
            </w:pPr>
            <w:r>
              <w:rPr>
                <w:rFonts w:ascii="Arial" w:hAnsi="Arial"/>
                <w:sz w:val="20"/>
              </w:rPr>
              <w:t>Egg=0.17789</w:t>
            </w:r>
          </w:p>
          <w:p w14:paraId="2710B58A" w14:textId="77777777" w:rsidR="003E3D5A" w:rsidRDefault="003E3D5A" w:rsidP="00245F0C">
            <w:pPr>
              <w:pStyle w:val="H1bodytext"/>
              <w:spacing w:after="0"/>
              <w:ind w:left="0"/>
              <w:jc w:val="center"/>
              <w:rPr>
                <w:rFonts w:ascii="Arial" w:hAnsi="Arial"/>
                <w:sz w:val="20"/>
              </w:rPr>
            </w:pPr>
            <w:r>
              <w:rPr>
                <w:rFonts w:ascii="Arial" w:hAnsi="Arial"/>
                <w:sz w:val="20"/>
              </w:rPr>
              <w:t>Milk=0.769296</w:t>
            </w:r>
          </w:p>
          <w:p w14:paraId="471133FE" w14:textId="77777777" w:rsidR="003E3D5A" w:rsidRDefault="003E3D5A" w:rsidP="00245F0C">
            <w:pPr>
              <w:pStyle w:val="H1bodytext"/>
              <w:spacing w:after="0"/>
              <w:ind w:left="0"/>
              <w:jc w:val="center"/>
              <w:rPr>
                <w:rFonts w:ascii="Arial" w:hAnsi="Arial"/>
                <w:sz w:val="20"/>
              </w:rPr>
            </w:pPr>
            <w:r>
              <w:rPr>
                <w:rFonts w:ascii="Arial" w:hAnsi="Arial"/>
                <w:sz w:val="20"/>
              </w:rPr>
              <w:t>Produce=0.000263</w:t>
            </w:r>
          </w:p>
          <w:p w14:paraId="7A046E56" w14:textId="77777777" w:rsidR="003E3D5A" w:rsidRDefault="003E3D5A" w:rsidP="00245F0C">
            <w:pPr>
              <w:pStyle w:val="H1bodytext"/>
              <w:spacing w:after="0"/>
              <w:ind w:left="0"/>
              <w:jc w:val="center"/>
              <w:rPr>
                <w:rFonts w:ascii="Arial" w:hAnsi="Arial"/>
                <w:sz w:val="20"/>
              </w:rPr>
            </w:pPr>
            <w:r>
              <w:rPr>
                <w:rFonts w:ascii="Arial" w:hAnsi="Arial"/>
                <w:sz w:val="20"/>
              </w:rPr>
              <w:t>Soil=4.27e-5</w:t>
            </w:r>
          </w:p>
          <w:p w14:paraId="1709DBFF" w14:textId="77777777" w:rsidR="003E3D5A" w:rsidRDefault="003E3D5A" w:rsidP="00245F0C">
            <w:pPr>
              <w:pStyle w:val="H1bodytext"/>
              <w:spacing w:after="0"/>
              <w:ind w:left="0"/>
              <w:jc w:val="center"/>
              <w:rPr>
                <w:rFonts w:ascii="Arial" w:hAnsi="Arial"/>
                <w:sz w:val="20"/>
              </w:rPr>
            </w:pPr>
            <w:r>
              <w:rPr>
                <w:rFonts w:ascii="Arial" w:hAnsi="Arial"/>
                <w:sz w:val="20"/>
              </w:rPr>
              <w:t>Total=3.8450185</w:t>
            </w:r>
          </w:p>
          <w:p w14:paraId="704977C3" w14:textId="77777777" w:rsidR="003E3D5A" w:rsidRDefault="003E3D5A" w:rsidP="00245F0C">
            <w:pPr>
              <w:pStyle w:val="H1bodytext"/>
              <w:spacing w:after="0"/>
              <w:ind w:left="0"/>
              <w:jc w:val="center"/>
              <w:rPr>
                <w:rFonts w:ascii="Arial" w:hAnsi="Arial"/>
                <w:sz w:val="20"/>
              </w:rPr>
            </w:pPr>
            <w:r>
              <w:rPr>
                <w:rFonts w:ascii="Arial" w:hAnsi="Arial"/>
                <w:sz w:val="20"/>
              </w:rPr>
              <w:t>Sum=3.8450185</w:t>
            </w:r>
          </w:p>
          <w:p w14:paraId="4D846189" w14:textId="77777777" w:rsidR="003E3D5A" w:rsidRDefault="003E3D5A" w:rsidP="00245F0C">
            <w:pPr>
              <w:pStyle w:val="H1bodytext"/>
              <w:spacing w:after="0"/>
              <w:ind w:left="0"/>
              <w:jc w:val="center"/>
              <w:rPr>
                <w:rFonts w:ascii="Arial" w:hAnsi="Arial"/>
                <w:sz w:val="20"/>
              </w:rPr>
            </w:pPr>
          </w:p>
          <w:p w14:paraId="6A9E9B9C"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61C49D84" w14:textId="77777777" w:rsidR="003E3D5A" w:rsidRPr="007D0AAC" w:rsidRDefault="003E3D5A" w:rsidP="00245F0C">
            <w:pPr>
              <w:pStyle w:val="H1bodytext"/>
              <w:spacing w:after="0"/>
              <w:ind w:left="0"/>
              <w:jc w:val="center"/>
              <w:rPr>
                <w:rFonts w:ascii="Arial" w:hAnsi="Arial"/>
                <w:sz w:val="20"/>
              </w:rPr>
            </w:pPr>
          </w:p>
        </w:tc>
      </w:tr>
      <w:tr w:rsidR="003E3D5A" w14:paraId="155DD916" w14:textId="77777777" w:rsidTr="00245F0C">
        <w:trPr>
          <w:trHeight w:val="3509"/>
          <w:jc w:val="center"/>
        </w:trPr>
        <w:tc>
          <w:tcPr>
            <w:tcW w:w="1021" w:type="dxa"/>
            <w:vAlign w:val="center"/>
          </w:tcPr>
          <w:p w14:paraId="5DD7AC89" w14:textId="6C130F27" w:rsidR="003E3D5A" w:rsidRDefault="003E3D5A" w:rsidP="00245F0C">
            <w:pPr>
              <w:pStyle w:val="H1bodytext"/>
              <w:spacing w:after="0"/>
              <w:ind w:left="0"/>
              <w:jc w:val="center"/>
              <w:rPr>
                <w:rFonts w:ascii="Arial" w:hAnsi="Arial"/>
                <w:sz w:val="20"/>
              </w:rPr>
            </w:pPr>
            <w:r>
              <w:rPr>
                <w:rFonts w:ascii="Arial" w:hAnsi="Arial"/>
                <w:sz w:val="20"/>
              </w:rPr>
              <w:t>2.5</w:t>
            </w:r>
          </w:p>
        </w:tc>
        <w:tc>
          <w:tcPr>
            <w:tcW w:w="3749" w:type="dxa"/>
            <w:vAlign w:val="center"/>
          </w:tcPr>
          <w:p w14:paraId="3602E94C" w14:textId="77777777" w:rsidR="003E3D5A" w:rsidDel="0071155C" w:rsidRDefault="003E3D5A" w:rsidP="00245F0C">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max_dose.csv</w:t>
            </w:r>
            <w:r>
              <w:rPr>
                <w:rFonts w:ascii="Arial" w:hAnsi="Arial"/>
                <w:sz w:val="20"/>
              </w:rPr>
              <w:t>, verify that the COPC-specific contributions for a specific pathway sum to the dose value for that pathway</w:t>
            </w:r>
          </w:p>
        </w:tc>
        <w:tc>
          <w:tcPr>
            <w:tcW w:w="3330" w:type="dxa"/>
            <w:vAlign w:val="center"/>
          </w:tcPr>
          <w:p w14:paraId="28BCE72C"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pathway:</w:t>
            </w:r>
          </w:p>
          <w:p w14:paraId="71FD3F4D" w14:textId="77777777" w:rsidR="003E3D5A" w:rsidRDefault="003E3D5A" w:rsidP="00245F0C">
            <w:pPr>
              <w:pStyle w:val="H1bodytext"/>
              <w:spacing w:after="0"/>
              <w:ind w:left="0"/>
              <w:rPr>
                <w:rFonts w:ascii="Arial" w:hAnsi="Arial"/>
                <w:sz w:val="20"/>
              </w:rPr>
            </w:pPr>
          </w:p>
          <w:p w14:paraId="1B724F48" w14:textId="77777777" w:rsidR="003E3D5A" w:rsidRDefault="003E3D5A" w:rsidP="00245F0C">
            <w:pPr>
              <w:pStyle w:val="H1bodytext"/>
              <w:spacing w:after="0"/>
              <w:ind w:left="0"/>
              <w:rPr>
                <w:rFonts w:ascii="Arial" w:hAnsi="Arial"/>
                <w:sz w:val="20"/>
              </w:rPr>
            </w:pPr>
            <w:r>
              <w:rPr>
                <w:rFonts w:ascii="Arial" w:hAnsi="Arial"/>
                <w:sz w:val="20"/>
              </w:rPr>
              <w:t>Record COPC-specific dose contributions for the selected pathway</w:t>
            </w:r>
          </w:p>
          <w:p w14:paraId="0B583CA0" w14:textId="77777777" w:rsidR="003E3D5A" w:rsidRDefault="003E3D5A" w:rsidP="00245F0C">
            <w:pPr>
              <w:pStyle w:val="H1bodytext"/>
              <w:spacing w:after="0"/>
              <w:ind w:left="0"/>
              <w:rPr>
                <w:rFonts w:ascii="Arial" w:hAnsi="Arial"/>
                <w:sz w:val="20"/>
              </w:rPr>
            </w:pPr>
          </w:p>
          <w:p w14:paraId="531A73D5" w14:textId="77777777" w:rsidR="003E3D5A" w:rsidRDefault="003E3D5A" w:rsidP="00245F0C">
            <w:pPr>
              <w:pStyle w:val="H1bodytext"/>
              <w:spacing w:after="0"/>
              <w:ind w:left="0"/>
              <w:rPr>
                <w:rFonts w:ascii="Arial" w:hAnsi="Arial"/>
                <w:sz w:val="20"/>
              </w:rPr>
            </w:pPr>
            <w:r>
              <w:rPr>
                <w:rFonts w:ascii="Arial" w:hAnsi="Arial"/>
                <w:sz w:val="20"/>
              </w:rPr>
              <w:t>Record the dose value for the selected pathway</w:t>
            </w:r>
          </w:p>
          <w:p w14:paraId="38DA8493" w14:textId="77777777" w:rsidR="003E3D5A" w:rsidRDefault="003E3D5A" w:rsidP="00245F0C">
            <w:pPr>
              <w:pStyle w:val="H1bodytext"/>
              <w:spacing w:after="0"/>
              <w:ind w:left="0"/>
              <w:rPr>
                <w:rFonts w:ascii="Arial" w:hAnsi="Arial"/>
                <w:sz w:val="20"/>
              </w:rPr>
            </w:pPr>
          </w:p>
          <w:p w14:paraId="321CDF35" w14:textId="77777777" w:rsidR="003E3D5A" w:rsidDel="0071155C"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vAlign w:val="center"/>
          </w:tcPr>
          <w:p w14:paraId="18ABCBFF" w14:textId="77777777" w:rsidR="003E3D5A" w:rsidRDefault="003E3D5A" w:rsidP="00245F0C">
            <w:pPr>
              <w:pStyle w:val="H1bodytext"/>
              <w:spacing w:after="0"/>
              <w:ind w:left="0"/>
              <w:jc w:val="center"/>
              <w:rPr>
                <w:rFonts w:ascii="Arial" w:hAnsi="Arial"/>
                <w:sz w:val="20"/>
              </w:rPr>
            </w:pPr>
            <w:r>
              <w:rPr>
                <w:rFonts w:ascii="Arial" w:hAnsi="Arial"/>
                <w:sz w:val="20"/>
              </w:rPr>
              <w:t>Domain = CA98</w:t>
            </w:r>
          </w:p>
          <w:p w14:paraId="11BDC404" w14:textId="77777777" w:rsidR="003E3D5A" w:rsidRDefault="003E3D5A" w:rsidP="00245F0C">
            <w:pPr>
              <w:pStyle w:val="H1bodytext"/>
              <w:spacing w:after="0"/>
              <w:ind w:left="0"/>
              <w:jc w:val="center"/>
              <w:rPr>
                <w:rFonts w:ascii="Arial" w:hAnsi="Arial"/>
                <w:sz w:val="20"/>
              </w:rPr>
            </w:pPr>
            <w:r>
              <w:rPr>
                <w:rFonts w:ascii="Arial" w:hAnsi="Arial"/>
                <w:sz w:val="20"/>
              </w:rPr>
              <w:t>Date = 1/3/2270</w:t>
            </w:r>
          </w:p>
          <w:p w14:paraId="381580C8" w14:textId="77777777" w:rsidR="003E3D5A" w:rsidRDefault="003E3D5A" w:rsidP="00245F0C">
            <w:pPr>
              <w:pStyle w:val="H1bodytext"/>
              <w:spacing w:after="0"/>
              <w:ind w:left="0"/>
              <w:jc w:val="center"/>
              <w:rPr>
                <w:rFonts w:ascii="Arial" w:hAnsi="Arial"/>
                <w:sz w:val="20"/>
              </w:rPr>
            </w:pPr>
            <w:r>
              <w:rPr>
                <w:rFonts w:ascii="Arial" w:hAnsi="Arial"/>
                <w:sz w:val="20"/>
              </w:rPr>
              <w:t>Pathway=Egg</w:t>
            </w:r>
          </w:p>
          <w:p w14:paraId="2BFA3C65" w14:textId="77777777" w:rsidR="003E3D5A" w:rsidRDefault="003E3D5A" w:rsidP="00245F0C">
            <w:pPr>
              <w:pStyle w:val="H1bodytext"/>
              <w:spacing w:after="0"/>
              <w:ind w:left="0"/>
              <w:jc w:val="center"/>
              <w:rPr>
                <w:rFonts w:ascii="Arial" w:hAnsi="Arial"/>
                <w:sz w:val="20"/>
              </w:rPr>
            </w:pPr>
            <w:r>
              <w:rPr>
                <w:rFonts w:ascii="Arial" w:hAnsi="Arial"/>
                <w:sz w:val="20"/>
              </w:rPr>
              <w:t>I129=0.17789</w:t>
            </w:r>
          </w:p>
          <w:p w14:paraId="39EBA9F6" w14:textId="77777777" w:rsidR="003E3D5A" w:rsidRDefault="003E3D5A" w:rsidP="00245F0C">
            <w:pPr>
              <w:pStyle w:val="H1bodytext"/>
              <w:spacing w:after="0"/>
              <w:ind w:left="0"/>
              <w:jc w:val="center"/>
              <w:rPr>
                <w:rFonts w:ascii="Arial" w:hAnsi="Arial"/>
                <w:sz w:val="20"/>
              </w:rPr>
            </w:pPr>
            <w:r>
              <w:rPr>
                <w:rFonts w:ascii="Arial" w:hAnsi="Arial"/>
                <w:sz w:val="20"/>
              </w:rPr>
              <w:t>Tc99=0.324714</w:t>
            </w:r>
          </w:p>
          <w:p w14:paraId="20E40FD8" w14:textId="77777777" w:rsidR="003E3D5A" w:rsidRDefault="003E3D5A" w:rsidP="00245F0C">
            <w:pPr>
              <w:pStyle w:val="H1bodytext"/>
              <w:spacing w:after="0"/>
              <w:ind w:left="0"/>
              <w:jc w:val="center"/>
              <w:rPr>
                <w:rFonts w:ascii="Arial" w:hAnsi="Arial"/>
                <w:sz w:val="20"/>
              </w:rPr>
            </w:pPr>
            <w:r>
              <w:rPr>
                <w:rFonts w:ascii="Arial" w:hAnsi="Arial"/>
                <w:sz w:val="20"/>
              </w:rPr>
              <w:t>Dose=0.342503</w:t>
            </w:r>
          </w:p>
          <w:p w14:paraId="6840A443" w14:textId="77777777" w:rsidR="003E3D5A" w:rsidRDefault="003E3D5A" w:rsidP="00245F0C">
            <w:pPr>
              <w:pStyle w:val="H1bodytext"/>
              <w:spacing w:after="0"/>
              <w:ind w:left="0"/>
              <w:jc w:val="center"/>
              <w:rPr>
                <w:rFonts w:ascii="Arial" w:hAnsi="Arial"/>
                <w:sz w:val="20"/>
              </w:rPr>
            </w:pPr>
            <w:r>
              <w:rPr>
                <w:rFonts w:ascii="Arial" w:hAnsi="Arial"/>
                <w:sz w:val="20"/>
              </w:rPr>
              <w:t>Sum=0.342503</w:t>
            </w:r>
          </w:p>
          <w:p w14:paraId="12EA9388" w14:textId="77777777" w:rsidR="003E3D5A" w:rsidRDefault="003E3D5A" w:rsidP="00245F0C">
            <w:pPr>
              <w:pStyle w:val="H1bodytext"/>
              <w:spacing w:after="0"/>
              <w:ind w:left="0"/>
              <w:jc w:val="center"/>
              <w:rPr>
                <w:rFonts w:ascii="Arial" w:hAnsi="Arial"/>
                <w:sz w:val="20"/>
              </w:rPr>
            </w:pPr>
          </w:p>
          <w:p w14:paraId="4C2A7F2E"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27C06471" w14:textId="77777777" w:rsidTr="00245F0C">
        <w:trPr>
          <w:trHeight w:val="1160"/>
          <w:jc w:val="center"/>
        </w:trPr>
        <w:tc>
          <w:tcPr>
            <w:tcW w:w="1021" w:type="dxa"/>
            <w:vAlign w:val="center"/>
          </w:tcPr>
          <w:p w14:paraId="4C5DDE82" w14:textId="77777777" w:rsidR="003E3D5A" w:rsidRDefault="003E3D5A" w:rsidP="00245F0C">
            <w:pPr>
              <w:pStyle w:val="H1bodytext"/>
              <w:spacing w:after="0"/>
              <w:ind w:left="0"/>
              <w:jc w:val="center"/>
              <w:rPr>
                <w:rFonts w:ascii="Arial" w:hAnsi="Arial"/>
                <w:sz w:val="20"/>
              </w:rPr>
            </w:pPr>
            <w:r>
              <w:rPr>
                <w:rFonts w:ascii="Arial" w:hAnsi="Arial"/>
                <w:sz w:val="20"/>
              </w:rPr>
              <w:t>3</w:t>
            </w:r>
          </w:p>
        </w:tc>
        <w:tc>
          <w:tcPr>
            <w:tcW w:w="8991" w:type="dxa"/>
            <w:gridSpan w:val="3"/>
            <w:vAlign w:val="center"/>
          </w:tcPr>
          <w:p w14:paraId="482DFFF0" w14:textId="77777777" w:rsidR="003E3D5A" w:rsidRPr="007D0AAC"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max_dose_timeseries.csv</w:t>
            </w:r>
            <w:r>
              <w:rPr>
                <w:rFonts w:ascii="Arial" w:hAnsi="Arial"/>
                <w:sz w:val="20"/>
              </w:rPr>
              <w:t>, verify the following:</w:t>
            </w:r>
          </w:p>
        </w:tc>
      </w:tr>
      <w:tr w:rsidR="003E3D5A" w14:paraId="40A1890D" w14:textId="77777777" w:rsidTr="00EB30E7">
        <w:trPr>
          <w:trHeight w:val="2870"/>
          <w:jc w:val="center"/>
        </w:trPr>
        <w:tc>
          <w:tcPr>
            <w:tcW w:w="1021" w:type="dxa"/>
            <w:vAlign w:val="center"/>
          </w:tcPr>
          <w:p w14:paraId="1ADA1D1E" w14:textId="77777777" w:rsidR="003E3D5A" w:rsidRPr="007D0AAC" w:rsidRDefault="003E3D5A" w:rsidP="00245F0C">
            <w:pPr>
              <w:pStyle w:val="H1bodytext"/>
              <w:spacing w:after="0"/>
              <w:ind w:left="0"/>
              <w:jc w:val="center"/>
              <w:rPr>
                <w:rFonts w:ascii="Arial" w:hAnsi="Arial"/>
                <w:sz w:val="20"/>
              </w:rPr>
            </w:pPr>
            <w:r>
              <w:rPr>
                <w:rFonts w:ascii="Arial" w:hAnsi="Arial"/>
                <w:sz w:val="20"/>
              </w:rPr>
              <w:lastRenderedPageBreak/>
              <w:t>3.1</w:t>
            </w:r>
          </w:p>
        </w:tc>
        <w:tc>
          <w:tcPr>
            <w:tcW w:w="3749" w:type="dxa"/>
            <w:vAlign w:val="center"/>
          </w:tcPr>
          <w:p w14:paraId="3C9BC81D" w14:textId="77777777" w:rsidR="003E3D5A" w:rsidRDefault="003E3D5A" w:rsidP="00245F0C">
            <w:pPr>
              <w:pStyle w:val="H1bodytext"/>
              <w:spacing w:after="0"/>
              <w:ind w:left="0"/>
              <w:rPr>
                <w:rFonts w:ascii="Arial" w:hAnsi="Arial"/>
                <w:sz w:val="20"/>
              </w:rPr>
            </w:pPr>
            <w:r>
              <w:rPr>
                <w:rFonts w:ascii="Arial" w:hAnsi="Arial"/>
                <w:sz w:val="20"/>
              </w:rPr>
              <w:t xml:space="preserve">Verify the maximum total dose reported for a model date is consistent with the maximum total dose for the same model date in the input file </w:t>
            </w:r>
            <w:r w:rsidRPr="00E72F39">
              <w:rPr>
                <w:rFonts w:ascii="Arial" w:hAnsi="Arial"/>
                <w:b/>
                <w:bCs/>
                <w:sz w:val="20"/>
              </w:rPr>
              <w:t>totalDose_check.xlsx</w:t>
            </w:r>
            <w:r>
              <w:rPr>
                <w:rFonts w:ascii="Arial" w:hAnsi="Arial"/>
                <w:sz w:val="20"/>
              </w:rPr>
              <w:t xml:space="preserve"> as follows:</w:t>
            </w:r>
          </w:p>
          <w:p w14:paraId="3F58CD90" w14:textId="77777777" w:rsidR="003E3D5A" w:rsidRDefault="003E3D5A" w:rsidP="00245F0C">
            <w:pPr>
              <w:pStyle w:val="H1bodytext"/>
              <w:spacing w:after="0"/>
              <w:ind w:left="0"/>
              <w:rPr>
                <w:rFonts w:ascii="Arial" w:hAnsi="Arial"/>
                <w:sz w:val="20"/>
              </w:rPr>
            </w:pPr>
          </w:p>
          <w:p w14:paraId="4CD2DCA9" w14:textId="32394CCC" w:rsidR="003E3D5A"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filter on domain = inner and model_date = 1/3/2270 and verify there are more than one cell layer-row-column combination.</w:t>
            </w:r>
          </w:p>
        </w:tc>
        <w:tc>
          <w:tcPr>
            <w:tcW w:w="3330" w:type="dxa"/>
            <w:vAlign w:val="center"/>
          </w:tcPr>
          <w:p w14:paraId="506826F2" w14:textId="77777777" w:rsidR="003E3D5A" w:rsidRDefault="003E3D5A" w:rsidP="00245F0C">
            <w:pPr>
              <w:pStyle w:val="H1bodytext"/>
              <w:spacing w:after="0"/>
              <w:ind w:left="0"/>
              <w:rPr>
                <w:rFonts w:ascii="Arial" w:hAnsi="Arial"/>
                <w:sz w:val="20"/>
              </w:rPr>
            </w:pPr>
            <w:r>
              <w:rPr>
                <w:rFonts w:ascii="Arial" w:hAnsi="Arial"/>
                <w:sz w:val="20"/>
              </w:rPr>
              <w:t>Record the cells remaining after applying fitler to verify there is more than one cell in selected model_date</w:t>
            </w:r>
          </w:p>
          <w:p w14:paraId="46AAECCD" w14:textId="77777777" w:rsidR="003E3D5A" w:rsidRDefault="003E3D5A" w:rsidP="00245F0C">
            <w:pPr>
              <w:pStyle w:val="H1bodytext"/>
              <w:spacing w:after="0"/>
              <w:ind w:left="0"/>
              <w:rPr>
                <w:rFonts w:ascii="Arial" w:hAnsi="Arial"/>
                <w:sz w:val="20"/>
              </w:rPr>
            </w:pPr>
          </w:p>
        </w:tc>
        <w:tc>
          <w:tcPr>
            <w:tcW w:w="1912" w:type="dxa"/>
            <w:vAlign w:val="center"/>
          </w:tcPr>
          <w:p w14:paraId="264B5AFA" w14:textId="77777777" w:rsidR="003E3D5A" w:rsidRDefault="003E3D5A" w:rsidP="00245F0C">
            <w:pPr>
              <w:pStyle w:val="H1bodytext"/>
              <w:spacing w:after="0"/>
              <w:ind w:left="0"/>
              <w:jc w:val="center"/>
              <w:rPr>
                <w:rFonts w:ascii="Arial" w:hAnsi="Arial"/>
                <w:sz w:val="20"/>
              </w:rPr>
            </w:pPr>
            <w:r>
              <w:rPr>
                <w:rFonts w:ascii="Arial" w:hAnsi="Arial"/>
                <w:sz w:val="20"/>
              </w:rPr>
              <w:t>Cell, Layer, Columns =</w:t>
            </w:r>
          </w:p>
          <w:p w14:paraId="33EDEEE1" w14:textId="77777777" w:rsidR="003E3D5A" w:rsidRDefault="003E3D5A" w:rsidP="00245F0C">
            <w:pPr>
              <w:pStyle w:val="H1bodytext"/>
              <w:spacing w:after="0"/>
              <w:ind w:left="0"/>
              <w:jc w:val="center"/>
              <w:rPr>
                <w:rFonts w:ascii="Arial" w:hAnsi="Arial"/>
                <w:sz w:val="20"/>
              </w:rPr>
            </w:pPr>
          </w:p>
          <w:p w14:paraId="49F20135" w14:textId="77777777" w:rsidR="003E3D5A" w:rsidRDefault="003E3D5A" w:rsidP="00245F0C">
            <w:pPr>
              <w:pStyle w:val="H1bodytext"/>
              <w:spacing w:after="0"/>
              <w:ind w:left="0"/>
              <w:jc w:val="center"/>
              <w:rPr>
                <w:rFonts w:ascii="Arial" w:hAnsi="Arial"/>
                <w:sz w:val="20"/>
              </w:rPr>
            </w:pPr>
            <w:r>
              <w:rPr>
                <w:rFonts w:ascii="Arial" w:hAnsi="Arial"/>
                <w:sz w:val="20"/>
              </w:rPr>
              <w:t>5, 30, 141</w:t>
            </w:r>
          </w:p>
          <w:p w14:paraId="6425356E" w14:textId="77777777" w:rsidR="003E3D5A" w:rsidRDefault="003E3D5A" w:rsidP="00245F0C">
            <w:pPr>
              <w:pStyle w:val="H1bodytext"/>
              <w:spacing w:after="0"/>
              <w:ind w:left="0"/>
              <w:jc w:val="center"/>
              <w:rPr>
                <w:rFonts w:ascii="Arial" w:hAnsi="Arial"/>
                <w:sz w:val="20"/>
              </w:rPr>
            </w:pPr>
            <w:r>
              <w:rPr>
                <w:rFonts w:ascii="Arial" w:hAnsi="Arial"/>
                <w:sz w:val="20"/>
              </w:rPr>
              <w:t>4, 96, 213</w:t>
            </w:r>
          </w:p>
          <w:p w14:paraId="027F9B60" w14:textId="77777777" w:rsidR="003E3D5A" w:rsidRDefault="003E3D5A" w:rsidP="00245F0C">
            <w:pPr>
              <w:pStyle w:val="H1bodytext"/>
              <w:spacing w:after="0"/>
              <w:ind w:left="0"/>
              <w:jc w:val="center"/>
              <w:rPr>
                <w:rFonts w:ascii="Arial" w:hAnsi="Arial"/>
                <w:sz w:val="20"/>
              </w:rPr>
            </w:pPr>
            <w:r>
              <w:rPr>
                <w:rFonts w:ascii="Arial" w:hAnsi="Arial"/>
                <w:sz w:val="20"/>
              </w:rPr>
              <w:t>5, 95, 214</w:t>
            </w:r>
          </w:p>
          <w:p w14:paraId="74786041" w14:textId="77777777" w:rsidR="003E3D5A" w:rsidRDefault="003E3D5A" w:rsidP="00245F0C">
            <w:pPr>
              <w:pStyle w:val="H1bodytext"/>
              <w:spacing w:after="0"/>
              <w:ind w:left="0"/>
              <w:jc w:val="center"/>
              <w:rPr>
                <w:rFonts w:ascii="Arial" w:hAnsi="Arial"/>
                <w:sz w:val="20"/>
              </w:rPr>
            </w:pPr>
          </w:p>
          <w:p w14:paraId="4911882A"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2FF61E94" w14:textId="77777777" w:rsidTr="00EB30E7">
        <w:trPr>
          <w:trHeight w:val="2087"/>
          <w:jc w:val="center"/>
        </w:trPr>
        <w:tc>
          <w:tcPr>
            <w:tcW w:w="1021" w:type="dxa"/>
            <w:vAlign w:val="center"/>
          </w:tcPr>
          <w:p w14:paraId="101390BE" w14:textId="77777777" w:rsidR="003E3D5A" w:rsidRDefault="003E3D5A" w:rsidP="00245F0C">
            <w:pPr>
              <w:pStyle w:val="H1bodytext"/>
              <w:spacing w:after="0"/>
              <w:ind w:left="0"/>
              <w:jc w:val="center"/>
              <w:rPr>
                <w:rFonts w:ascii="Arial" w:hAnsi="Arial"/>
                <w:sz w:val="20"/>
              </w:rPr>
            </w:pPr>
            <w:r>
              <w:rPr>
                <w:rFonts w:ascii="Arial" w:hAnsi="Arial"/>
                <w:sz w:val="20"/>
              </w:rPr>
              <w:t>3.2</w:t>
            </w:r>
          </w:p>
        </w:tc>
        <w:tc>
          <w:tcPr>
            <w:tcW w:w="3749" w:type="dxa"/>
            <w:vAlign w:val="center"/>
          </w:tcPr>
          <w:p w14:paraId="59A47468"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E72F39">
              <w:rPr>
                <w:rFonts w:ascii="Arial" w:hAnsi="Arial"/>
                <w:b/>
                <w:bCs/>
                <w:sz w:val="20"/>
              </w:rPr>
              <w:t>totalDose_check.xlsx</w:t>
            </w:r>
            <w:r>
              <w:rPr>
                <w:rFonts w:ascii="Arial" w:hAnsi="Arial"/>
                <w:sz w:val="20"/>
              </w:rPr>
              <w:t xml:space="preserve">, filter on </w:t>
            </w:r>
          </w:p>
          <w:p w14:paraId="15129A24" w14:textId="77777777" w:rsidR="003E3D5A" w:rsidRDefault="003E3D5A" w:rsidP="00245F0C">
            <w:pPr>
              <w:pStyle w:val="H1bodytext"/>
              <w:spacing w:after="0"/>
              <w:ind w:left="0"/>
              <w:rPr>
                <w:rFonts w:ascii="Arial" w:hAnsi="Arial"/>
                <w:sz w:val="20"/>
              </w:rPr>
            </w:pPr>
          </w:p>
          <w:p w14:paraId="05B02130" w14:textId="77777777" w:rsidR="003E3D5A" w:rsidRDefault="003E3D5A" w:rsidP="00245F0C">
            <w:pPr>
              <w:pStyle w:val="H1bodytext"/>
              <w:spacing w:after="0"/>
              <w:ind w:left="0"/>
              <w:rPr>
                <w:rFonts w:ascii="Arial" w:hAnsi="Arial"/>
                <w:sz w:val="20"/>
              </w:rPr>
            </w:pPr>
            <w:r>
              <w:rPr>
                <w:rFonts w:ascii="Arial" w:hAnsi="Arial"/>
                <w:sz w:val="20"/>
              </w:rPr>
              <w:t xml:space="preserve">pathway = Total </w:t>
            </w:r>
            <w:r>
              <w:rPr>
                <w:rFonts w:ascii="Arial" w:hAnsi="Arial"/>
                <w:sz w:val="20"/>
              </w:rPr>
              <w:br/>
              <w:t xml:space="preserve">dose= “MAXIMUM VALUE Listed” </w:t>
            </w:r>
          </w:p>
          <w:p w14:paraId="50F5D433" w14:textId="77777777" w:rsidR="003E3D5A" w:rsidRDefault="003E3D5A" w:rsidP="00245F0C">
            <w:pPr>
              <w:pStyle w:val="H1bodytext"/>
              <w:spacing w:after="0"/>
              <w:ind w:left="0"/>
              <w:rPr>
                <w:rFonts w:ascii="Arial" w:hAnsi="Arial"/>
                <w:sz w:val="20"/>
              </w:rPr>
            </w:pPr>
          </w:p>
        </w:tc>
        <w:tc>
          <w:tcPr>
            <w:tcW w:w="3330" w:type="dxa"/>
            <w:vAlign w:val="center"/>
          </w:tcPr>
          <w:p w14:paraId="01DA975A" w14:textId="77777777" w:rsidR="003E3D5A" w:rsidRDefault="003E3D5A" w:rsidP="00245F0C">
            <w:pPr>
              <w:pStyle w:val="H1bodytext"/>
              <w:spacing w:after="0"/>
              <w:ind w:left="0"/>
              <w:rPr>
                <w:rFonts w:ascii="Arial" w:hAnsi="Arial"/>
                <w:sz w:val="20"/>
              </w:rPr>
            </w:pPr>
            <w:r>
              <w:rPr>
                <w:rFonts w:ascii="Arial" w:hAnsi="Arial"/>
                <w:sz w:val="20"/>
              </w:rPr>
              <w:t xml:space="preserve">Record values in </w:t>
            </w:r>
          </w:p>
          <w:p w14:paraId="39ECFD9C" w14:textId="77777777" w:rsidR="003E3D5A" w:rsidRDefault="003E3D5A" w:rsidP="00245F0C">
            <w:pPr>
              <w:pStyle w:val="H1bodytext"/>
              <w:spacing w:after="0"/>
              <w:ind w:left="0"/>
              <w:rPr>
                <w:rFonts w:ascii="Arial" w:hAnsi="Arial"/>
                <w:sz w:val="20"/>
              </w:rPr>
            </w:pPr>
          </w:p>
          <w:p w14:paraId="53CA2011" w14:textId="77777777" w:rsidR="003E3D5A" w:rsidRDefault="003E3D5A" w:rsidP="00245F0C">
            <w:pPr>
              <w:pStyle w:val="H1bodytext"/>
              <w:spacing w:after="0"/>
              <w:ind w:left="0"/>
              <w:rPr>
                <w:rFonts w:ascii="Arial" w:hAnsi="Arial"/>
                <w:sz w:val="20"/>
              </w:rPr>
            </w:pPr>
            <w:r>
              <w:rPr>
                <w:rFonts w:ascii="Arial" w:hAnsi="Arial"/>
                <w:sz w:val="20"/>
              </w:rPr>
              <w:t>cell_layer</w:t>
            </w:r>
          </w:p>
          <w:p w14:paraId="0C3D0738" w14:textId="77777777" w:rsidR="003E3D5A" w:rsidRDefault="003E3D5A" w:rsidP="00245F0C">
            <w:pPr>
              <w:pStyle w:val="H1bodytext"/>
              <w:spacing w:after="0"/>
              <w:ind w:left="0"/>
              <w:rPr>
                <w:rFonts w:ascii="Arial" w:hAnsi="Arial"/>
                <w:sz w:val="20"/>
              </w:rPr>
            </w:pPr>
            <w:r>
              <w:rPr>
                <w:rFonts w:ascii="Arial" w:hAnsi="Arial"/>
                <w:sz w:val="20"/>
              </w:rPr>
              <w:t>cell_row</w:t>
            </w:r>
          </w:p>
          <w:p w14:paraId="1C4A970F" w14:textId="77777777" w:rsidR="003E3D5A" w:rsidRDefault="003E3D5A" w:rsidP="00245F0C">
            <w:pPr>
              <w:pStyle w:val="H1bodytext"/>
              <w:spacing w:after="0"/>
              <w:ind w:left="0"/>
              <w:rPr>
                <w:rFonts w:ascii="Arial" w:hAnsi="Arial"/>
                <w:sz w:val="20"/>
              </w:rPr>
            </w:pPr>
            <w:r>
              <w:rPr>
                <w:rFonts w:ascii="Arial" w:hAnsi="Arial"/>
                <w:sz w:val="20"/>
              </w:rPr>
              <w:t>cell_column</w:t>
            </w:r>
          </w:p>
          <w:p w14:paraId="7491D843" w14:textId="77777777" w:rsidR="003E3D5A" w:rsidRDefault="003E3D5A" w:rsidP="00245F0C">
            <w:pPr>
              <w:pStyle w:val="H1bodytext"/>
              <w:spacing w:after="0"/>
              <w:ind w:left="0"/>
              <w:rPr>
                <w:rFonts w:ascii="Arial" w:hAnsi="Arial"/>
                <w:sz w:val="20"/>
              </w:rPr>
            </w:pPr>
            <w:r>
              <w:rPr>
                <w:rFonts w:ascii="Arial" w:hAnsi="Arial"/>
                <w:sz w:val="20"/>
              </w:rPr>
              <w:t>dose column</w:t>
            </w:r>
          </w:p>
          <w:p w14:paraId="1A227CED" w14:textId="77777777" w:rsidR="003E3D5A" w:rsidRDefault="003E3D5A" w:rsidP="00245F0C">
            <w:pPr>
              <w:pStyle w:val="H1bodytext"/>
              <w:spacing w:after="0"/>
              <w:ind w:left="0"/>
              <w:rPr>
                <w:rFonts w:ascii="Arial" w:hAnsi="Arial"/>
                <w:sz w:val="20"/>
              </w:rPr>
            </w:pPr>
          </w:p>
        </w:tc>
        <w:tc>
          <w:tcPr>
            <w:tcW w:w="1912" w:type="dxa"/>
            <w:vAlign w:val="center"/>
          </w:tcPr>
          <w:p w14:paraId="381F49DE" w14:textId="77777777" w:rsidR="003E3D5A" w:rsidRDefault="003E3D5A" w:rsidP="00245F0C">
            <w:pPr>
              <w:pStyle w:val="H1bodytext"/>
              <w:spacing w:after="0"/>
              <w:ind w:left="0"/>
              <w:jc w:val="center"/>
              <w:rPr>
                <w:rFonts w:ascii="Arial" w:hAnsi="Arial"/>
                <w:sz w:val="20"/>
              </w:rPr>
            </w:pPr>
            <w:r>
              <w:rPr>
                <w:rFonts w:ascii="Arial" w:hAnsi="Arial"/>
                <w:sz w:val="20"/>
              </w:rPr>
              <w:t>cell_layer = 5</w:t>
            </w:r>
          </w:p>
          <w:p w14:paraId="2361A536" w14:textId="77777777" w:rsidR="003E3D5A" w:rsidRDefault="003E3D5A" w:rsidP="00245F0C">
            <w:pPr>
              <w:pStyle w:val="H1bodytext"/>
              <w:spacing w:after="0"/>
              <w:ind w:left="0"/>
              <w:jc w:val="center"/>
              <w:rPr>
                <w:rFonts w:ascii="Arial" w:hAnsi="Arial"/>
                <w:sz w:val="20"/>
              </w:rPr>
            </w:pPr>
            <w:r>
              <w:rPr>
                <w:rFonts w:ascii="Arial" w:hAnsi="Arial"/>
                <w:sz w:val="20"/>
              </w:rPr>
              <w:t>cell_row = 95</w:t>
            </w:r>
          </w:p>
          <w:p w14:paraId="740BE11B" w14:textId="77777777" w:rsidR="003E3D5A" w:rsidRDefault="003E3D5A" w:rsidP="00245F0C">
            <w:pPr>
              <w:pStyle w:val="H1bodytext"/>
              <w:spacing w:after="0"/>
              <w:ind w:left="0"/>
              <w:jc w:val="center"/>
              <w:rPr>
                <w:rFonts w:ascii="Arial" w:hAnsi="Arial"/>
                <w:sz w:val="20"/>
              </w:rPr>
            </w:pPr>
            <w:r>
              <w:rPr>
                <w:rFonts w:ascii="Arial" w:hAnsi="Arial"/>
                <w:sz w:val="20"/>
              </w:rPr>
              <w:t>cell_column = 214</w:t>
            </w:r>
          </w:p>
          <w:p w14:paraId="06C7B682" w14:textId="77777777" w:rsidR="003E3D5A" w:rsidRDefault="003E3D5A" w:rsidP="00245F0C">
            <w:pPr>
              <w:pStyle w:val="H1bodytext"/>
              <w:spacing w:after="0"/>
              <w:ind w:left="0"/>
              <w:jc w:val="center"/>
              <w:rPr>
                <w:rFonts w:ascii="Arial" w:hAnsi="Arial"/>
                <w:sz w:val="20"/>
              </w:rPr>
            </w:pPr>
            <w:r>
              <w:rPr>
                <w:rFonts w:ascii="Arial" w:hAnsi="Arial"/>
                <w:sz w:val="20"/>
              </w:rPr>
              <w:t>dose column= 13.331258</w:t>
            </w:r>
          </w:p>
          <w:p w14:paraId="36B149B5" w14:textId="77777777" w:rsidR="003E3D5A" w:rsidRDefault="003E3D5A" w:rsidP="00245F0C">
            <w:pPr>
              <w:pStyle w:val="H1bodytext"/>
              <w:spacing w:after="0"/>
              <w:ind w:left="0"/>
              <w:rPr>
                <w:rFonts w:ascii="Arial" w:hAnsi="Arial"/>
                <w:sz w:val="20"/>
              </w:rPr>
            </w:pPr>
          </w:p>
          <w:p w14:paraId="4A656C3C"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r w:rsidR="003E3D5A" w14:paraId="00DDF304" w14:textId="77777777" w:rsidTr="00245F0C">
        <w:trPr>
          <w:trHeight w:val="2393"/>
          <w:jc w:val="center"/>
        </w:trPr>
        <w:tc>
          <w:tcPr>
            <w:tcW w:w="1021" w:type="dxa"/>
            <w:vAlign w:val="center"/>
          </w:tcPr>
          <w:p w14:paraId="0FFFD302" w14:textId="77777777" w:rsidR="003E3D5A" w:rsidRDefault="003E3D5A" w:rsidP="00245F0C">
            <w:pPr>
              <w:pStyle w:val="H1bodytext"/>
              <w:spacing w:after="0"/>
              <w:ind w:left="0"/>
              <w:jc w:val="center"/>
              <w:rPr>
                <w:rFonts w:ascii="Arial" w:hAnsi="Arial"/>
                <w:sz w:val="20"/>
              </w:rPr>
            </w:pPr>
            <w:r>
              <w:rPr>
                <w:rFonts w:ascii="Arial" w:hAnsi="Arial"/>
                <w:sz w:val="20"/>
              </w:rPr>
              <w:t>3.3</w:t>
            </w:r>
          </w:p>
        </w:tc>
        <w:tc>
          <w:tcPr>
            <w:tcW w:w="3749" w:type="dxa"/>
            <w:vAlign w:val="center"/>
          </w:tcPr>
          <w:p w14:paraId="644EB2E4" w14:textId="77777777" w:rsidR="003E3D5A" w:rsidRDefault="003E3D5A" w:rsidP="00245F0C">
            <w:pPr>
              <w:pStyle w:val="H1bodytext"/>
              <w:spacing w:after="0"/>
              <w:ind w:left="0"/>
              <w:rPr>
                <w:rFonts w:ascii="Arial" w:hAnsi="Arial"/>
                <w:sz w:val="20"/>
              </w:rPr>
            </w:pPr>
            <w:r>
              <w:rPr>
                <w:rFonts w:ascii="Arial" w:hAnsi="Arial"/>
                <w:sz w:val="20"/>
              </w:rPr>
              <w:t xml:space="preserve">In </w:t>
            </w:r>
            <w:r w:rsidRPr="00FA3498">
              <w:rPr>
                <w:rFonts w:ascii="Arial" w:hAnsi="Arial"/>
                <w:b/>
                <w:bCs/>
                <w:sz w:val="20"/>
              </w:rPr>
              <w:t>max_dose_timeseries.csv</w:t>
            </w:r>
            <w:r>
              <w:rPr>
                <w:rFonts w:ascii="Arial" w:hAnsi="Arial"/>
                <w:sz w:val="20"/>
              </w:rPr>
              <w:t>, filter on:</w:t>
            </w:r>
          </w:p>
          <w:p w14:paraId="3A31B363" w14:textId="77777777" w:rsidR="003E3D5A" w:rsidRDefault="003E3D5A" w:rsidP="00245F0C">
            <w:pPr>
              <w:pStyle w:val="H1bodytext"/>
              <w:spacing w:after="0"/>
              <w:ind w:left="0"/>
              <w:rPr>
                <w:rFonts w:ascii="Arial" w:hAnsi="Arial"/>
                <w:sz w:val="20"/>
              </w:rPr>
            </w:pPr>
          </w:p>
          <w:p w14:paraId="00B3FF40" w14:textId="57967920" w:rsidR="003E3D5A" w:rsidRPr="00951B5F" w:rsidRDefault="003E3D5A" w:rsidP="00245F0C">
            <w:pPr>
              <w:pStyle w:val="H1bodytext"/>
              <w:spacing w:after="0"/>
              <w:ind w:left="0"/>
              <w:rPr>
                <w:rFonts w:ascii="Arial" w:hAnsi="Arial"/>
                <w:sz w:val="20"/>
              </w:rPr>
            </w:pPr>
            <w:r>
              <w:rPr>
                <w:rFonts w:ascii="Arial" w:hAnsi="Arial"/>
                <w:sz w:val="20"/>
              </w:rPr>
              <w:t xml:space="preserve">domain = inner </w:t>
            </w:r>
            <w:r>
              <w:rPr>
                <w:rFonts w:ascii="Arial" w:hAnsi="Arial"/>
                <w:sz w:val="20"/>
              </w:rPr>
              <w:br/>
              <w:t xml:space="preserve">pathway = Total </w:t>
            </w:r>
            <w:r>
              <w:rPr>
                <w:rFonts w:ascii="Arial" w:hAnsi="Arial"/>
                <w:sz w:val="20"/>
              </w:rPr>
              <w:br/>
              <w:t xml:space="preserve">model_date = 1/3/2270 </w:t>
            </w:r>
            <w:r>
              <w:rPr>
                <w:rFonts w:ascii="Arial" w:hAnsi="Arial"/>
                <w:sz w:val="20"/>
              </w:rPr>
              <w:br/>
              <w:t>Verify cell_layer, cell_row, cell_column and dose values are equal to the values recorded in step 3.2</w:t>
            </w:r>
          </w:p>
        </w:tc>
        <w:tc>
          <w:tcPr>
            <w:tcW w:w="3330" w:type="dxa"/>
            <w:vAlign w:val="center"/>
          </w:tcPr>
          <w:p w14:paraId="1453F9B8" w14:textId="77777777" w:rsidR="003E3D5A" w:rsidRDefault="003E3D5A" w:rsidP="00245F0C">
            <w:pPr>
              <w:pStyle w:val="H1bodytext"/>
              <w:spacing w:after="0"/>
              <w:ind w:left="0"/>
              <w:rPr>
                <w:rFonts w:ascii="Arial" w:hAnsi="Arial"/>
                <w:sz w:val="20"/>
              </w:rPr>
            </w:pPr>
            <w:r>
              <w:rPr>
                <w:rFonts w:ascii="Arial" w:hAnsi="Arial"/>
                <w:sz w:val="20"/>
              </w:rPr>
              <w:t xml:space="preserve">Record values in </w:t>
            </w:r>
          </w:p>
          <w:p w14:paraId="749FB58C" w14:textId="77777777" w:rsidR="003E3D5A" w:rsidRDefault="003E3D5A" w:rsidP="00245F0C">
            <w:pPr>
              <w:pStyle w:val="H1bodytext"/>
              <w:spacing w:after="0"/>
              <w:ind w:left="0"/>
              <w:rPr>
                <w:rFonts w:ascii="Arial" w:hAnsi="Arial"/>
                <w:sz w:val="20"/>
              </w:rPr>
            </w:pPr>
          </w:p>
          <w:p w14:paraId="2E04BFEC" w14:textId="77777777" w:rsidR="003E3D5A" w:rsidRDefault="003E3D5A" w:rsidP="00245F0C">
            <w:pPr>
              <w:pStyle w:val="H1bodytext"/>
              <w:spacing w:after="0"/>
              <w:ind w:left="0"/>
              <w:rPr>
                <w:rFonts w:ascii="Arial" w:hAnsi="Arial"/>
                <w:sz w:val="20"/>
              </w:rPr>
            </w:pPr>
            <w:r>
              <w:rPr>
                <w:rFonts w:ascii="Arial" w:hAnsi="Arial"/>
                <w:sz w:val="20"/>
              </w:rPr>
              <w:t>cell_layer</w:t>
            </w:r>
          </w:p>
          <w:p w14:paraId="07438CF1" w14:textId="77777777" w:rsidR="003E3D5A" w:rsidRDefault="003E3D5A" w:rsidP="00245F0C">
            <w:pPr>
              <w:pStyle w:val="H1bodytext"/>
              <w:spacing w:after="0"/>
              <w:ind w:left="0"/>
              <w:rPr>
                <w:rFonts w:ascii="Arial" w:hAnsi="Arial"/>
                <w:sz w:val="20"/>
              </w:rPr>
            </w:pPr>
            <w:r>
              <w:rPr>
                <w:rFonts w:ascii="Arial" w:hAnsi="Arial"/>
                <w:sz w:val="20"/>
              </w:rPr>
              <w:t>cell_row</w:t>
            </w:r>
          </w:p>
          <w:p w14:paraId="4582A29D" w14:textId="77777777" w:rsidR="003E3D5A" w:rsidRDefault="003E3D5A" w:rsidP="00245F0C">
            <w:pPr>
              <w:pStyle w:val="H1bodytext"/>
              <w:spacing w:after="0"/>
              <w:ind w:left="0"/>
              <w:rPr>
                <w:rFonts w:ascii="Arial" w:hAnsi="Arial"/>
                <w:sz w:val="20"/>
              </w:rPr>
            </w:pPr>
            <w:r>
              <w:rPr>
                <w:rFonts w:ascii="Arial" w:hAnsi="Arial"/>
                <w:sz w:val="20"/>
              </w:rPr>
              <w:t>cell_column</w:t>
            </w:r>
          </w:p>
          <w:p w14:paraId="3FA52931" w14:textId="77777777" w:rsidR="003E3D5A" w:rsidRDefault="003E3D5A" w:rsidP="00245F0C">
            <w:pPr>
              <w:pStyle w:val="H1bodytext"/>
              <w:spacing w:after="0"/>
              <w:ind w:left="0"/>
              <w:rPr>
                <w:rFonts w:ascii="Arial" w:hAnsi="Arial"/>
                <w:sz w:val="20"/>
              </w:rPr>
            </w:pPr>
            <w:r>
              <w:rPr>
                <w:rFonts w:ascii="Arial" w:hAnsi="Arial"/>
                <w:sz w:val="20"/>
              </w:rPr>
              <w:t>dose</w:t>
            </w:r>
          </w:p>
        </w:tc>
        <w:tc>
          <w:tcPr>
            <w:tcW w:w="1912" w:type="dxa"/>
            <w:vAlign w:val="center"/>
          </w:tcPr>
          <w:p w14:paraId="3E2A1391" w14:textId="77777777" w:rsidR="003E3D5A" w:rsidRDefault="003E3D5A" w:rsidP="00245F0C">
            <w:pPr>
              <w:pStyle w:val="H1bodytext"/>
              <w:spacing w:after="0"/>
              <w:ind w:left="0"/>
              <w:jc w:val="center"/>
              <w:rPr>
                <w:rFonts w:ascii="Arial" w:hAnsi="Arial"/>
                <w:sz w:val="20"/>
              </w:rPr>
            </w:pPr>
            <w:r>
              <w:rPr>
                <w:rFonts w:ascii="Arial" w:hAnsi="Arial"/>
                <w:sz w:val="20"/>
              </w:rPr>
              <w:t>cell_layer = 5</w:t>
            </w:r>
          </w:p>
          <w:p w14:paraId="6F3D888D" w14:textId="77777777" w:rsidR="003E3D5A" w:rsidRDefault="003E3D5A" w:rsidP="00245F0C">
            <w:pPr>
              <w:pStyle w:val="H1bodytext"/>
              <w:spacing w:after="0"/>
              <w:ind w:left="0"/>
              <w:jc w:val="center"/>
              <w:rPr>
                <w:rFonts w:ascii="Arial" w:hAnsi="Arial"/>
                <w:sz w:val="20"/>
              </w:rPr>
            </w:pPr>
            <w:r>
              <w:rPr>
                <w:rFonts w:ascii="Arial" w:hAnsi="Arial"/>
                <w:sz w:val="20"/>
              </w:rPr>
              <w:t>cell_row = 95</w:t>
            </w:r>
          </w:p>
          <w:p w14:paraId="26AC7220" w14:textId="77777777" w:rsidR="003E3D5A" w:rsidRDefault="003E3D5A" w:rsidP="00245F0C">
            <w:pPr>
              <w:pStyle w:val="H1bodytext"/>
              <w:spacing w:after="0"/>
              <w:ind w:left="0"/>
              <w:jc w:val="center"/>
              <w:rPr>
                <w:rFonts w:ascii="Arial" w:hAnsi="Arial"/>
                <w:sz w:val="20"/>
              </w:rPr>
            </w:pPr>
            <w:r>
              <w:rPr>
                <w:rFonts w:ascii="Arial" w:hAnsi="Arial"/>
                <w:sz w:val="20"/>
              </w:rPr>
              <w:t>cell_column = 214</w:t>
            </w:r>
          </w:p>
          <w:p w14:paraId="40A2F47D" w14:textId="77777777" w:rsidR="003E3D5A" w:rsidRDefault="003E3D5A" w:rsidP="00245F0C">
            <w:pPr>
              <w:pStyle w:val="H1bodytext"/>
              <w:spacing w:after="0"/>
              <w:ind w:left="0"/>
              <w:jc w:val="center"/>
              <w:rPr>
                <w:rFonts w:ascii="Arial" w:hAnsi="Arial"/>
                <w:sz w:val="20"/>
              </w:rPr>
            </w:pPr>
            <w:r>
              <w:rPr>
                <w:rFonts w:ascii="Arial" w:hAnsi="Arial"/>
                <w:sz w:val="20"/>
              </w:rPr>
              <w:t>dose column= 13.331258</w:t>
            </w:r>
          </w:p>
          <w:p w14:paraId="468A4876" w14:textId="77777777" w:rsidR="003E3D5A" w:rsidRDefault="003E3D5A" w:rsidP="00245F0C">
            <w:pPr>
              <w:pStyle w:val="H1bodytext"/>
              <w:spacing w:after="0"/>
              <w:ind w:left="0"/>
              <w:rPr>
                <w:rFonts w:ascii="Arial" w:hAnsi="Arial"/>
                <w:sz w:val="20"/>
              </w:rPr>
            </w:pPr>
          </w:p>
          <w:p w14:paraId="420AA3AB"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2D35B7EE" w14:textId="77777777" w:rsidR="003E3D5A" w:rsidRPr="007D0AAC" w:rsidRDefault="003E3D5A" w:rsidP="00245F0C">
            <w:pPr>
              <w:pStyle w:val="H1bodytext"/>
              <w:spacing w:after="0"/>
              <w:ind w:left="0"/>
              <w:jc w:val="center"/>
              <w:rPr>
                <w:rFonts w:ascii="Arial" w:hAnsi="Arial"/>
                <w:sz w:val="20"/>
              </w:rPr>
            </w:pPr>
          </w:p>
        </w:tc>
      </w:tr>
      <w:tr w:rsidR="003E3D5A" w14:paraId="687E8134" w14:textId="77777777" w:rsidTr="00245F0C">
        <w:trPr>
          <w:trHeight w:val="2690"/>
          <w:jc w:val="center"/>
        </w:trPr>
        <w:tc>
          <w:tcPr>
            <w:tcW w:w="1021" w:type="dxa"/>
            <w:vAlign w:val="center"/>
          </w:tcPr>
          <w:p w14:paraId="5DC093DA" w14:textId="77777777" w:rsidR="003E3D5A" w:rsidRDefault="003E3D5A" w:rsidP="00245F0C">
            <w:pPr>
              <w:pStyle w:val="H1bodytext"/>
              <w:spacing w:after="0"/>
              <w:ind w:left="0"/>
              <w:jc w:val="center"/>
              <w:rPr>
                <w:rFonts w:ascii="Arial" w:hAnsi="Arial"/>
                <w:sz w:val="20"/>
              </w:rPr>
            </w:pPr>
            <w:r>
              <w:rPr>
                <w:rFonts w:ascii="Arial" w:hAnsi="Arial"/>
                <w:sz w:val="20"/>
              </w:rPr>
              <w:t>3.4</w:t>
            </w:r>
          </w:p>
        </w:tc>
        <w:tc>
          <w:tcPr>
            <w:tcW w:w="3749" w:type="dxa"/>
            <w:vAlign w:val="center"/>
          </w:tcPr>
          <w:p w14:paraId="3FF50343" w14:textId="77777777" w:rsidR="003E3D5A" w:rsidRDefault="003E3D5A" w:rsidP="00245F0C">
            <w:pPr>
              <w:pStyle w:val="H1bodytext"/>
              <w:spacing w:after="0"/>
              <w:ind w:left="0"/>
              <w:rPr>
                <w:rFonts w:ascii="Arial" w:hAnsi="Arial"/>
                <w:sz w:val="20"/>
              </w:rPr>
            </w:pPr>
            <w:r>
              <w:rPr>
                <w:rFonts w:ascii="Arial" w:hAnsi="Arial"/>
                <w:sz w:val="20"/>
              </w:rPr>
              <w:t xml:space="preserve">For a selected model date in </w:t>
            </w:r>
            <w:r w:rsidRPr="00FA3498">
              <w:rPr>
                <w:rFonts w:ascii="Arial" w:hAnsi="Arial"/>
                <w:b/>
                <w:bCs/>
                <w:sz w:val="20"/>
              </w:rPr>
              <w:t>max_dose_timeseries.csv</w:t>
            </w:r>
            <w:r>
              <w:rPr>
                <w:rFonts w:ascii="Arial" w:hAnsi="Arial"/>
                <w:sz w:val="20"/>
              </w:rPr>
              <w:t>, verify that the pathway-specific contributions for a specific COPC sum to the total dose for that COPC.</w:t>
            </w:r>
          </w:p>
        </w:tc>
        <w:tc>
          <w:tcPr>
            <w:tcW w:w="3330" w:type="dxa"/>
            <w:vAlign w:val="center"/>
          </w:tcPr>
          <w:p w14:paraId="358B0A51"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COPC:</w:t>
            </w:r>
          </w:p>
          <w:p w14:paraId="32178B43" w14:textId="77777777" w:rsidR="003E3D5A" w:rsidRDefault="003E3D5A" w:rsidP="00245F0C">
            <w:pPr>
              <w:pStyle w:val="H1bodytext"/>
              <w:spacing w:after="0"/>
              <w:ind w:left="0"/>
              <w:rPr>
                <w:rFonts w:ascii="Arial" w:hAnsi="Arial"/>
                <w:sz w:val="20"/>
              </w:rPr>
            </w:pPr>
          </w:p>
          <w:p w14:paraId="4C4647E8" w14:textId="77777777" w:rsidR="003E3D5A" w:rsidRDefault="003E3D5A" w:rsidP="00245F0C">
            <w:pPr>
              <w:pStyle w:val="H1bodytext"/>
              <w:spacing w:after="0"/>
              <w:ind w:left="0"/>
              <w:rPr>
                <w:rFonts w:ascii="Arial" w:hAnsi="Arial"/>
                <w:sz w:val="20"/>
              </w:rPr>
            </w:pPr>
            <w:r>
              <w:rPr>
                <w:rFonts w:ascii="Arial" w:hAnsi="Arial"/>
                <w:sz w:val="20"/>
              </w:rPr>
              <w:t>Record pathway-specific dose contributions for the selected COPC</w:t>
            </w:r>
          </w:p>
          <w:p w14:paraId="3F415C75" w14:textId="77777777" w:rsidR="003E3D5A" w:rsidRDefault="003E3D5A" w:rsidP="00245F0C">
            <w:pPr>
              <w:pStyle w:val="H1bodytext"/>
              <w:spacing w:after="0"/>
              <w:ind w:left="0"/>
              <w:rPr>
                <w:rFonts w:ascii="Arial" w:hAnsi="Arial"/>
                <w:sz w:val="20"/>
              </w:rPr>
            </w:pPr>
          </w:p>
          <w:p w14:paraId="4984D1CA" w14:textId="77777777" w:rsidR="003E3D5A" w:rsidRDefault="003E3D5A" w:rsidP="00245F0C">
            <w:pPr>
              <w:pStyle w:val="H1bodytext"/>
              <w:spacing w:after="0"/>
              <w:ind w:left="0"/>
              <w:rPr>
                <w:rFonts w:ascii="Arial" w:hAnsi="Arial"/>
                <w:sz w:val="20"/>
              </w:rPr>
            </w:pPr>
            <w:r>
              <w:rPr>
                <w:rFonts w:ascii="Arial" w:hAnsi="Arial"/>
                <w:sz w:val="20"/>
              </w:rPr>
              <w:t>Record the Total  value (pathway)for the selected COPC</w:t>
            </w:r>
          </w:p>
          <w:p w14:paraId="077111B2" w14:textId="77777777" w:rsidR="003E3D5A" w:rsidRDefault="003E3D5A" w:rsidP="00245F0C">
            <w:pPr>
              <w:pStyle w:val="H1bodytext"/>
              <w:spacing w:after="0"/>
              <w:ind w:left="0"/>
              <w:rPr>
                <w:rFonts w:ascii="Arial" w:hAnsi="Arial"/>
                <w:sz w:val="20"/>
              </w:rPr>
            </w:pPr>
          </w:p>
          <w:p w14:paraId="17C08EF1" w14:textId="77777777" w:rsidR="003E3D5A"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 xml:space="preserve">Pathway dose values = Total dose value </w:t>
            </w:r>
          </w:p>
        </w:tc>
        <w:tc>
          <w:tcPr>
            <w:tcW w:w="1912" w:type="dxa"/>
            <w:vAlign w:val="center"/>
          </w:tcPr>
          <w:p w14:paraId="51386CA5" w14:textId="77777777" w:rsidR="003E3D5A" w:rsidRDefault="003E3D5A" w:rsidP="00245F0C">
            <w:pPr>
              <w:pStyle w:val="H1bodytext"/>
              <w:spacing w:after="0"/>
              <w:ind w:left="0"/>
              <w:jc w:val="center"/>
              <w:rPr>
                <w:rFonts w:ascii="Arial" w:hAnsi="Arial"/>
                <w:sz w:val="20"/>
              </w:rPr>
            </w:pPr>
            <w:r>
              <w:rPr>
                <w:rFonts w:ascii="Arial" w:hAnsi="Arial"/>
                <w:sz w:val="20"/>
              </w:rPr>
              <w:t>Domain=inner</w:t>
            </w:r>
          </w:p>
          <w:p w14:paraId="7CACDF83" w14:textId="77777777" w:rsidR="003E3D5A" w:rsidRDefault="003E3D5A" w:rsidP="00245F0C">
            <w:pPr>
              <w:pStyle w:val="H1bodytext"/>
              <w:spacing w:after="0"/>
              <w:ind w:left="0"/>
              <w:jc w:val="center"/>
              <w:rPr>
                <w:rFonts w:ascii="Arial" w:hAnsi="Arial"/>
                <w:sz w:val="20"/>
              </w:rPr>
            </w:pPr>
            <w:r>
              <w:rPr>
                <w:rFonts w:ascii="Arial" w:hAnsi="Arial"/>
                <w:sz w:val="20"/>
              </w:rPr>
              <w:t>Date=2/21/8770</w:t>
            </w:r>
          </w:p>
          <w:p w14:paraId="0F07A22C" w14:textId="77777777" w:rsidR="003E3D5A" w:rsidRDefault="003E3D5A" w:rsidP="00245F0C">
            <w:pPr>
              <w:pStyle w:val="H1bodytext"/>
              <w:spacing w:after="0"/>
              <w:ind w:left="0"/>
              <w:jc w:val="center"/>
              <w:rPr>
                <w:rFonts w:ascii="Arial" w:hAnsi="Arial"/>
                <w:sz w:val="20"/>
              </w:rPr>
            </w:pPr>
            <w:r>
              <w:rPr>
                <w:rFonts w:ascii="Arial" w:hAnsi="Arial"/>
                <w:sz w:val="20"/>
              </w:rPr>
              <w:t>COPC=Tc99</w:t>
            </w:r>
          </w:p>
          <w:p w14:paraId="32E535F2" w14:textId="77777777" w:rsidR="003E3D5A" w:rsidRDefault="003E3D5A" w:rsidP="00245F0C">
            <w:pPr>
              <w:pStyle w:val="H1bodytext"/>
              <w:spacing w:after="0"/>
              <w:ind w:left="0"/>
              <w:jc w:val="center"/>
              <w:rPr>
                <w:rFonts w:ascii="Arial" w:hAnsi="Arial"/>
                <w:sz w:val="20"/>
              </w:rPr>
            </w:pPr>
            <w:r>
              <w:rPr>
                <w:rFonts w:ascii="Arial" w:hAnsi="Arial"/>
                <w:sz w:val="20"/>
              </w:rPr>
              <w:t>DW=1.42013</w:t>
            </w:r>
          </w:p>
          <w:p w14:paraId="1E535517" w14:textId="77777777" w:rsidR="003E3D5A" w:rsidRDefault="003E3D5A" w:rsidP="00245F0C">
            <w:pPr>
              <w:pStyle w:val="H1bodytext"/>
              <w:spacing w:after="0"/>
              <w:ind w:left="0"/>
              <w:jc w:val="center"/>
              <w:rPr>
                <w:rFonts w:ascii="Arial" w:hAnsi="Arial"/>
                <w:sz w:val="20"/>
              </w:rPr>
            </w:pPr>
            <w:r>
              <w:rPr>
                <w:rFonts w:ascii="Arial" w:hAnsi="Arial"/>
                <w:sz w:val="20"/>
              </w:rPr>
              <w:t>Egg=0.30573</w:t>
            </w:r>
          </w:p>
          <w:p w14:paraId="7DF41477" w14:textId="77777777" w:rsidR="003E3D5A" w:rsidRDefault="003E3D5A" w:rsidP="00245F0C">
            <w:pPr>
              <w:pStyle w:val="H1bodytext"/>
              <w:spacing w:after="0"/>
              <w:ind w:left="0"/>
              <w:jc w:val="center"/>
              <w:rPr>
                <w:rFonts w:ascii="Arial" w:hAnsi="Arial"/>
                <w:sz w:val="20"/>
              </w:rPr>
            </w:pPr>
            <w:r>
              <w:rPr>
                <w:rFonts w:ascii="Arial" w:hAnsi="Arial"/>
                <w:sz w:val="20"/>
              </w:rPr>
              <w:t>E.Gamma=5.82e-6</w:t>
            </w:r>
          </w:p>
          <w:p w14:paraId="17C21384" w14:textId="77777777" w:rsidR="003E3D5A" w:rsidRDefault="003E3D5A" w:rsidP="00245F0C">
            <w:pPr>
              <w:pStyle w:val="H1bodytext"/>
              <w:spacing w:after="0"/>
              <w:ind w:left="0"/>
              <w:jc w:val="center"/>
              <w:rPr>
                <w:rFonts w:ascii="Arial" w:hAnsi="Arial"/>
                <w:sz w:val="20"/>
              </w:rPr>
            </w:pPr>
            <w:r>
              <w:rPr>
                <w:rFonts w:ascii="Arial" w:hAnsi="Arial"/>
                <w:sz w:val="20"/>
              </w:rPr>
              <w:t>Inhalation=4.06e-7</w:t>
            </w:r>
          </w:p>
          <w:p w14:paraId="0B737337" w14:textId="77777777" w:rsidR="003E3D5A" w:rsidRDefault="003E3D5A" w:rsidP="00245F0C">
            <w:pPr>
              <w:pStyle w:val="H1bodytext"/>
              <w:spacing w:after="0"/>
              <w:ind w:left="0"/>
              <w:jc w:val="center"/>
              <w:rPr>
                <w:rFonts w:ascii="Arial" w:hAnsi="Arial"/>
                <w:sz w:val="20"/>
              </w:rPr>
            </w:pPr>
            <w:r>
              <w:rPr>
                <w:rFonts w:ascii="Arial" w:hAnsi="Arial"/>
                <w:sz w:val="20"/>
              </w:rPr>
              <w:t>Produce=0.083508</w:t>
            </w:r>
          </w:p>
          <w:p w14:paraId="6717CAA9" w14:textId="77777777" w:rsidR="003E3D5A" w:rsidRDefault="003E3D5A" w:rsidP="00245F0C">
            <w:pPr>
              <w:pStyle w:val="H1bodytext"/>
              <w:spacing w:after="0"/>
              <w:ind w:left="0"/>
              <w:jc w:val="center"/>
              <w:rPr>
                <w:rFonts w:ascii="Arial" w:hAnsi="Arial"/>
                <w:sz w:val="20"/>
              </w:rPr>
            </w:pPr>
            <w:r>
              <w:rPr>
                <w:rFonts w:ascii="Arial" w:hAnsi="Arial"/>
                <w:sz w:val="20"/>
              </w:rPr>
              <w:t>Soil=1.01e-5</w:t>
            </w:r>
          </w:p>
          <w:p w14:paraId="16C6B2C1" w14:textId="77777777" w:rsidR="003E3D5A" w:rsidRDefault="003E3D5A" w:rsidP="00245F0C">
            <w:pPr>
              <w:pStyle w:val="H1bodytext"/>
              <w:spacing w:after="0"/>
              <w:ind w:left="0"/>
              <w:jc w:val="center"/>
              <w:rPr>
                <w:rFonts w:ascii="Arial" w:hAnsi="Arial"/>
                <w:sz w:val="20"/>
              </w:rPr>
            </w:pPr>
            <w:r>
              <w:rPr>
                <w:rFonts w:ascii="Arial" w:hAnsi="Arial"/>
                <w:sz w:val="20"/>
              </w:rPr>
              <w:t>Total=1.809383</w:t>
            </w:r>
          </w:p>
          <w:p w14:paraId="5FC4452B" w14:textId="77777777" w:rsidR="003E3D5A" w:rsidRDefault="003E3D5A" w:rsidP="00245F0C">
            <w:pPr>
              <w:pStyle w:val="H1bodytext"/>
              <w:spacing w:after="0"/>
              <w:ind w:left="0"/>
              <w:jc w:val="center"/>
              <w:rPr>
                <w:rFonts w:ascii="Arial" w:hAnsi="Arial"/>
                <w:sz w:val="20"/>
              </w:rPr>
            </w:pPr>
            <w:r>
              <w:rPr>
                <w:rFonts w:ascii="Arial" w:hAnsi="Arial"/>
                <w:sz w:val="20"/>
              </w:rPr>
              <w:t>Sum=1.809383</w:t>
            </w:r>
          </w:p>
          <w:p w14:paraId="079E5F29" w14:textId="77777777" w:rsidR="003E3D5A" w:rsidRDefault="003E3D5A" w:rsidP="00245F0C">
            <w:pPr>
              <w:pStyle w:val="H1bodytext"/>
              <w:spacing w:after="0"/>
              <w:ind w:left="0"/>
              <w:jc w:val="center"/>
              <w:rPr>
                <w:rFonts w:ascii="Arial" w:hAnsi="Arial"/>
                <w:sz w:val="20"/>
              </w:rPr>
            </w:pPr>
          </w:p>
          <w:p w14:paraId="61B567E2" w14:textId="77777777" w:rsidR="003E3D5A" w:rsidRDefault="003E3D5A" w:rsidP="00245F0C">
            <w:pPr>
              <w:pStyle w:val="H1bodytext"/>
              <w:spacing w:after="0"/>
              <w:ind w:left="0"/>
              <w:jc w:val="center"/>
              <w:rPr>
                <w:rFonts w:ascii="Arial" w:hAnsi="Arial"/>
                <w:sz w:val="20"/>
              </w:rPr>
            </w:pPr>
            <w:r>
              <w:rPr>
                <w:rFonts w:ascii="Arial" w:hAnsi="Arial"/>
                <w:sz w:val="20"/>
              </w:rPr>
              <w:t>Pass</w:t>
            </w:r>
          </w:p>
          <w:p w14:paraId="075F2797" w14:textId="77777777" w:rsidR="003E3D5A" w:rsidRPr="007D0AAC" w:rsidRDefault="003E3D5A" w:rsidP="00245F0C">
            <w:pPr>
              <w:pStyle w:val="H1bodytext"/>
              <w:spacing w:after="0"/>
              <w:ind w:left="0"/>
              <w:jc w:val="center"/>
              <w:rPr>
                <w:rFonts w:ascii="Arial" w:hAnsi="Arial"/>
                <w:sz w:val="20"/>
              </w:rPr>
            </w:pPr>
          </w:p>
        </w:tc>
      </w:tr>
      <w:tr w:rsidR="003E3D5A" w14:paraId="50E6CAA9" w14:textId="77777777" w:rsidTr="00245F0C">
        <w:trPr>
          <w:trHeight w:val="3509"/>
          <w:jc w:val="center"/>
        </w:trPr>
        <w:tc>
          <w:tcPr>
            <w:tcW w:w="1021" w:type="dxa"/>
            <w:vAlign w:val="center"/>
          </w:tcPr>
          <w:p w14:paraId="582F8E51" w14:textId="77777777" w:rsidR="003E3D5A" w:rsidRDefault="003E3D5A" w:rsidP="00245F0C">
            <w:pPr>
              <w:pStyle w:val="H1bodytext"/>
              <w:spacing w:after="0"/>
              <w:ind w:left="0"/>
              <w:jc w:val="center"/>
              <w:rPr>
                <w:rFonts w:ascii="Arial" w:hAnsi="Arial"/>
                <w:sz w:val="20"/>
              </w:rPr>
            </w:pPr>
            <w:r>
              <w:rPr>
                <w:rFonts w:ascii="Arial" w:hAnsi="Arial"/>
                <w:sz w:val="20"/>
              </w:rPr>
              <w:lastRenderedPageBreak/>
              <w:t>3.5</w:t>
            </w:r>
          </w:p>
        </w:tc>
        <w:tc>
          <w:tcPr>
            <w:tcW w:w="3749" w:type="dxa"/>
            <w:vAlign w:val="center"/>
          </w:tcPr>
          <w:p w14:paraId="33739EE1" w14:textId="77777777" w:rsidR="003E3D5A" w:rsidDel="0071155C" w:rsidRDefault="003E3D5A" w:rsidP="00245F0C">
            <w:pPr>
              <w:pStyle w:val="H1bodytext"/>
              <w:spacing w:after="0"/>
              <w:ind w:left="0"/>
              <w:rPr>
                <w:rFonts w:ascii="Arial" w:hAnsi="Arial"/>
                <w:sz w:val="20"/>
              </w:rPr>
            </w:pPr>
            <w:r>
              <w:rPr>
                <w:rFonts w:ascii="Arial" w:hAnsi="Arial"/>
                <w:sz w:val="20"/>
              </w:rPr>
              <w:t xml:space="preserve">For a selected model year in </w:t>
            </w:r>
            <w:r w:rsidRPr="00FA3498">
              <w:rPr>
                <w:rFonts w:ascii="Arial" w:hAnsi="Arial"/>
                <w:b/>
                <w:bCs/>
                <w:sz w:val="20"/>
              </w:rPr>
              <w:t>max_dose_timeseries.csv</w:t>
            </w:r>
            <w:r>
              <w:rPr>
                <w:rFonts w:ascii="Arial" w:hAnsi="Arial"/>
                <w:sz w:val="20"/>
              </w:rPr>
              <w:t>, verify that the COPC-specific contributions for a specific pathway sum to the dose value for that pathway</w:t>
            </w:r>
          </w:p>
        </w:tc>
        <w:tc>
          <w:tcPr>
            <w:tcW w:w="3330" w:type="dxa"/>
            <w:vAlign w:val="center"/>
          </w:tcPr>
          <w:p w14:paraId="75A2F554" w14:textId="77777777" w:rsidR="003E3D5A" w:rsidRDefault="003E3D5A" w:rsidP="00245F0C">
            <w:pPr>
              <w:pStyle w:val="H1bodytext"/>
              <w:spacing w:after="0"/>
              <w:ind w:left="0"/>
              <w:rPr>
                <w:rFonts w:ascii="Arial" w:hAnsi="Arial"/>
                <w:sz w:val="20"/>
              </w:rPr>
            </w:pPr>
            <w:r>
              <w:rPr>
                <w:rFonts w:ascii="Arial" w:hAnsi="Arial"/>
                <w:sz w:val="20"/>
              </w:rPr>
              <w:t>Record selected domain, model date and pathway:</w:t>
            </w:r>
          </w:p>
          <w:p w14:paraId="07AA7E52" w14:textId="77777777" w:rsidR="003E3D5A" w:rsidRDefault="003E3D5A" w:rsidP="00245F0C">
            <w:pPr>
              <w:pStyle w:val="H1bodytext"/>
              <w:spacing w:after="0"/>
              <w:ind w:left="0"/>
              <w:rPr>
                <w:rFonts w:ascii="Arial" w:hAnsi="Arial"/>
                <w:sz w:val="20"/>
              </w:rPr>
            </w:pPr>
          </w:p>
          <w:p w14:paraId="32BCCB5C" w14:textId="77777777" w:rsidR="003E3D5A" w:rsidRDefault="003E3D5A" w:rsidP="00245F0C">
            <w:pPr>
              <w:pStyle w:val="H1bodytext"/>
              <w:spacing w:after="0"/>
              <w:ind w:left="0"/>
              <w:rPr>
                <w:rFonts w:ascii="Arial" w:hAnsi="Arial"/>
                <w:sz w:val="20"/>
              </w:rPr>
            </w:pPr>
            <w:r>
              <w:rPr>
                <w:rFonts w:ascii="Arial" w:hAnsi="Arial"/>
                <w:sz w:val="20"/>
              </w:rPr>
              <w:t>Record COPC-specific dose contributions for the selected pathway</w:t>
            </w:r>
          </w:p>
          <w:p w14:paraId="0FD24B69" w14:textId="77777777" w:rsidR="003E3D5A" w:rsidRDefault="003E3D5A" w:rsidP="00245F0C">
            <w:pPr>
              <w:pStyle w:val="H1bodytext"/>
              <w:spacing w:after="0"/>
              <w:ind w:left="0"/>
              <w:rPr>
                <w:rFonts w:ascii="Arial" w:hAnsi="Arial"/>
                <w:sz w:val="20"/>
              </w:rPr>
            </w:pPr>
          </w:p>
          <w:p w14:paraId="11A3BD76" w14:textId="77777777" w:rsidR="003E3D5A" w:rsidRDefault="003E3D5A" w:rsidP="00245F0C">
            <w:pPr>
              <w:pStyle w:val="H1bodytext"/>
              <w:spacing w:after="0"/>
              <w:ind w:left="0"/>
              <w:rPr>
                <w:rFonts w:ascii="Arial" w:hAnsi="Arial"/>
                <w:sz w:val="20"/>
              </w:rPr>
            </w:pPr>
            <w:r>
              <w:rPr>
                <w:rFonts w:ascii="Arial" w:hAnsi="Arial"/>
                <w:sz w:val="20"/>
              </w:rPr>
              <w:t>Record the dose value for the selected pathway</w:t>
            </w:r>
          </w:p>
          <w:p w14:paraId="51A801D4" w14:textId="77777777" w:rsidR="003E3D5A" w:rsidRDefault="003E3D5A" w:rsidP="00245F0C">
            <w:pPr>
              <w:pStyle w:val="H1bodytext"/>
              <w:spacing w:after="0"/>
              <w:ind w:left="0"/>
              <w:rPr>
                <w:rFonts w:ascii="Arial" w:hAnsi="Arial"/>
                <w:sz w:val="20"/>
              </w:rPr>
            </w:pPr>
          </w:p>
          <w:p w14:paraId="355AF111" w14:textId="77777777" w:rsidR="003E3D5A" w:rsidDel="0071155C" w:rsidRDefault="003E3D5A" w:rsidP="00245F0C">
            <w:pPr>
              <w:pStyle w:val="H1bodytext"/>
              <w:spacing w:after="0"/>
              <w:ind w:left="0"/>
              <w:rPr>
                <w:rFonts w:ascii="Arial" w:hAnsi="Arial"/>
                <w:sz w:val="20"/>
              </w:rPr>
            </w:pPr>
            <w:r>
              <w:rPr>
                <w:rFonts w:ascii="Arial" w:hAnsi="Arial"/>
                <w:sz w:val="20"/>
              </w:rPr>
              <w:t xml:space="preserve">Verify </w:t>
            </w:r>
            <w:r>
              <w:rPr>
                <w:rFonts w:ascii="Arial" w:hAnsi="Arial" w:cs="Arial"/>
                <w:sz w:val="20"/>
              </w:rPr>
              <w:t>∑</w:t>
            </w:r>
            <w:r>
              <w:rPr>
                <w:rFonts w:ascii="Arial" w:hAnsi="Arial"/>
                <w:sz w:val="20"/>
              </w:rPr>
              <w:t>COPC dose values = dose value</w:t>
            </w:r>
          </w:p>
        </w:tc>
        <w:tc>
          <w:tcPr>
            <w:tcW w:w="1912" w:type="dxa"/>
            <w:vAlign w:val="center"/>
          </w:tcPr>
          <w:p w14:paraId="7CDEE4DA" w14:textId="77777777" w:rsidR="003E3D5A" w:rsidRDefault="003E3D5A" w:rsidP="00245F0C">
            <w:pPr>
              <w:pStyle w:val="H1bodytext"/>
              <w:spacing w:after="0"/>
              <w:ind w:left="0"/>
              <w:jc w:val="center"/>
              <w:rPr>
                <w:rFonts w:ascii="Arial" w:hAnsi="Arial"/>
                <w:sz w:val="20"/>
              </w:rPr>
            </w:pPr>
            <w:r>
              <w:rPr>
                <w:rFonts w:ascii="Arial" w:hAnsi="Arial"/>
                <w:sz w:val="20"/>
              </w:rPr>
              <w:t>Domain=inner</w:t>
            </w:r>
          </w:p>
          <w:p w14:paraId="0DFE6A92" w14:textId="77777777" w:rsidR="003E3D5A" w:rsidRDefault="003E3D5A" w:rsidP="00245F0C">
            <w:pPr>
              <w:pStyle w:val="H1bodytext"/>
              <w:spacing w:after="0"/>
              <w:ind w:left="0"/>
              <w:jc w:val="center"/>
              <w:rPr>
                <w:rFonts w:ascii="Arial" w:hAnsi="Arial"/>
                <w:sz w:val="20"/>
              </w:rPr>
            </w:pPr>
            <w:r>
              <w:rPr>
                <w:rFonts w:ascii="Arial" w:hAnsi="Arial"/>
                <w:sz w:val="20"/>
              </w:rPr>
              <w:t>Date=2/21/8770</w:t>
            </w:r>
          </w:p>
          <w:p w14:paraId="744B21C0" w14:textId="77777777" w:rsidR="003E3D5A" w:rsidRDefault="003E3D5A" w:rsidP="00245F0C">
            <w:pPr>
              <w:pStyle w:val="H1bodytext"/>
              <w:spacing w:after="0"/>
              <w:ind w:left="0"/>
              <w:jc w:val="center"/>
              <w:rPr>
                <w:rFonts w:ascii="Arial" w:hAnsi="Arial"/>
                <w:sz w:val="20"/>
              </w:rPr>
            </w:pPr>
            <w:r>
              <w:rPr>
                <w:rFonts w:ascii="Arial" w:hAnsi="Arial"/>
                <w:sz w:val="20"/>
              </w:rPr>
              <w:t>Pathway=egg</w:t>
            </w:r>
          </w:p>
          <w:p w14:paraId="015AC43B" w14:textId="77777777" w:rsidR="003E3D5A" w:rsidRDefault="003E3D5A" w:rsidP="00245F0C">
            <w:pPr>
              <w:pStyle w:val="H1bodytext"/>
              <w:spacing w:after="0"/>
              <w:ind w:left="0"/>
              <w:jc w:val="center"/>
              <w:rPr>
                <w:rFonts w:ascii="Arial" w:hAnsi="Arial"/>
                <w:sz w:val="20"/>
              </w:rPr>
            </w:pPr>
            <w:r>
              <w:rPr>
                <w:rFonts w:ascii="Arial" w:hAnsi="Arial"/>
                <w:sz w:val="20"/>
              </w:rPr>
              <w:t>I129=0.017754</w:t>
            </w:r>
          </w:p>
          <w:p w14:paraId="1226BA1E" w14:textId="77777777" w:rsidR="003E3D5A" w:rsidRDefault="003E3D5A" w:rsidP="00245F0C">
            <w:pPr>
              <w:pStyle w:val="H1bodytext"/>
              <w:spacing w:after="0"/>
              <w:ind w:left="0"/>
              <w:jc w:val="center"/>
              <w:rPr>
                <w:rFonts w:ascii="Arial" w:hAnsi="Arial"/>
                <w:sz w:val="20"/>
              </w:rPr>
            </w:pPr>
            <w:r>
              <w:rPr>
                <w:rFonts w:ascii="Arial" w:hAnsi="Arial"/>
                <w:sz w:val="20"/>
              </w:rPr>
              <w:t>Tc99=0.305733</w:t>
            </w:r>
          </w:p>
          <w:p w14:paraId="72BECA97" w14:textId="77777777" w:rsidR="003E3D5A" w:rsidRDefault="003E3D5A" w:rsidP="00245F0C">
            <w:pPr>
              <w:pStyle w:val="H1bodytext"/>
              <w:spacing w:after="0"/>
              <w:ind w:left="0"/>
              <w:jc w:val="center"/>
              <w:rPr>
                <w:rFonts w:ascii="Arial" w:hAnsi="Arial"/>
                <w:sz w:val="20"/>
              </w:rPr>
            </w:pPr>
            <w:r>
              <w:rPr>
                <w:rFonts w:ascii="Arial" w:hAnsi="Arial"/>
                <w:sz w:val="20"/>
              </w:rPr>
              <w:t>Dose=0.323487</w:t>
            </w:r>
          </w:p>
          <w:p w14:paraId="1C6F0951" w14:textId="77777777" w:rsidR="003E3D5A" w:rsidRDefault="003E3D5A" w:rsidP="00245F0C">
            <w:pPr>
              <w:pStyle w:val="H1bodytext"/>
              <w:spacing w:after="0"/>
              <w:ind w:left="0"/>
              <w:jc w:val="center"/>
              <w:rPr>
                <w:rFonts w:ascii="Arial" w:hAnsi="Arial"/>
                <w:sz w:val="20"/>
              </w:rPr>
            </w:pPr>
            <w:r>
              <w:rPr>
                <w:rFonts w:ascii="Arial" w:hAnsi="Arial"/>
                <w:sz w:val="20"/>
              </w:rPr>
              <w:t>Sum=0.323487</w:t>
            </w:r>
          </w:p>
          <w:p w14:paraId="6AC52D6F" w14:textId="77777777" w:rsidR="003E3D5A" w:rsidRDefault="003E3D5A" w:rsidP="00245F0C">
            <w:pPr>
              <w:pStyle w:val="H1bodytext"/>
              <w:spacing w:after="0"/>
              <w:ind w:left="0"/>
              <w:jc w:val="center"/>
              <w:rPr>
                <w:rFonts w:ascii="Arial" w:hAnsi="Arial"/>
                <w:sz w:val="20"/>
              </w:rPr>
            </w:pPr>
          </w:p>
          <w:p w14:paraId="296CE054" w14:textId="77777777" w:rsidR="003E3D5A" w:rsidRPr="007D0AAC" w:rsidRDefault="003E3D5A" w:rsidP="00245F0C">
            <w:pPr>
              <w:pStyle w:val="H1bodytext"/>
              <w:spacing w:after="0"/>
              <w:ind w:left="0"/>
              <w:jc w:val="center"/>
              <w:rPr>
                <w:rFonts w:ascii="Arial" w:hAnsi="Arial"/>
                <w:sz w:val="20"/>
              </w:rPr>
            </w:pPr>
            <w:r>
              <w:rPr>
                <w:rFonts w:ascii="Arial" w:hAnsi="Arial"/>
                <w:sz w:val="20"/>
              </w:rPr>
              <w:t>Pass</w:t>
            </w:r>
          </w:p>
        </w:tc>
      </w:tr>
    </w:tbl>
    <w:p w14:paraId="7088B9E8" w14:textId="77777777" w:rsidR="003E3D5A" w:rsidRDefault="003E3D5A" w:rsidP="00097E48">
      <w:pPr>
        <w:spacing w:after="160" w:line="259" w:lineRule="auto"/>
        <w:rPr>
          <w:b/>
          <w:bCs/>
        </w:rPr>
      </w:pPr>
    </w:p>
    <w:p w14:paraId="63CDCF3F" w14:textId="77777777" w:rsidR="003E3D5A" w:rsidRDefault="003E3D5A" w:rsidP="00097E48">
      <w:pPr>
        <w:spacing w:after="160" w:line="259" w:lineRule="auto"/>
        <w:rPr>
          <w:b/>
          <w:bCs/>
        </w:rPr>
      </w:pPr>
    </w:p>
    <w:p w14:paraId="3CED5198" w14:textId="77777777" w:rsidR="001F7B5A" w:rsidRPr="001F7B5A" w:rsidRDefault="001F7B5A" w:rsidP="00097E48">
      <w:pPr>
        <w:spacing w:after="160" w:line="259" w:lineRule="auto"/>
        <w:rPr>
          <w:b/>
          <w:bCs/>
        </w:rPr>
      </w:pPr>
    </w:p>
    <w:sectPr w:rsidR="001F7B5A" w:rsidRPr="001F7B5A" w:rsidSect="00B84619">
      <w:headerReference w:type="default" r:id="rId15"/>
      <w:footerReference w:type="default" r:id="rId16"/>
      <w:headerReference w:type="first" r:id="rId17"/>
      <w:pgSz w:w="12240" w:h="15840" w:code="1"/>
      <w:pgMar w:top="108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ara Lindberg" w:date="2020-08-26T11:16:00Z" w:initials="SL">
    <w:p w14:paraId="2192ACA7" w14:textId="059D90AB" w:rsidR="000311DE" w:rsidRDefault="000311DE">
      <w:pPr>
        <w:pStyle w:val="CommentText"/>
      </w:pPr>
      <w:r>
        <w:rPr>
          <w:rStyle w:val="CommentReference"/>
        </w:rPr>
        <w:annotationRef/>
      </w:r>
      <w:r>
        <w:t>Not sure about the details on this as far as the current code 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92ACA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0C2F9" w16cex:dateUtc="2020-08-26T18: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92ACA7" w16cid:durableId="22F0C2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C236D" w14:textId="77777777" w:rsidR="008D03D6" w:rsidRDefault="008D03D6">
      <w:r>
        <w:separator/>
      </w:r>
    </w:p>
  </w:endnote>
  <w:endnote w:type="continuationSeparator" w:id="0">
    <w:p w14:paraId="04D415F2" w14:textId="77777777" w:rsidR="008D03D6" w:rsidRDefault="008D03D6">
      <w:r>
        <w:continuationSeparator/>
      </w:r>
    </w:p>
  </w:endnote>
  <w:endnote w:type="continuationNotice" w:id="1">
    <w:p w14:paraId="4B978EDA" w14:textId="77777777" w:rsidR="008D03D6" w:rsidRDefault="008D03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D69AF" w14:textId="77777777" w:rsidR="00245F0C" w:rsidRPr="00F91BB5" w:rsidRDefault="00245F0C"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E3CD6" w14:textId="77777777" w:rsidR="008D03D6" w:rsidRDefault="008D03D6">
      <w:r>
        <w:separator/>
      </w:r>
    </w:p>
  </w:footnote>
  <w:footnote w:type="continuationSeparator" w:id="0">
    <w:p w14:paraId="0F304CF2" w14:textId="77777777" w:rsidR="008D03D6" w:rsidRDefault="008D03D6">
      <w:r>
        <w:continuationSeparator/>
      </w:r>
    </w:p>
  </w:footnote>
  <w:footnote w:type="continuationNotice" w:id="1">
    <w:p w14:paraId="0915DAD3" w14:textId="77777777" w:rsidR="008D03D6" w:rsidRDefault="008D03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05FFD" w14:textId="77777777" w:rsidR="00245F0C" w:rsidRDefault="00245F0C"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245F0C" w:rsidRPr="00695DB6" w:rsidRDefault="00245F0C"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245F0C" w:rsidRPr="00F00772" w:rsidRDefault="00245F0C" w:rsidP="00B84619">
    <w:pPr>
      <w:pStyle w:val="Spacer"/>
      <w:rPr>
        <w:rFonts w:ascii="Arial" w:hAnsi="Arial"/>
        <w:sz w:val="2"/>
      </w:rPr>
    </w:pPr>
  </w:p>
  <w:p w14:paraId="2093252F" w14:textId="77777777" w:rsidR="00245F0C" w:rsidRPr="00F00772" w:rsidRDefault="00245F0C">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65E15" w14:textId="77777777" w:rsidR="00245F0C" w:rsidRDefault="00245F0C"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245F0C" w:rsidRPr="00105BF0" w:rsidRDefault="00245F0C"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03411A"/>
    <w:multiLevelType w:val="hybridMultilevel"/>
    <w:tmpl w:val="90F81922"/>
    <w:lvl w:ilvl="0" w:tplc="13BEB7A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0"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15:restartNumberingAfterBreak="0">
    <w:nsid w:val="5C4628B3"/>
    <w:multiLevelType w:val="hybridMultilevel"/>
    <w:tmpl w:val="9D206998"/>
    <w:lvl w:ilvl="0" w:tplc="759436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53D"/>
    <w:multiLevelType w:val="hybridMultilevel"/>
    <w:tmpl w:val="AFC6C208"/>
    <w:lvl w:ilvl="0" w:tplc="B876258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7"/>
  </w:num>
  <w:num w:numId="2">
    <w:abstractNumId w:val="13"/>
  </w:num>
  <w:num w:numId="3">
    <w:abstractNumId w:val="1"/>
  </w:num>
  <w:num w:numId="4">
    <w:abstractNumId w:val="8"/>
  </w:num>
  <w:num w:numId="5">
    <w:abstractNumId w:val="2"/>
  </w:num>
  <w:num w:numId="6">
    <w:abstractNumId w:val="4"/>
  </w:num>
  <w:num w:numId="7">
    <w:abstractNumId w:val="9"/>
  </w:num>
  <w:num w:numId="8">
    <w:abstractNumId w:val="16"/>
  </w:num>
  <w:num w:numId="9">
    <w:abstractNumId w:val="15"/>
  </w:num>
  <w:num w:numId="10">
    <w:abstractNumId w:val="3"/>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0"/>
  </w:num>
  <w:num w:numId="15">
    <w:abstractNumId w:val="5"/>
  </w:num>
  <w:num w:numId="16">
    <w:abstractNumId w:val="11"/>
  </w:num>
  <w:num w:numId="17">
    <w:abstractNumId w:val="12"/>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5BD5"/>
    <w:rsid w:val="000060E6"/>
    <w:rsid w:val="00007DB9"/>
    <w:rsid w:val="000135CC"/>
    <w:rsid w:val="00015030"/>
    <w:rsid w:val="00015168"/>
    <w:rsid w:val="00015868"/>
    <w:rsid w:val="00015E92"/>
    <w:rsid w:val="00021040"/>
    <w:rsid w:val="00030F31"/>
    <w:rsid w:val="000311DE"/>
    <w:rsid w:val="000359BA"/>
    <w:rsid w:val="00035D8F"/>
    <w:rsid w:val="00035E77"/>
    <w:rsid w:val="0003751B"/>
    <w:rsid w:val="0004308D"/>
    <w:rsid w:val="00050A67"/>
    <w:rsid w:val="00064374"/>
    <w:rsid w:val="00074112"/>
    <w:rsid w:val="00074FBE"/>
    <w:rsid w:val="000876DE"/>
    <w:rsid w:val="00093579"/>
    <w:rsid w:val="00097E48"/>
    <w:rsid w:val="000C3325"/>
    <w:rsid w:val="000C3798"/>
    <w:rsid w:val="000D1D1F"/>
    <w:rsid w:val="000D5185"/>
    <w:rsid w:val="000D6080"/>
    <w:rsid w:val="001170D7"/>
    <w:rsid w:val="00117D2C"/>
    <w:rsid w:val="00123CE9"/>
    <w:rsid w:val="00125603"/>
    <w:rsid w:val="00125975"/>
    <w:rsid w:val="0013596E"/>
    <w:rsid w:val="00141D38"/>
    <w:rsid w:val="001429CC"/>
    <w:rsid w:val="00150657"/>
    <w:rsid w:val="001705F3"/>
    <w:rsid w:val="00172812"/>
    <w:rsid w:val="00176652"/>
    <w:rsid w:val="00192EF0"/>
    <w:rsid w:val="00197584"/>
    <w:rsid w:val="001A185F"/>
    <w:rsid w:val="001A3F1A"/>
    <w:rsid w:val="001A7DA0"/>
    <w:rsid w:val="001B1E7D"/>
    <w:rsid w:val="001B6B0A"/>
    <w:rsid w:val="001B7065"/>
    <w:rsid w:val="001C058D"/>
    <w:rsid w:val="001C6B23"/>
    <w:rsid w:val="001D0FF5"/>
    <w:rsid w:val="001D2ECC"/>
    <w:rsid w:val="001E104F"/>
    <w:rsid w:val="001E1D9C"/>
    <w:rsid w:val="001F678C"/>
    <w:rsid w:val="001F7B5A"/>
    <w:rsid w:val="00210F62"/>
    <w:rsid w:val="0021429E"/>
    <w:rsid w:val="00215CB2"/>
    <w:rsid w:val="002251F9"/>
    <w:rsid w:val="00234E5C"/>
    <w:rsid w:val="0023708E"/>
    <w:rsid w:val="00240BD6"/>
    <w:rsid w:val="00245F0C"/>
    <w:rsid w:val="002816F5"/>
    <w:rsid w:val="00281AA2"/>
    <w:rsid w:val="00294DEA"/>
    <w:rsid w:val="002A1515"/>
    <w:rsid w:val="002A5736"/>
    <w:rsid w:val="002A79E5"/>
    <w:rsid w:val="002B2B80"/>
    <w:rsid w:val="002B3269"/>
    <w:rsid w:val="002B35AE"/>
    <w:rsid w:val="002B74A4"/>
    <w:rsid w:val="002C319A"/>
    <w:rsid w:val="002C3BDD"/>
    <w:rsid w:val="002C7600"/>
    <w:rsid w:val="002D737C"/>
    <w:rsid w:val="002E2FC4"/>
    <w:rsid w:val="002E497C"/>
    <w:rsid w:val="002E5D84"/>
    <w:rsid w:val="002E63BD"/>
    <w:rsid w:val="00307DF9"/>
    <w:rsid w:val="00321BF6"/>
    <w:rsid w:val="00322DE9"/>
    <w:rsid w:val="0032413A"/>
    <w:rsid w:val="003314D1"/>
    <w:rsid w:val="003431F5"/>
    <w:rsid w:val="0035156A"/>
    <w:rsid w:val="00354AE5"/>
    <w:rsid w:val="00354B68"/>
    <w:rsid w:val="003611AA"/>
    <w:rsid w:val="00361845"/>
    <w:rsid w:val="00361939"/>
    <w:rsid w:val="00364C75"/>
    <w:rsid w:val="0036516B"/>
    <w:rsid w:val="00370811"/>
    <w:rsid w:val="00376001"/>
    <w:rsid w:val="00376438"/>
    <w:rsid w:val="00380962"/>
    <w:rsid w:val="00386E0C"/>
    <w:rsid w:val="003A26D6"/>
    <w:rsid w:val="003A7882"/>
    <w:rsid w:val="003B2FB8"/>
    <w:rsid w:val="003C0AA4"/>
    <w:rsid w:val="003C2770"/>
    <w:rsid w:val="003D1C68"/>
    <w:rsid w:val="003D3D73"/>
    <w:rsid w:val="003D4C50"/>
    <w:rsid w:val="003D718B"/>
    <w:rsid w:val="003E3848"/>
    <w:rsid w:val="003E3D5A"/>
    <w:rsid w:val="003F0CF4"/>
    <w:rsid w:val="003F53AB"/>
    <w:rsid w:val="004026BE"/>
    <w:rsid w:val="00427B21"/>
    <w:rsid w:val="0043053E"/>
    <w:rsid w:val="0043150E"/>
    <w:rsid w:val="004365B6"/>
    <w:rsid w:val="004440A4"/>
    <w:rsid w:val="004474AB"/>
    <w:rsid w:val="00451655"/>
    <w:rsid w:val="004556EC"/>
    <w:rsid w:val="00457CF7"/>
    <w:rsid w:val="0046354D"/>
    <w:rsid w:val="00467804"/>
    <w:rsid w:val="00474146"/>
    <w:rsid w:val="00474F2A"/>
    <w:rsid w:val="00475CE7"/>
    <w:rsid w:val="004762FE"/>
    <w:rsid w:val="00490995"/>
    <w:rsid w:val="004915F2"/>
    <w:rsid w:val="004A005A"/>
    <w:rsid w:val="004A0F0A"/>
    <w:rsid w:val="004B3413"/>
    <w:rsid w:val="004B705B"/>
    <w:rsid w:val="004B742F"/>
    <w:rsid w:val="004C36A2"/>
    <w:rsid w:val="004C7959"/>
    <w:rsid w:val="004E70D8"/>
    <w:rsid w:val="004E7152"/>
    <w:rsid w:val="004F583A"/>
    <w:rsid w:val="004F5A9E"/>
    <w:rsid w:val="0050121C"/>
    <w:rsid w:val="0050340C"/>
    <w:rsid w:val="00505BCC"/>
    <w:rsid w:val="00512794"/>
    <w:rsid w:val="005136D3"/>
    <w:rsid w:val="00515D6F"/>
    <w:rsid w:val="00520858"/>
    <w:rsid w:val="005241D1"/>
    <w:rsid w:val="00526964"/>
    <w:rsid w:val="005318C4"/>
    <w:rsid w:val="00533ECC"/>
    <w:rsid w:val="005362D1"/>
    <w:rsid w:val="00542CC1"/>
    <w:rsid w:val="005458EA"/>
    <w:rsid w:val="00556C7C"/>
    <w:rsid w:val="00560E27"/>
    <w:rsid w:val="00563412"/>
    <w:rsid w:val="005703E5"/>
    <w:rsid w:val="00583F63"/>
    <w:rsid w:val="00590067"/>
    <w:rsid w:val="00594054"/>
    <w:rsid w:val="00597925"/>
    <w:rsid w:val="005A389C"/>
    <w:rsid w:val="005B32BE"/>
    <w:rsid w:val="005B531D"/>
    <w:rsid w:val="005B6800"/>
    <w:rsid w:val="005B7D3D"/>
    <w:rsid w:val="005C1656"/>
    <w:rsid w:val="005C755F"/>
    <w:rsid w:val="005E33F3"/>
    <w:rsid w:val="005E4338"/>
    <w:rsid w:val="005F2C38"/>
    <w:rsid w:val="005F6614"/>
    <w:rsid w:val="00601917"/>
    <w:rsid w:val="00602ADA"/>
    <w:rsid w:val="00606A19"/>
    <w:rsid w:val="00622317"/>
    <w:rsid w:val="00622DAB"/>
    <w:rsid w:val="006245F0"/>
    <w:rsid w:val="006247DB"/>
    <w:rsid w:val="00624E1C"/>
    <w:rsid w:val="00631FCD"/>
    <w:rsid w:val="00637001"/>
    <w:rsid w:val="00640172"/>
    <w:rsid w:val="006414D2"/>
    <w:rsid w:val="0064347B"/>
    <w:rsid w:val="00644709"/>
    <w:rsid w:val="00645AC0"/>
    <w:rsid w:val="006504D7"/>
    <w:rsid w:val="006535B2"/>
    <w:rsid w:val="00654783"/>
    <w:rsid w:val="00654DD8"/>
    <w:rsid w:val="00654F97"/>
    <w:rsid w:val="006577FD"/>
    <w:rsid w:val="00661D71"/>
    <w:rsid w:val="00666777"/>
    <w:rsid w:val="00667D5B"/>
    <w:rsid w:val="00685261"/>
    <w:rsid w:val="00685F6B"/>
    <w:rsid w:val="00687789"/>
    <w:rsid w:val="006973AE"/>
    <w:rsid w:val="006A2B71"/>
    <w:rsid w:val="006B2285"/>
    <w:rsid w:val="006B32E9"/>
    <w:rsid w:val="006B39E9"/>
    <w:rsid w:val="006B5A03"/>
    <w:rsid w:val="006B70D2"/>
    <w:rsid w:val="006B78AA"/>
    <w:rsid w:val="006B7E8B"/>
    <w:rsid w:val="006C5316"/>
    <w:rsid w:val="006D1FE4"/>
    <w:rsid w:val="006D42B9"/>
    <w:rsid w:val="006E552D"/>
    <w:rsid w:val="006E7761"/>
    <w:rsid w:val="006F15E4"/>
    <w:rsid w:val="006F2B00"/>
    <w:rsid w:val="00702160"/>
    <w:rsid w:val="00705500"/>
    <w:rsid w:val="00706005"/>
    <w:rsid w:val="0071155C"/>
    <w:rsid w:val="007119C5"/>
    <w:rsid w:val="007145BA"/>
    <w:rsid w:val="00720950"/>
    <w:rsid w:val="00720FB2"/>
    <w:rsid w:val="007259B4"/>
    <w:rsid w:val="0073402F"/>
    <w:rsid w:val="0073587B"/>
    <w:rsid w:val="00735A51"/>
    <w:rsid w:val="00735F80"/>
    <w:rsid w:val="0074512E"/>
    <w:rsid w:val="0074666A"/>
    <w:rsid w:val="00751E0C"/>
    <w:rsid w:val="0076717B"/>
    <w:rsid w:val="007678B2"/>
    <w:rsid w:val="00773510"/>
    <w:rsid w:val="00773DDE"/>
    <w:rsid w:val="00782A1A"/>
    <w:rsid w:val="00784107"/>
    <w:rsid w:val="00787241"/>
    <w:rsid w:val="00793BEF"/>
    <w:rsid w:val="00796D81"/>
    <w:rsid w:val="007A0B52"/>
    <w:rsid w:val="007A2F69"/>
    <w:rsid w:val="007A3024"/>
    <w:rsid w:val="007A411E"/>
    <w:rsid w:val="007A4E7C"/>
    <w:rsid w:val="007B442D"/>
    <w:rsid w:val="007B537E"/>
    <w:rsid w:val="007B718E"/>
    <w:rsid w:val="007D0AAC"/>
    <w:rsid w:val="007D0ADE"/>
    <w:rsid w:val="007D427F"/>
    <w:rsid w:val="007D518A"/>
    <w:rsid w:val="007D60C7"/>
    <w:rsid w:val="007D712C"/>
    <w:rsid w:val="007DE4C0"/>
    <w:rsid w:val="007E0E67"/>
    <w:rsid w:val="007E22A1"/>
    <w:rsid w:val="007F0A1D"/>
    <w:rsid w:val="007F364A"/>
    <w:rsid w:val="008251CA"/>
    <w:rsid w:val="00831959"/>
    <w:rsid w:val="00832CF9"/>
    <w:rsid w:val="00837221"/>
    <w:rsid w:val="00837328"/>
    <w:rsid w:val="00841530"/>
    <w:rsid w:val="00844F7A"/>
    <w:rsid w:val="008463EB"/>
    <w:rsid w:val="00850287"/>
    <w:rsid w:val="00850E5B"/>
    <w:rsid w:val="0085634C"/>
    <w:rsid w:val="00857975"/>
    <w:rsid w:val="00871E45"/>
    <w:rsid w:val="00875169"/>
    <w:rsid w:val="00881F44"/>
    <w:rsid w:val="00883D04"/>
    <w:rsid w:val="008850E9"/>
    <w:rsid w:val="008912C9"/>
    <w:rsid w:val="008937EB"/>
    <w:rsid w:val="008A03E0"/>
    <w:rsid w:val="008B0205"/>
    <w:rsid w:val="008B5A1F"/>
    <w:rsid w:val="008B7429"/>
    <w:rsid w:val="008B7F47"/>
    <w:rsid w:val="008C124D"/>
    <w:rsid w:val="008D03D6"/>
    <w:rsid w:val="008E2C72"/>
    <w:rsid w:val="008E7E8E"/>
    <w:rsid w:val="008F1127"/>
    <w:rsid w:val="008F4440"/>
    <w:rsid w:val="008F4B1C"/>
    <w:rsid w:val="00905663"/>
    <w:rsid w:val="009226C6"/>
    <w:rsid w:val="00925EB8"/>
    <w:rsid w:val="00946B59"/>
    <w:rsid w:val="00951B5F"/>
    <w:rsid w:val="00952193"/>
    <w:rsid w:val="00953527"/>
    <w:rsid w:val="009624EB"/>
    <w:rsid w:val="00971370"/>
    <w:rsid w:val="009872FA"/>
    <w:rsid w:val="00991E56"/>
    <w:rsid w:val="009935DE"/>
    <w:rsid w:val="00995202"/>
    <w:rsid w:val="009954A4"/>
    <w:rsid w:val="009A6CD7"/>
    <w:rsid w:val="009A6F03"/>
    <w:rsid w:val="009B35A1"/>
    <w:rsid w:val="009B6C6F"/>
    <w:rsid w:val="009C5E97"/>
    <w:rsid w:val="009E00F4"/>
    <w:rsid w:val="009E0715"/>
    <w:rsid w:val="009E0989"/>
    <w:rsid w:val="009E42D6"/>
    <w:rsid w:val="009F6764"/>
    <w:rsid w:val="00A05420"/>
    <w:rsid w:val="00A06DD9"/>
    <w:rsid w:val="00A2246B"/>
    <w:rsid w:val="00A3219A"/>
    <w:rsid w:val="00A33C25"/>
    <w:rsid w:val="00A34AAC"/>
    <w:rsid w:val="00A46D4C"/>
    <w:rsid w:val="00A4786F"/>
    <w:rsid w:val="00A57EB3"/>
    <w:rsid w:val="00A61E77"/>
    <w:rsid w:val="00A64420"/>
    <w:rsid w:val="00A66EF0"/>
    <w:rsid w:val="00A70C0C"/>
    <w:rsid w:val="00A73DFF"/>
    <w:rsid w:val="00A77BCD"/>
    <w:rsid w:val="00A80399"/>
    <w:rsid w:val="00A80DED"/>
    <w:rsid w:val="00A83723"/>
    <w:rsid w:val="00A907D9"/>
    <w:rsid w:val="00A91669"/>
    <w:rsid w:val="00AA419E"/>
    <w:rsid w:val="00AB0D20"/>
    <w:rsid w:val="00AC048B"/>
    <w:rsid w:val="00AC2A17"/>
    <w:rsid w:val="00AC37BC"/>
    <w:rsid w:val="00AD2584"/>
    <w:rsid w:val="00AE0D64"/>
    <w:rsid w:val="00AE466F"/>
    <w:rsid w:val="00AE7B2F"/>
    <w:rsid w:val="00AF68B3"/>
    <w:rsid w:val="00B04094"/>
    <w:rsid w:val="00B12919"/>
    <w:rsid w:val="00B20172"/>
    <w:rsid w:val="00B3596F"/>
    <w:rsid w:val="00B37E5F"/>
    <w:rsid w:val="00B42C68"/>
    <w:rsid w:val="00B50A4F"/>
    <w:rsid w:val="00B53A73"/>
    <w:rsid w:val="00B554BF"/>
    <w:rsid w:val="00B5662B"/>
    <w:rsid w:val="00B56A83"/>
    <w:rsid w:val="00B61D50"/>
    <w:rsid w:val="00B646C4"/>
    <w:rsid w:val="00B7461D"/>
    <w:rsid w:val="00B82B79"/>
    <w:rsid w:val="00B84619"/>
    <w:rsid w:val="00B849FF"/>
    <w:rsid w:val="00B94232"/>
    <w:rsid w:val="00B96B88"/>
    <w:rsid w:val="00BA1565"/>
    <w:rsid w:val="00BB598D"/>
    <w:rsid w:val="00BB6B51"/>
    <w:rsid w:val="00BC1A76"/>
    <w:rsid w:val="00BD764A"/>
    <w:rsid w:val="00BD7DAB"/>
    <w:rsid w:val="00BE4755"/>
    <w:rsid w:val="00BF5BD7"/>
    <w:rsid w:val="00BF7107"/>
    <w:rsid w:val="00BF7B32"/>
    <w:rsid w:val="00C11648"/>
    <w:rsid w:val="00C12080"/>
    <w:rsid w:val="00C140F4"/>
    <w:rsid w:val="00C16338"/>
    <w:rsid w:val="00C178F0"/>
    <w:rsid w:val="00C20BA5"/>
    <w:rsid w:val="00C20FF0"/>
    <w:rsid w:val="00C358F5"/>
    <w:rsid w:val="00C50F74"/>
    <w:rsid w:val="00C517CC"/>
    <w:rsid w:val="00C536CD"/>
    <w:rsid w:val="00C7001A"/>
    <w:rsid w:val="00C72DF4"/>
    <w:rsid w:val="00C81D4A"/>
    <w:rsid w:val="00C8365D"/>
    <w:rsid w:val="00C91515"/>
    <w:rsid w:val="00C95D2E"/>
    <w:rsid w:val="00CA03CE"/>
    <w:rsid w:val="00CA45FC"/>
    <w:rsid w:val="00CC0C01"/>
    <w:rsid w:val="00CC4702"/>
    <w:rsid w:val="00CD6CD6"/>
    <w:rsid w:val="00CE0709"/>
    <w:rsid w:val="00CE63EA"/>
    <w:rsid w:val="00CF2B2E"/>
    <w:rsid w:val="00CF43A7"/>
    <w:rsid w:val="00D06A8A"/>
    <w:rsid w:val="00D134FA"/>
    <w:rsid w:val="00D26575"/>
    <w:rsid w:val="00D40027"/>
    <w:rsid w:val="00D5095D"/>
    <w:rsid w:val="00D55562"/>
    <w:rsid w:val="00D55B31"/>
    <w:rsid w:val="00D57686"/>
    <w:rsid w:val="00D57EB2"/>
    <w:rsid w:val="00D60993"/>
    <w:rsid w:val="00D61326"/>
    <w:rsid w:val="00D61C85"/>
    <w:rsid w:val="00D84DDA"/>
    <w:rsid w:val="00D933B3"/>
    <w:rsid w:val="00D938F1"/>
    <w:rsid w:val="00DA0373"/>
    <w:rsid w:val="00DA065F"/>
    <w:rsid w:val="00DA09A8"/>
    <w:rsid w:val="00DA11B3"/>
    <w:rsid w:val="00DA42F1"/>
    <w:rsid w:val="00DB01AF"/>
    <w:rsid w:val="00DB0BCF"/>
    <w:rsid w:val="00DB1010"/>
    <w:rsid w:val="00DB30D0"/>
    <w:rsid w:val="00DB6055"/>
    <w:rsid w:val="00DB7068"/>
    <w:rsid w:val="00DC1EF7"/>
    <w:rsid w:val="00DC2C2D"/>
    <w:rsid w:val="00DC64C3"/>
    <w:rsid w:val="00DD033D"/>
    <w:rsid w:val="00DD0438"/>
    <w:rsid w:val="00DD4250"/>
    <w:rsid w:val="00DD6961"/>
    <w:rsid w:val="00DD6B92"/>
    <w:rsid w:val="00DF348E"/>
    <w:rsid w:val="00E03B4D"/>
    <w:rsid w:val="00E174BE"/>
    <w:rsid w:val="00E20031"/>
    <w:rsid w:val="00E22D36"/>
    <w:rsid w:val="00E27D13"/>
    <w:rsid w:val="00E31569"/>
    <w:rsid w:val="00E4396C"/>
    <w:rsid w:val="00E52261"/>
    <w:rsid w:val="00E53892"/>
    <w:rsid w:val="00E54EEB"/>
    <w:rsid w:val="00E5500C"/>
    <w:rsid w:val="00E62A15"/>
    <w:rsid w:val="00E6378A"/>
    <w:rsid w:val="00E652B6"/>
    <w:rsid w:val="00E66939"/>
    <w:rsid w:val="00E66A93"/>
    <w:rsid w:val="00E70C1D"/>
    <w:rsid w:val="00E72F39"/>
    <w:rsid w:val="00E775CF"/>
    <w:rsid w:val="00E77779"/>
    <w:rsid w:val="00E95717"/>
    <w:rsid w:val="00EB0827"/>
    <w:rsid w:val="00EB30E7"/>
    <w:rsid w:val="00EB6A36"/>
    <w:rsid w:val="00EB6ECB"/>
    <w:rsid w:val="00EC1159"/>
    <w:rsid w:val="00EC4290"/>
    <w:rsid w:val="00EC5775"/>
    <w:rsid w:val="00EC77EE"/>
    <w:rsid w:val="00ED21A8"/>
    <w:rsid w:val="00ED27E3"/>
    <w:rsid w:val="00ED7283"/>
    <w:rsid w:val="00EE05C4"/>
    <w:rsid w:val="00EE5E56"/>
    <w:rsid w:val="00EE720A"/>
    <w:rsid w:val="00EF7F5B"/>
    <w:rsid w:val="00F0786C"/>
    <w:rsid w:val="00F105D9"/>
    <w:rsid w:val="00F11689"/>
    <w:rsid w:val="00F14002"/>
    <w:rsid w:val="00F20617"/>
    <w:rsid w:val="00F279D9"/>
    <w:rsid w:val="00F30A8B"/>
    <w:rsid w:val="00F36E2D"/>
    <w:rsid w:val="00F40948"/>
    <w:rsid w:val="00F419F4"/>
    <w:rsid w:val="00F43519"/>
    <w:rsid w:val="00F44619"/>
    <w:rsid w:val="00F4637C"/>
    <w:rsid w:val="00F50ADD"/>
    <w:rsid w:val="00F519ED"/>
    <w:rsid w:val="00F5495B"/>
    <w:rsid w:val="00F62384"/>
    <w:rsid w:val="00F7001F"/>
    <w:rsid w:val="00F82810"/>
    <w:rsid w:val="00F831D0"/>
    <w:rsid w:val="00FB76D4"/>
    <w:rsid w:val="00FC420F"/>
    <w:rsid w:val="00FC4746"/>
    <w:rsid w:val="00FD4851"/>
    <w:rsid w:val="00FD4B1E"/>
    <w:rsid w:val="00FE24A8"/>
    <w:rsid w:val="00FE65A7"/>
    <w:rsid w:val="00FE688C"/>
    <w:rsid w:val="00FF06B8"/>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342975EBDEC4428A9E42B9D059D93167"/>
        <w:category>
          <w:name w:val="General"/>
          <w:gallery w:val="placeholder"/>
        </w:category>
        <w:types>
          <w:type w:val="bbPlcHdr"/>
        </w:types>
        <w:behaviors>
          <w:behavior w:val="content"/>
        </w:behaviors>
        <w:guid w:val="{5D4E8292-333B-40F9-AE1D-18997BCA6F41}"/>
      </w:docPartPr>
      <w:docPartBody>
        <w:p w:rsidR="00E03B4D" w:rsidRDefault="00EE5E56" w:rsidP="00EE5E56">
          <w:pPr>
            <w:pStyle w:val="342975EBDEC4428A9E42B9D059D93167"/>
          </w:pPr>
          <w:r w:rsidRPr="00F879AF">
            <w:rPr>
              <w:rStyle w:val="PlaceholderText"/>
            </w:rPr>
            <w:t>[Keywords]</w:t>
          </w:r>
        </w:p>
      </w:docPartBody>
    </w:docPart>
    <w:docPart>
      <w:docPartPr>
        <w:name w:val="6EB5291BD82245EA83EAF20351338250"/>
        <w:category>
          <w:name w:val="General"/>
          <w:gallery w:val="placeholder"/>
        </w:category>
        <w:types>
          <w:type w:val="bbPlcHdr"/>
        </w:types>
        <w:behaviors>
          <w:behavior w:val="content"/>
        </w:behaviors>
        <w:guid w:val="{5A1AB7B8-1447-42FA-8FDB-F38350BE86D0}"/>
      </w:docPartPr>
      <w:docPartBody>
        <w:p w:rsidR="00E03B4D" w:rsidRDefault="00EE5E56" w:rsidP="00EE5E56">
          <w:pPr>
            <w:pStyle w:val="6EB5291BD82245EA83EAF20351338250"/>
          </w:pPr>
          <w:r w:rsidRPr="00F879AF">
            <w:rPr>
              <w:rStyle w:val="PlaceholderText"/>
            </w:rPr>
            <w:t>[Keywords]</w:t>
          </w:r>
        </w:p>
      </w:docPartBody>
    </w:docPart>
    <w:docPart>
      <w:docPartPr>
        <w:name w:val="0794B7308BDA444485A48509C297818C"/>
        <w:category>
          <w:name w:val="General"/>
          <w:gallery w:val="placeholder"/>
        </w:category>
        <w:types>
          <w:type w:val="bbPlcHdr"/>
        </w:types>
        <w:behaviors>
          <w:behavior w:val="content"/>
        </w:behaviors>
        <w:guid w:val="{CEEA2360-0461-4B1B-A4AC-0CE211057EA6}"/>
      </w:docPartPr>
      <w:docPartBody>
        <w:p w:rsidR="00E03B4D" w:rsidRDefault="00EE5E56" w:rsidP="00EE5E56">
          <w:pPr>
            <w:pStyle w:val="0794B7308BDA444485A48509C297818C"/>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43A22969F5D947A7AF3AE98DAF7E8EF8"/>
        <w:category>
          <w:name w:val="General"/>
          <w:gallery w:val="placeholder"/>
        </w:category>
        <w:types>
          <w:type w:val="bbPlcHdr"/>
        </w:types>
        <w:behaviors>
          <w:behavior w:val="content"/>
        </w:behaviors>
        <w:guid w:val="{72D1C17B-4A89-4D2D-8A54-E55F31524ED0}"/>
      </w:docPartPr>
      <w:docPartBody>
        <w:p w:rsidR="0045425A" w:rsidRDefault="00D24183" w:rsidP="00D24183">
          <w:pPr>
            <w:pStyle w:val="43A22969F5D947A7AF3AE98DAF7E8EF8"/>
          </w:pPr>
          <w:r w:rsidRPr="00F879AF">
            <w:rPr>
              <w:rStyle w:val="PlaceholderText"/>
            </w:rPr>
            <w:t>[Keywords]</w:t>
          </w:r>
        </w:p>
      </w:docPartBody>
    </w:docPart>
    <w:docPart>
      <w:docPartPr>
        <w:name w:val="38135D02CE2F4F869A7F834230F6B56D"/>
        <w:category>
          <w:name w:val="General"/>
          <w:gallery w:val="placeholder"/>
        </w:category>
        <w:types>
          <w:type w:val="bbPlcHdr"/>
        </w:types>
        <w:behaviors>
          <w:behavior w:val="content"/>
        </w:behaviors>
        <w:guid w:val="{776731B3-B2E2-4CF3-8FBC-3857CD3D70A9}"/>
      </w:docPartPr>
      <w:docPartBody>
        <w:p w:rsidR="0045425A" w:rsidRDefault="00D24183" w:rsidP="00D24183">
          <w:pPr>
            <w:pStyle w:val="38135D02CE2F4F869A7F834230F6B56D"/>
          </w:pPr>
          <w:r w:rsidRPr="00F879AF">
            <w:rPr>
              <w:rStyle w:val="PlaceholderText"/>
            </w:rPr>
            <w:t>[Keywords]</w:t>
          </w:r>
        </w:p>
      </w:docPartBody>
    </w:docPart>
    <w:docPart>
      <w:docPartPr>
        <w:name w:val="455C5247496B4BA4B1D2A96AEF8E5A41"/>
        <w:category>
          <w:name w:val="General"/>
          <w:gallery w:val="placeholder"/>
        </w:category>
        <w:types>
          <w:type w:val="bbPlcHdr"/>
        </w:types>
        <w:behaviors>
          <w:behavior w:val="content"/>
        </w:behaviors>
        <w:guid w:val="{B4492DA8-F791-4C42-9142-E158F91F71A8}"/>
      </w:docPartPr>
      <w:docPartBody>
        <w:p w:rsidR="0045425A" w:rsidRDefault="00D24183" w:rsidP="00D24183">
          <w:pPr>
            <w:pStyle w:val="455C5247496B4BA4B1D2A96AEF8E5A41"/>
          </w:pPr>
          <w:r w:rsidRPr="00F879AF">
            <w:rPr>
              <w:rStyle w:val="PlaceholderText"/>
            </w:rPr>
            <w:t>[Keywords]</w:t>
          </w:r>
        </w:p>
      </w:docPartBody>
    </w:docPart>
    <w:docPart>
      <w:docPartPr>
        <w:name w:val="72DCE073516B4DAF8506AAC283FB34E6"/>
        <w:category>
          <w:name w:val="General"/>
          <w:gallery w:val="placeholder"/>
        </w:category>
        <w:types>
          <w:type w:val="bbPlcHdr"/>
        </w:types>
        <w:behaviors>
          <w:behavior w:val="content"/>
        </w:behaviors>
        <w:guid w:val="{A7A3DBEF-8D29-488B-9E68-57D28C5F41EE}"/>
      </w:docPartPr>
      <w:docPartBody>
        <w:p w:rsidR="0045425A" w:rsidRDefault="00D24183" w:rsidP="00D24183">
          <w:pPr>
            <w:pStyle w:val="72DCE073516B4DAF8506AAC283FB34E6"/>
          </w:pPr>
          <w:r w:rsidRPr="00F879AF">
            <w:rPr>
              <w:rStyle w:val="PlaceholderText"/>
            </w:rPr>
            <w:t>[Keywords]</w:t>
          </w:r>
        </w:p>
      </w:docPartBody>
    </w:docPart>
    <w:docPart>
      <w:docPartPr>
        <w:name w:val="92CA60DD8FD54C5EA592B030A836B3E0"/>
        <w:category>
          <w:name w:val="General"/>
          <w:gallery w:val="placeholder"/>
        </w:category>
        <w:types>
          <w:type w:val="bbPlcHdr"/>
        </w:types>
        <w:behaviors>
          <w:behavior w:val="content"/>
        </w:behaviors>
        <w:guid w:val="{8E9F2E3E-C06A-495A-833A-D8E9A22D81E1}"/>
      </w:docPartPr>
      <w:docPartBody>
        <w:p w:rsidR="0045425A" w:rsidRDefault="00D24183" w:rsidP="00D24183">
          <w:pPr>
            <w:pStyle w:val="92CA60DD8FD54C5EA592B030A836B3E0"/>
          </w:pPr>
          <w:r w:rsidRPr="00F879AF">
            <w:rPr>
              <w:rStyle w:val="PlaceholderText"/>
            </w:rPr>
            <w:t>[Keywords]</w:t>
          </w:r>
        </w:p>
      </w:docPartBody>
    </w:docPart>
    <w:docPart>
      <w:docPartPr>
        <w:name w:val="CC72010FE28246029AD4893681EF65DF"/>
        <w:category>
          <w:name w:val="General"/>
          <w:gallery w:val="placeholder"/>
        </w:category>
        <w:types>
          <w:type w:val="bbPlcHdr"/>
        </w:types>
        <w:behaviors>
          <w:behavior w:val="content"/>
        </w:behaviors>
        <w:guid w:val="{E85DB79A-E5F9-4B73-9751-8B2998F6FF84}"/>
      </w:docPartPr>
      <w:docPartBody>
        <w:p w:rsidR="0045425A" w:rsidRDefault="00D24183" w:rsidP="00D24183">
          <w:pPr>
            <w:pStyle w:val="CC72010FE28246029AD4893681EF65DF"/>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1D0E38"/>
    <w:rsid w:val="0036073D"/>
    <w:rsid w:val="0039400B"/>
    <w:rsid w:val="003B045A"/>
    <w:rsid w:val="003F1FDA"/>
    <w:rsid w:val="0045425A"/>
    <w:rsid w:val="00491020"/>
    <w:rsid w:val="0072006C"/>
    <w:rsid w:val="00761705"/>
    <w:rsid w:val="007E060A"/>
    <w:rsid w:val="008911A7"/>
    <w:rsid w:val="008E2913"/>
    <w:rsid w:val="009C0EDD"/>
    <w:rsid w:val="00A15000"/>
    <w:rsid w:val="00C72591"/>
    <w:rsid w:val="00CD1BFD"/>
    <w:rsid w:val="00CE61DC"/>
    <w:rsid w:val="00D24183"/>
    <w:rsid w:val="00E01AA4"/>
    <w:rsid w:val="00E03B4D"/>
    <w:rsid w:val="00EE4B67"/>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4183"/>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118D43FE9FBF4A4C8F5C1D6A03E8172F">
    <w:name w:val="118D43FE9FBF4A4C8F5C1D6A03E8172F"/>
    <w:rsid w:val="0036073D"/>
  </w:style>
  <w:style w:type="paragraph" w:customStyle="1" w:styleId="1529FC838D5542A3817D5925A3D88F93">
    <w:name w:val="1529FC838D5542A3817D5925A3D88F93"/>
    <w:rsid w:val="0036073D"/>
  </w:style>
  <w:style w:type="paragraph" w:customStyle="1" w:styleId="8B828E018BFB494A8DD60F8A8E3C8F18">
    <w:name w:val="8B828E018BFB494A8DD60F8A8E3C8F18"/>
    <w:rsid w:val="0036073D"/>
  </w:style>
  <w:style w:type="paragraph" w:customStyle="1" w:styleId="A3A995F6D11B44E58045D2E424449C45">
    <w:name w:val="A3A995F6D11B44E58045D2E424449C45"/>
    <w:rsid w:val="0036073D"/>
  </w:style>
  <w:style w:type="paragraph" w:customStyle="1" w:styleId="4F33EAB5CB724504978BE4488EC26201">
    <w:name w:val="4F33EAB5CB724504978BE4488EC26201"/>
    <w:rsid w:val="0036073D"/>
  </w:style>
  <w:style w:type="paragraph" w:customStyle="1" w:styleId="D583C7448923452D9BE974B3F9C34466">
    <w:name w:val="D583C7448923452D9BE974B3F9C34466"/>
    <w:rsid w:val="0036073D"/>
  </w:style>
  <w:style w:type="paragraph" w:customStyle="1" w:styleId="71817CE4A514430AAB0DB0E4D72063F4">
    <w:name w:val="71817CE4A514430AAB0DB0E4D72063F4"/>
    <w:rsid w:val="00D24183"/>
  </w:style>
  <w:style w:type="paragraph" w:customStyle="1" w:styleId="6FAC25DE4C804859A4FC9A0BE8FBDDB6">
    <w:name w:val="6FAC25DE4C804859A4FC9A0BE8FBDDB6"/>
    <w:rsid w:val="00D24183"/>
  </w:style>
  <w:style w:type="paragraph" w:customStyle="1" w:styleId="671C0DF87D6242BC88F6452DBBD98B7C">
    <w:name w:val="671C0DF87D6242BC88F6452DBBD98B7C"/>
    <w:rsid w:val="00D24183"/>
  </w:style>
  <w:style w:type="paragraph" w:customStyle="1" w:styleId="43A22969F5D947A7AF3AE98DAF7E8EF8">
    <w:name w:val="43A22969F5D947A7AF3AE98DAF7E8EF8"/>
    <w:rsid w:val="00D24183"/>
  </w:style>
  <w:style w:type="paragraph" w:customStyle="1" w:styleId="38135D02CE2F4F869A7F834230F6B56D">
    <w:name w:val="38135D02CE2F4F869A7F834230F6B56D"/>
    <w:rsid w:val="00D24183"/>
  </w:style>
  <w:style w:type="paragraph" w:customStyle="1" w:styleId="455C5247496B4BA4B1D2A96AEF8E5A41">
    <w:name w:val="455C5247496B4BA4B1D2A96AEF8E5A41"/>
    <w:rsid w:val="00D24183"/>
  </w:style>
  <w:style w:type="paragraph" w:customStyle="1" w:styleId="72DCE073516B4DAF8506AAC283FB34E6">
    <w:name w:val="72DCE073516B4DAF8506AAC283FB34E6"/>
    <w:rsid w:val="00D24183"/>
  </w:style>
  <w:style w:type="paragraph" w:customStyle="1" w:styleId="92CA60DD8FD54C5EA592B030A836B3E0">
    <w:name w:val="92CA60DD8FD54C5EA592B030A836B3E0"/>
    <w:rsid w:val="00D24183"/>
  </w:style>
  <w:style w:type="paragraph" w:customStyle="1" w:styleId="CC72010FE28246029AD4893681EF65DF">
    <w:name w:val="CC72010FE28246029AD4893681EF65DF"/>
    <w:rsid w:val="00D241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646848-98D7-4B12-BE7A-DACC460A86B9}">
  <ds:schemaRefs>
    <ds:schemaRef ds:uri="http://schemas.openxmlformats.org/officeDocument/2006/bibliography"/>
  </ds:schemaRefs>
</ds:datastoreItem>
</file>

<file path=customXml/itemProps3.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42678C-F8F3-49FD-9D71-B1240709B3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4244</Words>
  <Characters>24194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maxDoseDB</cp:keywords>
  <dc:description/>
  <cp:lastModifiedBy>Kevin Smith</cp:lastModifiedBy>
  <cp:revision>7</cp:revision>
  <cp:lastPrinted>2020-08-26T14:37:00Z</cp:lastPrinted>
  <dcterms:created xsi:type="dcterms:W3CDTF">2020-08-26T18:20:00Z</dcterms:created>
  <dcterms:modified xsi:type="dcterms:W3CDTF">2020-08-26T19:24:00Z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