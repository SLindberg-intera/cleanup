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AA25360"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 </w:t>
      </w:r>
      <w:r w:rsidR="006B5E55">
        <w:rPr>
          <w:rFonts w:ascii="Arial" w:hAnsi="Arial" w:cs="Arial"/>
          <w:b/>
          <w:i/>
        </w:rPr>
        <w:t>HSSM Builder (</w:t>
      </w:r>
      <w:r w:rsidR="006B5E55" w:rsidRPr="006B5E55">
        <w:rPr>
          <w:rFonts w:ascii="Arial" w:hAnsi="Arial" w:cs="Arial"/>
          <w:b/>
          <w:i/>
        </w:rPr>
        <w:t>build_hssm.py</w:t>
      </w:r>
      <w:r w:rsidR="006B5E55">
        <w:rPr>
          <w:rFonts w:ascii="Arial" w:hAnsi="Arial" w:cs="Arial"/>
          <w:b/>
          <w:i/>
        </w:rPr>
        <w:t>)</w:t>
      </w:r>
    </w:p>
    <w:p w14:paraId="344A4E46" w14:textId="51BF39FA"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A64B8E">
        <w:rPr>
          <w:rFonts w:ascii="Arial" w:hAnsi="Arial" w:cs="Arial"/>
          <w:b/>
        </w:rPr>
        <w:t>2</w:t>
      </w:r>
    </w:p>
    <w:p w14:paraId="21A99226" w14:textId="1E9572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175F966A" w:rsidR="00E62A15" w:rsidRPr="00014C6F" w:rsidRDefault="00014C6F" w:rsidP="00E62A15">
      <w:pPr>
        <w:pStyle w:val="H1bodytext"/>
        <w:spacing w:after="120"/>
        <w:rPr>
          <w:rFonts w:ascii="Arial" w:hAnsi="Arial"/>
        </w:rPr>
      </w:pPr>
      <w:bookmarkStart w:id="0" w:name="_Hlk8896263"/>
      <w:r>
        <w:rPr>
          <w:rFonts w:ascii="Arial" w:hAnsi="Arial"/>
        </w:rPr>
        <w:t xml:space="preserve">The </w:t>
      </w:r>
      <w:r w:rsidR="007F77EA">
        <w:rPr>
          <w:rFonts w:ascii="Arial" w:hAnsi="Arial"/>
        </w:rPr>
        <w:t xml:space="preserve">main purpose of the </w:t>
      </w:r>
      <w:r>
        <w:rPr>
          <w:rFonts w:ascii="Arial" w:hAnsi="Arial"/>
        </w:rPr>
        <w:t xml:space="preserve">HSSM </w:t>
      </w:r>
      <w:r w:rsidR="007F77EA">
        <w:rPr>
          <w:rFonts w:ascii="Arial" w:hAnsi="Arial"/>
        </w:rPr>
        <w:t xml:space="preserve">Builder </w:t>
      </w:r>
      <w:r>
        <w:rPr>
          <w:rFonts w:ascii="Arial" w:hAnsi="Arial"/>
        </w:rPr>
        <w:t xml:space="preserve">tool is to build a </w:t>
      </w:r>
      <w:r w:rsidR="00D51700" w:rsidRPr="00933424">
        <w:rPr>
          <w:rFonts w:ascii="Arial" w:hAnsi="Arial"/>
        </w:rPr>
        <w:t>Hydrocarbon Spill Screening Model</w:t>
      </w:r>
      <w:r w:rsidR="00D51700">
        <w:t xml:space="preserve"> (</w:t>
      </w:r>
      <w:r>
        <w:rPr>
          <w:rFonts w:ascii="Arial" w:hAnsi="Arial"/>
        </w:rPr>
        <w:t>HSSM</w:t>
      </w:r>
      <w:r w:rsidR="00D51700">
        <w:rPr>
          <w:rFonts w:ascii="Arial" w:hAnsi="Arial"/>
        </w:rPr>
        <w:t>)</w:t>
      </w:r>
      <w:r>
        <w:rPr>
          <w:rFonts w:ascii="Arial" w:hAnsi="Arial"/>
        </w:rPr>
        <w:t xml:space="preserve"> package for MT3D</w:t>
      </w:r>
      <w:r w:rsidR="007F77EA">
        <w:rPr>
          <w:rFonts w:ascii="Arial" w:hAnsi="Arial"/>
        </w:rPr>
        <w:t xml:space="preserve"> modeling </w:t>
      </w:r>
      <w:r w:rsidR="00337D70">
        <w:rPr>
          <w:rFonts w:ascii="Arial" w:hAnsi="Arial"/>
        </w:rPr>
        <w:t>purposes</w:t>
      </w:r>
      <w:r>
        <w:rPr>
          <w:rFonts w:ascii="Arial" w:hAnsi="Arial"/>
        </w:rPr>
        <w:t xml:space="preserve">.  It </w:t>
      </w:r>
      <w:r w:rsidR="007F77EA">
        <w:rPr>
          <w:rFonts w:ascii="Arial" w:hAnsi="Arial"/>
        </w:rPr>
        <w:t>processe</w:t>
      </w:r>
      <w:r w:rsidR="00337D70">
        <w:rPr>
          <w:rFonts w:ascii="Arial" w:hAnsi="Arial"/>
        </w:rPr>
        <w:t>s</w:t>
      </w:r>
      <w:r>
        <w:rPr>
          <w:rFonts w:ascii="Arial" w:hAnsi="Arial"/>
        </w:rPr>
        <w:t xml:space="preserve"> </w:t>
      </w:r>
      <w:r w:rsidR="00353999">
        <w:rPr>
          <w:rFonts w:ascii="Arial" w:hAnsi="Arial"/>
        </w:rPr>
        <w:t xml:space="preserve">a single mass flux </w:t>
      </w:r>
      <w:r w:rsidR="00D10DF6">
        <w:rPr>
          <w:rFonts w:ascii="Arial" w:hAnsi="Arial"/>
        </w:rPr>
        <w:t>time series</w:t>
      </w:r>
      <w:r w:rsidR="00353999">
        <w:rPr>
          <w:rFonts w:ascii="Arial" w:hAnsi="Arial"/>
        </w:rPr>
        <w:t xml:space="preserve"> data file or </w:t>
      </w:r>
      <w:r>
        <w:rPr>
          <w:rFonts w:ascii="Arial" w:hAnsi="Arial"/>
        </w:rPr>
        <w:t>multiple</w:t>
      </w:r>
      <w:r w:rsidR="00294205">
        <w:rPr>
          <w:rFonts w:ascii="Arial" w:hAnsi="Arial"/>
        </w:rPr>
        <w:t xml:space="preserve"> </w:t>
      </w:r>
      <w:r w:rsidR="00353999">
        <w:rPr>
          <w:rFonts w:ascii="Arial" w:hAnsi="Arial"/>
        </w:rPr>
        <w:t xml:space="preserve">mass flux </w:t>
      </w:r>
      <w:r w:rsidR="00D10DF6">
        <w:rPr>
          <w:rFonts w:ascii="Arial" w:hAnsi="Arial"/>
        </w:rPr>
        <w:t>time series</w:t>
      </w:r>
      <w:r w:rsidR="00353999">
        <w:rPr>
          <w:rFonts w:ascii="Arial" w:hAnsi="Arial"/>
        </w:rPr>
        <w:t xml:space="preserve"> data</w:t>
      </w:r>
      <w:r>
        <w:rPr>
          <w:rFonts w:ascii="Arial" w:hAnsi="Arial"/>
        </w:rPr>
        <w:t xml:space="preserve"> files</w:t>
      </w:r>
      <w:r w:rsidR="00337D70">
        <w:rPr>
          <w:rFonts w:ascii="Arial" w:hAnsi="Arial"/>
        </w:rPr>
        <w:t xml:space="preserve"> </w:t>
      </w:r>
      <w:r w:rsidR="007F77EA">
        <w:rPr>
          <w:rFonts w:ascii="Arial" w:hAnsi="Arial"/>
        </w:rPr>
        <w:t>by</w:t>
      </w:r>
      <w:r>
        <w:rPr>
          <w:rFonts w:ascii="Arial" w:hAnsi="Arial"/>
        </w:rPr>
        <w:t xml:space="preserve"> </w:t>
      </w:r>
      <w:r w:rsidR="00353999">
        <w:rPr>
          <w:rFonts w:ascii="Arial" w:hAnsi="Arial"/>
        </w:rPr>
        <w:t xml:space="preserve">first </w:t>
      </w:r>
      <w:r>
        <w:rPr>
          <w:rFonts w:ascii="Arial" w:hAnsi="Arial"/>
        </w:rPr>
        <w:t>combining them into a single package</w:t>
      </w:r>
      <w:r w:rsidR="00353999">
        <w:rPr>
          <w:rFonts w:ascii="Arial" w:hAnsi="Arial"/>
        </w:rPr>
        <w:t>. The HSSM Builder tool</w:t>
      </w:r>
      <w:r>
        <w:rPr>
          <w:rFonts w:ascii="Arial" w:hAnsi="Arial"/>
        </w:rPr>
        <w:t xml:space="preserve"> </w:t>
      </w:r>
      <w:r w:rsidR="00353999">
        <w:rPr>
          <w:rFonts w:ascii="Arial" w:hAnsi="Arial"/>
        </w:rPr>
        <w:t xml:space="preserve">then shifts mass out of cells that no longer have a saturated layer in the MT3D </w:t>
      </w:r>
      <w:r w:rsidR="000A2D9D">
        <w:rPr>
          <w:rFonts w:ascii="Arial" w:hAnsi="Arial"/>
        </w:rPr>
        <w:t xml:space="preserve">model </w:t>
      </w:r>
      <w:r w:rsidR="00353999">
        <w:rPr>
          <w:rFonts w:ascii="Arial" w:hAnsi="Arial"/>
        </w:rPr>
        <w:t xml:space="preserve">to adjacent cells that have a saturated layer and </w:t>
      </w:r>
      <w:r>
        <w:rPr>
          <w:rFonts w:ascii="Arial" w:hAnsi="Arial"/>
        </w:rPr>
        <w:t>reduc</w:t>
      </w:r>
      <w:r w:rsidR="00353999">
        <w:rPr>
          <w:rFonts w:ascii="Arial" w:hAnsi="Arial"/>
        </w:rPr>
        <w:t>es</w:t>
      </w:r>
      <w:r>
        <w:rPr>
          <w:rFonts w:ascii="Arial" w:hAnsi="Arial"/>
        </w:rPr>
        <w:t xml:space="preserve"> the number of time steps </w:t>
      </w:r>
      <w:r w:rsidR="00337D70">
        <w:rPr>
          <w:rFonts w:ascii="Arial" w:hAnsi="Arial"/>
        </w:rPr>
        <w:t xml:space="preserve">associated with </w:t>
      </w:r>
      <w:r>
        <w:rPr>
          <w:rFonts w:ascii="Arial" w:hAnsi="Arial"/>
        </w:rPr>
        <w:t xml:space="preserve">each </w:t>
      </w:r>
      <w:r w:rsidR="00337D70">
        <w:rPr>
          <w:rFonts w:ascii="Arial" w:hAnsi="Arial"/>
        </w:rPr>
        <w:t xml:space="preserve">MT3D model </w:t>
      </w:r>
      <w:r>
        <w:rPr>
          <w:rFonts w:ascii="Arial" w:hAnsi="Arial"/>
        </w:rPr>
        <w:t>cell</w:t>
      </w:r>
      <w:r w:rsidR="007F77EA">
        <w:rPr>
          <w:rFonts w:ascii="Arial" w:hAnsi="Arial"/>
        </w:rPr>
        <w:t>. The shifting of mass is consistent with the aqueous flow direction as defined by the MT3D model</w:t>
      </w:r>
      <w:r>
        <w:rPr>
          <w:rFonts w:ascii="Arial" w:hAnsi="Arial"/>
        </w:rPr>
        <w:t>.</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445A7D9A" w:rsidR="006504D7" w:rsidRDefault="006504D7" w:rsidP="006504D7">
      <w:pPr>
        <w:pStyle w:val="H1bodytext"/>
        <w:rPr>
          <w:rFonts w:ascii="Arial" w:hAnsi="Arial" w:cs="Arial"/>
        </w:rPr>
      </w:pPr>
      <w:r>
        <w:rPr>
          <w:rFonts w:ascii="Arial" w:hAnsi="Arial" w:cs="Arial"/>
        </w:rPr>
        <w:t xml:space="preserve">The following are the functional requirements of the </w:t>
      </w:r>
      <w:r w:rsidR="000A1479">
        <w:rPr>
          <w:rFonts w:ascii="Arial" w:hAnsi="Arial" w:cs="Arial"/>
        </w:rPr>
        <w:t>HSSM Builder tool.</w:t>
      </w:r>
    </w:p>
    <w:p w14:paraId="15160F78" w14:textId="6B69BF2F" w:rsidR="00F55198" w:rsidRDefault="00F55198" w:rsidP="00F55198">
      <w:pPr>
        <w:pStyle w:val="H1bodytext"/>
        <w:rPr>
          <w:rFonts w:ascii="Arial" w:hAnsi="Arial" w:cs="Arial"/>
        </w:rPr>
      </w:pPr>
      <w:r>
        <w:rPr>
          <w:rFonts w:ascii="Arial" w:hAnsi="Arial" w:cs="Arial"/>
        </w:rPr>
        <w:t>FR-</w:t>
      </w:r>
      <w:r w:rsidR="00BC2D32">
        <w:rPr>
          <w:rFonts w:ascii="Arial" w:hAnsi="Arial" w:cs="Arial"/>
        </w:rPr>
        <w:t>1</w:t>
      </w:r>
      <w:r>
        <w:rPr>
          <w:rFonts w:ascii="Arial" w:hAnsi="Arial" w:cs="Arial"/>
        </w:rPr>
        <w:t xml:space="preserve">: read and process </w:t>
      </w:r>
      <w:r w:rsidR="002C3481">
        <w:rPr>
          <w:rFonts w:ascii="Arial" w:hAnsi="Arial" w:cs="Arial"/>
        </w:rPr>
        <w:t xml:space="preserve">the following </w:t>
      </w:r>
      <w:r>
        <w:rPr>
          <w:rFonts w:ascii="Arial" w:hAnsi="Arial" w:cs="Arial"/>
        </w:rPr>
        <w:t>MT3D files</w:t>
      </w:r>
      <w:r w:rsidR="002C3481">
        <w:rPr>
          <w:rFonts w:ascii="Arial" w:hAnsi="Arial" w:cs="Arial"/>
        </w:rPr>
        <w:t xml:space="preserve"> and save processed files as *.</w:t>
      </w:r>
      <w:proofErr w:type="spellStart"/>
      <w:r w:rsidR="002C3481">
        <w:rPr>
          <w:rFonts w:ascii="Arial" w:hAnsi="Arial" w:cs="Arial"/>
        </w:rPr>
        <w:t>pkl</w:t>
      </w:r>
      <w:proofErr w:type="spellEnd"/>
      <w:r w:rsidR="002C3481">
        <w:rPr>
          <w:rFonts w:ascii="Arial" w:hAnsi="Arial" w:cs="Arial"/>
        </w:rPr>
        <w:t xml:space="preserve"> files for use during subsequent processing of additional data files</w:t>
      </w:r>
      <w:r>
        <w:rPr>
          <w:rFonts w:ascii="Arial" w:hAnsi="Arial" w:cs="Arial"/>
        </w:rPr>
        <w:t>:</w:t>
      </w:r>
    </w:p>
    <w:p w14:paraId="0A5C231F" w14:textId="7E580E83" w:rsidR="00F55198" w:rsidRDefault="00F55198" w:rsidP="00F55198">
      <w:pPr>
        <w:pStyle w:val="H1bodytext"/>
        <w:numPr>
          <w:ilvl w:val="0"/>
          <w:numId w:val="6"/>
        </w:numPr>
        <w:rPr>
          <w:rFonts w:ascii="Arial" w:hAnsi="Arial" w:cs="Arial"/>
        </w:rPr>
      </w:pPr>
      <w:r>
        <w:rPr>
          <w:rFonts w:ascii="Arial" w:hAnsi="Arial" w:cs="Arial"/>
        </w:rPr>
        <w:t>MT3D Head file</w:t>
      </w:r>
      <w:r w:rsidR="00C16E9A">
        <w:rPr>
          <w:rFonts w:ascii="Arial" w:hAnsi="Arial" w:cs="Arial"/>
        </w:rPr>
        <w:t xml:space="preserve"> </w:t>
      </w:r>
      <w:r>
        <w:rPr>
          <w:rFonts w:ascii="Arial" w:hAnsi="Arial" w:cs="Arial"/>
        </w:rPr>
        <w:t>(*.</w:t>
      </w:r>
      <w:proofErr w:type="spellStart"/>
      <w:r>
        <w:rPr>
          <w:rFonts w:ascii="Arial" w:hAnsi="Arial" w:cs="Arial"/>
        </w:rPr>
        <w:t>hds</w:t>
      </w:r>
      <w:proofErr w:type="spellEnd"/>
      <w:r>
        <w:rPr>
          <w:rFonts w:ascii="Arial" w:hAnsi="Arial" w:cs="Arial"/>
        </w:rPr>
        <w:t>),</w:t>
      </w:r>
    </w:p>
    <w:p w14:paraId="0BBC1C67" w14:textId="77777777" w:rsidR="00F55198" w:rsidRDefault="00F55198" w:rsidP="00F55198">
      <w:pPr>
        <w:pStyle w:val="H1bodytext"/>
        <w:numPr>
          <w:ilvl w:val="0"/>
          <w:numId w:val="6"/>
        </w:numPr>
        <w:rPr>
          <w:rFonts w:ascii="Arial" w:hAnsi="Arial" w:cs="Arial"/>
        </w:rPr>
      </w:pPr>
      <w:r>
        <w:rPr>
          <w:rFonts w:ascii="Arial" w:hAnsi="Arial" w:cs="Arial"/>
        </w:rPr>
        <w:t xml:space="preserve">Model top definition (*.ref), </w:t>
      </w:r>
    </w:p>
    <w:p w14:paraId="4A9A617A" w14:textId="77777777" w:rsidR="00F55198" w:rsidRDefault="00F55198" w:rsidP="00F55198">
      <w:pPr>
        <w:pStyle w:val="H1bodytext"/>
        <w:numPr>
          <w:ilvl w:val="0"/>
          <w:numId w:val="6"/>
        </w:numPr>
        <w:rPr>
          <w:rFonts w:ascii="Arial" w:hAnsi="Arial" w:cs="Arial"/>
        </w:rPr>
      </w:pPr>
      <w:r>
        <w:rPr>
          <w:rFonts w:ascii="Arial" w:hAnsi="Arial" w:cs="Arial"/>
        </w:rPr>
        <w:t>Layer bottom definitions (*.ref)</w:t>
      </w:r>
    </w:p>
    <w:p w14:paraId="68F99715" w14:textId="667BF4E8" w:rsidR="00F55198" w:rsidRDefault="00F55198" w:rsidP="00F55198">
      <w:pPr>
        <w:pStyle w:val="H1bodytext"/>
        <w:numPr>
          <w:ilvl w:val="0"/>
          <w:numId w:val="6"/>
        </w:numPr>
        <w:rPr>
          <w:rFonts w:ascii="Arial" w:hAnsi="Arial" w:cs="Arial"/>
        </w:rPr>
      </w:pPr>
      <w:r>
        <w:rPr>
          <w:rFonts w:ascii="Arial" w:hAnsi="Arial" w:cs="Arial"/>
        </w:rPr>
        <w:t>Layer initial condition files (*.ref).</w:t>
      </w:r>
    </w:p>
    <w:p w14:paraId="173A9613" w14:textId="580279A6" w:rsidR="00F55198" w:rsidRDefault="00F55198" w:rsidP="00F55198">
      <w:pPr>
        <w:pStyle w:val="H1bodytext"/>
        <w:rPr>
          <w:rFonts w:ascii="Arial" w:hAnsi="Arial" w:cs="Arial"/>
        </w:rPr>
      </w:pPr>
      <w:r>
        <w:rPr>
          <w:rFonts w:ascii="Arial" w:hAnsi="Arial" w:cs="Arial"/>
        </w:rPr>
        <w:t>FR-</w:t>
      </w:r>
      <w:r w:rsidR="00BC2D32">
        <w:rPr>
          <w:rFonts w:ascii="Arial" w:hAnsi="Arial" w:cs="Arial"/>
        </w:rPr>
        <w:t>2</w:t>
      </w:r>
      <w:r>
        <w:rPr>
          <w:rFonts w:ascii="Arial" w:hAnsi="Arial" w:cs="Arial"/>
        </w:rPr>
        <w:t>:  Identify the top layer where the percent saturation is greater than or equal to user-identified saturation threshold for each time period from MT3D HDS and layer files.</w:t>
      </w:r>
    </w:p>
    <w:p w14:paraId="3D9C1ED5" w14:textId="78983CE1" w:rsidR="00F55198" w:rsidRDefault="00F55198" w:rsidP="00F55198">
      <w:pPr>
        <w:pStyle w:val="H1bodytext"/>
        <w:rPr>
          <w:rFonts w:ascii="Arial" w:hAnsi="Arial" w:cs="Arial"/>
        </w:rPr>
      </w:pPr>
      <w:r>
        <w:rPr>
          <w:rFonts w:ascii="Arial" w:hAnsi="Arial" w:cs="Arial"/>
        </w:rPr>
        <w:t>FR-</w:t>
      </w:r>
      <w:r w:rsidR="00BC2D32">
        <w:rPr>
          <w:rFonts w:ascii="Arial" w:hAnsi="Arial" w:cs="Arial"/>
        </w:rPr>
        <w:t>3</w:t>
      </w:r>
      <w:r>
        <w:rPr>
          <w:rFonts w:ascii="Arial" w:hAnsi="Arial" w:cs="Arial"/>
        </w:rPr>
        <w:t>: Ability to reuse saturated data processed as part of FR-</w:t>
      </w:r>
      <w:r w:rsidR="00BC2D32">
        <w:rPr>
          <w:rFonts w:ascii="Arial" w:hAnsi="Arial" w:cs="Arial"/>
        </w:rPr>
        <w:t>2</w:t>
      </w:r>
      <w:r>
        <w:rPr>
          <w:rFonts w:ascii="Arial" w:hAnsi="Arial" w:cs="Arial"/>
        </w:rPr>
        <w:t xml:space="preserve"> in future runs of the application without having to reprocess the </w:t>
      </w:r>
      <w:r w:rsidR="00C570E3">
        <w:rPr>
          <w:rFonts w:ascii="Arial" w:hAnsi="Arial" w:cs="Arial"/>
        </w:rPr>
        <w:t>MT3D</w:t>
      </w:r>
      <w:r>
        <w:rPr>
          <w:rFonts w:ascii="Arial" w:hAnsi="Arial" w:cs="Arial"/>
        </w:rPr>
        <w:t xml:space="preserve"> data to rebuild it.</w:t>
      </w:r>
    </w:p>
    <w:p w14:paraId="4CD462B9" w14:textId="51DC07E8" w:rsidR="00BC2D32" w:rsidRDefault="00BC2D32" w:rsidP="00BC2D32">
      <w:pPr>
        <w:pStyle w:val="H1bodytext"/>
        <w:rPr>
          <w:rFonts w:ascii="Arial" w:hAnsi="Arial"/>
        </w:rPr>
      </w:pPr>
      <w:r>
        <w:rPr>
          <w:rFonts w:ascii="Arial" w:hAnsi="Arial"/>
        </w:rPr>
        <w:t>FR-4: User-definable start and end year</w:t>
      </w:r>
      <w:r w:rsidR="00C16E9A">
        <w:rPr>
          <w:rFonts w:ascii="Arial" w:hAnsi="Arial"/>
        </w:rPr>
        <w:t>s</w:t>
      </w:r>
      <w:r>
        <w:rPr>
          <w:rFonts w:ascii="Arial" w:hAnsi="Arial"/>
        </w:rPr>
        <w:t xml:space="preserve"> </w:t>
      </w:r>
      <w:r w:rsidR="00C16E9A">
        <w:rPr>
          <w:rFonts w:ascii="Arial" w:hAnsi="Arial"/>
        </w:rPr>
        <w:t xml:space="preserve">for the </w:t>
      </w:r>
      <w:r>
        <w:rPr>
          <w:rFonts w:ascii="Arial" w:hAnsi="Arial"/>
        </w:rPr>
        <w:t>output data</w:t>
      </w:r>
      <w:r w:rsidR="002C6AEB">
        <w:rPr>
          <w:rFonts w:ascii="Arial" w:hAnsi="Arial"/>
        </w:rPr>
        <w:t xml:space="preserve"> (note: HSSM Builder tool converts years to days (365.25 days per year) starting from 0 for generated output files)</w:t>
      </w:r>
    </w:p>
    <w:p w14:paraId="0ADC1EBD" w14:textId="5B9B1AE6" w:rsidR="00BC2D32" w:rsidRDefault="00BC2D32" w:rsidP="00BC2D32">
      <w:pPr>
        <w:pStyle w:val="H1bodytext"/>
        <w:spacing w:after="120"/>
        <w:rPr>
          <w:rFonts w:ascii="Arial" w:hAnsi="Arial"/>
        </w:rPr>
      </w:pPr>
      <w:r>
        <w:rPr>
          <w:rFonts w:ascii="Arial" w:hAnsi="Arial"/>
        </w:rPr>
        <w:t>FR-5: User-definable flux floor (noise) threshold value</w:t>
      </w:r>
    </w:p>
    <w:p w14:paraId="53C36050" w14:textId="664FF2B2" w:rsidR="004A6174" w:rsidRDefault="00BC2D32" w:rsidP="00BC2D32">
      <w:pPr>
        <w:pStyle w:val="H1bodytext"/>
        <w:spacing w:after="120"/>
        <w:rPr>
          <w:rFonts w:ascii="Arial" w:hAnsi="Arial"/>
        </w:rPr>
      </w:pPr>
      <w:r>
        <w:rPr>
          <w:rFonts w:ascii="Arial" w:hAnsi="Arial"/>
        </w:rPr>
        <w:t>FR-6: User-definable maximum acceptable total mass error</w:t>
      </w:r>
    </w:p>
    <w:p w14:paraId="5995CADC" w14:textId="4DE990C0" w:rsidR="00BC2D32" w:rsidRDefault="00BC2D32" w:rsidP="00BC2D32">
      <w:pPr>
        <w:pStyle w:val="H1bodytext"/>
        <w:spacing w:after="120"/>
        <w:rPr>
          <w:rFonts w:ascii="Arial" w:hAnsi="Arial"/>
        </w:rPr>
      </w:pPr>
      <w:r>
        <w:rPr>
          <w:rFonts w:ascii="Arial" w:hAnsi="Arial"/>
        </w:rPr>
        <w:t xml:space="preserve">FR-7: Read in </w:t>
      </w:r>
      <w:r w:rsidR="00AA565F">
        <w:rPr>
          <w:rFonts w:ascii="Arial" w:hAnsi="Arial"/>
        </w:rPr>
        <w:t>and process</w:t>
      </w:r>
      <w:r w:rsidR="00852103">
        <w:rPr>
          <w:rFonts w:ascii="Arial" w:hAnsi="Arial"/>
        </w:rPr>
        <w:t xml:space="preserve"> </w:t>
      </w:r>
      <w:r>
        <w:rPr>
          <w:rFonts w:ascii="Arial" w:hAnsi="Arial"/>
        </w:rPr>
        <w:t xml:space="preserve">a single file or multiple data files containing mass flux </w:t>
      </w:r>
      <w:r w:rsidR="00D10DF6">
        <w:rPr>
          <w:rFonts w:ascii="Arial" w:hAnsi="Arial"/>
        </w:rPr>
        <w:t>time series</w:t>
      </w:r>
      <w:r>
        <w:rPr>
          <w:rFonts w:ascii="Arial" w:hAnsi="Arial"/>
        </w:rPr>
        <w:t xml:space="preserve"> data (</w:t>
      </w:r>
      <w:r w:rsidR="003A79E5">
        <w:rPr>
          <w:rFonts w:ascii="Arial" w:hAnsi="Arial"/>
        </w:rPr>
        <w:t xml:space="preserve">multiple </w:t>
      </w:r>
      <w:r>
        <w:rPr>
          <w:rFonts w:ascii="Arial" w:hAnsi="Arial"/>
        </w:rPr>
        <w:t xml:space="preserve">files must be the same COPC but can represent different STOMP model domains).  Note </w:t>
      </w:r>
      <w:r w:rsidR="004A6174">
        <w:rPr>
          <w:rFonts w:ascii="Arial" w:hAnsi="Arial"/>
        </w:rPr>
        <w:t xml:space="preserve">that the </w:t>
      </w:r>
      <w:r>
        <w:rPr>
          <w:rFonts w:ascii="Arial" w:hAnsi="Arial"/>
        </w:rPr>
        <w:t>time steps must be the same in each file or it can throw off mass shift and cell summing calculations.</w:t>
      </w:r>
    </w:p>
    <w:p w14:paraId="24A80A86" w14:textId="723A72A3" w:rsidR="00BC2D32" w:rsidRDefault="00BC2D32" w:rsidP="00BC2D32">
      <w:pPr>
        <w:pStyle w:val="H1bodytext"/>
        <w:rPr>
          <w:rFonts w:ascii="Arial" w:hAnsi="Arial" w:cs="Arial"/>
        </w:rPr>
      </w:pPr>
      <w:r>
        <w:rPr>
          <w:rFonts w:ascii="Arial" w:hAnsi="Arial" w:cs="Arial"/>
        </w:rPr>
        <w:t xml:space="preserve">FR-8: Assign a value of “0” (zero) to mass flux values that are </w:t>
      </w:r>
      <w:r w:rsidR="00C16E9A">
        <w:rPr>
          <w:rFonts w:ascii="Arial" w:hAnsi="Arial" w:cs="Arial"/>
        </w:rPr>
        <w:t>less than</w:t>
      </w:r>
      <w:r>
        <w:rPr>
          <w:rFonts w:ascii="Arial" w:hAnsi="Arial" w:cs="Arial"/>
        </w:rPr>
        <w:t xml:space="preserve"> </w:t>
      </w:r>
      <w:r w:rsidR="006C0DE8">
        <w:rPr>
          <w:rFonts w:ascii="Arial" w:hAnsi="Arial" w:cs="Arial"/>
        </w:rPr>
        <w:t>the</w:t>
      </w:r>
      <w:r>
        <w:rPr>
          <w:rFonts w:ascii="Arial" w:hAnsi="Arial" w:cs="Arial"/>
        </w:rPr>
        <w:t xml:space="preserve"> user-specified flux floor (noise) threshold</w:t>
      </w:r>
      <w:r w:rsidR="006C0DE8">
        <w:rPr>
          <w:rFonts w:ascii="Arial" w:hAnsi="Arial" w:cs="Arial"/>
        </w:rPr>
        <w:t xml:space="preserve"> (FR-5)</w:t>
      </w:r>
      <w:r>
        <w:rPr>
          <w:rFonts w:ascii="Arial" w:hAnsi="Arial" w:cs="Arial"/>
        </w:rPr>
        <w:t xml:space="preserve"> for each cell</w:t>
      </w:r>
      <w:r w:rsidR="00297425">
        <w:rPr>
          <w:rFonts w:ascii="Arial" w:hAnsi="Arial" w:cs="Arial"/>
        </w:rPr>
        <w:t>.</w:t>
      </w:r>
      <w:r>
        <w:rPr>
          <w:rFonts w:ascii="Arial" w:hAnsi="Arial" w:cs="Arial"/>
        </w:rPr>
        <w:t xml:space="preserve"> </w:t>
      </w:r>
    </w:p>
    <w:p w14:paraId="29F330BE" w14:textId="50CD1C77" w:rsidR="00BC2D32" w:rsidRDefault="00BC2D32" w:rsidP="00BC2D32">
      <w:pPr>
        <w:pStyle w:val="H1bodytext"/>
        <w:rPr>
          <w:rFonts w:ascii="Arial" w:hAnsi="Arial" w:cs="Arial"/>
        </w:rPr>
      </w:pPr>
      <w:r>
        <w:rPr>
          <w:rFonts w:ascii="Arial" w:hAnsi="Arial" w:cs="Arial"/>
        </w:rPr>
        <w:t xml:space="preserve">FR-9: </w:t>
      </w:r>
      <w:r w:rsidR="0091603F">
        <w:rPr>
          <w:rFonts w:ascii="Arial" w:hAnsi="Arial" w:cs="Arial"/>
        </w:rPr>
        <w:t xml:space="preserve">When processing multiple mass flux </w:t>
      </w:r>
      <w:r w:rsidR="00D10DF6">
        <w:rPr>
          <w:rFonts w:ascii="Arial" w:hAnsi="Arial" w:cs="Arial"/>
        </w:rPr>
        <w:t>time series</w:t>
      </w:r>
      <w:r w:rsidR="0091603F">
        <w:rPr>
          <w:rFonts w:ascii="Arial" w:hAnsi="Arial" w:cs="Arial"/>
        </w:rPr>
        <w:t xml:space="preserve"> data file</w:t>
      </w:r>
      <w:r w:rsidR="00297425">
        <w:rPr>
          <w:rFonts w:ascii="Arial" w:hAnsi="Arial" w:cs="Arial"/>
        </w:rPr>
        <w:t>s</w:t>
      </w:r>
      <w:r w:rsidR="0091603F">
        <w:rPr>
          <w:rFonts w:ascii="Arial" w:hAnsi="Arial" w:cs="Arial"/>
        </w:rPr>
        <w:t>, s</w:t>
      </w:r>
      <w:r>
        <w:rPr>
          <w:rFonts w:ascii="Arial" w:hAnsi="Arial" w:cs="Arial"/>
        </w:rPr>
        <w:t xml:space="preserve">um </w:t>
      </w:r>
      <w:r w:rsidR="0091603F">
        <w:rPr>
          <w:rFonts w:ascii="Arial" w:hAnsi="Arial" w:cs="Arial"/>
        </w:rPr>
        <w:t xml:space="preserve">the </w:t>
      </w:r>
      <w:r>
        <w:rPr>
          <w:rFonts w:ascii="Arial" w:hAnsi="Arial" w:cs="Arial"/>
        </w:rPr>
        <w:t>mass flux of overlapping cells together to form a single time series for each cell.  The overlapping cells must have the same time steps in order to be summed together.</w:t>
      </w:r>
    </w:p>
    <w:p w14:paraId="71A1A317" w14:textId="28CE5412" w:rsidR="00BC2D32" w:rsidRDefault="00BC2D32" w:rsidP="00BC2D32">
      <w:pPr>
        <w:pStyle w:val="H1bodytext"/>
        <w:rPr>
          <w:rFonts w:ascii="Arial" w:hAnsi="Arial" w:cs="Arial"/>
        </w:rPr>
      </w:pPr>
      <w:r>
        <w:rPr>
          <w:rFonts w:ascii="Arial" w:hAnsi="Arial" w:cs="Arial"/>
        </w:rPr>
        <w:t>FR-10: If a cell is dry</w:t>
      </w:r>
      <w:r w:rsidR="00F508A1">
        <w:rPr>
          <w:rFonts w:ascii="Arial" w:hAnsi="Arial" w:cs="Arial"/>
        </w:rPr>
        <w:t xml:space="preserve"> </w:t>
      </w:r>
      <w:r>
        <w:rPr>
          <w:rFonts w:ascii="Arial" w:hAnsi="Arial" w:cs="Arial"/>
        </w:rPr>
        <w:t>(i.e. all cell layers drop below specified saturation)</w:t>
      </w:r>
      <w:r w:rsidR="006773AE" w:rsidRPr="006773AE">
        <w:rPr>
          <w:rFonts w:ascii="Arial" w:hAnsi="Arial" w:cs="Arial"/>
        </w:rPr>
        <w:t xml:space="preserve"> </w:t>
      </w:r>
      <w:r w:rsidR="006773AE">
        <w:rPr>
          <w:rFonts w:ascii="Arial" w:hAnsi="Arial" w:cs="Arial"/>
        </w:rPr>
        <w:t>or inactive (i.e. cell water level being &lt;= 0 or layer elevation &lt;= 0</w:t>
      </w:r>
      <w:r w:rsidR="00BC18D2">
        <w:rPr>
          <w:rFonts w:ascii="Arial" w:hAnsi="Arial" w:cs="Arial"/>
        </w:rPr>
        <w:t>)</w:t>
      </w:r>
      <w:r>
        <w:rPr>
          <w:rFonts w:ascii="Arial" w:hAnsi="Arial" w:cs="Arial"/>
        </w:rPr>
        <w:t>, move remaining time series out of cell following the modeled aqueous flow from the cell to adjacent cell(s).</w:t>
      </w:r>
    </w:p>
    <w:p w14:paraId="63AE1792" w14:textId="1462EAB9" w:rsidR="00BC2D32" w:rsidRDefault="00BC2D32" w:rsidP="00BC2D32">
      <w:pPr>
        <w:pStyle w:val="H1bodytext"/>
        <w:rPr>
          <w:rFonts w:ascii="Arial" w:hAnsi="Arial" w:cs="Arial"/>
        </w:rPr>
      </w:pPr>
      <w:r>
        <w:rPr>
          <w:rFonts w:ascii="Arial" w:hAnsi="Arial" w:cs="Arial"/>
        </w:rPr>
        <w:lastRenderedPageBreak/>
        <w:t>FR-11: Split a cell</w:t>
      </w:r>
      <w:r w:rsidR="00297425">
        <w:rPr>
          <w:rFonts w:ascii="Arial" w:hAnsi="Arial" w:cs="Arial"/>
        </w:rPr>
        <w:t>’s</w:t>
      </w:r>
      <w:r>
        <w:rPr>
          <w:rFonts w:ascii="Arial" w:hAnsi="Arial" w:cs="Arial"/>
        </w:rPr>
        <w:t xml:space="preserve"> </w:t>
      </w:r>
      <w:r w:rsidR="00D10DF6">
        <w:rPr>
          <w:rFonts w:ascii="Arial" w:hAnsi="Arial" w:cs="Arial"/>
        </w:rPr>
        <w:t>time series</w:t>
      </w:r>
      <w:r>
        <w:rPr>
          <w:rFonts w:ascii="Arial" w:hAnsi="Arial" w:cs="Arial"/>
        </w:rPr>
        <w:t xml:space="preserve"> between cell layers depending on </w:t>
      </w:r>
      <w:r w:rsidR="00C05080">
        <w:rPr>
          <w:rFonts w:ascii="Arial" w:hAnsi="Arial" w:cs="Arial"/>
        </w:rPr>
        <w:t xml:space="preserve">at which </w:t>
      </w:r>
      <w:r>
        <w:rPr>
          <w:rFonts w:ascii="Arial" w:hAnsi="Arial" w:cs="Arial"/>
        </w:rPr>
        <w:t xml:space="preserve">timesteps a layer meets or exceeds </w:t>
      </w:r>
      <w:r w:rsidR="00C05080">
        <w:rPr>
          <w:rFonts w:ascii="Arial" w:hAnsi="Arial" w:cs="Arial"/>
        </w:rPr>
        <w:t xml:space="preserve">the </w:t>
      </w:r>
      <w:r>
        <w:rPr>
          <w:rFonts w:ascii="Arial" w:hAnsi="Arial" w:cs="Arial"/>
        </w:rPr>
        <w:t xml:space="preserve">minimum percent saturation </w:t>
      </w:r>
      <w:r w:rsidR="00C05080">
        <w:rPr>
          <w:rFonts w:ascii="Arial" w:hAnsi="Arial" w:cs="Arial"/>
        </w:rPr>
        <w:t>threshold</w:t>
      </w:r>
      <w:r>
        <w:rPr>
          <w:rFonts w:ascii="Arial" w:hAnsi="Arial" w:cs="Arial"/>
        </w:rPr>
        <w:t xml:space="preserve">, using the </w:t>
      </w:r>
      <w:r w:rsidR="007E27A9">
        <w:rPr>
          <w:rFonts w:ascii="Arial" w:hAnsi="Arial" w:cs="Arial"/>
        </w:rPr>
        <w:t xml:space="preserve">highest </w:t>
      </w:r>
      <w:r>
        <w:rPr>
          <w:rFonts w:ascii="Arial" w:hAnsi="Arial" w:cs="Arial"/>
        </w:rPr>
        <w:t xml:space="preserve">layer that meets </w:t>
      </w:r>
      <w:r w:rsidR="007E27A9">
        <w:rPr>
          <w:rFonts w:ascii="Arial" w:hAnsi="Arial" w:cs="Arial"/>
        </w:rPr>
        <w:t>or exce</w:t>
      </w:r>
      <w:r w:rsidR="00C05080">
        <w:rPr>
          <w:rFonts w:ascii="Arial" w:hAnsi="Arial" w:cs="Arial"/>
        </w:rPr>
        <w:t xml:space="preserve">eds the </w:t>
      </w:r>
      <w:r>
        <w:rPr>
          <w:rFonts w:ascii="Arial" w:hAnsi="Arial" w:cs="Arial"/>
        </w:rPr>
        <w:t xml:space="preserve">saturation </w:t>
      </w:r>
      <w:r w:rsidR="00C05080">
        <w:rPr>
          <w:rFonts w:ascii="Arial" w:hAnsi="Arial" w:cs="Arial"/>
        </w:rPr>
        <w:t>threshold</w:t>
      </w:r>
      <w:r>
        <w:rPr>
          <w:rFonts w:ascii="Arial" w:hAnsi="Arial" w:cs="Arial"/>
        </w:rPr>
        <w:t>.</w:t>
      </w:r>
    </w:p>
    <w:p w14:paraId="3C6F547A" w14:textId="16BC7498" w:rsidR="00F55198" w:rsidRPr="00F55198" w:rsidRDefault="00BC2D32" w:rsidP="00BC3C6D">
      <w:pPr>
        <w:pStyle w:val="H1bodytext"/>
        <w:rPr>
          <w:rFonts w:ascii="Arial" w:hAnsi="Arial" w:cs="Arial"/>
        </w:rPr>
      </w:pPr>
      <w:r>
        <w:rPr>
          <w:rFonts w:ascii="Arial" w:hAnsi="Arial" w:cs="Arial"/>
        </w:rPr>
        <w:t xml:space="preserve">FR-12: </w:t>
      </w:r>
      <w:r w:rsidR="00983396">
        <w:rPr>
          <w:rFonts w:ascii="Arial" w:hAnsi="Arial" w:cs="Arial"/>
        </w:rPr>
        <w:t>R</w:t>
      </w:r>
      <w:r>
        <w:rPr>
          <w:rFonts w:ascii="Arial" w:hAnsi="Arial" w:cs="Arial"/>
        </w:rPr>
        <w:t xml:space="preserve">educe the number of timesteps associated with each cell timeseries to </w:t>
      </w:r>
      <w:r w:rsidR="00C05080">
        <w:rPr>
          <w:rFonts w:ascii="Arial" w:hAnsi="Arial" w:cs="Arial"/>
        </w:rPr>
        <w:t xml:space="preserve">within a </w:t>
      </w:r>
      <w:r w:rsidR="00983396">
        <w:rPr>
          <w:rFonts w:ascii="Arial" w:hAnsi="Arial" w:cs="Arial"/>
        </w:rPr>
        <w:t xml:space="preserve">target </w:t>
      </w:r>
      <w:r w:rsidR="00C05080">
        <w:rPr>
          <w:rFonts w:ascii="Arial" w:hAnsi="Arial" w:cs="Arial"/>
        </w:rPr>
        <w:t xml:space="preserve">range of greater than 50 and </w:t>
      </w:r>
      <w:r>
        <w:rPr>
          <w:rFonts w:ascii="Arial" w:hAnsi="Arial" w:cs="Arial"/>
        </w:rPr>
        <w:t>less than</w:t>
      </w:r>
      <w:r w:rsidR="00C05080">
        <w:rPr>
          <w:rFonts w:ascii="Arial" w:hAnsi="Arial" w:cs="Arial"/>
        </w:rPr>
        <w:t xml:space="preserve"> 200</w:t>
      </w:r>
      <w:r w:rsidR="008B5AB7">
        <w:rPr>
          <w:rFonts w:ascii="Arial" w:hAnsi="Arial" w:cs="Arial"/>
        </w:rPr>
        <w:t xml:space="preserve">, using the </w:t>
      </w:r>
      <w:r w:rsidR="008B5AB7" w:rsidRPr="003A306A">
        <w:rPr>
          <w:rFonts w:ascii="Arial" w:hAnsi="Arial" w:cs="Arial"/>
        </w:rPr>
        <w:t>Ramer-Douglas-</w:t>
      </w:r>
      <w:proofErr w:type="spellStart"/>
      <w:r w:rsidR="008B5AB7" w:rsidRPr="003A306A">
        <w:rPr>
          <w:rFonts w:ascii="Arial" w:hAnsi="Arial" w:cs="Arial"/>
        </w:rPr>
        <w:t>Peucker</w:t>
      </w:r>
      <w:proofErr w:type="spellEnd"/>
      <w:r w:rsidR="008B5AB7" w:rsidRPr="003A306A">
        <w:rPr>
          <w:rFonts w:ascii="Arial" w:hAnsi="Arial" w:cs="Arial"/>
        </w:rPr>
        <w:t xml:space="preserve"> algorithm</w:t>
      </w:r>
      <w:r>
        <w:rPr>
          <w:rFonts w:ascii="Arial" w:hAnsi="Arial" w:cs="Arial"/>
        </w:rPr>
        <w:t xml:space="preserve">. </w:t>
      </w:r>
      <w:r w:rsidR="00C05080">
        <w:rPr>
          <w:rFonts w:ascii="Arial" w:hAnsi="Arial" w:cs="Arial"/>
        </w:rPr>
        <w:t>It is noted that the processing logic prioritizes</w:t>
      </w:r>
      <w:r w:rsidR="00983396">
        <w:rPr>
          <w:rFonts w:ascii="Arial" w:hAnsi="Arial" w:cs="Arial"/>
        </w:rPr>
        <w:t xml:space="preserve"> </w:t>
      </w:r>
      <w:r w:rsidR="00C05080">
        <w:rPr>
          <w:rFonts w:ascii="Arial" w:hAnsi="Arial" w:cs="Arial"/>
        </w:rPr>
        <w:t>meeting the</w:t>
      </w:r>
      <w:r>
        <w:rPr>
          <w:rFonts w:ascii="Arial" w:hAnsi="Arial" w:cs="Arial"/>
        </w:rPr>
        <w:t xml:space="preserve"> </w:t>
      </w:r>
      <w:r w:rsidR="00983396">
        <w:rPr>
          <w:rFonts w:ascii="Arial" w:hAnsi="Arial" w:cs="Arial"/>
        </w:rPr>
        <w:t xml:space="preserve">acceptable </w:t>
      </w:r>
      <w:r>
        <w:rPr>
          <w:rFonts w:ascii="Arial" w:hAnsi="Arial" w:cs="Arial"/>
        </w:rPr>
        <w:t>error tolerance</w:t>
      </w:r>
      <w:r w:rsidR="00983396">
        <w:rPr>
          <w:rFonts w:ascii="Arial" w:hAnsi="Arial" w:cs="Arial"/>
        </w:rPr>
        <w:t xml:space="preserve"> between the reduced and original datasets. As a result, the number of datapoints can be less </w:t>
      </w:r>
      <w:r>
        <w:rPr>
          <w:rFonts w:ascii="Arial" w:hAnsi="Arial" w:cs="Arial"/>
        </w:rPr>
        <w:t xml:space="preserve">than </w:t>
      </w:r>
      <w:r w:rsidR="00983396">
        <w:rPr>
          <w:rFonts w:ascii="Arial" w:hAnsi="Arial" w:cs="Arial"/>
        </w:rPr>
        <w:t xml:space="preserve">or greater than the target range </w:t>
      </w:r>
      <w:r w:rsidR="000D5CA8">
        <w:rPr>
          <w:rFonts w:ascii="Arial" w:hAnsi="Arial" w:cs="Arial"/>
        </w:rPr>
        <w:t>of</w:t>
      </w:r>
      <w:r w:rsidR="00983396">
        <w:rPr>
          <w:rFonts w:ascii="Arial" w:hAnsi="Arial" w:cs="Arial"/>
        </w:rPr>
        <w:t xml:space="preserve"> reduced </w:t>
      </w:r>
      <w:r>
        <w:rPr>
          <w:rFonts w:ascii="Arial" w:hAnsi="Arial" w:cs="Arial"/>
        </w:rPr>
        <w:t xml:space="preserve">timesteps. </w:t>
      </w:r>
    </w:p>
    <w:p w14:paraId="161E84F2" w14:textId="77777777" w:rsidR="008B5AB7" w:rsidRPr="00F55198" w:rsidRDefault="008B5AB7" w:rsidP="000925AC">
      <w:pPr>
        <w:autoSpaceDE w:val="0"/>
        <w:autoSpaceDN w:val="0"/>
        <w:ind w:left="720"/>
        <w:rPr>
          <w:rFonts w:ascii="Arial" w:hAnsi="Arial" w:cs="Arial"/>
        </w:rPr>
      </w:pPr>
    </w:p>
    <w:p w14:paraId="3D8C79A2" w14:textId="06B0636D" w:rsidR="008E5A5F" w:rsidRDefault="006504D7" w:rsidP="007D57E1">
      <w:pPr>
        <w:pStyle w:val="H1bodytext"/>
        <w:rPr>
          <w:rFonts w:ascii="Arial" w:hAnsi="Arial"/>
        </w:rPr>
      </w:pPr>
      <w:r>
        <w:rPr>
          <w:rFonts w:ascii="Arial" w:hAnsi="Arial" w:cs="Arial"/>
        </w:rPr>
        <w:t>FR-1</w:t>
      </w:r>
      <w:r w:rsidR="00BC2D32">
        <w:rPr>
          <w:rFonts w:ascii="Arial" w:hAnsi="Arial" w:cs="Arial"/>
        </w:rPr>
        <w:t>3</w:t>
      </w:r>
      <w:r>
        <w:rPr>
          <w:rFonts w:ascii="Arial" w:hAnsi="Arial" w:cs="Arial"/>
        </w:rPr>
        <w:t xml:space="preserve">: </w:t>
      </w:r>
      <w:r w:rsidR="00B67B8B">
        <w:rPr>
          <w:rFonts w:ascii="Arial" w:hAnsi="Arial" w:cs="Arial"/>
        </w:rPr>
        <w:t xml:space="preserve">Build HSSM package input for </w:t>
      </w:r>
      <w:r w:rsidR="005D301D">
        <w:rPr>
          <w:rFonts w:ascii="Arial" w:hAnsi="Arial"/>
        </w:rPr>
        <w:t>MT3D</w:t>
      </w:r>
    </w:p>
    <w:p w14:paraId="37E2FC54" w14:textId="2729893B" w:rsidR="00F508A1" w:rsidRDefault="00F508A1" w:rsidP="007D57E1">
      <w:pPr>
        <w:pStyle w:val="H1bodytext"/>
        <w:rPr>
          <w:rFonts w:ascii="Arial" w:hAnsi="Arial" w:cs="Arial"/>
        </w:rPr>
      </w:pPr>
      <w:r>
        <w:rPr>
          <w:rFonts w:ascii="Arial" w:hAnsi="Arial" w:cs="Arial"/>
        </w:rPr>
        <w:t>FR-14</w:t>
      </w:r>
      <w:r w:rsidR="005826E8">
        <w:rPr>
          <w:rFonts w:ascii="Arial" w:hAnsi="Arial" w:cs="Arial"/>
        </w:rPr>
        <w:t>:</w:t>
      </w:r>
      <w:r>
        <w:rPr>
          <w:rFonts w:ascii="Arial" w:hAnsi="Arial" w:cs="Arial"/>
        </w:rPr>
        <w:t xml:space="preserve"> If cell is dry or inactive in </w:t>
      </w:r>
      <w:r w:rsidR="00A433FF">
        <w:rPr>
          <w:rFonts w:ascii="Arial" w:hAnsi="Arial" w:cs="Arial"/>
        </w:rPr>
        <w:t xml:space="preserve">day </w:t>
      </w:r>
      <w:r>
        <w:rPr>
          <w:rFonts w:ascii="Arial" w:hAnsi="Arial" w:cs="Arial"/>
        </w:rPr>
        <w:t>0</w:t>
      </w:r>
      <w:r w:rsidR="002F780B">
        <w:rPr>
          <w:rFonts w:ascii="Arial" w:hAnsi="Arial" w:cs="Arial"/>
        </w:rPr>
        <w:t>,</w:t>
      </w:r>
      <w:r>
        <w:rPr>
          <w:rFonts w:ascii="Arial" w:hAnsi="Arial" w:cs="Arial"/>
        </w:rPr>
        <w:t xml:space="preserve"> then check if there is at</w:t>
      </w:r>
      <w:r w:rsidR="002F780B">
        <w:rPr>
          <w:rFonts w:ascii="Arial" w:hAnsi="Arial" w:cs="Arial"/>
        </w:rPr>
        <w:t xml:space="preserve"> </w:t>
      </w:r>
      <w:r>
        <w:rPr>
          <w:rFonts w:ascii="Arial" w:hAnsi="Arial" w:cs="Arial"/>
        </w:rPr>
        <w:t>least 10% saturation in any layer.  If there is 10% saturation</w:t>
      </w:r>
      <w:r w:rsidR="002F780B">
        <w:rPr>
          <w:rFonts w:ascii="Arial" w:hAnsi="Arial" w:cs="Arial"/>
        </w:rPr>
        <w:t xml:space="preserve"> or more,</w:t>
      </w:r>
      <w:r>
        <w:rPr>
          <w:rFonts w:ascii="Arial" w:hAnsi="Arial" w:cs="Arial"/>
        </w:rPr>
        <w:t xml:space="preserve"> then use it as the saturated layer for </w:t>
      </w:r>
      <w:r w:rsidR="000411E7">
        <w:rPr>
          <w:rFonts w:ascii="Arial" w:hAnsi="Arial" w:cs="Arial"/>
        </w:rPr>
        <w:t>day</w:t>
      </w:r>
      <w:r>
        <w:rPr>
          <w:rFonts w:ascii="Arial" w:hAnsi="Arial" w:cs="Arial"/>
        </w:rPr>
        <w:t xml:space="preserve"> 0</w:t>
      </w:r>
      <w:r w:rsidR="002F780B">
        <w:rPr>
          <w:rFonts w:ascii="Arial" w:hAnsi="Arial" w:cs="Arial"/>
        </w:rPr>
        <w:t xml:space="preserve"> and</w:t>
      </w:r>
      <w:r>
        <w:rPr>
          <w:rFonts w:ascii="Arial" w:hAnsi="Arial" w:cs="Arial"/>
        </w:rPr>
        <w:t xml:space="preserve"> mass shift</w:t>
      </w:r>
      <w:r w:rsidR="002F780B">
        <w:rPr>
          <w:rFonts w:ascii="Arial" w:hAnsi="Arial" w:cs="Arial"/>
        </w:rPr>
        <w:t xml:space="preserve"> starting</w:t>
      </w:r>
      <w:r>
        <w:rPr>
          <w:rFonts w:ascii="Arial" w:hAnsi="Arial" w:cs="Arial"/>
        </w:rPr>
        <w:t xml:space="preserve"> in </w:t>
      </w:r>
      <w:r w:rsidR="000411E7">
        <w:rPr>
          <w:rFonts w:ascii="Arial" w:hAnsi="Arial" w:cs="Arial"/>
        </w:rPr>
        <w:t>day</w:t>
      </w:r>
      <w:r>
        <w:rPr>
          <w:rFonts w:ascii="Arial" w:hAnsi="Arial" w:cs="Arial"/>
        </w:rPr>
        <w:t xml:space="preserve"> 1.  If saturation </w:t>
      </w:r>
      <w:r w:rsidR="00343767">
        <w:rPr>
          <w:rFonts w:ascii="Arial" w:hAnsi="Arial" w:cs="Arial"/>
        </w:rPr>
        <w:t xml:space="preserve">for all layers is below </w:t>
      </w:r>
      <w:r>
        <w:rPr>
          <w:rFonts w:ascii="Arial" w:hAnsi="Arial" w:cs="Arial"/>
        </w:rPr>
        <w:t>10%</w:t>
      </w:r>
      <w:r w:rsidR="002F780B">
        <w:rPr>
          <w:rFonts w:ascii="Arial" w:hAnsi="Arial" w:cs="Arial"/>
        </w:rPr>
        <w:t>,</w:t>
      </w:r>
      <w:r>
        <w:rPr>
          <w:rFonts w:ascii="Arial" w:hAnsi="Arial" w:cs="Arial"/>
        </w:rPr>
        <w:t xml:space="preserve"> then mass shift starting in </w:t>
      </w:r>
      <w:r w:rsidR="00A433FF">
        <w:rPr>
          <w:rFonts w:ascii="Arial" w:hAnsi="Arial" w:cs="Arial"/>
        </w:rPr>
        <w:t xml:space="preserve">day </w:t>
      </w:r>
      <w:r>
        <w:rPr>
          <w:rFonts w:ascii="Arial" w:hAnsi="Arial" w:cs="Arial"/>
        </w:rPr>
        <w:t>0.</w:t>
      </w:r>
    </w:p>
    <w:p w14:paraId="03C731FD" w14:textId="2DF66311" w:rsidR="005826E8" w:rsidRPr="006504D7" w:rsidRDefault="005826E8" w:rsidP="007D57E1">
      <w:pPr>
        <w:pStyle w:val="H1bodytext"/>
        <w:rPr>
          <w:rFonts w:ascii="Arial" w:hAnsi="Arial"/>
        </w:rPr>
      </w:pPr>
      <w:r>
        <w:rPr>
          <w:rFonts w:ascii="Arial" w:hAnsi="Arial" w:cs="Arial"/>
        </w:rPr>
        <w:t xml:space="preserve">FR-15: </w:t>
      </w:r>
      <w:r w:rsidRPr="005826E8">
        <w:rPr>
          <w:rFonts w:ascii="Arial" w:hAnsi="Arial" w:cs="Arial"/>
        </w:rPr>
        <w:t xml:space="preserve">Remove those cells that have no mass associated with them in original dataset (i.e. </w:t>
      </w:r>
      <w:r w:rsidR="002A1FA6">
        <w:rPr>
          <w:rFonts w:ascii="Arial" w:hAnsi="Arial" w:cs="Arial"/>
        </w:rPr>
        <w:t xml:space="preserve">cells with </w:t>
      </w:r>
      <w:r w:rsidRPr="005826E8">
        <w:rPr>
          <w:rFonts w:ascii="Arial" w:hAnsi="Arial" w:cs="Arial"/>
        </w:rPr>
        <w:t>mass = 0 for every timestep in modeling time series in original dataset)</w:t>
      </w:r>
    </w:p>
    <w:p w14:paraId="4169DB35" w14:textId="28EC3167" w:rsidR="00C5173F" w:rsidRDefault="00C5173F" w:rsidP="007D57E1">
      <w:pPr>
        <w:pStyle w:val="H1bodytext"/>
        <w:rPr>
          <w:rFonts w:ascii="Arial" w:hAnsi="Arial" w:cs="Arial"/>
        </w:rPr>
      </w:pPr>
      <w:r>
        <w:rPr>
          <w:rFonts w:ascii="Arial" w:hAnsi="Arial" w:cs="Arial"/>
        </w:rPr>
        <w:t xml:space="preserve">FR-16: </w:t>
      </w:r>
      <w:r w:rsidR="000925AC">
        <w:rPr>
          <w:rFonts w:ascii="Arial" w:hAnsi="Arial" w:cs="Arial"/>
        </w:rPr>
        <w:t>O</w:t>
      </w:r>
      <w:r>
        <w:rPr>
          <w:rFonts w:ascii="Arial" w:hAnsi="Arial" w:cs="Arial"/>
        </w:rPr>
        <w:t xml:space="preserve">ptional </w:t>
      </w:r>
      <w:r w:rsidR="000925AC">
        <w:rPr>
          <w:rFonts w:ascii="Arial" w:hAnsi="Arial" w:cs="Arial"/>
        </w:rPr>
        <w:t>f</w:t>
      </w:r>
      <w:r>
        <w:rPr>
          <w:rFonts w:ascii="Arial" w:hAnsi="Arial" w:cs="Arial"/>
        </w:rPr>
        <w:t>unction to create stepwise output. This would insert a duplicate day between each step that has the same rate as the previous year.  For example:</w:t>
      </w:r>
    </w:p>
    <w:p w14:paraId="082AB4B3" w14:textId="1B522A11" w:rsidR="00C5173F" w:rsidRDefault="00C5173F" w:rsidP="007D57E1">
      <w:pPr>
        <w:pStyle w:val="H1bodytext"/>
        <w:rPr>
          <w:rFonts w:ascii="Arial" w:hAnsi="Arial" w:cs="Arial"/>
        </w:rPr>
      </w:pPr>
      <w:r>
        <w:rPr>
          <w:rFonts w:ascii="Arial" w:hAnsi="Arial" w:cs="Arial"/>
        </w:rPr>
        <w:tab/>
        <w:t>Day</w:t>
      </w:r>
      <w:r>
        <w:rPr>
          <w:rFonts w:ascii="Arial" w:hAnsi="Arial" w:cs="Arial"/>
        </w:rPr>
        <w:tab/>
        <w:t>Rate</w:t>
      </w:r>
    </w:p>
    <w:p w14:paraId="35FFDE22" w14:textId="72398A24" w:rsidR="00C5173F" w:rsidRDefault="00C5173F" w:rsidP="000925AC">
      <w:pPr>
        <w:pStyle w:val="H1bodytext"/>
        <w:ind w:firstLine="720"/>
        <w:rPr>
          <w:rFonts w:ascii="Arial" w:hAnsi="Arial" w:cs="Arial"/>
        </w:rPr>
      </w:pPr>
      <w:r>
        <w:rPr>
          <w:rFonts w:ascii="Arial" w:hAnsi="Arial" w:cs="Arial"/>
        </w:rPr>
        <w:t>0</w:t>
      </w:r>
      <w:r>
        <w:rPr>
          <w:rFonts w:ascii="Arial" w:hAnsi="Arial" w:cs="Arial"/>
        </w:rPr>
        <w:tab/>
        <w:t>5</w:t>
      </w:r>
    </w:p>
    <w:p w14:paraId="1E55AADA" w14:textId="5565B343" w:rsidR="00C5173F" w:rsidRDefault="00C5173F" w:rsidP="00C5173F">
      <w:pPr>
        <w:pStyle w:val="H1bodytext"/>
        <w:rPr>
          <w:rFonts w:ascii="Arial" w:hAnsi="Arial"/>
        </w:rPr>
      </w:pPr>
      <w:r>
        <w:rPr>
          <w:rFonts w:ascii="Arial" w:hAnsi="Arial"/>
        </w:rPr>
        <w:tab/>
        <w:t>365.25</w:t>
      </w:r>
      <w:r>
        <w:rPr>
          <w:rFonts w:ascii="Arial" w:hAnsi="Arial"/>
        </w:rPr>
        <w:tab/>
        <w:t>5</w:t>
      </w:r>
    </w:p>
    <w:p w14:paraId="399AF7B1" w14:textId="122626FC" w:rsidR="00C5173F" w:rsidRDefault="00C5173F" w:rsidP="00C5173F">
      <w:pPr>
        <w:pStyle w:val="H1bodytext"/>
        <w:rPr>
          <w:rFonts w:ascii="Arial" w:hAnsi="Arial"/>
        </w:rPr>
      </w:pPr>
      <w:r>
        <w:rPr>
          <w:rFonts w:ascii="Arial" w:hAnsi="Arial"/>
        </w:rPr>
        <w:tab/>
        <w:t>365.25</w:t>
      </w:r>
      <w:r>
        <w:rPr>
          <w:rFonts w:ascii="Arial" w:hAnsi="Arial"/>
        </w:rPr>
        <w:tab/>
        <w:t>12</w:t>
      </w:r>
    </w:p>
    <w:p w14:paraId="5CB25D39" w14:textId="4FB4596F" w:rsidR="00C5173F" w:rsidRDefault="00C5173F" w:rsidP="00C5173F">
      <w:pPr>
        <w:pStyle w:val="H1bodytext"/>
        <w:rPr>
          <w:rFonts w:ascii="Arial" w:hAnsi="Arial"/>
        </w:rPr>
      </w:pPr>
      <w:r>
        <w:rPr>
          <w:rFonts w:ascii="Arial" w:hAnsi="Arial"/>
        </w:rPr>
        <w:tab/>
        <w:t>730.5</w:t>
      </w:r>
      <w:r>
        <w:rPr>
          <w:rFonts w:ascii="Arial" w:hAnsi="Arial"/>
        </w:rPr>
        <w:tab/>
        <w:t>12</w:t>
      </w:r>
    </w:p>
    <w:p w14:paraId="54D7E59E" w14:textId="6A47C99E" w:rsidR="00C5173F" w:rsidRDefault="00C5173F" w:rsidP="00C5173F">
      <w:pPr>
        <w:pStyle w:val="H1bodytext"/>
        <w:rPr>
          <w:rFonts w:ascii="Arial" w:hAnsi="Arial"/>
        </w:rPr>
      </w:pPr>
      <w:r>
        <w:rPr>
          <w:rFonts w:ascii="Arial" w:hAnsi="Arial"/>
        </w:rPr>
        <w:tab/>
        <w:t>73</w:t>
      </w:r>
      <w:r w:rsidR="000925AC">
        <w:rPr>
          <w:rFonts w:ascii="Arial" w:hAnsi="Arial"/>
        </w:rPr>
        <w:t>0</w:t>
      </w:r>
      <w:r>
        <w:rPr>
          <w:rFonts w:ascii="Arial" w:hAnsi="Arial"/>
        </w:rPr>
        <w:t>.5</w:t>
      </w:r>
      <w:r>
        <w:rPr>
          <w:rFonts w:ascii="Arial" w:hAnsi="Arial"/>
        </w:rPr>
        <w:tab/>
        <w:t>10</w:t>
      </w:r>
    </w:p>
    <w:p w14:paraId="36F194C5" w14:textId="05B6F2A4" w:rsidR="00C5173F" w:rsidRPr="006504D7" w:rsidRDefault="00C5173F" w:rsidP="00C5173F">
      <w:pPr>
        <w:pStyle w:val="H1bodytext"/>
        <w:rPr>
          <w:rFonts w:ascii="Arial" w:hAnsi="Arial"/>
        </w:rPr>
      </w:pPr>
      <w:r>
        <w:rPr>
          <w:rFonts w:ascii="Arial" w:hAnsi="Arial"/>
        </w:rPr>
        <w:tab/>
        <w:t>Etc.</w:t>
      </w:r>
    </w:p>
    <w:p w14:paraId="59D1EBB5" w14:textId="61576C49" w:rsidR="00E62A15" w:rsidRPr="00733F9E" w:rsidRDefault="00E62A15" w:rsidP="00733F9E">
      <w:pPr>
        <w:pStyle w:val="H1bodytext"/>
        <w:numPr>
          <w:ilvl w:val="0"/>
          <w:numId w:val="1"/>
        </w:numPr>
        <w:spacing w:after="120"/>
        <w:rPr>
          <w:rFonts w:ascii="Arial" w:hAnsi="Arial"/>
          <w:b/>
        </w:rPr>
      </w:pPr>
      <w:r w:rsidRPr="00914C4E">
        <w:rPr>
          <w:rFonts w:ascii="Arial" w:hAnsi="Arial"/>
          <w:b/>
        </w:rPr>
        <w:t>Software Requirements Specifications</w:t>
      </w:r>
    </w:p>
    <w:p w14:paraId="4E94F030" w14:textId="31B81536" w:rsidR="006504D7" w:rsidRDefault="006504D7" w:rsidP="00E62A15">
      <w:pPr>
        <w:pStyle w:val="H1bodytext"/>
        <w:spacing w:after="120"/>
        <w:rPr>
          <w:rFonts w:ascii="Arial" w:hAnsi="Arial"/>
        </w:rPr>
      </w:pPr>
      <w:r>
        <w:rPr>
          <w:rFonts w:ascii="Arial" w:hAnsi="Arial"/>
        </w:rPr>
        <w:t>Programming Language and required modules/libraries</w:t>
      </w:r>
      <w:r w:rsidR="00733F9E">
        <w:rPr>
          <w:rFonts w:ascii="Arial" w:hAnsi="Arial"/>
        </w:rPr>
        <w:t>:</w:t>
      </w:r>
    </w:p>
    <w:p w14:paraId="1BDD6334" w14:textId="738096A7" w:rsidR="00733F9E" w:rsidRDefault="00733F9E" w:rsidP="00733F9E">
      <w:pPr>
        <w:pStyle w:val="H1bodytext"/>
        <w:numPr>
          <w:ilvl w:val="0"/>
          <w:numId w:val="4"/>
        </w:numPr>
        <w:spacing w:after="120"/>
        <w:rPr>
          <w:rFonts w:ascii="Arial" w:hAnsi="Arial"/>
        </w:rPr>
      </w:pPr>
      <w:r>
        <w:rPr>
          <w:rFonts w:ascii="Arial" w:hAnsi="Arial"/>
        </w:rPr>
        <w:t>Python 3.6</w:t>
      </w:r>
    </w:p>
    <w:p w14:paraId="27206A6C" w14:textId="2B12E302" w:rsidR="00733F9E" w:rsidRDefault="00733F9E" w:rsidP="00733F9E">
      <w:pPr>
        <w:pStyle w:val="H1bodytext"/>
        <w:numPr>
          <w:ilvl w:val="0"/>
          <w:numId w:val="4"/>
        </w:numPr>
        <w:spacing w:after="120"/>
        <w:rPr>
          <w:rFonts w:ascii="Arial" w:hAnsi="Arial"/>
        </w:rPr>
      </w:pPr>
      <w:proofErr w:type="spellStart"/>
      <w:r>
        <w:rPr>
          <w:rFonts w:ascii="Arial" w:hAnsi="Arial"/>
        </w:rPr>
        <w:t>Numpy</w:t>
      </w:r>
      <w:proofErr w:type="spellEnd"/>
      <w:r>
        <w:rPr>
          <w:rFonts w:ascii="Arial" w:hAnsi="Arial"/>
        </w:rPr>
        <w:t xml:space="preserve"> 1.16</w:t>
      </w:r>
    </w:p>
    <w:p w14:paraId="0222D95A" w14:textId="1F23826D" w:rsidR="00733F9E" w:rsidRDefault="00733F9E" w:rsidP="00733F9E">
      <w:pPr>
        <w:pStyle w:val="H1bodytext"/>
        <w:numPr>
          <w:ilvl w:val="0"/>
          <w:numId w:val="4"/>
        </w:numPr>
        <w:spacing w:after="120"/>
        <w:rPr>
          <w:rFonts w:ascii="Arial" w:hAnsi="Arial"/>
        </w:rPr>
      </w:pPr>
      <w:r>
        <w:rPr>
          <w:rFonts w:ascii="Arial" w:hAnsi="Arial"/>
        </w:rPr>
        <w:t>Pandas 0.24.2</w:t>
      </w:r>
      <w:r w:rsidR="00B1623B">
        <w:rPr>
          <w:rFonts w:ascii="Arial" w:hAnsi="Arial"/>
        </w:rPr>
        <w:t xml:space="preserve"> (incompatible with other versions)</w:t>
      </w:r>
    </w:p>
    <w:p w14:paraId="66901775" w14:textId="5B8F4ADD" w:rsidR="00733F9E" w:rsidRDefault="00733F9E" w:rsidP="00733F9E">
      <w:pPr>
        <w:pStyle w:val="H1bodytext"/>
        <w:numPr>
          <w:ilvl w:val="0"/>
          <w:numId w:val="4"/>
        </w:numPr>
        <w:spacing w:after="120"/>
        <w:rPr>
          <w:rFonts w:ascii="Arial" w:hAnsi="Arial"/>
        </w:rPr>
      </w:pPr>
      <w:proofErr w:type="spellStart"/>
      <w:r>
        <w:rPr>
          <w:rFonts w:ascii="Arial" w:hAnsi="Arial"/>
        </w:rPr>
        <w:t>Scipy</w:t>
      </w:r>
      <w:proofErr w:type="spellEnd"/>
      <w:r>
        <w:rPr>
          <w:rFonts w:ascii="Arial" w:hAnsi="Arial"/>
        </w:rPr>
        <w:t xml:space="preserve"> 1.4.1</w:t>
      </w:r>
    </w:p>
    <w:p w14:paraId="7847A26F" w14:textId="2F6AD6B5" w:rsidR="00733F9E" w:rsidRDefault="00733F9E" w:rsidP="00733F9E">
      <w:pPr>
        <w:pStyle w:val="H1bodytext"/>
        <w:numPr>
          <w:ilvl w:val="0"/>
          <w:numId w:val="4"/>
        </w:numPr>
        <w:spacing w:after="120"/>
        <w:rPr>
          <w:rFonts w:ascii="Arial" w:hAnsi="Arial"/>
        </w:rPr>
      </w:pPr>
      <w:proofErr w:type="spellStart"/>
      <w:r>
        <w:rPr>
          <w:rFonts w:ascii="Arial" w:hAnsi="Arial"/>
        </w:rPr>
        <w:t>Flopy</w:t>
      </w:r>
      <w:proofErr w:type="spellEnd"/>
      <w:r>
        <w:rPr>
          <w:rFonts w:ascii="Arial" w:hAnsi="Arial"/>
        </w:rPr>
        <w:t xml:space="preserve"> 3.3</w:t>
      </w:r>
    </w:p>
    <w:p w14:paraId="3DF730E1" w14:textId="74349625" w:rsidR="00733F9E" w:rsidRPr="00733F9E" w:rsidRDefault="00733F9E" w:rsidP="00733F9E">
      <w:pPr>
        <w:pStyle w:val="H1bodytext"/>
        <w:numPr>
          <w:ilvl w:val="0"/>
          <w:numId w:val="4"/>
        </w:numPr>
        <w:spacing w:after="120"/>
        <w:rPr>
          <w:rFonts w:ascii="Arial" w:hAnsi="Arial"/>
        </w:rPr>
      </w:pPr>
      <w:r w:rsidRPr="00733F9E">
        <w:rPr>
          <w:rFonts w:ascii="Arial" w:hAnsi="Arial"/>
        </w:rPr>
        <w:t>Matplotlib 3.1.2</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4C48256F" w14:textId="548E5405" w:rsidR="006504D7" w:rsidRDefault="006504D7" w:rsidP="00E62A15">
      <w:pPr>
        <w:pStyle w:val="H1bodytext"/>
        <w:spacing w:after="120"/>
        <w:rPr>
          <w:rFonts w:ascii="Arial" w:hAnsi="Arial"/>
        </w:rPr>
      </w:pPr>
      <w:r>
        <w:rPr>
          <w:rFonts w:ascii="Arial" w:hAnsi="Arial"/>
        </w:rPr>
        <w:t>Required inputs/generated outputs</w:t>
      </w:r>
      <w:r w:rsidR="00390F89">
        <w:rPr>
          <w:rFonts w:ascii="Arial" w:hAnsi="Arial"/>
        </w:rPr>
        <w:t>:</w:t>
      </w:r>
    </w:p>
    <w:p w14:paraId="0673BBE5" w14:textId="650B2242" w:rsidR="00207340" w:rsidRDefault="00207340" w:rsidP="00733F9E">
      <w:pPr>
        <w:pStyle w:val="H1bodytext"/>
        <w:numPr>
          <w:ilvl w:val="0"/>
          <w:numId w:val="5"/>
        </w:numPr>
        <w:spacing w:after="120"/>
        <w:rPr>
          <w:rFonts w:ascii="Arial" w:hAnsi="Arial"/>
        </w:rPr>
      </w:pPr>
      <w:r>
        <w:rPr>
          <w:rFonts w:ascii="Arial" w:hAnsi="Arial"/>
        </w:rPr>
        <w:lastRenderedPageBreak/>
        <w:t>Inputs:</w:t>
      </w:r>
    </w:p>
    <w:p w14:paraId="25D1FA7C" w14:textId="093B1318" w:rsidR="00733F9E" w:rsidRDefault="00E713A6" w:rsidP="00207340">
      <w:pPr>
        <w:pStyle w:val="H1bodytext"/>
        <w:numPr>
          <w:ilvl w:val="1"/>
          <w:numId w:val="5"/>
        </w:numPr>
        <w:spacing w:after="120"/>
        <w:rPr>
          <w:rFonts w:ascii="Arial" w:hAnsi="Arial"/>
        </w:rPr>
      </w:pPr>
      <w:r>
        <w:rPr>
          <w:rFonts w:ascii="Arial" w:hAnsi="Arial"/>
        </w:rPr>
        <w:t xml:space="preserve">MT3D </w:t>
      </w:r>
      <w:r w:rsidR="00733F9E">
        <w:rPr>
          <w:rFonts w:ascii="Arial" w:hAnsi="Arial"/>
        </w:rPr>
        <w:t>files:</w:t>
      </w:r>
    </w:p>
    <w:p w14:paraId="3A9F8B83" w14:textId="70344B21"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proofErr w:type="spellStart"/>
      <w:r>
        <w:rPr>
          <w:rFonts w:ascii="Arial" w:hAnsi="Arial"/>
        </w:rPr>
        <w:t>hds</w:t>
      </w:r>
      <w:proofErr w:type="spellEnd"/>
      <w:r>
        <w:rPr>
          <w:rFonts w:ascii="Arial" w:hAnsi="Arial"/>
        </w:rPr>
        <w:t xml:space="preserve">) </w:t>
      </w:r>
      <w:r w:rsidR="00733F9E">
        <w:rPr>
          <w:rFonts w:ascii="Arial" w:hAnsi="Arial"/>
        </w:rPr>
        <w:t>contain</w:t>
      </w:r>
      <w:r>
        <w:rPr>
          <w:rFonts w:ascii="Arial" w:hAnsi="Arial"/>
        </w:rPr>
        <w:t>ing</w:t>
      </w:r>
      <w:r w:rsidR="00733F9E">
        <w:rPr>
          <w:rFonts w:ascii="Arial" w:hAnsi="Arial"/>
        </w:rPr>
        <w:t xml:space="preserve"> water levels for each cell</w:t>
      </w:r>
    </w:p>
    <w:p w14:paraId="46A7F68B" w14:textId="64AB1718" w:rsidR="00733F9E" w:rsidRDefault="004677D1" w:rsidP="00207340">
      <w:pPr>
        <w:pStyle w:val="H1bodytext"/>
        <w:numPr>
          <w:ilvl w:val="2"/>
          <w:numId w:val="5"/>
        </w:numPr>
        <w:spacing w:after="120"/>
        <w:rPr>
          <w:rFonts w:ascii="Arial" w:hAnsi="Arial"/>
        </w:rPr>
      </w:pPr>
      <w:r>
        <w:rPr>
          <w:rFonts w:ascii="Arial" w:hAnsi="Arial"/>
        </w:rPr>
        <w:t xml:space="preserve">Data </w:t>
      </w:r>
      <w:r w:rsidR="00733F9E">
        <w:rPr>
          <w:rFonts w:ascii="Arial" w:hAnsi="Arial"/>
        </w:rPr>
        <w:t>file</w:t>
      </w:r>
      <w:r>
        <w:rPr>
          <w:rFonts w:ascii="Arial" w:hAnsi="Arial"/>
        </w:rPr>
        <w:t xml:space="preserve"> (</w:t>
      </w:r>
      <w:r w:rsidR="007744E5">
        <w:rPr>
          <w:rFonts w:ascii="Arial" w:hAnsi="Arial"/>
        </w:rPr>
        <w:t>top</w:t>
      </w:r>
      <w:r w:rsidR="000842C8">
        <w:rPr>
          <w:rFonts w:ascii="Arial" w:hAnsi="Arial"/>
        </w:rPr>
        <w:t>1</w:t>
      </w:r>
      <w:r>
        <w:rPr>
          <w:rFonts w:ascii="Arial" w:hAnsi="Arial"/>
        </w:rPr>
        <w:t>.ref)</w:t>
      </w:r>
      <w:r w:rsidR="00733F9E">
        <w:rPr>
          <w:rFonts w:ascii="Arial" w:hAnsi="Arial"/>
        </w:rPr>
        <w:t xml:space="preserve"> containing </w:t>
      </w:r>
      <w:r w:rsidR="00D073F6">
        <w:rPr>
          <w:rFonts w:ascii="Arial" w:hAnsi="Arial"/>
        </w:rPr>
        <w:t xml:space="preserve">elevation </w:t>
      </w:r>
      <w:r w:rsidR="00207340">
        <w:rPr>
          <w:rFonts w:ascii="Arial" w:hAnsi="Arial"/>
        </w:rPr>
        <w:t xml:space="preserve">of the top of </w:t>
      </w:r>
      <w:r w:rsidR="00D073F6">
        <w:rPr>
          <w:rFonts w:ascii="Arial" w:hAnsi="Arial"/>
        </w:rPr>
        <w:t>the model</w:t>
      </w:r>
      <w:r w:rsidR="00207340">
        <w:rPr>
          <w:rFonts w:ascii="Arial" w:hAnsi="Arial"/>
        </w:rPr>
        <w:t xml:space="preserve"> for each cell</w:t>
      </w:r>
    </w:p>
    <w:p w14:paraId="5C1696A2" w14:textId="6582AB2B" w:rsidR="00245022" w:rsidRDefault="007744E5" w:rsidP="00207340">
      <w:pPr>
        <w:pStyle w:val="H1bodytext"/>
        <w:numPr>
          <w:ilvl w:val="2"/>
          <w:numId w:val="5"/>
        </w:numPr>
        <w:spacing w:after="120"/>
        <w:rPr>
          <w:rFonts w:ascii="Arial" w:hAnsi="Arial"/>
        </w:rPr>
      </w:pPr>
      <w:r>
        <w:rPr>
          <w:rFonts w:ascii="Arial" w:hAnsi="Arial"/>
        </w:rPr>
        <w:t xml:space="preserve">Data files (bot*.ref) containing </w:t>
      </w:r>
      <w:r w:rsidR="00D073F6">
        <w:rPr>
          <w:rFonts w:ascii="Arial" w:hAnsi="Arial"/>
        </w:rPr>
        <w:t xml:space="preserve">elevation </w:t>
      </w:r>
      <w:r>
        <w:rPr>
          <w:rFonts w:ascii="Arial" w:hAnsi="Arial"/>
        </w:rPr>
        <w:t>of the bottom of each layer for each cell</w:t>
      </w:r>
    </w:p>
    <w:p w14:paraId="28BB01A8" w14:textId="0B75FB4C" w:rsidR="00207340" w:rsidRDefault="004677D1" w:rsidP="00207340">
      <w:pPr>
        <w:pStyle w:val="H1bodytext"/>
        <w:numPr>
          <w:ilvl w:val="2"/>
          <w:numId w:val="5"/>
        </w:numPr>
        <w:spacing w:after="120"/>
        <w:rPr>
          <w:rFonts w:ascii="Arial" w:hAnsi="Arial"/>
        </w:rPr>
      </w:pPr>
      <w:r>
        <w:rPr>
          <w:rFonts w:ascii="Arial" w:hAnsi="Arial"/>
        </w:rPr>
        <w:t xml:space="preserve">Data </w:t>
      </w:r>
      <w:r w:rsidR="00207340">
        <w:rPr>
          <w:rFonts w:ascii="Arial" w:hAnsi="Arial"/>
        </w:rPr>
        <w:t>files</w:t>
      </w:r>
      <w:r>
        <w:rPr>
          <w:rFonts w:ascii="Arial" w:hAnsi="Arial"/>
        </w:rPr>
        <w:t xml:space="preserve"> (</w:t>
      </w:r>
      <w:proofErr w:type="spellStart"/>
      <w:r w:rsidR="007744E5">
        <w:rPr>
          <w:rFonts w:ascii="Arial" w:hAnsi="Arial"/>
        </w:rPr>
        <w:t>sh</w:t>
      </w:r>
      <w:proofErr w:type="spellEnd"/>
      <w:r>
        <w:rPr>
          <w:rFonts w:ascii="Arial" w:hAnsi="Arial"/>
        </w:rPr>
        <w:t>*.ref)</w:t>
      </w:r>
      <w:r w:rsidR="00207340">
        <w:rPr>
          <w:rFonts w:ascii="Arial" w:hAnsi="Arial"/>
        </w:rPr>
        <w:t xml:space="preserve"> containing the initial conditions for the model layer</w:t>
      </w:r>
      <w:r w:rsidR="004931AA">
        <w:rPr>
          <w:rFonts w:ascii="Arial" w:hAnsi="Arial"/>
        </w:rPr>
        <w:t>s</w:t>
      </w:r>
      <w:r w:rsidR="00207340">
        <w:rPr>
          <w:rFonts w:ascii="Arial" w:hAnsi="Arial"/>
        </w:rPr>
        <w:t xml:space="preserve"> per cell.</w:t>
      </w:r>
    </w:p>
    <w:p w14:paraId="606D2AE5" w14:textId="78EDD12A" w:rsidR="00390F89" w:rsidRDefault="00390F89" w:rsidP="00390F89">
      <w:pPr>
        <w:pStyle w:val="H1bodytext"/>
        <w:numPr>
          <w:ilvl w:val="1"/>
          <w:numId w:val="5"/>
        </w:numPr>
        <w:spacing w:after="120"/>
        <w:rPr>
          <w:rFonts w:ascii="Arial" w:hAnsi="Arial"/>
        </w:rPr>
      </w:pPr>
      <w:r>
        <w:rPr>
          <w:rFonts w:ascii="Arial" w:hAnsi="Arial"/>
        </w:rPr>
        <w:t>Pickle files:</w:t>
      </w:r>
    </w:p>
    <w:p w14:paraId="2B4C47EA" w14:textId="7CFF926F" w:rsidR="003B16A7" w:rsidRDefault="00390F89" w:rsidP="00390F89">
      <w:pPr>
        <w:pStyle w:val="H1bodytext"/>
        <w:numPr>
          <w:ilvl w:val="2"/>
          <w:numId w:val="5"/>
        </w:numPr>
        <w:spacing w:after="120"/>
        <w:rPr>
          <w:rFonts w:ascii="Arial" w:hAnsi="Arial"/>
        </w:rPr>
      </w:pPr>
      <w:r>
        <w:rPr>
          <w:rFonts w:ascii="Arial" w:hAnsi="Arial"/>
        </w:rPr>
        <w:t xml:space="preserve">Data files </w:t>
      </w:r>
      <w:r w:rsidR="004677D1">
        <w:rPr>
          <w:rFonts w:ascii="Arial" w:hAnsi="Arial"/>
        </w:rPr>
        <w:t>(*.</w:t>
      </w:r>
      <w:proofErr w:type="spellStart"/>
      <w:r w:rsidR="004677D1">
        <w:rPr>
          <w:rFonts w:ascii="Arial" w:hAnsi="Arial"/>
        </w:rPr>
        <w:t>pkl</w:t>
      </w:r>
      <w:proofErr w:type="spellEnd"/>
      <w:r w:rsidR="004677D1">
        <w:rPr>
          <w:rFonts w:ascii="Arial" w:hAnsi="Arial"/>
        </w:rPr>
        <w:t xml:space="preserve">) </w:t>
      </w:r>
      <w:r>
        <w:rPr>
          <w:rFonts w:ascii="Arial" w:hAnsi="Arial"/>
        </w:rPr>
        <w:t xml:space="preserve">containing preprocessed </w:t>
      </w:r>
      <w:r w:rsidR="00D073F6">
        <w:rPr>
          <w:rFonts w:ascii="Arial" w:hAnsi="Arial"/>
        </w:rPr>
        <w:t>MT3D</w:t>
      </w:r>
      <w:r w:rsidR="004677D1">
        <w:rPr>
          <w:rFonts w:ascii="Arial" w:hAnsi="Arial"/>
        </w:rPr>
        <w:t xml:space="preserve"> </w:t>
      </w:r>
      <w:r>
        <w:rPr>
          <w:rFonts w:ascii="Arial" w:hAnsi="Arial"/>
        </w:rPr>
        <w:t>data</w:t>
      </w:r>
      <w:r w:rsidR="004677D1">
        <w:rPr>
          <w:rFonts w:ascii="Arial" w:hAnsi="Arial"/>
        </w:rPr>
        <w:t xml:space="preserve"> (generated </w:t>
      </w:r>
      <w:r w:rsidR="00A4195B">
        <w:rPr>
          <w:rFonts w:ascii="Arial" w:hAnsi="Arial"/>
        </w:rPr>
        <w:t xml:space="preserve">using </w:t>
      </w:r>
      <w:r w:rsidR="007B49F9">
        <w:rPr>
          <w:rFonts w:ascii="Arial" w:hAnsi="Arial"/>
        </w:rPr>
        <w:t>data from</w:t>
      </w:r>
      <w:r w:rsidR="00A4195B">
        <w:rPr>
          <w:rFonts w:ascii="Arial" w:hAnsi="Arial"/>
        </w:rPr>
        <w:t xml:space="preserve"> </w:t>
      </w:r>
      <w:r w:rsidR="00D073F6">
        <w:rPr>
          <w:rFonts w:ascii="Arial" w:hAnsi="Arial"/>
        </w:rPr>
        <w:t>MT3D</w:t>
      </w:r>
      <w:r w:rsidR="004677D1">
        <w:rPr>
          <w:rFonts w:ascii="Arial" w:hAnsi="Arial"/>
        </w:rPr>
        <w:t xml:space="preserve"> files</w:t>
      </w:r>
      <w:r w:rsidR="00A4195B">
        <w:rPr>
          <w:rFonts w:ascii="Arial" w:hAnsi="Arial"/>
        </w:rPr>
        <w:t xml:space="preserve"> listed</w:t>
      </w:r>
      <w:r w:rsidR="004677D1">
        <w:rPr>
          <w:rFonts w:ascii="Arial" w:hAnsi="Arial"/>
        </w:rPr>
        <w:t xml:space="preserve"> above)</w:t>
      </w:r>
      <w:r>
        <w:rPr>
          <w:rFonts w:ascii="Arial" w:hAnsi="Arial"/>
        </w:rPr>
        <w:t>.</w:t>
      </w:r>
    </w:p>
    <w:p w14:paraId="7213CB79" w14:textId="677BA8CC" w:rsidR="003B16A7" w:rsidRDefault="003B16A7" w:rsidP="003B16A7">
      <w:pPr>
        <w:pStyle w:val="H1bodytext"/>
        <w:numPr>
          <w:ilvl w:val="3"/>
          <w:numId w:val="5"/>
        </w:numPr>
        <w:spacing w:after="120"/>
        <w:rPr>
          <w:rFonts w:ascii="Arial" w:hAnsi="Arial"/>
        </w:rPr>
      </w:pPr>
      <w:r>
        <w:rPr>
          <w:rFonts w:ascii="Arial" w:hAnsi="Arial"/>
        </w:rPr>
        <w:t>Saturation levels at the final timestep for each cell</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w:t>
      </w:r>
      <w:proofErr w:type="gramStart"/>
      <w:r w:rsidR="00DB45EB">
        <w:rPr>
          <w:rFonts w:ascii="Arial" w:hAnsi="Arial"/>
        </w:rPr>
        <w:t>version]</w:t>
      </w:r>
      <w:r w:rsidR="00B30800">
        <w:rPr>
          <w:rFonts w:ascii="Arial" w:hAnsi="Arial"/>
        </w:rPr>
        <w:t>_</w:t>
      </w:r>
      <w:proofErr w:type="spellStart"/>
      <w:r w:rsidR="00B30800">
        <w:rPr>
          <w:rFonts w:ascii="Arial" w:hAnsi="Arial"/>
        </w:rPr>
        <w:t>sat.pkl</w:t>
      </w:r>
      <w:proofErr w:type="spellEnd"/>
      <w:proofErr w:type="gramEnd"/>
      <w:r w:rsidR="00B30800">
        <w:rPr>
          <w:rFonts w:ascii="Arial" w:hAnsi="Arial"/>
        </w:rPr>
        <w:t>)</w:t>
      </w:r>
    </w:p>
    <w:p w14:paraId="7C71CC8D" w14:textId="435F21EF" w:rsidR="003B16A7" w:rsidRDefault="003B16A7" w:rsidP="003B16A7">
      <w:pPr>
        <w:pStyle w:val="H1bodytext"/>
        <w:numPr>
          <w:ilvl w:val="3"/>
          <w:numId w:val="5"/>
        </w:numPr>
        <w:spacing w:after="120"/>
        <w:rPr>
          <w:rFonts w:ascii="Arial" w:hAnsi="Arial"/>
        </w:rPr>
      </w:pPr>
      <w:r>
        <w:rPr>
          <w:rFonts w:ascii="Arial" w:hAnsi="Arial"/>
        </w:rPr>
        <w:t>Directional mass flow between cells</w:t>
      </w:r>
      <w:r w:rsidR="00B30800">
        <w:rPr>
          <w:rFonts w:ascii="Arial" w:hAnsi="Arial"/>
        </w:rPr>
        <w:t xml:space="preserve"> (</w:t>
      </w:r>
      <w:r w:rsidR="00DB45EB">
        <w:rPr>
          <w:rFonts w:ascii="Arial" w:hAnsi="Arial"/>
        </w:rPr>
        <w:t>[</w:t>
      </w:r>
      <w:r w:rsidR="007B49F9">
        <w:rPr>
          <w:rFonts w:ascii="Arial" w:hAnsi="Arial"/>
        </w:rPr>
        <w:t>MT3D</w:t>
      </w:r>
      <w:r w:rsidR="00DB45EB">
        <w:rPr>
          <w:rFonts w:ascii="Arial" w:hAnsi="Arial"/>
        </w:rPr>
        <w:t>_model_</w:t>
      </w:r>
      <w:proofErr w:type="gramStart"/>
      <w:r w:rsidR="00DB45EB">
        <w:rPr>
          <w:rFonts w:ascii="Arial" w:hAnsi="Arial"/>
        </w:rPr>
        <w:t>version]_</w:t>
      </w:r>
      <w:proofErr w:type="spellStart"/>
      <w:r w:rsidR="00DB45EB">
        <w:rPr>
          <w:rFonts w:ascii="Arial" w:hAnsi="Arial"/>
        </w:rPr>
        <w:t>flow.pkl</w:t>
      </w:r>
      <w:proofErr w:type="spellEnd"/>
      <w:proofErr w:type="gramEnd"/>
      <w:r w:rsidR="00DB45EB">
        <w:rPr>
          <w:rFonts w:ascii="Arial" w:hAnsi="Arial"/>
        </w:rPr>
        <w:t>)</w:t>
      </w:r>
    </w:p>
    <w:p w14:paraId="34C13722" w14:textId="4826A00A" w:rsidR="003B16A7" w:rsidRDefault="003B16A7" w:rsidP="003B16A7">
      <w:pPr>
        <w:pStyle w:val="H1bodytext"/>
        <w:numPr>
          <w:ilvl w:val="3"/>
          <w:numId w:val="5"/>
        </w:numPr>
        <w:spacing w:after="120"/>
        <w:rPr>
          <w:rFonts w:ascii="Arial" w:hAnsi="Arial"/>
        </w:rPr>
      </w:pPr>
      <w:r>
        <w:rPr>
          <w:rFonts w:ascii="Arial" w:hAnsi="Arial"/>
        </w:rPr>
        <w:t>Layer saturation levels by year for each cell over entire time period</w:t>
      </w:r>
      <w:r w:rsidR="00DB45EB">
        <w:rPr>
          <w:rFonts w:ascii="Arial" w:hAnsi="Arial"/>
        </w:rPr>
        <w:t xml:space="preserve"> ([</w:t>
      </w:r>
      <w:r w:rsidR="007B49F9">
        <w:rPr>
          <w:rFonts w:ascii="Arial" w:hAnsi="Arial"/>
        </w:rPr>
        <w:t>MT3D</w:t>
      </w:r>
      <w:r w:rsidR="00DB45EB">
        <w:rPr>
          <w:rFonts w:ascii="Arial" w:hAnsi="Arial"/>
        </w:rPr>
        <w:t>_model_</w:t>
      </w:r>
      <w:proofErr w:type="gramStart"/>
      <w:r w:rsidR="00DB45EB">
        <w:rPr>
          <w:rFonts w:ascii="Arial" w:hAnsi="Arial"/>
        </w:rPr>
        <w:t>version]_</w:t>
      </w:r>
      <w:proofErr w:type="spellStart"/>
      <w:r w:rsidR="00DB45EB">
        <w:rPr>
          <w:rFonts w:ascii="Arial" w:hAnsi="Arial"/>
        </w:rPr>
        <w:t>yearly_sat.pkl</w:t>
      </w:r>
      <w:proofErr w:type="spellEnd"/>
      <w:proofErr w:type="gramEnd"/>
      <w:r w:rsidR="00DB45EB">
        <w:rPr>
          <w:rFonts w:ascii="Arial" w:hAnsi="Arial"/>
        </w:rPr>
        <w:t>)</w:t>
      </w:r>
    </w:p>
    <w:p w14:paraId="17A20869" w14:textId="18F340C4" w:rsidR="003B16A7" w:rsidRDefault="004677D1" w:rsidP="000B1B30">
      <w:pPr>
        <w:pStyle w:val="H1bodytext"/>
        <w:spacing w:after="120"/>
        <w:ind w:left="2880"/>
        <w:rPr>
          <w:rFonts w:ascii="Arial" w:hAnsi="Arial"/>
        </w:rPr>
      </w:pPr>
      <w:r>
        <w:rPr>
          <w:rFonts w:ascii="Arial" w:hAnsi="Arial"/>
        </w:rPr>
        <w:t xml:space="preserve">Once generated, these files can be reused instead of having to reprocess the </w:t>
      </w:r>
      <w:r w:rsidR="007B49F9">
        <w:rPr>
          <w:rFonts w:ascii="Arial" w:hAnsi="Arial"/>
        </w:rPr>
        <w:t>MT3D</w:t>
      </w:r>
      <w:r>
        <w:rPr>
          <w:rFonts w:ascii="Arial" w:hAnsi="Arial"/>
        </w:rPr>
        <w:t xml:space="preserve"> files between different </w:t>
      </w:r>
      <w:r w:rsidR="007B49F9">
        <w:rPr>
          <w:rFonts w:ascii="Arial" w:hAnsi="Arial"/>
        </w:rPr>
        <w:t xml:space="preserve">HSSM builder executions </w:t>
      </w:r>
      <w:r>
        <w:rPr>
          <w:rFonts w:ascii="Arial" w:hAnsi="Arial"/>
        </w:rPr>
        <w:t xml:space="preserve">that use the same </w:t>
      </w:r>
      <w:r w:rsidR="007B49F9">
        <w:rPr>
          <w:rFonts w:ascii="Arial" w:hAnsi="Arial"/>
        </w:rPr>
        <w:t>MT3D</w:t>
      </w:r>
      <w:r>
        <w:rPr>
          <w:rFonts w:ascii="Arial" w:hAnsi="Arial"/>
        </w:rPr>
        <w:t xml:space="preserve"> model.</w:t>
      </w:r>
    </w:p>
    <w:p w14:paraId="48696195" w14:textId="2D368F8F" w:rsidR="00390F89" w:rsidRDefault="00E2532E" w:rsidP="00390F89">
      <w:pPr>
        <w:pStyle w:val="H1bodytext"/>
        <w:numPr>
          <w:ilvl w:val="1"/>
          <w:numId w:val="5"/>
        </w:numPr>
        <w:spacing w:after="120"/>
        <w:rPr>
          <w:rFonts w:ascii="Arial" w:hAnsi="Arial"/>
        </w:rPr>
      </w:pPr>
      <w:r>
        <w:rPr>
          <w:rFonts w:ascii="Arial" w:hAnsi="Arial"/>
        </w:rPr>
        <w:t xml:space="preserve">Mass Flux </w:t>
      </w:r>
      <w:r w:rsidR="00390F89">
        <w:rPr>
          <w:rFonts w:ascii="Arial" w:hAnsi="Arial"/>
        </w:rPr>
        <w:t>Time series data</w:t>
      </w:r>
    </w:p>
    <w:p w14:paraId="7877D1F1" w14:textId="20CF07F9" w:rsidR="00390F89" w:rsidRDefault="00390F89" w:rsidP="00390F89">
      <w:pPr>
        <w:pStyle w:val="H1bodytext"/>
        <w:numPr>
          <w:ilvl w:val="2"/>
          <w:numId w:val="5"/>
        </w:numPr>
        <w:spacing w:after="120"/>
        <w:rPr>
          <w:rFonts w:ascii="Arial" w:hAnsi="Arial"/>
        </w:rPr>
      </w:pPr>
      <w:r>
        <w:rPr>
          <w:rFonts w:ascii="Arial" w:hAnsi="Arial"/>
        </w:rPr>
        <w:t xml:space="preserve">Typically </w:t>
      </w:r>
      <w:r w:rsidR="000A7CFB">
        <w:rPr>
          <w:rFonts w:ascii="Arial" w:hAnsi="Arial"/>
        </w:rPr>
        <w:t xml:space="preserve">STOMP </w:t>
      </w:r>
      <w:r>
        <w:rPr>
          <w:rFonts w:ascii="Arial" w:hAnsi="Arial"/>
        </w:rPr>
        <w:t>data</w:t>
      </w:r>
      <w:r w:rsidR="004677D1">
        <w:rPr>
          <w:rFonts w:ascii="Arial" w:hAnsi="Arial"/>
        </w:rPr>
        <w:t xml:space="preserve"> files (*.csv)</w:t>
      </w:r>
      <w:r>
        <w:rPr>
          <w:rFonts w:ascii="Arial" w:hAnsi="Arial"/>
        </w:rPr>
        <w:t xml:space="preserve"> for an individual COPC</w:t>
      </w:r>
      <w:r w:rsidR="000A7CFB">
        <w:rPr>
          <w:rFonts w:ascii="Arial" w:hAnsi="Arial"/>
        </w:rPr>
        <w:t xml:space="preserve"> by model domain</w:t>
      </w:r>
    </w:p>
    <w:p w14:paraId="1DCA96FD" w14:textId="5D9BEBDC" w:rsidR="00207340" w:rsidRDefault="00207340" w:rsidP="00207340">
      <w:pPr>
        <w:pStyle w:val="H1bodytext"/>
        <w:numPr>
          <w:ilvl w:val="1"/>
          <w:numId w:val="5"/>
        </w:numPr>
        <w:spacing w:after="120"/>
        <w:rPr>
          <w:rFonts w:ascii="Arial" w:hAnsi="Arial"/>
        </w:rPr>
      </w:pPr>
      <w:r>
        <w:rPr>
          <w:rFonts w:ascii="Arial" w:hAnsi="Arial"/>
        </w:rPr>
        <w:t>Config file</w:t>
      </w:r>
    </w:p>
    <w:p w14:paraId="41B43183" w14:textId="42CE2A0A" w:rsidR="00207340" w:rsidRDefault="000A7CFB" w:rsidP="00207340">
      <w:pPr>
        <w:pStyle w:val="H1bodytext"/>
        <w:numPr>
          <w:ilvl w:val="2"/>
          <w:numId w:val="5"/>
        </w:numPr>
        <w:spacing w:after="120"/>
        <w:rPr>
          <w:rFonts w:ascii="Arial" w:hAnsi="Arial"/>
        </w:rPr>
      </w:pPr>
      <w:r>
        <w:rPr>
          <w:rFonts w:ascii="Arial" w:hAnsi="Arial"/>
        </w:rPr>
        <w:t xml:space="preserve">JSON-formatted file </w:t>
      </w:r>
      <w:r w:rsidR="00207340">
        <w:rPr>
          <w:rFonts w:ascii="Arial" w:hAnsi="Arial"/>
        </w:rPr>
        <w:t>containing</w:t>
      </w:r>
      <w:r>
        <w:rPr>
          <w:rFonts w:ascii="Arial" w:hAnsi="Arial"/>
        </w:rPr>
        <w:t xml:space="preserve"> the following user-defined</w:t>
      </w:r>
      <w:r w:rsidR="00207340">
        <w:rPr>
          <w:rFonts w:ascii="Arial" w:hAnsi="Arial"/>
        </w:rPr>
        <w:t xml:space="preserve"> input </w:t>
      </w:r>
      <w:r w:rsidR="005F5A5D">
        <w:rPr>
          <w:rFonts w:ascii="Arial" w:hAnsi="Arial"/>
        </w:rPr>
        <w:t>parameters</w:t>
      </w:r>
      <w:r>
        <w:rPr>
          <w:rFonts w:ascii="Arial" w:hAnsi="Arial"/>
        </w:rPr>
        <w:t>:</w:t>
      </w:r>
    </w:p>
    <w:p w14:paraId="46FCD90E" w14:textId="4B08FAFD" w:rsidR="00207340" w:rsidRDefault="00207340" w:rsidP="00207340">
      <w:pPr>
        <w:pStyle w:val="H1bodytext"/>
        <w:numPr>
          <w:ilvl w:val="3"/>
          <w:numId w:val="5"/>
        </w:numPr>
        <w:spacing w:after="120"/>
        <w:rPr>
          <w:rFonts w:ascii="Arial" w:hAnsi="Arial"/>
        </w:rPr>
      </w:pPr>
      <w:proofErr w:type="spellStart"/>
      <w:r w:rsidRPr="00207340">
        <w:rPr>
          <w:rFonts w:ascii="Arial" w:hAnsi="Arial"/>
        </w:rPr>
        <w:t>isPickled</w:t>
      </w:r>
      <w:proofErr w:type="spellEnd"/>
      <w:r w:rsidR="007744E5" w:rsidRPr="007744E5">
        <w:rPr>
          <w:rFonts w:ascii="Arial" w:hAnsi="Arial"/>
        </w:rPr>
        <w:t xml:space="preserve"> </w:t>
      </w:r>
      <w:r w:rsidR="007744E5">
        <w:rPr>
          <w:rFonts w:ascii="Arial" w:hAnsi="Arial"/>
        </w:rPr>
        <w:t>(Boolean)</w:t>
      </w:r>
      <w:r w:rsidR="007106FB">
        <w:rPr>
          <w:rFonts w:ascii="Arial" w:hAnsi="Arial"/>
        </w:rPr>
        <w:t xml:space="preserve">:   </w:t>
      </w:r>
      <w:r w:rsidR="00723E77">
        <w:rPr>
          <w:rFonts w:ascii="Arial" w:hAnsi="Arial"/>
        </w:rPr>
        <w:t>t</w:t>
      </w:r>
      <w:r w:rsidR="00A4195B">
        <w:rPr>
          <w:rFonts w:ascii="Arial" w:hAnsi="Arial"/>
        </w:rPr>
        <w:t>rue</w:t>
      </w:r>
      <w:r w:rsidR="004677D1">
        <w:rPr>
          <w:rFonts w:ascii="Arial" w:hAnsi="Arial"/>
        </w:rPr>
        <w:t xml:space="preserve">: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files exi</w:t>
      </w:r>
      <w:r w:rsidR="00CF2EAD">
        <w:rPr>
          <w:rFonts w:ascii="Arial" w:hAnsi="Arial"/>
        </w:rPr>
        <w:t>st</w:t>
      </w:r>
      <w:r w:rsidR="004677D1">
        <w:rPr>
          <w:rFonts w:ascii="Arial" w:hAnsi="Arial"/>
        </w:rPr>
        <w:t xml:space="preserve">; </w:t>
      </w:r>
      <w:r w:rsidR="0053689F">
        <w:rPr>
          <w:rFonts w:ascii="Arial" w:hAnsi="Arial"/>
        </w:rPr>
        <w:t>f</w:t>
      </w:r>
      <w:r w:rsidR="00A4195B">
        <w:rPr>
          <w:rFonts w:ascii="Arial" w:hAnsi="Arial"/>
        </w:rPr>
        <w:t>alse</w:t>
      </w:r>
      <w:r w:rsidR="004677D1">
        <w:rPr>
          <w:rFonts w:ascii="Arial" w:hAnsi="Arial"/>
        </w:rPr>
        <w:t xml:space="preserve">: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files need to be processed</w:t>
      </w:r>
      <w:r w:rsidR="007106FB">
        <w:rPr>
          <w:rFonts w:ascii="Arial" w:hAnsi="Arial"/>
        </w:rPr>
        <w:t xml:space="preserve">.  </w:t>
      </w:r>
    </w:p>
    <w:p w14:paraId="3B62CA10" w14:textId="624BFE9F" w:rsidR="00207340" w:rsidRDefault="00207340" w:rsidP="00207340">
      <w:pPr>
        <w:pStyle w:val="H1bodytext"/>
        <w:numPr>
          <w:ilvl w:val="3"/>
          <w:numId w:val="5"/>
        </w:numPr>
        <w:spacing w:after="120"/>
        <w:rPr>
          <w:rFonts w:ascii="Arial" w:hAnsi="Arial"/>
        </w:rPr>
      </w:pPr>
      <w:proofErr w:type="spellStart"/>
      <w:r w:rsidRPr="00207340">
        <w:rPr>
          <w:rFonts w:ascii="Arial" w:hAnsi="Arial"/>
        </w:rPr>
        <w:t>pickleDir</w:t>
      </w:r>
      <w:proofErr w:type="spellEnd"/>
      <w:r w:rsidR="007744E5">
        <w:rPr>
          <w:rFonts w:ascii="Arial" w:hAnsi="Arial"/>
        </w:rPr>
        <w:t xml:space="preserve"> (string)</w:t>
      </w:r>
      <w:r w:rsidR="007106FB">
        <w:rPr>
          <w:rFonts w:ascii="Arial" w:hAnsi="Arial"/>
        </w:rPr>
        <w:t xml:space="preserve">: directory </w:t>
      </w:r>
      <w:r w:rsidR="000A7CFB">
        <w:rPr>
          <w:rFonts w:ascii="Arial" w:hAnsi="Arial"/>
        </w:rPr>
        <w:t xml:space="preserve">location of the </w:t>
      </w:r>
      <w:r w:rsidR="003B16A7">
        <w:rPr>
          <w:rFonts w:ascii="Arial" w:hAnsi="Arial"/>
        </w:rPr>
        <w:t>*.</w:t>
      </w:r>
      <w:proofErr w:type="spellStart"/>
      <w:r w:rsidR="003B16A7">
        <w:rPr>
          <w:rFonts w:ascii="Arial" w:hAnsi="Arial"/>
        </w:rPr>
        <w:t>pkl</w:t>
      </w:r>
      <w:proofErr w:type="spellEnd"/>
      <w:r w:rsidR="003B16A7">
        <w:rPr>
          <w:rFonts w:ascii="Arial" w:hAnsi="Arial"/>
        </w:rPr>
        <w:t xml:space="preserve"> </w:t>
      </w:r>
      <w:r w:rsidR="007106FB">
        <w:rPr>
          <w:rFonts w:ascii="Arial" w:hAnsi="Arial"/>
        </w:rPr>
        <w:t xml:space="preserve">files </w:t>
      </w:r>
    </w:p>
    <w:p w14:paraId="2583B29D" w14:textId="3654AA17" w:rsidR="00207340" w:rsidRDefault="00207340" w:rsidP="00207340">
      <w:pPr>
        <w:pStyle w:val="H1bodytext"/>
        <w:numPr>
          <w:ilvl w:val="3"/>
          <w:numId w:val="5"/>
        </w:numPr>
        <w:spacing w:after="120"/>
        <w:rPr>
          <w:rFonts w:ascii="Arial" w:hAnsi="Arial"/>
        </w:rPr>
      </w:pPr>
      <w:proofErr w:type="spellStart"/>
      <w:r w:rsidRPr="00207340">
        <w:rPr>
          <w:rFonts w:ascii="Arial" w:hAnsi="Arial"/>
        </w:rPr>
        <w:t>satFile</w:t>
      </w:r>
      <w:proofErr w:type="spellEnd"/>
      <w:r w:rsidR="000B1B30">
        <w:rPr>
          <w:rFonts w:ascii="Arial" w:hAnsi="Arial"/>
        </w:rPr>
        <w:t xml:space="preserve"> (string)</w:t>
      </w:r>
      <w:r w:rsidR="007106FB">
        <w:rPr>
          <w:rFonts w:ascii="Arial" w:hAnsi="Arial"/>
        </w:rPr>
        <w:t xml:space="preserve">: name of </w:t>
      </w:r>
      <w:r w:rsidR="004677D1">
        <w:rPr>
          <w:rFonts w:ascii="Arial" w:hAnsi="Arial"/>
        </w:rPr>
        <w:t xml:space="preserve">the </w:t>
      </w:r>
      <w:r w:rsidR="003B16A7">
        <w:rPr>
          <w:rFonts w:ascii="Arial" w:hAnsi="Arial"/>
        </w:rPr>
        <w:t>*.</w:t>
      </w:r>
      <w:proofErr w:type="spellStart"/>
      <w:r w:rsidR="003B16A7">
        <w:rPr>
          <w:rFonts w:ascii="Arial" w:hAnsi="Arial"/>
        </w:rPr>
        <w:t>pkl</w:t>
      </w:r>
      <w:proofErr w:type="spellEnd"/>
      <w:r w:rsidR="003B16A7">
        <w:rPr>
          <w:rFonts w:ascii="Arial" w:hAnsi="Arial"/>
        </w:rPr>
        <w:t xml:space="preserve"> </w:t>
      </w:r>
      <w:r w:rsidR="004677D1">
        <w:rPr>
          <w:rFonts w:ascii="Arial" w:hAnsi="Arial"/>
        </w:rPr>
        <w:t xml:space="preserve">file containing the saturation levels at the final timestep for each cell </w:t>
      </w:r>
    </w:p>
    <w:p w14:paraId="2F4C326B" w14:textId="2A1C15B0" w:rsidR="00207340" w:rsidRDefault="00207340" w:rsidP="00207340">
      <w:pPr>
        <w:pStyle w:val="H1bodytext"/>
        <w:numPr>
          <w:ilvl w:val="3"/>
          <w:numId w:val="5"/>
        </w:numPr>
        <w:spacing w:after="120"/>
        <w:rPr>
          <w:rFonts w:ascii="Arial" w:hAnsi="Arial"/>
        </w:rPr>
      </w:pPr>
      <w:proofErr w:type="spellStart"/>
      <w:r w:rsidRPr="00207340">
        <w:rPr>
          <w:rFonts w:ascii="Arial" w:hAnsi="Arial"/>
        </w:rPr>
        <w:t>flowFile</w:t>
      </w:r>
      <w:proofErr w:type="spellEnd"/>
      <w:r w:rsidR="000B1B30">
        <w:rPr>
          <w:rFonts w:ascii="Arial" w:hAnsi="Arial"/>
        </w:rPr>
        <w:t xml:space="preserve"> (string)</w:t>
      </w:r>
      <w:r w:rsidR="007106FB">
        <w:rPr>
          <w:rFonts w:ascii="Arial" w:hAnsi="Arial"/>
        </w:rPr>
        <w:t xml:space="preserve">: name of </w:t>
      </w:r>
      <w:r w:rsidR="003B16A7">
        <w:rPr>
          <w:rFonts w:ascii="Arial" w:hAnsi="Arial"/>
        </w:rPr>
        <w:t>*.</w:t>
      </w:r>
      <w:proofErr w:type="spellStart"/>
      <w:r w:rsidR="003B16A7">
        <w:rPr>
          <w:rFonts w:ascii="Arial" w:hAnsi="Arial"/>
        </w:rPr>
        <w:t>pkl</w:t>
      </w:r>
      <w:proofErr w:type="spellEnd"/>
      <w:r w:rsidR="003B16A7">
        <w:rPr>
          <w:rFonts w:ascii="Arial" w:hAnsi="Arial"/>
        </w:rPr>
        <w:t xml:space="preserve"> file containing</w:t>
      </w:r>
      <w:r w:rsidR="007106FB">
        <w:rPr>
          <w:rFonts w:ascii="Arial" w:hAnsi="Arial"/>
        </w:rPr>
        <w:t xml:space="preserve"> </w:t>
      </w:r>
      <w:r w:rsidR="003B16A7">
        <w:rPr>
          <w:rFonts w:ascii="Arial" w:hAnsi="Arial"/>
        </w:rPr>
        <w:t xml:space="preserve">the directional </w:t>
      </w:r>
      <w:r w:rsidR="007106FB">
        <w:rPr>
          <w:rFonts w:ascii="Arial" w:hAnsi="Arial"/>
        </w:rPr>
        <w:t>mass flow between cells</w:t>
      </w:r>
    </w:p>
    <w:p w14:paraId="50C30544" w14:textId="182EDFE3" w:rsidR="00207340" w:rsidRDefault="00207340" w:rsidP="00207340">
      <w:pPr>
        <w:pStyle w:val="H1bodytext"/>
        <w:numPr>
          <w:ilvl w:val="3"/>
          <w:numId w:val="5"/>
        </w:numPr>
        <w:spacing w:after="120"/>
        <w:rPr>
          <w:rFonts w:ascii="Arial" w:hAnsi="Arial"/>
        </w:rPr>
      </w:pPr>
      <w:proofErr w:type="spellStart"/>
      <w:r w:rsidRPr="00207340">
        <w:rPr>
          <w:rFonts w:ascii="Arial" w:hAnsi="Arial"/>
        </w:rPr>
        <w:t>yearlySatFile</w:t>
      </w:r>
      <w:proofErr w:type="spellEnd"/>
      <w:r w:rsidR="000B1B30">
        <w:rPr>
          <w:rFonts w:ascii="Arial" w:hAnsi="Arial"/>
        </w:rPr>
        <w:t xml:space="preserve"> (string)</w:t>
      </w:r>
      <w:r>
        <w:rPr>
          <w:rFonts w:ascii="Arial" w:hAnsi="Arial"/>
        </w:rPr>
        <w:t xml:space="preserve">: </w:t>
      </w:r>
      <w:r w:rsidR="007106FB">
        <w:rPr>
          <w:rFonts w:ascii="Arial" w:hAnsi="Arial"/>
        </w:rPr>
        <w:t>name of</w:t>
      </w:r>
      <w:r w:rsidR="003B16A7">
        <w:rPr>
          <w:rFonts w:ascii="Arial" w:hAnsi="Arial"/>
        </w:rPr>
        <w:t xml:space="preserve"> *.</w:t>
      </w:r>
      <w:proofErr w:type="spellStart"/>
      <w:r w:rsidR="003B16A7">
        <w:rPr>
          <w:rFonts w:ascii="Arial" w:hAnsi="Arial"/>
        </w:rPr>
        <w:t>pkl</w:t>
      </w:r>
      <w:proofErr w:type="spellEnd"/>
      <w:r w:rsidR="007106FB">
        <w:rPr>
          <w:rFonts w:ascii="Arial" w:hAnsi="Arial"/>
        </w:rPr>
        <w:t xml:space="preserve"> </w:t>
      </w:r>
      <w:r w:rsidR="003B16A7">
        <w:rPr>
          <w:rFonts w:ascii="Arial" w:hAnsi="Arial"/>
        </w:rPr>
        <w:t>file containing the</w:t>
      </w:r>
      <w:r w:rsidR="007106FB">
        <w:rPr>
          <w:rFonts w:ascii="Arial" w:hAnsi="Arial"/>
        </w:rPr>
        <w:t xml:space="preserve"> layer saturation</w:t>
      </w:r>
      <w:r w:rsidR="003B16A7">
        <w:rPr>
          <w:rFonts w:ascii="Arial" w:hAnsi="Arial"/>
        </w:rPr>
        <w:t xml:space="preserve"> level</w:t>
      </w:r>
      <w:r w:rsidR="007106FB">
        <w:rPr>
          <w:rFonts w:ascii="Arial" w:hAnsi="Arial"/>
        </w:rPr>
        <w:t>s by year</w:t>
      </w:r>
      <w:r w:rsidR="003B16A7">
        <w:rPr>
          <w:rFonts w:ascii="Arial" w:hAnsi="Arial"/>
        </w:rPr>
        <w:t xml:space="preserve"> for each cell</w:t>
      </w:r>
      <w:r w:rsidR="007106FB">
        <w:rPr>
          <w:rFonts w:ascii="Arial" w:hAnsi="Arial"/>
        </w:rPr>
        <w:t xml:space="preserve">  </w:t>
      </w:r>
    </w:p>
    <w:p w14:paraId="04385BEE" w14:textId="11935366"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hds</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path/</w:t>
      </w:r>
      <w:r w:rsidR="003B16A7">
        <w:rPr>
          <w:rFonts w:ascii="Arial" w:hAnsi="Arial"/>
        </w:rPr>
        <w:t xml:space="preserve">name of </w:t>
      </w:r>
      <w:r w:rsidR="00E713A6">
        <w:rPr>
          <w:rFonts w:ascii="Arial" w:hAnsi="Arial"/>
        </w:rPr>
        <w:t xml:space="preserve">MT3D </w:t>
      </w:r>
      <w:proofErr w:type="spellStart"/>
      <w:r>
        <w:rPr>
          <w:rFonts w:ascii="Arial" w:hAnsi="Arial"/>
        </w:rPr>
        <w:t>hds</w:t>
      </w:r>
      <w:proofErr w:type="spellEnd"/>
      <w:r>
        <w:rPr>
          <w:rFonts w:ascii="Arial" w:hAnsi="Arial"/>
        </w:rPr>
        <w:t xml:space="preserve"> file</w:t>
      </w:r>
    </w:p>
    <w:p w14:paraId="012B6ED0" w14:textId="6E9F8DEE"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top_ref</w:t>
      </w:r>
      <w:proofErr w:type="spellEnd"/>
      <w:r w:rsidR="000B1B30">
        <w:rPr>
          <w:rFonts w:ascii="Arial" w:hAnsi="Arial"/>
        </w:rPr>
        <w:t xml:space="preserve"> (string)</w:t>
      </w:r>
      <w:r w:rsidRPr="00207340">
        <w:rPr>
          <w:rFonts w:ascii="Arial" w:hAnsi="Arial"/>
        </w:rPr>
        <w:t>:</w:t>
      </w:r>
      <w:r>
        <w:rPr>
          <w:rFonts w:ascii="Arial" w:hAnsi="Arial"/>
        </w:rPr>
        <w:t xml:space="preserve"> path/name of the file containing </w:t>
      </w:r>
      <w:r w:rsidR="00D073F6">
        <w:rPr>
          <w:rFonts w:ascii="Arial" w:hAnsi="Arial"/>
        </w:rPr>
        <w:t xml:space="preserve">elevation </w:t>
      </w:r>
      <w:r>
        <w:rPr>
          <w:rFonts w:ascii="Arial" w:hAnsi="Arial"/>
        </w:rPr>
        <w:t>of the top of the model</w:t>
      </w:r>
      <w:r w:rsidR="00D073F6">
        <w:rPr>
          <w:rFonts w:ascii="Arial" w:hAnsi="Arial"/>
        </w:rPr>
        <w:t xml:space="preserve"> for each cell</w:t>
      </w:r>
    </w:p>
    <w:p w14:paraId="7A46E19F" w14:textId="3291AAE1"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lastRenderedPageBreak/>
        <w:t>bot_ref</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rray of file path/names containing</w:t>
      </w:r>
      <w:r w:rsidR="00D073F6">
        <w:rPr>
          <w:rFonts w:ascii="Arial" w:hAnsi="Arial"/>
        </w:rPr>
        <w:t xml:space="preserve"> elevation of the bottom of each</w:t>
      </w:r>
      <w:r>
        <w:rPr>
          <w:rFonts w:ascii="Arial" w:hAnsi="Arial"/>
        </w:rPr>
        <w:t xml:space="preserve"> layer </w:t>
      </w:r>
      <w:r w:rsidR="00D073F6">
        <w:rPr>
          <w:rFonts w:ascii="Arial" w:hAnsi="Arial"/>
        </w:rPr>
        <w:t>of the model for each cell</w:t>
      </w:r>
    </w:p>
    <w:p w14:paraId="0C4A9C95" w14:textId="195553F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hds_init_conditions</w:t>
      </w:r>
      <w:proofErr w:type="spellEnd"/>
      <w:r w:rsidR="000B1B30">
        <w:rPr>
          <w:rFonts w:ascii="Arial" w:hAnsi="Arial"/>
        </w:rPr>
        <w:t xml:space="preserve"> (string)</w:t>
      </w:r>
      <w:r w:rsidRPr="00207340">
        <w:rPr>
          <w:rFonts w:ascii="Arial" w:hAnsi="Arial"/>
        </w:rPr>
        <w:t>:</w:t>
      </w:r>
      <w:r>
        <w:rPr>
          <w:rFonts w:ascii="Arial" w:hAnsi="Arial"/>
        </w:rPr>
        <w:t xml:space="preserve"> </w:t>
      </w:r>
      <w:r w:rsidR="00723E77">
        <w:rPr>
          <w:rFonts w:ascii="Arial" w:hAnsi="Arial"/>
        </w:rPr>
        <w:t>a</w:t>
      </w:r>
      <w:r>
        <w:rPr>
          <w:rFonts w:ascii="Arial" w:hAnsi="Arial"/>
        </w:rPr>
        <w:t xml:space="preserve">rray of file path/names containing </w:t>
      </w:r>
      <w:r w:rsidR="00C570E3">
        <w:rPr>
          <w:rFonts w:ascii="Arial" w:hAnsi="Arial"/>
        </w:rPr>
        <w:t>MT3D</w:t>
      </w:r>
      <w:r>
        <w:rPr>
          <w:rFonts w:ascii="Arial" w:hAnsi="Arial"/>
        </w:rPr>
        <w:t xml:space="preserve"> initial conditions</w:t>
      </w:r>
    </w:p>
    <w:p w14:paraId="2565BCE6" w14:textId="01AA9DA6" w:rsidR="00207340" w:rsidRPr="00207340" w:rsidRDefault="00207340" w:rsidP="00207340">
      <w:pPr>
        <w:pStyle w:val="H1bodytext"/>
        <w:numPr>
          <w:ilvl w:val="3"/>
          <w:numId w:val="5"/>
        </w:numPr>
        <w:spacing w:after="120"/>
        <w:rPr>
          <w:rFonts w:ascii="Arial" w:hAnsi="Arial"/>
        </w:rPr>
      </w:pPr>
      <w:r w:rsidRPr="00207340">
        <w:rPr>
          <w:rFonts w:ascii="Arial" w:hAnsi="Arial"/>
        </w:rPr>
        <w:t>input</w:t>
      </w:r>
      <w:r w:rsidR="000B1B30">
        <w:rPr>
          <w:rFonts w:ascii="Arial" w:hAnsi="Arial"/>
        </w:rPr>
        <w:t xml:space="preserve"> (string)</w:t>
      </w:r>
      <w:r w:rsidRPr="00207340">
        <w:rPr>
          <w:rFonts w:ascii="Arial" w:hAnsi="Arial"/>
        </w:rPr>
        <w:t>:</w:t>
      </w:r>
      <w:r w:rsidR="007106FB">
        <w:rPr>
          <w:rFonts w:ascii="Arial" w:hAnsi="Arial"/>
        </w:rPr>
        <w:t xml:space="preserve"> directory </w:t>
      </w:r>
      <w:r w:rsidR="00245022">
        <w:rPr>
          <w:rFonts w:ascii="Arial" w:hAnsi="Arial"/>
        </w:rPr>
        <w:t xml:space="preserve">location for COPC </w:t>
      </w:r>
      <w:r w:rsidR="007106FB">
        <w:rPr>
          <w:rFonts w:ascii="Arial" w:hAnsi="Arial"/>
        </w:rPr>
        <w:t>mass</w:t>
      </w:r>
      <w:r w:rsidR="006C0DE8">
        <w:rPr>
          <w:rFonts w:ascii="Arial" w:hAnsi="Arial"/>
        </w:rPr>
        <w:t xml:space="preserve"> </w:t>
      </w:r>
      <w:r w:rsidR="00D10DF6">
        <w:rPr>
          <w:rFonts w:ascii="Arial" w:hAnsi="Arial"/>
        </w:rPr>
        <w:t>time series</w:t>
      </w:r>
      <w:r w:rsidR="007106FB">
        <w:rPr>
          <w:rFonts w:ascii="Arial" w:hAnsi="Arial"/>
        </w:rPr>
        <w:t xml:space="preserve"> files (all files need to be in the same time steps or any overlapping cells </w:t>
      </w:r>
      <w:r w:rsidR="00A439BC">
        <w:rPr>
          <w:rFonts w:ascii="Arial" w:hAnsi="Arial"/>
        </w:rPr>
        <w:t>will no</w:t>
      </w:r>
      <w:r w:rsidR="005F5A5D">
        <w:rPr>
          <w:rFonts w:ascii="Arial" w:hAnsi="Arial"/>
        </w:rPr>
        <w:t>t</w:t>
      </w:r>
      <w:r w:rsidR="00A439BC">
        <w:rPr>
          <w:rFonts w:ascii="Arial" w:hAnsi="Arial"/>
        </w:rPr>
        <w:t xml:space="preserve"> </w:t>
      </w:r>
      <w:r w:rsidR="007106FB">
        <w:rPr>
          <w:rFonts w:ascii="Arial" w:hAnsi="Arial"/>
        </w:rPr>
        <w:t>sum properly</w:t>
      </w:r>
      <w:r w:rsidR="00B93D30">
        <w:rPr>
          <w:rFonts w:ascii="Arial" w:hAnsi="Arial"/>
        </w:rPr>
        <w:t>, and mass shifting out of cells will not merge with the new cell location properly</w:t>
      </w:r>
      <w:r w:rsidR="007106FB">
        <w:rPr>
          <w:rFonts w:ascii="Arial" w:hAnsi="Arial"/>
        </w:rPr>
        <w:t>)</w:t>
      </w:r>
    </w:p>
    <w:p w14:paraId="4B0C82F2" w14:textId="02A7B958" w:rsidR="00207340" w:rsidRPr="00207340" w:rsidRDefault="00207340" w:rsidP="00207340">
      <w:pPr>
        <w:pStyle w:val="H1bodytext"/>
        <w:numPr>
          <w:ilvl w:val="3"/>
          <w:numId w:val="5"/>
        </w:numPr>
        <w:spacing w:after="120"/>
        <w:rPr>
          <w:rFonts w:ascii="Arial" w:hAnsi="Arial"/>
        </w:rPr>
      </w:pPr>
      <w:r w:rsidRPr="00207340">
        <w:rPr>
          <w:rFonts w:ascii="Arial" w:hAnsi="Arial"/>
        </w:rPr>
        <w:t>output</w:t>
      </w:r>
      <w:r w:rsidR="000B1B30">
        <w:rPr>
          <w:rFonts w:ascii="Arial" w:hAnsi="Arial"/>
        </w:rPr>
        <w:t xml:space="preserve"> (string)</w:t>
      </w:r>
      <w:r w:rsidRPr="00207340">
        <w:rPr>
          <w:rFonts w:ascii="Arial" w:hAnsi="Arial"/>
        </w:rPr>
        <w:t>:</w:t>
      </w:r>
      <w:r w:rsidR="007106FB">
        <w:rPr>
          <w:rFonts w:ascii="Arial" w:hAnsi="Arial"/>
        </w:rPr>
        <w:t xml:space="preserve"> directory to build HSSM package and verification files in</w:t>
      </w:r>
      <w:r w:rsidR="009B1580">
        <w:rPr>
          <w:rFonts w:ascii="Arial" w:hAnsi="Arial"/>
        </w:rPr>
        <w:t>; defaults to “</w:t>
      </w:r>
      <w:r w:rsidR="00810B6D">
        <w:rPr>
          <w:rFonts w:ascii="Arial" w:hAnsi="Arial"/>
        </w:rPr>
        <w:t>/</w:t>
      </w:r>
      <w:r w:rsidR="009B1580">
        <w:rPr>
          <w:rFonts w:ascii="Arial" w:hAnsi="Arial"/>
        </w:rPr>
        <w:t>output” if not provided</w:t>
      </w:r>
      <w:r w:rsidR="007106FB">
        <w:rPr>
          <w:rFonts w:ascii="Arial" w:hAnsi="Arial"/>
        </w:rPr>
        <w:t>.</w:t>
      </w:r>
    </w:p>
    <w:p w14:paraId="3A084B04" w14:textId="17554B0F"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find_sat_layer_by_year</w:t>
      </w:r>
      <w:proofErr w:type="spellEnd"/>
      <w:r w:rsidR="000B1B30" w:rsidRPr="000B1B30">
        <w:rPr>
          <w:rFonts w:ascii="Arial" w:hAnsi="Arial"/>
        </w:rPr>
        <w:t xml:space="preserve"> </w:t>
      </w:r>
      <w:r w:rsidR="000B1B30">
        <w:rPr>
          <w:rFonts w:ascii="Arial" w:hAnsi="Arial"/>
        </w:rPr>
        <w:t>(Boolean)</w:t>
      </w:r>
      <w:r w:rsidRPr="00207340">
        <w:rPr>
          <w:rFonts w:ascii="Arial" w:hAnsi="Arial"/>
        </w:rPr>
        <w:t>:</w:t>
      </w:r>
      <w:r w:rsidR="007106FB">
        <w:rPr>
          <w:rFonts w:ascii="Arial" w:hAnsi="Arial"/>
        </w:rPr>
        <w:t xml:space="preserve"> </w:t>
      </w:r>
      <w:r w:rsidR="0053689F">
        <w:rPr>
          <w:rFonts w:ascii="Arial" w:hAnsi="Arial"/>
        </w:rPr>
        <w:t>t</w:t>
      </w:r>
      <w:r w:rsidR="00A4195B">
        <w:rPr>
          <w:rFonts w:ascii="Arial" w:hAnsi="Arial"/>
        </w:rPr>
        <w:t>rue</w:t>
      </w:r>
      <w:r w:rsidR="000B1B30">
        <w:rPr>
          <w:rFonts w:ascii="Arial" w:hAnsi="Arial"/>
        </w:rPr>
        <w:t>:</w:t>
      </w:r>
      <w:r w:rsidR="007106FB">
        <w:rPr>
          <w:rFonts w:ascii="Arial" w:hAnsi="Arial"/>
        </w:rPr>
        <w:t xml:space="preserve"> split cells between layers as saturated layer changes</w:t>
      </w:r>
      <w:r w:rsidR="000B1B30">
        <w:rPr>
          <w:rFonts w:ascii="Arial" w:hAnsi="Arial"/>
        </w:rPr>
        <w:t>;</w:t>
      </w:r>
      <w:r w:rsidR="007106FB">
        <w:rPr>
          <w:rFonts w:ascii="Arial" w:hAnsi="Arial"/>
        </w:rPr>
        <w:t xml:space="preserve"> </w:t>
      </w:r>
      <w:r w:rsidR="0053689F">
        <w:rPr>
          <w:rFonts w:ascii="Arial" w:hAnsi="Arial"/>
        </w:rPr>
        <w:t>f</w:t>
      </w:r>
      <w:r w:rsidR="00A4195B">
        <w:rPr>
          <w:rFonts w:ascii="Arial" w:hAnsi="Arial"/>
        </w:rPr>
        <w:t>alse</w:t>
      </w:r>
      <w:r w:rsidR="000B1B30">
        <w:rPr>
          <w:rFonts w:ascii="Arial" w:hAnsi="Arial"/>
        </w:rPr>
        <w:t>:</w:t>
      </w:r>
      <w:r w:rsidR="007106FB">
        <w:rPr>
          <w:rFonts w:ascii="Arial" w:hAnsi="Arial"/>
        </w:rPr>
        <w:t xml:space="preserve"> use the layer that is saturated for the entire model. </w:t>
      </w:r>
    </w:p>
    <w:p w14:paraId="6B32AEC5" w14:textId="0A4A6AEB"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sat_lv</w:t>
      </w:r>
      <w:r>
        <w:rPr>
          <w:rFonts w:ascii="Arial" w:hAnsi="Arial"/>
        </w:rPr>
        <w:t>l</w:t>
      </w:r>
      <w:proofErr w:type="spellEnd"/>
      <w:r w:rsidR="000B1B30">
        <w:rPr>
          <w:rFonts w:ascii="Arial" w:hAnsi="Arial"/>
        </w:rPr>
        <w:t xml:space="preserve"> (float)</w:t>
      </w:r>
      <w:r w:rsidRPr="00207340">
        <w:rPr>
          <w:rFonts w:ascii="Arial" w:hAnsi="Arial"/>
        </w:rPr>
        <w:t>:</w:t>
      </w:r>
      <w:r w:rsidR="007106FB">
        <w:rPr>
          <w:rFonts w:ascii="Arial" w:hAnsi="Arial"/>
        </w:rPr>
        <w:t xml:space="preserve"> </w:t>
      </w:r>
      <w:r w:rsidR="000B1B30">
        <w:rPr>
          <w:rFonts w:ascii="Arial" w:hAnsi="Arial"/>
        </w:rPr>
        <w:t xml:space="preserve">the minimum </w:t>
      </w:r>
      <w:r w:rsidR="007106FB">
        <w:rPr>
          <w:rFonts w:ascii="Arial" w:hAnsi="Arial"/>
        </w:rPr>
        <w:t>percent</w:t>
      </w:r>
      <w:r w:rsidR="000B1B30">
        <w:rPr>
          <w:rFonts w:ascii="Arial" w:hAnsi="Arial"/>
        </w:rPr>
        <w:t xml:space="preserve"> saturation value </w:t>
      </w:r>
      <w:r w:rsidR="007106FB">
        <w:rPr>
          <w:rFonts w:ascii="Arial" w:hAnsi="Arial"/>
        </w:rPr>
        <w:t>(</w:t>
      </w:r>
      <w:r w:rsidR="000B1B30">
        <w:rPr>
          <w:rFonts w:ascii="Arial" w:hAnsi="Arial"/>
        </w:rPr>
        <w:t xml:space="preserve">percentage in </w:t>
      </w:r>
      <w:r w:rsidR="007106FB">
        <w:rPr>
          <w:rFonts w:ascii="Arial" w:hAnsi="Arial"/>
        </w:rPr>
        <w:t>decimal format</w:t>
      </w:r>
      <w:r w:rsidR="000B1B30">
        <w:rPr>
          <w:rFonts w:ascii="Arial" w:hAnsi="Arial"/>
        </w:rPr>
        <w:t>, i.e.,</w:t>
      </w:r>
      <w:r w:rsidR="007106FB">
        <w:rPr>
          <w:rFonts w:ascii="Arial" w:hAnsi="Arial"/>
        </w:rPr>
        <w:t xml:space="preserve"> </w:t>
      </w:r>
      <w:r w:rsidR="000B1B30">
        <w:rPr>
          <w:rFonts w:ascii="Arial" w:hAnsi="Arial"/>
        </w:rPr>
        <w:t xml:space="preserve">enter 0.75 to represent </w:t>
      </w:r>
      <w:r w:rsidR="007106FB">
        <w:rPr>
          <w:rFonts w:ascii="Arial" w:hAnsi="Arial"/>
        </w:rPr>
        <w:t xml:space="preserve">75% </w:t>
      </w:r>
      <w:r w:rsidR="000B1B30">
        <w:rPr>
          <w:rFonts w:ascii="Arial" w:hAnsi="Arial"/>
        </w:rPr>
        <w:t>saturation</w:t>
      </w:r>
      <w:r w:rsidR="007106FB">
        <w:rPr>
          <w:rFonts w:ascii="Arial" w:hAnsi="Arial"/>
        </w:rPr>
        <w:t xml:space="preserve">) </w:t>
      </w:r>
      <w:r w:rsidR="000B1B30">
        <w:rPr>
          <w:rFonts w:ascii="Arial" w:hAnsi="Arial"/>
        </w:rPr>
        <w:t xml:space="preserve">for </w:t>
      </w:r>
      <w:r w:rsidR="00FD25F3">
        <w:rPr>
          <w:rFonts w:ascii="Arial" w:hAnsi="Arial"/>
        </w:rPr>
        <w:t>a layer to be considered saturated</w:t>
      </w:r>
      <w:r w:rsidR="004D049E">
        <w:rPr>
          <w:rFonts w:ascii="Arial" w:hAnsi="Arial"/>
        </w:rPr>
        <w:t xml:space="preserve"> (i.e. not dry)</w:t>
      </w:r>
      <w:r w:rsidR="003D004A">
        <w:rPr>
          <w:rFonts w:ascii="Arial" w:hAnsi="Arial"/>
        </w:rPr>
        <w:t>; defaults to 0.75 if not provided</w:t>
      </w:r>
    </w:p>
    <w:p w14:paraId="12679F00" w14:textId="697EE4A2"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max_i</w:t>
      </w:r>
      <w:proofErr w:type="spellEnd"/>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rows in </w:t>
      </w:r>
      <w:r w:rsidR="004D049E">
        <w:rPr>
          <w:rFonts w:ascii="Arial" w:hAnsi="Arial"/>
        </w:rPr>
        <w:t xml:space="preserve">the </w:t>
      </w:r>
      <w:r w:rsidR="00C570E3">
        <w:rPr>
          <w:rFonts w:ascii="Arial" w:hAnsi="Arial"/>
        </w:rPr>
        <w:t>MT3D</w:t>
      </w:r>
      <w:r w:rsidR="004D049E">
        <w:rPr>
          <w:rFonts w:ascii="Arial" w:hAnsi="Arial"/>
        </w:rPr>
        <w:t xml:space="preserve"> </w:t>
      </w:r>
      <w:r w:rsidR="00FD25F3">
        <w:rPr>
          <w:rFonts w:ascii="Arial" w:hAnsi="Arial"/>
        </w:rPr>
        <w:t>model grid</w:t>
      </w:r>
    </w:p>
    <w:p w14:paraId="2C4B77FA" w14:textId="503F5F45"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max_j</w:t>
      </w:r>
      <w:proofErr w:type="spellEnd"/>
      <w:r w:rsidR="004D049E">
        <w:rPr>
          <w:rFonts w:ascii="Arial" w:hAnsi="Arial"/>
        </w:rPr>
        <w:t xml:space="preserve"> (integer)</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columns in </w:t>
      </w:r>
      <w:r w:rsidR="00C570E3">
        <w:rPr>
          <w:rFonts w:ascii="Arial" w:hAnsi="Arial"/>
        </w:rPr>
        <w:t>MT3D</w:t>
      </w:r>
      <w:r w:rsidR="004D049E">
        <w:rPr>
          <w:rFonts w:ascii="Arial" w:hAnsi="Arial"/>
        </w:rPr>
        <w:t xml:space="preserve"> </w:t>
      </w:r>
      <w:r w:rsidR="00FD25F3">
        <w:rPr>
          <w:rFonts w:ascii="Arial" w:hAnsi="Arial"/>
        </w:rPr>
        <w:t>model grid</w:t>
      </w:r>
    </w:p>
    <w:p w14:paraId="66467567" w14:textId="2A36BCC0"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max_k</w:t>
      </w:r>
      <w:proofErr w:type="spellEnd"/>
      <w:r w:rsidR="004D049E">
        <w:rPr>
          <w:rFonts w:ascii="Arial" w:hAnsi="Arial"/>
        </w:rPr>
        <w:t xml:space="preserve"> (integer)</w:t>
      </w:r>
      <w:r w:rsidR="00FD25F3">
        <w:rPr>
          <w:rFonts w:ascii="Arial" w:hAnsi="Arial"/>
        </w:rPr>
        <w:t>: max</w:t>
      </w:r>
      <w:r w:rsidR="004D049E">
        <w:rPr>
          <w:rFonts w:ascii="Arial" w:hAnsi="Arial"/>
        </w:rPr>
        <w:t>imum</w:t>
      </w:r>
      <w:r w:rsidR="00FD25F3">
        <w:rPr>
          <w:rFonts w:ascii="Arial" w:hAnsi="Arial"/>
        </w:rPr>
        <w:t xml:space="preserve"> layers in </w:t>
      </w:r>
      <w:r w:rsidR="00C570E3">
        <w:rPr>
          <w:rFonts w:ascii="Arial" w:hAnsi="Arial"/>
        </w:rPr>
        <w:t>MT3D</w:t>
      </w:r>
      <w:r w:rsidR="004D049E">
        <w:rPr>
          <w:rFonts w:ascii="Arial" w:hAnsi="Arial"/>
        </w:rPr>
        <w:t xml:space="preserve"> </w:t>
      </w:r>
      <w:r w:rsidR="00FD25F3">
        <w:rPr>
          <w:rFonts w:ascii="Arial" w:hAnsi="Arial"/>
        </w:rPr>
        <w:t>model grid</w:t>
      </w:r>
    </w:p>
    <w:p w14:paraId="3812EA7A" w14:textId="04AF55B0"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start_year</w:t>
      </w:r>
      <w:proofErr w:type="spellEnd"/>
      <w:r w:rsidR="004D049E">
        <w:rPr>
          <w:rFonts w:ascii="Arial" w:hAnsi="Arial"/>
        </w:rPr>
        <w:t xml:space="preserve"> (integer)</w:t>
      </w:r>
      <w:r w:rsidR="00FD25F3">
        <w:rPr>
          <w:rFonts w:ascii="Arial" w:hAnsi="Arial"/>
        </w:rPr>
        <w:t>: first year to start pulling data from inputs</w:t>
      </w:r>
    </w:p>
    <w:p w14:paraId="48BA200A" w14:textId="7F825F5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end_year</w:t>
      </w:r>
      <w:proofErr w:type="spellEnd"/>
      <w:r w:rsidR="004D049E">
        <w:rPr>
          <w:rFonts w:ascii="Arial" w:hAnsi="Arial"/>
        </w:rPr>
        <w:t xml:space="preserve"> (integer)</w:t>
      </w:r>
      <w:r w:rsidR="00FD25F3">
        <w:rPr>
          <w:rFonts w:ascii="Arial" w:hAnsi="Arial"/>
        </w:rPr>
        <w:t>: last year to pull data from inputs</w:t>
      </w:r>
    </w:p>
    <w:p w14:paraId="276BF1AE" w14:textId="7583FF2E" w:rsidR="00207340" w:rsidRPr="00207340" w:rsidRDefault="00207340" w:rsidP="00207340">
      <w:pPr>
        <w:pStyle w:val="H1bodytext"/>
        <w:numPr>
          <w:ilvl w:val="3"/>
          <w:numId w:val="5"/>
        </w:numPr>
        <w:spacing w:after="120"/>
        <w:rPr>
          <w:rFonts w:ascii="Arial" w:hAnsi="Arial"/>
        </w:rPr>
      </w:pPr>
      <w:r w:rsidRPr="00207340">
        <w:rPr>
          <w:rFonts w:ascii="Arial" w:hAnsi="Arial"/>
        </w:rPr>
        <w:t>tolerance</w:t>
      </w:r>
      <w:r w:rsidR="004D049E">
        <w:rPr>
          <w:rFonts w:ascii="Arial" w:hAnsi="Arial"/>
        </w:rPr>
        <w:t xml:space="preserve"> (float)</w:t>
      </w:r>
      <w:r w:rsidRPr="00207340">
        <w:rPr>
          <w:rFonts w:ascii="Arial" w:hAnsi="Arial"/>
        </w:rPr>
        <w:t xml:space="preserve">: </w:t>
      </w:r>
      <w:r w:rsidR="00FD25F3">
        <w:rPr>
          <w:rFonts w:ascii="Arial" w:hAnsi="Arial"/>
        </w:rPr>
        <w:t>max</w:t>
      </w:r>
      <w:r w:rsidR="004D049E">
        <w:rPr>
          <w:rFonts w:ascii="Arial" w:hAnsi="Arial"/>
        </w:rPr>
        <w:t>imum</w:t>
      </w:r>
      <w:r w:rsidR="00FD25F3">
        <w:rPr>
          <w:rFonts w:ascii="Arial" w:hAnsi="Arial"/>
        </w:rPr>
        <w:t xml:space="preserve"> </w:t>
      </w:r>
      <w:r w:rsidR="00F62FA3">
        <w:rPr>
          <w:rFonts w:ascii="Arial" w:hAnsi="Arial"/>
        </w:rPr>
        <w:t xml:space="preserve">acceptable </w:t>
      </w:r>
      <w:r w:rsidR="00FD25F3">
        <w:rPr>
          <w:rFonts w:ascii="Arial" w:hAnsi="Arial"/>
        </w:rPr>
        <w:t>relative total mass error</w:t>
      </w:r>
      <w:r w:rsidR="00B93D30" w:rsidRPr="00B93D30">
        <w:rPr>
          <w:rFonts w:ascii="Arial" w:hAnsi="Arial"/>
        </w:rPr>
        <w:t xml:space="preserve"> </w:t>
      </w:r>
      <w:r w:rsidR="00B93D30">
        <w:rPr>
          <w:rFonts w:ascii="Arial" w:hAnsi="Arial"/>
        </w:rPr>
        <w:t xml:space="preserve">(percentage, i.e., enter 0.1 to represent 0.1% </w:t>
      </w:r>
      <w:r w:rsidR="009E3936">
        <w:rPr>
          <w:rFonts w:ascii="Arial" w:hAnsi="Arial"/>
        </w:rPr>
        <w:t>total mass error</w:t>
      </w:r>
      <w:r w:rsidR="00B93D30">
        <w:rPr>
          <w:rFonts w:ascii="Arial" w:hAnsi="Arial"/>
        </w:rPr>
        <w:t>)</w:t>
      </w:r>
      <w:r w:rsidR="003D004A">
        <w:rPr>
          <w:rFonts w:ascii="Arial" w:hAnsi="Arial"/>
        </w:rPr>
        <w:t>; defaults to 1E-02 if not provided</w:t>
      </w:r>
    </w:p>
    <w:p w14:paraId="73237613" w14:textId="08657A5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mass_shift</w:t>
      </w:r>
      <w:proofErr w:type="spellEnd"/>
      <w:r w:rsidR="004D049E">
        <w:rPr>
          <w:rFonts w:ascii="Arial" w:hAnsi="Arial"/>
        </w:rPr>
        <w:t xml:space="preserve"> (Boolean)</w:t>
      </w:r>
      <w:r w:rsidRPr="00207340">
        <w:rPr>
          <w:rFonts w:ascii="Arial" w:hAnsi="Arial"/>
        </w:rPr>
        <w:t xml:space="preserve">: </w:t>
      </w:r>
      <w:r w:rsidR="0053689F">
        <w:rPr>
          <w:rFonts w:ascii="Arial" w:hAnsi="Arial"/>
        </w:rPr>
        <w:t>t</w:t>
      </w:r>
      <w:r w:rsidR="00A4195B">
        <w:rPr>
          <w:rFonts w:ascii="Arial" w:hAnsi="Arial"/>
        </w:rPr>
        <w:t>rue</w:t>
      </w:r>
      <w:r w:rsidR="004D049E">
        <w:rPr>
          <w:rFonts w:ascii="Arial" w:hAnsi="Arial"/>
        </w:rPr>
        <w:t xml:space="preserve">: </w:t>
      </w:r>
      <w:r w:rsidR="00FD25F3">
        <w:rPr>
          <w:rFonts w:ascii="Arial" w:hAnsi="Arial"/>
        </w:rPr>
        <w:t xml:space="preserve">shift mass out of cells that go dry (no layers &gt;= </w:t>
      </w:r>
      <w:proofErr w:type="spellStart"/>
      <w:r w:rsidR="00FD25F3">
        <w:rPr>
          <w:rFonts w:ascii="Arial" w:hAnsi="Arial"/>
        </w:rPr>
        <w:t>sat_lvl</w:t>
      </w:r>
      <w:proofErr w:type="spellEnd"/>
      <w:r w:rsidR="00FD25F3">
        <w:rPr>
          <w:rFonts w:ascii="Arial" w:hAnsi="Arial"/>
        </w:rPr>
        <w:t>) into other cells</w:t>
      </w:r>
      <w:r w:rsidR="004D049E">
        <w:rPr>
          <w:rFonts w:ascii="Arial" w:hAnsi="Arial"/>
        </w:rPr>
        <w:t>;</w:t>
      </w:r>
      <w:r w:rsidR="00FD25F3">
        <w:rPr>
          <w:rFonts w:ascii="Arial" w:hAnsi="Arial"/>
        </w:rPr>
        <w:t xml:space="preserve"> </w:t>
      </w:r>
      <w:r w:rsidR="0053689F">
        <w:rPr>
          <w:rFonts w:ascii="Arial" w:hAnsi="Arial"/>
        </w:rPr>
        <w:t>f</w:t>
      </w:r>
      <w:r w:rsidR="00A4195B">
        <w:rPr>
          <w:rFonts w:ascii="Arial" w:hAnsi="Arial"/>
        </w:rPr>
        <w:t>alse</w:t>
      </w:r>
      <w:r w:rsidR="004D049E">
        <w:rPr>
          <w:rFonts w:ascii="Arial" w:hAnsi="Arial"/>
        </w:rPr>
        <w:t>:</w:t>
      </w:r>
      <w:r w:rsidR="00FD25F3">
        <w:rPr>
          <w:rFonts w:ascii="Arial" w:hAnsi="Arial"/>
        </w:rPr>
        <w:t xml:space="preserve"> leave mass in dry cells</w:t>
      </w:r>
      <w:r w:rsidR="00A4195B">
        <w:rPr>
          <w:rFonts w:ascii="Arial" w:hAnsi="Arial"/>
        </w:rPr>
        <w:t xml:space="preserve">; defaults to </w:t>
      </w:r>
      <w:r w:rsidR="00A439BC">
        <w:rPr>
          <w:rFonts w:ascii="Arial" w:hAnsi="Arial"/>
        </w:rPr>
        <w:t>f</w:t>
      </w:r>
      <w:r w:rsidR="00A4195B">
        <w:rPr>
          <w:rFonts w:ascii="Arial" w:hAnsi="Arial"/>
        </w:rPr>
        <w:t>alse if not provided</w:t>
      </w:r>
    </w:p>
    <w:p w14:paraId="3275BD40" w14:textId="6EBDD3A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data_reduction</w:t>
      </w:r>
      <w:proofErr w:type="spellEnd"/>
      <w:r w:rsidR="004D049E">
        <w:rPr>
          <w:rFonts w:ascii="Arial" w:hAnsi="Arial"/>
        </w:rPr>
        <w:t xml:space="preserve"> (Boolean)</w:t>
      </w:r>
      <w:r w:rsidRPr="00207340">
        <w:rPr>
          <w:rFonts w:ascii="Arial" w:hAnsi="Arial"/>
        </w:rPr>
        <w:t>:</w:t>
      </w:r>
      <w:r w:rsidR="004D049E">
        <w:rPr>
          <w:rFonts w:ascii="Arial" w:hAnsi="Arial"/>
        </w:rPr>
        <w:t xml:space="preserve">  </w:t>
      </w:r>
      <w:r w:rsidR="0053689F">
        <w:rPr>
          <w:rFonts w:ascii="Arial" w:hAnsi="Arial"/>
        </w:rPr>
        <w:t>t</w:t>
      </w:r>
      <w:r w:rsidR="00A4195B">
        <w:rPr>
          <w:rFonts w:ascii="Arial" w:hAnsi="Arial"/>
        </w:rPr>
        <w:t>rue</w:t>
      </w:r>
      <w:r w:rsidR="004D049E">
        <w:rPr>
          <w:rFonts w:ascii="Arial" w:hAnsi="Arial"/>
        </w:rPr>
        <w:t>:</w:t>
      </w:r>
      <w:r w:rsidR="00FD25F3">
        <w:rPr>
          <w:rFonts w:ascii="Arial" w:hAnsi="Arial"/>
        </w:rPr>
        <w:t xml:space="preserve"> reduce number of time steps in data</w:t>
      </w:r>
      <w:r w:rsidR="004D049E">
        <w:rPr>
          <w:rFonts w:ascii="Arial" w:hAnsi="Arial"/>
        </w:rPr>
        <w:t xml:space="preserve">; </w:t>
      </w:r>
      <w:r w:rsidR="0053689F">
        <w:rPr>
          <w:rFonts w:ascii="Arial" w:hAnsi="Arial"/>
        </w:rPr>
        <w:t>f</w:t>
      </w:r>
      <w:r w:rsidR="00A4195B">
        <w:rPr>
          <w:rFonts w:ascii="Arial" w:hAnsi="Arial"/>
        </w:rPr>
        <w:t>alse</w:t>
      </w:r>
      <w:r w:rsidR="004D049E">
        <w:rPr>
          <w:rFonts w:ascii="Arial" w:hAnsi="Arial"/>
        </w:rPr>
        <w:t>: retain all times steps in data</w:t>
      </w:r>
      <w:r w:rsidR="00A4195B">
        <w:rPr>
          <w:rFonts w:ascii="Arial" w:hAnsi="Arial"/>
        </w:rPr>
        <w:t xml:space="preserve">; defaults to </w:t>
      </w:r>
      <w:r w:rsidR="00A439BC">
        <w:rPr>
          <w:rFonts w:ascii="Arial" w:hAnsi="Arial"/>
        </w:rPr>
        <w:t>t</w:t>
      </w:r>
      <w:r w:rsidR="00A4195B">
        <w:rPr>
          <w:rFonts w:ascii="Arial" w:hAnsi="Arial"/>
        </w:rPr>
        <w:t>rue if not provided</w:t>
      </w:r>
    </w:p>
    <w:p w14:paraId="69EA0DF3" w14:textId="4576666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flux_floor</w:t>
      </w:r>
      <w:proofErr w:type="spellEnd"/>
      <w:r w:rsidR="004D049E">
        <w:rPr>
          <w:rFonts w:ascii="Arial" w:hAnsi="Arial"/>
        </w:rPr>
        <w:t xml:space="preserve"> (float)</w:t>
      </w:r>
      <w:r w:rsidRPr="00207340">
        <w:rPr>
          <w:rFonts w:ascii="Arial" w:hAnsi="Arial"/>
        </w:rPr>
        <w:t xml:space="preserve">: </w:t>
      </w:r>
      <w:r w:rsidR="004D049E">
        <w:rPr>
          <w:rFonts w:ascii="Arial" w:hAnsi="Arial"/>
        </w:rPr>
        <w:t xml:space="preserve">threshold value below which </w:t>
      </w:r>
      <w:proofErr w:type="gramStart"/>
      <w:r w:rsidR="004D049E">
        <w:rPr>
          <w:rFonts w:ascii="Arial" w:hAnsi="Arial"/>
        </w:rPr>
        <w:t>flux</w:t>
      </w:r>
      <w:proofErr w:type="gramEnd"/>
      <w:r w:rsidR="004D049E">
        <w:rPr>
          <w:rFonts w:ascii="Arial" w:hAnsi="Arial"/>
        </w:rPr>
        <w:t xml:space="preserve"> or mass values are </w:t>
      </w:r>
      <w:r w:rsidR="00FD25F3">
        <w:rPr>
          <w:rFonts w:ascii="Arial" w:hAnsi="Arial"/>
        </w:rPr>
        <w:t>considered</w:t>
      </w:r>
      <w:r w:rsidR="000A1479">
        <w:rPr>
          <w:rFonts w:ascii="Arial" w:hAnsi="Arial"/>
        </w:rPr>
        <w:t xml:space="preserve"> to be equal to</w:t>
      </w:r>
      <w:r w:rsidR="00FD25F3">
        <w:rPr>
          <w:rFonts w:ascii="Arial" w:hAnsi="Arial"/>
        </w:rPr>
        <w:t xml:space="preserve"> zero (</w:t>
      </w:r>
      <w:r w:rsidR="000A1479">
        <w:rPr>
          <w:rFonts w:ascii="Arial" w:hAnsi="Arial"/>
        </w:rPr>
        <w:t xml:space="preserve">i.e., </w:t>
      </w:r>
      <w:r w:rsidR="00FD25F3">
        <w:rPr>
          <w:rFonts w:ascii="Arial" w:hAnsi="Arial"/>
        </w:rPr>
        <w:t>below noise threshold)</w:t>
      </w:r>
      <w:r w:rsidR="003D004A">
        <w:rPr>
          <w:rFonts w:ascii="Arial" w:hAnsi="Arial"/>
        </w:rPr>
        <w:t>; defaults to 1E-15 if not provided</w:t>
      </w:r>
      <w:r w:rsidR="00FD25F3">
        <w:rPr>
          <w:rFonts w:ascii="Arial" w:hAnsi="Arial"/>
        </w:rPr>
        <w:t>.  Anything below this may be dropped out of model</w:t>
      </w:r>
    </w:p>
    <w:p w14:paraId="53260AFA" w14:textId="6A4445D4"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max_tm_error</w:t>
      </w:r>
      <w:proofErr w:type="spellEnd"/>
      <w:r w:rsidR="00873F13">
        <w:rPr>
          <w:rFonts w:ascii="Arial" w:hAnsi="Arial"/>
        </w:rPr>
        <w:t xml:space="preserve"> (float)</w:t>
      </w:r>
      <w:r w:rsidRPr="00207340">
        <w:rPr>
          <w:rFonts w:ascii="Arial" w:hAnsi="Arial"/>
        </w:rPr>
        <w:t xml:space="preserve">: </w:t>
      </w:r>
      <w:r w:rsidR="00F62FA3">
        <w:rPr>
          <w:rFonts w:ascii="Arial" w:hAnsi="Arial"/>
        </w:rPr>
        <w:t>m</w:t>
      </w:r>
      <w:r w:rsidR="00FD25F3">
        <w:rPr>
          <w:rFonts w:ascii="Arial" w:hAnsi="Arial"/>
        </w:rPr>
        <w:t>ax</w:t>
      </w:r>
      <w:r w:rsidR="00F62FA3">
        <w:rPr>
          <w:rFonts w:ascii="Arial" w:hAnsi="Arial"/>
        </w:rPr>
        <w:t>imum acceptable</w:t>
      </w:r>
      <w:r w:rsidR="00FD25F3">
        <w:rPr>
          <w:rFonts w:ascii="Arial" w:hAnsi="Arial"/>
        </w:rPr>
        <w:t xml:space="preserve"> total mass error after data reduction</w:t>
      </w:r>
      <w:r w:rsidR="003D004A">
        <w:rPr>
          <w:rFonts w:ascii="Arial" w:hAnsi="Arial"/>
        </w:rPr>
        <w:t>; defaults to 2.25E+15</w:t>
      </w:r>
    </w:p>
    <w:p w14:paraId="758001A4" w14:textId="416E85ED"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HSSpath</w:t>
      </w:r>
      <w:proofErr w:type="spellEnd"/>
      <w:r w:rsidR="00873F13">
        <w:rPr>
          <w:rFonts w:ascii="Arial" w:hAnsi="Arial"/>
        </w:rPr>
        <w:t xml:space="preserve"> (string)</w:t>
      </w:r>
      <w:r w:rsidRPr="00207340">
        <w:rPr>
          <w:rFonts w:ascii="Arial" w:hAnsi="Arial"/>
        </w:rPr>
        <w:t>:</w:t>
      </w:r>
      <w:r w:rsidR="00FD25F3">
        <w:rPr>
          <w:rFonts w:ascii="Arial" w:hAnsi="Arial"/>
        </w:rPr>
        <w:t xml:space="preserve"> extended path for file names in </w:t>
      </w:r>
      <w:proofErr w:type="spellStart"/>
      <w:r w:rsidR="00FD25F3">
        <w:rPr>
          <w:rFonts w:ascii="Arial" w:hAnsi="Arial"/>
        </w:rPr>
        <w:t>hss</w:t>
      </w:r>
      <w:proofErr w:type="spellEnd"/>
      <w:r w:rsidR="00FD25F3">
        <w:rPr>
          <w:rFonts w:ascii="Arial" w:hAnsi="Arial"/>
        </w:rPr>
        <w:t xml:space="preserve"> </w:t>
      </w:r>
      <w:r w:rsidR="00C57DD7">
        <w:rPr>
          <w:rFonts w:ascii="Arial" w:hAnsi="Arial"/>
        </w:rPr>
        <w:t xml:space="preserve">config </w:t>
      </w:r>
      <w:r w:rsidR="00FD25F3">
        <w:rPr>
          <w:rFonts w:ascii="Arial" w:hAnsi="Arial"/>
        </w:rPr>
        <w:t>file</w:t>
      </w:r>
      <w:r w:rsidR="00981E5E">
        <w:rPr>
          <w:rFonts w:ascii="Arial" w:hAnsi="Arial"/>
        </w:rPr>
        <w:t xml:space="preserve"> (</w:t>
      </w:r>
      <w:r w:rsidR="00E2532E">
        <w:rPr>
          <w:rFonts w:ascii="Arial" w:hAnsi="Arial"/>
        </w:rPr>
        <w:t>mt3d.hss)</w:t>
      </w:r>
      <w:r w:rsidR="00810B6D">
        <w:rPr>
          <w:rFonts w:ascii="Arial" w:hAnsi="Arial"/>
        </w:rPr>
        <w:t>; defaults to “/</w:t>
      </w:r>
      <w:proofErr w:type="spellStart"/>
      <w:r w:rsidR="00810B6D">
        <w:rPr>
          <w:rFonts w:ascii="Arial" w:hAnsi="Arial"/>
        </w:rPr>
        <w:t>hss</w:t>
      </w:r>
      <w:proofErr w:type="spellEnd"/>
      <w:r w:rsidR="00810B6D">
        <w:rPr>
          <w:rFonts w:ascii="Arial" w:hAnsi="Arial"/>
        </w:rPr>
        <w:t>” if not provided</w:t>
      </w:r>
      <w:r w:rsidRPr="00207340">
        <w:rPr>
          <w:rFonts w:ascii="Arial" w:hAnsi="Arial"/>
        </w:rPr>
        <w:t>,</w:t>
      </w:r>
    </w:p>
    <w:p w14:paraId="4ACBF533" w14:textId="45ADD199" w:rsidR="00207340" w:rsidRPr="00207340" w:rsidRDefault="00207340" w:rsidP="00207340">
      <w:pPr>
        <w:pStyle w:val="H1bodytext"/>
        <w:numPr>
          <w:ilvl w:val="3"/>
          <w:numId w:val="5"/>
        </w:numPr>
        <w:spacing w:after="120"/>
        <w:rPr>
          <w:rFonts w:ascii="Arial" w:hAnsi="Arial"/>
        </w:rPr>
      </w:pPr>
      <w:proofErr w:type="spellStart"/>
      <w:r w:rsidRPr="00207340">
        <w:rPr>
          <w:rFonts w:ascii="Arial" w:hAnsi="Arial"/>
        </w:rPr>
        <w:t>copc</w:t>
      </w:r>
      <w:proofErr w:type="spellEnd"/>
      <w:r w:rsidRPr="00207340">
        <w:rPr>
          <w:rFonts w:ascii="Arial" w:hAnsi="Arial"/>
        </w:rPr>
        <w:t>:</w:t>
      </w:r>
      <w:r w:rsidR="00390F89">
        <w:rPr>
          <w:rFonts w:ascii="Arial" w:hAnsi="Arial"/>
        </w:rPr>
        <w:t xml:space="preserve"> name of </w:t>
      </w:r>
      <w:r w:rsidR="00873F13">
        <w:rPr>
          <w:rFonts w:ascii="Arial" w:hAnsi="Arial"/>
        </w:rPr>
        <w:t xml:space="preserve">COPC </w:t>
      </w:r>
      <w:r w:rsidR="00390F89">
        <w:rPr>
          <w:rFonts w:ascii="Arial" w:hAnsi="Arial"/>
        </w:rPr>
        <w:t xml:space="preserve">being </w:t>
      </w:r>
      <w:r w:rsidR="00873F13">
        <w:rPr>
          <w:rFonts w:ascii="Arial" w:hAnsi="Arial"/>
        </w:rPr>
        <w:t xml:space="preserve">processed </w:t>
      </w:r>
    </w:p>
    <w:p w14:paraId="2E0491DF" w14:textId="205C9044" w:rsidR="00207340" w:rsidRDefault="00207340" w:rsidP="00207340">
      <w:pPr>
        <w:pStyle w:val="H1bodytext"/>
        <w:numPr>
          <w:ilvl w:val="3"/>
          <w:numId w:val="5"/>
        </w:numPr>
        <w:spacing w:after="120"/>
        <w:rPr>
          <w:rFonts w:ascii="Arial" w:hAnsi="Arial"/>
        </w:rPr>
      </w:pPr>
      <w:proofErr w:type="spellStart"/>
      <w:r w:rsidRPr="00207340">
        <w:rPr>
          <w:rFonts w:ascii="Arial" w:hAnsi="Arial"/>
        </w:rPr>
        <w:t>graph_name</w:t>
      </w:r>
      <w:proofErr w:type="spellEnd"/>
      <w:r w:rsidR="00873F13">
        <w:rPr>
          <w:rFonts w:ascii="Arial" w:hAnsi="Arial"/>
        </w:rPr>
        <w:t xml:space="preserve"> (string)</w:t>
      </w:r>
      <w:r w:rsidRPr="00207340">
        <w:rPr>
          <w:rFonts w:ascii="Arial" w:hAnsi="Arial"/>
        </w:rPr>
        <w:t>:</w:t>
      </w:r>
      <w:r w:rsidR="00CB5E6F">
        <w:rPr>
          <w:rFonts w:ascii="Arial" w:hAnsi="Arial"/>
        </w:rPr>
        <w:t xml:space="preserve"> </w:t>
      </w:r>
      <w:r w:rsidR="00390F89">
        <w:rPr>
          <w:rFonts w:ascii="Arial" w:hAnsi="Arial"/>
        </w:rPr>
        <w:t xml:space="preserve">prefix </w:t>
      </w:r>
      <w:r w:rsidR="00CB5E6F">
        <w:rPr>
          <w:rFonts w:ascii="Arial" w:hAnsi="Arial"/>
        </w:rPr>
        <w:t>for file</w:t>
      </w:r>
      <w:r w:rsidR="000C1EEC">
        <w:rPr>
          <w:rFonts w:ascii="Arial" w:hAnsi="Arial"/>
        </w:rPr>
        <w:t xml:space="preserve"> </w:t>
      </w:r>
      <w:r w:rsidR="00390F89">
        <w:rPr>
          <w:rFonts w:ascii="Arial" w:hAnsi="Arial"/>
        </w:rPr>
        <w:t xml:space="preserve">names </w:t>
      </w:r>
      <w:r w:rsidR="00CB5E6F">
        <w:rPr>
          <w:rFonts w:ascii="Arial" w:hAnsi="Arial"/>
        </w:rPr>
        <w:t xml:space="preserve">of generated </w:t>
      </w:r>
      <w:r w:rsidR="00390F89">
        <w:rPr>
          <w:rFonts w:ascii="Arial" w:hAnsi="Arial"/>
        </w:rPr>
        <w:t>graphs</w:t>
      </w:r>
      <w:r w:rsidR="00CB5E6F">
        <w:rPr>
          <w:rFonts w:ascii="Arial" w:hAnsi="Arial"/>
        </w:rPr>
        <w:t>;</w:t>
      </w:r>
      <w:r w:rsidR="00390F89">
        <w:rPr>
          <w:rFonts w:ascii="Arial" w:hAnsi="Arial"/>
        </w:rPr>
        <w:t xml:space="preserve"> e</w:t>
      </w:r>
      <w:r w:rsidR="00CB5E6F">
        <w:rPr>
          <w:rFonts w:ascii="Arial" w:hAnsi="Arial"/>
        </w:rPr>
        <w:t>.</w:t>
      </w:r>
      <w:r w:rsidR="00390F89">
        <w:rPr>
          <w:rFonts w:ascii="Arial" w:hAnsi="Arial"/>
        </w:rPr>
        <w:t>g. “tc-99_graphs” will equate to “tc-99_graphs_x-</w:t>
      </w:r>
      <w:r w:rsidR="00516186">
        <w:rPr>
          <w:rFonts w:ascii="Arial" w:hAnsi="Arial"/>
        </w:rPr>
        <w:t>y</w:t>
      </w:r>
      <w:r w:rsidR="00390F89">
        <w:rPr>
          <w:rFonts w:ascii="Arial" w:hAnsi="Arial"/>
        </w:rPr>
        <w:t>(k</w:t>
      </w:r>
      <w:r w:rsidR="00516186">
        <w:rPr>
          <w:rFonts w:ascii="Arial" w:hAnsi="Arial"/>
        </w:rPr>
        <w:t>z</w:t>
      </w:r>
      <w:r w:rsidR="00390F89">
        <w:rPr>
          <w:rFonts w:ascii="Arial" w:hAnsi="Arial"/>
        </w:rPr>
        <w:t xml:space="preserve">).png </w:t>
      </w:r>
      <w:r w:rsidR="00390F89">
        <w:rPr>
          <w:rFonts w:ascii="Arial" w:hAnsi="Arial"/>
        </w:rPr>
        <w:lastRenderedPageBreak/>
        <w:t>where x</w:t>
      </w:r>
      <w:r w:rsidR="00516186">
        <w:rPr>
          <w:rFonts w:ascii="Arial" w:hAnsi="Arial"/>
        </w:rPr>
        <w:t>, y and z</w:t>
      </w:r>
      <w:r w:rsidR="00390F89">
        <w:rPr>
          <w:rFonts w:ascii="Arial" w:hAnsi="Arial"/>
        </w:rPr>
        <w:t xml:space="preserve"> resolve to </w:t>
      </w:r>
      <w:r w:rsidR="00516186">
        <w:rPr>
          <w:rFonts w:ascii="Arial" w:hAnsi="Arial"/>
        </w:rPr>
        <w:t xml:space="preserve">the </w:t>
      </w:r>
      <w:proofErr w:type="spellStart"/>
      <w:r w:rsidR="00516186">
        <w:rPr>
          <w:rFonts w:ascii="Arial" w:hAnsi="Arial"/>
        </w:rPr>
        <w:t>i</w:t>
      </w:r>
      <w:proofErr w:type="spellEnd"/>
      <w:r w:rsidR="00516186">
        <w:rPr>
          <w:rFonts w:ascii="Arial" w:hAnsi="Arial"/>
        </w:rPr>
        <w:t xml:space="preserve">, j and </w:t>
      </w:r>
      <w:r w:rsidR="00390F89">
        <w:rPr>
          <w:rFonts w:ascii="Arial" w:hAnsi="Arial"/>
        </w:rPr>
        <w:t xml:space="preserve">cell layer address in the </w:t>
      </w:r>
      <w:r w:rsidR="0053689F">
        <w:rPr>
          <w:rFonts w:ascii="Arial" w:hAnsi="Arial"/>
        </w:rPr>
        <w:t xml:space="preserve">MT3D </w:t>
      </w:r>
      <w:r w:rsidR="00390F89">
        <w:rPr>
          <w:rFonts w:ascii="Arial" w:hAnsi="Arial"/>
        </w:rPr>
        <w:t>grid.</w:t>
      </w:r>
    </w:p>
    <w:p w14:paraId="661646B0" w14:textId="0FCC1AFF" w:rsidR="001004B7" w:rsidRDefault="001004B7" w:rsidP="005F5A5D">
      <w:pPr>
        <w:pStyle w:val="H1bodytext"/>
        <w:numPr>
          <w:ilvl w:val="3"/>
          <w:numId w:val="5"/>
        </w:numPr>
        <w:spacing w:after="120"/>
        <w:rPr>
          <w:rFonts w:ascii="Arial" w:hAnsi="Arial"/>
        </w:rPr>
      </w:pPr>
      <w:bookmarkStart w:id="1" w:name="_Hlk40958281"/>
      <w:r>
        <w:rPr>
          <w:rFonts w:ascii="Arial" w:hAnsi="Arial"/>
        </w:rPr>
        <w:t>units (string): units applicable to data being processed; choice of pCi (radi</w:t>
      </w:r>
      <w:r w:rsidR="00294205">
        <w:rPr>
          <w:rFonts w:ascii="Arial" w:hAnsi="Arial"/>
        </w:rPr>
        <w:t>on</w:t>
      </w:r>
      <w:r>
        <w:rPr>
          <w:rFonts w:ascii="Arial" w:hAnsi="Arial"/>
        </w:rPr>
        <w:t xml:space="preserve">uclides) or </w:t>
      </w:r>
      <w:r>
        <w:rPr>
          <w:rFonts w:ascii="Arial" w:hAnsi="Arial" w:cs="Arial"/>
        </w:rPr>
        <w:t>µ</w:t>
      </w:r>
      <w:r>
        <w:rPr>
          <w:rFonts w:ascii="Arial" w:hAnsi="Arial"/>
        </w:rPr>
        <w:t>g (chemicals</w:t>
      </w:r>
      <w:r w:rsidR="00631A95">
        <w:rPr>
          <w:rFonts w:ascii="Arial" w:hAnsi="Arial"/>
        </w:rPr>
        <w:t>)</w:t>
      </w:r>
      <w:r w:rsidR="006C0DE8">
        <w:rPr>
          <w:rFonts w:ascii="Arial" w:hAnsi="Arial"/>
        </w:rPr>
        <w:t>; default is pCi if not provided</w:t>
      </w:r>
    </w:p>
    <w:p w14:paraId="64E23023" w14:textId="4693ED65" w:rsidR="0047195B" w:rsidRDefault="0047195B" w:rsidP="005F5A5D">
      <w:pPr>
        <w:pStyle w:val="H1bodytext"/>
        <w:numPr>
          <w:ilvl w:val="3"/>
          <w:numId w:val="5"/>
        </w:numPr>
        <w:spacing w:after="120"/>
        <w:rPr>
          <w:rFonts w:ascii="Arial" w:hAnsi="Arial"/>
        </w:rPr>
      </w:pPr>
      <w:r>
        <w:rPr>
          <w:rFonts w:ascii="Arial" w:hAnsi="Arial"/>
        </w:rPr>
        <w:t>stepwise (bool): true: create stepwise version of the package as well as the normal package.  Defaults to false: only make the normal non-stepwise package.</w:t>
      </w:r>
    </w:p>
    <w:bookmarkEnd w:id="1"/>
    <w:p w14:paraId="16EF8EF3" w14:textId="6D6F679D" w:rsidR="00390F89" w:rsidRDefault="00390F89" w:rsidP="00390F89">
      <w:pPr>
        <w:pStyle w:val="H1bodytext"/>
        <w:numPr>
          <w:ilvl w:val="0"/>
          <w:numId w:val="5"/>
        </w:numPr>
        <w:spacing w:after="120"/>
        <w:rPr>
          <w:rFonts w:ascii="Arial" w:hAnsi="Arial"/>
        </w:rPr>
      </w:pPr>
      <w:r>
        <w:rPr>
          <w:rFonts w:ascii="Arial" w:hAnsi="Arial"/>
        </w:rPr>
        <w:t>Outputs:</w:t>
      </w:r>
    </w:p>
    <w:p w14:paraId="65E6EF8A" w14:textId="124E9CEB" w:rsidR="00390F89" w:rsidRDefault="00390F89" w:rsidP="00390F89">
      <w:pPr>
        <w:pStyle w:val="H1bodytext"/>
        <w:numPr>
          <w:ilvl w:val="1"/>
          <w:numId w:val="5"/>
        </w:numPr>
        <w:spacing w:after="120"/>
        <w:rPr>
          <w:rFonts w:ascii="Arial" w:hAnsi="Arial"/>
        </w:rPr>
      </w:pPr>
      <w:r>
        <w:rPr>
          <w:rFonts w:ascii="Arial" w:hAnsi="Arial"/>
        </w:rPr>
        <w:t>Log files</w:t>
      </w:r>
      <w:r w:rsidR="00CB5E6F">
        <w:rPr>
          <w:rFonts w:ascii="Arial" w:hAnsi="Arial"/>
        </w:rPr>
        <w:t xml:space="preserve"> (*.log)</w:t>
      </w:r>
      <w:r>
        <w:rPr>
          <w:rFonts w:ascii="Arial" w:hAnsi="Arial"/>
        </w:rPr>
        <w:t xml:space="preserve"> </w:t>
      </w:r>
      <w:r w:rsidR="00CB5E6F">
        <w:rPr>
          <w:rFonts w:ascii="Arial" w:hAnsi="Arial"/>
        </w:rPr>
        <w:t xml:space="preserve">documenting </w:t>
      </w:r>
      <w:r>
        <w:rPr>
          <w:rFonts w:ascii="Arial" w:hAnsi="Arial"/>
        </w:rPr>
        <w:t>different stages of building the HSSM package</w:t>
      </w:r>
    </w:p>
    <w:p w14:paraId="000F3DE6" w14:textId="2FE30CD7" w:rsidR="00390F89" w:rsidRDefault="00CB5E6F" w:rsidP="00390F89">
      <w:pPr>
        <w:pStyle w:val="H1bodytext"/>
        <w:numPr>
          <w:ilvl w:val="1"/>
          <w:numId w:val="5"/>
        </w:numPr>
        <w:spacing w:after="120"/>
        <w:rPr>
          <w:rFonts w:ascii="Arial" w:hAnsi="Arial"/>
        </w:rPr>
      </w:pPr>
      <w:r>
        <w:rPr>
          <w:rFonts w:ascii="Arial" w:hAnsi="Arial"/>
        </w:rPr>
        <w:t>*.</w:t>
      </w:r>
      <w:proofErr w:type="spellStart"/>
      <w:r>
        <w:rPr>
          <w:rFonts w:ascii="Arial" w:hAnsi="Arial"/>
        </w:rPr>
        <w:t>d</w:t>
      </w:r>
      <w:r w:rsidR="00390F89">
        <w:rPr>
          <w:rFonts w:ascii="Arial" w:hAnsi="Arial"/>
        </w:rPr>
        <w:t>at</w:t>
      </w:r>
      <w:proofErr w:type="spellEnd"/>
      <w:r w:rsidR="00390F89">
        <w:rPr>
          <w:rFonts w:ascii="Arial" w:hAnsi="Arial"/>
        </w:rPr>
        <w:t xml:space="preserve"> files for each cell,</w:t>
      </w:r>
      <w:r w:rsidR="000C1EEC">
        <w:rPr>
          <w:rFonts w:ascii="Arial" w:hAnsi="Arial"/>
        </w:rPr>
        <w:t xml:space="preserve"> and</w:t>
      </w:r>
      <w:r w:rsidR="00390F89">
        <w:rPr>
          <w:rFonts w:ascii="Arial" w:hAnsi="Arial"/>
        </w:rPr>
        <w:t xml:space="preserve"> </w:t>
      </w:r>
      <w:r w:rsidR="000C1EEC">
        <w:rPr>
          <w:rFonts w:ascii="Arial" w:hAnsi="Arial"/>
        </w:rPr>
        <w:t xml:space="preserve">for </w:t>
      </w:r>
      <w:r w:rsidR="00390F89">
        <w:rPr>
          <w:rFonts w:ascii="Arial" w:hAnsi="Arial"/>
        </w:rPr>
        <w:t>some cases</w:t>
      </w:r>
      <w:r w:rsidR="000C1EEC">
        <w:rPr>
          <w:rFonts w:ascii="Arial" w:hAnsi="Arial"/>
        </w:rPr>
        <w:t>,</w:t>
      </w:r>
      <w:r w:rsidR="00390F89">
        <w:rPr>
          <w:rFonts w:ascii="Arial" w:hAnsi="Arial"/>
        </w:rPr>
        <w:t xml:space="preserve"> multiple layers of </w:t>
      </w:r>
      <w:r w:rsidR="000C1EEC">
        <w:rPr>
          <w:rFonts w:ascii="Arial" w:hAnsi="Arial"/>
        </w:rPr>
        <w:t xml:space="preserve">a </w:t>
      </w:r>
      <w:r w:rsidR="00390F89">
        <w:rPr>
          <w:rFonts w:ascii="Arial" w:hAnsi="Arial"/>
        </w:rPr>
        <w:t>cell</w:t>
      </w:r>
      <w:r w:rsidR="0007219A">
        <w:rPr>
          <w:rFonts w:ascii="Arial" w:hAnsi="Arial"/>
        </w:rPr>
        <w:t xml:space="preserve"> (</w:t>
      </w:r>
      <w:proofErr w:type="spellStart"/>
      <w:r w:rsidR="0007219A">
        <w:rPr>
          <w:rFonts w:ascii="Arial" w:hAnsi="Arial"/>
        </w:rPr>
        <w:t>i</w:t>
      </w:r>
      <w:proofErr w:type="spellEnd"/>
      <w:r w:rsidR="0007219A">
        <w:rPr>
          <w:rFonts w:ascii="Arial" w:hAnsi="Arial"/>
        </w:rPr>
        <w:t>{xx}j{</w:t>
      </w:r>
      <w:proofErr w:type="spellStart"/>
      <w:r>
        <w:rPr>
          <w:rFonts w:ascii="Arial" w:hAnsi="Arial"/>
        </w:rPr>
        <w:t>yy</w:t>
      </w:r>
      <w:proofErr w:type="spellEnd"/>
      <w:r w:rsidR="0007219A">
        <w:rPr>
          <w:rFonts w:ascii="Arial" w:hAnsi="Arial"/>
        </w:rPr>
        <w:t>}k{</w:t>
      </w:r>
      <w:r>
        <w:rPr>
          <w:rFonts w:ascii="Arial" w:hAnsi="Arial"/>
        </w:rPr>
        <w:t>z</w:t>
      </w:r>
      <w:r w:rsidR="0007219A">
        <w:rPr>
          <w:rFonts w:ascii="Arial" w:hAnsi="Arial"/>
        </w:rPr>
        <w:t>}.</w:t>
      </w:r>
      <w:proofErr w:type="spellStart"/>
      <w:r w:rsidR="0007219A">
        <w:rPr>
          <w:rFonts w:ascii="Arial" w:hAnsi="Arial"/>
        </w:rPr>
        <w:t>dat</w:t>
      </w:r>
      <w:proofErr w:type="spellEnd"/>
      <w:r w:rsidR="0007219A">
        <w:rPr>
          <w:rFonts w:ascii="Arial" w:hAnsi="Arial"/>
        </w:rPr>
        <w:t>)</w:t>
      </w:r>
    </w:p>
    <w:p w14:paraId="52AE1777" w14:textId="0CCDB481" w:rsidR="00390F89" w:rsidRDefault="00390F89" w:rsidP="00390F89">
      <w:pPr>
        <w:pStyle w:val="H1bodytext"/>
        <w:numPr>
          <w:ilvl w:val="1"/>
          <w:numId w:val="5"/>
        </w:numPr>
        <w:spacing w:after="120"/>
        <w:rPr>
          <w:rFonts w:ascii="Arial" w:hAnsi="Arial"/>
        </w:rPr>
      </w:pPr>
      <w:r>
        <w:rPr>
          <w:rFonts w:ascii="Arial" w:hAnsi="Arial"/>
        </w:rPr>
        <w:t>Mt3d.hss file</w:t>
      </w:r>
      <w:r w:rsidR="0007219A">
        <w:rPr>
          <w:rFonts w:ascii="Arial" w:hAnsi="Arial"/>
        </w:rPr>
        <w:t>, config file for mt3d data.</w:t>
      </w:r>
    </w:p>
    <w:p w14:paraId="4A9281EB" w14:textId="798285CA" w:rsidR="005F5A5D" w:rsidRDefault="005F5A5D" w:rsidP="00390F89">
      <w:pPr>
        <w:pStyle w:val="H1bodytext"/>
        <w:numPr>
          <w:ilvl w:val="1"/>
          <w:numId w:val="5"/>
        </w:numPr>
        <w:spacing w:after="120"/>
        <w:rPr>
          <w:rFonts w:ascii="Arial" w:hAnsi="Arial"/>
        </w:rPr>
      </w:pPr>
      <w:r>
        <w:rPr>
          <w:rFonts w:ascii="Arial" w:hAnsi="Arial"/>
        </w:rPr>
        <w:t xml:space="preserve">PNG files with plots of the original </w:t>
      </w:r>
      <w:r w:rsidR="00BB3A43">
        <w:rPr>
          <w:rFonts w:ascii="Arial" w:hAnsi="Arial"/>
        </w:rPr>
        <w:t xml:space="preserve">and </w:t>
      </w:r>
      <w:r>
        <w:rPr>
          <w:rFonts w:ascii="Arial" w:hAnsi="Arial"/>
        </w:rPr>
        <w:t xml:space="preserve">reduced datasets </w:t>
      </w:r>
      <w:r w:rsidR="003025D3">
        <w:rPr>
          <w:rFonts w:ascii="Arial" w:hAnsi="Arial"/>
        </w:rPr>
        <w:t>(flux and cumulative mass) versus time</w:t>
      </w:r>
    </w:p>
    <w:p w14:paraId="225FEAD6" w14:textId="1D487C62" w:rsidR="0007219A" w:rsidRDefault="0007219A" w:rsidP="00390F89">
      <w:pPr>
        <w:pStyle w:val="H1bodytext"/>
        <w:numPr>
          <w:ilvl w:val="1"/>
          <w:numId w:val="5"/>
        </w:numPr>
        <w:spacing w:after="120"/>
        <w:rPr>
          <w:rFonts w:ascii="Arial" w:hAnsi="Arial"/>
        </w:rPr>
      </w:pPr>
      <w:r>
        <w:rPr>
          <w:rFonts w:ascii="Arial" w:hAnsi="Arial"/>
        </w:rPr>
        <w:t>CSV files</w:t>
      </w:r>
      <w:r w:rsidR="00492622">
        <w:rPr>
          <w:rFonts w:ascii="Arial" w:hAnsi="Arial"/>
        </w:rPr>
        <w:t>, used for verification and recording data processing steps</w:t>
      </w:r>
      <w:r>
        <w:rPr>
          <w:rFonts w:ascii="Arial" w:hAnsi="Arial"/>
        </w:rPr>
        <w:t>:</w:t>
      </w:r>
    </w:p>
    <w:p w14:paraId="7CEAE80F" w14:textId="0EB67085" w:rsidR="0007219A" w:rsidRDefault="0007219A" w:rsidP="0007219A">
      <w:pPr>
        <w:pStyle w:val="H1bodytext"/>
        <w:numPr>
          <w:ilvl w:val="2"/>
          <w:numId w:val="5"/>
        </w:numPr>
        <w:spacing w:after="120"/>
        <w:rPr>
          <w:rFonts w:ascii="Arial" w:hAnsi="Arial"/>
        </w:rPr>
      </w:pPr>
      <w:r w:rsidRPr="0007219A">
        <w:rPr>
          <w:rFonts w:ascii="Arial" w:hAnsi="Arial"/>
        </w:rPr>
        <w:t>01_all_cells_after_cell_merge.csv</w:t>
      </w:r>
    </w:p>
    <w:p w14:paraId="08074FFF" w14:textId="1140F33F" w:rsidR="0007219A" w:rsidRPr="0007219A" w:rsidRDefault="0007219A" w:rsidP="0007219A">
      <w:pPr>
        <w:pStyle w:val="H1bodytext"/>
        <w:numPr>
          <w:ilvl w:val="3"/>
          <w:numId w:val="5"/>
        </w:numPr>
        <w:spacing w:after="120"/>
        <w:rPr>
          <w:rFonts w:ascii="Arial" w:hAnsi="Arial"/>
        </w:rPr>
      </w:pPr>
      <w:r>
        <w:rPr>
          <w:rFonts w:ascii="Arial" w:hAnsi="Arial"/>
        </w:rPr>
        <w:t>Snapshot of data after all inputs have been loaded and overlapping cells have been merged</w:t>
      </w:r>
      <w:r w:rsidR="008129E3">
        <w:rPr>
          <w:rFonts w:ascii="Arial" w:hAnsi="Arial"/>
        </w:rPr>
        <w:t xml:space="preserve"> (i.e., mass flux summed)</w:t>
      </w:r>
    </w:p>
    <w:p w14:paraId="5AD58FBE" w14:textId="499D5BD5" w:rsidR="0007219A" w:rsidRDefault="0007219A" w:rsidP="0007219A">
      <w:pPr>
        <w:pStyle w:val="H1bodytext"/>
        <w:numPr>
          <w:ilvl w:val="2"/>
          <w:numId w:val="5"/>
        </w:numPr>
        <w:spacing w:after="120"/>
        <w:rPr>
          <w:rFonts w:ascii="Arial" w:hAnsi="Arial"/>
        </w:rPr>
      </w:pPr>
      <w:r w:rsidRPr="0007219A">
        <w:rPr>
          <w:rFonts w:ascii="Arial" w:hAnsi="Arial"/>
        </w:rPr>
        <w:t>02_all_cell_by_day.csv</w:t>
      </w:r>
    </w:p>
    <w:p w14:paraId="34D8D977" w14:textId="2B6DF929" w:rsidR="0007219A" w:rsidRPr="0007219A" w:rsidRDefault="0007219A" w:rsidP="0007219A">
      <w:pPr>
        <w:pStyle w:val="H1bodytext"/>
        <w:numPr>
          <w:ilvl w:val="3"/>
          <w:numId w:val="5"/>
        </w:numPr>
        <w:spacing w:after="120"/>
        <w:rPr>
          <w:rFonts w:ascii="Arial" w:hAnsi="Arial"/>
        </w:rPr>
      </w:pPr>
      <w:r>
        <w:rPr>
          <w:rFonts w:ascii="Arial" w:hAnsi="Arial"/>
        </w:rPr>
        <w:t xml:space="preserve">Snapshot of data after </w:t>
      </w:r>
      <w:r w:rsidR="008129E3">
        <w:rPr>
          <w:rFonts w:ascii="Arial" w:hAnsi="Arial"/>
        </w:rPr>
        <w:t xml:space="preserve">the mass </w:t>
      </w:r>
      <w:r w:rsidR="000C1EEC">
        <w:rPr>
          <w:rFonts w:ascii="Arial" w:hAnsi="Arial"/>
        </w:rPr>
        <w:t xml:space="preserve">flux </w:t>
      </w:r>
      <w:r>
        <w:rPr>
          <w:rFonts w:ascii="Arial" w:hAnsi="Arial"/>
        </w:rPr>
        <w:t xml:space="preserve">has been converted from yearly to daily </w:t>
      </w:r>
      <w:r w:rsidR="000C1EEC">
        <w:rPr>
          <w:rFonts w:ascii="Arial" w:hAnsi="Arial"/>
        </w:rPr>
        <w:t>rates</w:t>
      </w:r>
    </w:p>
    <w:p w14:paraId="4DF85572" w14:textId="33095C61" w:rsidR="0007219A" w:rsidRDefault="0007219A" w:rsidP="0007219A">
      <w:pPr>
        <w:pStyle w:val="H1bodytext"/>
        <w:numPr>
          <w:ilvl w:val="2"/>
          <w:numId w:val="5"/>
        </w:numPr>
        <w:spacing w:after="120"/>
        <w:rPr>
          <w:rFonts w:ascii="Arial" w:hAnsi="Arial"/>
        </w:rPr>
      </w:pPr>
      <w:r w:rsidRPr="0007219A">
        <w:rPr>
          <w:rFonts w:ascii="Arial" w:hAnsi="Arial"/>
        </w:rPr>
        <w:t>03_all_cell_by_day_dry_cell_shifted.csv</w:t>
      </w:r>
    </w:p>
    <w:p w14:paraId="0929C4D1" w14:textId="27FE2D0D" w:rsidR="0007219A" w:rsidRPr="0007219A" w:rsidRDefault="0007219A" w:rsidP="0007219A">
      <w:pPr>
        <w:pStyle w:val="H1bodytext"/>
        <w:numPr>
          <w:ilvl w:val="3"/>
          <w:numId w:val="5"/>
        </w:numPr>
        <w:spacing w:after="120"/>
        <w:rPr>
          <w:rFonts w:ascii="Arial" w:hAnsi="Arial"/>
        </w:rPr>
      </w:pPr>
      <w:r>
        <w:rPr>
          <w:rFonts w:ascii="Arial" w:hAnsi="Arial"/>
        </w:rPr>
        <w:t>Snapshot of data after mass has been shifted out of all dry cells</w:t>
      </w:r>
    </w:p>
    <w:p w14:paraId="4AF2E60F" w14:textId="5D132051" w:rsidR="0007219A" w:rsidRDefault="0007219A" w:rsidP="0007219A">
      <w:pPr>
        <w:pStyle w:val="H1bodytext"/>
        <w:numPr>
          <w:ilvl w:val="2"/>
          <w:numId w:val="5"/>
        </w:numPr>
        <w:spacing w:after="120"/>
        <w:rPr>
          <w:rFonts w:ascii="Arial" w:hAnsi="Arial"/>
        </w:rPr>
      </w:pPr>
      <w:r w:rsidRPr="0007219A">
        <w:rPr>
          <w:rFonts w:ascii="Arial" w:hAnsi="Arial"/>
        </w:rPr>
        <w:t>cell_error.csv</w:t>
      </w:r>
    </w:p>
    <w:p w14:paraId="41CBA00A" w14:textId="13831464" w:rsidR="0007219A" w:rsidRPr="0007219A" w:rsidRDefault="0007219A" w:rsidP="0007219A">
      <w:pPr>
        <w:pStyle w:val="H1bodytext"/>
        <w:numPr>
          <w:ilvl w:val="3"/>
          <w:numId w:val="5"/>
        </w:numPr>
        <w:spacing w:after="120"/>
        <w:rPr>
          <w:rFonts w:ascii="Arial" w:hAnsi="Arial"/>
        </w:rPr>
      </w:pPr>
      <w:r>
        <w:rPr>
          <w:rFonts w:ascii="Arial" w:hAnsi="Arial"/>
        </w:rPr>
        <w:t>Total error by cell after reduction</w:t>
      </w:r>
    </w:p>
    <w:p w14:paraId="637099A6" w14:textId="26B2081C" w:rsidR="0007219A" w:rsidRDefault="0007219A" w:rsidP="0007219A">
      <w:pPr>
        <w:pStyle w:val="H1bodytext"/>
        <w:numPr>
          <w:ilvl w:val="2"/>
          <w:numId w:val="5"/>
        </w:numPr>
        <w:spacing w:after="120"/>
        <w:rPr>
          <w:rFonts w:ascii="Arial" w:hAnsi="Arial"/>
        </w:rPr>
      </w:pPr>
      <w:r w:rsidRPr="0007219A">
        <w:rPr>
          <w:rFonts w:ascii="Arial" w:hAnsi="Arial"/>
        </w:rPr>
        <w:t>cell_error_by_layer.csv</w:t>
      </w:r>
    </w:p>
    <w:p w14:paraId="16EDF477" w14:textId="4AC92BA1" w:rsidR="0007219A" w:rsidRPr="0007219A" w:rsidRDefault="0007219A" w:rsidP="0007219A">
      <w:pPr>
        <w:pStyle w:val="H1bodytext"/>
        <w:numPr>
          <w:ilvl w:val="3"/>
          <w:numId w:val="5"/>
        </w:numPr>
        <w:spacing w:after="120"/>
        <w:rPr>
          <w:rFonts w:ascii="Arial" w:hAnsi="Arial"/>
        </w:rPr>
      </w:pPr>
      <w:r>
        <w:rPr>
          <w:rFonts w:ascii="Arial" w:hAnsi="Arial"/>
        </w:rPr>
        <w:t>total error by cell layer after reduction</w:t>
      </w:r>
    </w:p>
    <w:p w14:paraId="71C36B17" w14:textId="229BA159" w:rsidR="0007219A" w:rsidRDefault="0007219A" w:rsidP="0007219A">
      <w:pPr>
        <w:pStyle w:val="H1bodytext"/>
        <w:numPr>
          <w:ilvl w:val="2"/>
          <w:numId w:val="5"/>
        </w:numPr>
        <w:spacing w:after="120"/>
        <w:rPr>
          <w:rFonts w:ascii="Arial" w:hAnsi="Arial"/>
        </w:rPr>
      </w:pPr>
      <w:r w:rsidRPr="0007219A">
        <w:rPr>
          <w:rFonts w:ascii="Arial" w:hAnsi="Arial"/>
        </w:rPr>
        <w:t>cell_map.csv</w:t>
      </w:r>
    </w:p>
    <w:p w14:paraId="47898F59" w14:textId="390DF8D3" w:rsidR="0007219A" w:rsidRPr="0007219A" w:rsidRDefault="0007219A" w:rsidP="0007219A">
      <w:pPr>
        <w:pStyle w:val="H1bodytext"/>
        <w:numPr>
          <w:ilvl w:val="3"/>
          <w:numId w:val="5"/>
        </w:numPr>
        <w:spacing w:after="120"/>
        <w:rPr>
          <w:rFonts w:ascii="Arial" w:hAnsi="Arial"/>
        </w:rPr>
      </w:pPr>
      <w:r>
        <w:rPr>
          <w:rFonts w:ascii="Arial" w:hAnsi="Arial"/>
        </w:rPr>
        <w:t>what input files contributed to each cell</w:t>
      </w:r>
    </w:p>
    <w:p w14:paraId="70F03FDF" w14:textId="680F8C25" w:rsidR="0007219A" w:rsidRDefault="0007219A" w:rsidP="0007219A">
      <w:pPr>
        <w:pStyle w:val="H1bodytext"/>
        <w:numPr>
          <w:ilvl w:val="2"/>
          <w:numId w:val="5"/>
        </w:numPr>
        <w:spacing w:after="120"/>
        <w:rPr>
          <w:rFonts w:ascii="Arial" w:hAnsi="Arial"/>
        </w:rPr>
      </w:pPr>
      <w:r w:rsidRPr="0007219A">
        <w:rPr>
          <w:rFonts w:ascii="Arial" w:hAnsi="Arial"/>
        </w:rPr>
        <w:t>cumulative_data_set_by_year.csv</w:t>
      </w:r>
    </w:p>
    <w:p w14:paraId="37804AF2" w14:textId="7DCCB61F" w:rsidR="0007219A" w:rsidRPr="0007219A" w:rsidRDefault="0007219A" w:rsidP="0007219A">
      <w:pPr>
        <w:pStyle w:val="H1bodytext"/>
        <w:numPr>
          <w:ilvl w:val="3"/>
          <w:numId w:val="5"/>
        </w:numPr>
        <w:spacing w:after="120"/>
        <w:rPr>
          <w:rFonts w:ascii="Arial" w:hAnsi="Arial"/>
        </w:rPr>
      </w:pPr>
      <w:r>
        <w:rPr>
          <w:rFonts w:ascii="Arial" w:hAnsi="Arial"/>
        </w:rPr>
        <w:t>cumulative data for debugging</w:t>
      </w:r>
    </w:p>
    <w:p w14:paraId="4BCF4B37" w14:textId="3173B587" w:rsidR="0007219A" w:rsidRDefault="0007219A" w:rsidP="0007219A">
      <w:pPr>
        <w:pStyle w:val="H1bodytext"/>
        <w:numPr>
          <w:ilvl w:val="2"/>
          <w:numId w:val="5"/>
        </w:numPr>
        <w:spacing w:after="120"/>
        <w:rPr>
          <w:rFonts w:ascii="Arial" w:hAnsi="Arial"/>
        </w:rPr>
      </w:pPr>
      <w:r w:rsidRPr="0007219A">
        <w:rPr>
          <w:rFonts w:ascii="Arial" w:hAnsi="Arial"/>
        </w:rPr>
        <w:t>dry_cells.csv</w:t>
      </w:r>
    </w:p>
    <w:p w14:paraId="3F07D608" w14:textId="065FF664" w:rsidR="0007219A" w:rsidRPr="0007219A" w:rsidRDefault="0007219A" w:rsidP="0007219A">
      <w:pPr>
        <w:pStyle w:val="H1bodytext"/>
        <w:numPr>
          <w:ilvl w:val="3"/>
          <w:numId w:val="5"/>
        </w:numPr>
        <w:spacing w:after="120"/>
        <w:rPr>
          <w:rFonts w:ascii="Arial" w:hAnsi="Arial"/>
        </w:rPr>
      </w:pPr>
      <w:r>
        <w:rPr>
          <w:rFonts w:ascii="Arial" w:hAnsi="Arial"/>
        </w:rPr>
        <w:t xml:space="preserve">list of </w:t>
      </w:r>
      <w:r w:rsidR="00DE04AE">
        <w:rPr>
          <w:rFonts w:ascii="Arial" w:hAnsi="Arial"/>
        </w:rPr>
        <w:t xml:space="preserve">the </w:t>
      </w:r>
      <w:r>
        <w:rPr>
          <w:rFonts w:ascii="Arial" w:hAnsi="Arial"/>
        </w:rPr>
        <w:t xml:space="preserve">cells that </w:t>
      </w:r>
      <w:r w:rsidR="00DE04AE">
        <w:rPr>
          <w:rFonts w:ascii="Arial" w:hAnsi="Arial"/>
        </w:rPr>
        <w:t xml:space="preserve">went </w:t>
      </w:r>
      <w:r>
        <w:rPr>
          <w:rFonts w:ascii="Arial" w:hAnsi="Arial"/>
        </w:rPr>
        <w:t xml:space="preserve">dry and </w:t>
      </w:r>
      <w:r w:rsidR="00DE04AE">
        <w:rPr>
          <w:rFonts w:ascii="Arial" w:hAnsi="Arial"/>
        </w:rPr>
        <w:t xml:space="preserve">the </w:t>
      </w:r>
      <w:r>
        <w:rPr>
          <w:rFonts w:ascii="Arial" w:hAnsi="Arial"/>
        </w:rPr>
        <w:t xml:space="preserve">cells </w:t>
      </w:r>
      <w:r w:rsidR="00DE04AE">
        <w:rPr>
          <w:rFonts w:ascii="Arial" w:hAnsi="Arial"/>
        </w:rPr>
        <w:t xml:space="preserve">that received </w:t>
      </w:r>
      <w:r w:rsidR="00334745">
        <w:rPr>
          <w:rFonts w:ascii="Arial" w:hAnsi="Arial"/>
        </w:rPr>
        <w:t xml:space="preserve">the shifted </w:t>
      </w:r>
      <w:r>
        <w:rPr>
          <w:rFonts w:ascii="Arial" w:hAnsi="Arial"/>
        </w:rPr>
        <w:t xml:space="preserve">mass </w:t>
      </w:r>
      <w:r w:rsidR="00334745">
        <w:rPr>
          <w:rFonts w:ascii="Arial" w:hAnsi="Arial"/>
        </w:rPr>
        <w:t>from the dry cells</w:t>
      </w:r>
    </w:p>
    <w:p w14:paraId="6A856AE6" w14:textId="0EEB009E" w:rsidR="0007219A" w:rsidRDefault="0007219A" w:rsidP="0007219A">
      <w:pPr>
        <w:pStyle w:val="H1bodytext"/>
        <w:numPr>
          <w:ilvl w:val="2"/>
          <w:numId w:val="5"/>
        </w:numPr>
        <w:spacing w:after="120"/>
        <w:rPr>
          <w:rFonts w:ascii="Arial" w:hAnsi="Arial"/>
        </w:rPr>
      </w:pPr>
      <w:proofErr w:type="spellStart"/>
      <w:r w:rsidRPr="0007219A">
        <w:rPr>
          <w:rFonts w:ascii="Arial" w:hAnsi="Arial"/>
        </w:rPr>
        <w:t>dry_cell_flux_shift_itteration</w:t>
      </w:r>
      <w:proofErr w:type="spellEnd"/>
      <w:proofErr w:type="gramStart"/>
      <w:r w:rsidRPr="0007219A">
        <w:rPr>
          <w:rFonts w:ascii="Arial" w:hAnsi="Arial"/>
        </w:rPr>
        <w:t>_</w:t>
      </w:r>
      <w:r w:rsidR="00C57DD7">
        <w:rPr>
          <w:rFonts w:ascii="Arial" w:hAnsi="Arial"/>
        </w:rPr>
        <w:t>{</w:t>
      </w:r>
      <w:proofErr w:type="gramEnd"/>
      <w:r w:rsidR="00C57DD7">
        <w:rPr>
          <w:rFonts w:ascii="Arial" w:hAnsi="Arial"/>
        </w:rPr>
        <w:t>step number}</w:t>
      </w:r>
      <w:r w:rsidRPr="0007219A">
        <w:rPr>
          <w:rFonts w:ascii="Arial" w:hAnsi="Arial"/>
        </w:rPr>
        <w:t>.csv</w:t>
      </w:r>
    </w:p>
    <w:p w14:paraId="2E02305D" w14:textId="06DE21DA" w:rsidR="0007219A" w:rsidRDefault="001635E8" w:rsidP="0007219A">
      <w:pPr>
        <w:pStyle w:val="H1bodytext"/>
        <w:numPr>
          <w:ilvl w:val="3"/>
          <w:numId w:val="5"/>
        </w:numPr>
        <w:spacing w:after="120"/>
        <w:rPr>
          <w:rFonts w:ascii="Arial" w:hAnsi="Arial"/>
        </w:rPr>
      </w:pPr>
      <w:r>
        <w:rPr>
          <w:rFonts w:ascii="Arial" w:hAnsi="Arial"/>
        </w:rPr>
        <w:t xml:space="preserve">data after it has been shifted to a new cell but before it has been merged with the existing data (there </w:t>
      </w:r>
      <w:r w:rsidR="0075297B">
        <w:rPr>
          <w:rFonts w:ascii="Arial" w:hAnsi="Arial"/>
        </w:rPr>
        <w:t xml:space="preserve">may </w:t>
      </w:r>
      <w:r>
        <w:rPr>
          <w:rFonts w:ascii="Arial" w:hAnsi="Arial"/>
        </w:rPr>
        <w:t>be multiple</w:t>
      </w:r>
      <w:r w:rsidR="008129E3">
        <w:rPr>
          <w:rFonts w:ascii="Arial" w:hAnsi="Arial"/>
        </w:rPr>
        <w:t xml:space="preserve"> iteration</w:t>
      </w:r>
      <w:r>
        <w:rPr>
          <w:rFonts w:ascii="Arial" w:hAnsi="Arial"/>
        </w:rPr>
        <w:t xml:space="preserve">s </w:t>
      </w:r>
      <w:r w:rsidR="008129E3">
        <w:rPr>
          <w:rFonts w:ascii="Arial" w:hAnsi="Arial"/>
        </w:rPr>
        <w:t xml:space="preserve">for </w:t>
      </w:r>
      <w:r>
        <w:rPr>
          <w:rFonts w:ascii="Arial" w:hAnsi="Arial"/>
        </w:rPr>
        <w:t>the same grid address)</w:t>
      </w:r>
      <w:r w:rsidR="00C57DD7">
        <w:rPr>
          <w:rFonts w:ascii="Arial" w:hAnsi="Arial"/>
        </w:rPr>
        <w:t xml:space="preserve">.  There will be one file for each iteration, </w:t>
      </w:r>
      <w:r w:rsidR="00C57DD7">
        <w:rPr>
          <w:rFonts w:ascii="Arial" w:hAnsi="Arial"/>
        </w:rPr>
        <w:lastRenderedPageBreak/>
        <w:t>as it will iterate through until all mass has been shifted out of dry cells.</w:t>
      </w:r>
    </w:p>
    <w:p w14:paraId="1B62E54E" w14:textId="11BA38AF" w:rsidR="0007219A" w:rsidRDefault="0007219A" w:rsidP="0007219A">
      <w:pPr>
        <w:pStyle w:val="H1bodytext"/>
        <w:numPr>
          <w:ilvl w:val="2"/>
          <w:numId w:val="5"/>
        </w:numPr>
        <w:spacing w:after="120"/>
        <w:rPr>
          <w:rFonts w:ascii="Arial" w:hAnsi="Arial"/>
        </w:rPr>
      </w:pPr>
      <w:r w:rsidRPr="0007219A">
        <w:rPr>
          <w:rFonts w:ascii="Arial" w:hAnsi="Arial"/>
        </w:rPr>
        <w:t>flux_mass_shift_mapping.csv</w:t>
      </w:r>
    </w:p>
    <w:p w14:paraId="301D4474" w14:textId="6F4A6CEE" w:rsidR="0007219A" w:rsidRPr="0007219A" w:rsidRDefault="001635E8" w:rsidP="0007219A">
      <w:pPr>
        <w:pStyle w:val="H1bodytext"/>
        <w:numPr>
          <w:ilvl w:val="3"/>
          <w:numId w:val="5"/>
        </w:numPr>
        <w:spacing w:after="120"/>
        <w:rPr>
          <w:rFonts w:ascii="Arial" w:hAnsi="Arial"/>
        </w:rPr>
      </w:pPr>
      <w:r>
        <w:rPr>
          <w:rFonts w:ascii="Arial" w:hAnsi="Arial"/>
        </w:rPr>
        <w:t>shows how much mass moved from one cell to another</w:t>
      </w:r>
    </w:p>
    <w:p w14:paraId="3C039C74" w14:textId="1541D06A" w:rsidR="0007219A" w:rsidRDefault="0007219A" w:rsidP="0007219A">
      <w:pPr>
        <w:pStyle w:val="H1bodytext"/>
        <w:numPr>
          <w:ilvl w:val="2"/>
          <w:numId w:val="5"/>
        </w:numPr>
        <w:spacing w:after="120"/>
        <w:rPr>
          <w:rFonts w:ascii="Arial" w:hAnsi="Arial"/>
        </w:rPr>
      </w:pPr>
      <w:r w:rsidRPr="0007219A">
        <w:rPr>
          <w:rFonts w:ascii="Arial" w:hAnsi="Arial"/>
        </w:rPr>
        <w:t>full_data_set.csv</w:t>
      </w:r>
    </w:p>
    <w:p w14:paraId="18E51FFE" w14:textId="67BEE2BE" w:rsidR="001635E8" w:rsidRPr="0007219A" w:rsidRDefault="001635E8" w:rsidP="001635E8">
      <w:pPr>
        <w:pStyle w:val="H1bodytext"/>
        <w:numPr>
          <w:ilvl w:val="3"/>
          <w:numId w:val="5"/>
        </w:numPr>
        <w:spacing w:after="120"/>
        <w:rPr>
          <w:rFonts w:ascii="Arial" w:hAnsi="Arial"/>
        </w:rPr>
      </w:pPr>
      <w:r>
        <w:rPr>
          <w:rFonts w:ascii="Arial" w:hAnsi="Arial"/>
        </w:rPr>
        <w:t xml:space="preserve">all </w:t>
      </w:r>
      <w:r w:rsidR="008129E3">
        <w:rPr>
          <w:rFonts w:ascii="Arial" w:hAnsi="Arial"/>
        </w:rPr>
        <w:t>*.</w:t>
      </w:r>
      <w:proofErr w:type="spellStart"/>
      <w:r>
        <w:rPr>
          <w:rFonts w:ascii="Arial" w:hAnsi="Arial"/>
        </w:rPr>
        <w:t>dat</w:t>
      </w:r>
      <w:proofErr w:type="spellEnd"/>
      <w:r>
        <w:rPr>
          <w:rFonts w:ascii="Arial" w:hAnsi="Arial"/>
        </w:rPr>
        <w:t xml:space="preserve"> files combined into a single csv</w:t>
      </w:r>
    </w:p>
    <w:p w14:paraId="7195F40A" w14:textId="1EDC43EF" w:rsidR="0007219A" w:rsidRDefault="0007219A" w:rsidP="0007219A">
      <w:pPr>
        <w:pStyle w:val="H1bodytext"/>
        <w:numPr>
          <w:ilvl w:val="2"/>
          <w:numId w:val="5"/>
        </w:numPr>
        <w:spacing w:after="120"/>
        <w:rPr>
          <w:rFonts w:ascii="Arial" w:hAnsi="Arial"/>
        </w:rPr>
      </w:pPr>
      <w:r w:rsidRPr="0007219A">
        <w:rPr>
          <w:rFonts w:ascii="Arial" w:hAnsi="Arial"/>
        </w:rPr>
        <w:t>interpolated_results_cell.csv</w:t>
      </w:r>
    </w:p>
    <w:p w14:paraId="0326F168" w14:textId="335380B5" w:rsidR="001635E8" w:rsidRPr="0007219A" w:rsidRDefault="001635E8" w:rsidP="001635E8">
      <w:pPr>
        <w:pStyle w:val="H1bodytext"/>
        <w:numPr>
          <w:ilvl w:val="3"/>
          <w:numId w:val="5"/>
        </w:numPr>
        <w:spacing w:after="120"/>
        <w:rPr>
          <w:rFonts w:ascii="Arial" w:hAnsi="Arial"/>
        </w:rPr>
      </w:pPr>
      <w:r>
        <w:rPr>
          <w:rFonts w:ascii="Arial" w:hAnsi="Arial"/>
        </w:rPr>
        <w:t>each cell interpolated back into full data</w:t>
      </w:r>
      <w:r w:rsidR="003025D3">
        <w:rPr>
          <w:rFonts w:ascii="Arial" w:hAnsi="Arial"/>
        </w:rPr>
        <w:t xml:space="preserve"> for comparison against</w:t>
      </w:r>
      <w:r>
        <w:rPr>
          <w:rFonts w:ascii="Arial" w:hAnsi="Arial"/>
        </w:rPr>
        <w:t xml:space="preserve"> the original full data set</w:t>
      </w:r>
    </w:p>
    <w:p w14:paraId="20C02509" w14:textId="6F57C799" w:rsidR="0007219A" w:rsidRDefault="0007219A" w:rsidP="0007219A">
      <w:pPr>
        <w:pStyle w:val="H1bodytext"/>
        <w:numPr>
          <w:ilvl w:val="2"/>
          <w:numId w:val="5"/>
        </w:numPr>
        <w:spacing w:after="120"/>
        <w:rPr>
          <w:rFonts w:ascii="Arial" w:hAnsi="Arial"/>
        </w:rPr>
      </w:pPr>
      <w:r w:rsidRPr="0007219A">
        <w:rPr>
          <w:rFonts w:ascii="Arial" w:hAnsi="Arial"/>
        </w:rPr>
        <w:t>interpolated_results_cell_by_layer.csv</w:t>
      </w:r>
    </w:p>
    <w:p w14:paraId="15913C16" w14:textId="1CA2671C" w:rsidR="001635E8" w:rsidRPr="001635E8" w:rsidRDefault="001635E8" w:rsidP="001635E8">
      <w:pPr>
        <w:pStyle w:val="H1bodytext"/>
        <w:numPr>
          <w:ilvl w:val="3"/>
          <w:numId w:val="5"/>
        </w:numPr>
        <w:spacing w:after="120"/>
        <w:rPr>
          <w:rFonts w:ascii="Arial" w:hAnsi="Arial"/>
        </w:rPr>
      </w:pPr>
      <w:r>
        <w:rPr>
          <w:rFonts w:ascii="Arial" w:hAnsi="Arial"/>
        </w:rPr>
        <w:t xml:space="preserve">each cell layer interpolated back into full data </w:t>
      </w:r>
      <w:r w:rsidR="003025D3">
        <w:rPr>
          <w:rFonts w:ascii="Arial" w:hAnsi="Arial"/>
        </w:rPr>
        <w:t xml:space="preserve">for comparison against </w:t>
      </w:r>
      <w:r>
        <w:rPr>
          <w:rFonts w:ascii="Arial" w:hAnsi="Arial"/>
        </w:rPr>
        <w:t>the original full data set</w:t>
      </w:r>
    </w:p>
    <w:p w14:paraId="0659986C" w14:textId="52A966F1" w:rsidR="0007219A" w:rsidRDefault="0007219A" w:rsidP="0007219A">
      <w:pPr>
        <w:pStyle w:val="H1bodytext"/>
        <w:numPr>
          <w:ilvl w:val="2"/>
          <w:numId w:val="5"/>
        </w:numPr>
        <w:spacing w:after="120"/>
        <w:rPr>
          <w:rFonts w:ascii="Arial" w:hAnsi="Arial"/>
        </w:rPr>
      </w:pPr>
      <w:r w:rsidRPr="0007219A">
        <w:rPr>
          <w:rFonts w:ascii="Arial" w:hAnsi="Arial"/>
        </w:rPr>
        <w:t>rate_error_check.csv</w:t>
      </w:r>
    </w:p>
    <w:p w14:paraId="47DF1FC4" w14:textId="036D329E" w:rsidR="001635E8" w:rsidRPr="0007219A" w:rsidRDefault="001635E8" w:rsidP="001635E8">
      <w:pPr>
        <w:pStyle w:val="H1bodytext"/>
        <w:numPr>
          <w:ilvl w:val="3"/>
          <w:numId w:val="5"/>
        </w:numPr>
        <w:spacing w:after="120"/>
        <w:rPr>
          <w:rFonts w:ascii="Arial" w:hAnsi="Arial"/>
        </w:rPr>
      </w:pPr>
      <w:r>
        <w:rPr>
          <w:rFonts w:ascii="Arial" w:hAnsi="Arial"/>
        </w:rPr>
        <w:t xml:space="preserve">shows where the </w:t>
      </w:r>
      <w:r w:rsidR="0006026C">
        <w:rPr>
          <w:rFonts w:ascii="Arial" w:hAnsi="Arial"/>
        </w:rPr>
        <w:t xml:space="preserve">absolute relative percent error of the </w:t>
      </w:r>
      <w:r>
        <w:rPr>
          <w:rFonts w:ascii="Arial" w:hAnsi="Arial"/>
        </w:rPr>
        <w:t>reduced flux</w:t>
      </w:r>
      <w:r w:rsidR="0006026C">
        <w:rPr>
          <w:rFonts w:ascii="Arial" w:hAnsi="Arial"/>
        </w:rPr>
        <w:t xml:space="preserve"> versus the original flux </w:t>
      </w:r>
      <w:r>
        <w:rPr>
          <w:rFonts w:ascii="Arial" w:hAnsi="Arial"/>
        </w:rPr>
        <w:t xml:space="preserve">is </w:t>
      </w:r>
      <w:r w:rsidR="0006026C">
        <w:rPr>
          <w:rFonts w:ascii="Arial" w:hAnsi="Arial"/>
        </w:rPr>
        <w:t xml:space="preserve">greater </w:t>
      </w:r>
      <w:r>
        <w:rPr>
          <w:rFonts w:ascii="Arial" w:hAnsi="Arial"/>
        </w:rPr>
        <w:t xml:space="preserve">than </w:t>
      </w:r>
      <w:r w:rsidR="0006026C">
        <w:rPr>
          <w:rFonts w:ascii="Arial" w:hAnsi="Arial"/>
        </w:rPr>
        <w:t>0</w:t>
      </w:r>
      <w:r>
        <w:rPr>
          <w:rFonts w:ascii="Arial" w:hAnsi="Arial"/>
        </w:rPr>
        <w:t xml:space="preserve">.1% for same </w:t>
      </w:r>
      <w:r w:rsidR="0006026C">
        <w:rPr>
          <w:rFonts w:ascii="Arial" w:hAnsi="Arial"/>
        </w:rPr>
        <w:t xml:space="preserve">time step </w:t>
      </w:r>
    </w:p>
    <w:p w14:paraId="36392C05" w14:textId="4BF04AE7" w:rsidR="0007219A" w:rsidRDefault="0007219A" w:rsidP="0007219A">
      <w:pPr>
        <w:pStyle w:val="H1bodytext"/>
        <w:numPr>
          <w:ilvl w:val="2"/>
          <w:numId w:val="5"/>
        </w:numPr>
        <w:spacing w:after="120"/>
        <w:rPr>
          <w:rFonts w:ascii="Arial" w:hAnsi="Arial"/>
        </w:rPr>
      </w:pPr>
      <w:r w:rsidRPr="0007219A">
        <w:rPr>
          <w:rFonts w:ascii="Arial" w:hAnsi="Arial"/>
        </w:rPr>
        <w:t>saturation.csv</w:t>
      </w:r>
    </w:p>
    <w:p w14:paraId="5C765782" w14:textId="1F538188" w:rsidR="009D0B47" w:rsidRPr="0007219A" w:rsidRDefault="009D0B47" w:rsidP="009D0B47">
      <w:pPr>
        <w:pStyle w:val="H1bodytext"/>
        <w:numPr>
          <w:ilvl w:val="3"/>
          <w:numId w:val="5"/>
        </w:numPr>
        <w:spacing w:after="120"/>
        <w:rPr>
          <w:rFonts w:ascii="Arial" w:hAnsi="Arial"/>
        </w:rPr>
      </w:pPr>
      <w:r>
        <w:rPr>
          <w:rFonts w:ascii="Arial" w:hAnsi="Arial"/>
        </w:rPr>
        <w:t>Final saturated layer for</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w:t>
      </w:r>
    </w:p>
    <w:p w14:paraId="0166C889" w14:textId="2BDEC662" w:rsidR="0007219A" w:rsidRDefault="0007219A" w:rsidP="0007219A">
      <w:pPr>
        <w:pStyle w:val="H1bodytext"/>
        <w:numPr>
          <w:ilvl w:val="2"/>
          <w:numId w:val="5"/>
        </w:numPr>
        <w:spacing w:after="120"/>
        <w:rPr>
          <w:rFonts w:ascii="Arial" w:hAnsi="Arial"/>
        </w:rPr>
      </w:pPr>
      <w:r w:rsidRPr="0007219A">
        <w:rPr>
          <w:rFonts w:ascii="Arial" w:hAnsi="Arial"/>
        </w:rPr>
        <w:t>yearly_saturation.csv</w:t>
      </w:r>
    </w:p>
    <w:p w14:paraId="1C6D629D" w14:textId="619D0EA7" w:rsidR="009D0B47" w:rsidRDefault="009D0B47" w:rsidP="009D0B47">
      <w:pPr>
        <w:pStyle w:val="H1bodytext"/>
        <w:numPr>
          <w:ilvl w:val="3"/>
          <w:numId w:val="5"/>
        </w:numPr>
        <w:spacing w:after="120"/>
        <w:rPr>
          <w:rFonts w:ascii="Arial" w:hAnsi="Arial"/>
        </w:rPr>
      </w:pPr>
      <w:r>
        <w:rPr>
          <w:rFonts w:ascii="Arial" w:hAnsi="Arial"/>
        </w:rPr>
        <w:t>Saturated layers of</w:t>
      </w:r>
      <w:r w:rsidR="00875841">
        <w:rPr>
          <w:rFonts w:ascii="Arial" w:hAnsi="Arial"/>
        </w:rPr>
        <w:t xml:space="preserve"> </w:t>
      </w:r>
      <w:r>
        <w:rPr>
          <w:rFonts w:ascii="Arial" w:hAnsi="Arial"/>
        </w:rPr>
        <w:t xml:space="preserve">each </w:t>
      </w:r>
      <w:r w:rsidR="00E90349">
        <w:rPr>
          <w:rFonts w:ascii="Arial" w:hAnsi="Arial"/>
        </w:rPr>
        <w:t xml:space="preserve">active </w:t>
      </w:r>
      <w:r>
        <w:rPr>
          <w:rFonts w:ascii="Arial" w:hAnsi="Arial"/>
        </w:rPr>
        <w:t>cell through time</w:t>
      </w:r>
    </w:p>
    <w:p w14:paraId="169105D4" w14:textId="77777777" w:rsidR="00F04F10" w:rsidRDefault="00F04F10" w:rsidP="00F04F10">
      <w:pPr>
        <w:pStyle w:val="H1bodytext"/>
        <w:spacing w:after="120"/>
        <w:rPr>
          <w:rFonts w:ascii="Arial" w:hAnsi="Arial"/>
        </w:rPr>
      </w:pPr>
    </w:p>
    <w:p w14:paraId="18B75184" w14:textId="66F9C1E9" w:rsidR="00F04F10" w:rsidRPr="00F04F10" w:rsidRDefault="00F04F10" w:rsidP="00F04F10">
      <w:pPr>
        <w:pStyle w:val="H1bodytext"/>
        <w:spacing w:after="120"/>
        <w:rPr>
          <w:rFonts w:ascii="Arial" w:hAnsi="Arial"/>
        </w:rPr>
      </w:pPr>
      <w:r w:rsidRPr="00F04F10">
        <w:rPr>
          <w:rFonts w:ascii="Arial" w:hAnsi="Arial"/>
          <w:u w:val="single"/>
        </w:rPr>
        <w:t>Tool Runner</w:t>
      </w:r>
      <w:r w:rsidRPr="00F04F10">
        <w:rPr>
          <w:rFonts w:ascii="Arial" w:hAnsi="Arial"/>
        </w:rPr>
        <w:t>:</w:t>
      </w:r>
    </w:p>
    <w:p w14:paraId="2B94BE35" w14:textId="77777777" w:rsidR="00F04F10" w:rsidRDefault="00F04F10" w:rsidP="009D0B47">
      <w:pPr>
        <w:pStyle w:val="H1bodytext"/>
        <w:spacing w:after="120"/>
        <w:rPr>
          <w:rFonts w:ascii="Arial" w:hAnsi="Arial"/>
        </w:rPr>
      </w:pPr>
      <w:r w:rsidRPr="00F04F10">
        <w:rPr>
          <w:rFonts w:ascii="Arial" w:hAnsi="Arial"/>
        </w:rPr>
        <w:t>The following is the shell script configuration that will be passed as an argument to the Tool Runner for qualified runs:</w:t>
      </w:r>
    </w:p>
    <w:p w14:paraId="588D33DE" w14:textId="10EB3D20" w:rsidR="009D0B47" w:rsidRDefault="009D0B47" w:rsidP="00361BF9">
      <w:pPr>
        <w:pStyle w:val="H1bodytext"/>
        <w:spacing w:after="120"/>
        <w:ind w:left="1440"/>
        <w:rPr>
          <w:rFonts w:ascii="Arial" w:hAnsi="Arial"/>
        </w:rPr>
      </w:pPr>
      <w:r w:rsidRPr="009D0B47">
        <w:rPr>
          <w:rFonts w:ascii="Arial" w:hAnsi="Arial"/>
        </w:rPr>
        <w:t xml:space="preserve">pylib/hssmbuilder/build_hssm.py </w:t>
      </w:r>
      <w:r>
        <w:rPr>
          <w:rFonts w:ascii="Arial" w:hAnsi="Arial"/>
        </w:rPr>
        <w:t>{</w:t>
      </w:r>
      <w:proofErr w:type="spellStart"/>
      <w:proofErr w:type="gramStart"/>
      <w:r w:rsidRPr="009D0B47">
        <w:rPr>
          <w:rFonts w:ascii="Arial" w:hAnsi="Arial"/>
        </w:rPr>
        <w:t>confi</w:t>
      </w:r>
      <w:r>
        <w:rPr>
          <w:rFonts w:ascii="Arial" w:hAnsi="Arial"/>
        </w:rPr>
        <w:t>g</w:t>
      </w:r>
      <w:r w:rsidRPr="009D0B47">
        <w:rPr>
          <w:rFonts w:ascii="Arial" w:hAnsi="Arial"/>
        </w:rPr>
        <w:t>.json</w:t>
      </w:r>
      <w:proofErr w:type="spellEnd"/>
      <w:proofErr w:type="gramEnd"/>
      <w:r>
        <w:rPr>
          <w:rFonts w:ascii="Arial" w:hAnsi="Arial"/>
        </w:rPr>
        <w:t>}</w:t>
      </w:r>
    </w:p>
    <w:p w14:paraId="6A1EAFF8" w14:textId="77777777" w:rsidR="00AA2445" w:rsidRPr="00361BF9" w:rsidRDefault="00AA2445" w:rsidP="00361BF9">
      <w:pPr>
        <w:pStyle w:val="H1bodytext"/>
        <w:spacing w:after="120"/>
        <w:rPr>
          <w:rFonts w:ascii="Arial" w:hAnsi="Arial"/>
          <w:u w:val="single"/>
        </w:rPr>
      </w:pPr>
      <w:bookmarkStart w:id="2" w:name="_Hlk42235743"/>
    </w:p>
    <w:p w14:paraId="560F5FF6" w14:textId="1AD14A5E" w:rsidR="00F04F10" w:rsidRDefault="00F04F10" w:rsidP="00F04F10">
      <w:pPr>
        <w:pStyle w:val="H1bodytext"/>
        <w:spacing w:after="120"/>
        <w:rPr>
          <w:rFonts w:ascii="Arial" w:hAnsi="Arial"/>
        </w:rPr>
      </w:pPr>
      <w:r w:rsidRPr="000D5185">
        <w:rPr>
          <w:rFonts w:ascii="Arial" w:hAnsi="Arial"/>
          <w:u w:val="single"/>
        </w:rPr>
        <w:t>Code Review</w:t>
      </w:r>
      <w:r>
        <w:rPr>
          <w:rFonts w:ascii="Arial" w:hAnsi="Arial"/>
        </w:rPr>
        <w:t>:</w:t>
      </w:r>
    </w:p>
    <w:p w14:paraId="44A7234A" w14:textId="1C711A03" w:rsidR="00207340" w:rsidRDefault="00F04F10" w:rsidP="00F04F10">
      <w:pPr>
        <w:pStyle w:val="H1bodytext"/>
        <w:spacing w:after="120"/>
        <w:rPr>
          <w:rFonts w:ascii="Arial" w:hAnsi="Arial"/>
        </w:rPr>
      </w:pPr>
      <w:r>
        <w:rPr>
          <w:rFonts w:ascii="Arial" w:hAnsi="Arial"/>
        </w:rPr>
        <w:t>Code walkthrough was performed by Sara Lindberg on 05/26/2020</w:t>
      </w:r>
      <w:r w:rsidR="00C33504">
        <w:rPr>
          <w:rFonts w:ascii="Arial" w:hAnsi="Arial"/>
        </w:rPr>
        <w:t>,</w:t>
      </w:r>
      <w:r w:rsidR="00C16BF8">
        <w:rPr>
          <w:rFonts w:ascii="Arial" w:hAnsi="Arial"/>
        </w:rPr>
        <w:t xml:space="preserve"> 06/23/2020</w:t>
      </w:r>
      <w:r w:rsidR="00C33504">
        <w:rPr>
          <w:rFonts w:ascii="Arial" w:hAnsi="Arial"/>
        </w:rPr>
        <w:t>, and 10/14/2020</w:t>
      </w:r>
      <w:r>
        <w:rPr>
          <w:rFonts w:ascii="Arial" w:hAnsi="Arial"/>
        </w:rPr>
        <w:t xml:space="preserve">. The code relies on standard python libraries as noted in Section 3 and additional code modules that are specific to the HSSM Builder tool only. </w:t>
      </w:r>
      <w:r w:rsidRPr="00515FC8">
        <w:rPr>
          <w:rFonts w:ascii="Arial" w:hAnsi="Arial"/>
        </w:rPr>
        <w:t xml:space="preserve">No impacts to other repository tools or </w:t>
      </w:r>
      <w:r>
        <w:rPr>
          <w:rFonts w:ascii="Arial" w:hAnsi="Arial"/>
        </w:rPr>
        <w:t xml:space="preserve">shared </w:t>
      </w:r>
      <w:r w:rsidRPr="00515FC8">
        <w:rPr>
          <w:rFonts w:ascii="Arial" w:hAnsi="Arial"/>
        </w:rPr>
        <w:t xml:space="preserve">library dependencies were </w:t>
      </w:r>
      <w:r>
        <w:rPr>
          <w:rFonts w:ascii="Arial" w:hAnsi="Arial"/>
        </w:rPr>
        <w:t>identified for the HSSM Builder tool</w:t>
      </w:r>
      <w:r w:rsidRPr="00515FC8">
        <w:rPr>
          <w:rFonts w:ascii="Arial" w:hAnsi="Arial"/>
        </w:rPr>
        <w:t>.</w:t>
      </w:r>
    </w:p>
    <w:bookmarkEnd w:id="2"/>
    <w:p w14:paraId="68FC29CC" w14:textId="77777777" w:rsidR="00207340" w:rsidRPr="006504D7" w:rsidRDefault="00207340" w:rsidP="00207340">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3A845B37" w:rsidR="006504D7" w:rsidRDefault="006504D7" w:rsidP="006504D7">
      <w:pPr>
        <w:pStyle w:val="H1bodytext"/>
        <w:rPr>
          <w:rFonts w:ascii="Arial" w:hAnsi="Arial" w:cs="Arial"/>
        </w:rPr>
      </w:pPr>
      <w:bookmarkStart w:id="3" w:name="_Hlk24021851"/>
      <w:r>
        <w:rPr>
          <w:rFonts w:ascii="Arial" w:hAnsi="Arial" w:cs="Arial"/>
        </w:rPr>
        <w:t xml:space="preserve">The requirements traceability matrix for the </w:t>
      </w:r>
      <w:r w:rsidR="000A2D9D">
        <w:rPr>
          <w:rFonts w:ascii="Arial" w:hAnsi="Arial" w:cs="Arial"/>
        </w:rPr>
        <w:t xml:space="preserve">HSSM Builder tool </w:t>
      </w:r>
      <w:r>
        <w:rPr>
          <w:rFonts w:ascii="Arial" w:hAnsi="Arial" w:cs="Arial"/>
        </w:rPr>
        <w:t>is presented in Table 1.</w:t>
      </w:r>
    </w:p>
    <w:tbl>
      <w:tblPr>
        <w:tblStyle w:val="TableGrid"/>
        <w:tblW w:w="0" w:type="auto"/>
        <w:jc w:val="center"/>
        <w:tblLook w:val="04A0" w:firstRow="1" w:lastRow="0" w:firstColumn="1" w:lastColumn="0" w:noHBand="0" w:noVBand="1"/>
      </w:tblPr>
      <w:tblGrid>
        <w:gridCol w:w="2340"/>
        <w:gridCol w:w="1710"/>
        <w:gridCol w:w="5940"/>
      </w:tblGrid>
      <w:tr w:rsidR="006504D7" w:rsidRPr="00572F5F" w14:paraId="59921F69" w14:textId="77777777" w:rsidTr="00C33504">
        <w:trPr>
          <w:cantSplit/>
          <w:trHeight w:val="314"/>
          <w:tblHeader/>
          <w:jc w:val="center"/>
        </w:trPr>
        <w:tc>
          <w:tcPr>
            <w:tcW w:w="9990" w:type="dxa"/>
            <w:gridSpan w:val="3"/>
            <w:tcBorders>
              <w:top w:val="nil"/>
              <w:left w:val="nil"/>
              <w:right w:val="nil"/>
            </w:tcBorders>
            <w:vAlign w:val="bottom"/>
          </w:tcPr>
          <w:bookmarkEnd w:id="3"/>
          <w:p w14:paraId="63128C02" w14:textId="6DE4609C" w:rsidR="006504D7" w:rsidRDefault="006504D7" w:rsidP="00AC595E">
            <w:pPr>
              <w:pStyle w:val="H1bodytext"/>
              <w:spacing w:after="0"/>
              <w:ind w:left="0"/>
              <w:jc w:val="center"/>
              <w:rPr>
                <w:rFonts w:ascii="Arial" w:hAnsi="Arial"/>
                <w:b/>
              </w:rPr>
            </w:pPr>
            <w:r>
              <w:rPr>
                <w:rFonts w:ascii="Arial" w:hAnsi="Arial"/>
                <w:b/>
              </w:rPr>
              <w:lastRenderedPageBreak/>
              <w:t xml:space="preserve">Table 1. </w:t>
            </w:r>
            <w:r w:rsidR="000A2D9D" w:rsidRPr="00F57EB2">
              <w:rPr>
                <w:rFonts w:ascii="Arial" w:hAnsi="Arial"/>
                <w:b/>
              </w:rPr>
              <w:t>HSSM Builder Tool</w:t>
            </w:r>
            <w:r>
              <w:rPr>
                <w:rFonts w:ascii="Arial" w:hAnsi="Arial"/>
                <w:b/>
              </w:rPr>
              <w:br/>
              <w:t xml:space="preserve">Requirements Traceability Matrix </w:t>
            </w:r>
          </w:p>
        </w:tc>
      </w:tr>
      <w:tr w:rsidR="006504D7" w:rsidRPr="00572F5F" w14:paraId="2A14A324" w14:textId="77777777" w:rsidTr="00C33504">
        <w:trPr>
          <w:cantSplit/>
          <w:trHeight w:val="314"/>
          <w:tblHeader/>
          <w:jc w:val="center"/>
        </w:trPr>
        <w:tc>
          <w:tcPr>
            <w:tcW w:w="2340" w:type="dxa"/>
            <w:shd w:val="clear" w:color="auto" w:fill="D9D9D9" w:themeFill="background1" w:themeFillShade="D9"/>
            <w:vAlign w:val="bottom"/>
          </w:tcPr>
          <w:p w14:paraId="55CBF48E" w14:textId="77777777" w:rsidR="006504D7" w:rsidRPr="00572F5F" w:rsidRDefault="006504D7" w:rsidP="00AC595E">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710" w:type="dxa"/>
            <w:shd w:val="clear" w:color="auto" w:fill="D9D9D9" w:themeFill="background1" w:themeFillShade="D9"/>
            <w:vAlign w:val="bottom"/>
          </w:tcPr>
          <w:p w14:paraId="0C71DDA1" w14:textId="77777777" w:rsidR="006504D7" w:rsidRPr="00572F5F" w:rsidRDefault="006504D7" w:rsidP="00AC595E">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940" w:type="dxa"/>
            <w:shd w:val="clear" w:color="auto" w:fill="D9D9D9" w:themeFill="background1" w:themeFillShade="D9"/>
            <w:vAlign w:val="bottom"/>
          </w:tcPr>
          <w:p w14:paraId="07502E80" w14:textId="77777777" w:rsidR="006504D7" w:rsidRPr="00572F5F" w:rsidRDefault="006504D7" w:rsidP="00AC595E">
            <w:pPr>
              <w:pStyle w:val="H1bodytext"/>
              <w:spacing w:after="0"/>
              <w:ind w:left="0"/>
              <w:jc w:val="center"/>
              <w:rPr>
                <w:rFonts w:ascii="Arial" w:hAnsi="Arial"/>
                <w:b/>
              </w:rPr>
            </w:pPr>
            <w:r>
              <w:rPr>
                <w:rFonts w:ascii="Arial" w:hAnsi="Arial"/>
                <w:b/>
              </w:rPr>
              <w:t>Test Case</w:t>
            </w:r>
          </w:p>
        </w:tc>
      </w:tr>
      <w:tr w:rsidR="006504D7" w:rsidRPr="00572F5F" w14:paraId="0C2D1186" w14:textId="77777777" w:rsidTr="00C33504">
        <w:trPr>
          <w:cantSplit/>
          <w:trHeight w:val="665"/>
          <w:jc w:val="center"/>
        </w:trPr>
        <w:tc>
          <w:tcPr>
            <w:tcW w:w="2340" w:type="dxa"/>
            <w:shd w:val="clear" w:color="auto" w:fill="auto"/>
            <w:vAlign w:val="center"/>
          </w:tcPr>
          <w:p w14:paraId="74C37038" w14:textId="02ADB617" w:rsidR="006504D7" w:rsidRPr="008F4D05" w:rsidRDefault="006504D7" w:rsidP="00AC595E">
            <w:pPr>
              <w:pStyle w:val="H1bodytext"/>
              <w:spacing w:after="0"/>
              <w:ind w:left="0"/>
              <w:jc w:val="center"/>
              <w:rPr>
                <w:rFonts w:ascii="Arial" w:hAnsi="Arial"/>
                <w:bCs/>
              </w:rPr>
            </w:pPr>
            <w:r>
              <w:rPr>
                <w:rFonts w:ascii="Arial" w:hAnsi="Arial"/>
                <w:bCs/>
              </w:rPr>
              <w:t>QA Level</w:t>
            </w:r>
            <w:r>
              <w:rPr>
                <w:rFonts w:ascii="Arial" w:hAnsi="Arial"/>
              </w:rPr>
              <w:t xml:space="preserve"> </w:t>
            </w:r>
          </w:p>
        </w:tc>
        <w:tc>
          <w:tcPr>
            <w:tcW w:w="1710" w:type="dxa"/>
            <w:shd w:val="clear" w:color="auto" w:fill="auto"/>
            <w:vAlign w:val="center"/>
          </w:tcPr>
          <w:p w14:paraId="08B513E0" w14:textId="68353A1D" w:rsidR="006504D7" w:rsidRPr="008F4D05" w:rsidRDefault="006504D7" w:rsidP="00AC595E">
            <w:pPr>
              <w:pStyle w:val="H1bodytext"/>
              <w:spacing w:after="0"/>
              <w:ind w:left="0"/>
              <w:jc w:val="center"/>
              <w:rPr>
                <w:rFonts w:ascii="Arial" w:hAnsi="Arial"/>
                <w:bCs/>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940" w:type="dxa"/>
            <w:shd w:val="clear" w:color="auto" w:fill="auto"/>
            <w:vAlign w:val="center"/>
          </w:tcPr>
          <w:p w14:paraId="25C831D9" w14:textId="77777777" w:rsidR="006504D7" w:rsidRDefault="006504D7" w:rsidP="00AC595E">
            <w:pPr>
              <w:pStyle w:val="H1bodytext"/>
              <w:spacing w:after="0"/>
              <w:ind w:left="0"/>
              <w:jc w:val="center"/>
              <w:rPr>
                <w:rStyle w:val="CommentReference"/>
              </w:rPr>
            </w:pPr>
            <w:r w:rsidRPr="00E03477">
              <w:rPr>
                <w:rFonts w:ascii="Arial" w:hAnsi="Arial"/>
              </w:rPr>
              <w:t>Installation Test</w:t>
            </w:r>
          </w:p>
        </w:tc>
      </w:tr>
      <w:tr w:rsidR="006504D7" w14:paraId="20018E58" w14:textId="77777777" w:rsidTr="00C33504">
        <w:trPr>
          <w:trHeight w:val="1430"/>
          <w:jc w:val="center"/>
        </w:trPr>
        <w:tc>
          <w:tcPr>
            <w:tcW w:w="2340" w:type="dxa"/>
            <w:vAlign w:val="center"/>
          </w:tcPr>
          <w:p w14:paraId="3806044B" w14:textId="1474FDD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1</w:t>
            </w:r>
          </w:p>
        </w:tc>
        <w:tc>
          <w:tcPr>
            <w:tcW w:w="1710" w:type="dxa"/>
            <w:vAlign w:val="center"/>
          </w:tcPr>
          <w:p w14:paraId="59DF7714" w14:textId="5D03633E"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940" w:type="dxa"/>
            <w:vAlign w:val="center"/>
          </w:tcPr>
          <w:p w14:paraId="6CE81F31" w14:textId="4C84ACAE" w:rsidR="006504D7" w:rsidRDefault="00C16E9A" w:rsidP="00AC595E">
            <w:pPr>
              <w:pStyle w:val="H1bodytext"/>
              <w:spacing w:after="0"/>
              <w:ind w:left="0"/>
              <w:jc w:val="center"/>
              <w:rPr>
                <w:rFonts w:ascii="Arial" w:hAnsi="Arial"/>
              </w:rPr>
            </w:pPr>
            <w:r>
              <w:rPr>
                <w:rFonts w:ascii="Arial" w:hAnsi="Arial"/>
              </w:rPr>
              <w:t>Verify the MT3D head file, the model top definition file</w:t>
            </w:r>
            <w:r w:rsidR="00AA7E45">
              <w:rPr>
                <w:rFonts w:ascii="Arial" w:hAnsi="Arial"/>
              </w:rPr>
              <w:t>,</w:t>
            </w:r>
            <w:r>
              <w:rPr>
                <w:rFonts w:ascii="Arial" w:hAnsi="Arial"/>
              </w:rPr>
              <w:t xml:space="preserve"> the layer bottom definitions files, and the layer initial conditions files are read and processed</w:t>
            </w:r>
            <w:r w:rsidR="007D57E1">
              <w:rPr>
                <w:rFonts w:ascii="Arial" w:hAnsi="Arial"/>
              </w:rPr>
              <w:t xml:space="preserve"> and </w:t>
            </w:r>
            <w:proofErr w:type="spellStart"/>
            <w:r w:rsidR="007D57E1">
              <w:rPr>
                <w:rFonts w:ascii="Arial" w:hAnsi="Arial"/>
              </w:rPr>
              <w:t>pkl</w:t>
            </w:r>
            <w:proofErr w:type="spellEnd"/>
            <w:r w:rsidR="007D57E1">
              <w:rPr>
                <w:rFonts w:ascii="Arial" w:hAnsi="Arial"/>
              </w:rPr>
              <w:t xml:space="preserve"> files generated</w:t>
            </w:r>
          </w:p>
        </w:tc>
      </w:tr>
      <w:tr w:rsidR="006504D7" w14:paraId="0611744E" w14:textId="77777777" w:rsidTr="00C33504">
        <w:trPr>
          <w:trHeight w:val="890"/>
          <w:jc w:val="center"/>
        </w:trPr>
        <w:tc>
          <w:tcPr>
            <w:tcW w:w="2340" w:type="dxa"/>
            <w:vAlign w:val="center"/>
          </w:tcPr>
          <w:p w14:paraId="76BE7D0A" w14:textId="673B595A" w:rsidR="006504D7" w:rsidRDefault="006504D7" w:rsidP="00AC595E">
            <w:pPr>
              <w:pStyle w:val="H1bodytext"/>
              <w:spacing w:after="0"/>
              <w:ind w:left="0"/>
              <w:jc w:val="center"/>
              <w:rPr>
                <w:rFonts w:ascii="Arial" w:hAnsi="Arial"/>
              </w:rPr>
            </w:pPr>
            <w:r>
              <w:rPr>
                <w:rFonts w:ascii="Arial" w:hAnsi="Arial"/>
              </w:rPr>
              <w:t>FR-</w:t>
            </w:r>
            <w:r w:rsidR="00D86F8D">
              <w:rPr>
                <w:rFonts w:ascii="Arial" w:hAnsi="Arial"/>
              </w:rPr>
              <w:t>2</w:t>
            </w:r>
          </w:p>
        </w:tc>
        <w:tc>
          <w:tcPr>
            <w:tcW w:w="1710" w:type="dxa"/>
            <w:vAlign w:val="center"/>
          </w:tcPr>
          <w:p w14:paraId="04CFD5E2" w14:textId="6603334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T-1</w:t>
            </w:r>
          </w:p>
        </w:tc>
        <w:tc>
          <w:tcPr>
            <w:tcW w:w="5940" w:type="dxa"/>
            <w:vAlign w:val="center"/>
          </w:tcPr>
          <w:p w14:paraId="344CEC49" w14:textId="52FACC22" w:rsidR="006504D7" w:rsidRDefault="007D57E1" w:rsidP="00AC595E">
            <w:pPr>
              <w:pStyle w:val="H1bodytext"/>
              <w:spacing w:after="0"/>
              <w:ind w:left="0"/>
              <w:jc w:val="center"/>
              <w:rPr>
                <w:rFonts w:ascii="Arial" w:hAnsi="Arial"/>
              </w:rPr>
            </w:pPr>
            <w:r>
              <w:rPr>
                <w:rFonts w:ascii="Arial" w:hAnsi="Arial"/>
              </w:rPr>
              <w:t>Generate</w:t>
            </w:r>
            <w:r w:rsidR="00FC061E">
              <w:rPr>
                <w:rFonts w:ascii="Arial" w:hAnsi="Arial"/>
              </w:rPr>
              <w:t xml:space="preserve"> saturation and yearly saturation </w:t>
            </w:r>
            <w:proofErr w:type="spellStart"/>
            <w:r w:rsidR="00FC061E">
              <w:rPr>
                <w:rFonts w:ascii="Arial" w:hAnsi="Arial"/>
              </w:rPr>
              <w:t>pkl</w:t>
            </w:r>
            <w:proofErr w:type="spellEnd"/>
            <w:r w:rsidR="00FC061E">
              <w:rPr>
                <w:rFonts w:ascii="Arial" w:hAnsi="Arial"/>
              </w:rPr>
              <w:t xml:space="preserve"> files</w:t>
            </w:r>
          </w:p>
        </w:tc>
      </w:tr>
      <w:tr w:rsidR="006504D7" w14:paraId="7DC743E0" w14:textId="77777777" w:rsidTr="00C33504">
        <w:trPr>
          <w:trHeight w:val="935"/>
          <w:jc w:val="center"/>
        </w:trPr>
        <w:tc>
          <w:tcPr>
            <w:tcW w:w="2340" w:type="dxa"/>
            <w:vAlign w:val="center"/>
          </w:tcPr>
          <w:p w14:paraId="66A78842" w14:textId="73B7B402" w:rsidR="006504D7" w:rsidRDefault="00D86F8D" w:rsidP="00AC595E">
            <w:pPr>
              <w:pStyle w:val="H1bodytext"/>
              <w:spacing w:after="0"/>
              <w:ind w:left="0"/>
              <w:jc w:val="center"/>
              <w:rPr>
                <w:rFonts w:ascii="Arial" w:hAnsi="Arial"/>
              </w:rPr>
            </w:pPr>
            <w:r>
              <w:rPr>
                <w:rFonts w:ascii="Arial" w:hAnsi="Arial"/>
              </w:rPr>
              <w:t>FR-3</w:t>
            </w:r>
          </w:p>
        </w:tc>
        <w:tc>
          <w:tcPr>
            <w:tcW w:w="1710" w:type="dxa"/>
            <w:vAlign w:val="center"/>
          </w:tcPr>
          <w:p w14:paraId="44234775" w14:textId="5E99A503" w:rsidR="006504D7" w:rsidRDefault="00D86F8D" w:rsidP="00AC595E">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w:t>
            </w:r>
            <w:r w:rsidR="0036533B">
              <w:rPr>
                <w:rFonts w:ascii="Arial" w:hAnsi="Arial"/>
                <w:bCs/>
              </w:rPr>
              <w:t>A</w:t>
            </w:r>
            <w:r>
              <w:rPr>
                <w:rFonts w:ascii="Arial" w:hAnsi="Arial"/>
                <w:bCs/>
              </w:rPr>
              <w:t>T-</w:t>
            </w:r>
            <w:r w:rsidR="00353999">
              <w:rPr>
                <w:rFonts w:ascii="Arial" w:hAnsi="Arial"/>
                <w:bCs/>
              </w:rPr>
              <w:t>2</w:t>
            </w:r>
          </w:p>
        </w:tc>
        <w:tc>
          <w:tcPr>
            <w:tcW w:w="5940" w:type="dxa"/>
            <w:vAlign w:val="center"/>
          </w:tcPr>
          <w:p w14:paraId="18793A88" w14:textId="446AC5E0" w:rsidR="006504D7" w:rsidRDefault="00FC061E" w:rsidP="00AC595E">
            <w:pPr>
              <w:pStyle w:val="H1bodytext"/>
              <w:spacing w:after="0"/>
              <w:ind w:left="0"/>
              <w:jc w:val="center"/>
              <w:rPr>
                <w:rFonts w:ascii="Arial" w:hAnsi="Arial"/>
              </w:rPr>
            </w:pPr>
            <w:r>
              <w:rPr>
                <w:rFonts w:ascii="Arial" w:hAnsi="Arial"/>
              </w:rPr>
              <w:t xml:space="preserve">Use existing saturation and yearly </w:t>
            </w:r>
            <w:proofErr w:type="spellStart"/>
            <w:r>
              <w:rPr>
                <w:rFonts w:ascii="Arial" w:hAnsi="Arial"/>
              </w:rPr>
              <w:t>pkl</w:t>
            </w:r>
            <w:proofErr w:type="spellEnd"/>
            <w:r>
              <w:rPr>
                <w:rFonts w:ascii="Arial" w:hAnsi="Arial"/>
              </w:rPr>
              <w:t xml:space="preserve"> files</w:t>
            </w:r>
            <w:r w:rsidR="000A7089">
              <w:rPr>
                <w:rFonts w:ascii="Arial" w:hAnsi="Arial"/>
              </w:rPr>
              <w:t xml:space="preserve"> (already generated as part of AT-1)</w:t>
            </w:r>
          </w:p>
        </w:tc>
      </w:tr>
      <w:tr w:rsidR="006504D7" w14:paraId="613BF8E5" w14:textId="77777777" w:rsidTr="00C33504">
        <w:trPr>
          <w:trHeight w:val="2150"/>
          <w:jc w:val="center"/>
        </w:trPr>
        <w:tc>
          <w:tcPr>
            <w:tcW w:w="2340" w:type="dxa"/>
            <w:vAlign w:val="center"/>
          </w:tcPr>
          <w:p w14:paraId="6083EBB9" w14:textId="1C85BDB6" w:rsidR="006504D7" w:rsidRDefault="00D86F8D" w:rsidP="00AC595E">
            <w:pPr>
              <w:pStyle w:val="H1bodytext"/>
              <w:spacing w:after="0"/>
              <w:ind w:left="0"/>
              <w:jc w:val="center"/>
              <w:rPr>
                <w:rFonts w:ascii="Arial" w:hAnsi="Arial"/>
              </w:rPr>
            </w:pPr>
            <w:bookmarkStart w:id="4" w:name="_Hlk11229718"/>
            <w:r>
              <w:rPr>
                <w:rFonts w:ascii="Arial" w:hAnsi="Arial"/>
              </w:rPr>
              <w:t>FR-4</w:t>
            </w:r>
          </w:p>
        </w:tc>
        <w:tc>
          <w:tcPr>
            <w:tcW w:w="1710" w:type="dxa"/>
            <w:vAlign w:val="center"/>
          </w:tcPr>
          <w:p w14:paraId="3FF70215" w14:textId="5C50B0D7" w:rsidR="006504D7" w:rsidRDefault="00FC061E" w:rsidP="00DF1A25">
            <w:pPr>
              <w:pStyle w:val="H1bodytext"/>
              <w:spacing w:after="0"/>
              <w:ind w:left="0"/>
              <w:jc w:val="center"/>
              <w:rPr>
                <w:rFonts w:ascii="Arial" w:hAnsi="Arial"/>
              </w:rPr>
            </w:pPr>
            <w:r>
              <w:rPr>
                <w:rFonts w:ascii="Arial" w:hAnsi="Arial"/>
              </w:rPr>
              <w:t>CACIE-</w:t>
            </w:r>
            <w:r w:rsidR="004909F8">
              <w:t xml:space="preserve"> </w:t>
            </w:r>
            <w:r w:rsidR="004909F8" w:rsidRPr="004909F8">
              <w:rPr>
                <w:rFonts w:ascii="Arial" w:hAnsi="Arial"/>
              </w:rPr>
              <w:t>build_hssm.py</w:t>
            </w:r>
            <w:r>
              <w:rPr>
                <w:rFonts w:ascii="Arial" w:hAnsi="Arial"/>
                <w:bCs/>
              </w:rPr>
              <w:t>-AT-1</w:t>
            </w:r>
          </w:p>
        </w:tc>
        <w:tc>
          <w:tcPr>
            <w:tcW w:w="5940" w:type="dxa"/>
            <w:vAlign w:val="center"/>
          </w:tcPr>
          <w:p w14:paraId="0217AC5C" w14:textId="0A186AA8" w:rsidR="006504D7" w:rsidRDefault="00C16E9A" w:rsidP="00AC595E">
            <w:pPr>
              <w:pStyle w:val="H1bodytext"/>
              <w:spacing w:after="0"/>
              <w:ind w:left="0"/>
              <w:jc w:val="center"/>
              <w:rPr>
                <w:rFonts w:ascii="Arial" w:hAnsi="Arial"/>
              </w:rPr>
            </w:pPr>
            <w:r>
              <w:rPr>
                <w:rFonts w:ascii="Arial" w:hAnsi="Arial"/>
              </w:rPr>
              <w:t xml:space="preserve">Verify that the </w:t>
            </w:r>
            <w:r w:rsidR="002C6AEB">
              <w:rPr>
                <w:rFonts w:ascii="Arial" w:hAnsi="Arial"/>
              </w:rPr>
              <w:t>initial and final timesteps</w:t>
            </w:r>
            <w:r>
              <w:rPr>
                <w:rFonts w:ascii="Arial" w:hAnsi="Arial"/>
              </w:rPr>
              <w:t xml:space="preserve"> for the output data files correspond to the user-defined start year and end year in the JSON-formatted config file</w:t>
            </w:r>
          </w:p>
        </w:tc>
      </w:tr>
      <w:tr w:rsidR="00D86F8D" w14:paraId="67156B8F" w14:textId="77777777" w:rsidTr="00C33504">
        <w:trPr>
          <w:trHeight w:val="935"/>
          <w:jc w:val="center"/>
        </w:trPr>
        <w:tc>
          <w:tcPr>
            <w:tcW w:w="2340" w:type="dxa"/>
            <w:vAlign w:val="center"/>
          </w:tcPr>
          <w:p w14:paraId="5E3B2BD0" w14:textId="39D5E51E" w:rsidR="00D86F8D" w:rsidRDefault="00D86F8D" w:rsidP="00AC595E">
            <w:pPr>
              <w:pStyle w:val="H1bodytext"/>
              <w:spacing w:after="0"/>
              <w:ind w:left="0"/>
              <w:jc w:val="center"/>
              <w:rPr>
                <w:rFonts w:ascii="Arial" w:hAnsi="Arial"/>
              </w:rPr>
            </w:pPr>
            <w:r>
              <w:rPr>
                <w:rFonts w:ascii="Arial" w:hAnsi="Arial"/>
              </w:rPr>
              <w:t>FR-5</w:t>
            </w:r>
          </w:p>
        </w:tc>
        <w:tc>
          <w:tcPr>
            <w:tcW w:w="1710" w:type="dxa"/>
            <w:vAlign w:val="center"/>
          </w:tcPr>
          <w:p w14:paraId="1F0CAAB3" w14:textId="4B023E02"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w:t>
            </w:r>
            <w:r w:rsidR="007D57E1">
              <w:rPr>
                <w:rFonts w:ascii="Arial" w:hAnsi="Arial"/>
                <w:bCs/>
              </w:rPr>
              <w:t>2</w:t>
            </w:r>
          </w:p>
        </w:tc>
        <w:tc>
          <w:tcPr>
            <w:tcW w:w="5940" w:type="dxa"/>
            <w:vAlign w:val="center"/>
          </w:tcPr>
          <w:p w14:paraId="43FD4A3A" w14:textId="58B14775" w:rsidR="00D86F8D" w:rsidRDefault="00C16E9A" w:rsidP="00AC595E">
            <w:pPr>
              <w:pStyle w:val="H1bodytext"/>
              <w:spacing w:after="0"/>
              <w:ind w:left="0"/>
              <w:jc w:val="center"/>
              <w:rPr>
                <w:rFonts w:ascii="Arial" w:hAnsi="Arial"/>
              </w:rPr>
            </w:pPr>
            <w:r>
              <w:rPr>
                <w:rFonts w:ascii="Arial" w:hAnsi="Arial"/>
              </w:rPr>
              <w:t>Verify the flux floor threshold value is equal to the user-defined flux floor threshold in the JSON-formatted config file</w:t>
            </w:r>
          </w:p>
        </w:tc>
      </w:tr>
      <w:tr w:rsidR="00D86F8D" w14:paraId="69B3DAE7" w14:textId="77777777" w:rsidTr="00C33504">
        <w:trPr>
          <w:trHeight w:val="1700"/>
          <w:jc w:val="center"/>
        </w:trPr>
        <w:tc>
          <w:tcPr>
            <w:tcW w:w="2340" w:type="dxa"/>
            <w:vAlign w:val="center"/>
          </w:tcPr>
          <w:p w14:paraId="59F4D347" w14:textId="54721C3C" w:rsidR="00D86F8D" w:rsidRDefault="00D86F8D" w:rsidP="00AC595E">
            <w:pPr>
              <w:pStyle w:val="H1bodytext"/>
              <w:spacing w:after="0"/>
              <w:ind w:left="0"/>
              <w:jc w:val="center"/>
              <w:rPr>
                <w:rFonts w:ascii="Arial" w:hAnsi="Arial"/>
              </w:rPr>
            </w:pPr>
            <w:r>
              <w:rPr>
                <w:rFonts w:ascii="Arial" w:hAnsi="Arial"/>
              </w:rPr>
              <w:t>FR-6</w:t>
            </w:r>
          </w:p>
        </w:tc>
        <w:tc>
          <w:tcPr>
            <w:tcW w:w="1710" w:type="dxa"/>
            <w:vAlign w:val="center"/>
          </w:tcPr>
          <w:p w14:paraId="205A3066" w14:textId="5D72997D" w:rsidR="00D86F8D" w:rsidRDefault="00D86F8D" w:rsidP="00AC595E">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r w:rsidR="002B0331">
              <w:rPr>
                <w:rFonts w:ascii="Arial" w:hAnsi="Arial"/>
                <w:bCs/>
              </w:rPr>
              <w:br/>
            </w:r>
            <w:r w:rsidR="002B0331">
              <w:rPr>
                <w:rFonts w:ascii="Arial" w:hAnsi="Arial"/>
              </w:rPr>
              <w:t>CACIE-</w:t>
            </w:r>
            <w:r w:rsidR="002B0331" w:rsidRPr="004909F8">
              <w:rPr>
                <w:rFonts w:ascii="Arial" w:hAnsi="Arial"/>
              </w:rPr>
              <w:t xml:space="preserve"> build_hssm.py</w:t>
            </w:r>
            <w:r w:rsidR="002B0331">
              <w:rPr>
                <w:rFonts w:ascii="Arial" w:hAnsi="Arial"/>
                <w:bCs/>
              </w:rPr>
              <w:t>-AT-2</w:t>
            </w:r>
          </w:p>
        </w:tc>
        <w:tc>
          <w:tcPr>
            <w:tcW w:w="5940" w:type="dxa"/>
            <w:vAlign w:val="center"/>
          </w:tcPr>
          <w:p w14:paraId="3EFF7838" w14:textId="08A71BBF" w:rsidR="00D86F8D" w:rsidRDefault="00C16E9A" w:rsidP="00AC595E">
            <w:pPr>
              <w:pStyle w:val="H1bodytext"/>
              <w:spacing w:after="0"/>
              <w:ind w:left="0"/>
              <w:jc w:val="center"/>
              <w:rPr>
                <w:rFonts w:ascii="Arial" w:hAnsi="Arial"/>
              </w:rPr>
            </w:pPr>
            <w:r>
              <w:rPr>
                <w:rFonts w:ascii="Arial" w:hAnsi="Arial"/>
              </w:rPr>
              <w:t xml:space="preserve">Verify that the maximum acceptable </w:t>
            </w:r>
            <w:r w:rsidR="00DF1A25">
              <w:rPr>
                <w:rFonts w:ascii="Arial" w:hAnsi="Arial"/>
              </w:rPr>
              <w:t xml:space="preserve">relative and </w:t>
            </w:r>
            <w:r>
              <w:rPr>
                <w:rFonts w:ascii="Arial" w:hAnsi="Arial"/>
              </w:rPr>
              <w:t xml:space="preserve">total mass error </w:t>
            </w:r>
            <w:r w:rsidR="006766EE">
              <w:rPr>
                <w:rFonts w:ascii="Arial" w:hAnsi="Arial"/>
              </w:rPr>
              <w:t>of the reduced dataset is less than or equal to the maximum acceptable mass error value (FR-</w:t>
            </w:r>
            <w:r w:rsidR="00852103">
              <w:rPr>
                <w:rFonts w:ascii="Arial" w:hAnsi="Arial"/>
              </w:rPr>
              <w:t>12</w:t>
            </w:r>
            <w:r w:rsidR="006766EE">
              <w:rPr>
                <w:rFonts w:ascii="Arial" w:hAnsi="Arial"/>
              </w:rPr>
              <w:t>) in the JSON-formatted config file</w:t>
            </w:r>
          </w:p>
        </w:tc>
      </w:tr>
      <w:tr w:rsidR="00502AE1" w14:paraId="0DB78883" w14:textId="77777777" w:rsidTr="00C33504">
        <w:trPr>
          <w:trHeight w:val="935"/>
          <w:jc w:val="center"/>
        </w:trPr>
        <w:tc>
          <w:tcPr>
            <w:tcW w:w="2340" w:type="dxa"/>
            <w:vAlign w:val="center"/>
          </w:tcPr>
          <w:p w14:paraId="2E481464" w14:textId="38B201FD"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1E431992" w14:textId="36D0B4EB"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 xml:space="preserve"> build_hssm.py</w:t>
            </w:r>
            <w:r w:rsidR="004909F8">
              <w:rPr>
                <w:rFonts w:ascii="Arial" w:hAnsi="Arial"/>
                <w:bCs/>
              </w:rPr>
              <w:t>-AT</w:t>
            </w:r>
            <w:r>
              <w:rPr>
                <w:rFonts w:ascii="Arial" w:hAnsi="Arial"/>
                <w:bCs/>
              </w:rPr>
              <w:t>-1</w:t>
            </w:r>
          </w:p>
        </w:tc>
        <w:tc>
          <w:tcPr>
            <w:tcW w:w="5940" w:type="dxa"/>
            <w:vAlign w:val="center"/>
          </w:tcPr>
          <w:p w14:paraId="0F38B655" w14:textId="7A4D2980" w:rsidR="00502AE1" w:rsidRDefault="00502AE1" w:rsidP="00502AE1">
            <w:pPr>
              <w:pStyle w:val="H1bodytext"/>
              <w:spacing w:after="0"/>
              <w:ind w:left="0"/>
              <w:jc w:val="center"/>
              <w:rPr>
                <w:rFonts w:ascii="Arial" w:hAnsi="Arial"/>
              </w:rPr>
            </w:pPr>
            <w:r>
              <w:rPr>
                <w:rFonts w:ascii="Arial" w:hAnsi="Arial"/>
              </w:rPr>
              <w:t xml:space="preserve">Read in and process multiple mass flux </w:t>
            </w:r>
            <w:r w:rsidR="00D10DF6">
              <w:rPr>
                <w:rFonts w:ascii="Arial" w:hAnsi="Arial"/>
              </w:rPr>
              <w:t>time series</w:t>
            </w:r>
            <w:r>
              <w:rPr>
                <w:rFonts w:ascii="Arial" w:hAnsi="Arial"/>
              </w:rPr>
              <w:t xml:space="preserve"> data files</w:t>
            </w:r>
          </w:p>
        </w:tc>
      </w:tr>
      <w:tr w:rsidR="00502AE1" w14:paraId="3E0826D6" w14:textId="77777777" w:rsidTr="00C33504">
        <w:trPr>
          <w:trHeight w:val="935"/>
          <w:jc w:val="center"/>
        </w:trPr>
        <w:tc>
          <w:tcPr>
            <w:tcW w:w="2340" w:type="dxa"/>
            <w:vAlign w:val="center"/>
          </w:tcPr>
          <w:p w14:paraId="1FE3234C" w14:textId="77777777" w:rsidR="00502AE1" w:rsidRDefault="00502AE1" w:rsidP="00502AE1">
            <w:pPr>
              <w:pStyle w:val="H1bodytext"/>
              <w:spacing w:after="0"/>
              <w:ind w:left="0"/>
              <w:jc w:val="center"/>
              <w:rPr>
                <w:rFonts w:ascii="Arial" w:hAnsi="Arial"/>
              </w:rPr>
            </w:pPr>
            <w:r>
              <w:rPr>
                <w:rFonts w:ascii="Arial" w:hAnsi="Arial"/>
              </w:rPr>
              <w:t>FR-7</w:t>
            </w:r>
          </w:p>
        </w:tc>
        <w:tc>
          <w:tcPr>
            <w:tcW w:w="1710" w:type="dxa"/>
            <w:vAlign w:val="center"/>
          </w:tcPr>
          <w:p w14:paraId="67CDEFE0" w14:textId="23DF275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Pr>
                <w:rFonts w:ascii="Arial" w:hAnsi="Arial"/>
                <w:bCs/>
              </w:rPr>
              <w:t>AT-2</w:t>
            </w:r>
          </w:p>
        </w:tc>
        <w:tc>
          <w:tcPr>
            <w:tcW w:w="5940" w:type="dxa"/>
            <w:vAlign w:val="center"/>
          </w:tcPr>
          <w:p w14:paraId="62785956" w14:textId="503F00E1" w:rsidR="00502AE1" w:rsidRDefault="00502AE1" w:rsidP="00502AE1">
            <w:pPr>
              <w:pStyle w:val="H1bodytext"/>
              <w:spacing w:after="0"/>
              <w:ind w:left="0"/>
              <w:jc w:val="center"/>
              <w:rPr>
                <w:rFonts w:ascii="Arial" w:hAnsi="Arial"/>
              </w:rPr>
            </w:pPr>
            <w:r>
              <w:rPr>
                <w:rFonts w:ascii="Arial" w:hAnsi="Arial"/>
              </w:rPr>
              <w:t xml:space="preserve">Read in and process a single mass flux </w:t>
            </w:r>
            <w:r w:rsidR="00D10DF6">
              <w:rPr>
                <w:rFonts w:ascii="Arial" w:hAnsi="Arial"/>
              </w:rPr>
              <w:t>time series</w:t>
            </w:r>
            <w:r>
              <w:rPr>
                <w:rFonts w:ascii="Arial" w:hAnsi="Arial"/>
              </w:rPr>
              <w:t xml:space="preserve"> data file</w:t>
            </w:r>
          </w:p>
        </w:tc>
      </w:tr>
      <w:tr w:rsidR="00502AE1" w14:paraId="3F173C4D" w14:textId="77777777" w:rsidTr="00C33504">
        <w:trPr>
          <w:trHeight w:val="1295"/>
          <w:jc w:val="center"/>
        </w:trPr>
        <w:tc>
          <w:tcPr>
            <w:tcW w:w="2340" w:type="dxa"/>
            <w:vAlign w:val="center"/>
          </w:tcPr>
          <w:p w14:paraId="29548537" w14:textId="200318BC" w:rsidR="00502AE1" w:rsidRDefault="00502AE1" w:rsidP="00502AE1">
            <w:pPr>
              <w:pStyle w:val="H1bodytext"/>
              <w:spacing w:after="0"/>
              <w:ind w:left="0"/>
              <w:jc w:val="center"/>
              <w:rPr>
                <w:rFonts w:ascii="Arial" w:hAnsi="Arial"/>
              </w:rPr>
            </w:pPr>
            <w:r>
              <w:rPr>
                <w:rFonts w:ascii="Arial" w:hAnsi="Arial"/>
              </w:rPr>
              <w:t>FR-8</w:t>
            </w:r>
          </w:p>
        </w:tc>
        <w:tc>
          <w:tcPr>
            <w:tcW w:w="1710" w:type="dxa"/>
            <w:vAlign w:val="center"/>
          </w:tcPr>
          <w:p w14:paraId="2A87478E" w14:textId="454AC3E6"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AT-2</w:t>
            </w:r>
          </w:p>
        </w:tc>
        <w:tc>
          <w:tcPr>
            <w:tcW w:w="5940" w:type="dxa"/>
            <w:vAlign w:val="center"/>
          </w:tcPr>
          <w:p w14:paraId="22D0CB62" w14:textId="0489E502" w:rsidR="00502AE1" w:rsidRDefault="00C16E9A" w:rsidP="00502AE1">
            <w:pPr>
              <w:pStyle w:val="H1bodytext"/>
              <w:spacing w:after="0"/>
              <w:ind w:left="0"/>
              <w:jc w:val="center"/>
              <w:rPr>
                <w:rFonts w:ascii="Arial" w:hAnsi="Arial"/>
              </w:rPr>
            </w:pPr>
            <w:r>
              <w:rPr>
                <w:rFonts w:ascii="Arial" w:hAnsi="Arial"/>
              </w:rPr>
              <w:t>Verify that mass flux is set to “0” (zero) when the original mass flux values is less than the flux floor threshold (FR-5)</w:t>
            </w:r>
          </w:p>
        </w:tc>
      </w:tr>
      <w:tr w:rsidR="00502AE1" w14:paraId="0E696781" w14:textId="77777777" w:rsidTr="00C33504">
        <w:trPr>
          <w:trHeight w:val="1268"/>
          <w:jc w:val="center"/>
        </w:trPr>
        <w:tc>
          <w:tcPr>
            <w:tcW w:w="2340" w:type="dxa"/>
            <w:vAlign w:val="center"/>
          </w:tcPr>
          <w:p w14:paraId="2D56800C" w14:textId="31D8A543" w:rsidR="00502AE1" w:rsidRDefault="00502AE1" w:rsidP="00502AE1">
            <w:pPr>
              <w:pStyle w:val="H1bodytext"/>
              <w:spacing w:after="0"/>
              <w:ind w:left="0"/>
              <w:jc w:val="center"/>
              <w:rPr>
                <w:rFonts w:ascii="Arial" w:hAnsi="Arial"/>
              </w:rPr>
            </w:pPr>
            <w:r>
              <w:rPr>
                <w:rFonts w:ascii="Arial" w:hAnsi="Arial"/>
              </w:rPr>
              <w:lastRenderedPageBreak/>
              <w:t>FR-9</w:t>
            </w:r>
          </w:p>
        </w:tc>
        <w:tc>
          <w:tcPr>
            <w:tcW w:w="1710" w:type="dxa"/>
            <w:vAlign w:val="center"/>
          </w:tcPr>
          <w:p w14:paraId="6A7B14AA" w14:textId="1A3882A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w:t>
            </w:r>
            <w:r w:rsidR="0019146E" w:rsidDel="0019146E">
              <w:rPr>
                <w:rFonts w:ascii="Arial" w:hAnsi="Arial"/>
                <w:bCs/>
              </w:rPr>
              <w:t xml:space="preserve"> </w:t>
            </w:r>
            <w:r>
              <w:rPr>
                <w:rFonts w:ascii="Arial" w:hAnsi="Arial"/>
                <w:bCs/>
              </w:rPr>
              <w:t>AT-1</w:t>
            </w:r>
          </w:p>
        </w:tc>
        <w:tc>
          <w:tcPr>
            <w:tcW w:w="5940" w:type="dxa"/>
            <w:vAlign w:val="center"/>
          </w:tcPr>
          <w:p w14:paraId="0ED4A277" w14:textId="6F9B951A" w:rsidR="00502AE1" w:rsidRDefault="00C16E9A" w:rsidP="00502AE1">
            <w:pPr>
              <w:pStyle w:val="H1bodytext"/>
              <w:spacing w:after="0"/>
              <w:ind w:left="0"/>
              <w:jc w:val="center"/>
              <w:rPr>
                <w:rFonts w:ascii="Arial" w:hAnsi="Arial"/>
              </w:rPr>
            </w:pPr>
            <w:r>
              <w:rPr>
                <w:rFonts w:ascii="Arial" w:hAnsi="Arial"/>
              </w:rPr>
              <w:t xml:space="preserve">Verify that the mass flux </w:t>
            </w:r>
            <w:r w:rsidR="00383537">
              <w:rPr>
                <w:rFonts w:ascii="Arial" w:hAnsi="Arial"/>
              </w:rPr>
              <w:t>is</w:t>
            </w:r>
            <w:r>
              <w:rPr>
                <w:rFonts w:ascii="Arial" w:hAnsi="Arial"/>
              </w:rPr>
              <w:t xml:space="preserve"> summed for each cell that is included in more than one </w:t>
            </w:r>
            <w:r w:rsidR="007D57E1">
              <w:rPr>
                <w:rFonts w:ascii="Arial" w:hAnsi="Arial"/>
              </w:rPr>
              <w:t xml:space="preserve">input </w:t>
            </w:r>
            <w:r>
              <w:rPr>
                <w:rFonts w:ascii="Arial" w:hAnsi="Arial"/>
              </w:rPr>
              <w:t xml:space="preserve">file when processing multiple mass flux </w:t>
            </w:r>
            <w:r w:rsidR="00D10DF6">
              <w:rPr>
                <w:rFonts w:ascii="Arial" w:hAnsi="Arial"/>
              </w:rPr>
              <w:t>time series</w:t>
            </w:r>
            <w:r>
              <w:rPr>
                <w:rFonts w:ascii="Arial" w:hAnsi="Arial"/>
              </w:rPr>
              <w:t xml:space="preserve"> data input files</w:t>
            </w:r>
          </w:p>
        </w:tc>
      </w:tr>
      <w:tr w:rsidR="00502AE1" w14:paraId="301733B4" w14:textId="77777777" w:rsidTr="00C33504">
        <w:trPr>
          <w:trHeight w:val="1232"/>
          <w:jc w:val="center"/>
        </w:trPr>
        <w:tc>
          <w:tcPr>
            <w:tcW w:w="2340" w:type="dxa"/>
            <w:vAlign w:val="center"/>
          </w:tcPr>
          <w:p w14:paraId="1C6D6EF5" w14:textId="052D59A8" w:rsidR="00502AE1" w:rsidRDefault="00502AE1" w:rsidP="00502AE1">
            <w:pPr>
              <w:pStyle w:val="H1bodytext"/>
              <w:spacing w:after="0"/>
              <w:ind w:left="0"/>
              <w:jc w:val="center"/>
              <w:rPr>
                <w:rFonts w:ascii="Arial" w:hAnsi="Arial"/>
              </w:rPr>
            </w:pPr>
            <w:r>
              <w:rPr>
                <w:rFonts w:ascii="Arial" w:hAnsi="Arial"/>
              </w:rPr>
              <w:t>FR-10</w:t>
            </w:r>
          </w:p>
        </w:tc>
        <w:tc>
          <w:tcPr>
            <w:tcW w:w="1710" w:type="dxa"/>
            <w:vAlign w:val="center"/>
          </w:tcPr>
          <w:p w14:paraId="2D46667A" w14:textId="5062DF8D"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-1</w:t>
            </w:r>
          </w:p>
        </w:tc>
        <w:tc>
          <w:tcPr>
            <w:tcW w:w="5940" w:type="dxa"/>
            <w:vAlign w:val="center"/>
          </w:tcPr>
          <w:p w14:paraId="00D61603" w14:textId="11A5D79E" w:rsidR="00502AE1" w:rsidRDefault="006766EE" w:rsidP="00502AE1">
            <w:pPr>
              <w:pStyle w:val="H1bodytext"/>
              <w:spacing w:after="0"/>
              <w:ind w:left="0"/>
              <w:jc w:val="center"/>
              <w:rPr>
                <w:rFonts w:ascii="Arial" w:hAnsi="Arial"/>
              </w:rPr>
            </w:pPr>
            <w:r>
              <w:rPr>
                <w:rFonts w:ascii="Arial" w:hAnsi="Arial"/>
              </w:rPr>
              <w:t>Verify that when a cell is dry, the mass associated with the cell is transferred to adjacent cell(s)</w:t>
            </w:r>
          </w:p>
        </w:tc>
      </w:tr>
      <w:tr w:rsidR="00502AE1" w14:paraId="53AB34AD" w14:textId="77777777" w:rsidTr="00C33504">
        <w:trPr>
          <w:trHeight w:val="2195"/>
          <w:jc w:val="center"/>
        </w:trPr>
        <w:tc>
          <w:tcPr>
            <w:tcW w:w="2340" w:type="dxa"/>
            <w:vAlign w:val="center"/>
          </w:tcPr>
          <w:p w14:paraId="7FB1EECA" w14:textId="0C104FC5" w:rsidR="00502AE1" w:rsidRDefault="00502AE1" w:rsidP="00502AE1">
            <w:pPr>
              <w:pStyle w:val="H1bodytext"/>
              <w:spacing w:after="0"/>
              <w:ind w:left="0"/>
              <w:jc w:val="center"/>
              <w:rPr>
                <w:rFonts w:ascii="Arial" w:hAnsi="Arial"/>
              </w:rPr>
            </w:pPr>
            <w:r>
              <w:rPr>
                <w:rFonts w:ascii="Arial" w:hAnsi="Arial"/>
              </w:rPr>
              <w:t>FR-11</w:t>
            </w:r>
          </w:p>
        </w:tc>
        <w:tc>
          <w:tcPr>
            <w:tcW w:w="1710" w:type="dxa"/>
            <w:vAlign w:val="center"/>
          </w:tcPr>
          <w:p w14:paraId="6822BD88" w14:textId="21CE6CAB" w:rsidR="00502AE1" w:rsidRDefault="004B0A40" w:rsidP="0054366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tc>
        <w:tc>
          <w:tcPr>
            <w:tcW w:w="5940" w:type="dxa"/>
            <w:vAlign w:val="center"/>
          </w:tcPr>
          <w:p w14:paraId="17CDF7E1" w14:textId="3AFCA52D" w:rsidR="00502AE1" w:rsidRDefault="006766EE" w:rsidP="00502AE1">
            <w:pPr>
              <w:pStyle w:val="H1bodytext"/>
              <w:spacing w:after="0"/>
              <w:ind w:left="0"/>
              <w:jc w:val="center"/>
              <w:rPr>
                <w:rFonts w:ascii="Arial" w:hAnsi="Arial"/>
              </w:rPr>
            </w:pPr>
            <w:r>
              <w:rPr>
                <w:rFonts w:ascii="Arial" w:hAnsi="Arial"/>
              </w:rPr>
              <w:t>Split the time series for a cell between layers according to the timesteps when a layer meets or exceed the saturation threshold</w:t>
            </w:r>
          </w:p>
        </w:tc>
      </w:tr>
      <w:tr w:rsidR="00502AE1" w14:paraId="0916A715" w14:textId="77777777" w:rsidTr="00C33504">
        <w:trPr>
          <w:trHeight w:val="2240"/>
          <w:jc w:val="center"/>
        </w:trPr>
        <w:tc>
          <w:tcPr>
            <w:tcW w:w="2340" w:type="dxa"/>
            <w:vAlign w:val="center"/>
          </w:tcPr>
          <w:p w14:paraId="551100D1" w14:textId="31BFD663" w:rsidR="00502AE1" w:rsidRDefault="00502AE1" w:rsidP="00502AE1">
            <w:pPr>
              <w:pStyle w:val="H1bodytext"/>
              <w:spacing w:after="0"/>
              <w:ind w:left="0"/>
              <w:jc w:val="center"/>
              <w:rPr>
                <w:rFonts w:ascii="Arial" w:hAnsi="Arial"/>
              </w:rPr>
            </w:pPr>
            <w:r>
              <w:rPr>
                <w:rFonts w:ascii="Arial" w:hAnsi="Arial"/>
              </w:rPr>
              <w:t>FR-12</w:t>
            </w:r>
          </w:p>
        </w:tc>
        <w:tc>
          <w:tcPr>
            <w:tcW w:w="1710" w:type="dxa"/>
            <w:vAlign w:val="center"/>
          </w:tcPr>
          <w:p w14:paraId="281A0392" w14:textId="267A38E1" w:rsidR="004B0A40" w:rsidRDefault="004B0A40"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-AT-1</w:t>
            </w:r>
          </w:p>
          <w:p w14:paraId="07290EAC" w14:textId="77777777" w:rsidR="004B0A40" w:rsidRDefault="004B0A40" w:rsidP="00502AE1">
            <w:pPr>
              <w:pStyle w:val="H1bodytext"/>
              <w:spacing w:after="0"/>
              <w:ind w:left="0"/>
              <w:jc w:val="center"/>
              <w:rPr>
                <w:rFonts w:ascii="Arial" w:hAnsi="Arial"/>
              </w:rPr>
            </w:pPr>
          </w:p>
          <w:p w14:paraId="08592ADF" w14:textId="227BFE61"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-2</w:t>
            </w:r>
          </w:p>
        </w:tc>
        <w:tc>
          <w:tcPr>
            <w:tcW w:w="5940" w:type="dxa"/>
            <w:vAlign w:val="center"/>
          </w:tcPr>
          <w:p w14:paraId="5FCE516D" w14:textId="3F22F182" w:rsidR="00502AE1" w:rsidRDefault="00EB330C" w:rsidP="00502AE1">
            <w:pPr>
              <w:pStyle w:val="H1bodytext"/>
              <w:spacing w:after="0"/>
              <w:ind w:left="0"/>
              <w:jc w:val="center"/>
              <w:rPr>
                <w:rFonts w:ascii="Arial" w:hAnsi="Arial"/>
              </w:rPr>
            </w:pPr>
            <w:r>
              <w:rPr>
                <w:rFonts w:ascii="Arial" w:hAnsi="Arial"/>
              </w:rPr>
              <w:t xml:space="preserve">Verify the number of timesteps in the reduced </w:t>
            </w:r>
            <w:r w:rsidR="00D10DF6">
              <w:rPr>
                <w:rFonts w:ascii="Arial" w:hAnsi="Arial"/>
              </w:rPr>
              <w:t>time series</w:t>
            </w:r>
            <w:r>
              <w:rPr>
                <w:rFonts w:ascii="Arial" w:hAnsi="Arial"/>
              </w:rPr>
              <w:t xml:space="preserve"> datasets are within the target range of 50 to 200. If the reduced dataset is not within the target range, verify that the difference between the reduced and original datasets is within the acceptable error tolerance. </w:t>
            </w:r>
          </w:p>
        </w:tc>
      </w:tr>
      <w:tr w:rsidR="00502AE1" w14:paraId="05CCA5AB" w14:textId="77777777" w:rsidTr="00C33504">
        <w:trPr>
          <w:trHeight w:val="1475"/>
          <w:jc w:val="center"/>
        </w:trPr>
        <w:tc>
          <w:tcPr>
            <w:tcW w:w="2340" w:type="dxa"/>
            <w:vAlign w:val="center"/>
          </w:tcPr>
          <w:p w14:paraId="1E351228" w14:textId="7F36767A" w:rsidR="00502AE1" w:rsidRDefault="00502AE1" w:rsidP="00502AE1">
            <w:pPr>
              <w:pStyle w:val="H1bodytext"/>
              <w:spacing w:after="0"/>
              <w:ind w:left="0"/>
              <w:jc w:val="center"/>
              <w:rPr>
                <w:rFonts w:ascii="Arial" w:hAnsi="Arial"/>
              </w:rPr>
            </w:pPr>
            <w:r>
              <w:rPr>
                <w:rFonts w:ascii="Arial" w:hAnsi="Arial"/>
              </w:rPr>
              <w:t>FR-13</w:t>
            </w:r>
          </w:p>
        </w:tc>
        <w:tc>
          <w:tcPr>
            <w:tcW w:w="1710" w:type="dxa"/>
            <w:vAlign w:val="center"/>
          </w:tcPr>
          <w:p w14:paraId="75064213" w14:textId="072B94B2" w:rsidR="00502AE1" w:rsidRDefault="00502AE1" w:rsidP="00502AE1">
            <w:pPr>
              <w:pStyle w:val="H1bodytext"/>
              <w:spacing w:after="0"/>
              <w:ind w:left="0"/>
              <w:jc w:val="center"/>
              <w:rPr>
                <w:rFonts w:ascii="Arial" w:hAnsi="Arial"/>
              </w:rPr>
            </w:pPr>
            <w:r>
              <w:rPr>
                <w:rFonts w:ascii="Arial" w:hAnsi="Arial"/>
              </w:rPr>
              <w:t>CACIE-</w:t>
            </w:r>
            <w:r w:rsidR="004909F8" w:rsidRPr="004909F8">
              <w:rPr>
                <w:rFonts w:ascii="Arial" w:hAnsi="Arial"/>
              </w:rPr>
              <w:t>build_hssm.py</w:t>
            </w:r>
            <w:r w:rsidR="004909F8">
              <w:rPr>
                <w:rFonts w:ascii="Arial" w:hAnsi="Arial"/>
                <w:bCs/>
              </w:rPr>
              <w:t>-AT</w:t>
            </w:r>
            <w:r>
              <w:rPr>
                <w:rFonts w:ascii="Arial" w:hAnsi="Arial"/>
                <w:bCs/>
              </w:rPr>
              <w:t>-</w:t>
            </w:r>
            <w:r w:rsidR="00543668">
              <w:rPr>
                <w:rFonts w:ascii="Arial" w:hAnsi="Arial"/>
                <w:bCs/>
              </w:rPr>
              <w:t>1</w:t>
            </w:r>
          </w:p>
        </w:tc>
        <w:tc>
          <w:tcPr>
            <w:tcW w:w="5940" w:type="dxa"/>
            <w:vAlign w:val="center"/>
          </w:tcPr>
          <w:p w14:paraId="0C21BFED" w14:textId="7FF6E97B" w:rsidR="00502AE1" w:rsidRDefault="00EB330C" w:rsidP="00502AE1">
            <w:pPr>
              <w:pStyle w:val="H1bodytext"/>
              <w:spacing w:after="0"/>
              <w:ind w:left="0"/>
              <w:jc w:val="center"/>
              <w:rPr>
                <w:rFonts w:ascii="Arial" w:hAnsi="Arial"/>
              </w:rPr>
            </w:pPr>
            <w:r>
              <w:rPr>
                <w:rFonts w:ascii="Arial" w:hAnsi="Arial"/>
              </w:rPr>
              <w:t>Verify that the HSSM package input file is generated</w:t>
            </w:r>
          </w:p>
        </w:tc>
      </w:tr>
      <w:tr w:rsidR="00034719" w14:paraId="519141CA" w14:textId="77777777" w:rsidTr="00C33504">
        <w:trPr>
          <w:trHeight w:val="1475"/>
          <w:jc w:val="center"/>
        </w:trPr>
        <w:tc>
          <w:tcPr>
            <w:tcW w:w="2340" w:type="dxa"/>
            <w:vAlign w:val="center"/>
          </w:tcPr>
          <w:p w14:paraId="46064321" w14:textId="1EC97391" w:rsidR="00034719" w:rsidRDefault="00034719" w:rsidP="00502AE1">
            <w:pPr>
              <w:pStyle w:val="H1bodytext"/>
              <w:spacing w:after="0"/>
              <w:ind w:left="0"/>
              <w:jc w:val="center"/>
              <w:rPr>
                <w:rFonts w:ascii="Arial" w:hAnsi="Arial"/>
              </w:rPr>
            </w:pPr>
            <w:r>
              <w:rPr>
                <w:rFonts w:ascii="Arial" w:hAnsi="Arial"/>
              </w:rPr>
              <w:t>FR-14</w:t>
            </w:r>
          </w:p>
        </w:tc>
        <w:tc>
          <w:tcPr>
            <w:tcW w:w="1710" w:type="dxa"/>
            <w:vAlign w:val="center"/>
          </w:tcPr>
          <w:p w14:paraId="794A1A48" w14:textId="40F0423B" w:rsidR="00034719" w:rsidRDefault="00034719" w:rsidP="00502AE1">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-AT-3</w:t>
            </w:r>
          </w:p>
        </w:tc>
        <w:tc>
          <w:tcPr>
            <w:tcW w:w="5940" w:type="dxa"/>
            <w:vAlign w:val="center"/>
          </w:tcPr>
          <w:p w14:paraId="2ADF3F6F" w14:textId="107A1017" w:rsidR="00034719" w:rsidRDefault="00B44E9B" w:rsidP="00502AE1">
            <w:pPr>
              <w:pStyle w:val="H1bodytext"/>
              <w:spacing w:after="0"/>
              <w:ind w:left="0"/>
              <w:jc w:val="center"/>
              <w:rPr>
                <w:rFonts w:ascii="Arial" w:hAnsi="Arial"/>
              </w:rPr>
            </w:pPr>
            <w:r>
              <w:rPr>
                <w:rFonts w:ascii="Arial" w:hAnsi="Arial"/>
              </w:rPr>
              <w:t xml:space="preserve">Verify cells that go inactive have the mass shifted to other cells.  </w:t>
            </w:r>
          </w:p>
        </w:tc>
      </w:tr>
      <w:tr w:rsidR="005826E8" w14:paraId="4652E05A" w14:textId="77777777" w:rsidTr="00C33504">
        <w:trPr>
          <w:trHeight w:val="1475"/>
          <w:jc w:val="center"/>
        </w:trPr>
        <w:tc>
          <w:tcPr>
            <w:tcW w:w="2340" w:type="dxa"/>
            <w:vAlign w:val="center"/>
          </w:tcPr>
          <w:p w14:paraId="369BBF1D" w14:textId="6A1D401C" w:rsidR="005826E8" w:rsidRDefault="005826E8" w:rsidP="005826E8">
            <w:pPr>
              <w:pStyle w:val="H1bodytext"/>
              <w:spacing w:after="0"/>
              <w:ind w:left="0"/>
              <w:jc w:val="center"/>
              <w:rPr>
                <w:rFonts w:ascii="Arial" w:hAnsi="Arial"/>
              </w:rPr>
            </w:pPr>
            <w:r>
              <w:rPr>
                <w:rFonts w:ascii="Arial" w:hAnsi="Arial"/>
              </w:rPr>
              <w:t>FR-15</w:t>
            </w:r>
          </w:p>
        </w:tc>
        <w:tc>
          <w:tcPr>
            <w:tcW w:w="1710" w:type="dxa"/>
            <w:vAlign w:val="center"/>
          </w:tcPr>
          <w:p w14:paraId="0FFF86EB" w14:textId="2AFF9F09" w:rsidR="005826E8" w:rsidRDefault="005826E8" w:rsidP="005826E8">
            <w:pPr>
              <w:pStyle w:val="H1bodytext"/>
              <w:spacing w:after="0"/>
              <w:ind w:left="0"/>
              <w:jc w:val="center"/>
              <w:rPr>
                <w:rFonts w:ascii="Arial" w:hAnsi="Arial"/>
              </w:rPr>
            </w:pPr>
            <w:r>
              <w:rPr>
                <w:rFonts w:ascii="Arial" w:hAnsi="Arial"/>
              </w:rPr>
              <w:t>CACIE-</w:t>
            </w:r>
            <w:r w:rsidRPr="004909F8">
              <w:rPr>
                <w:rFonts w:ascii="Arial" w:hAnsi="Arial"/>
              </w:rPr>
              <w:t>build_hssm.py</w:t>
            </w:r>
            <w:r>
              <w:rPr>
                <w:rFonts w:ascii="Arial" w:hAnsi="Arial"/>
                <w:bCs/>
              </w:rPr>
              <w:t>-AT-3</w:t>
            </w:r>
          </w:p>
        </w:tc>
        <w:tc>
          <w:tcPr>
            <w:tcW w:w="5940" w:type="dxa"/>
            <w:vAlign w:val="center"/>
          </w:tcPr>
          <w:p w14:paraId="58E78E81" w14:textId="2CFBB45E" w:rsidR="005826E8" w:rsidRDefault="005826E8" w:rsidP="005826E8">
            <w:pPr>
              <w:pStyle w:val="H1bodytext"/>
              <w:spacing w:after="0"/>
              <w:ind w:left="0"/>
              <w:jc w:val="center"/>
              <w:rPr>
                <w:rFonts w:ascii="Arial" w:hAnsi="Arial"/>
              </w:rPr>
            </w:pPr>
            <w:r>
              <w:rPr>
                <w:rFonts w:ascii="Arial" w:hAnsi="Arial"/>
              </w:rPr>
              <w:t xml:space="preserve">Verify </w:t>
            </w:r>
            <w:r w:rsidR="002A1FA6">
              <w:rPr>
                <w:rFonts w:ascii="Arial" w:hAnsi="Arial"/>
              </w:rPr>
              <w:t xml:space="preserve">cells that </w:t>
            </w:r>
            <w:r w:rsidRPr="005826E8">
              <w:rPr>
                <w:rFonts w:ascii="Arial" w:hAnsi="Arial"/>
              </w:rPr>
              <w:t xml:space="preserve">have no mass associated with them in original dataset </w:t>
            </w:r>
            <w:r>
              <w:rPr>
                <w:rFonts w:ascii="Arial" w:hAnsi="Arial"/>
              </w:rPr>
              <w:t xml:space="preserve">are removed from </w:t>
            </w:r>
            <w:r w:rsidR="000411E7">
              <w:rPr>
                <w:rFonts w:ascii="Arial" w:hAnsi="Arial"/>
              </w:rPr>
              <w:t xml:space="preserve">loaded </w:t>
            </w:r>
            <w:r>
              <w:rPr>
                <w:rFonts w:ascii="Arial" w:hAnsi="Arial"/>
              </w:rPr>
              <w:t>dat</w:t>
            </w:r>
            <w:r w:rsidR="000411E7">
              <w:rPr>
                <w:rFonts w:ascii="Arial" w:hAnsi="Arial"/>
              </w:rPr>
              <w:t>a</w:t>
            </w:r>
            <w:r>
              <w:rPr>
                <w:rFonts w:ascii="Arial" w:hAnsi="Arial"/>
              </w:rPr>
              <w:t xml:space="preserve">  </w:t>
            </w:r>
          </w:p>
        </w:tc>
      </w:tr>
      <w:tr w:rsidR="0047195B" w14:paraId="180C69F2" w14:textId="77777777" w:rsidTr="00C33504">
        <w:trPr>
          <w:trHeight w:val="1475"/>
          <w:jc w:val="center"/>
        </w:trPr>
        <w:tc>
          <w:tcPr>
            <w:tcW w:w="2340" w:type="dxa"/>
            <w:vAlign w:val="center"/>
          </w:tcPr>
          <w:p w14:paraId="3A0437D0" w14:textId="4916A8E3" w:rsidR="0047195B" w:rsidRDefault="0047195B" w:rsidP="005826E8">
            <w:pPr>
              <w:pStyle w:val="H1bodytext"/>
              <w:spacing w:after="0"/>
              <w:ind w:left="0"/>
              <w:jc w:val="center"/>
              <w:rPr>
                <w:rFonts w:ascii="Arial" w:hAnsi="Arial"/>
              </w:rPr>
            </w:pPr>
            <w:r>
              <w:rPr>
                <w:rFonts w:ascii="Arial" w:hAnsi="Arial"/>
              </w:rPr>
              <w:lastRenderedPageBreak/>
              <w:t>FR-16</w:t>
            </w:r>
          </w:p>
        </w:tc>
        <w:tc>
          <w:tcPr>
            <w:tcW w:w="1710" w:type="dxa"/>
            <w:vAlign w:val="center"/>
          </w:tcPr>
          <w:p w14:paraId="4EDDF5FC" w14:textId="6E58F604" w:rsidR="0047195B" w:rsidRDefault="003949C1" w:rsidP="005826E8">
            <w:pPr>
              <w:pStyle w:val="H1bodytext"/>
              <w:spacing w:after="0"/>
              <w:ind w:left="0"/>
              <w:jc w:val="center"/>
              <w:rPr>
                <w:rFonts w:ascii="Arial" w:hAnsi="Arial"/>
              </w:rPr>
            </w:pPr>
            <w:r>
              <w:rPr>
                <w:rFonts w:ascii="Arial" w:hAnsi="Arial"/>
              </w:rPr>
              <w:t>CACIE-build_hssm.py-AT-5</w:t>
            </w:r>
          </w:p>
        </w:tc>
        <w:tc>
          <w:tcPr>
            <w:tcW w:w="5940" w:type="dxa"/>
            <w:vAlign w:val="center"/>
          </w:tcPr>
          <w:p w14:paraId="3432B311" w14:textId="661E1B1A" w:rsidR="0047195B" w:rsidRDefault="003949C1" w:rsidP="005826E8">
            <w:pPr>
              <w:pStyle w:val="H1bodytext"/>
              <w:spacing w:after="0"/>
              <w:ind w:left="0"/>
              <w:jc w:val="center"/>
              <w:rPr>
                <w:rFonts w:ascii="Arial" w:hAnsi="Arial"/>
              </w:rPr>
            </w:pPr>
            <w:r>
              <w:rPr>
                <w:rFonts w:ascii="Arial" w:hAnsi="Arial"/>
              </w:rPr>
              <w:t xml:space="preserve">Creates a stepwise package </w:t>
            </w:r>
          </w:p>
        </w:tc>
      </w:tr>
      <w:bookmarkEnd w:id="4"/>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50D92DD5" w:rsidR="006504D7" w:rsidRDefault="006504D7" w:rsidP="006504D7">
      <w:pPr>
        <w:pStyle w:val="H1bodytext"/>
        <w:rPr>
          <w:rFonts w:ascii="Arial" w:hAnsi="Arial"/>
        </w:rPr>
      </w:pPr>
      <w:r>
        <w:rPr>
          <w:rFonts w:ascii="Arial" w:hAnsi="Arial"/>
        </w:rPr>
        <w:t xml:space="preserve">The </w:t>
      </w:r>
      <w:r w:rsidR="00FC061E">
        <w:rPr>
          <w:rFonts w:ascii="Arial" w:hAnsi="Arial"/>
        </w:rPr>
        <w:t xml:space="preserve">installation </w:t>
      </w:r>
      <w:r>
        <w:rPr>
          <w:rFonts w:ascii="Arial" w:hAnsi="Arial"/>
        </w:rPr>
        <w:t xml:space="preserve">test plan for the </w:t>
      </w:r>
      <w:r w:rsidR="00FC061E">
        <w:rPr>
          <w:rFonts w:ascii="Arial" w:hAnsi="Arial"/>
        </w:rPr>
        <w:t>HSSM Builder tool</w:t>
      </w:r>
      <w:r w:rsidR="00FC061E" w:rsidRPr="00AE0D4D">
        <w:rPr>
          <w:rFonts w:ascii="Arial" w:hAnsi="Arial"/>
        </w:rPr>
        <w:t xml:space="preserve"> </w:t>
      </w:r>
      <w:r>
        <w:rPr>
          <w:rFonts w:ascii="Arial" w:hAnsi="Arial"/>
        </w:rPr>
        <w:t xml:space="preserve">is presented in Table 2. </w:t>
      </w:r>
      <w:r w:rsidR="00922C85">
        <w:rPr>
          <w:rFonts w:ascii="Arial" w:hAnsi="Arial"/>
        </w:rPr>
        <w:t>The a</w:t>
      </w:r>
      <w:r w:rsidR="00FC061E">
        <w:rPr>
          <w:rFonts w:ascii="Arial" w:hAnsi="Arial"/>
        </w:rPr>
        <w:t>cceptance test cases are presented in Table 3</w:t>
      </w:r>
      <w:r w:rsidR="00C16BF8">
        <w:rPr>
          <w:rFonts w:ascii="Arial" w:hAnsi="Arial"/>
        </w:rPr>
        <w:t>,</w:t>
      </w:r>
      <w:r w:rsidR="00FC061E">
        <w:rPr>
          <w:rFonts w:ascii="Arial" w:hAnsi="Arial"/>
        </w:rPr>
        <w:t xml:space="preserve"> Table 4</w:t>
      </w:r>
      <w:r w:rsidR="00C16BF8">
        <w:rPr>
          <w:rFonts w:ascii="Arial" w:hAnsi="Arial"/>
        </w:rPr>
        <w:t xml:space="preserve">, </w:t>
      </w:r>
      <w:r w:rsidR="002C480F">
        <w:rPr>
          <w:rFonts w:ascii="Arial" w:hAnsi="Arial"/>
        </w:rPr>
        <w:t xml:space="preserve">Table 5, Table 6, </w:t>
      </w:r>
      <w:r w:rsidR="00C16BF8">
        <w:rPr>
          <w:rFonts w:ascii="Arial" w:hAnsi="Arial"/>
        </w:rPr>
        <w:t xml:space="preserve">and Table </w:t>
      </w:r>
      <w:r w:rsidR="002C480F">
        <w:rPr>
          <w:rFonts w:ascii="Arial" w:hAnsi="Arial"/>
        </w:rPr>
        <w:t>7</w:t>
      </w:r>
      <w:r w:rsidR="00FC061E">
        <w:rPr>
          <w:rFonts w:ascii="Arial" w:hAnsi="Arial"/>
        </w:rPr>
        <w:t>.</w:t>
      </w:r>
    </w:p>
    <w:tbl>
      <w:tblPr>
        <w:tblStyle w:val="TableGrid1"/>
        <w:tblW w:w="0" w:type="auto"/>
        <w:jc w:val="center"/>
        <w:tblLook w:val="04A0" w:firstRow="1" w:lastRow="0" w:firstColumn="1" w:lastColumn="0" w:noHBand="0" w:noVBand="1"/>
      </w:tblPr>
      <w:tblGrid>
        <w:gridCol w:w="1010"/>
        <w:gridCol w:w="4210"/>
        <w:gridCol w:w="3016"/>
        <w:gridCol w:w="1664"/>
      </w:tblGrid>
      <w:tr w:rsidR="00133177" w:rsidRPr="00932809" w14:paraId="4363A687" w14:textId="7D490F05" w:rsidTr="00427BB4">
        <w:trPr>
          <w:cantSplit/>
          <w:trHeight w:val="360"/>
          <w:tblHeader/>
          <w:jc w:val="center"/>
        </w:trPr>
        <w:tc>
          <w:tcPr>
            <w:tcW w:w="9900" w:type="dxa"/>
            <w:gridSpan w:val="4"/>
            <w:tcBorders>
              <w:top w:val="nil"/>
              <w:left w:val="nil"/>
              <w:bottom w:val="single" w:sz="4" w:space="0" w:color="auto"/>
              <w:right w:val="nil"/>
            </w:tcBorders>
            <w:vAlign w:val="bottom"/>
          </w:tcPr>
          <w:p w14:paraId="3B115968" w14:textId="04F8256C" w:rsidR="00133177" w:rsidRDefault="00133177" w:rsidP="007744E5">
            <w:pPr>
              <w:pStyle w:val="Table"/>
              <w:rPr>
                <w:bCs/>
                <w:sz w:val="20"/>
              </w:rPr>
            </w:pPr>
            <w:bookmarkStart w:id="5" w:name="_Hlk40727465"/>
            <w:r>
              <w:t xml:space="preserve">Table </w:t>
            </w:r>
            <w:r w:rsidR="00F5498E">
              <w:rPr>
                <w:noProof/>
              </w:rPr>
              <w:t>2</w:t>
            </w:r>
          </w:p>
          <w:p w14:paraId="239FC560" w14:textId="2D1798AE" w:rsidR="00133177" w:rsidRPr="00DA11B3" w:rsidRDefault="00427BB4" w:rsidP="007744E5">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0737CC390C2F4C4B83C2CC821ED067C8"/>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Cs w:val="22"/>
                  </w:rPr>
                  <w:t>HSSM Builder</w:t>
                </w:r>
              </w:sdtContent>
            </w:sdt>
            <w:r w:rsidR="00133177" w:rsidRPr="00DA11B3">
              <w:rPr>
                <w:rFonts w:ascii="Arial" w:hAnsi="Arial" w:cs="Arial"/>
                <w:b/>
                <w:szCs w:val="22"/>
              </w:rPr>
              <w:t xml:space="preserve"> Installation </w:t>
            </w:r>
            <w:r w:rsidR="00133177" w:rsidRPr="00DA11B3">
              <w:rPr>
                <w:rFonts w:ascii="Arial" w:hAnsi="Arial"/>
                <w:b/>
                <w:szCs w:val="22"/>
              </w:rPr>
              <w:t>Test Plan</w:t>
            </w:r>
          </w:p>
        </w:tc>
      </w:tr>
      <w:tr w:rsidR="00133177" w:rsidRPr="007D0AAC" w14:paraId="7C5BE41D" w14:textId="238C3AF7" w:rsidTr="00427BB4">
        <w:trPr>
          <w:cantSplit/>
          <w:trHeight w:val="530"/>
          <w:tblHeader/>
          <w:jc w:val="center"/>
        </w:trPr>
        <w:tc>
          <w:tcPr>
            <w:tcW w:w="5220" w:type="dxa"/>
            <w:gridSpan w:val="2"/>
            <w:tcBorders>
              <w:top w:val="single" w:sz="4" w:space="0" w:color="auto"/>
            </w:tcBorders>
            <w:shd w:val="clear" w:color="auto" w:fill="auto"/>
            <w:vAlign w:val="center"/>
          </w:tcPr>
          <w:p w14:paraId="60F85ACA" w14:textId="11862569" w:rsidR="00133177" w:rsidRPr="007D0AAC" w:rsidRDefault="00427BB4" w:rsidP="007744E5">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BD8C918AC472447FA5375F090863A0F5"/>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 w:val="20"/>
                  </w:rPr>
                  <w:t>HSSM Builder</w:t>
                </w:r>
              </w:sdtContent>
            </w:sdt>
            <w:r w:rsidR="00133177" w:rsidRPr="007D0AAC">
              <w:rPr>
                <w:rFonts w:ascii="Arial" w:hAnsi="Arial"/>
                <w:b/>
                <w:sz w:val="20"/>
              </w:rPr>
              <w:t xml:space="preserve"> Installatio</w:t>
            </w:r>
            <w:r w:rsidR="00133177">
              <w:rPr>
                <w:rFonts w:ascii="Arial" w:hAnsi="Arial"/>
                <w:b/>
                <w:sz w:val="20"/>
              </w:rPr>
              <w:t>n</w:t>
            </w:r>
            <w:r w:rsidR="00133177" w:rsidRPr="007D0AAC">
              <w:rPr>
                <w:rFonts w:ascii="Arial" w:hAnsi="Arial"/>
                <w:b/>
                <w:sz w:val="20"/>
              </w:rPr>
              <w:t xml:space="preserve"> Testing</w:t>
            </w:r>
          </w:p>
          <w:p w14:paraId="32BFD7BE" w14:textId="32FE890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CACIE-</w:t>
            </w:r>
            <w:r w:rsidR="004909F8">
              <w:rPr>
                <w:rFonts w:ascii="Arial" w:hAnsi="Arial"/>
                <w:b/>
                <w:sz w:val="20"/>
              </w:rPr>
              <w:t>hssm_build.py</w:t>
            </w:r>
            <w:r w:rsidRPr="007D0AAC">
              <w:rPr>
                <w:rFonts w:ascii="Arial" w:hAnsi="Arial"/>
                <w:b/>
                <w:sz w:val="20"/>
              </w:rPr>
              <w:t>– IT</w:t>
            </w:r>
            <w:r>
              <w:rPr>
                <w:rFonts w:ascii="Arial" w:hAnsi="Arial"/>
                <w:b/>
                <w:sz w:val="20"/>
              </w:rPr>
              <w:t>-1</w:t>
            </w:r>
          </w:p>
        </w:tc>
        <w:tc>
          <w:tcPr>
            <w:tcW w:w="4680" w:type="dxa"/>
            <w:gridSpan w:val="2"/>
            <w:tcBorders>
              <w:top w:val="single" w:sz="4" w:space="0" w:color="auto"/>
            </w:tcBorders>
            <w:shd w:val="clear" w:color="auto" w:fill="auto"/>
            <w:vAlign w:val="center"/>
          </w:tcPr>
          <w:p w14:paraId="04C45E22" w14:textId="7C1DEFFA" w:rsidR="00133177" w:rsidRPr="007D0AAC" w:rsidRDefault="00133177" w:rsidP="007744E5">
            <w:pPr>
              <w:pStyle w:val="H1bodytext"/>
              <w:spacing w:after="0"/>
              <w:ind w:left="0"/>
              <w:rPr>
                <w:rFonts w:ascii="Arial" w:hAnsi="Arial"/>
                <w:b/>
                <w:sz w:val="20"/>
              </w:rPr>
            </w:pPr>
            <w:r w:rsidRPr="007D0AAC">
              <w:rPr>
                <w:rFonts w:ascii="Arial" w:hAnsi="Arial"/>
                <w:b/>
                <w:sz w:val="20"/>
              </w:rPr>
              <w:t>Date:</w:t>
            </w:r>
          </w:p>
        </w:tc>
      </w:tr>
      <w:tr w:rsidR="00133177" w:rsidRPr="00235EE7" w14:paraId="5B805E02" w14:textId="12FF4EAF" w:rsidTr="00427BB4">
        <w:trPr>
          <w:cantSplit/>
          <w:trHeight w:val="530"/>
          <w:tblHeader/>
          <w:jc w:val="center"/>
        </w:trPr>
        <w:tc>
          <w:tcPr>
            <w:tcW w:w="5220" w:type="dxa"/>
            <w:gridSpan w:val="2"/>
            <w:tcBorders>
              <w:top w:val="single" w:sz="4" w:space="0" w:color="auto"/>
            </w:tcBorders>
            <w:shd w:val="clear" w:color="auto" w:fill="auto"/>
            <w:vAlign w:val="center"/>
          </w:tcPr>
          <w:p w14:paraId="6C4B1B5A" w14:textId="14D7B54E" w:rsidR="00133177" w:rsidRPr="007909AA" w:rsidRDefault="00133177" w:rsidP="007744E5">
            <w:pPr>
              <w:pStyle w:val="H1bodytext"/>
              <w:spacing w:after="0"/>
              <w:ind w:left="0"/>
              <w:rPr>
                <w:rFonts w:ascii="Arial" w:hAnsi="Arial"/>
                <w:b/>
                <w:sz w:val="20"/>
              </w:rPr>
            </w:pPr>
            <w:r w:rsidRPr="007909AA">
              <w:rPr>
                <w:rFonts w:ascii="Arial" w:hAnsi="Arial"/>
                <w:b/>
                <w:sz w:val="20"/>
              </w:rPr>
              <w:t>Tool Runner Log File Location for this test:</w:t>
            </w:r>
          </w:p>
          <w:p w14:paraId="18653E6A" w14:textId="3DB4AED6" w:rsidR="00133177" w:rsidRPr="007909AA" w:rsidRDefault="00133177" w:rsidP="007744E5">
            <w:pPr>
              <w:pStyle w:val="H1bodytext"/>
              <w:spacing w:after="0"/>
              <w:ind w:left="0"/>
              <w:rPr>
                <w:rFonts w:ascii="Arial" w:hAnsi="Arial"/>
                <w:b/>
                <w:sz w:val="20"/>
              </w:rPr>
            </w:pPr>
            <w:r w:rsidRPr="007909AA">
              <w:rPr>
                <w:rFonts w:ascii="Arial" w:hAnsi="Arial"/>
                <w:b/>
                <w:sz w:val="20"/>
              </w:rPr>
              <w:t>[PUT LINK TO THE DIRECTORY HERE]</w:t>
            </w:r>
          </w:p>
        </w:tc>
        <w:tc>
          <w:tcPr>
            <w:tcW w:w="4680" w:type="dxa"/>
            <w:gridSpan w:val="2"/>
            <w:tcBorders>
              <w:top w:val="single" w:sz="4" w:space="0" w:color="auto"/>
            </w:tcBorders>
            <w:shd w:val="clear" w:color="auto" w:fill="auto"/>
            <w:vAlign w:val="center"/>
          </w:tcPr>
          <w:p w14:paraId="7F181F94" w14:textId="0F24D4AB" w:rsidR="00133177" w:rsidRPr="007909AA" w:rsidRDefault="00133177" w:rsidP="007744E5">
            <w:pPr>
              <w:pStyle w:val="H1bodytext"/>
              <w:spacing w:after="0"/>
              <w:ind w:left="0"/>
              <w:rPr>
                <w:rFonts w:ascii="Arial" w:hAnsi="Arial"/>
                <w:b/>
                <w:sz w:val="20"/>
              </w:rPr>
            </w:pPr>
            <w:r w:rsidRPr="007909AA">
              <w:rPr>
                <w:rFonts w:ascii="Arial" w:hAnsi="Arial"/>
                <w:b/>
                <w:sz w:val="20"/>
              </w:rPr>
              <w:t>Test Performed By: [FIRST &amp; LAST NAME]</w:t>
            </w:r>
          </w:p>
        </w:tc>
      </w:tr>
      <w:tr w:rsidR="00133177" w:rsidRPr="007D0AAC" w14:paraId="268B70FF" w14:textId="61E544B2" w:rsidTr="00427BB4">
        <w:trPr>
          <w:cantSplit/>
          <w:trHeight w:val="530"/>
          <w:tblHeader/>
          <w:jc w:val="center"/>
        </w:trPr>
        <w:tc>
          <w:tcPr>
            <w:tcW w:w="9900" w:type="dxa"/>
            <w:gridSpan w:val="4"/>
            <w:tcBorders>
              <w:top w:val="single" w:sz="4" w:space="0" w:color="auto"/>
            </w:tcBorders>
            <w:shd w:val="clear" w:color="auto" w:fill="auto"/>
            <w:vAlign w:val="center"/>
          </w:tcPr>
          <w:p w14:paraId="66A36CA2" w14:textId="083B3177" w:rsidR="00133177" w:rsidRPr="007D0AAC" w:rsidRDefault="00133177"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133177" w:rsidRPr="00572F5F" w14:paraId="7A019483" w14:textId="5E97688C" w:rsidTr="00427BB4">
        <w:trPr>
          <w:cantSplit/>
          <w:trHeight w:val="530"/>
          <w:tblHeader/>
          <w:jc w:val="center"/>
        </w:trPr>
        <w:tc>
          <w:tcPr>
            <w:tcW w:w="1010" w:type="dxa"/>
            <w:tcBorders>
              <w:top w:val="single" w:sz="4" w:space="0" w:color="auto"/>
            </w:tcBorders>
            <w:shd w:val="clear" w:color="auto" w:fill="D9D9D9" w:themeFill="background1" w:themeFillShade="D9"/>
            <w:vAlign w:val="center"/>
          </w:tcPr>
          <w:p w14:paraId="4E7AC0ED" w14:textId="1E21321C"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6481937" w14:textId="307E13F0"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6FC3A02" w14:textId="0A6CE8EA"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Expected Result</w:t>
            </w:r>
          </w:p>
        </w:tc>
        <w:tc>
          <w:tcPr>
            <w:tcW w:w="1664" w:type="dxa"/>
            <w:tcBorders>
              <w:top w:val="single" w:sz="4" w:space="0" w:color="auto"/>
            </w:tcBorders>
            <w:shd w:val="clear" w:color="auto" w:fill="D9D9D9" w:themeFill="background1" w:themeFillShade="D9"/>
            <w:vAlign w:val="center"/>
          </w:tcPr>
          <w:p w14:paraId="354A2F33" w14:textId="41F13BFE" w:rsidR="00133177" w:rsidRPr="007D0AAC" w:rsidRDefault="00133177"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2C117517" w14:textId="63102B02" w:rsidTr="00427BB4">
        <w:trPr>
          <w:cantSplit/>
          <w:trHeight w:val="377"/>
          <w:jc w:val="center"/>
        </w:trPr>
        <w:tc>
          <w:tcPr>
            <w:tcW w:w="9900" w:type="dxa"/>
            <w:gridSpan w:val="4"/>
            <w:vAlign w:val="center"/>
          </w:tcPr>
          <w:p w14:paraId="29AB4F64" w14:textId="21C0231F" w:rsidR="00133177" w:rsidRDefault="00133177" w:rsidP="007744E5">
            <w:pPr>
              <w:pStyle w:val="H1bodytext"/>
              <w:spacing w:after="0"/>
              <w:ind w:left="0"/>
              <w:rPr>
                <w:rFonts w:ascii="Arial" w:hAnsi="Arial"/>
                <w:sz w:val="20"/>
              </w:rPr>
            </w:pPr>
            <w:r>
              <w:rPr>
                <w:rFonts w:ascii="Arial" w:hAnsi="Arial"/>
                <w:sz w:val="20"/>
              </w:rPr>
              <w:t xml:space="preserve">Tools Code Repository Directory: </w:t>
            </w:r>
          </w:p>
        </w:tc>
      </w:tr>
      <w:tr w:rsidR="00133177" w14:paraId="1E3C23F1" w14:textId="57123C2C" w:rsidTr="00427BB4">
        <w:trPr>
          <w:cantSplit/>
          <w:trHeight w:val="440"/>
          <w:jc w:val="center"/>
        </w:trPr>
        <w:tc>
          <w:tcPr>
            <w:tcW w:w="9900" w:type="dxa"/>
            <w:gridSpan w:val="4"/>
            <w:vAlign w:val="center"/>
          </w:tcPr>
          <w:p w14:paraId="34C5AAF4" w14:textId="34310179" w:rsidR="00133177" w:rsidRPr="003A7882" w:rsidRDefault="00133177" w:rsidP="007744E5">
            <w:pPr>
              <w:pStyle w:val="H1bodytext"/>
              <w:spacing w:after="0"/>
              <w:ind w:left="0"/>
              <w:rPr>
                <w:rFonts w:ascii="Arial" w:hAnsi="Arial"/>
                <w:sz w:val="20"/>
              </w:rPr>
            </w:pPr>
            <w:r>
              <w:rPr>
                <w:rFonts w:ascii="Arial" w:hAnsi="Arial"/>
                <w:sz w:val="20"/>
              </w:rPr>
              <w:t>Navigate to the testing directory</w:t>
            </w:r>
          </w:p>
        </w:tc>
      </w:tr>
      <w:tr w:rsidR="00133177" w14:paraId="669A3433" w14:textId="29729FBB" w:rsidTr="00427BB4">
        <w:trPr>
          <w:cantSplit/>
          <w:trHeight w:val="998"/>
          <w:jc w:val="center"/>
        </w:trPr>
        <w:tc>
          <w:tcPr>
            <w:tcW w:w="1010" w:type="dxa"/>
            <w:vAlign w:val="center"/>
          </w:tcPr>
          <w:p w14:paraId="043B8B1A" w14:textId="6DECDECF" w:rsidR="00133177" w:rsidRPr="007D0AAC" w:rsidRDefault="00133177" w:rsidP="007744E5">
            <w:pPr>
              <w:pStyle w:val="H1bodytext"/>
              <w:spacing w:after="0"/>
              <w:ind w:left="0"/>
              <w:jc w:val="center"/>
              <w:rPr>
                <w:rFonts w:ascii="Arial" w:hAnsi="Arial"/>
                <w:sz w:val="20"/>
              </w:rPr>
            </w:pPr>
            <w:r>
              <w:rPr>
                <w:rFonts w:ascii="Arial" w:hAnsi="Arial"/>
                <w:sz w:val="20"/>
              </w:rPr>
              <w:t>1</w:t>
            </w:r>
          </w:p>
        </w:tc>
        <w:tc>
          <w:tcPr>
            <w:tcW w:w="8890" w:type="dxa"/>
            <w:gridSpan w:val="3"/>
            <w:vAlign w:val="center"/>
          </w:tcPr>
          <w:p w14:paraId="7B5420E9" w14:textId="3EC045EC" w:rsidR="00133177" w:rsidRDefault="00133177" w:rsidP="007744E5">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657F7AE3" w14:textId="2884CFB7" w:rsidR="00133177" w:rsidRPr="00DA42F1" w:rsidRDefault="00133177" w:rsidP="007744E5">
            <w:pPr>
              <w:pStyle w:val="H1bodytext"/>
              <w:spacing w:after="0"/>
              <w:ind w:left="0"/>
              <w:rPr>
                <w:rFonts w:ascii="Arial" w:hAnsi="Arial"/>
                <w:i/>
                <w:sz w:val="20"/>
              </w:rPr>
            </w:pPr>
            <w:r>
              <w:rPr>
                <w:rFonts w:ascii="Arial" w:hAnsi="Arial"/>
                <w:i/>
                <w:iCs/>
                <w:sz w:val="20"/>
              </w:rPr>
              <w:t>./runner_run_IT-1_</w:t>
            </w:r>
            <w:r w:rsidR="00D86F8D">
              <w:rPr>
                <w:rFonts w:ascii="Arial" w:hAnsi="Arial"/>
                <w:i/>
                <w:iCs/>
                <w:sz w:val="20"/>
              </w:rPr>
              <w:t>hssm_build</w:t>
            </w:r>
            <w:r w:rsidR="004909F8">
              <w:rPr>
                <w:rFonts w:ascii="Arial" w:hAnsi="Arial"/>
                <w:i/>
                <w:iCs/>
                <w:sz w:val="20"/>
              </w:rPr>
              <w:t>er</w:t>
            </w:r>
            <w:r>
              <w:rPr>
                <w:rFonts w:ascii="Arial" w:hAnsi="Arial"/>
                <w:i/>
                <w:iCs/>
                <w:sz w:val="20"/>
              </w:rPr>
              <w:t>.</w:t>
            </w:r>
            <w:r w:rsidR="004909F8">
              <w:rPr>
                <w:rFonts w:ascii="Arial" w:hAnsi="Arial"/>
                <w:i/>
                <w:iCs/>
                <w:sz w:val="20"/>
              </w:rPr>
              <w:t>sh</w:t>
            </w:r>
          </w:p>
        </w:tc>
      </w:tr>
      <w:tr w:rsidR="00133177" w14:paraId="6D5D8C6C" w14:textId="3B7EDABE" w:rsidTr="00427BB4">
        <w:trPr>
          <w:cantSplit/>
          <w:trHeight w:val="440"/>
          <w:jc w:val="center"/>
        </w:trPr>
        <w:tc>
          <w:tcPr>
            <w:tcW w:w="1010" w:type="dxa"/>
            <w:vAlign w:val="center"/>
          </w:tcPr>
          <w:p w14:paraId="44D16B48" w14:textId="528B599D" w:rsidR="00133177" w:rsidRPr="007D0AAC" w:rsidRDefault="00133177" w:rsidP="007744E5">
            <w:pPr>
              <w:pStyle w:val="H1bodytext"/>
              <w:spacing w:after="0"/>
              <w:ind w:left="0"/>
              <w:jc w:val="center"/>
              <w:rPr>
                <w:rFonts w:ascii="Arial" w:hAnsi="Arial"/>
                <w:sz w:val="20"/>
              </w:rPr>
            </w:pPr>
            <w:r>
              <w:rPr>
                <w:rFonts w:ascii="Arial" w:hAnsi="Arial"/>
                <w:sz w:val="20"/>
              </w:rPr>
              <w:t>2</w:t>
            </w:r>
          </w:p>
        </w:tc>
        <w:tc>
          <w:tcPr>
            <w:tcW w:w="4210" w:type="dxa"/>
            <w:vAlign w:val="center"/>
          </w:tcPr>
          <w:p w14:paraId="310D926F" w14:textId="7624B423" w:rsidR="00133177" w:rsidRDefault="00133177" w:rsidP="007744E5">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70B767AA" w14:textId="4C6F51EA" w:rsidR="00133177" w:rsidRPr="00793913" w:rsidRDefault="00133177" w:rsidP="007744E5">
            <w:pPr>
              <w:pStyle w:val="H1bodytext"/>
              <w:spacing w:after="0"/>
              <w:ind w:left="0"/>
              <w:rPr>
                <w:rFonts w:ascii="Arial" w:hAnsi="Arial"/>
                <w:sz w:val="20"/>
              </w:rPr>
            </w:pPr>
            <w:r>
              <w:rPr>
                <w:rFonts w:ascii="Arial" w:hAnsi="Arial"/>
                <w:sz w:val="20"/>
              </w:rPr>
              <w:t>Tool runner log generated</w:t>
            </w:r>
          </w:p>
        </w:tc>
        <w:tc>
          <w:tcPr>
            <w:tcW w:w="1664" w:type="dxa"/>
            <w:vAlign w:val="center"/>
          </w:tcPr>
          <w:p w14:paraId="4710DF91" w14:textId="65A66508" w:rsidR="00133177" w:rsidRPr="007D0AAC" w:rsidRDefault="00133177" w:rsidP="007744E5">
            <w:pPr>
              <w:pStyle w:val="H1bodytext"/>
              <w:spacing w:after="0"/>
              <w:ind w:left="0"/>
              <w:rPr>
                <w:rFonts w:ascii="Arial" w:hAnsi="Arial"/>
                <w:i/>
                <w:sz w:val="20"/>
              </w:rPr>
            </w:pPr>
          </w:p>
        </w:tc>
      </w:tr>
      <w:tr w:rsidR="00133177" w14:paraId="03781C77" w14:textId="06C2F88F" w:rsidTr="00427BB4">
        <w:trPr>
          <w:cantSplit/>
          <w:trHeight w:val="2105"/>
          <w:jc w:val="center"/>
        </w:trPr>
        <w:tc>
          <w:tcPr>
            <w:tcW w:w="1010" w:type="dxa"/>
            <w:vAlign w:val="center"/>
          </w:tcPr>
          <w:p w14:paraId="38E107C4" w14:textId="1F609E87" w:rsidR="00133177" w:rsidRDefault="00133177" w:rsidP="007744E5">
            <w:pPr>
              <w:pStyle w:val="H1bodytext"/>
              <w:spacing w:after="0"/>
              <w:ind w:left="0"/>
              <w:jc w:val="center"/>
              <w:rPr>
                <w:rFonts w:ascii="Arial" w:hAnsi="Arial"/>
                <w:sz w:val="20"/>
              </w:rPr>
            </w:pPr>
            <w:r>
              <w:rPr>
                <w:rFonts w:ascii="Arial" w:hAnsi="Arial"/>
                <w:sz w:val="20"/>
              </w:rPr>
              <w:t>3</w:t>
            </w:r>
          </w:p>
        </w:tc>
        <w:tc>
          <w:tcPr>
            <w:tcW w:w="4210" w:type="dxa"/>
            <w:vAlign w:val="center"/>
          </w:tcPr>
          <w:p w14:paraId="2BF3BFD9" w14:textId="406919C6" w:rsidR="00133177" w:rsidRDefault="00133177" w:rsidP="007744E5">
            <w:pPr>
              <w:pStyle w:val="H1bodytext"/>
              <w:spacing w:after="0"/>
              <w:ind w:left="0"/>
              <w:rPr>
                <w:rFonts w:ascii="Arial" w:hAnsi="Arial"/>
                <w:sz w:val="20"/>
              </w:rPr>
            </w:pPr>
            <w:r>
              <w:rPr>
                <w:rFonts w:ascii="Arial" w:hAnsi="Arial"/>
                <w:sz w:val="20"/>
              </w:rPr>
              <w:t xml:space="preserve">Verify </w:t>
            </w:r>
            <w:r w:rsidR="004909F8">
              <w:rPr>
                <w:rFonts w:ascii="Arial" w:hAnsi="Arial"/>
                <w:sz w:val="20"/>
              </w:rPr>
              <w:t>HSSM Builder tool is invoked</w:t>
            </w:r>
          </w:p>
        </w:tc>
        <w:tc>
          <w:tcPr>
            <w:tcW w:w="3016" w:type="dxa"/>
            <w:vAlign w:val="center"/>
          </w:tcPr>
          <w:p w14:paraId="3BE3E756" w14:textId="77777777" w:rsidR="00DF1A25" w:rsidRDefault="004909F8" w:rsidP="007D57E1">
            <w:pPr>
              <w:pStyle w:val="H1bodytext"/>
              <w:spacing w:after="0"/>
              <w:ind w:left="0"/>
              <w:rPr>
                <w:rFonts w:ascii="Arial" w:hAnsi="Arial"/>
                <w:sz w:val="20"/>
              </w:rPr>
            </w:pPr>
            <w:r>
              <w:rPr>
                <w:rFonts w:ascii="Arial" w:hAnsi="Arial"/>
                <w:sz w:val="20"/>
              </w:rPr>
              <w:t>Verify the following is output in command window:</w:t>
            </w:r>
          </w:p>
          <w:p w14:paraId="5D695FC1" w14:textId="6B8E688A" w:rsidR="004909F8" w:rsidRDefault="004909F8" w:rsidP="007D57E1">
            <w:pPr>
              <w:pStyle w:val="H1bodytext"/>
              <w:spacing w:after="0"/>
              <w:ind w:left="0"/>
              <w:rPr>
                <w:rFonts w:ascii="Arial" w:hAnsi="Arial"/>
                <w:sz w:val="20"/>
              </w:rPr>
            </w:pPr>
            <w:r>
              <w:rPr>
                <w:rFonts w:ascii="Arial" w:hAnsi="Arial"/>
                <w:sz w:val="20"/>
              </w:rPr>
              <w:br/>
            </w:r>
            <w:proofErr w:type="spellStart"/>
            <w:r w:rsidRPr="004909F8">
              <w:rPr>
                <w:rFonts w:ascii="Arial" w:hAnsi="Arial"/>
                <w:sz w:val="20"/>
              </w:rPr>
              <w:t>flopy</w:t>
            </w:r>
            <w:proofErr w:type="spellEnd"/>
            <w:r w:rsidRPr="004909F8">
              <w:rPr>
                <w:rFonts w:ascii="Arial" w:hAnsi="Arial"/>
                <w:sz w:val="20"/>
              </w:rPr>
              <w:t xml:space="preserve"> is installed in </w:t>
            </w:r>
            <w:r>
              <w:rPr>
                <w:rFonts w:ascii="Arial" w:hAnsi="Arial"/>
                <w:sz w:val="20"/>
              </w:rPr>
              <w:t>&lt;python environment&gt;</w:t>
            </w:r>
          </w:p>
          <w:p w14:paraId="514D6AF2" w14:textId="77777777" w:rsidR="00DF1A25" w:rsidRPr="004909F8" w:rsidRDefault="00DF1A25" w:rsidP="007D57E1">
            <w:pPr>
              <w:pStyle w:val="H1bodytext"/>
              <w:spacing w:after="0"/>
              <w:ind w:left="0"/>
              <w:rPr>
                <w:rFonts w:ascii="Arial" w:hAnsi="Arial"/>
                <w:sz w:val="20"/>
              </w:rPr>
            </w:pPr>
          </w:p>
          <w:p w14:paraId="4113B2E9" w14:textId="5D00447A" w:rsidR="004909F8" w:rsidRPr="00C34029" w:rsidRDefault="004909F8" w:rsidP="00DF1A25">
            <w:pPr>
              <w:pStyle w:val="H1bodytext"/>
              <w:spacing w:after="0"/>
              <w:ind w:left="0"/>
              <w:rPr>
                <w:rFonts w:ascii="Arial" w:hAnsi="Arial"/>
                <w:sz w:val="20"/>
              </w:rPr>
            </w:pPr>
            <w:r w:rsidRPr="004909F8">
              <w:rPr>
                <w:rFonts w:ascii="Arial" w:hAnsi="Arial"/>
                <w:sz w:val="20"/>
              </w:rPr>
              <w:t>Invalid inputs:</w:t>
            </w:r>
            <w:r>
              <w:rPr>
                <w:rFonts w:ascii="Arial" w:hAnsi="Arial"/>
                <w:sz w:val="20"/>
              </w:rPr>
              <w:br/>
            </w:r>
            <w:r w:rsidRPr="004909F8">
              <w:rPr>
                <w:rFonts w:ascii="Arial" w:hAnsi="Arial"/>
                <w:sz w:val="20"/>
              </w:rPr>
              <w:t>File not found, exiting script.</w:t>
            </w:r>
          </w:p>
        </w:tc>
        <w:tc>
          <w:tcPr>
            <w:tcW w:w="1664" w:type="dxa"/>
            <w:vAlign w:val="center"/>
          </w:tcPr>
          <w:p w14:paraId="2BC36EA3" w14:textId="2E657EEC" w:rsidR="00133177" w:rsidRPr="007D0AAC" w:rsidRDefault="00133177" w:rsidP="007744E5">
            <w:pPr>
              <w:pStyle w:val="H1bodytext"/>
              <w:spacing w:after="0"/>
              <w:ind w:left="0"/>
              <w:rPr>
                <w:rFonts w:ascii="Arial" w:hAnsi="Arial"/>
                <w:i/>
                <w:sz w:val="20"/>
              </w:rPr>
            </w:pPr>
          </w:p>
        </w:tc>
      </w:tr>
    </w:tbl>
    <w:p w14:paraId="575329A1" w14:textId="2C70FCDA" w:rsidR="00502AE1" w:rsidRDefault="00502AE1"/>
    <w:p w14:paraId="05A0F83D" w14:textId="10D3552D" w:rsidR="00502AE1" w:rsidRDefault="00502AE1"/>
    <w:p w14:paraId="167759B8" w14:textId="77777777" w:rsidR="00502AE1" w:rsidRDefault="00502AE1"/>
    <w:tbl>
      <w:tblPr>
        <w:tblStyle w:val="TableGrid"/>
        <w:tblW w:w="0" w:type="auto"/>
        <w:jc w:val="center"/>
        <w:tblLook w:val="04A0" w:firstRow="1" w:lastRow="0" w:firstColumn="1" w:lastColumn="0" w:noHBand="0" w:noVBand="1"/>
      </w:tblPr>
      <w:tblGrid>
        <w:gridCol w:w="624"/>
        <w:gridCol w:w="3601"/>
        <w:gridCol w:w="4698"/>
        <w:gridCol w:w="1157"/>
      </w:tblGrid>
      <w:tr w:rsidR="00133177" w:rsidRPr="00932809" w14:paraId="4D089207" w14:textId="77777777" w:rsidTr="00427BB4">
        <w:trPr>
          <w:trHeight w:val="360"/>
          <w:tblHeader/>
          <w:jc w:val="center"/>
        </w:trPr>
        <w:tc>
          <w:tcPr>
            <w:tcW w:w="0" w:type="auto"/>
            <w:gridSpan w:val="4"/>
            <w:tcBorders>
              <w:top w:val="nil"/>
              <w:left w:val="nil"/>
              <w:bottom w:val="single" w:sz="4" w:space="0" w:color="auto"/>
              <w:right w:val="nil"/>
            </w:tcBorders>
            <w:vAlign w:val="bottom"/>
          </w:tcPr>
          <w:p w14:paraId="0E6786A8" w14:textId="71475695" w:rsidR="00133177" w:rsidRDefault="00133177" w:rsidP="00AB754E">
            <w:pPr>
              <w:pStyle w:val="Table"/>
            </w:pPr>
            <w:bookmarkStart w:id="6" w:name="_Hlk41469461"/>
            <w:bookmarkEnd w:id="5"/>
            <w:r>
              <w:lastRenderedPageBreak/>
              <w:t xml:space="preserve">Table </w:t>
            </w:r>
            <w:r w:rsidR="00F5498E">
              <w:t>3</w:t>
            </w:r>
          </w:p>
          <w:p w14:paraId="34A585BE" w14:textId="49EFDDE9" w:rsidR="00133177" w:rsidRPr="00DA11B3" w:rsidRDefault="00427BB4" w:rsidP="00AB754E">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41B3D981B2F741E9921F0E6601773D3F"/>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Cs w:val="22"/>
                  </w:rPr>
                  <w:t>HSSM Builder</w:t>
                </w:r>
              </w:sdtContent>
            </w:sdt>
            <w:r w:rsidR="00133177" w:rsidRPr="00DA11B3">
              <w:rPr>
                <w:rFonts w:ascii="Arial" w:hAnsi="Arial" w:cs="Arial"/>
                <w:b/>
                <w:szCs w:val="22"/>
              </w:rPr>
              <w:t xml:space="preserve"> Acceptance </w:t>
            </w:r>
            <w:r w:rsidR="00133177" w:rsidRPr="00DA11B3">
              <w:rPr>
                <w:rFonts w:ascii="Arial" w:hAnsi="Arial"/>
                <w:b/>
                <w:szCs w:val="22"/>
              </w:rPr>
              <w:t>Test Plan Case 1</w:t>
            </w:r>
          </w:p>
        </w:tc>
      </w:tr>
      <w:tr w:rsidR="00133177" w:rsidRPr="007D0AAC" w14:paraId="76E7C74D" w14:textId="77777777" w:rsidTr="00427BB4">
        <w:trPr>
          <w:trHeight w:val="530"/>
          <w:tblHeader/>
          <w:jc w:val="center"/>
        </w:trPr>
        <w:tc>
          <w:tcPr>
            <w:tcW w:w="0" w:type="auto"/>
            <w:gridSpan w:val="2"/>
            <w:tcBorders>
              <w:top w:val="single" w:sz="4" w:space="0" w:color="auto"/>
            </w:tcBorders>
            <w:shd w:val="clear" w:color="auto" w:fill="auto"/>
            <w:vAlign w:val="center"/>
          </w:tcPr>
          <w:p w14:paraId="5CD705BC" w14:textId="1A70AFD0" w:rsidR="00133177" w:rsidRPr="007D0AAC" w:rsidRDefault="00427BB4" w:rsidP="00AB754E">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5856F87F6B9E4F7FB8CEE9EBD94164BD"/>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 w:val="20"/>
                  </w:rPr>
                  <w:t>HSSM Builder</w:t>
                </w:r>
              </w:sdtContent>
            </w:sdt>
            <w:r w:rsidR="00133177" w:rsidRPr="007D0AAC">
              <w:rPr>
                <w:rFonts w:ascii="Arial" w:hAnsi="Arial" w:cs="Arial"/>
                <w:b/>
                <w:sz w:val="20"/>
              </w:rPr>
              <w:t xml:space="preserve"> </w:t>
            </w:r>
            <w:r w:rsidR="00133177" w:rsidRPr="007D0AAC">
              <w:rPr>
                <w:rFonts w:ascii="Arial" w:hAnsi="Arial"/>
                <w:b/>
                <w:sz w:val="20"/>
              </w:rPr>
              <w:t>Acceptance Testing</w:t>
            </w:r>
          </w:p>
          <w:p w14:paraId="4003EC6A" w14:textId="69DC05AB" w:rsidR="00133177" w:rsidRPr="007D0AAC" w:rsidRDefault="00133177" w:rsidP="00AB754E">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00D86F8D" w:rsidRPr="00D86F8D">
              <w:rPr>
                <w:rFonts w:ascii="Arial" w:hAnsi="Arial"/>
                <w:b/>
                <w:sz w:val="20"/>
              </w:rPr>
              <w:t>build_hssm.py</w:t>
            </w:r>
            <w:r w:rsidR="00D86F8D">
              <w:rPr>
                <w:rFonts w:ascii="Arial" w:hAnsi="Arial"/>
                <w:b/>
                <w:sz w:val="20"/>
              </w:rPr>
              <w:t xml:space="preserve"> </w:t>
            </w:r>
            <w:r w:rsidRPr="007D0AAC">
              <w:rPr>
                <w:rFonts w:ascii="Arial" w:hAnsi="Arial"/>
                <w:b/>
                <w:sz w:val="20"/>
              </w:rPr>
              <w:t>– AT-</w:t>
            </w:r>
            <w:r>
              <w:rPr>
                <w:rFonts w:ascii="Arial" w:hAnsi="Arial"/>
                <w:b/>
                <w:sz w:val="20"/>
              </w:rPr>
              <w:t>1</w:t>
            </w:r>
          </w:p>
        </w:tc>
        <w:tc>
          <w:tcPr>
            <w:tcW w:w="0" w:type="auto"/>
            <w:gridSpan w:val="2"/>
            <w:tcBorders>
              <w:top w:val="single" w:sz="4" w:space="0" w:color="auto"/>
            </w:tcBorders>
            <w:shd w:val="clear" w:color="auto" w:fill="auto"/>
            <w:vAlign w:val="center"/>
          </w:tcPr>
          <w:p w14:paraId="719186A8" w14:textId="77777777" w:rsidR="00133177" w:rsidRPr="007D0AAC" w:rsidRDefault="00133177" w:rsidP="00AB754E">
            <w:pPr>
              <w:pStyle w:val="H1bodytext"/>
              <w:spacing w:after="0"/>
              <w:ind w:left="0"/>
              <w:rPr>
                <w:rFonts w:ascii="Arial" w:hAnsi="Arial"/>
                <w:b/>
                <w:sz w:val="20"/>
              </w:rPr>
            </w:pPr>
            <w:r w:rsidRPr="007D0AAC">
              <w:rPr>
                <w:rFonts w:ascii="Arial" w:hAnsi="Arial"/>
                <w:b/>
                <w:sz w:val="20"/>
              </w:rPr>
              <w:t>Date:</w:t>
            </w:r>
          </w:p>
        </w:tc>
      </w:tr>
      <w:tr w:rsidR="00133177" w:rsidRPr="00235EE7" w14:paraId="30C660A0" w14:textId="77777777" w:rsidTr="00427BB4">
        <w:trPr>
          <w:trHeight w:val="530"/>
          <w:tblHeader/>
          <w:jc w:val="center"/>
        </w:trPr>
        <w:tc>
          <w:tcPr>
            <w:tcW w:w="0" w:type="auto"/>
            <w:gridSpan w:val="2"/>
            <w:tcBorders>
              <w:top w:val="single" w:sz="4" w:space="0" w:color="auto"/>
            </w:tcBorders>
            <w:shd w:val="clear" w:color="auto" w:fill="auto"/>
            <w:vAlign w:val="center"/>
          </w:tcPr>
          <w:p w14:paraId="34D5C0F2" w14:textId="77777777" w:rsidR="00133177" w:rsidRPr="007909AA" w:rsidRDefault="00133177" w:rsidP="00AB754E">
            <w:pPr>
              <w:pStyle w:val="H1bodytext"/>
              <w:spacing w:after="0"/>
              <w:ind w:left="0"/>
              <w:rPr>
                <w:rFonts w:ascii="Arial" w:hAnsi="Arial"/>
                <w:b/>
                <w:sz w:val="20"/>
              </w:rPr>
            </w:pPr>
            <w:r w:rsidRPr="007909AA">
              <w:rPr>
                <w:rFonts w:ascii="Arial" w:hAnsi="Arial"/>
                <w:b/>
                <w:sz w:val="20"/>
              </w:rPr>
              <w:t>Tool Runner Log File Location for this test:</w:t>
            </w:r>
          </w:p>
          <w:p w14:paraId="0757D404" w14:textId="5D2F42A2" w:rsidR="00133177" w:rsidRPr="007909AA" w:rsidRDefault="00133177" w:rsidP="00AB754E">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_HSSM_Package_builder/AT-1</w:t>
            </w:r>
          </w:p>
        </w:tc>
        <w:tc>
          <w:tcPr>
            <w:tcW w:w="0" w:type="auto"/>
            <w:gridSpan w:val="2"/>
            <w:tcBorders>
              <w:top w:val="single" w:sz="4" w:space="0" w:color="auto"/>
            </w:tcBorders>
            <w:shd w:val="clear" w:color="auto" w:fill="auto"/>
            <w:vAlign w:val="center"/>
          </w:tcPr>
          <w:p w14:paraId="4F6D5799" w14:textId="77777777" w:rsidR="00133177" w:rsidRPr="00B34273" w:rsidRDefault="00133177" w:rsidP="00AB754E">
            <w:pPr>
              <w:pStyle w:val="H1bodytext"/>
              <w:spacing w:after="0"/>
              <w:ind w:left="0"/>
              <w:rPr>
                <w:rFonts w:ascii="Arial" w:hAnsi="Arial"/>
                <w:b/>
                <w:sz w:val="20"/>
              </w:rPr>
            </w:pPr>
            <w:r w:rsidRPr="00827617">
              <w:rPr>
                <w:rFonts w:ascii="Arial" w:hAnsi="Arial"/>
                <w:b/>
                <w:sz w:val="20"/>
              </w:rPr>
              <w:t>Test Performed By:</w:t>
            </w:r>
          </w:p>
        </w:tc>
      </w:tr>
      <w:tr w:rsidR="00133177" w:rsidRPr="007D0AAC" w14:paraId="4C3BA24B" w14:textId="77777777" w:rsidTr="00427BB4">
        <w:trPr>
          <w:trHeight w:val="530"/>
          <w:tblHeader/>
          <w:jc w:val="center"/>
        </w:trPr>
        <w:tc>
          <w:tcPr>
            <w:tcW w:w="0" w:type="auto"/>
            <w:gridSpan w:val="4"/>
            <w:tcBorders>
              <w:top w:val="single" w:sz="4" w:space="0" w:color="auto"/>
            </w:tcBorders>
            <w:shd w:val="clear" w:color="auto" w:fill="auto"/>
            <w:vAlign w:val="center"/>
          </w:tcPr>
          <w:p w14:paraId="45759E03" w14:textId="0B0C629A" w:rsidR="00133177" w:rsidRPr="007D0AAC" w:rsidRDefault="00133177" w:rsidP="00AB754E">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_HSSM_Package_builder/AT-1</w:t>
            </w:r>
          </w:p>
        </w:tc>
      </w:tr>
      <w:tr w:rsidR="00361BF9" w:rsidRPr="00572F5F" w14:paraId="0B1D5E1D" w14:textId="77777777" w:rsidTr="00427BB4">
        <w:trPr>
          <w:trHeight w:val="530"/>
          <w:tblHeader/>
          <w:jc w:val="center"/>
        </w:trPr>
        <w:tc>
          <w:tcPr>
            <w:tcW w:w="0" w:type="auto"/>
            <w:tcBorders>
              <w:top w:val="single" w:sz="4" w:space="0" w:color="auto"/>
            </w:tcBorders>
            <w:shd w:val="clear" w:color="auto" w:fill="D9D9D9" w:themeFill="background1" w:themeFillShade="D9"/>
            <w:vAlign w:val="center"/>
          </w:tcPr>
          <w:p w14:paraId="26CE02D8" w14:textId="77777777" w:rsidR="00133177" w:rsidRPr="007D0AAC" w:rsidRDefault="00133177" w:rsidP="00AB754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0" w:type="auto"/>
            <w:tcBorders>
              <w:top w:val="single" w:sz="4" w:space="0" w:color="auto"/>
            </w:tcBorders>
            <w:shd w:val="clear" w:color="auto" w:fill="D9D9D9" w:themeFill="background1" w:themeFillShade="D9"/>
            <w:vAlign w:val="center"/>
          </w:tcPr>
          <w:p w14:paraId="484FEC03" w14:textId="77777777" w:rsidR="00133177" w:rsidRPr="007D0AAC" w:rsidRDefault="00133177" w:rsidP="00AB754E">
            <w:pPr>
              <w:pStyle w:val="H1bodytext"/>
              <w:spacing w:after="0"/>
              <w:ind w:left="0"/>
              <w:jc w:val="center"/>
              <w:rPr>
                <w:rFonts w:ascii="Arial" w:hAnsi="Arial"/>
                <w:b/>
                <w:sz w:val="20"/>
              </w:rPr>
            </w:pPr>
            <w:r w:rsidRPr="007D0AAC">
              <w:rPr>
                <w:rFonts w:ascii="Arial" w:hAnsi="Arial"/>
                <w:b/>
                <w:sz w:val="20"/>
              </w:rPr>
              <w:t>Test Instruction</w:t>
            </w:r>
          </w:p>
        </w:tc>
        <w:tc>
          <w:tcPr>
            <w:tcW w:w="0" w:type="auto"/>
            <w:tcBorders>
              <w:top w:val="single" w:sz="4" w:space="0" w:color="auto"/>
            </w:tcBorders>
            <w:shd w:val="clear" w:color="auto" w:fill="D9D9D9" w:themeFill="background1" w:themeFillShade="D9"/>
            <w:vAlign w:val="center"/>
          </w:tcPr>
          <w:p w14:paraId="3D1E1D3C" w14:textId="77777777" w:rsidR="00133177" w:rsidRPr="007D0AAC" w:rsidRDefault="00133177" w:rsidP="00AB754E">
            <w:pPr>
              <w:pStyle w:val="H1bodytext"/>
              <w:spacing w:after="0"/>
              <w:ind w:left="0"/>
              <w:jc w:val="center"/>
              <w:rPr>
                <w:rFonts w:ascii="Arial" w:hAnsi="Arial"/>
                <w:b/>
                <w:sz w:val="20"/>
              </w:rPr>
            </w:pPr>
            <w:r w:rsidRPr="007D0AAC">
              <w:rPr>
                <w:rFonts w:ascii="Arial" w:hAnsi="Arial"/>
                <w:b/>
                <w:sz w:val="20"/>
              </w:rPr>
              <w:t>Expected Result</w:t>
            </w:r>
          </w:p>
        </w:tc>
        <w:tc>
          <w:tcPr>
            <w:tcW w:w="0" w:type="auto"/>
            <w:tcBorders>
              <w:top w:val="single" w:sz="4" w:space="0" w:color="auto"/>
            </w:tcBorders>
            <w:shd w:val="clear" w:color="auto" w:fill="D9D9D9" w:themeFill="background1" w:themeFillShade="D9"/>
            <w:vAlign w:val="center"/>
          </w:tcPr>
          <w:p w14:paraId="47546116" w14:textId="77777777" w:rsidR="00133177" w:rsidRPr="007D0AAC" w:rsidRDefault="00133177" w:rsidP="00AB754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33177" w:rsidRPr="007D0AAC" w14:paraId="04755801" w14:textId="77777777" w:rsidTr="00427BB4">
        <w:trPr>
          <w:trHeight w:val="440"/>
          <w:jc w:val="center"/>
        </w:trPr>
        <w:tc>
          <w:tcPr>
            <w:tcW w:w="0" w:type="auto"/>
            <w:gridSpan w:val="4"/>
            <w:vAlign w:val="center"/>
          </w:tcPr>
          <w:p w14:paraId="00B03F34" w14:textId="77777777" w:rsidR="00133177" w:rsidRPr="007D0AAC" w:rsidRDefault="00133177" w:rsidP="00AB754E">
            <w:pPr>
              <w:pStyle w:val="H1bodytext"/>
              <w:spacing w:after="0"/>
              <w:ind w:left="0"/>
              <w:rPr>
                <w:rFonts w:ascii="Arial" w:hAnsi="Arial"/>
                <w:sz w:val="20"/>
              </w:rPr>
            </w:pPr>
            <w:r>
              <w:rPr>
                <w:rFonts w:ascii="Arial" w:hAnsi="Arial"/>
                <w:sz w:val="20"/>
              </w:rPr>
              <w:t>Navigate to the Testing Directory</w:t>
            </w:r>
          </w:p>
        </w:tc>
      </w:tr>
      <w:tr w:rsidR="00133177" w14:paraId="20DD93FC" w14:textId="77777777" w:rsidTr="00427BB4">
        <w:trPr>
          <w:trHeight w:val="692"/>
          <w:jc w:val="center"/>
        </w:trPr>
        <w:tc>
          <w:tcPr>
            <w:tcW w:w="0" w:type="auto"/>
            <w:vAlign w:val="center"/>
          </w:tcPr>
          <w:p w14:paraId="24BDD4FD" w14:textId="77777777" w:rsidR="00133177" w:rsidRPr="007D0AAC" w:rsidRDefault="00133177" w:rsidP="00AB754E">
            <w:pPr>
              <w:pStyle w:val="H1bodytext"/>
              <w:spacing w:after="0"/>
              <w:ind w:left="0"/>
              <w:jc w:val="center"/>
              <w:rPr>
                <w:rFonts w:ascii="Arial" w:hAnsi="Arial"/>
                <w:sz w:val="20"/>
              </w:rPr>
            </w:pPr>
            <w:bookmarkStart w:id="7" w:name="_Hlk39742127"/>
            <w:r>
              <w:rPr>
                <w:rFonts w:ascii="Arial" w:hAnsi="Arial"/>
                <w:sz w:val="20"/>
              </w:rPr>
              <w:t>1</w:t>
            </w:r>
          </w:p>
        </w:tc>
        <w:tc>
          <w:tcPr>
            <w:tcW w:w="0" w:type="auto"/>
            <w:gridSpan w:val="3"/>
            <w:vAlign w:val="center"/>
          </w:tcPr>
          <w:p w14:paraId="04E002F1" w14:textId="16B1FED1" w:rsidR="00133177" w:rsidRPr="007D0AAC" w:rsidRDefault="00133177" w:rsidP="00AB754E">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133177" w14:paraId="4402DB14" w14:textId="77777777" w:rsidTr="00427BB4">
        <w:trPr>
          <w:trHeight w:val="1250"/>
          <w:jc w:val="center"/>
        </w:trPr>
        <w:tc>
          <w:tcPr>
            <w:tcW w:w="0" w:type="auto"/>
            <w:vAlign w:val="center"/>
          </w:tcPr>
          <w:p w14:paraId="6F82DDC2" w14:textId="77777777" w:rsidR="00133177" w:rsidRDefault="00133177" w:rsidP="00AB754E">
            <w:pPr>
              <w:pStyle w:val="H1bodytext"/>
              <w:spacing w:after="0"/>
              <w:ind w:left="0"/>
              <w:jc w:val="center"/>
              <w:rPr>
                <w:rFonts w:ascii="Arial" w:hAnsi="Arial"/>
                <w:sz w:val="20"/>
              </w:rPr>
            </w:pPr>
            <w:r>
              <w:rPr>
                <w:rFonts w:ascii="Arial" w:hAnsi="Arial"/>
                <w:sz w:val="20"/>
              </w:rPr>
              <w:t>2</w:t>
            </w:r>
          </w:p>
        </w:tc>
        <w:tc>
          <w:tcPr>
            <w:tcW w:w="0" w:type="auto"/>
            <w:gridSpan w:val="3"/>
            <w:vAlign w:val="center"/>
          </w:tcPr>
          <w:p w14:paraId="0A824E4F" w14:textId="062942F7" w:rsidR="00133177" w:rsidRDefault="00133177" w:rsidP="00AB754E">
            <w:pPr>
              <w:pStyle w:val="H1bodytext"/>
              <w:spacing w:after="0"/>
              <w:ind w:left="0"/>
              <w:rPr>
                <w:rFonts w:ascii="Arial" w:hAnsi="Arial"/>
                <w:sz w:val="20"/>
              </w:rPr>
            </w:pPr>
            <w:r>
              <w:rPr>
                <w:rFonts w:ascii="Arial" w:hAnsi="Arial"/>
                <w:sz w:val="20"/>
              </w:rPr>
              <w:t>Wait for the tool to finish running</w:t>
            </w:r>
            <w:r w:rsidR="00D86F8D">
              <w:rPr>
                <w:rFonts w:ascii="Arial" w:hAnsi="Arial"/>
                <w:sz w:val="20"/>
              </w:rPr>
              <w:t xml:space="preserve">. </w:t>
            </w:r>
            <w:r>
              <w:rPr>
                <w:rFonts w:ascii="Arial" w:hAnsi="Arial"/>
                <w:sz w:val="20"/>
              </w:rPr>
              <w:t xml:space="preserve">Note: </w:t>
            </w:r>
            <w:r w:rsidR="00D86F8D">
              <w:rPr>
                <w:rFonts w:ascii="Arial" w:hAnsi="Arial"/>
                <w:sz w:val="20"/>
              </w:rPr>
              <w:t xml:space="preserve">depending on system, network lag, </w:t>
            </w:r>
            <w:proofErr w:type="spellStart"/>
            <w:r w:rsidR="00D86F8D">
              <w:rPr>
                <w:rFonts w:ascii="Arial" w:hAnsi="Arial"/>
                <w:sz w:val="20"/>
              </w:rPr>
              <w:t>etc</w:t>
            </w:r>
            <w:proofErr w:type="spellEnd"/>
            <w:r w:rsidR="00D86F8D">
              <w:rPr>
                <w:rFonts w:ascii="Arial" w:hAnsi="Arial"/>
                <w:sz w:val="20"/>
              </w:rPr>
              <w:t xml:space="preserve"> this can take anywhere from a couple of hours to a full day to run.  </w:t>
            </w:r>
            <w:r>
              <w:rPr>
                <w:rFonts w:ascii="Arial" w:hAnsi="Arial"/>
                <w:sz w:val="20"/>
              </w:rPr>
              <w:t xml:space="preserve">it takes a significant amount of time to process </w:t>
            </w:r>
            <w:r w:rsidR="00D86F8D">
              <w:rPr>
                <w:rFonts w:ascii="Arial" w:hAnsi="Arial"/>
                <w:sz w:val="20"/>
              </w:rPr>
              <w:t>all</w:t>
            </w:r>
            <w:r>
              <w:rPr>
                <w:rFonts w:ascii="Arial" w:hAnsi="Arial"/>
                <w:sz w:val="20"/>
              </w:rPr>
              <w:t xml:space="preserve"> the cells in the P2R Grid</w:t>
            </w:r>
            <w:r w:rsidR="00D86F8D">
              <w:rPr>
                <w:rFonts w:ascii="Arial" w:hAnsi="Arial"/>
                <w:sz w:val="20"/>
              </w:rPr>
              <w:t xml:space="preserve"> through time</w:t>
            </w:r>
            <w:r>
              <w:rPr>
                <w:rFonts w:ascii="Arial" w:hAnsi="Arial"/>
                <w:sz w:val="20"/>
              </w:rPr>
              <w:t>.</w:t>
            </w:r>
          </w:p>
        </w:tc>
      </w:tr>
      <w:tr w:rsidR="00361BF9" w:rsidRPr="007D0AAC" w14:paraId="7B4A4358" w14:textId="77777777" w:rsidTr="00427BB4">
        <w:trPr>
          <w:trHeight w:val="1700"/>
          <w:jc w:val="center"/>
        </w:trPr>
        <w:tc>
          <w:tcPr>
            <w:tcW w:w="0" w:type="auto"/>
            <w:shd w:val="clear" w:color="auto" w:fill="auto"/>
            <w:vAlign w:val="center"/>
          </w:tcPr>
          <w:p w14:paraId="7AADF035" w14:textId="37810090" w:rsidR="00AA7E45" w:rsidRDefault="00DF1A25" w:rsidP="00AB754E">
            <w:pPr>
              <w:pStyle w:val="H1bodytext"/>
              <w:spacing w:after="0"/>
              <w:ind w:left="0"/>
              <w:jc w:val="center"/>
              <w:rPr>
                <w:rFonts w:ascii="Arial" w:hAnsi="Arial"/>
                <w:sz w:val="20"/>
              </w:rPr>
            </w:pPr>
            <w:r>
              <w:rPr>
                <w:rFonts w:ascii="Arial" w:hAnsi="Arial"/>
                <w:sz w:val="20"/>
              </w:rPr>
              <w:t>3</w:t>
            </w:r>
          </w:p>
        </w:tc>
        <w:tc>
          <w:tcPr>
            <w:tcW w:w="0" w:type="auto"/>
            <w:shd w:val="clear" w:color="auto" w:fill="auto"/>
            <w:vAlign w:val="center"/>
          </w:tcPr>
          <w:p w14:paraId="7DE5117E" w14:textId="53E4561B" w:rsidR="00AA7E45" w:rsidRDefault="00AA7E45" w:rsidP="00AB754E">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sidR="002C3481">
              <w:rPr>
                <w:rFonts w:ascii="Arial" w:hAnsi="Arial"/>
                <w:sz w:val="20"/>
              </w:rPr>
              <w:t xml:space="preserve"> and saved as *.</w:t>
            </w:r>
            <w:proofErr w:type="spellStart"/>
            <w:r w:rsidR="002C3481">
              <w:rPr>
                <w:rFonts w:ascii="Arial" w:hAnsi="Arial"/>
                <w:sz w:val="20"/>
              </w:rPr>
              <w:t>pkl</w:t>
            </w:r>
            <w:proofErr w:type="spellEnd"/>
            <w:r w:rsidR="002C3481">
              <w:rPr>
                <w:rFonts w:ascii="Arial" w:hAnsi="Arial"/>
                <w:sz w:val="20"/>
              </w:rPr>
              <w:t xml:space="preserve"> files </w:t>
            </w:r>
            <w:r>
              <w:rPr>
                <w:rFonts w:ascii="Arial" w:hAnsi="Arial"/>
                <w:sz w:val="20"/>
              </w:rPr>
              <w:t xml:space="preserve">per </w:t>
            </w:r>
            <w:r w:rsidRPr="00361BF9">
              <w:rPr>
                <w:rFonts w:ascii="Arial" w:hAnsi="Arial"/>
                <w:sz w:val="20"/>
              </w:rPr>
              <w:t>FR-1</w:t>
            </w:r>
          </w:p>
        </w:tc>
        <w:tc>
          <w:tcPr>
            <w:tcW w:w="0" w:type="auto"/>
            <w:shd w:val="clear" w:color="auto" w:fill="auto"/>
            <w:vAlign w:val="center"/>
          </w:tcPr>
          <w:p w14:paraId="00E4736D" w14:textId="38D26470" w:rsidR="00AA7E45" w:rsidRDefault="002C3481" w:rsidP="00AB754E">
            <w:pPr>
              <w:pStyle w:val="H1bodytext"/>
              <w:spacing w:after="0"/>
              <w:ind w:left="0"/>
              <w:rPr>
                <w:rFonts w:ascii="Arial" w:hAnsi="Arial"/>
                <w:sz w:val="20"/>
              </w:rPr>
            </w:pPr>
            <w:r>
              <w:rPr>
                <w:rFonts w:ascii="Arial" w:hAnsi="Arial"/>
                <w:sz w:val="20"/>
              </w:rPr>
              <w:t xml:space="preserve">The following files </w:t>
            </w:r>
            <w:r w:rsidR="007B69FC">
              <w:rPr>
                <w:rFonts w:ascii="Arial" w:hAnsi="Arial"/>
                <w:sz w:val="20"/>
              </w:rPr>
              <w:t>were</w:t>
            </w:r>
            <w:r>
              <w:rPr>
                <w:rFonts w:ascii="Arial" w:hAnsi="Arial"/>
                <w:sz w:val="20"/>
              </w:rPr>
              <w:t xml:space="preserve"> generated: </w:t>
            </w:r>
          </w:p>
          <w:p w14:paraId="57DD12DF" w14:textId="605464AB" w:rsidR="002C3481" w:rsidRDefault="002C3481" w:rsidP="00AB754E">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0" w:type="auto"/>
            <w:shd w:val="clear" w:color="auto" w:fill="auto"/>
            <w:vAlign w:val="center"/>
          </w:tcPr>
          <w:p w14:paraId="5729D7D7" w14:textId="77777777" w:rsidR="00AA7E45" w:rsidRPr="00702160" w:rsidRDefault="00AA7E45" w:rsidP="00AB754E">
            <w:pPr>
              <w:pStyle w:val="H1bodytext"/>
              <w:spacing w:after="0"/>
              <w:ind w:left="0"/>
              <w:rPr>
                <w:rFonts w:ascii="Arial" w:hAnsi="Arial"/>
                <w:sz w:val="20"/>
              </w:rPr>
            </w:pPr>
          </w:p>
        </w:tc>
      </w:tr>
      <w:tr w:rsidR="00361BF9" w:rsidRPr="007D0AAC" w14:paraId="237AD9D0" w14:textId="77777777" w:rsidTr="00427BB4">
        <w:trPr>
          <w:trHeight w:val="1700"/>
          <w:jc w:val="center"/>
        </w:trPr>
        <w:tc>
          <w:tcPr>
            <w:tcW w:w="0" w:type="auto"/>
            <w:shd w:val="clear" w:color="auto" w:fill="auto"/>
            <w:vAlign w:val="center"/>
          </w:tcPr>
          <w:p w14:paraId="56E85F81" w14:textId="45AC7559" w:rsidR="00A63DBB" w:rsidRDefault="00DF1A25" w:rsidP="00AB754E">
            <w:pPr>
              <w:pStyle w:val="H1bodytext"/>
              <w:spacing w:after="0"/>
              <w:ind w:left="0"/>
              <w:jc w:val="center"/>
              <w:rPr>
                <w:rFonts w:ascii="Arial" w:hAnsi="Arial"/>
                <w:sz w:val="20"/>
              </w:rPr>
            </w:pPr>
            <w:r>
              <w:rPr>
                <w:rFonts w:ascii="Arial" w:hAnsi="Arial"/>
                <w:sz w:val="20"/>
              </w:rPr>
              <w:t>4</w:t>
            </w:r>
          </w:p>
        </w:tc>
        <w:tc>
          <w:tcPr>
            <w:tcW w:w="0" w:type="auto"/>
            <w:shd w:val="clear" w:color="auto" w:fill="auto"/>
            <w:vAlign w:val="center"/>
          </w:tcPr>
          <w:p w14:paraId="2BA4B9B9" w14:textId="0F0DCD19" w:rsidR="00A63DBB" w:rsidRPr="00AA7E45" w:rsidRDefault="00A63DBB" w:rsidP="00AB754E">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sidR="007B69FC">
              <w:rPr>
                <w:rFonts w:ascii="Arial" w:hAnsi="Arial"/>
                <w:sz w:val="20"/>
              </w:rPr>
              <w:t>uppermost</w:t>
            </w:r>
            <w:r w:rsidRPr="00A63DBB">
              <w:rPr>
                <w:rFonts w:ascii="Arial" w:hAnsi="Arial"/>
                <w:sz w:val="20"/>
              </w:rPr>
              <w:t xml:space="preserve"> layer</w:t>
            </w:r>
            <w:r>
              <w:rPr>
                <w:rFonts w:ascii="Arial" w:hAnsi="Arial"/>
                <w:sz w:val="20"/>
              </w:rPr>
              <w:t xml:space="preserve"> </w:t>
            </w:r>
            <w:r w:rsidRPr="00A63DBB">
              <w:rPr>
                <w:rFonts w:ascii="Arial" w:hAnsi="Arial"/>
                <w:sz w:val="20"/>
              </w:rPr>
              <w:t>where the percent saturation is greater than or equal to user-identified saturation threshold for each time period from MT3D HDS and layer file</w:t>
            </w:r>
            <w:r>
              <w:rPr>
                <w:rFonts w:ascii="Arial" w:hAnsi="Arial"/>
                <w:sz w:val="20"/>
              </w:rPr>
              <w:t xml:space="preserve">s per </w:t>
            </w:r>
            <w:r w:rsidRPr="00361BF9">
              <w:rPr>
                <w:rFonts w:ascii="Arial" w:hAnsi="Arial"/>
                <w:sz w:val="20"/>
              </w:rPr>
              <w:t>FR-</w:t>
            </w:r>
            <w:r w:rsidR="00D10DF6" w:rsidRPr="00361BF9">
              <w:rPr>
                <w:rFonts w:ascii="Arial" w:hAnsi="Arial"/>
                <w:sz w:val="20"/>
              </w:rPr>
              <w:t>2</w:t>
            </w:r>
          </w:p>
        </w:tc>
        <w:tc>
          <w:tcPr>
            <w:tcW w:w="0" w:type="auto"/>
            <w:shd w:val="clear" w:color="auto" w:fill="auto"/>
            <w:vAlign w:val="center"/>
          </w:tcPr>
          <w:p w14:paraId="48A27A87" w14:textId="6EF5676B" w:rsidR="00A63DBB" w:rsidRDefault="00A63DBB" w:rsidP="00AB754E">
            <w:pPr>
              <w:pStyle w:val="H1bodytext"/>
              <w:spacing w:after="0"/>
              <w:ind w:left="0"/>
              <w:rPr>
                <w:rFonts w:ascii="Arial" w:hAnsi="Arial"/>
                <w:sz w:val="20"/>
              </w:rPr>
            </w:pPr>
            <w:r>
              <w:rPr>
                <w:rFonts w:ascii="Arial" w:hAnsi="Arial"/>
                <w:sz w:val="20"/>
              </w:rPr>
              <w:t xml:space="preserve">The following file </w:t>
            </w:r>
            <w:r w:rsidR="007B69FC">
              <w:rPr>
                <w:rFonts w:ascii="Arial" w:hAnsi="Arial"/>
                <w:sz w:val="20"/>
              </w:rPr>
              <w:t>was</w:t>
            </w:r>
            <w:r>
              <w:rPr>
                <w:rFonts w:ascii="Arial" w:hAnsi="Arial"/>
                <w:sz w:val="20"/>
              </w:rPr>
              <w:t xml:space="preserve"> generated:</w:t>
            </w:r>
          </w:p>
          <w:p w14:paraId="6975AA39" w14:textId="5CA0B0A2" w:rsidR="00A63DBB" w:rsidRDefault="00A63DBB" w:rsidP="00AB754E">
            <w:pPr>
              <w:pStyle w:val="H1bodytext"/>
              <w:spacing w:after="0"/>
              <w:ind w:left="0"/>
              <w:rPr>
                <w:rFonts w:ascii="Arial" w:hAnsi="Arial"/>
                <w:sz w:val="20"/>
              </w:rPr>
            </w:pPr>
            <w:r w:rsidRPr="00A63DBB">
              <w:rPr>
                <w:rFonts w:ascii="Arial" w:hAnsi="Arial"/>
                <w:sz w:val="20"/>
              </w:rPr>
              <w:t>P2Rv8.3_yearly_sat.pkl</w:t>
            </w:r>
          </w:p>
        </w:tc>
        <w:tc>
          <w:tcPr>
            <w:tcW w:w="0" w:type="auto"/>
            <w:shd w:val="clear" w:color="auto" w:fill="auto"/>
            <w:vAlign w:val="center"/>
          </w:tcPr>
          <w:p w14:paraId="62103980" w14:textId="77777777" w:rsidR="00A63DBB" w:rsidRPr="00702160" w:rsidRDefault="00A63DBB" w:rsidP="00AB754E">
            <w:pPr>
              <w:pStyle w:val="H1bodytext"/>
              <w:spacing w:after="0"/>
              <w:ind w:left="0"/>
              <w:rPr>
                <w:rFonts w:ascii="Arial" w:hAnsi="Arial"/>
                <w:sz w:val="20"/>
              </w:rPr>
            </w:pPr>
          </w:p>
        </w:tc>
      </w:tr>
      <w:tr w:rsidR="00361BF9" w:rsidRPr="007D0AAC" w14:paraId="5D4F3C3C" w14:textId="77777777" w:rsidTr="00427BB4">
        <w:trPr>
          <w:trHeight w:val="1700"/>
          <w:jc w:val="center"/>
        </w:trPr>
        <w:tc>
          <w:tcPr>
            <w:tcW w:w="0" w:type="auto"/>
            <w:shd w:val="clear" w:color="auto" w:fill="auto"/>
            <w:vAlign w:val="center"/>
          </w:tcPr>
          <w:p w14:paraId="5A6F6EF8" w14:textId="438F38B4" w:rsidR="00D10DF6" w:rsidRDefault="00DF1A25" w:rsidP="00AB754E">
            <w:pPr>
              <w:pStyle w:val="H1bodytext"/>
              <w:spacing w:after="0"/>
              <w:ind w:left="0"/>
              <w:jc w:val="center"/>
              <w:rPr>
                <w:rFonts w:ascii="Arial" w:hAnsi="Arial"/>
                <w:sz w:val="20"/>
              </w:rPr>
            </w:pPr>
            <w:bookmarkStart w:id="8" w:name="_Hlk41428975"/>
            <w:r>
              <w:rPr>
                <w:rFonts w:ascii="Arial" w:hAnsi="Arial"/>
                <w:sz w:val="20"/>
              </w:rPr>
              <w:t>5</w:t>
            </w:r>
          </w:p>
        </w:tc>
        <w:tc>
          <w:tcPr>
            <w:tcW w:w="0" w:type="auto"/>
            <w:shd w:val="clear" w:color="auto" w:fill="auto"/>
            <w:vAlign w:val="center"/>
          </w:tcPr>
          <w:p w14:paraId="0000F764" w14:textId="44588417" w:rsidR="00D10DF6" w:rsidRDefault="00D10DF6" w:rsidP="00AB754E">
            <w:pPr>
              <w:pStyle w:val="H1bodytext"/>
              <w:spacing w:after="0"/>
              <w:ind w:left="0"/>
              <w:rPr>
                <w:rFonts w:ascii="Arial" w:hAnsi="Arial"/>
                <w:sz w:val="20"/>
              </w:rPr>
            </w:pPr>
            <w:r>
              <w:rPr>
                <w:rFonts w:ascii="Arial" w:hAnsi="Arial"/>
                <w:sz w:val="20"/>
              </w:rPr>
              <w:t>Verify multiple mass flux timeseries data files are read and processed</w:t>
            </w:r>
            <w:r w:rsidR="0071721A">
              <w:rPr>
                <w:rFonts w:ascii="Arial" w:hAnsi="Arial"/>
                <w:sz w:val="20"/>
              </w:rPr>
              <w:t xml:space="preserve"> per </w:t>
            </w:r>
            <w:r w:rsidR="0071721A" w:rsidRPr="00361BF9">
              <w:rPr>
                <w:rFonts w:ascii="Arial" w:hAnsi="Arial"/>
                <w:sz w:val="20"/>
              </w:rPr>
              <w:t>FR-7</w:t>
            </w:r>
          </w:p>
        </w:tc>
        <w:tc>
          <w:tcPr>
            <w:tcW w:w="0" w:type="auto"/>
            <w:shd w:val="clear" w:color="auto" w:fill="auto"/>
            <w:vAlign w:val="center"/>
          </w:tcPr>
          <w:p w14:paraId="401F5BE5" w14:textId="58D188E4" w:rsidR="00D10DF6" w:rsidRDefault="0071721A" w:rsidP="00AB754E">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sidR="0019146E">
              <w:rPr>
                <w:rFonts w:ascii="Arial" w:hAnsi="Arial"/>
                <w:sz w:val="20"/>
              </w:rPr>
              <w:t>YY</w:t>
            </w:r>
            <w:r>
              <w:rPr>
                <w:rFonts w:ascii="Arial" w:hAnsi="Arial"/>
                <w:sz w:val="20"/>
              </w:rPr>
              <w:t>YYMMDD</w:t>
            </w:r>
            <w:r w:rsidRPr="0071721A">
              <w:rPr>
                <w:rFonts w:ascii="Arial" w:hAnsi="Arial"/>
                <w:sz w:val="20"/>
              </w:rPr>
              <w:t>.log</w:t>
            </w:r>
            <w:r>
              <w:rPr>
                <w:rFonts w:ascii="Arial" w:hAnsi="Arial"/>
                <w:sz w:val="20"/>
              </w:rPr>
              <w:t xml:space="preserve"> and verify both input files were </w:t>
            </w:r>
            <w:r w:rsidR="004B5415">
              <w:rPr>
                <w:rFonts w:ascii="Arial" w:hAnsi="Arial"/>
                <w:sz w:val="20"/>
              </w:rPr>
              <w:t>processed,</w:t>
            </w:r>
            <w:r>
              <w:rPr>
                <w:rFonts w:ascii="Arial" w:hAnsi="Arial"/>
                <w:sz w:val="20"/>
              </w:rPr>
              <w:t xml:space="preserve"> and output files correspond to the cells in the input files</w:t>
            </w:r>
          </w:p>
        </w:tc>
        <w:tc>
          <w:tcPr>
            <w:tcW w:w="0" w:type="auto"/>
            <w:shd w:val="clear" w:color="auto" w:fill="auto"/>
            <w:vAlign w:val="center"/>
          </w:tcPr>
          <w:p w14:paraId="0E152C40" w14:textId="77777777" w:rsidR="00D10DF6" w:rsidRPr="00702160" w:rsidRDefault="00D10DF6" w:rsidP="00AB754E">
            <w:pPr>
              <w:pStyle w:val="H1bodytext"/>
              <w:spacing w:after="0"/>
              <w:ind w:left="0"/>
              <w:rPr>
                <w:rFonts w:ascii="Arial" w:hAnsi="Arial"/>
                <w:sz w:val="20"/>
              </w:rPr>
            </w:pPr>
          </w:p>
        </w:tc>
      </w:tr>
      <w:bookmarkEnd w:id="8"/>
      <w:tr w:rsidR="00361BF9" w:rsidRPr="007D0AAC" w14:paraId="6A5F8AD7" w14:textId="77777777" w:rsidTr="00427BB4">
        <w:trPr>
          <w:trHeight w:val="1700"/>
          <w:jc w:val="center"/>
        </w:trPr>
        <w:tc>
          <w:tcPr>
            <w:tcW w:w="0" w:type="auto"/>
            <w:shd w:val="clear" w:color="auto" w:fill="auto"/>
            <w:vAlign w:val="center"/>
          </w:tcPr>
          <w:p w14:paraId="40C59926" w14:textId="578D64DD" w:rsidR="00133177" w:rsidRPr="006C636C" w:rsidRDefault="00DF1A25" w:rsidP="00AB754E">
            <w:pPr>
              <w:pStyle w:val="H1bodytext"/>
              <w:spacing w:after="0"/>
              <w:ind w:left="0"/>
              <w:jc w:val="center"/>
              <w:rPr>
                <w:rFonts w:ascii="Arial" w:hAnsi="Arial"/>
                <w:sz w:val="20"/>
              </w:rPr>
            </w:pPr>
            <w:r>
              <w:rPr>
                <w:rFonts w:ascii="Arial" w:hAnsi="Arial"/>
                <w:sz w:val="20"/>
              </w:rPr>
              <w:t>6</w:t>
            </w:r>
          </w:p>
        </w:tc>
        <w:tc>
          <w:tcPr>
            <w:tcW w:w="0" w:type="auto"/>
            <w:shd w:val="clear" w:color="auto" w:fill="auto"/>
            <w:vAlign w:val="center"/>
          </w:tcPr>
          <w:p w14:paraId="7791164D" w14:textId="1272C7A6" w:rsidR="00133177" w:rsidRPr="006C636C" w:rsidRDefault="00133177" w:rsidP="00AB754E">
            <w:pPr>
              <w:pStyle w:val="H1bodytext"/>
              <w:spacing w:after="0"/>
              <w:ind w:left="0"/>
              <w:rPr>
                <w:rFonts w:ascii="Arial" w:hAnsi="Arial"/>
                <w:sz w:val="20"/>
              </w:rPr>
            </w:pPr>
            <w:r>
              <w:rPr>
                <w:rFonts w:ascii="Arial" w:hAnsi="Arial"/>
                <w:sz w:val="20"/>
              </w:rPr>
              <w:t xml:space="preserve">Verify </w:t>
            </w:r>
            <w:r w:rsidR="00F27211">
              <w:rPr>
                <w:rFonts w:ascii="Arial" w:hAnsi="Arial"/>
                <w:sz w:val="20"/>
              </w:rPr>
              <w:t xml:space="preserve">flux </w:t>
            </w:r>
            <w:r>
              <w:rPr>
                <w:rFonts w:ascii="Arial" w:hAnsi="Arial"/>
                <w:sz w:val="20"/>
              </w:rPr>
              <w:t>columns</w:t>
            </w:r>
            <w:r w:rsidR="00F27211">
              <w:rPr>
                <w:rFonts w:ascii="Arial" w:hAnsi="Arial"/>
                <w:sz w:val="20"/>
              </w:rPr>
              <w:t xml:space="preserve"> for cell</w:t>
            </w:r>
            <w:r>
              <w:rPr>
                <w:rFonts w:ascii="Arial" w:hAnsi="Arial"/>
                <w:sz w:val="20"/>
              </w:rPr>
              <w:t xml:space="preserve"> 66-101 from both data_set1_1 and data_set1_2 </w:t>
            </w:r>
            <w:proofErr w:type="gramStart"/>
            <w:r>
              <w:rPr>
                <w:rFonts w:ascii="Arial" w:hAnsi="Arial"/>
                <w:sz w:val="20"/>
              </w:rPr>
              <w:t>were</w:t>
            </w:r>
            <w:proofErr w:type="gramEnd"/>
            <w:r>
              <w:rPr>
                <w:rFonts w:ascii="Arial" w:hAnsi="Arial"/>
                <w:sz w:val="20"/>
              </w:rPr>
              <w:t xml:space="preserve"> summed together</w:t>
            </w:r>
            <w:r w:rsidR="00F27211">
              <w:rPr>
                <w:rFonts w:ascii="Arial" w:hAnsi="Arial"/>
                <w:sz w:val="20"/>
              </w:rPr>
              <w:t xml:space="preserve"> in the generated file “</w:t>
            </w:r>
            <w:proofErr w:type="spellStart"/>
            <w:r w:rsidR="00F27211">
              <w:rPr>
                <w:rFonts w:ascii="Arial" w:hAnsi="Arial"/>
                <w:sz w:val="20"/>
              </w:rPr>
              <w:t>misc</w:t>
            </w:r>
            <w:proofErr w:type="spellEnd"/>
            <w:r w:rsidR="00F27211">
              <w:rPr>
                <w:rFonts w:ascii="Arial" w:hAnsi="Arial"/>
                <w:sz w:val="20"/>
              </w:rPr>
              <w:t>/</w:t>
            </w:r>
            <w:r w:rsidR="00F27211" w:rsidRPr="00F27211">
              <w:rPr>
                <w:rFonts w:ascii="Arial" w:hAnsi="Arial"/>
                <w:sz w:val="20"/>
              </w:rPr>
              <w:t>01_all_cells_after_cell_merge.csv</w:t>
            </w:r>
            <w:r w:rsidR="00F27211">
              <w:rPr>
                <w:rFonts w:ascii="Arial" w:hAnsi="Arial"/>
                <w:sz w:val="20"/>
              </w:rPr>
              <w:t xml:space="preserve">” per </w:t>
            </w:r>
            <w:r w:rsidR="00F27211" w:rsidRPr="00361BF9">
              <w:rPr>
                <w:rFonts w:ascii="Arial" w:hAnsi="Arial"/>
                <w:sz w:val="20"/>
              </w:rPr>
              <w:t>FR-9</w:t>
            </w:r>
          </w:p>
        </w:tc>
        <w:tc>
          <w:tcPr>
            <w:tcW w:w="0" w:type="auto"/>
            <w:shd w:val="clear" w:color="auto" w:fill="auto"/>
            <w:vAlign w:val="center"/>
          </w:tcPr>
          <w:p w14:paraId="14117D77" w14:textId="7C48B3A3" w:rsidR="00133177" w:rsidRDefault="00F27211" w:rsidP="00AB754E">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0" w:type="auto"/>
            <w:shd w:val="clear" w:color="auto" w:fill="auto"/>
            <w:vAlign w:val="center"/>
          </w:tcPr>
          <w:p w14:paraId="7E06EA82" w14:textId="77777777" w:rsidR="00133177" w:rsidRPr="00702160" w:rsidRDefault="00133177" w:rsidP="00AB754E">
            <w:pPr>
              <w:pStyle w:val="H1bodytext"/>
              <w:spacing w:after="0"/>
              <w:ind w:left="0"/>
              <w:rPr>
                <w:rFonts w:ascii="Arial" w:hAnsi="Arial"/>
                <w:sz w:val="20"/>
              </w:rPr>
            </w:pPr>
          </w:p>
        </w:tc>
      </w:tr>
      <w:tr w:rsidR="008E5E7E" w:rsidRPr="007D0AAC" w14:paraId="64A61E08" w14:textId="77777777" w:rsidTr="00427BB4">
        <w:trPr>
          <w:trHeight w:val="944"/>
          <w:jc w:val="center"/>
        </w:trPr>
        <w:tc>
          <w:tcPr>
            <w:tcW w:w="0" w:type="auto"/>
            <w:shd w:val="clear" w:color="auto" w:fill="auto"/>
            <w:vAlign w:val="center"/>
          </w:tcPr>
          <w:p w14:paraId="2CEECB81" w14:textId="666348D3" w:rsidR="008E5E7E" w:rsidRPr="006C636C" w:rsidRDefault="008E5E7E" w:rsidP="00AB754E">
            <w:pPr>
              <w:pStyle w:val="H1bodytext"/>
              <w:spacing w:after="0"/>
              <w:ind w:left="0"/>
              <w:jc w:val="center"/>
              <w:rPr>
                <w:rFonts w:ascii="Arial" w:hAnsi="Arial"/>
                <w:sz w:val="20"/>
              </w:rPr>
            </w:pPr>
            <w:r>
              <w:rPr>
                <w:rFonts w:ascii="Arial" w:hAnsi="Arial"/>
                <w:sz w:val="20"/>
              </w:rPr>
              <w:lastRenderedPageBreak/>
              <w:t>7</w:t>
            </w:r>
          </w:p>
        </w:tc>
        <w:tc>
          <w:tcPr>
            <w:tcW w:w="0" w:type="auto"/>
            <w:shd w:val="clear" w:color="auto" w:fill="auto"/>
            <w:vAlign w:val="center"/>
          </w:tcPr>
          <w:p w14:paraId="6001DB32" w14:textId="2ACBB7C9" w:rsidR="008E5E7E" w:rsidRDefault="008E5E7E" w:rsidP="00AB754E">
            <w:pPr>
              <w:pStyle w:val="H1bodytext"/>
              <w:spacing w:after="0"/>
              <w:ind w:left="0"/>
              <w:rPr>
                <w:rFonts w:ascii="Arial" w:hAnsi="Arial"/>
                <w:sz w:val="20"/>
              </w:rPr>
            </w:pPr>
            <w:r>
              <w:rPr>
                <w:rFonts w:ascii="Arial" w:hAnsi="Arial"/>
                <w:sz w:val="20"/>
              </w:rPr>
              <w:t xml:space="preserve">Verify mass shifted from column 39-95 per </w:t>
            </w:r>
            <w:r w:rsidRPr="00361BF9">
              <w:rPr>
                <w:rFonts w:ascii="Arial" w:hAnsi="Arial"/>
                <w:sz w:val="20"/>
              </w:rPr>
              <w:t>FR-10</w:t>
            </w:r>
          </w:p>
        </w:tc>
        <w:tc>
          <w:tcPr>
            <w:tcW w:w="0" w:type="auto"/>
            <w:shd w:val="clear" w:color="auto" w:fill="auto"/>
            <w:vAlign w:val="center"/>
          </w:tcPr>
          <w:p w14:paraId="4242E402" w14:textId="23FF30F6" w:rsidR="008E5E7E" w:rsidRDefault="008E5E7E" w:rsidP="00AB754E">
            <w:pPr>
              <w:pStyle w:val="H1bodytext"/>
              <w:spacing w:after="0"/>
              <w:ind w:left="0"/>
              <w:rPr>
                <w:rFonts w:ascii="Arial" w:hAnsi="Arial"/>
                <w:sz w:val="20"/>
              </w:rPr>
            </w:pPr>
            <w:r>
              <w:rPr>
                <w:rFonts w:ascii="Arial" w:hAnsi="Arial"/>
                <w:sz w:val="20"/>
              </w:rPr>
              <w:t xml:space="preserve">Should have been spread between multiple columns.  Roughly </w:t>
            </w:r>
            <w:r w:rsidR="0076616F">
              <w:rPr>
                <w:rFonts w:ascii="Arial" w:hAnsi="Arial"/>
                <w:sz w:val="20"/>
              </w:rPr>
              <w:t xml:space="preserve">50% </w:t>
            </w:r>
            <w:r>
              <w:rPr>
                <w:rFonts w:ascii="Arial" w:hAnsi="Arial"/>
                <w:sz w:val="20"/>
              </w:rPr>
              <w:t xml:space="preserve">going into 36-98 until year 2043 then split between 35-98 and 36-99., roughly </w:t>
            </w:r>
            <w:r w:rsidR="0076616F">
              <w:rPr>
                <w:rFonts w:ascii="Arial" w:hAnsi="Arial"/>
                <w:sz w:val="20"/>
              </w:rPr>
              <w:t>25%</w:t>
            </w:r>
            <w:r>
              <w:rPr>
                <w:rFonts w:ascii="Arial" w:hAnsi="Arial"/>
                <w:sz w:val="20"/>
              </w:rPr>
              <w:t xml:space="preserve"> goes into 40-94, and </w:t>
            </w:r>
            <w:r w:rsidR="0076616F">
              <w:rPr>
                <w:rFonts w:ascii="Arial" w:hAnsi="Arial"/>
                <w:sz w:val="20"/>
              </w:rPr>
              <w:t>25%</w:t>
            </w:r>
            <w:r>
              <w:rPr>
                <w:rFonts w:ascii="Arial" w:hAnsi="Arial"/>
                <w:sz w:val="20"/>
              </w:rPr>
              <w:t xml:space="preserve"> into 41-95</w:t>
            </w:r>
            <w:r>
              <w:rPr>
                <w:rFonts w:ascii="Calibri" w:hAnsi="Calibri" w:cs="Calibri"/>
                <w:color w:val="000000"/>
                <w:szCs w:val="22"/>
              </w:rPr>
              <w:t>. (use output/</w:t>
            </w:r>
            <w:proofErr w:type="spellStart"/>
            <w:r>
              <w:rPr>
                <w:rFonts w:ascii="Calibri" w:hAnsi="Calibri" w:cs="Calibri"/>
                <w:color w:val="000000"/>
                <w:szCs w:val="22"/>
              </w:rPr>
              <w:t>misc</w:t>
            </w:r>
            <w:proofErr w:type="spellEnd"/>
            <w:r>
              <w:rPr>
                <w:rFonts w:ascii="Calibri" w:hAnsi="Calibri" w:cs="Calibri"/>
                <w:color w:val="000000"/>
                <w:szCs w:val="22"/>
              </w:rPr>
              <w:t>/flux_mass_shift_mapping.csv and output/</w:t>
            </w:r>
            <w:proofErr w:type="spellStart"/>
            <w:r>
              <w:rPr>
                <w:rFonts w:ascii="Calibri" w:hAnsi="Calibri" w:cs="Calibri"/>
                <w:color w:val="000000"/>
                <w:szCs w:val="22"/>
              </w:rPr>
              <w:t>misc</w:t>
            </w:r>
            <w:proofErr w:type="spellEnd"/>
            <w:r>
              <w:rPr>
                <w:rFonts w:ascii="Calibri" w:hAnsi="Calibri" w:cs="Calibri"/>
                <w:color w:val="000000"/>
                <w:szCs w:val="22"/>
              </w:rPr>
              <w:t>/03_all_cell_by_day_dry_cell_shifted.csv to verify)</w:t>
            </w:r>
          </w:p>
        </w:tc>
        <w:tc>
          <w:tcPr>
            <w:tcW w:w="0" w:type="auto"/>
            <w:shd w:val="clear" w:color="auto" w:fill="auto"/>
            <w:vAlign w:val="center"/>
          </w:tcPr>
          <w:p w14:paraId="1B31E836" w14:textId="77777777" w:rsidR="008E5E7E" w:rsidRPr="00702160" w:rsidRDefault="008E5E7E" w:rsidP="00AB754E">
            <w:pPr>
              <w:pStyle w:val="H1bodytext"/>
              <w:spacing w:after="0"/>
              <w:ind w:left="0"/>
              <w:rPr>
                <w:rFonts w:ascii="Arial" w:hAnsi="Arial"/>
                <w:sz w:val="20"/>
              </w:rPr>
            </w:pPr>
          </w:p>
        </w:tc>
      </w:tr>
      <w:tr w:rsidR="008E5E7E" w:rsidRPr="007D0AAC" w14:paraId="725A0F49" w14:textId="77777777" w:rsidTr="00427BB4">
        <w:trPr>
          <w:trHeight w:val="3320"/>
          <w:jc w:val="center"/>
        </w:trPr>
        <w:tc>
          <w:tcPr>
            <w:tcW w:w="0" w:type="auto"/>
            <w:shd w:val="clear" w:color="auto" w:fill="auto"/>
            <w:vAlign w:val="center"/>
          </w:tcPr>
          <w:p w14:paraId="69535672" w14:textId="53FD6BB5" w:rsidR="008E5E7E" w:rsidRDefault="008E5E7E" w:rsidP="00AB754E">
            <w:pPr>
              <w:pStyle w:val="H1bodytext"/>
              <w:spacing w:after="0"/>
              <w:ind w:left="0"/>
              <w:jc w:val="center"/>
              <w:rPr>
                <w:rFonts w:ascii="Arial" w:hAnsi="Arial"/>
                <w:sz w:val="20"/>
              </w:rPr>
            </w:pPr>
            <w:r>
              <w:rPr>
                <w:rFonts w:ascii="Arial" w:hAnsi="Arial"/>
                <w:sz w:val="20"/>
              </w:rPr>
              <w:t>8</w:t>
            </w:r>
          </w:p>
        </w:tc>
        <w:tc>
          <w:tcPr>
            <w:tcW w:w="0" w:type="auto"/>
            <w:shd w:val="clear" w:color="auto" w:fill="auto"/>
            <w:vAlign w:val="center"/>
          </w:tcPr>
          <w:p w14:paraId="3D284E4C" w14:textId="5F6B9C7D" w:rsidR="008E5E7E" w:rsidRDefault="008E5E7E" w:rsidP="00AB754E">
            <w:pPr>
              <w:pStyle w:val="H1bodytext"/>
              <w:spacing w:after="0"/>
              <w:ind w:left="0"/>
              <w:rPr>
                <w:rFonts w:ascii="Arial" w:hAnsi="Arial"/>
                <w:sz w:val="20"/>
              </w:rPr>
            </w:pPr>
            <w:r>
              <w:rPr>
                <w:rFonts w:ascii="Arial" w:hAnsi="Arial"/>
                <w:sz w:val="20"/>
              </w:rPr>
              <w:t>Verify 66-101 was split between layers 4, and 5 per FR-11</w:t>
            </w:r>
          </w:p>
        </w:tc>
        <w:tc>
          <w:tcPr>
            <w:tcW w:w="0" w:type="auto"/>
            <w:shd w:val="clear" w:color="auto" w:fill="auto"/>
            <w:vAlign w:val="center"/>
          </w:tcPr>
          <w:p w14:paraId="6BC7E745" w14:textId="77777777" w:rsidR="008E5E7E" w:rsidRDefault="008E5E7E" w:rsidP="00AB754E">
            <w:pPr>
              <w:pStyle w:val="H1bodytext"/>
              <w:spacing w:after="0"/>
              <w:ind w:left="0"/>
              <w:rPr>
                <w:rFonts w:ascii="Arial" w:hAnsi="Arial"/>
                <w:sz w:val="20"/>
              </w:rPr>
            </w:pPr>
            <w:r>
              <w:rPr>
                <w:rFonts w:ascii="Arial" w:hAnsi="Arial"/>
                <w:sz w:val="20"/>
              </w:rPr>
              <w:t>Check below files exist:</w:t>
            </w:r>
          </w:p>
          <w:p w14:paraId="6F003408" w14:textId="5305044D" w:rsidR="008E5E7E" w:rsidRDefault="008E5E7E" w:rsidP="00AB754E">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_hss.dat</w:t>
            </w:r>
          </w:p>
          <w:p w14:paraId="2030CEC6" w14:textId="2FBEB8CF" w:rsidR="008E5E7E" w:rsidRDefault="008E5E7E" w:rsidP="00AB754E">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_hss.dat</w:t>
            </w:r>
            <w:r>
              <w:rPr>
                <w:rFonts w:ascii="Arial" w:hAnsi="Arial"/>
                <w:sz w:val="20"/>
              </w:rPr>
              <w:t xml:space="preserve"> </w:t>
            </w:r>
          </w:p>
          <w:p w14:paraId="0B793243" w14:textId="77777777" w:rsidR="008E5E7E" w:rsidRDefault="008E5E7E" w:rsidP="00AB754E">
            <w:pPr>
              <w:pStyle w:val="H1bodytext"/>
              <w:spacing w:after="0"/>
              <w:ind w:left="0"/>
              <w:rPr>
                <w:rFonts w:ascii="Arial" w:hAnsi="Arial"/>
                <w:sz w:val="20"/>
              </w:rPr>
            </w:pPr>
          </w:p>
          <w:p w14:paraId="4389EDE3" w14:textId="77777777" w:rsidR="008E5E7E" w:rsidRDefault="008E5E7E" w:rsidP="00AB754E">
            <w:pPr>
              <w:pStyle w:val="H1bodytext"/>
              <w:spacing w:after="0"/>
              <w:ind w:left="0"/>
              <w:rPr>
                <w:rFonts w:ascii="Arial" w:hAnsi="Arial"/>
                <w:sz w:val="20"/>
              </w:rPr>
            </w:pPr>
          </w:p>
          <w:p w14:paraId="1D77E420" w14:textId="77777777" w:rsidR="008E5E7E" w:rsidRDefault="008E5E7E" w:rsidP="00AB754E">
            <w:pPr>
              <w:pStyle w:val="H1bodytext"/>
              <w:spacing w:after="0"/>
              <w:ind w:left="0"/>
              <w:rPr>
                <w:rFonts w:ascii="Arial" w:hAnsi="Arial"/>
                <w:sz w:val="20"/>
              </w:rPr>
            </w:pPr>
            <w:r>
              <w:rPr>
                <w:rFonts w:ascii="Arial" w:hAnsi="Arial"/>
                <w:sz w:val="20"/>
              </w:rPr>
              <w:t>verification of data:</w:t>
            </w:r>
          </w:p>
          <w:p w14:paraId="1B775E1E" w14:textId="77777777" w:rsidR="008E5E7E" w:rsidRDefault="008E5E7E" w:rsidP="00AB754E">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4D626B1B" w14:textId="77777777" w:rsidR="008E5E7E" w:rsidRDefault="008E5E7E" w:rsidP="00AB754E">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).png</w:t>
            </w:r>
          </w:p>
          <w:p w14:paraId="53B3CC37" w14:textId="77777777" w:rsidR="008E5E7E" w:rsidRDefault="008E5E7E" w:rsidP="00AB754E">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4E508F40" w14:textId="3F2AA724" w:rsidR="008E5E7E" w:rsidRDefault="008E5E7E" w:rsidP="00AB754E">
            <w:pPr>
              <w:pStyle w:val="H1bodytext"/>
              <w:spacing w:after="0"/>
              <w:ind w:left="0"/>
              <w:rPr>
                <w:rFonts w:ascii="Arial" w:hAnsi="Arial"/>
                <w:sz w:val="20"/>
              </w:rPr>
            </w:pPr>
          </w:p>
        </w:tc>
        <w:tc>
          <w:tcPr>
            <w:tcW w:w="0" w:type="auto"/>
            <w:shd w:val="clear" w:color="auto" w:fill="auto"/>
            <w:vAlign w:val="center"/>
          </w:tcPr>
          <w:p w14:paraId="03947BB2" w14:textId="77777777" w:rsidR="008E5E7E" w:rsidRPr="00702160" w:rsidRDefault="008E5E7E" w:rsidP="00AB754E">
            <w:pPr>
              <w:pStyle w:val="H1bodytext"/>
              <w:spacing w:after="0"/>
              <w:ind w:left="0"/>
              <w:rPr>
                <w:rFonts w:ascii="Arial" w:hAnsi="Arial"/>
                <w:sz w:val="20"/>
              </w:rPr>
            </w:pPr>
          </w:p>
        </w:tc>
      </w:tr>
      <w:tr w:rsidR="008E5E7E" w:rsidRPr="007D0AAC" w14:paraId="232109C5" w14:textId="77777777" w:rsidTr="00427BB4">
        <w:trPr>
          <w:trHeight w:val="1313"/>
          <w:jc w:val="center"/>
        </w:trPr>
        <w:tc>
          <w:tcPr>
            <w:tcW w:w="0" w:type="auto"/>
            <w:shd w:val="clear" w:color="auto" w:fill="auto"/>
            <w:vAlign w:val="center"/>
          </w:tcPr>
          <w:p w14:paraId="2A039F75" w14:textId="3C423BD0" w:rsidR="008E5E7E" w:rsidRDefault="008E5E7E" w:rsidP="00AB754E">
            <w:pPr>
              <w:pStyle w:val="H1bodytext"/>
              <w:spacing w:after="0"/>
              <w:ind w:left="0"/>
              <w:jc w:val="center"/>
              <w:rPr>
                <w:rFonts w:ascii="Arial" w:hAnsi="Arial"/>
                <w:sz w:val="20"/>
              </w:rPr>
            </w:pPr>
            <w:r>
              <w:rPr>
                <w:rFonts w:ascii="Arial" w:hAnsi="Arial"/>
                <w:sz w:val="20"/>
              </w:rPr>
              <w:t>9</w:t>
            </w:r>
          </w:p>
        </w:tc>
        <w:tc>
          <w:tcPr>
            <w:tcW w:w="0" w:type="auto"/>
            <w:shd w:val="clear" w:color="auto" w:fill="auto"/>
            <w:vAlign w:val="center"/>
          </w:tcPr>
          <w:p w14:paraId="6809269D" w14:textId="58940547" w:rsidR="008E5E7E" w:rsidRDefault="008E5E7E" w:rsidP="00AB754E">
            <w:pPr>
              <w:pStyle w:val="H1bodytext"/>
              <w:spacing w:after="0"/>
              <w:ind w:left="0"/>
              <w:rPr>
                <w:rFonts w:ascii="Arial" w:hAnsi="Arial"/>
                <w:sz w:val="20"/>
              </w:rPr>
            </w:pPr>
            <w:r>
              <w:rPr>
                <w:rFonts w:ascii="Arial" w:hAnsi="Arial"/>
                <w:sz w:val="20"/>
              </w:rPr>
              <w:t xml:space="preserve">Verify the initial and final timesteps of the reduced dataset in generated output files correspond to the start and end year in the JSON-formatted config file per </w:t>
            </w:r>
            <w:r w:rsidRPr="00361BF9">
              <w:rPr>
                <w:rFonts w:ascii="Arial" w:hAnsi="Arial"/>
                <w:sz w:val="20"/>
              </w:rPr>
              <w:t>FR-4</w:t>
            </w:r>
            <w:r>
              <w:rPr>
                <w:rFonts w:ascii="Arial" w:hAnsi="Arial"/>
                <w:sz w:val="20"/>
              </w:rPr>
              <w:t xml:space="preserve"> </w:t>
            </w:r>
          </w:p>
        </w:tc>
        <w:tc>
          <w:tcPr>
            <w:tcW w:w="0" w:type="auto"/>
            <w:shd w:val="clear" w:color="auto" w:fill="auto"/>
            <w:vAlign w:val="center"/>
          </w:tcPr>
          <w:p w14:paraId="5E81E00B" w14:textId="77777777" w:rsidR="008E5E7E" w:rsidRDefault="008E5E7E" w:rsidP="00AB754E">
            <w:pPr>
              <w:pStyle w:val="H1bodytext"/>
              <w:spacing w:after="0"/>
              <w:ind w:left="0"/>
              <w:rPr>
                <w:rFonts w:ascii="Arial" w:hAnsi="Arial"/>
                <w:sz w:val="20"/>
              </w:rPr>
            </w:pPr>
            <w:r>
              <w:rPr>
                <w:rFonts w:ascii="Arial" w:hAnsi="Arial"/>
                <w:sz w:val="20"/>
              </w:rPr>
              <w:t>Use output/</w:t>
            </w:r>
            <w:proofErr w:type="spellStart"/>
            <w:r>
              <w:rPr>
                <w:rFonts w:ascii="Arial" w:hAnsi="Arial"/>
                <w:sz w:val="20"/>
              </w:rPr>
              <w:t>misc</w:t>
            </w:r>
            <w:proofErr w:type="spellEnd"/>
            <w:r>
              <w:rPr>
                <w:rFonts w:ascii="Arial" w:hAnsi="Arial"/>
                <w:sz w:val="20"/>
              </w:rPr>
              <w:t>/</w:t>
            </w:r>
            <w:r>
              <w:t xml:space="preserve"> </w:t>
            </w:r>
            <w:r w:rsidRPr="00C00B6E">
              <w:rPr>
                <w:rFonts w:ascii="Arial" w:hAnsi="Arial"/>
                <w:sz w:val="20"/>
              </w:rPr>
              <w:t>02_all_cell_by_day.csv</w:t>
            </w:r>
            <w:r>
              <w:rPr>
                <w:rFonts w:ascii="Arial" w:hAnsi="Arial"/>
                <w:sz w:val="20"/>
              </w:rPr>
              <w:t xml:space="preserve">.  This file contains the data after all files have been loaded into a </w:t>
            </w:r>
            <w:proofErr w:type="spellStart"/>
            <w:r>
              <w:rPr>
                <w:rFonts w:ascii="Arial" w:hAnsi="Arial"/>
                <w:sz w:val="20"/>
              </w:rPr>
              <w:t>dataframe</w:t>
            </w:r>
            <w:proofErr w:type="spellEnd"/>
            <w:r>
              <w:rPr>
                <w:rFonts w:ascii="Arial" w:hAnsi="Arial"/>
                <w:sz w:val="20"/>
              </w:rPr>
              <w:t xml:space="preserve">.  Only the pertinent data to be used will be in it (IE data from start date to end date) </w:t>
            </w:r>
          </w:p>
          <w:p w14:paraId="377CEFDF" w14:textId="77777777" w:rsidR="008E5E7E" w:rsidRDefault="008E5E7E" w:rsidP="00AB754E">
            <w:pPr>
              <w:pStyle w:val="H1bodytext"/>
              <w:spacing w:after="0"/>
              <w:ind w:left="0"/>
              <w:rPr>
                <w:rFonts w:ascii="Arial" w:hAnsi="Arial"/>
                <w:sz w:val="20"/>
              </w:rPr>
            </w:pPr>
            <w:r>
              <w:rPr>
                <w:rFonts w:ascii="Arial" w:hAnsi="Arial"/>
                <w:sz w:val="20"/>
              </w:rPr>
              <w:t>AT-1/config_AT-1_olive.json:</w:t>
            </w:r>
          </w:p>
          <w:p w14:paraId="4F0B0ABD" w14:textId="77777777" w:rsidR="008E5E7E" w:rsidRDefault="008E5E7E" w:rsidP="00AB754E">
            <w:pPr>
              <w:rPr>
                <w:color w:val="000000"/>
              </w:rPr>
            </w:pPr>
            <w:r>
              <w:rPr>
                <w:color w:val="000000"/>
              </w:rPr>
              <w:t>"</w:t>
            </w:r>
            <w:proofErr w:type="spellStart"/>
            <w:r>
              <w:rPr>
                <w:color w:val="000000"/>
              </w:rPr>
              <w:t>start_year</w:t>
            </w:r>
            <w:proofErr w:type="spellEnd"/>
            <w:r>
              <w:rPr>
                <w:color w:val="000000"/>
              </w:rPr>
              <w:t>": 2018,</w:t>
            </w:r>
          </w:p>
          <w:p w14:paraId="421B5071" w14:textId="240C27C7" w:rsidR="008E5E7E" w:rsidRDefault="008E5E7E" w:rsidP="00AB754E">
            <w:pPr>
              <w:pStyle w:val="H1bodytext"/>
              <w:spacing w:after="0"/>
              <w:ind w:left="0"/>
              <w:rPr>
                <w:rFonts w:ascii="Arial" w:hAnsi="Arial"/>
                <w:sz w:val="20"/>
              </w:rPr>
            </w:pPr>
            <w:r>
              <w:rPr>
                <w:color w:val="000000"/>
              </w:rPr>
              <w:t>"</w:t>
            </w:r>
            <w:proofErr w:type="spellStart"/>
            <w:r>
              <w:rPr>
                <w:color w:val="000000"/>
              </w:rPr>
              <w:t>end_year</w:t>
            </w:r>
            <w:proofErr w:type="spellEnd"/>
            <w:r>
              <w:rPr>
                <w:color w:val="000000"/>
              </w:rPr>
              <w:t>": 12020,</w:t>
            </w:r>
          </w:p>
        </w:tc>
        <w:tc>
          <w:tcPr>
            <w:tcW w:w="0" w:type="auto"/>
            <w:shd w:val="clear" w:color="auto" w:fill="auto"/>
            <w:vAlign w:val="center"/>
          </w:tcPr>
          <w:p w14:paraId="2CE9DF1C" w14:textId="77777777" w:rsidR="008E5E7E" w:rsidRPr="00702160" w:rsidRDefault="008E5E7E" w:rsidP="00AB754E">
            <w:pPr>
              <w:pStyle w:val="H1bodytext"/>
              <w:spacing w:after="0"/>
              <w:ind w:left="0"/>
              <w:rPr>
                <w:rFonts w:ascii="Arial" w:hAnsi="Arial"/>
                <w:sz w:val="20"/>
              </w:rPr>
            </w:pPr>
          </w:p>
        </w:tc>
      </w:tr>
      <w:tr w:rsidR="008E5E7E" w:rsidRPr="007D0AAC" w14:paraId="6864BF05" w14:textId="77777777" w:rsidTr="00427BB4">
        <w:trPr>
          <w:trHeight w:val="2987"/>
          <w:jc w:val="center"/>
        </w:trPr>
        <w:tc>
          <w:tcPr>
            <w:tcW w:w="0" w:type="auto"/>
            <w:shd w:val="clear" w:color="auto" w:fill="auto"/>
            <w:vAlign w:val="center"/>
          </w:tcPr>
          <w:p w14:paraId="336E261D" w14:textId="780A3FE5" w:rsidR="008E5E7E" w:rsidRDefault="008E5E7E" w:rsidP="00AB754E">
            <w:pPr>
              <w:pStyle w:val="H1bodytext"/>
              <w:spacing w:after="0"/>
              <w:ind w:left="0"/>
              <w:jc w:val="center"/>
              <w:rPr>
                <w:rFonts w:ascii="Arial" w:hAnsi="Arial"/>
                <w:sz w:val="20"/>
              </w:rPr>
            </w:pPr>
            <w:r>
              <w:rPr>
                <w:rFonts w:ascii="Arial" w:hAnsi="Arial"/>
                <w:sz w:val="20"/>
              </w:rPr>
              <w:lastRenderedPageBreak/>
              <w:t>10</w:t>
            </w:r>
          </w:p>
        </w:tc>
        <w:tc>
          <w:tcPr>
            <w:tcW w:w="0" w:type="auto"/>
            <w:shd w:val="clear" w:color="auto" w:fill="auto"/>
            <w:vAlign w:val="center"/>
          </w:tcPr>
          <w:p w14:paraId="026C3E8B" w14:textId="6449F0F5" w:rsidR="008E5E7E" w:rsidRDefault="008E5E7E" w:rsidP="00AB754E">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w:t>
            </w:r>
            <w:proofErr w:type="gramStart"/>
            <w:r>
              <w:rPr>
                <w:rFonts w:ascii="Arial" w:hAnsi="Arial"/>
                <w:sz w:val="20"/>
              </w:rPr>
              <w:t>are located in</w:t>
            </w:r>
            <w:proofErr w:type="gramEnd"/>
            <w:r>
              <w:rPr>
                <w:rFonts w:ascii="Arial" w:hAnsi="Arial"/>
                <w:sz w:val="20"/>
              </w:rPr>
              <w:t xml:space="preserve"> AT-1/log/); </w:t>
            </w:r>
          </w:p>
          <w:p w14:paraId="002A7DCB" w14:textId="77777777" w:rsidR="008E5E7E" w:rsidRDefault="008E5E7E" w:rsidP="00AB754E">
            <w:pPr>
              <w:pStyle w:val="H1bodytext"/>
              <w:spacing w:after="0"/>
              <w:ind w:left="0"/>
              <w:rPr>
                <w:rFonts w:ascii="Arial" w:hAnsi="Arial"/>
                <w:sz w:val="20"/>
              </w:rPr>
            </w:pPr>
          </w:p>
          <w:p w14:paraId="23B8E94C" w14:textId="6859D9B9" w:rsidR="008E5E7E" w:rsidRDefault="008E5E7E" w:rsidP="00AB754E">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w:t>
            </w:r>
            <w:proofErr w:type="gramStart"/>
            <w:r>
              <w:rPr>
                <w:rFonts w:ascii="Arial" w:hAnsi="Arial"/>
                <w:sz w:val="20"/>
              </w:rPr>
              <w:t>is located in</w:t>
            </w:r>
            <w:proofErr w:type="gramEnd"/>
            <w:r>
              <w:rPr>
                <w:rFonts w:ascii="Arial" w:hAnsi="Arial"/>
                <w:sz w:val="20"/>
              </w:rPr>
              <w:t xml:space="preserve">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0" w:type="auto"/>
            <w:shd w:val="clear" w:color="auto" w:fill="auto"/>
            <w:vAlign w:val="center"/>
          </w:tcPr>
          <w:p w14:paraId="13E3DE37" w14:textId="77777777" w:rsidR="008E5E7E" w:rsidRDefault="008E5E7E" w:rsidP="00AB754E">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w:t>
            </w:r>
            <w:proofErr w:type="gramStart"/>
            <w:r>
              <w:rPr>
                <w:rFonts w:ascii="Arial" w:hAnsi="Arial"/>
                <w:sz w:val="20"/>
              </w:rPr>
              <w:t>are located in</w:t>
            </w:r>
            <w:proofErr w:type="gramEnd"/>
            <w:r>
              <w:rPr>
                <w:rFonts w:ascii="Arial" w:hAnsi="Arial"/>
                <w:sz w:val="20"/>
              </w:rPr>
              <w:t xml:space="preserve"> AT-1/output/log/</w:t>
            </w:r>
            <w:r>
              <w:rPr>
                <w:rFonts w:ascii="Arial" w:hAnsi="Arial"/>
                <w:sz w:val="20"/>
              </w:rPr>
              <w:br/>
            </w:r>
            <w:r>
              <w:rPr>
                <w:rFonts w:ascii="Arial" w:hAnsi="Arial"/>
                <w:sz w:val="20"/>
              </w:rPr>
              <w:br/>
            </w:r>
          </w:p>
          <w:p w14:paraId="27D0B0C9" w14:textId="77777777" w:rsidR="008E5E7E" w:rsidRDefault="008E5E7E" w:rsidP="00AB754E">
            <w:pPr>
              <w:pStyle w:val="H1bodytext"/>
              <w:spacing w:after="0"/>
              <w:ind w:left="0"/>
              <w:rPr>
                <w:rFonts w:ascii="Arial" w:hAnsi="Arial"/>
                <w:sz w:val="20"/>
              </w:rPr>
            </w:pPr>
            <w:proofErr w:type="gramStart"/>
            <w:r>
              <w:rPr>
                <w:rFonts w:ascii="Arial" w:hAnsi="Arial"/>
                <w:sz w:val="20"/>
              </w:rPr>
              <w:t>abs(</w:t>
            </w:r>
            <w:proofErr w:type="gramEnd"/>
            <w:r>
              <w:rPr>
                <w:rFonts w:ascii="Arial" w:hAnsi="Arial"/>
                <w:sz w:val="20"/>
              </w:rPr>
              <w:t>Total Mass Error) &lt; Total Mass Error Threshold</w:t>
            </w:r>
          </w:p>
          <w:p w14:paraId="0C1AC978" w14:textId="77777777" w:rsidR="008E5E7E" w:rsidRDefault="008E5E7E" w:rsidP="00AB754E">
            <w:pPr>
              <w:pStyle w:val="H1bodytext"/>
              <w:spacing w:after="0"/>
              <w:ind w:left="0"/>
              <w:rPr>
                <w:rFonts w:ascii="Arial" w:hAnsi="Arial"/>
                <w:sz w:val="20"/>
              </w:rPr>
            </w:pPr>
            <w:r>
              <w:rPr>
                <w:rFonts w:ascii="Arial" w:hAnsi="Arial"/>
                <w:sz w:val="20"/>
              </w:rPr>
              <w:t>AT-1/config_AT-1_olive.json:</w:t>
            </w:r>
          </w:p>
          <w:p w14:paraId="7AAFA7C7" w14:textId="77777777" w:rsidR="008E5E7E" w:rsidRPr="00427BB4" w:rsidRDefault="008E5E7E" w:rsidP="00AB754E">
            <w:pPr>
              <w:pStyle w:val="H1bodytext"/>
              <w:spacing w:after="0"/>
              <w:ind w:left="0"/>
              <w:rPr>
                <w:rFonts w:ascii="Arial" w:hAnsi="Arial"/>
                <w:sz w:val="20"/>
                <w:lang w:val="es-GT"/>
              </w:rPr>
            </w:pPr>
            <w:r w:rsidRPr="00427BB4">
              <w:rPr>
                <w:color w:val="000000"/>
                <w:sz w:val="24"/>
                <w:szCs w:val="24"/>
                <w:lang w:val="es-GT"/>
              </w:rPr>
              <w:t>"</w:t>
            </w:r>
            <w:proofErr w:type="spellStart"/>
            <w:r w:rsidRPr="00427BB4">
              <w:rPr>
                <w:color w:val="000000"/>
                <w:sz w:val="24"/>
                <w:szCs w:val="24"/>
                <w:lang w:val="es-GT"/>
              </w:rPr>
              <w:t>max_tm_error</w:t>
            </w:r>
            <w:proofErr w:type="spellEnd"/>
            <w:r w:rsidRPr="00427BB4">
              <w:rPr>
                <w:color w:val="000000"/>
                <w:sz w:val="24"/>
                <w:szCs w:val="24"/>
                <w:lang w:val="es-GT"/>
              </w:rPr>
              <w:t>": 2.25e7, (</w:t>
            </w:r>
            <w:proofErr w:type="spellStart"/>
            <w:r w:rsidRPr="00427BB4">
              <w:rPr>
                <w:color w:val="000000"/>
                <w:sz w:val="24"/>
                <w:szCs w:val="24"/>
                <w:lang w:val="es-GT"/>
              </w:rPr>
              <w:t>pCi</w:t>
            </w:r>
            <w:proofErr w:type="spellEnd"/>
            <w:r w:rsidRPr="00427BB4">
              <w:rPr>
                <w:color w:val="000000"/>
                <w:sz w:val="24"/>
                <w:szCs w:val="24"/>
                <w:lang w:val="es-GT"/>
              </w:rPr>
              <w:t>)</w:t>
            </w:r>
          </w:p>
          <w:p w14:paraId="3FC47D6C" w14:textId="77777777" w:rsidR="008E5E7E" w:rsidRPr="00427BB4" w:rsidRDefault="008E5E7E" w:rsidP="00AB754E">
            <w:pPr>
              <w:pStyle w:val="H1bodytext"/>
              <w:spacing w:after="0"/>
              <w:ind w:left="0"/>
              <w:rPr>
                <w:rFonts w:ascii="Arial" w:hAnsi="Arial"/>
                <w:sz w:val="20"/>
                <w:lang w:val="es-GT"/>
              </w:rPr>
            </w:pPr>
          </w:p>
          <w:p w14:paraId="700C6316" w14:textId="77777777" w:rsidR="008E5E7E" w:rsidRDefault="008E5E7E" w:rsidP="00AB754E">
            <w:pPr>
              <w:pStyle w:val="H1bodytext"/>
              <w:spacing w:after="0"/>
              <w:ind w:left="0"/>
              <w:rPr>
                <w:rFonts w:ascii="Arial" w:hAnsi="Arial"/>
                <w:sz w:val="20"/>
              </w:rPr>
            </w:pPr>
            <w:proofErr w:type="gramStart"/>
            <w:r w:rsidRPr="000E5D54">
              <w:rPr>
                <w:rFonts w:ascii="Arial" w:hAnsi="Arial"/>
                <w:sz w:val="20"/>
              </w:rPr>
              <w:t>abs(</w:t>
            </w:r>
            <w:proofErr w:type="gramEnd"/>
            <w:r w:rsidRPr="000E5D54">
              <w:rPr>
                <w:rFonts w:ascii="Arial" w:hAnsi="Arial"/>
                <w:sz w:val="20"/>
              </w:rPr>
              <w:t xml:space="preserve">% error) &lt; maximum acceptable </w:t>
            </w:r>
            <w:r>
              <w:rPr>
                <w:rFonts w:ascii="Arial" w:hAnsi="Arial"/>
                <w:sz w:val="20"/>
              </w:rPr>
              <w:t>tolerance</w:t>
            </w:r>
          </w:p>
          <w:p w14:paraId="26422E71" w14:textId="77777777" w:rsidR="008E5E7E" w:rsidRDefault="008E5E7E" w:rsidP="00AB754E">
            <w:pPr>
              <w:pStyle w:val="H1bodytext"/>
              <w:spacing w:after="0"/>
              <w:ind w:left="0"/>
              <w:rPr>
                <w:rFonts w:ascii="Arial" w:hAnsi="Arial"/>
                <w:sz w:val="20"/>
              </w:rPr>
            </w:pPr>
            <w:r>
              <w:rPr>
                <w:color w:val="000000"/>
              </w:rPr>
              <w:t>AT-1/config_AT-1_olive.json:</w:t>
            </w:r>
            <w:r>
              <w:rPr>
                <w:color w:val="000000"/>
              </w:rPr>
              <w:br/>
              <w:t>"tolerance": 0.1, (IE .1%)</w:t>
            </w:r>
          </w:p>
          <w:p w14:paraId="07DADC62" w14:textId="09BC1326" w:rsidR="008E5E7E" w:rsidRPr="000E5D54" w:rsidRDefault="008E5E7E" w:rsidP="00AB754E">
            <w:pPr>
              <w:pStyle w:val="H1bodytext"/>
              <w:spacing w:after="0"/>
              <w:ind w:left="0"/>
              <w:rPr>
                <w:rFonts w:ascii="Arial" w:hAnsi="Arial"/>
                <w:sz w:val="20"/>
              </w:rPr>
            </w:pPr>
          </w:p>
        </w:tc>
        <w:tc>
          <w:tcPr>
            <w:tcW w:w="0" w:type="auto"/>
            <w:shd w:val="clear" w:color="auto" w:fill="auto"/>
            <w:vAlign w:val="center"/>
          </w:tcPr>
          <w:p w14:paraId="724551EC" w14:textId="77777777" w:rsidR="008E5E7E" w:rsidRPr="00702160" w:rsidRDefault="008E5E7E" w:rsidP="00AB754E">
            <w:pPr>
              <w:pStyle w:val="H1bodytext"/>
              <w:spacing w:after="0"/>
              <w:ind w:left="0"/>
              <w:rPr>
                <w:rFonts w:ascii="Arial" w:hAnsi="Arial"/>
                <w:sz w:val="20"/>
              </w:rPr>
            </w:pPr>
          </w:p>
        </w:tc>
      </w:tr>
      <w:tr w:rsidR="008E5E7E" w:rsidRPr="007D0AAC" w14:paraId="7FB26AA3" w14:textId="77777777" w:rsidTr="00427BB4">
        <w:trPr>
          <w:trHeight w:val="1700"/>
          <w:jc w:val="center"/>
        </w:trPr>
        <w:tc>
          <w:tcPr>
            <w:tcW w:w="0" w:type="auto"/>
            <w:shd w:val="clear" w:color="auto" w:fill="auto"/>
            <w:vAlign w:val="center"/>
          </w:tcPr>
          <w:p w14:paraId="1F10829E" w14:textId="4AB6016D" w:rsidR="008E5E7E" w:rsidRDefault="008E5E7E" w:rsidP="00AB754E">
            <w:pPr>
              <w:pStyle w:val="H1bodytext"/>
              <w:spacing w:after="0"/>
              <w:ind w:left="0"/>
              <w:jc w:val="center"/>
              <w:rPr>
                <w:rFonts w:ascii="Arial" w:hAnsi="Arial"/>
                <w:sz w:val="20"/>
              </w:rPr>
            </w:pPr>
            <w:r>
              <w:rPr>
                <w:rFonts w:ascii="Arial" w:hAnsi="Arial"/>
                <w:sz w:val="20"/>
              </w:rPr>
              <w:t>11</w:t>
            </w:r>
          </w:p>
        </w:tc>
        <w:tc>
          <w:tcPr>
            <w:tcW w:w="0" w:type="auto"/>
            <w:shd w:val="clear" w:color="auto" w:fill="auto"/>
            <w:vAlign w:val="center"/>
          </w:tcPr>
          <w:p w14:paraId="576FB5B3" w14:textId="3A4A0F8A" w:rsidR="008E5E7E" w:rsidRDefault="008E5E7E" w:rsidP="00AB754E">
            <w:pPr>
              <w:pStyle w:val="H1bodytext"/>
              <w:spacing w:after="0"/>
              <w:ind w:left="0"/>
              <w:rPr>
                <w:rFonts w:ascii="Arial" w:hAnsi="Arial"/>
                <w:sz w:val="20"/>
              </w:rPr>
            </w:pPr>
            <w:r w:rsidRPr="00140CBD">
              <w:rPr>
                <w:rFonts w:ascii="Arial" w:hAnsi="Arial"/>
                <w:sz w:val="20"/>
              </w:rPr>
              <w:t>Verify that the HSSM package input file is generated</w:t>
            </w:r>
            <w:r>
              <w:rPr>
                <w:rFonts w:ascii="Arial" w:hAnsi="Arial"/>
                <w:sz w:val="20"/>
              </w:rPr>
              <w:t xml:space="preserve"> per FR-13</w:t>
            </w:r>
          </w:p>
        </w:tc>
        <w:tc>
          <w:tcPr>
            <w:tcW w:w="0" w:type="auto"/>
            <w:shd w:val="clear" w:color="auto" w:fill="auto"/>
            <w:vAlign w:val="center"/>
          </w:tcPr>
          <w:p w14:paraId="5A49582E" w14:textId="77777777" w:rsidR="008E5E7E" w:rsidRDefault="008E5E7E" w:rsidP="00AB754E">
            <w:pPr>
              <w:pStyle w:val="H1bodytext"/>
              <w:spacing w:after="0"/>
              <w:ind w:left="0"/>
              <w:rPr>
                <w:rFonts w:ascii="Arial" w:hAnsi="Arial"/>
                <w:sz w:val="20"/>
              </w:rPr>
            </w:pPr>
            <w:r>
              <w:rPr>
                <w:rFonts w:ascii="Arial" w:hAnsi="Arial"/>
                <w:sz w:val="20"/>
              </w:rPr>
              <w:t xml:space="preserve">Check to see that the following file was generated: </w:t>
            </w:r>
          </w:p>
          <w:p w14:paraId="739A66BF" w14:textId="6B606C7A" w:rsidR="008E5E7E" w:rsidRDefault="008E5E7E" w:rsidP="00AB754E">
            <w:pPr>
              <w:pStyle w:val="H1bodytext"/>
              <w:spacing w:after="0"/>
              <w:ind w:left="0"/>
              <w:rPr>
                <w:rFonts w:ascii="Arial" w:hAnsi="Arial"/>
                <w:sz w:val="20"/>
              </w:rPr>
            </w:pPr>
            <w:r>
              <w:rPr>
                <w:rFonts w:ascii="Arial" w:hAnsi="Arial"/>
                <w:sz w:val="20"/>
              </w:rPr>
              <w:t>Output/mt3d.hss</w:t>
            </w:r>
          </w:p>
        </w:tc>
        <w:tc>
          <w:tcPr>
            <w:tcW w:w="0" w:type="auto"/>
            <w:shd w:val="clear" w:color="auto" w:fill="auto"/>
            <w:vAlign w:val="center"/>
          </w:tcPr>
          <w:p w14:paraId="05649B9C" w14:textId="77777777" w:rsidR="008E5E7E" w:rsidRPr="00702160" w:rsidRDefault="008E5E7E" w:rsidP="00AB754E">
            <w:pPr>
              <w:pStyle w:val="H1bodytext"/>
              <w:spacing w:after="0"/>
              <w:ind w:left="0"/>
              <w:rPr>
                <w:rFonts w:ascii="Arial" w:hAnsi="Arial"/>
                <w:sz w:val="20"/>
              </w:rPr>
            </w:pPr>
          </w:p>
        </w:tc>
      </w:tr>
      <w:bookmarkEnd w:id="6"/>
    </w:tbl>
    <w:p w14:paraId="47656806" w14:textId="302F8761" w:rsidR="00631A95" w:rsidRDefault="00631A95"/>
    <w:p w14:paraId="2A69519B" w14:textId="4D70F4F0" w:rsidR="00631A95" w:rsidRDefault="00631A95"/>
    <w:p w14:paraId="017188D0" w14:textId="77777777" w:rsidR="00631A95" w:rsidRDefault="00631A95"/>
    <w:tbl>
      <w:tblPr>
        <w:tblStyle w:val="TableGrid"/>
        <w:tblW w:w="10170" w:type="dxa"/>
        <w:jc w:val="center"/>
        <w:tblLook w:val="04A0" w:firstRow="1" w:lastRow="0" w:firstColumn="1" w:lastColumn="0" w:noHBand="0" w:noVBand="1"/>
      </w:tblPr>
      <w:tblGrid>
        <w:gridCol w:w="650"/>
        <w:gridCol w:w="3387"/>
        <w:gridCol w:w="4019"/>
        <w:gridCol w:w="2114"/>
      </w:tblGrid>
      <w:tr w:rsidR="00D86F8D" w:rsidRPr="00932809" w14:paraId="58417E8B" w14:textId="77777777" w:rsidTr="00427BB4">
        <w:trPr>
          <w:cantSplit/>
          <w:trHeight w:val="360"/>
          <w:tblHeader/>
          <w:jc w:val="center"/>
        </w:trPr>
        <w:tc>
          <w:tcPr>
            <w:tcW w:w="10170" w:type="dxa"/>
            <w:gridSpan w:val="4"/>
            <w:tcBorders>
              <w:top w:val="nil"/>
              <w:left w:val="nil"/>
              <w:bottom w:val="single" w:sz="4" w:space="0" w:color="auto"/>
              <w:right w:val="nil"/>
            </w:tcBorders>
            <w:vAlign w:val="bottom"/>
          </w:tcPr>
          <w:bookmarkEnd w:id="7"/>
          <w:p w14:paraId="165D65E6" w14:textId="692CCE9C" w:rsidR="00D86F8D" w:rsidRDefault="00D86F8D" w:rsidP="007744E5">
            <w:pPr>
              <w:pStyle w:val="Table"/>
            </w:pPr>
            <w:r>
              <w:t>Table 4</w:t>
            </w:r>
          </w:p>
          <w:p w14:paraId="181AD3F1" w14:textId="32C47C47" w:rsidR="00D86F8D" w:rsidRPr="00DA11B3" w:rsidRDefault="00427BB4" w:rsidP="007744E5">
            <w:pPr>
              <w:pStyle w:val="H1bodytext"/>
              <w:spacing w:after="0"/>
              <w:ind w:left="0"/>
              <w:jc w:val="center"/>
              <w:rPr>
                <w:rFonts w:ascii="Arial" w:hAnsi="Arial"/>
                <w:b/>
                <w:szCs w:val="22"/>
              </w:rPr>
            </w:pPr>
            <w:sdt>
              <w:sdtPr>
                <w:rPr>
                  <w:rFonts w:ascii="Arial" w:hAnsi="Arial"/>
                  <w:b/>
                  <w:bCs/>
                  <w:szCs w:val="22"/>
                </w:rPr>
                <w:alias w:val="Keywords"/>
                <w:tag w:val=""/>
                <w:id w:val="614638800"/>
                <w:placeholder>
                  <w:docPart w:val="FE0420D334D14DE98F96A7AC99AA318F"/>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Cs w:val="22"/>
                  </w:rPr>
                  <w:t>HSSM Builder</w:t>
                </w:r>
              </w:sdtContent>
            </w:sdt>
            <w:r w:rsidR="00D86F8D" w:rsidRPr="00DA11B3">
              <w:rPr>
                <w:rFonts w:ascii="Arial" w:hAnsi="Arial" w:cs="Arial"/>
                <w:b/>
                <w:szCs w:val="22"/>
              </w:rPr>
              <w:t xml:space="preserve"> Acceptance </w:t>
            </w:r>
            <w:r w:rsidR="00D86F8D" w:rsidRPr="00DA11B3">
              <w:rPr>
                <w:rFonts w:ascii="Arial" w:hAnsi="Arial"/>
                <w:b/>
                <w:szCs w:val="22"/>
              </w:rPr>
              <w:t xml:space="preserve">Test Plan Case </w:t>
            </w:r>
            <w:r w:rsidR="00D86F8D">
              <w:rPr>
                <w:rFonts w:ascii="Arial" w:hAnsi="Arial"/>
                <w:b/>
                <w:szCs w:val="22"/>
              </w:rPr>
              <w:t>2</w:t>
            </w:r>
          </w:p>
        </w:tc>
      </w:tr>
      <w:tr w:rsidR="00D86F8D" w:rsidRPr="007D0AAC" w14:paraId="721B4E83" w14:textId="77777777" w:rsidTr="00427BB4">
        <w:trPr>
          <w:cantSplit/>
          <w:trHeight w:val="530"/>
          <w:tblHeader/>
          <w:jc w:val="center"/>
        </w:trPr>
        <w:tc>
          <w:tcPr>
            <w:tcW w:w="4037" w:type="dxa"/>
            <w:gridSpan w:val="2"/>
            <w:tcBorders>
              <w:top w:val="single" w:sz="4" w:space="0" w:color="auto"/>
            </w:tcBorders>
            <w:shd w:val="clear" w:color="auto" w:fill="auto"/>
            <w:vAlign w:val="center"/>
          </w:tcPr>
          <w:p w14:paraId="63A08AF6" w14:textId="77777777" w:rsidR="00D86F8D" w:rsidRPr="007D0AAC" w:rsidRDefault="00427BB4" w:rsidP="007744E5">
            <w:pPr>
              <w:pStyle w:val="H1bodytext"/>
              <w:spacing w:after="0"/>
              <w:ind w:left="0"/>
              <w:jc w:val="center"/>
              <w:rPr>
                <w:rFonts w:ascii="Arial" w:hAnsi="Arial"/>
                <w:b/>
                <w:sz w:val="20"/>
              </w:rPr>
            </w:pPr>
            <w:sdt>
              <w:sdtPr>
                <w:rPr>
                  <w:rFonts w:ascii="Arial" w:hAnsi="Arial"/>
                  <w:b/>
                  <w:bCs/>
                  <w:sz w:val="20"/>
                </w:rPr>
                <w:alias w:val="Keywords"/>
                <w:tag w:val=""/>
                <w:id w:val="554738923"/>
                <w:placeholder>
                  <w:docPart w:val="6A712BB66B5840E7BB00C4923AD345B9"/>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 w:val="20"/>
                  </w:rPr>
                  <w:t>HSSM Builder</w:t>
                </w:r>
              </w:sdtContent>
            </w:sdt>
            <w:r w:rsidR="00D86F8D" w:rsidRPr="007D0AAC">
              <w:rPr>
                <w:rFonts w:ascii="Arial" w:hAnsi="Arial" w:cs="Arial"/>
                <w:b/>
                <w:sz w:val="20"/>
              </w:rPr>
              <w:t xml:space="preserve"> </w:t>
            </w:r>
            <w:r w:rsidR="00D86F8D" w:rsidRPr="007D0AAC">
              <w:rPr>
                <w:rFonts w:ascii="Arial" w:hAnsi="Arial"/>
                <w:b/>
                <w:sz w:val="20"/>
              </w:rPr>
              <w:t>Acceptance Testing</w:t>
            </w:r>
          </w:p>
          <w:p w14:paraId="20FFF1DC" w14:textId="6F6C9A99"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6133" w:type="dxa"/>
            <w:gridSpan w:val="2"/>
            <w:tcBorders>
              <w:top w:val="single" w:sz="4" w:space="0" w:color="auto"/>
            </w:tcBorders>
            <w:shd w:val="clear" w:color="auto" w:fill="auto"/>
            <w:vAlign w:val="center"/>
          </w:tcPr>
          <w:p w14:paraId="15EE4D61" w14:textId="77777777" w:rsidR="00D86F8D" w:rsidRPr="007D0AAC" w:rsidRDefault="00D86F8D" w:rsidP="007744E5">
            <w:pPr>
              <w:pStyle w:val="H1bodytext"/>
              <w:spacing w:after="0"/>
              <w:ind w:left="0"/>
              <w:rPr>
                <w:rFonts w:ascii="Arial" w:hAnsi="Arial"/>
                <w:b/>
                <w:sz w:val="20"/>
              </w:rPr>
            </w:pPr>
            <w:r w:rsidRPr="007D0AAC">
              <w:rPr>
                <w:rFonts w:ascii="Arial" w:hAnsi="Arial"/>
                <w:b/>
                <w:sz w:val="20"/>
              </w:rPr>
              <w:t>Date:</w:t>
            </w:r>
          </w:p>
        </w:tc>
      </w:tr>
      <w:tr w:rsidR="00D86F8D" w:rsidRPr="00235EE7" w14:paraId="75C4AB20" w14:textId="77777777" w:rsidTr="00427BB4">
        <w:trPr>
          <w:cantSplit/>
          <w:trHeight w:val="530"/>
          <w:tblHeader/>
          <w:jc w:val="center"/>
        </w:trPr>
        <w:tc>
          <w:tcPr>
            <w:tcW w:w="4037" w:type="dxa"/>
            <w:gridSpan w:val="2"/>
            <w:tcBorders>
              <w:top w:val="single" w:sz="4" w:space="0" w:color="auto"/>
            </w:tcBorders>
            <w:shd w:val="clear" w:color="auto" w:fill="auto"/>
            <w:vAlign w:val="center"/>
          </w:tcPr>
          <w:p w14:paraId="1C9FF459" w14:textId="77777777" w:rsidR="00D86F8D" w:rsidRPr="007909AA" w:rsidRDefault="00D86F8D" w:rsidP="007744E5">
            <w:pPr>
              <w:pStyle w:val="H1bodytext"/>
              <w:spacing w:after="0"/>
              <w:ind w:left="0"/>
              <w:rPr>
                <w:rFonts w:ascii="Arial" w:hAnsi="Arial"/>
                <w:b/>
                <w:sz w:val="20"/>
              </w:rPr>
            </w:pPr>
            <w:r w:rsidRPr="007909AA">
              <w:rPr>
                <w:rFonts w:ascii="Arial" w:hAnsi="Arial"/>
                <w:b/>
                <w:sz w:val="20"/>
              </w:rPr>
              <w:t>Tool Runner Log File Location for this test:</w:t>
            </w:r>
          </w:p>
          <w:p w14:paraId="3F6DBE71" w14:textId="27A8F5A9" w:rsidR="00D86F8D" w:rsidRPr="007909AA" w:rsidRDefault="00D86F8D" w:rsidP="007744E5">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2</w:t>
            </w:r>
          </w:p>
        </w:tc>
        <w:tc>
          <w:tcPr>
            <w:tcW w:w="6133" w:type="dxa"/>
            <w:gridSpan w:val="2"/>
            <w:tcBorders>
              <w:top w:val="single" w:sz="4" w:space="0" w:color="auto"/>
            </w:tcBorders>
            <w:shd w:val="clear" w:color="auto" w:fill="auto"/>
            <w:vAlign w:val="center"/>
          </w:tcPr>
          <w:p w14:paraId="702FD328" w14:textId="77777777" w:rsidR="00D86F8D" w:rsidRPr="00B34273" w:rsidRDefault="00D86F8D" w:rsidP="007744E5">
            <w:pPr>
              <w:pStyle w:val="H1bodytext"/>
              <w:spacing w:after="0"/>
              <w:ind w:left="0"/>
              <w:rPr>
                <w:rFonts w:ascii="Arial" w:hAnsi="Arial"/>
                <w:b/>
                <w:sz w:val="20"/>
              </w:rPr>
            </w:pPr>
            <w:r w:rsidRPr="00827617">
              <w:rPr>
                <w:rFonts w:ascii="Arial" w:hAnsi="Arial"/>
                <w:b/>
                <w:sz w:val="20"/>
              </w:rPr>
              <w:t>Test Performed By:</w:t>
            </w:r>
          </w:p>
        </w:tc>
      </w:tr>
      <w:tr w:rsidR="00D86F8D" w:rsidRPr="007D0AAC" w14:paraId="52AB218E" w14:textId="77777777" w:rsidTr="00427BB4">
        <w:trPr>
          <w:cantSplit/>
          <w:trHeight w:val="530"/>
          <w:tblHeader/>
          <w:jc w:val="center"/>
        </w:trPr>
        <w:tc>
          <w:tcPr>
            <w:tcW w:w="10170" w:type="dxa"/>
            <w:gridSpan w:val="4"/>
            <w:tcBorders>
              <w:top w:val="single" w:sz="4" w:space="0" w:color="auto"/>
            </w:tcBorders>
            <w:shd w:val="clear" w:color="auto" w:fill="auto"/>
            <w:vAlign w:val="center"/>
          </w:tcPr>
          <w:p w14:paraId="14E5E5BC" w14:textId="1CDBDA5B" w:rsidR="00D86F8D" w:rsidRPr="007D0AAC" w:rsidRDefault="00D86F8D" w:rsidP="007744E5">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2</w:t>
            </w:r>
          </w:p>
        </w:tc>
      </w:tr>
      <w:tr w:rsidR="00D86F8D" w:rsidRPr="00572F5F" w14:paraId="0C1A6F5B" w14:textId="77777777" w:rsidTr="00427BB4">
        <w:trPr>
          <w:cantSplit/>
          <w:trHeight w:val="530"/>
          <w:tblHeader/>
          <w:jc w:val="center"/>
        </w:trPr>
        <w:tc>
          <w:tcPr>
            <w:tcW w:w="650" w:type="dxa"/>
            <w:tcBorders>
              <w:top w:val="single" w:sz="4" w:space="0" w:color="auto"/>
            </w:tcBorders>
            <w:shd w:val="clear" w:color="auto" w:fill="D9D9D9" w:themeFill="background1" w:themeFillShade="D9"/>
            <w:vAlign w:val="center"/>
          </w:tcPr>
          <w:p w14:paraId="0A3330A3"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87" w:type="dxa"/>
            <w:tcBorders>
              <w:top w:val="single" w:sz="4" w:space="0" w:color="auto"/>
            </w:tcBorders>
            <w:shd w:val="clear" w:color="auto" w:fill="D9D9D9" w:themeFill="background1" w:themeFillShade="D9"/>
            <w:vAlign w:val="center"/>
          </w:tcPr>
          <w:p w14:paraId="68DD8DD7"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Test Instruction</w:t>
            </w:r>
          </w:p>
        </w:tc>
        <w:tc>
          <w:tcPr>
            <w:tcW w:w="4019" w:type="dxa"/>
            <w:tcBorders>
              <w:top w:val="single" w:sz="4" w:space="0" w:color="auto"/>
            </w:tcBorders>
            <w:shd w:val="clear" w:color="auto" w:fill="D9D9D9" w:themeFill="background1" w:themeFillShade="D9"/>
            <w:vAlign w:val="center"/>
          </w:tcPr>
          <w:p w14:paraId="16976CE4"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Expected Result</w:t>
            </w:r>
          </w:p>
        </w:tc>
        <w:tc>
          <w:tcPr>
            <w:tcW w:w="2114" w:type="dxa"/>
            <w:tcBorders>
              <w:top w:val="single" w:sz="4" w:space="0" w:color="auto"/>
            </w:tcBorders>
            <w:shd w:val="clear" w:color="auto" w:fill="D9D9D9" w:themeFill="background1" w:themeFillShade="D9"/>
            <w:vAlign w:val="center"/>
          </w:tcPr>
          <w:p w14:paraId="4A391D00" w14:textId="77777777" w:rsidR="00D86F8D" w:rsidRPr="007D0AAC" w:rsidRDefault="00D86F8D" w:rsidP="007744E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6F8D" w:rsidRPr="007D0AAC" w14:paraId="32DCF66D" w14:textId="77777777" w:rsidTr="00427BB4">
        <w:trPr>
          <w:cantSplit/>
          <w:trHeight w:val="440"/>
          <w:jc w:val="center"/>
        </w:trPr>
        <w:tc>
          <w:tcPr>
            <w:tcW w:w="10170" w:type="dxa"/>
            <w:gridSpan w:val="4"/>
            <w:vAlign w:val="center"/>
          </w:tcPr>
          <w:p w14:paraId="6D2EAE2D" w14:textId="77777777" w:rsidR="00D86F8D" w:rsidRPr="007D0AAC" w:rsidRDefault="00D86F8D" w:rsidP="007744E5">
            <w:pPr>
              <w:pStyle w:val="H1bodytext"/>
              <w:spacing w:after="0"/>
              <w:ind w:left="0"/>
              <w:rPr>
                <w:rFonts w:ascii="Arial" w:hAnsi="Arial"/>
                <w:sz w:val="20"/>
              </w:rPr>
            </w:pPr>
            <w:r>
              <w:rPr>
                <w:rFonts w:ascii="Arial" w:hAnsi="Arial"/>
                <w:sz w:val="20"/>
              </w:rPr>
              <w:t>Navigate to the Testing Directory</w:t>
            </w:r>
          </w:p>
        </w:tc>
      </w:tr>
      <w:tr w:rsidR="00D86F8D" w14:paraId="7236FF6C" w14:textId="77777777" w:rsidTr="00427BB4">
        <w:trPr>
          <w:cantSplit/>
          <w:trHeight w:val="485"/>
          <w:jc w:val="center"/>
        </w:trPr>
        <w:tc>
          <w:tcPr>
            <w:tcW w:w="650" w:type="dxa"/>
            <w:vAlign w:val="center"/>
          </w:tcPr>
          <w:p w14:paraId="61E673A9" w14:textId="77777777" w:rsidR="00D86F8D" w:rsidRPr="007D0AAC" w:rsidRDefault="00D86F8D" w:rsidP="007744E5">
            <w:pPr>
              <w:pStyle w:val="H1bodytext"/>
              <w:spacing w:after="0"/>
              <w:ind w:left="0"/>
              <w:jc w:val="center"/>
              <w:rPr>
                <w:rFonts w:ascii="Arial" w:hAnsi="Arial"/>
                <w:sz w:val="20"/>
              </w:rPr>
            </w:pPr>
            <w:r>
              <w:rPr>
                <w:rFonts w:ascii="Arial" w:hAnsi="Arial"/>
                <w:sz w:val="20"/>
              </w:rPr>
              <w:t>1</w:t>
            </w:r>
          </w:p>
        </w:tc>
        <w:tc>
          <w:tcPr>
            <w:tcW w:w="9520" w:type="dxa"/>
            <w:gridSpan w:val="3"/>
            <w:vAlign w:val="center"/>
          </w:tcPr>
          <w:p w14:paraId="60EFFFD9" w14:textId="1592A6A4" w:rsidR="00D86F8D" w:rsidRPr="007D0AAC" w:rsidRDefault="00D86F8D" w:rsidP="007744E5">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D86F8D" w14:paraId="18613DE1" w14:textId="77777777" w:rsidTr="00427BB4">
        <w:trPr>
          <w:cantSplit/>
          <w:trHeight w:val="1340"/>
          <w:jc w:val="center"/>
        </w:trPr>
        <w:tc>
          <w:tcPr>
            <w:tcW w:w="650" w:type="dxa"/>
            <w:vAlign w:val="center"/>
          </w:tcPr>
          <w:p w14:paraId="42F1B909" w14:textId="77777777" w:rsidR="00D86F8D" w:rsidRDefault="00D86F8D" w:rsidP="007744E5">
            <w:pPr>
              <w:pStyle w:val="H1bodytext"/>
              <w:spacing w:after="0"/>
              <w:ind w:left="0"/>
              <w:jc w:val="center"/>
              <w:rPr>
                <w:rFonts w:ascii="Arial" w:hAnsi="Arial"/>
                <w:sz w:val="20"/>
              </w:rPr>
            </w:pPr>
            <w:r>
              <w:rPr>
                <w:rFonts w:ascii="Arial" w:hAnsi="Arial"/>
                <w:sz w:val="20"/>
              </w:rPr>
              <w:lastRenderedPageBreak/>
              <w:t>2</w:t>
            </w:r>
          </w:p>
        </w:tc>
        <w:tc>
          <w:tcPr>
            <w:tcW w:w="9520" w:type="dxa"/>
            <w:gridSpan w:val="3"/>
            <w:vAlign w:val="center"/>
          </w:tcPr>
          <w:p w14:paraId="03241E6D" w14:textId="0BF0808E" w:rsidR="00631A95" w:rsidRDefault="00D86F8D" w:rsidP="007744E5">
            <w:pPr>
              <w:pStyle w:val="H1bodytext"/>
              <w:spacing w:after="0"/>
              <w:ind w:left="0"/>
              <w:rPr>
                <w:rFonts w:ascii="Arial" w:hAnsi="Arial"/>
                <w:sz w:val="20"/>
              </w:rPr>
            </w:pPr>
            <w:r>
              <w:rPr>
                <w:rFonts w:ascii="Arial" w:hAnsi="Arial"/>
                <w:sz w:val="20"/>
              </w:rPr>
              <w:t xml:space="preserve">Wait until </w:t>
            </w:r>
            <w:r w:rsidR="00631A95">
              <w:rPr>
                <w:rFonts w:ascii="Arial" w:hAnsi="Arial"/>
                <w:sz w:val="20"/>
              </w:rPr>
              <w:t xml:space="preserve">tool </w:t>
            </w:r>
            <w:r>
              <w:rPr>
                <w:rFonts w:ascii="Arial" w:hAnsi="Arial"/>
                <w:sz w:val="20"/>
              </w:rPr>
              <w:t>finishe</w:t>
            </w:r>
            <w:r w:rsidR="00631A95">
              <w:rPr>
                <w:rFonts w:ascii="Arial" w:hAnsi="Arial"/>
                <w:sz w:val="20"/>
              </w:rPr>
              <w:t>s</w:t>
            </w:r>
            <w:r>
              <w:rPr>
                <w:rFonts w:ascii="Arial" w:hAnsi="Arial"/>
                <w:sz w:val="20"/>
              </w:rPr>
              <w:t xml:space="preserve"> processing</w:t>
            </w:r>
            <w:r w:rsidR="00631A95">
              <w:rPr>
                <w:rFonts w:ascii="Arial" w:hAnsi="Arial"/>
                <w:sz w:val="20"/>
              </w:rPr>
              <w:t xml:space="preserve"> the data files</w:t>
            </w:r>
            <w:r>
              <w:rPr>
                <w:rFonts w:ascii="Arial" w:hAnsi="Arial"/>
                <w:sz w:val="20"/>
              </w:rPr>
              <w:t xml:space="preserve">.  </w:t>
            </w:r>
          </w:p>
          <w:p w14:paraId="45BBB15D" w14:textId="77777777" w:rsidR="00631A95" w:rsidRDefault="00631A95" w:rsidP="007744E5">
            <w:pPr>
              <w:pStyle w:val="H1bodytext"/>
              <w:spacing w:after="0"/>
              <w:ind w:left="0"/>
              <w:rPr>
                <w:rFonts w:ascii="Arial" w:hAnsi="Arial"/>
                <w:sz w:val="20"/>
              </w:rPr>
            </w:pPr>
          </w:p>
          <w:p w14:paraId="4E547033" w14:textId="16B73204" w:rsidR="00D86F8D" w:rsidRDefault="00D86F8D" w:rsidP="007744E5">
            <w:pPr>
              <w:pStyle w:val="H1bodytext"/>
              <w:spacing w:after="0"/>
              <w:ind w:left="0"/>
              <w:rPr>
                <w:rFonts w:ascii="Arial" w:hAnsi="Arial"/>
                <w:sz w:val="20"/>
              </w:rPr>
            </w:pPr>
            <w:r>
              <w:rPr>
                <w:rFonts w:ascii="Arial" w:hAnsi="Arial"/>
                <w:sz w:val="20"/>
              </w:rPr>
              <w:t xml:space="preserve">Note: </w:t>
            </w:r>
            <w:r w:rsidR="00631A95">
              <w:rPr>
                <w:rFonts w:ascii="Arial" w:hAnsi="Arial"/>
                <w:sz w:val="20"/>
              </w:rPr>
              <w:t>T</w:t>
            </w:r>
            <w:r>
              <w:rPr>
                <w:rFonts w:ascii="Arial" w:hAnsi="Arial"/>
                <w:sz w:val="20"/>
              </w:rPr>
              <w:t>he P2R model</w:t>
            </w:r>
            <w:r w:rsidR="00631A95">
              <w:rPr>
                <w:rFonts w:ascii="Arial" w:hAnsi="Arial"/>
                <w:sz w:val="20"/>
              </w:rPr>
              <w:t xml:space="preserve"> files were</w:t>
            </w:r>
            <w:r>
              <w:rPr>
                <w:rFonts w:ascii="Arial" w:hAnsi="Arial"/>
                <w:sz w:val="20"/>
              </w:rPr>
              <w:t xml:space="preserve"> processed </w:t>
            </w:r>
            <w:r w:rsidR="00631A95">
              <w:rPr>
                <w:rFonts w:ascii="Arial" w:hAnsi="Arial"/>
                <w:sz w:val="20"/>
              </w:rPr>
              <w:t xml:space="preserve">as part of the </w:t>
            </w:r>
            <w:r>
              <w:rPr>
                <w:rFonts w:ascii="Arial" w:hAnsi="Arial"/>
                <w:sz w:val="20"/>
              </w:rPr>
              <w:t>AT-1</w:t>
            </w:r>
            <w:r w:rsidR="00631A95">
              <w:rPr>
                <w:rFonts w:ascii="Arial" w:hAnsi="Arial"/>
                <w:sz w:val="20"/>
              </w:rPr>
              <w:t xml:space="preserve"> test case.</w:t>
            </w:r>
            <w:r>
              <w:rPr>
                <w:rFonts w:ascii="Arial" w:hAnsi="Arial"/>
                <w:sz w:val="20"/>
              </w:rPr>
              <w:t xml:space="preserve"> </w:t>
            </w:r>
            <w:r w:rsidR="00631A95">
              <w:rPr>
                <w:rFonts w:ascii="Arial" w:hAnsi="Arial"/>
                <w:sz w:val="20"/>
              </w:rPr>
              <w:t>The AT-2 test case uses</w:t>
            </w:r>
            <w:r>
              <w:rPr>
                <w:rFonts w:ascii="Arial" w:hAnsi="Arial"/>
                <w:sz w:val="20"/>
              </w:rPr>
              <w:t xml:space="preserve"> the</w:t>
            </w:r>
            <w:r w:rsidR="00631A95">
              <w:rPr>
                <w:rFonts w:ascii="Arial" w:hAnsi="Arial"/>
                <w:sz w:val="20"/>
              </w:rPr>
              <w:t xml:space="preserve"> post-processed</w:t>
            </w:r>
            <w:r>
              <w:rPr>
                <w:rFonts w:ascii="Arial" w:hAnsi="Arial"/>
                <w:sz w:val="20"/>
              </w:rPr>
              <w:t xml:space="preserve"> *.</w:t>
            </w:r>
            <w:proofErr w:type="spellStart"/>
            <w:r>
              <w:rPr>
                <w:rFonts w:ascii="Arial" w:hAnsi="Arial"/>
                <w:sz w:val="20"/>
              </w:rPr>
              <w:t>pkl</w:t>
            </w:r>
            <w:proofErr w:type="spellEnd"/>
            <w:r>
              <w:rPr>
                <w:rFonts w:ascii="Arial" w:hAnsi="Arial"/>
                <w:sz w:val="20"/>
              </w:rPr>
              <w:t xml:space="preserve"> files </w:t>
            </w:r>
            <w:r w:rsidR="00631A95">
              <w:rPr>
                <w:rFonts w:ascii="Arial" w:hAnsi="Arial"/>
                <w:sz w:val="20"/>
              </w:rPr>
              <w:t xml:space="preserve">already generated in </w:t>
            </w:r>
            <w:r>
              <w:rPr>
                <w:rFonts w:ascii="Arial" w:hAnsi="Arial"/>
                <w:sz w:val="20"/>
              </w:rPr>
              <w:t xml:space="preserve">AT-1 which should speed up the process.  </w:t>
            </w:r>
            <w:r w:rsidR="00631A95">
              <w:rPr>
                <w:rFonts w:ascii="Arial" w:hAnsi="Arial"/>
                <w:sz w:val="20"/>
              </w:rPr>
              <w:t>Processing for this test case</w:t>
            </w:r>
            <w:r w:rsidR="0090375D">
              <w:rPr>
                <w:rFonts w:ascii="Arial" w:hAnsi="Arial"/>
                <w:sz w:val="20"/>
              </w:rPr>
              <w:t xml:space="preserve"> should take between 5 – 30 minutes to run.</w:t>
            </w:r>
          </w:p>
        </w:tc>
      </w:tr>
      <w:tr w:rsidR="00D86F8D" w:rsidRPr="007D0AAC" w14:paraId="39F503A9" w14:textId="77777777" w:rsidTr="00427BB4">
        <w:trPr>
          <w:cantSplit/>
          <w:trHeight w:val="1763"/>
          <w:jc w:val="center"/>
        </w:trPr>
        <w:tc>
          <w:tcPr>
            <w:tcW w:w="650" w:type="dxa"/>
            <w:shd w:val="clear" w:color="auto" w:fill="auto"/>
            <w:vAlign w:val="center"/>
          </w:tcPr>
          <w:p w14:paraId="658FA30C" w14:textId="77777777" w:rsidR="00D86F8D" w:rsidRPr="006C636C" w:rsidRDefault="00D86F8D" w:rsidP="007744E5">
            <w:pPr>
              <w:pStyle w:val="H1bodytext"/>
              <w:spacing w:after="0"/>
              <w:ind w:left="0"/>
              <w:jc w:val="center"/>
              <w:rPr>
                <w:rFonts w:ascii="Arial" w:hAnsi="Arial"/>
                <w:sz w:val="20"/>
              </w:rPr>
            </w:pPr>
            <w:r>
              <w:rPr>
                <w:rFonts w:ascii="Arial" w:hAnsi="Arial"/>
                <w:sz w:val="20"/>
              </w:rPr>
              <w:t>3</w:t>
            </w:r>
          </w:p>
        </w:tc>
        <w:tc>
          <w:tcPr>
            <w:tcW w:w="3387" w:type="dxa"/>
            <w:shd w:val="clear" w:color="auto" w:fill="auto"/>
            <w:vAlign w:val="center"/>
          </w:tcPr>
          <w:p w14:paraId="526EFA0C" w14:textId="434D1E09" w:rsidR="00D86F8D" w:rsidRPr="006C636C" w:rsidRDefault="0090375D" w:rsidP="007744E5">
            <w:pPr>
              <w:pStyle w:val="H1bodytext"/>
              <w:spacing w:after="0"/>
              <w:ind w:left="0"/>
              <w:rPr>
                <w:rFonts w:ascii="Arial" w:hAnsi="Arial"/>
                <w:sz w:val="20"/>
              </w:rPr>
            </w:pPr>
            <w:r>
              <w:rPr>
                <w:rFonts w:ascii="Arial" w:hAnsi="Arial"/>
                <w:sz w:val="20"/>
              </w:rPr>
              <w:t xml:space="preserve">Verify </w:t>
            </w:r>
            <w:r w:rsidR="00140CBD">
              <w:rPr>
                <w:rFonts w:ascii="Arial" w:hAnsi="Arial"/>
                <w:sz w:val="20"/>
              </w:rPr>
              <w:t xml:space="preserve">existing </w:t>
            </w:r>
            <w:proofErr w:type="spellStart"/>
            <w:r>
              <w:rPr>
                <w:rFonts w:ascii="Arial" w:hAnsi="Arial"/>
                <w:sz w:val="20"/>
              </w:rPr>
              <w:t>pkl</w:t>
            </w:r>
            <w:proofErr w:type="spellEnd"/>
            <w:r>
              <w:rPr>
                <w:rFonts w:ascii="Arial" w:hAnsi="Arial"/>
                <w:sz w:val="20"/>
              </w:rPr>
              <w:t xml:space="preserve"> files were used</w:t>
            </w:r>
            <w:r w:rsidR="00140CBD">
              <w:rPr>
                <w:rFonts w:ascii="Arial" w:hAnsi="Arial"/>
                <w:sz w:val="20"/>
              </w:rPr>
              <w:t xml:space="preserve"> per </w:t>
            </w:r>
            <w:r w:rsidR="00140CBD" w:rsidRPr="00361BF9">
              <w:rPr>
                <w:rFonts w:ascii="Arial" w:hAnsi="Arial"/>
                <w:sz w:val="20"/>
              </w:rPr>
              <w:t>FR-3</w:t>
            </w:r>
            <w:r w:rsidRPr="00361BF9">
              <w:rPr>
                <w:rFonts w:ascii="Arial" w:hAnsi="Arial"/>
                <w:sz w:val="20"/>
              </w:rPr>
              <w:t>.</w:t>
            </w:r>
          </w:p>
        </w:tc>
        <w:tc>
          <w:tcPr>
            <w:tcW w:w="4019" w:type="dxa"/>
            <w:shd w:val="clear" w:color="auto" w:fill="auto"/>
            <w:vAlign w:val="center"/>
          </w:tcPr>
          <w:p w14:paraId="5460DC05" w14:textId="77777777" w:rsidR="00D86F8D" w:rsidRDefault="0090375D" w:rsidP="007744E5">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5B172643" w14:textId="77777777" w:rsidR="0090375D" w:rsidRDefault="0090375D" w:rsidP="007744E5">
            <w:pPr>
              <w:pStyle w:val="H1bodytext"/>
              <w:spacing w:after="0"/>
              <w:ind w:left="0"/>
              <w:rPr>
                <w:rFonts w:ascii="Arial" w:hAnsi="Arial"/>
                <w:sz w:val="20"/>
              </w:rPr>
            </w:pPr>
          </w:p>
          <w:p w14:paraId="0CEA5CB8" w14:textId="4419FB9E" w:rsidR="0090375D" w:rsidRDefault="0090375D" w:rsidP="007744E5">
            <w:pPr>
              <w:pStyle w:val="H1bodytext"/>
              <w:spacing w:after="0"/>
              <w:ind w:left="0"/>
              <w:rPr>
                <w:rFonts w:ascii="Arial" w:hAnsi="Arial"/>
                <w:sz w:val="20"/>
              </w:rPr>
            </w:pPr>
            <w:r>
              <w:rPr>
                <w:rFonts w:ascii="Arial" w:hAnsi="Arial"/>
                <w:sz w:val="20"/>
              </w:rPr>
              <w:t>Should have entries for reading:</w:t>
            </w:r>
            <w:r>
              <w:rPr>
                <w:rFonts w:ascii="Arial" w:hAnsi="Arial"/>
                <w:sz w:val="20"/>
              </w:rPr>
              <w:br/>
              <w:t xml:space="preserve">-reading saturation </w:t>
            </w:r>
            <w:proofErr w:type="spellStart"/>
            <w:r>
              <w:rPr>
                <w:rFonts w:ascii="Arial" w:hAnsi="Arial"/>
                <w:sz w:val="20"/>
              </w:rPr>
              <w:t>pkl</w:t>
            </w:r>
            <w:proofErr w:type="spellEnd"/>
            <w:r>
              <w:rPr>
                <w:rFonts w:ascii="Arial" w:hAnsi="Arial"/>
                <w:sz w:val="20"/>
              </w:rPr>
              <w:t xml:space="preserve"> file</w:t>
            </w:r>
          </w:p>
          <w:p w14:paraId="2C635398" w14:textId="77777777" w:rsidR="0090375D" w:rsidRDefault="0090375D" w:rsidP="007744E5">
            <w:pPr>
              <w:pStyle w:val="H1bodytext"/>
              <w:spacing w:after="0"/>
              <w:ind w:left="0"/>
              <w:rPr>
                <w:rFonts w:ascii="Arial" w:hAnsi="Arial"/>
                <w:sz w:val="20"/>
              </w:rPr>
            </w:pPr>
            <w:r>
              <w:rPr>
                <w:rFonts w:ascii="Arial" w:hAnsi="Arial"/>
                <w:sz w:val="20"/>
              </w:rPr>
              <w:t xml:space="preserve">-reading Flow </w:t>
            </w:r>
            <w:proofErr w:type="spellStart"/>
            <w:r>
              <w:rPr>
                <w:rFonts w:ascii="Arial" w:hAnsi="Arial"/>
                <w:sz w:val="20"/>
              </w:rPr>
              <w:t>pkl</w:t>
            </w:r>
            <w:proofErr w:type="spellEnd"/>
            <w:r>
              <w:rPr>
                <w:rFonts w:ascii="Arial" w:hAnsi="Arial"/>
                <w:sz w:val="20"/>
              </w:rPr>
              <w:t xml:space="preserve"> file</w:t>
            </w:r>
          </w:p>
          <w:p w14:paraId="067B6D6A" w14:textId="0324368E" w:rsidR="0090375D" w:rsidRDefault="0090375D" w:rsidP="007744E5">
            <w:pPr>
              <w:pStyle w:val="H1bodytext"/>
              <w:spacing w:after="0"/>
              <w:ind w:left="0"/>
              <w:rPr>
                <w:rFonts w:ascii="Arial" w:hAnsi="Arial"/>
                <w:sz w:val="20"/>
              </w:rPr>
            </w:pPr>
            <w:r>
              <w:rPr>
                <w:rFonts w:ascii="Arial" w:hAnsi="Arial"/>
                <w:sz w:val="20"/>
              </w:rPr>
              <w:t xml:space="preserve">-reading yearly saturation </w:t>
            </w:r>
            <w:proofErr w:type="spellStart"/>
            <w:r>
              <w:rPr>
                <w:rFonts w:ascii="Arial" w:hAnsi="Arial"/>
                <w:sz w:val="20"/>
              </w:rPr>
              <w:t>pkl</w:t>
            </w:r>
            <w:proofErr w:type="spellEnd"/>
          </w:p>
        </w:tc>
        <w:tc>
          <w:tcPr>
            <w:tcW w:w="2114" w:type="dxa"/>
            <w:shd w:val="clear" w:color="auto" w:fill="auto"/>
            <w:vAlign w:val="center"/>
          </w:tcPr>
          <w:p w14:paraId="482120D2" w14:textId="77777777" w:rsidR="00D86F8D" w:rsidRPr="00702160" w:rsidRDefault="00D86F8D" w:rsidP="007744E5">
            <w:pPr>
              <w:pStyle w:val="H1bodytext"/>
              <w:spacing w:after="0"/>
              <w:ind w:left="0"/>
              <w:rPr>
                <w:rFonts w:ascii="Arial" w:hAnsi="Arial"/>
                <w:sz w:val="20"/>
              </w:rPr>
            </w:pPr>
          </w:p>
        </w:tc>
      </w:tr>
      <w:tr w:rsidR="001D0648" w:rsidRPr="007D0AAC" w14:paraId="5164D1E9" w14:textId="77777777" w:rsidTr="00427BB4">
        <w:trPr>
          <w:trHeight w:val="1700"/>
          <w:jc w:val="center"/>
        </w:trPr>
        <w:tc>
          <w:tcPr>
            <w:tcW w:w="650" w:type="dxa"/>
            <w:shd w:val="clear" w:color="auto" w:fill="auto"/>
            <w:vAlign w:val="center"/>
          </w:tcPr>
          <w:p w14:paraId="0C3013BF" w14:textId="03FB4449" w:rsidR="001D0648" w:rsidRDefault="00DF1A25" w:rsidP="000A2D9D">
            <w:pPr>
              <w:pStyle w:val="H1bodytext"/>
              <w:spacing w:after="0"/>
              <w:ind w:left="0"/>
              <w:jc w:val="center"/>
              <w:rPr>
                <w:rFonts w:ascii="Arial" w:hAnsi="Arial"/>
                <w:sz w:val="20"/>
              </w:rPr>
            </w:pPr>
            <w:r>
              <w:rPr>
                <w:rFonts w:ascii="Arial" w:hAnsi="Arial"/>
                <w:sz w:val="20"/>
              </w:rPr>
              <w:t>4</w:t>
            </w:r>
          </w:p>
        </w:tc>
        <w:tc>
          <w:tcPr>
            <w:tcW w:w="3387" w:type="dxa"/>
            <w:shd w:val="clear" w:color="auto" w:fill="auto"/>
            <w:vAlign w:val="center"/>
          </w:tcPr>
          <w:p w14:paraId="2B724494" w14:textId="4B906213" w:rsidR="001D0648" w:rsidRDefault="001D0648" w:rsidP="000A2D9D">
            <w:pPr>
              <w:pStyle w:val="H1bodytext"/>
              <w:spacing w:after="0"/>
              <w:ind w:left="0"/>
              <w:rPr>
                <w:rFonts w:ascii="Arial" w:hAnsi="Arial"/>
                <w:sz w:val="20"/>
              </w:rPr>
            </w:pPr>
            <w:r>
              <w:rPr>
                <w:rFonts w:ascii="Arial" w:hAnsi="Arial"/>
                <w:sz w:val="20"/>
              </w:rPr>
              <w:t xml:space="preserve">Verify single mass flux timeseries data file is read and processed per </w:t>
            </w:r>
            <w:r w:rsidRPr="00361BF9">
              <w:rPr>
                <w:rFonts w:ascii="Arial" w:hAnsi="Arial"/>
                <w:sz w:val="20"/>
              </w:rPr>
              <w:t>FR-7</w:t>
            </w:r>
          </w:p>
        </w:tc>
        <w:tc>
          <w:tcPr>
            <w:tcW w:w="4019" w:type="dxa"/>
            <w:shd w:val="clear" w:color="auto" w:fill="auto"/>
            <w:vAlign w:val="center"/>
          </w:tcPr>
          <w:p w14:paraId="4059E47C" w14:textId="4E7B571B" w:rsidR="00447308" w:rsidRDefault="00447308" w:rsidP="00447308">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w:t>
            </w:r>
            <w:r w:rsidR="0019146E">
              <w:rPr>
                <w:rFonts w:ascii="Arial" w:hAnsi="Arial"/>
                <w:sz w:val="20"/>
              </w:rPr>
              <w:t>YY</w:t>
            </w:r>
            <w:r>
              <w:rPr>
                <w:rFonts w:ascii="Arial" w:hAnsi="Arial"/>
                <w:sz w:val="20"/>
              </w:rPr>
              <w:t>MMDD</w:t>
            </w:r>
            <w:r w:rsidRPr="0071721A">
              <w:rPr>
                <w:rFonts w:ascii="Arial" w:hAnsi="Arial"/>
                <w:sz w:val="20"/>
              </w:rPr>
              <w:t>.log</w:t>
            </w:r>
            <w:r>
              <w:rPr>
                <w:rFonts w:ascii="Arial" w:hAnsi="Arial"/>
                <w:sz w:val="20"/>
              </w:rPr>
              <w:t xml:space="preserve"> and verify the input file was processed </w:t>
            </w:r>
          </w:p>
          <w:p w14:paraId="623231E2" w14:textId="77777777" w:rsidR="00543668" w:rsidRDefault="00543668" w:rsidP="00447308">
            <w:pPr>
              <w:pStyle w:val="H1bodytext"/>
              <w:spacing w:after="0"/>
              <w:ind w:left="0"/>
              <w:rPr>
                <w:rFonts w:ascii="Arial" w:hAnsi="Arial"/>
                <w:sz w:val="20"/>
              </w:rPr>
            </w:pPr>
          </w:p>
          <w:p w14:paraId="59BDB276" w14:textId="1917838A" w:rsidR="001D0648" w:rsidRDefault="00447308" w:rsidP="00447308">
            <w:pPr>
              <w:pStyle w:val="H1bodytext"/>
              <w:spacing w:after="0"/>
              <w:ind w:left="0"/>
              <w:rPr>
                <w:rFonts w:ascii="Arial" w:hAnsi="Arial"/>
                <w:sz w:val="20"/>
              </w:rPr>
            </w:pPr>
            <w:r>
              <w:rPr>
                <w:rFonts w:ascii="Arial" w:hAnsi="Arial"/>
                <w:sz w:val="20"/>
              </w:rPr>
              <w:t>Verify files in output directory correspond to the cells in the input file</w:t>
            </w:r>
          </w:p>
        </w:tc>
        <w:tc>
          <w:tcPr>
            <w:tcW w:w="2114" w:type="dxa"/>
            <w:shd w:val="clear" w:color="auto" w:fill="auto"/>
            <w:vAlign w:val="center"/>
          </w:tcPr>
          <w:p w14:paraId="5D744AC2" w14:textId="77777777" w:rsidR="001D0648" w:rsidRPr="00702160" w:rsidRDefault="001D0648" w:rsidP="000A2D9D">
            <w:pPr>
              <w:pStyle w:val="H1bodytext"/>
              <w:spacing w:after="0"/>
              <w:ind w:left="0"/>
              <w:rPr>
                <w:rFonts w:ascii="Arial" w:hAnsi="Arial"/>
                <w:sz w:val="20"/>
              </w:rPr>
            </w:pPr>
          </w:p>
        </w:tc>
      </w:tr>
      <w:tr w:rsidR="00F84720" w:rsidRPr="007D0AAC" w14:paraId="7199018E" w14:textId="77777777" w:rsidTr="00427BB4">
        <w:trPr>
          <w:cantSplit/>
          <w:trHeight w:val="2375"/>
          <w:jc w:val="center"/>
        </w:trPr>
        <w:tc>
          <w:tcPr>
            <w:tcW w:w="650" w:type="dxa"/>
            <w:shd w:val="clear" w:color="auto" w:fill="auto"/>
            <w:vAlign w:val="center"/>
          </w:tcPr>
          <w:p w14:paraId="079A4F67" w14:textId="361DF5E9" w:rsidR="00F84720" w:rsidRPr="006C636C" w:rsidRDefault="00D52118" w:rsidP="00F84720">
            <w:pPr>
              <w:pStyle w:val="H1bodytext"/>
              <w:spacing w:after="0"/>
              <w:ind w:left="0"/>
              <w:jc w:val="center"/>
              <w:rPr>
                <w:rFonts w:ascii="Arial" w:hAnsi="Arial"/>
                <w:sz w:val="20"/>
              </w:rPr>
            </w:pPr>
            <w:r>
              <w:rPr>
                <w:rFonts w:ascii="Arial" w:hAnsi="Arial"/>
                <w:sz w:val="20"/>
              </w:rPr>
              <w:t>5</w:t>
            </w:r>
          </w:p>
        </w:tc>
        <w:tc>
          <w:tcPr>
            <w:tcW w:w="3387" w:type="dxa"/>
            <w:shd w:val="clear" w:color="auto" w:fill="auto"/>
            <w:vAlign w:val="center"/>
          </w:tcPr>
          <w:p w14:paraId="00355662" w14:textId="01ACCDE6" w:rsidR="00F84720" w:rsidRDefault="00F84720" w:rsidP="00F84720">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w:t>
            </w:r>
            <w:proofErr w:type="gramStart"/>
            <w:r>
              <w:rPr>
                <w:rFonts w:ascii="Arial" w:hAnsi="Arial"/>
                <w:sz w:val="20"/>
              </w:rPr>
              <w:t>are located in</w:t>
            </w:r>
            <w:proofErr w:type="gramEnd"/>
            <w:r>
              <w:rPr>
                <w:rFonts w:ascii="Arial" w:hAnsi="Arial"/>
                <w:sz w:val="20"/>
              </w:rPr>
              <w:t xml:space="preserve"> A</w:t>
            </w:r>
            <w:r w:rsidR="00851624">
              <w:rPr>
                <w:rFonts w:ascii="Arial" w:hAnsi="Arial"/>
                <w:sz w:val="20"/>
              </w:rPr>
              <w:t>T-2</w:t>
            </w:r>
            <w:r>
              <w:rPr>
                <w:rFonts w:ascii="Arial" w:hAnsi="Arial"/>
                <w:sz w:val="20"/>
              </w:rPr>
              <w:t xml:space="preserve">/log/); </w:t>
            </w:r>
          </w:p>
          <w:p w14:paraId="193FAF77" w14:textId="77777777" w:rsidR="00F84720" w:rsidRDefault="00F84720" w:rsidP="00F84720">
            <w:pPr>
              <w:pStyle w:val="H1bodytext"/>
              <w:spacing w:after="0"/>
              <w:ind w:left="0"/>
              <w:rPr>
                <w:rFonts w:ascii="Arial" w:hAnsi="Arial"/>
                <w:sz w:val="20"/>
              </w:rPr>
            </w:pPr>
          </w:p>
          <w:p w14:paraId="45E4D033" w14:textId="3294C31F" w:rsidR="00F84720" w:rsidRDefault="00F84720" w:rsidP="00F84720">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w:t>
            </w:r>
            <w:proofErr w:type="gramStart"/>
            <w:r>
              <w:rPr>
                <w:rFonts w:ascii="Arial" w:hAnsi="Arial"/>
                <w:sz w:val="20"/>
              </w:rPr>
              <w:t>is located in</w:t>
            </w:r>
            <w:proofErr w:type="gramEnd"/>
            <w:r>
              <w:rPr>
                <w:rFonts w:ascii="Arial" w:hAnsi="Arial"/>
                <w:sz w:val="20"/>
              </w:rPr>
              <w:t xml:space="preserve">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xml:space="preserve">) per </w:t>
            </w:r>
            <w:r w:rsidRPr="00361BF9">
              <w:rPr>
                <w:rFonts w:ascii="Arial" w:hAnsi="Arial"/>
                <w:sz w:val="20"/>
              </w:rPr>
              <w:t>FR-6</w:t>
            </w:r>
            <w:r>
              <w:rPr>
                <w:rFonts w:ascii="Arial" w:hAnsi="Arial"/>
                <w:sz w:val="20"/>
              </w:rPr>
              <w:t xml:space="preserve"> (error) and </w:t>
            </w:r>
            <w:r w:rsidRPr="00361BF9">
              <w:rPr>
                <w:rFonts w:ascii="Arial" w:hAnsi="Arial"/>
                <w:sz w:val="20"/>
              </w:rPr>
              <w:t>FR-12</w:t>
            </w:r>
          </w:p>
        </w:tc>
        <w:tc>
          <w:tcPr>
            <w:tcW w:w="4019" w:type="dxa"/>
            <w:shd w:val="clear" w:color="auto" w:fill="auto"/>
            <w:vAlign w:val="center"/>
          </w:tcPr>
          <w:p w14:paraId="1BF0C003" w14:textId="77777777" w:rsidR="00447308" w:rsidRDefault="00447308" w:rsidP="00447308">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w:t>
            </w:r>
            <w:proofErr w:type="gramStart"/>
            <w:r>
              <w:rPr>
                <w:rFonts w:ascii="Arial" w:hAnsi="Arial"/>
                <w:sz w:val="20"/>
              </w:rPr>
              <w:t>are located in</w:t>
            </w:r>
            <w:proofErr w:type="gramEnd"/>
            <w:r>
              <w:rPr>
                <w:rFonts w:ascii="Arial" w:hAnsi="Arial"/>
                <w:sz w:val="20"/>
              </w:rPr>
              <w:t xml:space="preserve"> AT-2/output/log/</w:t>
            </w:r>
            <w:r>
              <w:rPr>
                <w:rFonts w:ascii="Arial" w:hAnsi="Arial"/>
                <w:sz w:val="20"/>
              </w:rPr>
              <w:br/>
            </w:r>
            <w:r>
              <w:rPr>
                <w:rFonts w:ascii="Arial" w:hAnsi="Arial"/>
                <w:sz w:val="20"/>
              </w:rPr>
              <w:br/>
            </w:r>
          </w:p>
          <w:p w14:paraId="7E030728" w14:textId="77777777" w:rsidR="00447308" w:rsidRDefault="00447308" w:rsidP="00447308">
            <w:pPr>
              <w:pStyle w:val="H1bodytext"/>
              <w:spacing w:after="0"/>
              <w:ind w:left="0"/>
              <w:rPr>
                <w:rFonts w:ascii="Arial" w:hAnsi="Arial"/>
                <w:sz w:val="20"/>
              </w:rPr>
            </w:pPr>
            <w:proofErr w:type="gramStart"/>
            <w:r>
              <w:rPr>
                <w:rFonts w:ascii="Arial" w:hAnsi="Arial"/>
                <w:sz w:val="20"/>
              </w:rPr>
              <w:t>abs(</w:t>
            </w:r>
            <w:proofErr w:type="gramEnd"/>
            <w:r>
              <w:rPr>
                <w:rFonts w:ascii="Arial" w:hAnsi="Arial"/>
                <w:sz w:val="20"/>
              </w:rPr>
              <w:t>Total Mass Error) &lt; Total Mass Error Threshold</w:t>
            </w:r>
          </w:p>
          <w:p w14:paraId="55368217" w14:textId="77777777" w:rsidR="00447308" w:rsidRDefault="00447308" w:rsidP="00447308">
            <w:pPr>
              <w:pStyle w:val="H1bodytext"/>
              <w:spacing w:after="0"/>
              <w:ind w:left="0"/>
              <w:rPr>
                <w:rFonts w:ascii="Arial" w:hAnsi="Arial"/>
                <w:sz w:val="20"/>
              </w:rPr>
            </w:pPr>
            <w:r>
              <w:rPr>
                <w:color w:val="000000"/>
              </w:rPr>
              <w:t>AT-2/config_AT-2_olive.json:</w:t>
            </w:r>
            <w:r>
              <w:rPr>
                <w:color w:val="000000"/>
              </w:rPr>
              <w:br/>
              <w:t>"</w:t>
            </w:r>
            <w:proofErr w:type="spellStart"/>
            <w:r>
              <w:rPr>
                <w:color w:val="000000"/>
              </w:rPr>
              <w:t>max_tm_error</w:t>
            </w:r>
            <w:proofErr w:type="spellEnd"/>
            <w:r>
              <w:rPr>
                <w:color w:val="000000"/>
              </w:rPr>
              <w:t>": 2.25e7, (</w:t>
            </w:r>
            <w:proofErr w:type="spellStart"/>
            <w:r>
              <w:rPr>
                <w:color w:val="000000"/>
              </w:rPr>
              <w:t>pCi</w:t>
            </w:r>
            <w:proofErr w:type="spellEnd"/>
            <w:r>
              <w:rPr>
                <w:color w:val="000000"/>
              </w:rPr>
              <w:t>)</w:t>
            </w:r>
          </w:p>
          <w:p w14:paraId="2729903D" w14:textId="77777777" w:rsidR="00447308" w:rsidRDefault="00447308" w:rsidP="00447308">
            <w:pPr>
              <w:pStyle w:val="H1bodytext"/>
              <w:spacing w:after="0"/>
              <w:ind w:left="0"/>
              <w:rPr>
                <w:rFonts w:ascii="Arial" w:hAnsi="Arial"/>
                <w:sz w:val="20"/>
              </w:rPr>
            </w:pPr>
          </w:p>
          <w:p w14:paraId="008F2C83" w14:textId="77777777" w:rsidR="00447308" w:rsidRDefault="00447308" w:rsidP="00447308">
            <w:pPr>
              <w:pStyle w:val="H1bodytext"/>
              <w:spacing w:after="0"/>
              <w:ind w:left="0"/>
              <w:rPr>
                <w:rFonts w:ascii="Arial" w:hAnsi="Arial"/>
                <w:sz w:val="20"/>
              </w:rPr>
            </w:pPr>
            <w:proofErr w:type="gramStart"/>
            <w:r w:rsidRPr="000E5D54">
              <w:rPr>
                <w:rFonts w:ascii="Arial" w:hAnsi="Arial"/>
                <w:sz w:val="20"/>
              </w:rPr>
              <w:t>abs(</w:t>
            </w:r>
            <w:proofErr w:type="gramEnd"/>
            <w:r w:rsidRPr="000E5D54">
              <w:rPr>
                <w:rFonts w:ascii="Arial" w:hAnsi="Arial"/>
                <w:sz w:val="20"/>
              </w:rPr>
              <w:t xml:space="preserve">% error) &lt; maximum acceptable relative </w:t>
            </w:r>
            <w:r>
              <w:rPr>
                <w:rFonts w:ascii="Arial" w:hAnsi="Arial"/>
                <w:sz w:val="20"/>
              </w:rPr>
              <w:t xml:space="preserve">tolerance </w:t>
            </w:r>
          </w:p>
          <w:p w14:paraId="0FAB417C" w14:textId="77777777" w:rsidR="00447308" w:rsidRDefault="00447308" w:rsidP="00447308">
            <w:pPr>
              <w:pStyle w:val="H1bodytext"/>
              <w:spacing w:after="0"/>
              <w:ind w:left="0"/>
              <w:rPr>
                <w:rFonts w:ascii="Arial" w:hAnsi="Arial"/>
                <w:sz w:val="20"/>
              </w:rPr>
            </w:pPr>
            <w:r>
              <w:rPr>
                <w:rFonts w:ascii="Arial" w:hAnsi="Arial"/>
                <w:sz w:val="20"/>
              </w:rPr>
              <w:t>AT-2/config_AT-2_olive.json:</w:t>
            </w:r>
          </w:p>
          <w:p w14:paraId="7A5E1EFB" w14:textId="09205520" w:rsidR="00F84720" w:rsidRDefault="00447308" w:rsidP="00F84720">
            <w:pPr>
              <w:pStyle w:val="H1bodytext"/>
              <w:spacing w:after="0"/>
              <w:ind w:left="0"/>
              <w:rPr>
                <w:rFonts w:ascii="Arial" w:hAnsi="Arial"/>
                <w:sz w:val="20"/>
              </w:rPr>
            </w:pPr>
            <w:r w:rsidRPr="00965602">
              <w:rPr>
                <w:color w:val="000000"/>
                <w:sz w:val="24"/>
                <w:szCs w:val="24"/>
              </w:rPr>
              <w:t>"tolerance": 0.1,</w:t>
            </w:r>
            <w:r>
              <w:rPr>
                <w:color w:val="000000"/>
                <w:sz w:val="24"/>
                <w:szCs w:val="24"/>
              </w:rPr>
              <w:t xml:space="preserve"> (IE .1%)</w:t>
            </w:r>
          </w:p>
        </w:tc>
        <w:tc>
          <w:tcPr>
            <w:tcW w:w="2114" w:type="dxa"/>
            <w:shd w:val="clear" w:color="auto" w:fill="auto"/>
            <w:vAlign w:val="center"/>
          </w:tcPr>
          <w:p w14:paraId="07D781BE" w14:textId="77777777" w:rsidR="00F84720" w:rsidRPr="00702160" w:rsidRDefault="00F84720" w:rsidP="00F84720">
            <w:pPr>
              <w:pStyle w:val="H1bodytext"/>
              <w:spacing w:after="0"/>
              <w:ind w:left="0"/>
              <w:rPr>
                <w:rFonts w:ascii="Arial" w:hAnsi="Arial"/>
                <w:sz w:val="20"/>
              </w:rPr>
            </w:pPr>
          </w:p>
        </w:tc>
      </w:tr>
      <w:tr w:rsidR="00F84720" w:rsidRPr="007D0AAC" w14:paraId="65B1CC29" w14:textId="77777777" w:rsidTr="00427BB4">
        <w:trPr>
          <w:cantSplit/>
          <w:trHeight w:val="908"/>
          <w:jc w:val="center"/>
        </w:trPr>
        <w:tc>
          <w:tcPr>
            <w:tcW w:w="650" w:type="dxa"/>
            <w:shd w:val="clear" w:color="auto" w:fill="auto"/>
            <w:vAlign w:val="center"/>
          </w:tcPr>
          <w:p w14:paraId="15DD92E2" w14:textId="2DA6E2D8" w:rsidR="00F84720" w:rsidRDefault="00DF1A25" w:rsidP="00F84720">
            <w:pPr>
              <w:pStyle w:val="H1bodytext"/>
              <w:spacing w:after="0"/>
              <w:ind w:left="0"/>
              <w:jc w:val="center"/>
              <w:rPr>
                <w:rFonts w:ascii="Arial" w:hAnsi="Arial"/>
                <w:sz w:val="20"/>
              </w:rPr>
            </w:pPr>
            <w:r>
              <w:rPr>
                <w:rFonts w:ascii="Arial" w:hAnsi="Arial"/>
                <w:sz w:val="20"/>
              </w:rPr>
              <w:t>6</w:t>
            </w:r>
          </w:p>
        </w:tc>
        <w:tc>
          <w:tcPr>
            <w:tcW w:w="9520" w:type="dxa"/>
            <w:gridSpan w:val="3"/>
            <w:shd w:val="clear" w:color="auto" w:fill="auto"/>
            <w:vAlign w:val="center"/>
          </w:tcPr>
          <w:p w14:paraId="227E633C" w14:textId="1584A524" w:rsidR="00F84720" w:rsidRPr="00702160" w:rsidRDefault="00F84720" w:rsidP="00F84720">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/cell_error_by_layer.csv verify:</w:t>
            </w:r>
          </w:p>
        </w:tc>
      </w:tr>
      <w:tr w:rsidR="00F84720" w:rsidRPr="007D0AAC" w14:paraId="175355FF" w14:textId="77777777" w:rsidTr="00427BB4">
        <w:trPr>
          <w:cantSplit/>
          <w:trHeight w:val="1628"/>
          <w:jc w:val="center"/>
        </w:trPr>
        <w:tc>
          <w:tcPr>
            <w:tcW w:w="650" w:type="dxa"/>
            <w:shd w:val="clear" w:color="auto" w:fill="auto"/>
            <w:vAlign w:val="center"/>
          </w:tcPr>
          <w:p w14:paraId="70F23927" w14:textId="7659523B" w:rsidR="00F84720" w:rsidRDefault="00DF1A25" w:rsidP="00F84720">
            <w:pPr>
              <w:pStyle w:val="H1bodytext"/>
              <w:spacing w:after="0"/>
              <w:ind w:left="0"/>
              <w:jc w:val="center"/>
              <w:rPr>
                <w:rFonts w:ascii="Arial" w:hAnsi="Arial"/>
                <w:sz w:val="20"/>
              </w:rPr>
            </w:pPr>
            <w:r>
              <w:rPr>
                <w:rFonts w:ascii="Arial" w:hAnsi="Arial"/>
                <w:sz w:val="20"/>
              </w:rPr>
              <w:lastRenderedPageBreak/>
              <w:t>7</w:t>
            </w:r>
          </w:p>
        </w:tc>
        <w:tc>
          <w:tcPr>
            <w:tcW w:w="3387" w:type="dxa"/>
            <w:shd w:val="clear" w:color="auto" w:fill="auto"/>
            <w:vAlign w:val="center"/>
          </w:tcPr>
          <w:p w14:paraId="17877B77" w14:textId="77D8DB6B" w:rsidR="00F84720" w:rsidRDefault="00F84720" w:rsidP="00F84720">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pCi/day (i.e., 0.001 pCi/year/365</w:t>
            </w:r>
            <w:r w:rsidR="00070406">
              <w:rPr>
                <w:rFonts w:ascii="Arial" w:hAnsi="Arial"/>
                <w:sz w:val="20"/>
              </w:rPr>
              <w:t>.25</w:t>
            </w:r>
            <w:r>
              <w:rPr>
                <w:rFonts w:ascii="Arial" w:hAnsi="Arial"/>
                <w:sz w:val="20"/>
              </w:rPr>
              <w:t xml:space="preserve"> days/year) for the entire time series is skipped per </w:t>
            </w:r>
            <w:r w:rsidRPr="00361BF9">
              <w:rPr>
                <w:rFonts w:ascii="Arial" w:hAnsi="Arial"/>
                <w:sz w:val="20"/>
              </w:rPr>
              <w:t>FR-5</w:t>
            </w:r>
            <w:r>
              <w:rPr>
                <w:rFonts w:ascii="Arial" w:hAnsi="Arial"/>
                <w:sz w:val="20"/>
              </w:rPr>
              <w:t xml:space="preserve"> and </w:t>
            </w:r>
            <w:r w:rsidRPr="00361BF9">
              <w:rPr>
                <w:rFonts w:ascii="Arial" w:hAnsi="Arial"/>
                <w:sz w:val="20"/>
              </w:rPr>
              <w:t>FR-8</w:t>
            </w:r>
          </w:p>
        </w:tc>
        <w:tc>
          <w:tcPr>
            <w:tcW w:w="4019" w:type="dxa"/>
            <w:shd w:val="clear" w:color="auto" w:fill="auto"/>
            <w:vAlign w:val="center"/>
          </w:tcPr>
          <w:p w14:paraId="43984618" w14:textId="02E948A4" w:rsidR="00F84720" w:rsidRDefault="00F84720" w:rsidP="00F84720">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2114" w:type="dxa"/>
            <w:shd w:val="clear" w:color="auto" w:fill="auto"/>
            <w:vAlign w:val="center"/>
          </w:tcPr>
          <w:p w14:paraId="43C5D398" w14:textId="77777777" w:rsidR="00F84720" w:rsidRPr="00702160" w:rsidRDefault="00F84720" w:rsidP="00F84720">
            <w:pPr>
              <w:pStyle w:val="H1bodytext"/>
              <w:spacing w:after="0"/>
              <w:ind w:left="0"/>
              <w:rPr>
                <w:rFonts w:ascii="Arial" w:hAnsi="Arial"/>
                <w:sz w:val="20"/>
              </w:rPr>
            </w:pPr>
          </w:p>
        </w:tc>
      </w:tr>
      <w:tr w:rsidR="00F84720" w:rsidRPr="007D0AAC" w14:paraId="1842435F" w14:textId="77777777" w:rsidTr="00427BB4">
        <w:trPr>
          <w:cantSplit/>
          <w:trHeight w:val="1394"/>
          <w:jc w:val="center"/>
        </w:trPr>
        <w:tc>
          <w:tcPr>
            <w:tcW w:w="650" w:type="dxa"/>
            <w:shd w:val="clear" w:color="auto" w:fill="auto"/>
            <w:vAlign w:val="center"/>
          </w:tcPr>
          <w:p w14:paraId="44D5C981" w14:textId="5BB49280" w:rsidR="00F84720" w:rsidRDefault="00DF1A25" w:rsidP="00F84720">
            <w:pPr>
              <w:pStyle w:val="H1bodytext"/>
              <w:spacing w:after="0"/>
              <w:ind w:left="0"/>
              <w:jc w:val="center"/>
              <w:rPr>
                <w:rFonts w:ascii="Arial" w:hAnsi="Arial"/>
                <w:sz w:val="20"/>
              </w:rPr>
            </w:pPr>
            <w:r>
              <w:rPr>
                <w:rFonts w:ascii="Arial" w:hAnsi="Arial"/>
                <w:sz w:val="20"/>
              </w:rPr>
              <w:t>8</w:t>
            </w:r>
          </w:p>
        </w:tc>
        <w:tc>
          <w:tcPr>
            <w:tcW w:w="3387" w:type="dxa"/>
            <w:shd w:val="clear" w:color="auto" w:fill="auto"/>
            <w:vAlign w:val="center"/>
          </w:tcPr>
          <w:p w14:paraId="58A02FBB" w14:textId="39651616" w:rsidR="00F84720" w:rsidRDefault="00F84720" w:rsidP="00F84720">
            <w:pPr>
              <w:pStyle w:val="H1bodytext"/>
              <w:spacing w:after="0"/>
              <w:ind w:left="0"/>
              <w:rPr>
                <w:rFonts w:ascii="Arial" w:hAnsi="Arial"/>
                <w:sz w:val="20"/>
              </w:rPr>
            </w:pPr>
            <w:r>
              <w:rPr>
                <w:rFonts w:ascii="Arial" w:hAnsi="Arial"/>
                <w:sz w:val="20"/>
              </w:rPr>
              <w:t xml:space="preserve">Verify percent error is less than 0.1% (or -0.1%) per </w:t>
            </w:r>
            <w:r w:rsidRPr="00361BF9">
              <w:rPr>
                <w:rFonts w:ascii="Arial" w:hAnsi="Arial"/>
                <w:sz w:val="20"/>
              </w:rPr>
              <w:t>FR-12</w:t>
            </w:r>
          </w:p>
        </w:tc>
        <w:tc>
          <w:tcPr>
            <w:tcW w:w="4019" w:type="dxa"/>
            <w:shd w:val="clear" w:color="auto" w:fill="auto"/>
            <w:vAlign w:val="center"/>
          </w:tcPr>
          <w:p w14:paraId="0F405FD3" w14:textId="2C0C2D72" w:rsidR="00B82304" w:rsidRDefault="00F84720" w:rsidP="00F84720">
            <w:pPr>
              <w:pStyle w:val="H1bodytext"/>
              <w:spacing w:after="0"/>
              <w:ind w:left="0"/>
              <w:rPr>
                <w:rFonts w:ascii="Arial" w:hAnsi="Arial"/>
                <w:sz w:val="20"/>
              </w:rPr>
            </w:pPr>
            <w:r>
              <w:rPr>
                <w:rFonts w:ascii="Arial" w:hAnsi="Arial"/>
                <w:sz w:val="20"/>
              </w:rPr>
              <w:t>Use C</w:t>
            </w:r>
            <w:r w:rsidR="00B82304">
              <w:rPr>
                <w:rFonts w:ascii="Arial" w:hAnsi="Arial"/>
                <w:sz w:val="20"/>
              </w:rPr>
              <w:t>olumn</w:t>
            </w:r>
            <w:r>
              <w:rPr>
                <w:rFonts w:ascii="Arial" w:hAnsi="Arial"/>
                <w:sz w:val="20"/>
              </w:rPr>
              <w:t xml:space="preserve"> “</w:t>
            </w:r>
            <w:r w:rsidRPr="00F84720">
              <w:rPr>
                <w:rFonts w:ascii="Arial" w:hAnsi="Arial"/>
                <w:sz w:val="20"/>
              </w:rPr>
              <w:t>%error</w:t>
            </w:r>
            <w:r>
              <w:rPr>
                <w:rFonts w:ascii="Arial" w:hAnsi="Arial"/>
                <w:sz w:val="20"/>
              </w:rPr>
              <w:t>”</w:t>
            </w:r>
            <w:r w:rsidR="00B82304">
              <w:rPr>
                <w:rFonts w:ascii="Arial" w:hAnsi="Arial"/>
                <w:sz w:val="20"/>
              </w:rPr>
              <w:t xml:space="preserve">  </w:t>
            </w:r>
          </w:p>
          <w:p w14:paraId="4AEC9F9A" w14:textId="77777777" w:rsidR="00B82304" w:rsidRDefault="00B82304" w:rsidP="00F84720">
            <w:pPr>
              <w:pStyle w:val="H1bodytext"/>
              <w:spacing w:after="0"/>
              <w:ind w:left="0"/>
              <w:rPr>
                <w:rFonts w:ascii="Arial" w:hAnsi="Arial"/>
                <w:sz w:val="20"/>
              </w:rPr>
            </w:pPr>
            <w:r>
              <w:rPr>
                <w:rFonts w:ascii="Arial" w:hAnsi="Arial"/>
                <w:sz w:val="20"/>
              </w:rPr>
              <w:t>Notes:</w:t>
            </w:r>
          </w:p>
          <w:p w14:paraId="1453F8EB" w14:textId="5B1A6B34" w:rsidR="00B82304" w:rsidRDefault="00B82304" w:rsidP="00B82304">
            <w:pPr>
              <w:pStyle w:val="H1bodytext"/>
              <w:spacing w:after="0"/>
              <w:ind w:left="0"/>
              <w:rPr>
                <w:rFonts w:ascii="Arial" w:hAnsi="Arial"/>
                <w:sz w:val="20"/>
              </w:rPr>
            </w:pPr>
            <w:r w:rsidRPr="00B82304">
              <w:rPr>
                <w:rFonts w:ascii="Arial" w:hAnsi="Arial"/>
                <w:sz w:val="20"/>
              </w:rPr>
              <w:t xml:space="preserve"> </w:t>
            </w:r>
            <w:r>
              <w:rPr>
                <w:rFonts w:ascii="Arial" w:hAnsi="Arial"/>
                <w:sz w:val="20"/>
              </w:rPr>
              <w:t xml:space="preserve">* only </w:t>
            </w:r>
            <w:proofErr w:type="spellStart"/>
            <w:r>
              <w:rPr>
                <w:rFonts w:ascii="Arial" w:hAnsi="Arial"/>
                <w:sz w:val="20"/>
              </w:rPr>
              <w:t>summed_layers</w:t>
            </w:r>
            <w:proofErr w:type="spellEnd"/>
            <w:r>
              <w:rPr>
                <w:rFonts w:ascii="Arial" w:hAnsi="Arial"/>
                <w:sz w:val="20"/>
              </w:rPr>
              <w:t xml:space="preserve"> will contain a value as that adds the layers together then compares it to the original data.</w:t>
            </w:r>
          </w:p>
        </w:tc>
        <w:tc>
          <w:tcPr>
            <w:tcW w:w="2114" w:type="dxa"/>
            <w:shd w:val="clear" w:color="auto" w:fill="auto"/>
            <w:vAlign w:val="center"/>
          </w:tcPr>
          <w:p w14:paraId="74811CFE" w14:textId="77777777" w:rsidR="00F84720" w:rsidRPr="00702160" w:rsidRDefault="00F84720" w:rsidP="00F84720">
            <w:pPr>
              <w:pStyle w:val="H1bodytext"/>
              <w:spacing w:after="0"/>
              <w:ind w:left="0"/>
              <w:rPr>
                <w:rFonts w:ascii="Arial" w:hAnsi="Arial"/>
                <w:sz w:val="20"/>
              </w:rPr>
            </w:pPr>
          </w:p>
        </w:tc>
      </w:tr>
    </w:tbl>
    <w:p w14:paraId="51D831D9" w14:textId="6DFD352F" w:rsidR="009A42BA" w:rsidRDefault="009A42BA"/>
    <w:p w14:paraId="25EE46BC" w14:textId="77777777" w:rsidR="009A42BA" w:rsidRDefault="009A42BA"/>
    <w:tbl>
      <w:tblPr>
        <w:tblStyle w:val="TableGrid"/>
        <w:tblW w:w="0" w:type="auto"/>
        <w:jc w:val="center"/>
        <w:tblLook w:val="04A0" w:firstRow="1" w:lastRow="0" w:firstColumn="1" w:lastColumn="0" w:noHBand="0" w:noVBand="1"/>
      </w:tblPr>
      <w:tblGrid>
        <w:gridCol w:w="1370"/>
        <w:gridCol w:w="3319"/>
        <w:gridCol w:w="4174"/>
        <w:gridCol w:w="1217"/>
      </w:tblGrid>
      <w:tr w:rsidR="00B44E9B" w:rsidRPr="00932809" w14:paraId="2EE67C59" w14:textId="77777777" w:rsidTr="00427BB4">
        <w:trPr>
          <w:cantSplit/>
          <w:trHeight w:val="360"/>
          <w:tblHeader/>
          <w:jc w:val="center"/>
        </w:trPr>
        <w:tc>
          <w:tcPr>
            <w:tcW w:w="10080" w:type="dxa"/>
            <w:gridSpan w:val="4"/>
            <w:tcBorders>
              <w:top w:val="nil"/>
              <w:left w:val="nil"/>
              <w:bottom w:val="single" w:sz="4" w:space="0" w:color="auto"/>
              <w:right w:val="nil"/>
            </w:tcBorders>
            <w:vAlign w:val="bottom"/>
          </w:tcPr>
          <w:p w14:paraId="432E8EE4" w14:textId="77777777" w:rsidR="00B44E9B" w:rsidRDefault="00B44E9B" w:rsidP="00B44E9B">
            <w:pPr>
              <w:pStyle w:val="Table"/>
            </w:pPr>
            <w:bookmarkStart w:id="9" w:name="_Hlk45781219"/>
          </w:p>
          <w:p w14:paraId="0B15692D" w14:textId="0786B4AA" w:rsidR="00B44E9B" w:rsidRDefault="00B44E9B" w:rsidP="00B44E9B">
            <w:pPr>
              <w:pStyle w:val="Table"/>
            </w:pPr>
            <w:r>
              <w:t>Table 5</w:t>
            </w:r>
          </w:p>
          <w:p w14:paraId="4F70A13D" w14:textId="4C63ED58" w:rsidR="00B44E9B" w:rsidRPr="00DA11B3" w:rsidRDefault="00427BB4" w:rsidP="00B44E9B">
            <w:pPr>
              <w:pStyle w:val="H1bodytext"/>
              <w:spacing w:after="0"/>
              <w:ind w:left="0"/>
              <w:jc w:val="center"/>
              <w:rPr>
                <w:rFonts w:ascii="Arial" w:hAnsi="Arial"/>
                <w:b/>
                <w:szCs w:val="22"/>
              </w:rPr>
            </w:pPr>
            <w:sdt>
              <w:sdtPr>
                <w:rPr>
                  <w:rFonts w:ascii="Arial" w:hAnsi="Arial"/>
                  <w:b/>
                  <w:bCs/>
                  <w:szCs w:val="22"/>
                </w:rPr>
                <w:alias w:val="Keywords"/>
                <w:tag w:val=""/>
                <w:id w:val="1187646492"/>
                <w:placeholder>
                  <w:docPart w:val="18AB213A1B034A86BFBFC4B6A6E327DA"/>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Cs w:val="22"/>
                  </w:rPr>
                  <w:t>HSSM Builder</w:t>
                </w:r>
              </w:sdtContent>
            </w:sdt>
            <w:r w:rsidR="00B44E9B" w:rsidRPr="00DA11B3">
              <w:rPr>
                <w:rFonts w:ascii="Arial" w:hAnsi="Arial" w:cs="Arial"/>
                <w:b/>
                <w:szCs w:val="22"/>
              </w:rPr>
              <w:t xml:space="preserve"> Acceptance </w:t>
            </w:r>
            <w:r w:rsidR="00B44E9B" w:rsidRPr="00DA11B3">
              <w:rPr>
                <w:rFonts w:ascii="Arial" w:hAnsi="Arial"/>
                <w:b/>
                <w:szCs w:val="22"/>
              </w:rPr>
              <w:t xml:space="preserve">Test Plan Case </w:t>
            </w:r>
            <w:r w:rsidR="00B44E9B">
              <w:rPr>
                <w:rFonts w:ascii="Arial" w:hAnsi="Arial"/>
                <w:b/>
                <w:szCs w:val="22"/>
              </w:rPr>
              <w:t>3</w:t>
            </w:r>
          </w:p>
        </w:tc>
      </w:tr>
      <w:tr w:rsidR="00B44E9B" w:rsidRPr="007D0AAC" w14:paraId="7D4ADE56" w14:textId="77777777" w:rsidTr="00427BB4">
        <w:trPr>
          <w:cantSplit/>
          <w:trHeight w:val="530"/>
          <w:tblHeader/>
          <w:jc w:val="center"/>
        </w:trPr>
        <w:tc>
          <w:tcPr>
            <w:tcW w:w="4689" w:type="dxa"/>
            <w:gridSpan w:val="2"/>
            <w:tcBorders>
              <w:top w:val="single" w:sz="4" w:space="0" w:color="auto"/>
            </w:tcBorders>
            <w:shd w:val="clear" w:color="auto" w:fill="auto"/>
            <w:vAlign w:val="center"/>
          </w:tcPr>
          <w:p w14:paraId="5B3D3E58" w14:textId="77777777" w:rsidR="00B44E9B" w:rsidRPr="007D0AAC" w:rsidRDefault="00427BB4" w:rsidP="00B44E9B">
            <w:pPr>
              <w:pStyle w:val="H1bodytext"/>
              <w:spacing w:after="0"/>
              <w:ind w:left="0"/>
              <w:jc w:val="center"/>
              <w:rPr>
                <w:rFonts w:ascii="Arial" w:hAnsi="Arial"/>
                <w:b/>
                <w:sz w:val="20"/>
              </w:rPr>
            </w:pPr>
            <w:sdt>
              <w:sdtPr>
                <w:rPr>
                  <w:rFonts w:ascii="Arial" w:hAnsi="Arial"/>
                  <w:b/>
                  <w:bCs/>
                  <w:sz w:val="20"/>
                </w:rPr>
                <w:alias w:val="Keywords"/>
                <w:tag w:val=""/>
                <w:id w:val="-644584825"/>
                <w:placeholder>
                  <w:docPart w:val="D2033476F70746DF8B695E1A4612FF1F"/>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 w:val="20"/>
                  </w:rPr>
                  <w:t>HSSM Builder</w:t>
                </w:r>
              </w:sdtContent>
            </w:sdt>
            <w:r w:rsidR="00B44E9B" w:rsidRPr="007D0AAC">
              <w:rPr>
                <w:rFonts w:ascii="Arial" w:hAnsi="Arial" w:cs="Arial"/>
                <w:b/>
                <w:sz w:val="20"/>
              </w:rPr>
              <w:t xml:space="preserve"> </w:t>
            </w:r>
            <w:r w:rsidR="00B44E9B" w:rsidRPr="007D0AAC">
              <w:rPr>
                <w:rFonts w:ascii="Arial" w:hAnsi="Arial"/>
                <w:b/>
                <w:sz w:val="20"/>
              </w:rPr>
              <w:t>Acceptance Testing</w:t>
            </w:r>
          </w:p>
          <w:p w14:paraId="578D91E8" w14:textId="62D882B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3</w:t>
            </w:r>
          </w:p>
        </w:tc>
        <w:tc>
          <w:tcPr>
            <w:tcW w:w="5391" w:type="dxa"/>
            <w:gridSpan w:val="2"/>
            <w:tcBorders>
              <w:top w:val="single" w:sz="4" w:space="0" w:color="auto"/>
            </w:tcBorders>
            <w:shd w:val="clear" w:color="auto" w:fill="auto"/>
            <w:vAlign w:val="center"/>
          </w:tcPr>
          <w:p w14:paraId="6D23463F" w14:textId="77777777" w:rsidR="00B44E9B" w:rsidRPr="007D0AAC" w:rsidRDefault="00B44E9B" w:rsidP="00B44E9B">
            <w:pPr>
              <w:pStyle w:val="H1bodytext"/>
              <w:spacing w:after="0"/>
              <w:ind w:left="0"/>
              <w:rPr>
                <w:rFonts w:ascii="Arial" w:hAnsi="Arial"/>
                <w:b/>
                <w:sz w:val="20"/>
              </w:rPr>
            </w:pPr>
            <w:r w:rsidRPr="007D0AAC">
              <w:rPr>
                <w:rFonts w:ascii="Arial" w:hAnsi="Arial"/>
                <w:b/>
                <w:sz w:val="20"/>
              </w:rPr>
              <w:t>Date:</w:t>
            </w:r>
          </w:p>
        </w:tc>
      </w:tr>
      <w:tr w:rsidR="00B44E9B" w:rsidRPr="00235EE7" w14:paraId="4FE101E1" w14:textId="77777777" w:rsidTr="00427BB4">
        <w:trPr>
          <w:cantSplit/>
          <w:trHeight w:val="530"/>
          <w:tblHeader/>
          <w:jc w:val="center"/>
        </w:trPr>
        <w:tc>
          <w:tcPr>
            <w:tcW w:w="4689" w:type="dxa"/>
            <w:gridSpan w:val="2"/>
            <w:tcBorders>
              <w:top w:val="single" w:sz="4" w:space="0" w:color="auto"/>
            </w:tcBorders>
            <w:shd w:val="clear" w:color="auto" w:fill="auto"/>
            <w:vAlign w:val="center"/>
          </w:tcPr>
          <w:p w14:paraId="3C408865" w14:textId="77777777" w:rsidR="00B44E9B" w:rsidRPr="007909AA" w:rsidRDefault="00B44E9B" w:rsidP="00B44E9B">
            <w:pPr>
              <w:pStyle w:val="H1bodytext"/>
              <w:spacing w:after="0"/>
              <w:ind w:left="0"/>
              <w:rPr>
                <w:rFonts w:ascii="Arial" w:hAnsi="Arial"/>
                <w:b/>
                <w:sz w:val="20"/>
              </w:rPr>
            </w:pPr>
            <w:r w:rsidRPr="007909AA">
              <w:rPr>
                <w:rFonts w:ascii="Arial" w:hAnsi="Arial"/>
                <w:b/>
                <w:sz w:val="20"/>
              </w:rPr>
              <w:t>Tool Runner Log File Location for this test:</w:t>
            </w:r>
          </w:p>
          <w:p w14:paraId="12BD6DF9" w14:textId="791C161F" w:rsidR="00B44E9B" w:rsidRPr="007909AA" w:rsidRDefault="00B44E9B" w:rsidP="00B44E9B">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3</w:t>
            </w:r>
          </w:p>
        </w:tc>
        <w:tc>
          <w:tcPr>
            <w:tcW w:w="5391" w:type="dxa"/>
            <w:gridSpan w:val="2"/>
            <w:tcBorders>
              <w:top w:val="single" w:sz="4" w:space="0" w:color="auto"/>
            </w:tcBorders>
            <w:shd w:val="clear" w:color="auto" w:fill="auto"/>
            <w:vAlign w:val="center"/>
          </w:tcPr>
          <w:p w14:paraId="0830B6C9" w14:textId="77777777" w:rsidR="00B44E9B" w:rsidRPr="00B34273" w:rsidRDefault="00B44E9B" w:rsidP="00B44E9B">
            <w:pPr>
              <w:pStyle w:val="H1bodytext"/>
              <w:spacing w:after="0"/>
              <w:ind w:left="0"/>
              <w:rPr>
                <w:rFonts w:ascii="Arial" w:hAnsi="Arial"/>
                <w:b/>
                <w:sz w:val="20"/>
              </w:rPr>
            </w:pPr>
            <w:r w:rsidRPr="00827617">
              <w:rPr>
                <w:rFonts w:ascii="Arial" w:hAnsi="Arial"/>
                <w:b/>
                <w:sz w:val="20"/>
              </w:rPr>
              <w:t>Test Performed By:</w:t>
            </w:r>
          </w:p>
        </w:tc>
      </w:tr>
      <w:tr w:rsidR="00B44E9B" w:rsidRPr="007D0AAC" w14:paraId="78901A38" w14:textId="77777777" w:rsidTr="00427BB4">
        <w:trPr>
          <w:cantSplit/>
          <w:trHeight w:val="530"/>
          <w:tblHeader/>
          <w:jc w:val="center"/>
        </w:trPr>
        <w:tc>
          <w:tcPr>
            <w:tcW w:w="10080" w:type="dxa"/>
            <w:gridSpan w:val="4"/>
            <w:tcBorders>
              <w:top w:val="single" w:sz="4" w:space="0" w:color="auto"/>
            </w:tcBorders>
            <w:shd w:val="clear" w:color="auto" w:fill="auto"/>
            <w:vAlign w:val="center"/>
          </w:tcPr>
          <w:p w14:paraId="0611EBCF" w14:textId="18ABD624" w:rsidR="00B44E9B" w:rsidRPr="007D0AAC" w:rsidRDefault="00B44E9B" w:rsidP="00B44E9B">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sidR="009A42BA">
              <w:rPr>
                <w:rFonts w:ascii="Arial" w:hAnsi="Arial"/>
                <w:b/>
                <w:sz w:val="20"/>
              </w:rPr>
              <w:t>3</w:t>
            </w:r>
          </w:p>
        </w:tc>
      </w:tr>
      <w:tr w:rsidR="00B44E9B" w:rsidRPr="00572F5F" w14:paraId="6E4FCEFB" w14:textId="77777777" w:rsidTr="00427BB4">
        <w:trPr>
          <w:cantSplit/>
          <w:trHeight w:val="530"/>
          <w:tblHeader/>
          <w:jc w:val="center"/>
        </w:trPr>
        <w:tc>
          <w:tcPr>
            <w:tcW w:w="1370" w:type="dxa"/>
            <w:tcBorders>
              <w:top w:val="single" w:sz="4" w:space="0" w:color="auto"/>
            </w:tcBorders>
            <w:shd w:val="clear" w:color="auto" w:fill="D9D9D9" w:themeFill="background1" w:themeFillShade="D9"/>
            <w:vAlign w:val="center"/>
          </w:tcPr>
          <w:p w14:paraId="4B4AD51F"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tcBorders>
              <w:top w:val="single" w:sz="4" w:space="0" w:color="auto"/>
            </w:tcBorders>
            <w:shd w:val="clear" w:color="auto" w:fill="D9D9D9" w:themeFill="background1" w:themeFillShade="D9"/>
            <w:vAlign w:val="center"/>
          </w:tcPr>
          <w:p w14:paraId="10DEECFE"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533680DF"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CFAD87B" w14:textId="77777777" w:rsidR="00B44E9B" w:rsidRPr="007D0AAC" w:rsidRDefault="00B44E9B" w:rsidP="00B44E9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44E9B" w:rsidRPr="007D0AAC" w14:paraId="38A5790F" w14:textId="77777777" w:rsidTr="00427BB4">
        <w:trPr>
          <w:cantSplit/>
          <w:trHeight w:val="440"/>
          <w:jc w:val="center"/>
        </w:trPr>
        <w:tc>
          <w:tcPr>
            <w:tcW w:w="10080" w:type="dxa"/>
            <w:gridSpan w:val="4"/>
            <w:vAlign w:val="center"/>
          </w:tcPr>
          <w:p w14:paraId="06C46D65" w14:textId="77777777" w:rsidR="00B44E9B" w:rsidRPr="007D0AAC" w:rsidRDefault="00B44E9B" w:rsidP="00B44E9B">
            <w:pPr>
              <w:pStyle w:val="H1bodytext"/>
              <w:spacing w:after="0"/>
              <w:ind w:left="0"/>
              <w:rPr>
                <w:rFonts w:ascii="Arial" w:hAnsi="Arial"/>
                <w:sz w:val="20"/>
              </w:rPr>
            </w:pPr>
            <w:r>
              <w:rPr>
                <w:rFonts w:ascii="Arial" w:hAnsi="Arial"/>
                <w:sz w:val="20"/>
              </w:rPr>
              <w:t>Navigate to the Testing Directory</w:t>
            </w:r>
          </w:p>
        </w:tc>
      </w:tr>
      <w:tr w:rsidR="00B44E9B" w14:paraId="080C5A35" w14:textId="77777777" w:rsidTr="00427BB4">
        <w:trPr>
          <w:cantSplit/>
          <w:trHeight w:val="485"/>
          <w:jc w:val="center"/>
        </w:trPr>
        <w:tc>
          <w:tcPr>
            <w:tcW w:w="1370" w:type="dxa"/>
            <w:vAlign w:val="center"/>
          </w:tcPr>
          <w:p w14:paraId="3F220539" w14:textId="77777777" w:rsidR="00B44E9B" w:rsidRPr="007D0AAC" w:rsidRDefault="00B44E9B" w:rsidP="00B44E9B">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72F2E35" w14:textId="0D8F218E" w:rsidR="00B44E9B" w:rsidRPr="007D0AAC" w:rsidRDefault="00B44E9B" w:rsidP="00B44E9B">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runner_run_AT-3.sh</w:t>
            </w:r>
          </w:p>
        </w:tc>
      </w:tr>
      <w:tr w:rsidR="00B44E9B" w14:paraId="0EBB73C9" w14:textId="77777777" w:rsidTr="00427BB4">
        <w:trPr>
          <w:cantSplit/>
          <w:trHeight w:val="1340"/>
          <w:jc w:val="center"/>
        </w:trPr>
        <w:tc>
          <w:tcPr>
            <w:tcW w:w="1370" w:type="dxa"/>
            <w:vAlign w:val="center"/>
          </w:tcPr>
          <w:p w14:paraId="5CED6A82" w14:textId="77777777" w:rsidR="00B44E9B" w:rsidRDefault="00B44E9B" w:rsidP="00B44E9B">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B1BF377" w14:textId="77777777" w:rsidR="00B44E9B" w:rsidRDefault="00B44E9B" w:rsidP="00B44E9B">
            <w:pPr>
              <w:pStyle w:val="H1bodytext"/>
              <w:spacing w:after="0"/>
              <w:ind w:left="0"/>
              <w:rPr>
                <w:rFonts w:ascii="Arial" w:hAnsi="Arial"/>
                <w:sz w:val="20"/>
              </w:rPr>
            </w:pPr>
            <w:r>
              <w:rPr>
                <w:rFonts w:ascii="Arial" w:hAnsi="Arial"/>
                <w:sz w:val="20"/>
              </w:rPr>
              <w:t xml:space="preserve">Wait until tool finishes processing the data files.  </w:t>
            </w:r>
          </w:p>
          <w:p w14:paraId="1A57E7D6" w14:textId="77777777" w:rsidR="00B44E9B" w:rsidRDefault="00B44E9B" w:rsidP="00B44E9B">
            <w:pPr>
              <w:pStyle w:val="H1bodytext"/>
              <w:spacing w:after="0"/>
              <w:ind w:left="0"/>
              <w:rPr>
                <w:rFonts w:ascii="Arial" w:hAnsi="Arial"/>
                <w:sz w:val="20"/>
              </w:rPr>
            </w:pPr>
          </w:p>
          <w:p w14:paraId="3965BAC9" w14:textId="70F06DEB" w:rsidR="00B44E9B" w:rsidRDefault="00B44E9B" w:rsidP="00B44E9B">
            <w:pPr>
              <w:pStyle w:val="H1bodytext"/>
              <w:spacing w:after="0"/>
              <w:ind w:left="0"/>
              <w:rPr>
                <w:rFonts w:ascii="Arial" w:hAnsi="Arial"/>
                <w:sz w:val="20"/>
              </w:rPr>
            </w:pPr>
            <w:r>
              <w:rPr>
                <w:rFonts w:ascii="Arial" w:hAnsi="Arial"/>
                <w:sz w:val="20"/>
              </w:rPr>
              <w:t>Note: The P2R model files were processed as part of the AT-1 test case. The AT-</w:t>
            </w:r>
            <w:r w:rsidR="009A42BA">
              <w:rPr>
                <w:rFonts w:ascii="Arial" w:hAnsi="Arial"/>
                <w:sz w:val="20"/>
              </w:rPr>
              <w:t>3</w:t>
            </w:r>
            <w:r>
              <w:rPr>
                <w:rFonts w:ascii="Arial" w:hAnsi="Arial"/>
                <w:sz w:val="20"/>
              </w:rPr>
              <w:t xml:space="preserve">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bookmarkEnd w:id="9"/>
      <w:tr w:rsidR="00B44E9B" w:rsidRPr="007D0AAC" w14:paraId="0D56163E" w14:textId="77777777" w:rsidTr="00427BB4">
        <w:trPr>
          <w:cantSplit/>
          <w:trHeight w:val="908"/>
          <w:jc w:val="center"/>
        </w:trPr>
        <w:tc>
          <w:tcPr>
            <w:tcW w:w="1370" w:type="dxa"/>
            <w:shd w:val="clear" w:color="auto" w:fill="auto"/>
            <w:vAlign w:val="center"/>
          </w:tcPr>
          <w:p w14:paraId="5575FBBD" w14:textId="03B4785B" w:rsidR="00B44E9B" w:rsidRDefault="00851624" w:rsidP="00B44E9B">
            <w:pPr>
              <w:pStyle w:val="H1bodytext"/>
              <w:spacing w:after="0"/>
              <w:ind w:left="0"/>
              <w:jc w:val="center"/>
              <w:rPr>
                <w:rFonts w:ascii="Arial" w:hAnsi="Arial"/>
                <w:sz w:val="20"/>
              </w:rPr>
            </w:pPr>
            <w:r>
              <w:rPr>
                <w:rFonts w:ascii="Arial" w:hAnsi="Arial"/>
                <w:sz w:val="20"/>
              </w:rPr>
              <w:t>3</w:t>
            </w:r>
          </w:p>
        </w:tc>
        <w:tc>
          <w:tcPr>
            <w:tcW w:w="8710" w:type="dxa"/>
            <w:gridSpan w:val="3"/>
            <w:shd w:val="clear" w:color="auto" w:fill="auto"/>
            <w:vAlign w:val="center"/>
          </w:tcPr>
          <w:p w14:paraId="2A47535E" w14:textId="6C803DF4" w:rsidR="00B44E9B" w:rsidRPr="00702160" w:rsidRDefault="00B44E9B" w:rsidP="00B44E9B">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/03_all_cell_by_day_dry_cell_shifted.csv verify:</w:t>
            </w:r>
          </w:p>
        </w:tc>
      </w:tr>
      <w:tr w:rsidR="001830BE" w:rsidRPr="007D0AAC" w14:paraId="77E86C29" w14:textId="77777777" w:rsidTr="00427BB4">
        <w:trPr>
          <w:cantSplit/>
          <w:trHeight w:val="2303"/>
          <w:jc w:val="center"/>
        </w:trPr>
        <w:tc>
          <w:tcPr>
            <w:tcW w:w="1370" w:type="dxa"/>
            <w:shd w:val="clear" w:color="auto" w:fill="auto"/>
            <w:vAlign w:val="center"/>
          </w:tcPr>
          <w:p w14:paraId="3A9FFAE0" w14:textId="739CAEC7" w:rsidR="001830BE" w:rsidRDefault="001830BE" w:rsidP="001B1038">
            <w:pPr>
              <w:pStyle w:val="H1bodytext"/>
              <w:spacing w:after="0"/>
              <w:ind w:left="0"/>
              <w:jc w:val="center"/>
              <w:rPr>
                <w:rFonts w:ascii="Arial" w:hAnsi="Arial"/>
                <w:sz w:val="20"/>
              </w:rPr>
            </w:pPr>
            <w:r>
              <w:rPr>
                <w:rFonts w:ascii="Arial" w:hAnsi="Arial"/>
                <w:sz w:val="20"/>
              </w:rPr>
              <w:lastRenderedPageBreak/>
              <w:t>4</w:t>
            </w:r>
          </w:p>
        </w:tc>
        <w:tc>
          <w:tcPr>
            <w:tcW w:w="3319" w:type="dxa"/>
            <w:shd w:val="clear" w:color="auto" w:fill="auto"/>
            <w:vAlign w:val="center"/>
          </w:tcPr>
          <w:p w14:paraId="2217F3F8" w14:textId="77777777" w:rsidR="001830BE" w:rsidRDefault="001830BE" w:rsidP="00B44E9B">
            <w:pPr>
              <w:pStyle w:val="H1bodytext"/>
              <w:spacing w:after="0"/>
              <w:ind w:left="0"/>
              <w:rPr>
                <w:rFonts w:ascii="Arial" w:hAnsi="Arial"/>
                <w:sz w:val="20"/>
              </w:rPr>
            </w:pPr>
            <w:r>
              <w:rPr>
                <w:rFonts w:ascii="Arial" w:hAnsi="Arial"/>
                <w:sz w:val="20"/>
              </w:rPr>
              <w:t xml:space="preserve">Verify that the following cells </w:t>
            </w:r>
            <w:proofErr w:type="spellStart"/>
            <w:r>
              <w:rPr>
                <w:rFonts w:ascii="Arial" w:hAnsi="Arial"/>
                <w:sz w:val="20"/>
              </w:rPr>
              <w:t>havecell</w:t>
            </w:r>
            <w:proofErr w:type="spellEnd"/>
            <w:r>
              <w:rPr>
                <w:rFonts w:ascii="Arial" w:hAnsi="Arial"/>
                <w:sz w:val="20"/>
              </w:rPr>
              <w:t xml:space="preserve"> has mass in day 0 and then zero mass for the rest of the time series</w:t>
            </w:r>
          </w:p>
          <w:p w14:paraId="0BF732F6" w14:textId="77777777" w:rsidR="001830BE" w:rsidRDefault="001830BE" w:rsidP="00B44E9B">
            <w:pPr>
              <w:pStyle w:val="H1bodytext"/>
              <w:spacing w:after="0"/>
              <w:ind w:left="0"/>
              <w:rPr>
                <w:rFonts w:ascii="Arial" w:hAnsi="Arial"/>
                <w:sz w:val="20"/>
              </w:rPr>
            </w:pPr>
          </w:p>
          <w:p w14:paraId="256AB962" w14:textId="77777777" w:rsidR="001830BE" w:rsidRDefault="001830BE" w:rsidP="00B44E9B">
            <w:pPr>
              <w:pStyle w:val="H1bodytext"/>
              <w:spacing w:after="0"/>
              <w:ind w:left="0"/>
              <w:rPr>
                <w:rFonts w:ascii="Arial" w:hAnsi="Arial"/>
                <w:sz w:val="20"/>
              </w:rPr>
            </w:pPr>
            <w:r>
              <w:rPr>
                <w:rFonts w:ascii="Arial" w:hAnsi="Arial"/>
                <w:sz w:val="20"/>
              </w:rPr>
              <w:t>50-130,</w:t>
            </w:r>
          </w:p>
          <w:p w14:paraId="0A56B4AB" w14:textId="77777777" w:rsidR="001830BE" w:rsidRDefault="001830BE" w:rsidP="00B44E9B">
            <w:pPr>
              <w:pStyle w:val="H1bodytext"/>
              <w:spacing w:after="0"/>
              <w:ind w:left="0"/>
              <w:rPr>
                <w:rFonts w:ascii="Arial" w:hAnsi="Arial"/>
                <w:sz w:val="20"/>
              </w:rPr>
            </w:pPr>
            <w:r>
              <w:rPr>
                <w:rFonts w:ascii="Arial" w:hAnsi="Arial"/>
                <w:sz w:val="20"/>
              </w:rPr>
              <w:t>49-133,</w:t>
            </w:r>
          </w:p>
          <w:p w14:paraId="3B5DA79A" w14:textId="77777777" w:rsidR="001830BE" w:rsidRDefault="001830BE" w:rsidP="00B44E9B">
            <w:pPr>
              <w:pStyle w:val="H1bodytext"/>
              <w:spacing w:after="0"/>
              <w:ind w:left="0"/>
              <w:rPr>
                <w:rFonts w:ascii="Arial" w:hAnsi="Arial"/>
                <w:sz w:val="20"/>
              </w:rPr>
            </w:pPr>
            <w:r>
              <w:rPr>
                <w:rFonts w:ascii="Arial" w:hAnsi="Arial"/>
                <w:sz w:val="20"/>
              </w:rPr>
              <w:t>52-131,</w:t>
            </w:r>
          </w:p>
          <w:p w14:paraId="26683F9D" w14:textId="5BF7B64E" w:rsidR="001830BE" w:rsidRDefault="001830BE" w:rsidP="001B1038">
            <w:pPr>
              <w:pStyle w:val="H1bodytext"/>
              <w:spacing w:after="0"/>
              <w:ind w:left="0"/>
              <w:rPr>
                <w:rFonts w:ascii="Arial" w:hAnsi="Arial"/>
                <w:sz w:val="20"/>
              </w:rPr>
            </w:pPr>
            <w:r>
              <w:rPr>
                <w:rFonts w:ascii="Arial" w:hAnsi="Arial"/>
                <w:sz w:val="20"/>
              </w:rPr>
              <w:t>53-132</w:t>
            </w:r>
          </w:p>
        </w:tc>
        <w:tc>
          <w:tcPr>
            <w:tcW w:w="4174" w:type="dxa"/>
            <w:shd w:val="clear" w:color="auto" w:fill="auto"/>
            <w:vAlign w:val="center"/>
          </w:tcPr>
          <w:p w14:paraId="085D3485" w14:textId="3B641758" w:rsidR="001830BE" w:rsidRDefault="001830BE" w:rsidP="001B1038">
            <w:pPr>
              <w:pStyle w:val="H1bodytext"/>
              <w:spacing w:after="0"/>
              <w:ind w:left="0"/>
              <w:rPr>
                <w:rFonts w:ascii="Arial" w:hAnsi="Arial"/>
                <w:sz w:val="20"/>
              </w:rPr>
            </w:pPr>
            <w:r>
              <w:rPr>
                <w:rFonts w:ascii="Arial" w:hAnsi="Arial"/>
                <w:sz w:val="20"/>
              </w:rPr>
              <w:t xml:space="preserve">These cells have less than 75% but greater than 10This cell has 36% saturation before they </w:t>
            </w:r>
            <w:proofErr w:type="spellStart"/>
            <w:r>
              <w:rPr>
                <w:rFonts w:ascii="Arial" w:hAnsi="Arial"/>
                <w:sz w:val="20"/>
              </w:rPr>
              <w:t>goin</w:t>
            </w:r>
            <w:proofErr w:type="spellEnd"/>
            <w:r>
              <w:rPr>
                <w:rFonts w:ascii="Arial" w:hAnsi="Arial"/>
                <w:sz w:val="20"/>
              </w:rPr>
              <w:t xml:space="preserve"> layer 5 then goes inactive at layer 6 at day 0.   Per FR-14 mass will remain in this cell for day 0 then be shifted out afterwards.</w:t>
            </w:r>
          </w:p>
        </w:tc>
        <w:tc>
          <w:tcPr>
            <w:tcW w:w="1217" w:type="dxa"/>
            <w:shd w:val="clear" w:color="auto" w:fill="auto"/>
            <w:vAlign w:val="center"/>
          </w:tcPr>
          <w:p w14:paraId="7AB4748E" w14:textId="77777777" w:rsidR="001830BE" w:rsidRPr="00702160" w:rsidRDefault="001830BE" w:rsidP="001B1038">
            <w:pPr>
              <w:pStyle w:val="H1bodytext"/>
              <w:spacing w:after="0"/>
              <w:ind w:left="0"/>
              <w:rPr>
                <w:rFonts w:ascii="Arial" w:hAnsi="Arial"/>
                <w:sz w:val="20"/>
              </w:rPr>
            </w:pPr>
          </w:p>
        </w:tc>
      </w:tr>
      <w:tr w:rsidR="001830BE" w:rsidRPr="007D0AAC" w14:paraId="67F8FE7F" w14:textId="77777777" w:rsidTr="00427BB4">
        <w:trPr>
          <w:cantSplit/>
          <w:trHeight w:val="1610"/>
          <w:jc w:val="center"/>
        </w:trPr>
        <w:tc>
          <w:tcPr>
            <w:tcW w:w="1370" w:type="dxa"/>
            <w:shd w:val="clear" w:color="auto" w:fill="auto"/>
            <w:vAlign w:val="center"/>
          </w:tcPr>
          <w:p w14:paraId="2A8A5569" w14:textId="7884EF33" w:rsidR="001830BE" w:rsidRDefault="001830BE" w:rsidP="00B44E9B">
            <w:pPr>
              <w:pStyle w:val="H1bodytext"/>
              <w:spacing w:after="0"/>
              <w:ind w:left="0"/>
              <w:jc w:val="center"/>
              <w:rPr>
                <w:rFonts w:ascii="Arial" w:hAnsi="Arial"/>
                <w:sz w:val="20"/>
              </w:rPr>
            </w:pPr>
            <w:r>
              <w:rPr>
                <w:rFonts w:ascii="Arial" w:hAnsi="Arial"/>
                <w:sz w:val="20"/>
              </w:rPr>
              <w:t>5</w:t>
            </w:r>
          </w:p>
        </w:tc>
        <w:tc>
          <w:tcPr>
            <w:tcW w:w="3319" w:type="dxa"/>
            <w:shd w:val="clear" w:color="auto" w:fill="auto"/>
            <w:vAlign w:val="center"/>
          </w:tcPr>
          <w:p w14:paraId="6CB918EB" w14:textId="77777777" w:rsidR="001830BE" w:rsidRDefault="001830BE" w:rsidP="00B44E9B">
            <w:pPr>
              <w:pStyle w:val="H1bodytext"/>
              <w:spacing w:after="0"/>
              <w:ind w:left="0"/>
              <w:rPr>
                <w:rFonts w:ascii="Arial" w:hAnsi="Arial"/>
                <w:sz w:val="20"/>
              </w:rPr>
            </w:pPr>
            <w:r>
              <w:rPr>
                <w:rFonts w:ascii="Arial" w:hAnsi="Arial"/>
                <w:sz w:val="20"/>
              </w:rPr>
              <w:t>Verify that the follow cells are no longer in the data set:</w:t>
            </w:r>
          </w:p>
          <w:p w14:paraId="13FDD0B5" w14:textId="77777777" w:rsidR="001830BE" w:rsidRDefault="001830BE" w:rsidP="00B44E9B">
            <w:pPr>
              <w:pStyle w:val="H1bodytext"/>
              <w:spacing w:after="0"/>
              <w:ind w:left="0"/>
              <w:rPr>
                <w:rFonts w:ascii="Arial" w:hAnsi="Arial"/>
                <w:sz w:val="20"/>
              </w:rPr>
            </w:pPr>
            <w:r>
              <w:rPr>
                <w:rFonts w:ascii="Arial" w:hAnsi="Arial"/>
                <w:sz w:val="20"/>
              </w:rPr>
              <w:t>51-150</w:t>
            </w:r>
          </w:p>
          <w:p w14:paraId="17FB6202" w14:textId="17CB1F05" w:rsidR="001830BE" w:rsidRDefault="001830BE" w:rsidP="00B44E9B">
            <w:pPr>
              <w:pStyle w:val="H1bodytext"/>
              <w:spacing w:after="0"/>
              <w:ind w:left="0"/>
              <w:rPr>
                <w:rFonts w:ascii="Arial" w:hAnsi="Arial"/>
                <w:sz w:val="20"/>
              </w:rPr>
            </w:pPr>
            <w:r>
              <w:rPr>
                <w:rFonts w:ascii="Arial" w:hAnsi="Arial"/>
                <w:sz w:val="20"/>
              </w:rPr>
              <w:t>91-151</w:t>
            </w:r>
          </w:p>
        </w:tc>
        <w:tc>
          <w:tcPr>
            <w:tcW w:w="4174" w:type="dxa"/>
            <w:shd w:val="clear" w:color="auto" w:fill="auto"/>
            <w:vAlign w:val="center"/>
          </w:tcPr>
          <w:p w14:paraId="0947B5C0" w14:textId="5CDC5023" w:rsidR="001830BE" w:rsidRDefault="001830BE" w:rsidP="00B44E9B">
            <w:pPr>
              <w:pStyle w:val="H1bodytext"/>
              <w:spacing w:after="0"/>
              <w:ind w:left="0"/>
              <w:rPr>
                <w:rFonts w:ascii="Arial" w:hAnsi="Arial"/>
                <w:sz w:val="20"/>
              </w:rPr>
            </w:pPr>
            <w:r>
              <w:rPr>
                <w:rFonts w:ascii="Arial" w:hAnsi="Arial"/>
                <w:sz w:val="20"/>
              </w:rPr>
              <w:t xml:space="preserve">Cells are removed if they do not have any mass associated with them in the original dataset.   As a result, these cells should have been removed prior to </w:t>
            </w:r>
            <w:proofErr w:type="gramStart"/>
            <w:r>
              <w:rPr>
                <w:rFonts w:ascii="Arial" w:hAnsi="Arial"/>
                <w:sz w:val="20"/>
              </w:rPr>
              <w:t>03_all_cell_by_day_dry_cell_shifted.csv  being</w:t>
            </w:r>
            <w:proofErr w:type="gramEnd"/>
            <w:r>
              <w:rPr>
                <w:rFonts w:ascii="Arial" w:hAnsi="Arial"/>
                <w:sz w:val="20"/>
              </w:rPr>
              <w:t xml:space="preserve"> created per FR-15.</w:t>
            </w:r>
          </w:p>
        </w:tc>
        <w:tc>
          <w:tcPr>
            <w:tcW w:w="1217" w:type="dxa"/>
            <w:shd w:val="clear" w:color="auto" w:fill="auto"/>
            <w:vAlign w:val="center"/>
          </w:tcPr>
          <w:p w14:paraId="1F14471E" w14:textId="77777777" w:rsidR="001830BE" w:rsidRPr="00702160" w:rsidRDefault="001830BE" w:rsidP="00B44E9B">
            <w:pPr>
              <w:pStyle w:val="H1bodytext"/>
              <w:spacing w:after="0"/>
              <w:ind w:left="0"/>
              <w:rPr>
                <w:rFonts w:ascii="Arial" w:hAnsi="Arial"/>
                <w:sz w:val="20"/>
              </w:rPr>
            </w:pPr>
          </w:p>
        </w:tc>
      </w:tr>
    </w:tbl>
    <w:p w14:paraId="64CA724E" w14:textId="77777777" w:rsidR="006504D7" w:rsidRPr="00F279D9" w:rsidRDefault="006504D7" w:rsidP="00E62A15">
      <w:pPr>
        <w:pStyle w:val="H1bodytext"/>
        <w:spacing w:after="120"/>
        <w:rPr>
          <w:rFonts w:ascii="Arial" w:hAnsi="Arial"/>
          <w:highlight w:val="yellow"/>
        </w:rPr>
      </w:pPr>
    </w:p>
    <w:tbl>
      <w:tblPr>
        <w:tblStyle w:val="TableGrid"/>
        <w:tblW w:w="0" w:type="auto"/>
        <w:jc w:val="center"/>
        <w:tblLook w:val="04A0" w:firstRow="1" w:lastRow="0" w:firstColumn="1" w:lastColumn="0" w:noHBand="0" w:noVBand="1"/>
      </w:tblPr>
      <w:tblGrid>
        <w:gridCol w:w="1280"/>
        <w:gridCol w:w="3310"/>
        <w:gridCol w:w="9"/>
        <w:gridCol w:w="4174"/>
        <w:gridCol w:w="47"/>
        <w:gridCol w:w="1260"/>
      </w:tblGrid>
      <w:tr w:rsidR="001F40B1" w:rsidRPr="00DA11B3" w14:paraId="65335522" w14:textId="77777777" w:rsidTr="00251247">
        <w:trPr>
          <w:cantSplit/>
          <w:trHeight w:val="360"/>
          <w:tblHeader/>
          <w:jc w:val="center"/>
        </w:trPr>
        <w:tc>
          <w:tcPr>
            <w:tcW w:w="10080" w:type="dxa"/>
            <w:gridSpan w:val="6"/>
            <w:tcBorders>
              <w:top w:val="nil"/>
              <w:left w:val="nil"/>
              <w:bottom w:val="single" w:sz="4" w:space="0" w:color="auto"/>
              <w:right w:val="nil"/>
            </w:tcBorders>
            <w:vAlign w:val="bottom"/>
          </w:tcPr>
          <w:p w14:paraId="2484AB9C" w14:textId="77777777" w:rsidR="001F40B1" w:rsidRDefault="001F40B1" w:rsidP="001F40B1">
            <w:pPr>
              <w:pStyle w:val="Table"/>
            </w:pPr>
          </w:p>
          <w:p w14:paraId="10B83BC5" w14:textId="64FE184E" w:rsidR="001F40B1" w:rsidRDefault="001F40B1" w:rsidP="001F40B1">
            <w:pPr>
              <w:pStyle w:val="Table"/>
            </w:pPr>
            <w:r>
              <w:t>Table 6</w:t>
            </w:r>
          </w:p>
          <w:p w14:paraId="06D99B9C" w14:textId="6495744A" w:rsidR="001F40B1" w:rsidRPr="00DA11B3" w:rsidRDefault="00427BB4" w:rsidP="001F40B1">
            <w:pPr>
              <w:pStyle w:val="H1bodytext"/>
              <w:spacing w:after="0"/>
              <w:ind w:left="0"/>
              <w:jc w:val="center"/>
              <w:rPr>
                <w:rFonts w:ascii="Arial" w:hAnsi="Arial"/>
                <w:b/>
                <w:szCs w:val="22"/>
              </w:rPr>
            </w:pPr>
            <w:sdt>
              <w:sdtPr>
                <w:rPr>
                  <w:rFonts w:ascii="Arial" w:hAnsi="Arial"/>
                  <w:b/>
                  <w:bCs/>
                  <w:szCs w:val="22"/>
                </w:rPr>
                <w:alias w:val="Keywords"/>
                <w:tag w:val=""/>
                <w:id w:val="2146241982"/>
                <w:placeholder>
                  <w:docPart w:val="0EE4D0BB50CA451382588E11A246EB20"/>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Cs w:val="22"/>
                  </w:rPr>
                  <w:t>HSSM Builder</w:t>
                </w:r>
              </w:sdtContent>
            </w:sdt>
            <w:r w:rsidR="001F40B1" w:rsidRPr="00DA11B3">
              <w:rPr>
                <w:rFonts w:ascii="Arial" w:hAnsi="Arial" w:cs="Arial"/>
                <w:b/>
                <w:szCs w:val="22"/>
              </w:rPr>
              <w:t xml:space="preserve"> Acceptance </w:t>
            </w:r>
            <w:r w:rsidR="001F40B1" w:rsidRPr="00DA11B3">
              <w:rPr>
                <w:rFonts w:ascii="Arial" w:hAnsi="Arial"/>
                <w:b/>
                <w:szCs w:val="22"/>
              </w:rPr>
              <w:t xml:space="preserve">Test Plan Case </w:t>
            </w:r>
            <w:r w:rsidR="001F40B1">
              <w:rPr>
                <w:rFonts w:ascii="Arial" w:hAnsi="Arial"/>
                <w:b/>
                <w:szCs w:val="22"/>
              </w:rPr>
              <w:t>4</w:t>
            </w:r>
          </w:p>
        </w:tc>
      </w:tr>
      <w:tr w:rsidR="001F40B1" w:rsidRPr="007D0AAC" w14:paraId="1C74F877" w14:textId="77777777" w:rsidTr="00251247">
        <w:trPr>
          <w:cantSplit/>
          <w:trHeight w:val="530"/>
          <w:tblHeader/>
          <w:jc w:val="center"/>
        </w:trPr>
        <w:tc>
          <w:tcPr>
            <w:tcW w:w="4599" w:type="dxa"/>
            <w:gridSpan w:val="3"/>
            <w:tcBorders>
              <w:top w:val="single" w:sz="4" w:space="0" w:color="auto"/>
            </w:tcBorders>
            <w:shd w:val="clear" w:color="auto" w:fill="auto"/>
            <w:vAlign w:val="center"/>
          </w:tcPr>
          <w:p w14:paraId="7D55F2A8" w14:textId="77777777" w:rsidR="001F40B1" w:rsidRPr="007D0AAC" w:rsidRDefault="00427BB4" w:rsidP="001F40B1">
            <w:pPr>
              <w:pStyle w:val="H1bodytext"/>
              <w:spacing w:after="0"/>
              <w:ind w:left="0"/>
              <w:jc w:val="center"/>
              <w:rPr>
                <w:rFonts w:ascii="Arial" w:hAnsi="Arial"/>
                <w:b/>
                <w:sz w:val="20"/>
              </w:rPr>
            </w:pPr>
            <w:sdt>
              <w:sdtPr>
                <w:rPr>
                  <w:rFonts w:ascii="Arial" w:hAnsi="Arial"/>
                  <w:b/>
                  <w:bCs/>
                  <w:sz w:val="20"/>
                </w:rPr>
                <w:alias w:val="Keywords"/>
                <w:tag w:val=""/>
                <w:id w:val="-2061542543"/>
                <w:placeholder>
                  <w:docPart w:val="DE7C989F59644643B2E7CAB9A380781F"/>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 w:val="20"/>
                  </w:rPr>
                  <w:t>HSSM Builder</w:t>
                </w:r>
              </w:sdtContent>
            </w:sdt>
            <w:r w:rsidR="001F40B1" w:rsidRPr="007D0AAC">
              <w:rPr>
                <w:rFonts w:ascii="Arial" w:hAnsi="Arial" w:cs="Arial"/>
                <w:b/>
                <w:sz w:val="20"/>
              </w:rPr>
              <w:t xml:space="preserve"> </w:t>
            </w:r>
            <w:r w:rsidR="001F40B1" w:rsidRPr="007D0AAC">
              <w:rPr>
                <w:rFonts w:ascii="Arial" w:hAnsi="Arial"/>
                <w:b/>
                <w:sz w:val="20"/>
              </w:rPr>
              <w:t>Acceptance Testing</w:t>
            </w:r>
          </w:p>
          <w:p w14:paraId="654B1A27" w14:textId="09B4271A"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sidR="005E47FD">
              <w:rPr>
                <w:rFonts w:ascii="Arial" w:hAnsi="Arial"/>
                <w:b/>
                <w:sz w:val="20"/>
              </w:rPr>
              <w:t>4</w:t>
            </w:r>
          </w:p>
        </w:tc>
        <w:tc>
          <w:tcPr>
            <w:tcW w:w="5481" w:type="dxa"/>
            <w:gridSpan w:val="3"/>
            <w:tcBorders>
              <w:top w:val="single" w:sz="4" w:space="0" w:color="auto"/>
            </w:tcBorders>
            <w:shd w:val="clear" w:color="auto" w:fill="auto"/>
            <w:vAlign w:val="center"/>
          </w:tcPr>
          <w:p w14:paraId="0D374594" w14:textId="77777777" w:rsidR="001F40B1" w:rsidRPr="007D0AAC" w:rsidRDefault="001F40B1" w:rsidP="001F40B1">
            <w:pPr>
              <w:pStyle w:val="H1bodytext"/>
              <w:spacing w:after="0"/>
              <w:ind w:left="0"/>
              <w:rPr>
                <w:rFonts w:ascii="Arial" w:hAnsi="Arial"/>
                <w:b/>
                <w:sz w:val="20"/>
              </w:rPr>
            </w:pPr>
            <w:r w:rsidRPr="007D0AAC">
              <w:rPr>
                <w:rFonts w:ascii="Arial" w:hAnsi="Arial"/>
                <w:b/>
                <w:sz w:val="20"/>
              </w:rPr>
              <w:t>Date:</w:t>
            </w:r>
          </w:p>
        </w:tc>
      </w:tr>
      <w:tr w:rsidR="001F40B1" w:rsidRPr="00B34273" w14:paraId="462AD8F1" w14:textId="77777777" w:rsidTr="00251247">
        <w:trPr>
          <w:cantSplit/>
          <w:trHeight w:val="530"/>
          <w:tblHeader/>
          <w:jc w:val="center"/>
        </w:trPr>
        <w:tc>
          <w:tcPr>
            <w:tcW w:w="4599" w:type="dxa"/>
            <w:gridSpan w:val="3"/>
            <w:tcBorders>
              <w:top w:val="single" w:sz="4" w:space="0" w:color="auto"/>
            </w:tcBorders>
            <w:shd w:val="clear" w:color="auto" w:fill="auto"/>
            <w:vAlign w:val="center"/>
          </w:tcPr>
          <w:p w14:paraId="4E6C9B76" w14:textId="77777777" w:rsidR="001F40B1" w:rsidRPr="007909AA" w:rsidRDefault="001F40B1" w:rsidP="001F40B1">
            <w:pPr>
              <w:pStyle w:val="H1bodytext"/>
              <w:spacing w:after="0"/>
              <w:ind w:left="0"/>
              <w:rPr>
                <w:rFonts w:ascii="Arial" w:hAnsi="Arial"/>
                <w:b/>
                <w:sz w:val="20"/>
              </w:rPr>
            </w:pPr>
            <w:r w:rsidRPr="007909AA">
              <w:rPr>
                <w:rFonts w:ascii="Arial" w:hAnsi="Arial"/>
                <w:b/>
                <w:sz w:val="20"/>
              </w:rPr>
              <w:t>Tool Runner Log File Location for this test:</w:t>
            </w:r>
          </w:p>
          <w:p w14:paraId="3794DA7B" w14:textId="44AB607B" w:rsidR="001F40B1" w:rsidRPr="007909AA" w:rsidRDefault="001F40B1" w:rsidP="001F40B1">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r w:rsidR="00A06E1E">
              <w:rPr>
                <w:rFonts w:ascii="Arial" w:hAnsi="Arial"/>
                <w:b/>
                <w:sz w:val="20"/>
              </w:rPr>
              <w:t>v4-4</w:t>
            </w:r>
            <w:r w:rsidRPr="00133177">
              <w:rPr>
                <w:rFonts w:ascii="Arial" w:hAnsi="Arial"/>
                <w:b/>
                <w:sz w:val="20"/>
              </w:rPr>
              <w:t>_HSSM_Package_builder/AT-</w:t>
            </w:r>
            <w:r w:rsidR="005E47FD">
              <w:rPr>
                <w:rFonts w:ascii="Arial" w:hAnsi="Arial"/>
                <w:b/>
                <w:sz w:val="20"/>
              </w:rPr>
              <w:t>4</w:t>
            </w:r>
          </w:p>
        </w:tc>
        <w:tc>
          <w:tcPr>
            <w:tcW w:w="5481" w:type="dxa"/>
            <w:gridSpan w:val="3"/>
            <w:tcBorders>
              <w:top w:val="single" w:sz="4" w:space="0" w:color="auto"/>
            </w:tcBorders>
            <w:shd w:val="clear" w:color="auto" w:fill="auto"/>
            <w:vAlign w:val="center"/>
          </w:tcPr>
          <w:p w14:paraId="648E67A4" w14:textId="77777777" w:rsidR="001F40B1" w:rsidRPr="00B34273" w:rsidRDefault="001F40B1" w:rsidP="001F40B1">
            <w:pPr>
              <w:pStyle w:val="H1bodytext"/>
              <w:spacing w:after="0"/>
              <w:ind w:left="0"/>
              <w:rPr>
                <w:rFonts w:ascii="Arial" w:hAnsi="Arial"/>
                <w:b/>
                <w:sz w:val="20"/>
              </w:rPr>
            </w:pPr>
            <w:r w:rsidRPr="00827617">
              <w:rPr>
                <w:rFonts w:ascii="Arial" w:hAnsi="Arial"/>
                <w:b/>
                <w:sz w:val="20"/>
              </w:rPr>
              <w:t>Test Performed By:</w:t>
            </w:r>
          </w:p>
        </w:tc>
      </w:tr>
      <w:tr w:rsidR="001F40B1" w:rsidRPr="007D0AAC" w14:paraId="22015D1F" w14:textId="77777777" w:rsidTr="00251247">
        <w:trPr>
          <w:cantSplit/>
          <w:trHeight w:val="530"/>
          <w:tblHeader/>
          <w:jc w:val="center"/>
        </w:trPr>
        <w:tc>
          <w:tcPr>
            <w:tcW w:w="10080" w:type="dxa"/>
            <w:gridSpan w:val="6"/>
            <w:tcBorders>
              <w:top w:val="single" w:sz="4" w:space="0" w:color="auto"/>
            </w:tcBorders>
            <w:shd w:val="clear" w:color="auto" w:fill="auto"/>
            <w:vAlign w:val="center"/>
          </w:tcPr>
          <w:p w14:paraId="74D171A2" w14:textId="0212AA01" w:rsidR="001F40B1" w:rsidRPr="007D0AAC" w:rsidRDefault="001F40B1" w:rsidP="001F40B1">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sidR="005E47FD">
              <w:rPr>
                <w:rFonts w:ascii="Arial" w:hAnsi="Arial"/>
                <w:b/>
                <w:sz w:val="20"/>
              </w:rPr>
              <w:t>4</w:t>
            </w:r>
          </w:p>
        </w:tc>
      </w:tr>
      <w:tr w:rsidR="00B42F03" w:rsidRPr="007D0AAC" w14:paraId="0DB150EE" w14:textId="77777777" w:rsidTr="00251247">
        <w:trPr>
          <w:cantSplit/>
          <w:trHeight w:val="530"/>
          <w:tblHeader/>
          <w:jc w:val="center"/>
        </w:trPr>
        <w:tc>
          <w:tcPr>
            <w:tcW w:w="10080" w:type="dxa"/>
            <w:gridSpan w:val="6"/>
            <w:tcBorders>
              <w:top w:val="single" w:sz="4" w:space="0" w:color="auto"/>
            </w:tcBorders>
            <w:shd w:val="clear" w:color="auto" w:fill="auto"/>
            <w:vAlign w:val="center"/>
          </w:tcPr>
          <w:p w14:paraId="4CBF283A" w14:textId="2605CE3A" w:rsidR="00B42F03" w:rsidRDefault="00B42F03" w:rsidP="001F40B1">
            <w:pPr>
              <w:pStyle w:val="H1bodytext"/>
              <w:spacing w:after="0"/>
              <w:ind w:left="0"/>
              <w:rPr>
                <w:rFonts w:ascii="Arial" w:hAnsi="Arial"/>
                <w:b/>
                <w:sz w:val="20"/>
              </w:rPr>
            </w:pPr>
            <w:r>
              <w:rPr>
                <w:rFonts w:ascii="Arial" w:hAnsi="Arial"/>
                <w:b/>
                <w:sz w:val="20"/>
              </w:rPr>
              <w:t>Note1:  This test is to verify a</w:t>
            </w:r>
            <w:r w:rsidR="00427BB4">
              <w:rPr>
                <w:rFonts w:ascii="Arial" w:hAnsi="Arial"/>
                <w:b/>
                <w:sz w:val="20"/>
              </w:rPr>
              <w:t>n issue with the checking file has been corrected</w:t>
            </w:r>
            <w:r>
              <w:rPr>
                <w:rFonts w:ascii="Arial" w:hAnsi="Arial"/>
                <w:b/>
                <w:sz w:val="20"/>
              </w:rPr>
              <w:t>.  When using the multiple layers by time function if the layer with the first or last year in it is dropped due to no mass, it would cause the application to crash when adding all the layers back together for checking files.</w:t>
            </w:r>
          </w:p>
          <w:p w14:paraId="13B123A6" w14:textId="79C685C1" w:rsidR="00B42F03" w:rsidRPr="00235EE7" w:rsidRDefault="00B42F03" w:rsidP="001F40B1">
            <w:pPr>
              <w:pStyle w:val="H1bodytext"/>
              <w:spacing w:after="0"/>
              <w:ind w:left="0"/>
              <w:rPr>
                <w:rFonts w:ascii="Arial" w:hAnsi="Arial"/>
                <w:b/>
                <w:sz w:val="20"/>
              </w:rPr>
            </w:pPr>
            <w:r>
              <w:rPr>
                <w:rFonts w:ascii="Arial" w:hAnsi="Arial"/>
                <w:b/>
                <w:sz w:val="20"/>
              </w:rPr>
              <w:t>Note2:  The data in this tool is specific to this issue.</w:t>
            </w:r>
          </w:p>
        </w:tc>
      </w:tr>
      <w:tr w:rsidR="001F40B1" w:rsidRPr="007D0AAC" w14:paraId="3A2AADA5" w14:textId="77777777" w:rsidTr="00251247">
        <w:trPr>
          <w:cantSplit/>
          <w:trHeight w:val="530"/>
          <w:tblHeader/>
          <w:jc w:val="center"/>
        </w:trPr>
        <w:tc>
          <w:tcPr>
            <w:tcW w:w="1280" w:type="dxa"/>
            <w:tcBorders>
              <w:top w:val="single" w:sz="4" w:space="0" w:color="auto"/>
            </w:tcBorders>
            <w:shd w:val="clear" w:color="auto" w:fill="D9D9D9" w:themeFill="background1" w:themeFillShade="D9"/>
            <w:vAlign w:val="center"/>
          </w:tcPr>
          <w:p w14:paraId="295E3F1C" w14:textId="77777777"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gridSpan w:val="2"/>
            <w:tcBorders>
              <w:top w:val="single" w:sz="4" w:space="0" w:color="auto"/>
            </w:tcBorders>
            <w:shd w:val="clear" w:color="auto" w:fill="D9D9D9" w:themeFill="background1" w:themeFillShade="D9"/>
            <w:vAlign w:val="center"/>
          </w:tcPr>
          <w:p w14:paraId="1FA7EEA3" w14:textId="77777777"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087AB869" w14:textId="77777777"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Expected Result</w:t>
            </w:r>
          </w:p>
        </w:tc>
        <w:tc>
          <w:tcPr>
            <w:tcW w:w="1307" w:type="dxa"/>
            <w:gridSpan w:val="2"/>
            <w:tcBorders>
              <w:top w:val="single" w:sz="4" w:space="0" w:color="auto"/>
            </w:tcBorders>
            <w:shd w:val="clear" w:color="auto" w:fill="D9D9D9" w:themeFill="background1" w:themeFillShade="D9"/>
            <w:vAlign w:val="center"/>
          </w:tcPr>
          <w:p w14:paraId="67015BC6" w14:textId="77777777" w:rsidR="001F40B1" w:rsidRPr="007D0AAC" w:rsidRDefault="001F40B1" w:rsidP="001F40B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F40B1" w:rsidRPr="007D0AAC" w14:paraId="4C652040" w14:textId="77777777" w:rsidTr="00251247">
        <w:trPr>
          <w:cantSplit/>
          <w:trHeight w:val="440"/>
          <w:jc w:val="center"/>
        </w:trPr>
        <w:tc>
          <w:tcPr>
            <w:tcW w:w="10080" w:type="dxa"/>
            <w:gridSpan w:val="6"/>
            <w:vAlign w:val="center"/>
          </w:tcPr>
          <w:p w14:paraId="1254704E" w14:textId="77777777" w:rsidR="001F40B1" w:rsidRPr="007D0AAC" w:rsidRDefault="001F40B1" w:rsidP="001F40B1">
            <w:pPr>
              <w:pStyle w:val="H1bodytext"/>
              <w:spacing w:after="0"/>
              <w:ind w:left="0"/>
              <w:rPr>
                <w:rFonts w:ascii="Arial" w:hAnsi="Arial"/>
                <w:sz w:val="20"/>
              </w:rPr>
            </w:pPr>
            <w:r>
              <w:rPr>
                <w:rFonts w:ascii="Arial" w:hAnsi="Arial"/>
                <w:sz w:val="20"/>
              </w:rPr>
              <w:t>Navigate to the Testing Directory</w:t>
            </w:r>
          </w:p>
        </w:tc>
      </w:tr>
      <w:tr w:rsidR="001F40B1" w:rsidRPr="007D0AAC" w14:paraId="038D2053" w14:textId="77777777" w:rsidTr="00251247">
        <w:trPr>
          <w:cantSplit/>
          <w:trHeight w:val="485"/>
          <w:jc w:val="center"/>
        </w:trPr>
        <w:tc>
          <w:tcPr>
            <w:tcW w:w="1280" w:type="dxa"/>
            <w:vAlign w:val="center"/>
          </w:tcPr>
          <w:p w14:paraId="5E930EC4" w14:textId="77777777" w:rsidR="001F40B1" w:rsidRPr="007D0AAC" w:rsidRDefault="001F40B1" w:rsidP="001F40B1">
            <w:pPr>
              <w:pStyle w:val="H1bodytext"/>
              <w:spacing w:after="0"/>
              <w:ind w:left="0"/>
              <w:jc w:val="center"/>
              <w:rPr>
                <w:rFonts w:ascii="Arial" w:hAnsi="Arial"/>
                <w:sz w:val="20"/>
              </w:rPr>
            </w:pPr>
            <w:r>
              <w:rPr>
                <w:rFonts w:ascii="Arial" w:hAnsi="Arial"/>
                <w:sz w:val="20"/>
              </w:rPr>
              <w:t>1</w:t>
            </w:r>
          </w:p>
        </w:tc>
        <w:tc>
          <w:tcPr>
            <w:tcW w:w="8800" w:type="dxa"/>
            <w:gridSpan w:val="5"/>
            <w:vAlign w:val="center"/>
          </w:tcPr>
          <w:p w14:paraId="4AAA5509" w14:textId="61E0678C" w:rsidR="001F40B1" w:rsidRPr="007D0AAC" w:rsidRDefault="001F40B1" w:rsidP="001F40B1">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runner_run_AT-4.sh</w:t>
            </w:r>
          </w:p>
        </w:tc>
      </w:tr>
      <w:tr w:rsidR="001F40B1" w14:paraId="21E0BCAE" w14:textId="77777777" w:rsidTr="00251247">
        <w:trPr>
          <w:cantSplit/>
          <w:trHeight w:val="1340"/>
          <w:jc w:val="center"/>
        </w:trPr>
        <w:tc>
          <w:tcPr>
            <w:tcW w:w="1280" w:type="dxa"/>
            <w:vAlign w:val="center"/>
          </w:tcPr>
          <w:p w14:paraId="581DD2C3" w14:textId="77777777" w:rsidR="001F40B1" w:rsidRDefault="001F40B1" w:rsidP="001F40B1">
            <w:pPr>
              <w:pStyle w:val="H1bodytext"/>
              <w:spacing w:after="0"/>
              <w:ind w:left="0"/>
              <w:jc w:val="center"/>
              <w:rPr>
                <w:rFonts w:ascii="Arial" w:hAnsi="Arial"/>
                <w:sz w:val="20"/>
              </w:rPr>
            </w:pPr>
            <w:r>
              <w:rPr>
                <w:rFonts w:ascii="Arial" w:hAnsi="Arial"/>
                <w:sz w:val="20"/>
              </w:rPr>
              <w:lastRenderedPageBreak/>
              <w:t>2</w:t>
            </w:r>
          </w:p>
        </w:tc>
        <w:tc>
          <w:tcPr>
            <w:tcW w:w="8800" w:type="dxa"/>
            <w:gridSpan w:val="5"/>
            <w:vAlign w:val="center"/>
          </w:tcPr>
          <w:p w14:paraId="0B2B6F0A" w14:textId="77777777" w:rsidR="001F40B1" w:rsidRDefault="001F40B1" w:rsidP="001F40B1">
            <w:pPr>
              <w:pStyle w:val="H1bodytext"/>
              <w:spacing w:after="0"/>
              <w:ind w:left="0"/>
              <w:rPr>
                <w:rFonts w:ascii="Arial" w:hAnsi="Arial"/>
                <w:sz w:val="20"/>
              </w:rPr>
            </w:pPr>
            <w:r>
              <w:rPr>
                <w:rFonts w:ascii="Arial" w:hAnsi="Arial"/>
                <w:sz w:val="20"/>
              </w:rPr>
              <w:t xml:space="preserve">Wait until tool finishes processing the data files.  </w:t>
            </w:r>
          </w:p>
          <w:p w14:paraId="1C4F9133" w14:textId="77777777" w:rsidR="001F40B1" w:rsidRDefault="001F40B1" w:rsidP="001F40B1">
            <w:pPr>
              <w:pStyle w:val="H1bodytext"/>
              <w:spacing w:after="0"/>
              <w:ind w:left="0"/>
              <w:rPr>
                <w:rFonts w:ascii="Arial" w:hAnsi="Arial"/>
                <w:sz w:val="20"/>
              </w:rPr>
            </w:pPr>
          </w:p>
          <w:p w14:paraId="33821EB4" w14:textId="2094946F" w:rsidR="001F40B1" w:rsidRDefault="001F40B1" w:rsidP="001F40B1">
            <w:pPr>
              <w:pStyle w:val="H1bodytext"/>
              <w:spacing w:after="0"/>
              <w:ind w:left="0"/>
              <w:rPr>
                <w:rFonts w:ascii="Arial" w:hAnsi="Arial"/>
                <w:sz w:val="20"/>
              </w:rPr>
            </w:pPr>
            <w:r>
              <w:rPr>
                <w:rFonts w:ascii="Arial" w:hAnsi="Arial"/>
                <w:sz w:val="20"/>
              </w:rPr>
              <w:t>Note: The P2R model files were processed as part of the AT-1 test case. The AT-</w:t>
            </w:r>
            <w:r w:rsidR="005E47FD">
              <w:rPr>
                <w:rFonts w:ascii="Arial" w:hAnsi="Arial"/>
                <w:sz w:val="20"/>
              </w:rPr>
              <w:t>4</w:t>
            </w:r>
            <w:r>
              <w:rPr>
                <w:rFonts w:ascii="Arial" w:hAnsi="Arial"/>
                <w:sz w:val="20"/>
              </w:rPr>
              <w:t xml:space="preserve">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1F40B1" w14:paraId="1DE5CEEE" w14:textId="77777777" w:rsidTr="00251247">
        <w:trPr>
          <w:cantSplit/>
          <w:trHeight w:val="1340"/>
          <w:jc w:val="center"/>
        </w:trPr>
        <w:tc>
          <w:tcPr>
            <w:tcW w:w="1280" w:type="dxa"/>
            <w:vAlign w:val="center"/>
          </w:tcPr>
          <w:p w14:paraId="534056EA" w14:textId="14404C24" w:rsidR="001F40B1" w:rsidRDefault="001F40B1" w:rsidP="001F40B1">
            <w:pPr>
              <w:pStyle w:val="H1bodytext"/>
              <w:spacing w:after="0"/>
              <w:ind w:left="0"/>
              <w:jc w:val="center"/>
              <w:rPr>
                <w:rFonts w:ascii="Arial" w:hAnsi="Arial"/>
                <w:sz w:val="20"/>
              </w:rPr>
            </w:pPr>
            <w:r>
              <w:rPr>
                <w:rFonts w:ascii="Arial" w:hAnsi="Arial"/>
                <w:sz w:val="20"/>
              </w:rPr>
              <w:t>3</w:t>
            </w:r>
          </w:p>
        </w:tc>
        <w:tc>
          <w:tcPr>
            <w:tcW w:w="3310" w:type="dxa"/>
            <w:vAlign w:val="center"/>
          </w:tcPr>
          <w:p w14:paraId="193D1659" w14:textId="478882DC" w:rsidR="001F40B1" w:rsidRDefault="001F40B1" w:rsidP="001F40B1">
            <w:pPr>
              <w:pStyle w:val="H1bodytext"/>
              <w:spacing w:after="0"/>
              <w:ind w:left="0"/>
              <w:rPr>
                <w:rFonts w:ascii="Arial" w:hAnsi="Arial"/>
                <w:sz w:val="20"/>
              </w:rPr>
            </w:pPr>
            <w:r>
              <w:rPr>
                <w:rFonts w:ascii="Arial" w:hAnsi="Arial"/>
                <w:sz w:val="20"/>
              </w:rPr>
              <w:t xml:space="preserve">If </w:t>
            </w:r>
            <w:proofErr w:type="spellStart"/>
            <w:r>
              <w:rPr>
                <w:rFonts w:ascii="Arial" w:hAnsi="Arial"/>
                <w:sz w:val="20"/>
              </w:rPr>
              <w:t>HSSM_builder</w:t>
            </w:r>
            <w:proofErr w:type="spellEnd"/>
            <w:r>
              <w:rPr>
                <w:rFonts w:ascii="Arial" w:hAnsi="Arial"/>
                <w:sz w:val="20"/>
              </w:rPr>
              <w:t xml:space="preserve"> runs to </w:t>
            </w:r>
            <w:proofErr w:type="gramStart"/>
            <w:r>
              <w:rPr>
                <w:rFonts w:ascii="Arial" w:hAnsi="Arial"/>
                <w:sz w:val="20"/>
              </w:rPr>
              <w:t>completion</w:t>
            </w:r>
            <w:proofErr w:type="gramEnd"/>
            <w:r>
              <w:rPr>
                <w:rFonts w:ascii="Arial" w:hAnsi="Arial"/>
                <w:sz w:val="20"/>
              </w:rPr>
              <w:t xml:space="preserve"> then the error has been fixed.</w:t>
            </w:r>
          </w:p>
        </w:tc>
        <w:tc>
          <w:tcPr>
            <w:tcW w:w="4230" w:type="dxa"/>
            <w:gridSpan w:val="3"/>
            <w:vAlign w:val="center"/>
          </w:tcPr>
          <w:p w14:paraId="578F1E83" w14:textId="6A06C6FB" w:rsidR="001F40B1" w:rsidRDefault="004B28A4" w:rsidP="001F40B1">
            <w:pPr>
              <w:pStyle w:val="H1bodytext"/>
              <w:spacing w:after="0"/>
              <w:ind w:left="0"/>
              <w:rPr>
                <w:rFonts w:ascii="Arial" w:hAnsi="Arial"/>
                <w:sz w:val="20"/>
              </w:rPr>
            </w:pPr>
            <w:r>
              <w:rPr>
                <w:rFonts w:ascii="Arial" w:hAnsi="Arial"/>
                <w:sz w:val="20"/>
              </w:rPr>
              <w:t xml:space="preserve">All </w:t>
            </w:r>
            <w:proofErr w:type="spellStart"/>
            <w:r>
              <w:rPr>
                <w:rFonts w:ascii="Arial" w:hAnsi="Arial"/>
                <w:sz w:val="20"/>
              </w:rPr>
              <w:t>pngs</w:t>
            </w:r>
            <w:proofErr w:type="spellEnd"/>
            <w:r>
              <w:rPr>
                <w:rFonts w:ascii="Arial" w:hAnsi="Arial"/>
                <w:sz w:val="20"/>
              </w:rPr>
              <w:t xml:space="preserve"> are created (if the error is still there then you will be missing some of the AT-4</w:t>
            </w:r>
            <w:proofErr w:type="gramStart"/>
            <w:r>
              <w:rPr>
                <w:rFonts w:ascii="Arial" w:hAnsi="Arial"/>
                <w:sz w:val="20"/>
              </w:rPr>
              <w:t>_{</w:t>
            </w:r>
            <w:proofErr w:type="gramEnd"/>
            <w:r>
              <w:rPr>
                <w:rFonts w:ascii="Arial" w:hAnsi="Arial"/>
                <w:sz w:val="20"/>
              </w:rPr>
              <w:t>#}-{#}_all_layers.png figures)</w:t>
            </w:r>
          </w:p>
        </w:tc>
        <w:tc>
          <w:tcPr>
            <w:tcW w:w="1260" w:type="dxa"/>
            <w:vAlign w:val="center"/>
          </w:tcPr>
          <w:p w14:paraId="66531F54" w14:textId="00460511" w:rsidR="001F40B1" w:rsidRDefault="001F40B1" w:rsidP="001F40B1">
            <w:pPr>
              <w:pStyle w:val="H1bodytext"/>
              <w:spacing w:after="0"/>
              <w:ind w:left="0"/>
              <w:rPr>
                <w:rFonts w:ascii="Arial" w:hAnsi="Arial"/>
                <w:sz w:val="20"/>
              </w:rPr>
            </w:pPr>
          </w:p>
        </w:tc>
      </w:tr>
    </w:tbl>
    <w:p w14:paraId="14223124" w14:textId="4F696527" w:rsidR="001F40B1" w:rsidRDefault="001F40B1" w:rsidP="00E62A15">
      <w:pPr>
        <w:pStyle w:val="H1bodytext"/>
        <w:spacing w:after="120"/>
        <w:rPr>
          <w:rFonts w:ascii="Arial" w:hAnsi="Arial"/>
          <w:highlight w:val="yellow"/>
        </w:rPr>
      </w:pPr>
    </w:p>
    <w:tbl>
      <w:tblPr>
        <w:tblStyle w:val="TableGrid"/>
        <w:tblW w:w="0" w:type="auto"/>
        <w:jc w:val="center"/>
        <w:tblLook w:val="04A0" w:firstRow="1" w:lastRow="0" w:firstColumn="1" w:lastColumn="0" w:noHBand="0" w:noVBand="1"/>
      </w:tblPr>
      <w:tblGrid>
        <w:gridCol w:w="1280"/>
        <w:gridCol w:w="3310"/>
        <w:gridCol w:w="9"/>
        <w:gridCol w:w="4174"/>
        <w:gridCol w:w="47"/>
        <w:gridCol w:w="1170"/>
      </w:tblGrid>
      <w:tr w:rsidR="00A06E1E" w:rsidRPr="00DA11B3" w14:paraId="4102D0E6" w14:textId="77777777" w:rsidTr="00427BB4">
        <w:trPr>
          <w:cantSplit/>
          <w:trHeight w:val="360"/>
          <w:tblHeader/>
          <w:jc w:val="center"/>
        </w:trPr>
        <w:tc>
          <w:tcPr>
            <w:tcW w:w="9990" w:type="dxa"/>
            <w:gridSpan w:val="6"/>
            <w:tcBorders>
              <w:top w:val="nil"/>
              <w:left w:val="nil"/>
              <w:bottom w:val="single" w:sz="4" w:space="0" w:color="auto"/>
              <w:right w:val="nil"/>
            </w:tcBorders>
            <w:vAlign w:val="bottom"/>
          </w:tcPr>
          <w:p w14:paraId="5B359B47" w14:textId="77777777" w:rsidR="00A06E1E" w:rsidRDefault="00A06E1E" w:rsidP="000925AC">
            <w:pPr>
              <w:pStyle w:val="Table"/>
            </w:pPr>
          </w:p>
          <w:p w14:paraId="3292CECE" w14:textId="583312A1" w:rsidR="00A06E1E" w:rsidRDefault="00A06E1E" w:rsidP="000925AC">
            <w:pPr>
              <w:pStyle w:val="Table"/>
            </w:pPr>
            <w:r>
              <w:t>Table 7</w:t>
            </w:r>
          </w:p>
          <w:p w14:paraId="451490C6" w14:textId="5A0119EA" w:rsidR="00A06E1E" w:rsidRPr="00DA11B3" w:rsidRDefault="00427BB4" w:rsidP="000925AC">
            <w:pPr>
              <w:pStyle w:val="H1bodytext"/>
              <w:spacing w:after="0"/>
              <w:ind w:left="0"/>
              <w:jc w:val="center"/>
              <w:rPr>
                <w:rFonts w:ascii="Arial" w:hAnsi="Arial"/>
                <w:b/>
                <w:szCs w:val="22"/>
              </w:rPr>
            </w:pPr>
            <w:sdt>
              <w:sdtPr>
                <w:rPr>
                  <w:rFonts w:ascii="Arial" w:hAnsi="Arial"/>
                  <w:b/>
                  <w:bCs/>
                  <w:szCs w:val="22"/>
                </w:rPr>
                <w:alias w:val="Keywords"/>
                <w:tag w:val=""/>
                <w:id w:val="2066291888"/>
                <w:placeholder>
                  <w:docPart w:val="080372CDD6E94449924469F6E980DDFB"/>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Cs w:val="22"/>
                  </w:rPr>
                  <w:t>HSSM Builder</w:t>
                </w:r>
              </w:sdtContent>
            </w:sdt>
            <w:r w:rsidR="00A06E1E" w:rsidRPr="00DA11B3">
              <w:rPr>
                <w:rFonts w:ascii="Arial" w:hAnsi="Arial" w:cs="Arial"/>
                <w:b/>
                <w:szCs w:val="22"/>
              </w:rPr>
              <w:t xml:space="preserve"> Acceptance </w:t>
            </w:r>
            <w:r w:rsidR="00A06E1E" w:rsidRPr="00DA11B3">
              <w:rPr>
                <w:rFonts w:ascii="Arial" w:hAnsi="Arial"/>
                <w:b/>
                <w:szCs w:val="22"/>
              </w:rPr>
              <w:t xml:space="preserve">Test Plan Case </w:t>
            </w:r>
            <w:r w:rsidR="00A06E1E">
              <w:rPr>
                <w:rFonts w:ascii="Arial" w:hAnsi="Arial"/>
                <w:b/>
                <w:szCs w:val="22"/>
              </w:rPr>
              <w:t>5</w:t>
            </w:r>
          </w:p>
        </w:tc>
      </w:tr>
      <w:tr w:rsidR="00A06E1E" w:rsidRPr="007D0AAC" w14:paraId="3BF0688C" w14:textId="77777777" w:rsidTr="00427BB4">
        <w:trPr>
          <w:cantSplit/>
          <w:trHeight w:val="530"/>
          <w:tblHeader/>
          <w:jc w:val="center"/>
        </w:trPr>
        <w:tc>
          <w:tcPr>
            <w:tcW w:w="4599" w:type="dxa"/>
            <w:gridSpan w:val="3"/>
            <w:tcBorders>
              <w:top w:val="single" w:sz="4" w:space="0" w:color="auto"/>
            </w:tcBorders>
            <w:shd w:val="clear" w:color="auto" w:fill="auto"/>
            <w:vAlign w:val="center"/>
          </w:tcPr>
          <w:p w14:paraId="2414E0A5" w14:textId="77777777" w:rsidR="00A06E1E" w:rsidRPr="007D0AAC" w:rsidRDefault="00427BB4" w:rsidP="000925AC">
            <w:pPr>
              <w:pStyle w:val="H1bodytext"/>
              <w:spacing w:after="0"/>
              <w:ind w:left="0"/>
              <w:jc w:val="center"/>
              <w:rPr>
                <w:rFonts w:ascii="Arial" w:hAnsi="Arial"/>
                <w:b/>
                <w:sz w:val="20"/>
              </w:rPr>
            </w:pPr>
            <w:sdt>
              <w:sdtPr>
                <w:rPr>
                  <w:rFonts w:ascii="Arial" w:hAnsi="Arial"/>
                  <w:b/>
                  <w:bCs/>
                  <w:sz w:val="20"/>
                </w:rPr>
                <w:alias w:val="Keywords"/>
                <w:tag w:val=""/>
                <w:id w:val="-536822764"/>
                <w:placeholder>
                  <w:docPart w:val="845B2BF747DD4C65A0B0992CF583E9A8"/>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 w:val="20"/>
                  </w:rPr>
                  <w:t>HSSM Builder</w:t>
                </w:r>
              </w:sdtContent>
            </w:sdt>
            <w:r w:rsidR="00A06E1E" w:rsidRPr="007D0AAC">
              <w:rPr>
                <w:rFonts w:ascii="Arial" w:hAnsi="Arial" w:cs="Arial"/>
                <w:b/>
                <w:sz w:val="20"/>
              </w:rPr>
              <w:t xml:space="preserve"> </w:t>
            </w:r>
            <w:r w:rsidR="00A06E1E" w:rsidRPr="007D0AAC">
              <w:rPr>
                <w:rFonts w:ascii="Arial" w:hAnsi="Arial"/>
                <w:b/>
                <w:sz w:val="20"/>
              </w:rPr>
              <w:t>Acceptance Testing</w:t>
            </w:r>
          </w:p>
          <w:p w14:paraId="4FFAF2A8" w14:textId="230D4520" w:rsidR="00A06E1E" w:rsidRPr="007D0AAC" w:rsidRDefault="00A06E1E" w:rsidP="000925A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5</w:t>
            </w:r>
          </w:p>
        </w:tc>
        <w:tc>
          <w:tcPr>
            <w:tcW w:w="5391" w:type="dxa"/>
            <w:gridSpan w:val="3"/>
            <w:tcBorders>
              <w:top w:val="single" w:sz="4" w:space="0" w:color="auto"/>
            </w:tcBorders>
            <w:shd w:val="clear" w:color="auto" w:fill="auto"/>
            <w:vAlign w:val="center"/>
          </w:tcPr>
          <w:p w14:paraId="693BF344" w14:textId="77777777" w:rsidR="00A06E1E" w:rsidRPr="007D0AAC" w:rsidRDefault="00A06E1E" w:rsidP="000925AC">
            <w:pPr>
              <w:pStyle w:val="H1bodytext"/>
              <w:spacing w:after="0"/>
              <w:ind w:left="0"/>
              <w:rPr>
                <w:rFonts w:ascii="Arial" w:hAnsi="Arial"/>
                <w:b/>
                <w:sz w:val="20"/>
              </w:rPr>
            </w:pPr>
            <w:r w:rsidRPr="007D0AAC">
              <w:rPr>
                <w:rFonts w:ascii="Arial" w:hAnsi="Arial"/>
                <w:b/>
                <w:sz w:val="20"/>
              </w:rPr>
              <w:t>Date:</w:t>
            </w:r>
          </w:p>
        </w:tc>
      </w:tr>
      <w:tr w:rsidR="00A06E1E" w:rsidRPr="00B34273" w14:paraId="32181476" w14:textId="77777777" w:rsidTr="00427BB4">
        <w:trPr>
          <w:cantSplit/>
          <w:trHeight w:val="530"/>
          <w:tblHeader/>
          <w:jc w:val="center"/>
        </w:trPr>
        <w:tc>
          <w:tcPr>
            <w:tcW w:w="4599" w:type="dxa"/>
            <w:gridSpan w:val="3"/>
            <w:tcBorders>
              <w:top w:val="single" w:sz="4" w:space="0" w:color="auto"/>
            </w:tcBorders>
            <w:shd w:val="clear" w:color="auto" w:fill="auto"/>
            <w:vAlign w:val="center"/>
          </w:tcPr>
          <w:p w14:paraId="10E78B78" w14:textId="77777777" w:rsidR="00A06E1E" w:rsidRPr="007909AA" w:rsidRDefault="00A06E1E" w:rsidP="000925AC">
            <w:pPr>
              <w:pStyle w:val="H1bodytext"/>
              <w:spacing w:after="0"/>
              <w:ind w:left="0"/>
              <w:rPr>
                <w:rFonts w:ascii="Arial" w:hAnsi="Arial"/>
                <w:b/>
                <w:sz w:val="20"/>
              </w:rPr>
            </w:pPr>
            <w:r w:rsidRPr="007909AA">
              <w:rPr>
                <w:rFonts w:ascii="Arial" w:hAnsi="Arial"/>
                <w:b/>
                <w:sz w:val="20"/>
              </w:rPr>
              <w:t>Tool Runner Log File Location for this test:</w:t>
            </w:r>
          </w:p>
          <w:p w14:paraId="1DDE2E72" w14:textId="070048DA" w:rsidR="00A06E1E" w:rsidRPr="007909AA" w:rsidRDefault="00A06E1E" w:rsidP="000925AC">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r>
              <w:rPr>
                <w:rFonts w:ascii="Arial" w:hAnsi="Arial"/>
                <w:b/>
                <w:sz w:val="20"/>
              </w:rPr>
              <w:t>v4-4</w:t>
            </w:r>
            <w:r w:rsidRPr="00133177">
              <w:rPr>
                <w:rFonts w:ascii="Arial" w:hAnsi="Arial"/>
                <w:b/>
                <w:sz w:val="20"/>
              </w:rPr>
              <w:t>_HSSM_Package_builder/AT-</w:t>
            </w:r>
            <w:r>
              <w:rPr>
                <w:rFonts w:ascii="Arial" w:hAnsi="Arial"/>
                <w:b/>
                <w:sz w:val="20"/>
              </w:rPr>
              <w:t>5</w:t>
            </w:r>
          </w:p>
        </w:tc>
        <w:tc>
          <w:tcPr>
            <w:tcW w:w="5391" w:type="dxa"/>
            <w:gridSpan w:val="3"/>
            <w:tcBorders>
              <w:top w:val="single" w:sz="4" w:space="0" w:color="auto"/>
            </w:tcBorders>
            <w:shd w:val="clear" w:color="auto" w:fill="auto"/>
            <w:vAlign w:val="center"/>
          </w:tcPr>
          <w:p w14:paraId="6FA89990" w14:textId="77777777" w:rsidR="00A06E1E" w:rsidRPr="00B34273" w:rsidRDefault="00A06E1E" w:rsidP="000925AC">
            <w:pPr>
              <w:pStyle w:val="H1bodytext"/>
              <w:spacing w:after="0"/>
              <w:ind w:left="0"/>
              <w:rPr>
                <w:rFonts w:ascii="Arial" w:hAnsi="Arial"/>
                <w:b/>
                <w:sz w:val="20"/>
              </w:rPr>
            </w:pPr>
            <w:r w:rsidRPr="00827617">
              <w:rPr>
                <w:rFonts w:ascii="Arial" w:hAnsi="Arial"/>
                <w:b/>
                <w:sz w:val="20"/>
              </w:rPr>
              <w:t>Test Performed By:</w:t>
            </w:r>
          </w:p>
        </w:tc>
      </w:tr>
      <w:tr w:rsidR="00A06E1E" w:rsidRPr="007D0AAC" w14:paraId="03AB1DFC" w14:textId="77777777" w:rsidTr="00427BB4">
        <w:trPr>
          <w:cantSplit/>
          <w:trHeight w:val="530"/>
          <w:tblHeader/>
          <w:jc w:val="center"/>
        </w:trPr>
        <w:tc>
          <w:tcPr>
            <w:tcW w:w="9990" w:type="dxa"/>
            <w:gridSpan w:val="6"/>
            <w:tcBorders>
              <w:top w:val="single" w:sz="4" w:space="0" w:color="auto"/>
            </w:tcBorders>
            <w:shd w:val="clear" w:color="auto" w:fill="auto"/>
            <w:vAlign w:val="center"/>
          </w:tcPr>
          <w:p w14:paraId="60D5C31D" w14:textId="3CA276F9" w:rsidR="00A06E1E" w:rsidRPr="007D0AAC" w:rsidRDefault="00A06E1E" w:rsidP="000925AC">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Pr>
                <w:rFonts w:ascii="Arial" w:hAnsi="Arial"/>
                <w:b/>
                <w:sz w:val="20"/>
              </w:rPr>
              <w:t>4</w:t>
            </w:r>
            <w:r w:rsidRPr="00133177">
              <w:rPr>
                <w:rFonts w:ascii="Arial" w:hAnsi="Arial"/>
                <w:b/>
                <w:sz w:val="20"/>
              </w:rPr>
              <w:t>_HSSM_Package_builder/AT-</w:t>
            </w:r>
            <w:r>
              <w:rPr>
                <w:rFonts w:ascii="Arial" w:hAnsi="Arial"/>
                <w:b/>
                <w:sz w:val="20"/>
              </w:rPr>
              <w:t>5</w:t>
            </w:r>
          </w:p>
        </w:tc>
      </w:tr>
      <w:tr w:rsidR="00A06E1E" w:rsidRPr="007D0AAC" w14:paraId="62B00226" w14:textId="77777777" w:rsidTr="00427BB4">
        <w:trPr>
          <w:cantSplit/>
          <w:trHeight w:val="530"/>
          <w:tblHeader/>
          <w:jc w:val="center"/>
        </w:trPr>
        <w:tc>
          <w:tcPr>
            <w:tcW w:w="1280" w:type="dxa"/>
            <w:tcBorders>
              <w:top w:val="single" w:sz="4" w:space="0" w:color="auto"/>
            </w:tcBorders>
            <w:shd w:val="clear" w:color="auto" w:fill="D9D9D9" w:themeFill="background1" w:themeFillShade="D9"/>
            <w:vAlign w:val="center"/>
          </w:tcPr>
          <w:p w14:paraId="56A9F5FB" w14:textId="77777777" w:rsidR="00A06E1E" w:rsidRPr="007D0AAC" w:rsidRDefault="00A06E1E" w:rsidP="000925A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gridSpan w:val="2"/>
            <w:tcBorders>
              <w:top w:val="single" w:sz="4" w:space="0" w:color="auto"/>
            </w:tcBorders>
            <w:shd w:val="clear" w:color="auto" w:fill="D9D9D9" w:themeFill="background1" w:themeFillShade="D9"/>
            <w:vAlign w:val="center"/>
          </w:tcPr>
          <w:p w14:paraId="514E892E" w14:textId="77777777" w:rsidR="00A06E1E" w:rsidRPr="007D0AAC" w:rsidRDefault="00A06E1E" w:rsidP="000925AC">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4CF1923C" w14:textId="77777777" w:rsidR="00A06E1E" w:rsidRPr="007D0AAC" w:rsidRDefault="00A06E1E" w:rsidP="000925AC">
            <w:pPr>
              <w:pStyle w:val="H1bodytext"/>
              <w:spacing w:after="0"/>
              <w:ind w:left="0"/>
              <w:jc w:val="center"/>
              <w:rPr>
                <w:rFonts w:ascii="Arial" w:hAnsi="Arial"/>
                <w:b/>
                <w:sz w:val="20"/>
              </w:rPr>
            </w:pPr>
            <w:r w:rsidRPr="007D0AAC">
              <w:rPr>
                <w:rFonts w:ascii="Arial" w:hAnsi="Arial"/>
                <w:b/>
                <w:sz w:val="20"/>
              </w:rPr>
              <w:t>Expected Result</w:t>
            </w:r>
          </w:p>
        </w:tc>
        <w:tc>
          <w:tcPr>
            <w:tcW w:w="1217" w:type="dxa"/>
            <w:gridSpan w:val="2"/>
            <w:tcBorders>
              <w:top w:val="single" w:sz="4" w:space="0" w:color="auto"/>
            </w:tcBorders>
            <w:shd w:val="clear" w:color="auto" w:fill="D9D9D9" w:themeFill="background1" w:themeFillShade="D9"/>
            <w:vAlign w:val="center"/>
          </w:tcPr>
          <w:p w14:paraId="6A83F08B" w14:textId="77777777" w:rsidR="00A06E1E" w:rsidRPr="007D0AAC" w:rsidRDefault="00A06E1E" w:rsidP="000925A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06E1E" w:rsidRPr="007D0AAC" w14:paraId="20B35423" w14:textId="77777777" w:rsidTr="00427BB4">
        <w:trPr>
          <w:cantSplit/>
          <w:trHeight w:val="440"/>
          <w:jc w:val="center"/>
        </w:trPr>
        <w:tc>
          <w:tcPr>
            <w:tcW w:w="9990" w:type="dxa"/>
            <w:gridSpan w:val="6"/>
            <w:vAlign w:val="center"/>
          </w:tcPr>
          <w:p w14:paraId="154F5D19" w14:textId="77777777" w:rsidR="00A06E1E" w:rsidRPr="007D0AAC" w:rsidRDefault="00A06E1E" w:rsidP="000925AC">
            <w:pPr>
              <w:pStyle w:val="H1bodytext"/>
              <w:spacing w:after="0"/>
              <w:ind w:left="0"/>
              <w:rPr>
                <w:rFonts w:ascii="Arial" w:hAnsi="Arial"/>
                <w:sz w:val="20"/>
              </w:rPr>
            </w:pPr>
            <w:r>
              <w:rPr>
                <w:rFonts w:ascii="Arial" w:hAnsi="Arial"/>
                <w:sz w:val="20"/>
              </w:rPr>
              <w:t>Navigate to the Testing Directory</w:t>
            </w:r>
          </w:p>
        </w:tc>
      </w:tr>
      <w:tr w:rsidR="00A06E1E" w:rsidRPr="007D0AAC" w14:paraId="04D8DFE8" w14:textId="77777777" w:rsidTr="00427BB4">
        <w:trPr>
          <w:cantSplit/>
          <w:trHeight w:val="485"/>
          <w:jc w:val="center"/>
        </w:trPr>
        <w:tc>
          <w:tcPr>
            <w:tcW w:w="1280" w:type="dxa"/>
            <w:vAlign w:val="center"/>
          </w:tcPr>
          <w:p w14:paraId="1AAF8434" w14:textId="77777777" w:rsidR="00A06E1E" w:rsidRPr="007D0AAC" w:rsidRDefault="00A06E1E" w:rsidP="000925AC">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5A6F8F4A" w14:textId="37694C77" w:rsidR="00A06E1E" w:rsidRPr="007D0AAC" w:rsidRDefault="00A06E1E" w:rsidP="000925AC">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w:t>
            </w:r>
            <w:r w:rsidR="00633CED">
              <w:rPr>
                <w:rFonts w:ascii="Arial" w:hAnsi="Arial"/>
                <w:i/>
                <w:iCs/>
                <w:sz w:val="20"/>
              </w:rPr>
              <w:t>5</w:t>
            </w:r>
            <w:r>
              <w:rPr>
                <w:rFonts w:ascii="Arial" w:hAnsi="Arial"/>
                <w:i/>
                <w:iCs/>
                <w:sz w:val="20"/>
              </w:rPr>
              <w:t>.sh</w:t>
            </w:r>
          </w:p>
        </w:tc>
      </w:tr>
      <w:tr w:rsidR="00A06E1E" w14:paraId="75C14F0B" w14:textId="77777777" w:rsidTr="00427BB4">
        <w:trPr>
          <w:cantSplit/>
          <w:trHeight w:val="1340"/>
          <w:jc w:val="center"/>
        </w:trPr>
        <w:tc>
          <w:tcPr>
            <w:tcW w:w="1280" w:type="dxa"/>
            <w:vAlign w:val="center"/>
          </w:tcPr>
          <w:p w14:paraId="0F12687A" w14:textId="77777777" w:rsidR="00A06E1E" w:rsidRDefault="00A06E1E" w:rsidP="000925AC">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503ED5B4" w14:textId="77777777" w:rsidR="00A06E1E" w:rsidRDefault="00A06E1E" w:rsidP="000925AC">
            <w:pPr>
              <w:pStyle w:val="H1bodytext"/>
              <w:spacing w:after="0"/>
              <w:ind w:left="0"/>
              <w:rPr>
                <w:rFonts w:ascii="Arial" w:hAnsi="Arial"/>
                <w:sz w:val="20"/>
              </w:rPr>
            </w:pPr>
            <w:r>
              <w:rPr>
                <w:rFonts w:ascii="Arial" w:hAnsi="Arial"/>
                <w:sz w:val="20"/>
              </w:rPr>
              <w:t xml:space="preserve">Wait until tool finishes processing the data files.  </w:t>
            </w:r>
          </w:p>
          <w:p w14:paraId="15993BE0" w14:textId="77777777" w:rsidR="00A06E1E" w:rsidRDefault="00A06E1E" w:rsidP="000925AC">
            <w:pPr>
              <w:pStyle w:val="H1bodytext"/>
              <w:spacing w:after="0"/>
              <w:ind w:left="0"/>
              <w:rPr>
                <w:rFonts w:ascii="Arial" w:hAnsi="Arial"/>
                <w:sz w:val="20"/>
              </w:rPr>
            </w:pPr>
          </w:p>
          <w:p w14:paraId="329ABFEA" w14:textId="77777777" w:rsidR="00A06E1E" w:rsidRDefault="00A06E1E" w:rsidP="000925AC">
            <w:pPr>
              <w:pStyle w:val="H1bodytext"/>
              <w:spacing w:after="0"/>
              <w:ind w:left="0"/>
              <w:rPr>
                <w:rFonts w:ascii="Arial" w:hAnsi="Arial"/>
                <w:sz w:val="20"/>
              </w:rPr>
            </w:pPr>
            <w:r>
              <w:rPr>
                <w:rFonts w:ascii="Arial" w:hAnsi="Arial"/>
                <w:sz w:val="20"/>
              </w:rPr>
              <w:t>Note: The P2R model files were processed as part of the AT-1 test case. The AT-4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A06E1E" w14:paraId="65F731CE" w14:textId="77777777" w:rsidTr="00427BB4">
        <w:trPr>
          <w:cantSplit/>
          <w:trHeight w:val="1340"/>
          <w:jc w:val="center"/>
        </w:trPr>
        <w:tc>
          <w:tcPr>
            <w:tcW w:w="1280" w:type="dxa"/>
            <w:vAlign w:val="center"/>
          </w:tcPr>
          <w:p w14:paraId="14024D70" w14:textId="77777777" w:rsidR="00A06E1E" w:rsidRDefault="00A06E1E" w:rsidP="000925AC">
            <w:pPr>
              <w:pStyle w:val="H1bodytext"/>
              <w:spacing w:after="0"/>
              <w:ind w:left="0"/>
              <w:jc w:val="center"/>
              <w:rPr>
                <w:rFonts w:ascii="Arial" w:hAnsi="Arial"/>
                <w:sz w:val="20"/>
              </w:rPr>
            </w:pPr>
            <w:r>
              <w:rPr>
                <w:rFonts w:ascii="Arial" w:hAnsi="Arial"/>
                <w:sz w:val="20"/>
              </w:rPr>
              <w:lastRenderedPageBreak/>
              <w:t>3</w:t>
            </w:r>
          </w:p>
        </w:tc>
        <w:tc>
          <w:tcPr>
            <w:tcW w:w="3310" w:type="dxa"/>
            <w:vAlign w:val="center"/>
          </w:tcPr>
          <w:p w14:paraId="37617FA7" w14:textId="7731151D" w:rsidR="00A06E1E" w:rsidRDefault="00A06E1E" w:rsidP="000925AC">
            <w:pPr>
              <w:pStyle w:val="H1bodytext"/>
              <w:spacing w:after="0"/>
              <w:ind w:left="0"/>
              <w:rPr>
                <w:rFonts w:ascii="Arial" w:hAnsi="Arial"/>
                <w:sz w:val="20"/>
              </w:rPr>
            </w:pPr>
            <w:r>
              <w:rPr>
                <w:rFonts w:ascii="Arial" w:hAnsi="Arial"/>
                <w:sz w:val="20"/>
              </w:rPr>
              <w:t xml:space="preserve">If </w:t>
            </w:r>
            <w:proofErr w:type="spellStart"/>
            <w:r>
              <w:rPr>
                <w:rFonts w:ascii="Arial" w:hAnsi="Arial"/>
                <w:sz w:val="20"/>
              </w:rPr>
              <w:t>HSSM_builder</w:t>
            </w:r>
            <w:proofErr w:type="spellEnd"/>
            <w:r>
              <w:rPr>
                <w:rFonts w:ascii="Arial" w:hAnsi="Arial"/>
                <w:sz w:val="20"/>
              </w:rPr>
              <w:t xml:space="preserve"> runs to completion</w:t>
            </w:r>
          </w:p>
        </w:tc>
        <w:tc>
          <w:tcPr>
            <w:tcW w:w="4230" w:type="dxa"/>
            <w:gridSpan w:val="3"/>
            <w:vAlign w:val="center"/>
          </w:tcPr>
          <w:p w14:paraId="1089CAFC" w14:textId="77777777" w:rsidR="00A06E1E" w:rsidRDefault="00633CED" w:rsidP="000925AC">
            <w:pPr>
              <w:pStyle w:val="H1bodytext"/>
              <w:spacing w:after="0"/>
              <w:ind w:left="0"/>
              <w:rPr>
                <w:rFonts w:ascii="Arial" w:hAnsi="Arial"/>
                <w:sz w:val="20"/>
              </w:rPr>
            </w:pPr>
            <w:r>
              <w:rPr>
                <w:rFonts w:ascii="Arial" w:hAnsi="Arial"/>
                <w:sz w:val="20"/>
              </w:rPr>
              <w:t>Check that folder output_h-3/</w:t>
            </w:r>
            <w:proofErr w:type="spellStart"/>
            <w:r>
              <w:rPr>
                <w:rFonts w:ascii="Arial" w:hAnsi="Arial"/>
                <w:sz w:val="20"/>
              </w:rPr>
              <w:t>step_format</w:t>
            </w:r>
            <w:proofErr w:type="spellEnd"/>
            <w:r>
              <w:rPr>
                <w:rFonts w:ascii="Arial" w:hAnsi="Arial"/>
                <w:sz w:val="20"/>
              </w:rPr>
              <w:t xml:space="preserve"> exists and has files:</w:t>
            </w:r>
          </w:p>
          <w:p w14:paraId="7CF6A305" w14:textId="77777777" w:rsidR="00633CED" w:rsidRDefault="00633CED" w:rsidP="000925AC">
            <w:pPr>
              <w:pStyle w:val="H1bodytext"/>
              <w:spacing w:after="0"/>
              <w:ind w:left="0"/>
              <w:rPr>
                <w:rFonts w:ascii="Arial" w:hAnsi="Arial"/>
                <w:sz w:val="20"/>
              </w:rPr>
            </w:pPr>
            <w:r w:rsidRPr="00633CED">
              <w:rPr>
                <w:rFonts w:ascii="Arial" w:hAnsi="Arial"/>
                <w:sz w:val="20"/>
              </w:rPr>
              <w:t>i100j51k4_hss.dat</w:t>
            </w:r>
          </w:p>
          <w:p w14:paraId="326B0BD3" w14:textId="618AC94E" w:rsidR="00633CED" w:rsidRDefault="00633CED" w:rsidP="000925AC">
            <w:pPr>
              <w:pStyle w:val="H1bodytext"/>
              <w:spacing w:after="0"/>
              <w:ind w:left="0"/>
              <w:rPr>
                <w:rFonts w:ascii="Arial" w:hAnsi="Arial"/>
                <w:sz w:val="20"/>
              </w:rPr>
            </w:pPr>
            <w:r w:rsidRPr="00633CED">
              <w:rPr>
                <w:rFonts w:ascii="Arial" w:hAnsi="Arial"/>
                <w:sz w:val="20"/>
              </w:rPr>
              <w:t>mt3d.hss</w:t>
            </w:r>
          </w:p>
        </w:tc>
        <w:tc>
          <w:tcPr>
            <w:tcW w:w="1170" w:type="dxa"/>
            <w:vAlign w:val="center"/>
          </w:tcPr>
          <w:p w14:paraId="4FB1758B" w14:textId="77777777" w:rsidR="00A06E1E" w:rsidRDefault="00A06E1E" w:rsidP="000925AC">
            <w:pPr>
              <w:pStyle w:val="H1bodytext"/>
              <w:spacing w:after="0"/>
              <w:ind w:left="0"/>
              <w:rPr>
                <w:rFonts w:ascii="Arial" w:hAnsi="Arial"/>
                <w:sz w:val="20"/>
              </w:rPr>
            </w:pPr>
          </w:p>
        </w:tc>
      </w:tr>
      <w:tr w:rsidR="00633CED" w14:paraId="430886C3" w14:textId="77777777" w:rsidTr="00427BB4">
        <w:trPr>
          <w:cantSplit/>
          <w:trHeight w:val="1340"/>
          <w:jc w:val="center"/>
        </w:trPr>
        <w:tc>
          <w:tcPr>
            <w:tcW w:w="1280" w:type="dxa"/>
            <w:vAlign w:val="center"/>
          </w:tcPr>
          <w:p w14:paraId="2D618646" w14:textId="48996212" w:rsidR="00633CED" w:rsidRDefault="00633CED" w:rsidP="000925AC">
            <w:pPr>
              <w:pStyle w:val="H1bodytext"/>
              <w:spacing w:after="0"/>
              <w:ind w:left="0"/>
              <w:jc w:val="center"/>
              <w:rPr>
                <w:rFonts w:ascii="Arial" w:hAnsi="Arial"/>
                <w:sz w:val="20"/>
              </w:rPr>
            </w:pPr>
            <w:r>
              <w:rPr>
                <w:rFonts w:ascii="Arial" w:hAnsi="Arial"/>
                <w:sz w:val="20"/>
              </w:rPr>
              <w:t>4</w:t>
            </w:r>
          </w:p>
        </w:tc>
        <w:tc>
          <w:tcPr>
            <w:tcW w:w="3310" w:type="dxa"/>
            <w:vAlign w:val="center"/>
          </w:tcPr>
          <w:p w14:paraId="578D5EA3" w14:textId="3F79CF71" w:rsidR="00633CED" w:rsidRDefault="00633CED" w:rsidP="00633CED">
            <w:pPr>
              <w:pStyle w:val="H1bodytext"/>
              <w:spacing w:after="0"/>
              <w:ind w:left="0"/>
              <w:rPr>
                <w:rFonts w:ascii="Arial" w:hAnsi="Arial"/>
                <w:sz w:val="20"/>
              </w:rPr>
            </w:pPr>
            <w:r>
              <w:rPr>
                <w:rFonts w:ascii="Arial" w:hAnsi="Arial"/>
                <w:sz w:val="20"/>
              </w:rPr>
              <w:t xml:space="preserve">Check format of </w:t>
            </w:r>
            <w:proofErr w:type="spellStart"/>
            <w:r>
              <w:rPr>
                <w:rFonts w:ascii="Arial" w:hAnsi="Arial"/>
                <w:sz w:val="20"/>
              </w:rPr>
              <w:t>step_format</w:t>
            </w:r>
            <w:proofErr w:type="spellEnd"/>
            <w:r>
              <w:rPr>
                <w:rFonts w:ascii="Arial" w:hAnsi="Arial"/>
                <w:sz w:val="20"/>
              </w:rPr>
              <w:t>/</w:t>
            </w:r>
            <w:r w:rsidRPr="00633CED">
              <w:rPr>
                <w:rFonts w:ascii="Arial" w:hAnsi="Arial"/>
                <w:sz w:val="20"/>
              </w:rPr>
              <w:t>i100j51k4_hss.dat</w:t>
            </w:r>
          </w:p>
          <w:p w14:paraId="1168E50D" w14:textId="657476B8" w:rsidR="00633CED" w:rsidRDefault="00633CED" w:rsidP="000925AC">
            <w:pPr>
              <w:pStyle w:val="H1bodytext"/>
              <w:spacing w:after="0"/>
              <w:ind w:left="0"/>
              <w:rPr>
                <w:rFonts w:ascii="Arial" w:hAnsi="Arial"/>
                <w:sz w:val="20"/>
              </w:rPr>
            </w:pPr>
          </w:p>
        </w:tc>
        <w:tc>
          <w:tcPr>
            <w:tcW w:w="4230" w:type="dxa"/>
            <w:gridSpan w:val="3"/>
            <w:vAlign w:val="center"/>
          </w:tcPr>
          <w:p w14:paraId="38F401CF" w14:textId="77777777" w:rsidR="00633CED" w:rsidRDefault="00633CED" w:rsidP="00633CED">
            <w:pPr>
              <w:pStyle w:val="H1bodytext"/>
              <w:spacing w:after="0"/>
              <w:ind w:left="0"/>
              <w:rPr>
                <w:rFonts w:ascii="Arial" w:hAnsi="Arial"/>
                <w:sz w:val="20"/>
              </w:rPr>
            </w:pPr>
            <w:r>
              <w:rPr>
                <w:rFonts w:ascii="Arial" w:hAnsi="Arial"/>
                <w:sz w:val="20"/>
              </w:rPr>
              <w:t xml:space="preserve">Data should be in a step format </w:t>
            </w:r>
            <w:proofErr w:type="spellStart"/>
            <w:r>
              <w:rPr>
                <w:rFonts w:ascii="Arial" w:hAnsi="Arial"/>
                <w:sz w:val="20"/>
              </w:rPr>
              <w:t>ie</w:t>
            </w:r>
            <w:proofErr w:type="spellEnd"/>
            <w:r>
              <w:rPr>
                <w:rFonts w:ascii="Arial" w:hAnsi="Arial"/>
                <w:sz w:val="20"/>
              </w:rPr>
              <w:t>:</w:t>
            </w:r>
          </w:p>
          <w:p w14:paraId="149E8905" w14:textId="77777777" w:rsidR="00633CED" w:rsidRDefault="00633CED" w:rsidP="00633CED">
            <w:pPr>
              <w:pStyle w:val="H1bodytext"/>
              <w:spacing w:after="0"/>
              <w:ind w:left="0"/>
              <w:rPr>
                <w:rFonts w:ascii="Arial" w:hAnsi="Arial"/>
                <w:sz w:val="20"/>
              </w:rPr>
            </w:pPr>
          </w:p>
          <w:p w14:paraId="6AA15CFE" w14:textId="74115901" w:rsidR="00633CED" w:rsidRDefault="00633CED" w:rsidP="00633CED">
            <w:pPr>
              <w:pStyle w:val="H1bodytext"/>
              <w:spacing w:after="0"/>
              <w:ind w:left="0"/>
              <w:rPr>
                <w:rFonts w:ascii="Arial" w:hAnsi="Arial"/>
                <w:sz w:val="20"/>
              </w:rPr>
            </w:pPr>
            <w:r>
              <w:rPr>
                <w:rFonts w:ascii="Arial" w:hAnsi="Arial"/>
                <w:sz w:val="20"/>
              </w:rPr>
              <w:t>day1 0 rate1</w:t>
            </w:r>
          </w:p>
          <w:p w14:paraId="43CE3757" w14:textId="77777777" w:rsidR="00633CED" w:rsidRDefault="00633CED" w:rsidP="00633CED">
            <w:pPr>
              <w:pStyle w:val="H1bodytext"/>
              <w:spacing w:after="0"/>
              <w:ind w:left="0"/>
              <w:rPr>
                <w:rFonts w:ascii="Arial" w:hAnsi="Arial"/>
                <w:sz w:val="20"/>
              </w:rPr>
            </w:pPr>
            <w:r>
              <w:rPr>
                <w:rFonts w:ascii="Arial" w:hAnsi="Arial"/>
                <w:sz w:val="20"/>
              </w:rPr>
              <w:t>day2 0 rate1</w:t>
            </w:r>
          </w:p>
          <w:p w14:paraId="134FAC81" w14:textId="77777777" w:rsidR="00633CED" w:rsidRDefault="00633CED" w:rsidP="00633CED">
            <w:pPr>
              <w:pStyle w:val="H1bodytext"/>
              <w:spacing w:after="0"/>
              <w:ind w:left="0"/>
              <w:rPr>
                <w:rFonts w:ascii="Arial" w:hAnsi="Arial"/>
                <w:sz w:val="20"/>
              </w:rPr>
            </w:pPr>
            <w:r>
              <w:rPr>
                <w:rFonts w:ascii="Arial" w:hAnsi="Arial"/>
                <w:sz w:val="20"/>
              </w:rPr>
              <w:t>day2 0 rate2</w:t>
            </w:r>
          </w:p>
          <w:p w14:paraId="4C094BE0" w14:textId="77777777" w:rsidR="00633CED" w:rsidRDefault="00633CED" w:rsidP="00633CED">
            <w:pPr>
              <w:pStyle w:val="H1bodytext"/>
              <w:spacing w:after="0"/>
              <w:ind w:left="0"/>
              <w:rPr>
                <w:rFonts w:ascii="Arial" w:hAnsi="Arial"/>
                <w:sz w:val="20"/>
              </w:rPr>
            </w:pPr>
            <w:r>
              <w:rPr>
                <w:rFonts w:ascii="Arial" w:hAnsi="Arial"/>
                <w:sz w:val="20"/>
              </w:rPr>
              <w:t>day3 0 rate2</w:t>
            </w:r>
          </w:p>
          <w:p w14:paraId="75B434D4" w14:textId="77777777" w:rsidR="00633CED" w:rsidRDefault="00633CED" w:rsidP="00633CED">
            <w:pPr>
              <w:pStyle w:val="H1bodytext"/>
              <w:spacing w:after="0"/>
              <w:ind w:left="0"/>
              <w:rPr>
                <w:rFonts w:ascii="Arial" w:hAnsi="Arial"/>
                <w:sz w:val="20"/>
              </w:rPr>
            </w:pPr>
            <w:r>
              <w:rPr>
                <w:rFonts w:ascii="Arial" w:hAnsi="Arial"/>
                <w:sz w:val="20"/>
              </w:rPr>
              <w:t>day3 0 rate3</w:t>
            </w:r>
          </w:p>
          <w:p w14:paraId="0027F15A" w14:textId="47E03D9F" w:rsidR="00633CED" w:rsidRDefault="00633CED" w:rsidP="00633CED">
            <w:pPr>
              <w:pStyle w:val="H1bodytext"/>
              <w:spacing w:after="0"/>
              <w:ind w:left="0"/>
              <w:rPr>
                <w:rFonts w:ascii="Arial" w:hAnsi="Arial"/>
                <w:sz w:val="20"/>
              </w:rPr>
            </w:pPr>
            <w:proofErr w:type="spellStart"/>
            <w:r>
              <w:rPr>
                <w:rFonts w:ascii="Arial" w:hAnsi="Arial"/>
                <w:sz w:val="20"/>
              </w:rPr>
              <w:t>etc</w:t>
            </w:r>
            <w:proofErr w:type="spellEnd"/>
          </w:p>
        </w:tc>
        <w:tc>
          <w:tcPr>
            <w:tcW w:w="1170" w:type="dxa"/>
            <w:vAlign w:val="center"/>
          </w:tcPr>
          <w:p w14:paraId="1762C411" w14:textId="77777777" w:rsidR="00633CED" w:rsidRDefault="00633CED" w:rsidP="000925AC">
            <w:pPr>
              <w:pStyle w:val="H1bodytext"/>
              <w:spacing w:after="0"/>
              <w:ind w:left="0"/>
              <w:rPr>
                <w:rFonts w:ascii="Arial" w:hAnsi="Arial"/>
                <w:sz w:val="20"/>
              </w:rPr>
            </w:pPr>
          </w:p>
        </w:tc>
      </w:tr>
    </w:tbl>
    <w:p w14:paraId="195A7059" w14:textId="77777777" w:rsidR="00A06E1E" w:rsidRPr="00F279D9" w:rsidRDefault="00A06E1E"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4A607DB5" w14:textId="2720A9FB" w:rsidR="00AA2445" w:rsidRDefault="00533AF6" w:rsidP="00AA2445">
      <w:pPr>
        <w:pStyle w:val="paragraph"/>
        <w:textAlignment w:val="baseline"/>
      </w:pPr>
      <w:bookmarkStart w:id="10" w:name="_Hlk42236879"/>
      <w:r>
        <w:rPr>
          <w:rStyle w:val="normaltextrun"/>
        </w:rPr>
        <w:t>Results of the acceptance testing are in Appendix A</w:t>
      </w:r>
      <w:r w:rsidR="00AA2445">
        <w:rPr>
          <w:rStyle w:val="normaltextrun"/>
        </w:rPr>
        <w:t xml:space="preserve">. </w:t>
      </w:r>
      <w:r w:rsidR="00361BF9">
        <w:rPr>
          <w:rStyle w:val="normaltextrun"/>
        </w:rPr>
        <w:t>The</w:t>
      </w:r>
      <w:r w:rsidR="00361BF9" w:rsidRPr="00361BF9">
        <w:rPr>
          <w:rStyle w:val="normaltextrun"/>
        </w:rPr>
        <w:t xml:space="preserve"> </w:t>
      </w:r>
      <w:r w:rsidR="00B42F03">
        <w:rPr>
          <w:rStyle w:val="normaltextrun"/>
        </w:rPr>
        <w:t xml:space="preserve">five </w:t>
      </w:r>
      <w:r w:rsidR="00361BF9">
        <w:rPr>
          <w:rStyle w:val="normaltextrun"/>
        </w:rPr>
        <w:t>test</w:t>
      </w:r>
      <w:r w:rsidR="00361BF9" w:rsidRPr="00361BF9">
        <w:rPr>
          <w:rStyle w:val="normaltextrun"/>
        </w:rPr>
        <w:t xml:space="preserve"> </w:t>
      </w:r>
      <w:r w:rsidR="00AA2445">
        <w:rPr>
          <w:rStyle w:val="normaltextrun"/>
        </w:rPr>
        <w:t>cases are described as follows:</w:t>
      </w:r>
      <w:r w:rsidR="00AA2445">
        <w:rPr>
          <w:rStyle w:val="eop"/>
        </w:rPr>
        <w:t> </w:t>
      </w:r>
    </w:p>
    <w:p w14:paraId="72C3575A" w14:textId="507C351E" w:rsidR="00AA2445" w:rsidRPr="004E2D83" w:rsidRDefault="00AA2445" w:rsidP="00AA2445">
      <w:pPr>
        <w:pStyle w:val="H1bodytext"/>
        <w:numPr>
          <w:ilvl w:val="0"/>
          <w:numId w:val="10"/>
        </w:numPr>
        <w:spacing w:after="120"/>
        <w:rPr>
          <w:rFonts w:ascii="Arial" w:hAnsi="Arial" w:cs="Arial"/>
        </w:rPr>
      </w:pPr>
      <w:r>
        <w:rPr>
          <w:rFonts w:ascii="Arial" w:hAnsi="Arial" w:cs="Arial"/>
        </w:rPr>
        <w:t>Acceptance Test 1</w:t>
      </w:r>
      <w:r w:rsidRPr="00361BF9">
        <w:rPr>
          <w:rFonts w:ascii="Arial" w:hAnsi="Arial"/>
        </w:rPr>
        <w:t xml:space="preserve"> </w:t>
      </w:r>
      <w:r w:rsidR="00361BF9">
        <w:rPr>
          <w:rFonts w:ascii="Arial" w:hAnsi="Arial"/>
        </w:rPr>
        <w:t>is</w:t>
      </w:r>
      <w:r w:rsidR="00361BF9" w:rsidRPr="00361BF9">
        <w:rPr>
          <w:rFonts w:ascii="Arial" w:hAnsi="Arial"/>
        </w:rPr>
        <w:t xml:space="preserve"> </w:t>
      </w:r>
      <w:r>
        <w:rPr>
          <w:rFonts w:ascii="Arial" w:hAnsi="Arial" w:cs="Arial"/>
        </w:rPr>
        <w:t>in Table A-1 of Appendix A. The</w:t>
      </w:r>
      <w:r w:rsidRPr="00361BF9">
        <w:rPr>
          <w:rFonts w:ascii="Arial" w:hAnsi="Arial"/>
        </w:rPr>
        <w:t xml:space="preserve"> </w:t>
      </w:r>
      <w:r w:rsidR="00361BF9">
        <w:rPr>
          <w:rFonts w:ascii="Arial" w:hAnsi="Arial"/>
        </w:rPr>
        <w:t>tes</w:t>
      </w:r>
      <w:r w:rsidR="00B8410F">
        <w:rPr>
          <w:rFonts w:ascii="Arial" w:hAnsi="Arial"/>
        </w:rPr>
        <w:t>t</w:t>
      </w:r>
      <w:r w:rsidR="00361BF9" w:rsidRPr="00361BF9">
        <w:rPr>
          <w:rFonts w:ascii="Arial" w:hAnsi="Arial"/>
        </w:rPr>
        <w:t xml:space="preserve"> </w:t>
      </w:r>
      <w:r>
        <w:rPr>
          <w:rFonts w:ascii="Arial" w:hAnsi="Arial" w:cs="Arial"/>
        </w:rPr>
        <w:t>execute</w:t>
      </w:r>
      <w:r w:rsidR="00533AF6">
        <w:rPr>
          <w:rFonts w:ascii="Arial" w:hAnsi="Arial" w:cs="Arial"/>
        </w:rPr>
        <w:t>d</w:t>
      </w:r>
      <w:r>
        <w:rPr>
          <w:rFonts w:ascii="Arial" w:hAnsi="Arial" w:cs="Arial"/>
        </w:rPr>
        <w:t xml:space="preserve"> the </w:t>
      </w:r>
      <w:sdt>
        <w:sdtPr>
          <w:rPr>
            <w:rFonts w:ascii="Arial" w:hAnsi="Arial"/>
          </w:rPr>
          <w:alias w:val="Keywords"/>
          <w:tag w:val=""/>
          <w:id w:val="1680002342"/>
          <w:placeholder>
            <w:docPart w:val="D3451C11321C491C82A86374CAE411C9"/>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were</w:t>
      </w:r>
      <w:r>
        <w:rPr>
          <w:rFonts w:ascii="Arial" w:hAnsi="Arial" w:cs="Arial"/>
          <w:iCs/>
        </w:rPr>
        <w:t xml:space="preserve"> </w:t>
      </w:r>
      <w:r w:rsidR="00533AF6">
        <w:rPr>
          <w:rFonts w:ascii="Arial" w:hAnsi="Arial" w:cs="Arial"/>
          <w:iCs/>
        </w:rPr>
        <w:t>evaluated</w:t>
      </w:r>
      <w:r>
        <w:rPr>
          <w:rFonts w:ascii="Arial" w:hAnsi="Arial" w:cs="Arial"/>
          <w:iCs/>
        </w:rPr>
        <w:t xml:space="preserve"> to validate the functional requirements as specified in </w:t>
      </w:r>
      <w:r w:rsidR="00533AF6">
        <w:rPr>
          <w:rFonts w:ascii="Arial" w:hAnsi="Arial" w:cs="Arial"/>
          <w:iCs/>
        </w:rPr>
        <w:t>Requirements Traceability Matrix in Table 1</w:t>
      </w:r>
      <w:r>
        <w:rPr>
          <w:rFonts w:ascii="Arial" w:hAnsi="Arial" w:cs="Arial"/>
          <w:iCs/>
        </w:rPr>
        <w:t xml:space="preserve">. </w:t>
      </w:r>
    </w:p>
    <w:p w14:paraId="4AFB064A" w14:textId="4A661892" w:rsidR="00AA2445" w:rsidRPr="00ED2B92" w:rsidRDefault="00AA2445" w:rsidP="00AA2445">
      <w:pPr>
        <w:pStyle w:val="H1bodytext"/>
        <w:numPr>
          <w:ilvl w:val="0"/>
          <w:numId w:val="10"/>
        </w:numPr>
        <w:spacing w:after="120"/>
        <w:rPr>
          <w:rFonts w:ascii="Arial" w:hAnsi="Arial" w:cs="Arial"/>
        </w:rPr>
      </w:pPr>
      <w:r>
        <w:rPr>
          <w:rFonts w:ascii="Arial" w:hAnsi="Arial" w:cs="Arial"/>
          <w:iCs/>
        </w:rPr>
        <w:t xml:space="preserve">Acceptance Test 2 is in Table A-2 of Appendix A. </w:t>
      </w:r>
      <w:bookmarkStart w:id="11" w:name="_Hlk43813674"/>
      <w:r>
        <w:rPr>
          <w:rFonts w:ascii="Arial" w:hAnsi="Arial" w:cs="Arial"/>
        </w:rPr>
        <w:t>The test execute</w:t>
      </w:r>
      <w:r w:rsidR="00533AF6">
        <w:rPr>
          <w:rFonts w:ascii="Arial" w:hAnsi="Arial" w:cs="Arial"/>
        </w:rPr>
        <w:t>d</w:t>
      </w:r>
      <w:r>
        <w:rPr>
          <w:rFonts w:ascii="Arial" w:hAnsi="Arial" w:cs="Arial"/>
        </w:rPr>
        <w:t xml:space="preserve"> the </w:t>
      </w:r>
      <w:sdt>
        <w:sdtPr>
          <w:rPr>
            <w:rFonts w:ascii="Arial" w:hAnsi="Arial"/>
          </w:rPr>
          <w:alias w:val="Keywords"/>
          <w:tag w:val=""/>
          <w:id w:val="207313248"/>
          <w:placeholder>
            <w:docPart w:val="90D5A999ED7D453683BC9EC2F072DF1D"/>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rPr>
            <w:t>HSSM Builder</w:t>
          </w:r>
        </w:sdtContent>
      </w:sdt>
      <w:r w:rsidRPr="004E2D83">
        <w:rPr>
          <w:rFonts w:ascii="Arial" w:hAnsi="Arial" w:cs="Arial"/>
          <w:iCs/>
        </w:rPr>
        <w:t xml:space="preserve"> Tool</w:t>
      </w:r>
      <w:r w:rsidRPr="00361BF9">
        <w:rPr>
          <w:rFonts w:ascii="Arial" w:hAnsi="Arial"/>
        </w:rPr>
        <w:t xml:space="preserve"> </w:t>
      </w:r>
      <w:r w:rsidR="00361BF9">
        <w:rPr>
          <w:rFonts w:ascii="Arial" w:hAnsi="Arial"/>
        </w:rPr>
        <w:t>and</w:t>
      </w:r>
      <w:r w:rsidR="00361BF9" w:rsidRPr="00361BF9">
        <w:rPr>
          <w:rFonts w:ascii="Arial" w:hAnsi="Arial"/>
        </w:rPr>
        <w:t xml:space="preserve"> </w:t>
      </w:r>
      <w:r>
        <w:rPr>
          <w:rFonts w:ascii="Arial" w:hAnsi="Arial" w:cs="Arial"/>
          <w:iCs/>
        </w:rPr>
        <w:t xml:space="preserve">the outputs </w:t>
      </w:r>
      <w:r w:rsidR="00533AF6">
        <w:rPr>
          <w:rFonts w:ascii="Arial" w:hAnsi="Arial" w:cs="Arial"/>
          <w:iCs/>
        </w:rPr>
        <w:t>evaluated</w:t>
      </w:r>
      <w:r>
        <w:rPr>
          <w:rFonts w:ascii="Arial" w:hAnsi="Arial" w:cs="Arial"/>
          <w:iCs/>
        </w:rPr>
        <w:t xml:space="preserve"> to validate </w:t>
      </w:r>
      <w:r w:rsidR="00533AF6">
        <w:rPr>
          <w:rFonts w:ascii="Arial" w:hAnsi="Arial" w:cs="Arial"/>
          <w:iCs/>
        </w:rPr>
        <w:t xml:space="preserve">the </w:t>
      </w:r>
      <w:r>
        <w:rPr>
          <w:rFonts w:ascii="Arial" w:hAnsi="Arial" w:cs="Arial"/>
          <w:iCs/>
        </w:rPr>
        <w:t>functional requirements</w:t>
      </w:r>
      <w:r w:rsidR="00533AF6" w:rsidRPr="00533AF6">
        <w:rPr>
          <w:rFonts w:ascii="Arial" w:hAnsi="Arial" w:cs="Arial"/>
          <w:iCs/>
        </w:rPr>
        <w:t xml:space="preserve"> </w:t>
      </w:r>
      <w:bookmarkStart w:id="12" w:name="_Hlk43813702"/>
      <w:r w:rsidR="00533AF6">
        <w:rPr>
          <w:rFonts w:ascii="Arial" w:hAnsi="Arial" w:cs="Arial"/>
          <w:iCs/>
        </w:rPr>
        <w:t>as specified in Requirements Traceability Matrix in Table 1</w:t>
      </w:r>
      <w:bookmarkEnd w:id="12"/>
      <w:r>
        <w:rPr>
          <w:rFonts w:ascii="Arial" w:hAnsi="Arial" w:cs="Arial"/>
          <w:iCs/>
        </w:rPr>
        <w:t xml:space="preserve">. </w:t>
      </w:r>
    </w:p>
    <w:bookmarkEnd w:id="11"/>
    <w:p w14:paraId="49C96B03" w14:textId="53DA62CF" w:rsidR="00ED2B92" w:rsidRPr="004E2D83" w:rsidRDefault="00ED2B92" w:rsidP="00AA2445">
      <w:pPr>
        <w:pStyle w:val="H1bodytext"/>
        <w:numPr>
          <w:ilvl w:val="0"/>
          <w:numId w:val="10"/>
        </w:numPr>
        <w:spacing w:after="120"/>
        <w:rPr>
          <w:rFonts w:ascii="Arial" w:hAnsi="Arial" w:cs="Arial"/>
        </w:rPr>
      </w:pPr>
      <w:r>
        <w:rPr>
          <w:rFonts w:ascii="Arial" w:hAnsi="Arial" w:cs="Arial"/>
          <w:iCs/>
        </w:rPr>
        <w:t>Acceptance Test 3 is in Table A-3 of Appendix A. The</w:t>
      </w:r>
      <w:r w:rsidRPr="00ED2B92">
        <w:rPr>
          <w:rFonts w:ascii="Arial" w:hAnsi="Arial" w:cs="Arial"/>
        </w:rPr>
        <w:t xml:space="preserve"> </w:t>
      </w:r>
      <w:r>
        <w:rPr>
          <w:rFonts w:ascii="Arial" w:hAnsi="Arial" w:cs="Arial"/>
        </w:rPr>
        <w:t xml:space="preserve">test executed the </w:t>
      </w:r>
      <w:sdt>
        <w:sdtPr>
          <w:rPr>
            <w:rFonts w:ascii="Arial" w:hAnsi="Arial"/>
          </w:rPr>
          <w:alias w:val="Keywords"/>
          <w:tag w:val=""/>
          <w:id w:val="1008099745"/>
          <w:placeholder>
            <w:docPart w:val="FC16ED90799C402183DF4507E82F4CAA"/>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rPr>
            <w:t>HSSM Builder</w:t>
          </w:r>
        </w:sdtContent>
      </w:sdt>
      <w:r w:rsidRPr="004E2D83">
        <w:rPr>
          <w:rFonts w:ascii="Arial" w:hAnsi="Arial" w:cs="Arial"/>
          <w:iCs/>
        </w:rPr>
        <w:t xml:space="preserve"> Tool</w:t>
      </w:r>
      <w:r w:rsidRPr="00361BF9">
        <w:rPr>
          <w:rFonts w:ascii="Arial" w:hAnsi="Arial"/>
        </w:rPr>
        <w:t xml:space="preserve"> </w:t>
      </w:r>
      <w:r>
        <w:rPr>
          <w:rFonts w:ascii="Arial" w:hAnsi="Arial"/>
        </w:rPr>
        <w:t>and</w:t>
      </w:r>
      <w:r w:rsidRPr="00361BF9">
        <w:rPr>
          <w:rFonts w:ascii="Arial" w:hAnsi="Arial"/>
        </w:rPr>
        <w:t xml:space="preserve"> </w:t>
      </w:r>
      <w:r>
        <w:rPr>
          <w:rFonts w:ascii="Arial" w:hAnsi="Arial" w:cs="Arial"/>
          <w:iCs/>
        </w:rPr>
        <w:t>the outputs evaluated to validate the functional requirements as specified in Requirements Traceability Matrix in Table 1.</w:t>
      </w:r>
    </w:p>
    <w:p w14:paraId="371C59B9" w14:textId="47C5548C" w:rsidR="002C480F" w:rsidRPr="002C480F" w:rsidRDefault="002C480F" w:rsidP="00AA2445">
      <w:pPr>
        <w:pStyle w:val="H1bodytext"/>
        <w:numPr>
          <w:ilvl w:val="0"/>
          <w:numId w:val="10"/>
        </w:numPr>
        <w:spacing w:after="120"/>
        <w:rPr>
          <w:rFonts w:ascii="Arial" w:hAnsi="Arial" w:cs="Arial"/>
        </w:rPr>
      </w:pPr>
      <w:r>
        <w:rPr>
          <w:rFonts w:ascii="Arial" w:hAnsi="Arial" w:cs="Arial"/>
          <w:iCs/>
        </w:rPr>
        <w:t>Acceptance Test 4</w:t>
      </w:r>
      <w:r w:rsidR="00B42F03">
        <w:rPr>
          <w:rFonts w:ascii="Arial" w:hAnsi="Arial" w:cs="Arial"/>
          <w:iCs/>
        </w:rPr>
        <w:t xml:space="preserve"> Is in Table A-4 of Appendix A.  The test executed the HSSM Builder Tool and the outputs evaluated to validate </w:t>
      </w:r>
      <w:r w:rsidR="0000568E">
        <w:rPr>
          <w:rFonts w:ascii="Arial" w:hAnsi="Arial" w:cs="Arial"/>
          <w:iCs/>
        </w:rPr>
        <w:t>issue with Checking files has been corrected.</w:t>
      </w:r>
    </w:p>
    <w:p w14:paraId="74A6AAEC" w14:textId="2EA6E487" w:rsidR="002C480F" w:rsidRPr="004E2D83" w:rsidRDefault="002C480F" w:rsidP="00AA2445">
      <w:pPr>
        <w:pStyle w:val="H1bodytext"/>
        <w:numPr>
          <w:ilvl w:val="0"/>
          <w:numId w:val="10"/>
        </w:numPr>
        <w:spacing w:after="120"/>
        <w:rPr>
          <w:rFonts w:ascii="Arial" w:hAnsi="Arial" w:cs="Arial"/>
        </w:rPr>
      </w:pPr>
      <w:r>
        <w:rPr>
          <w:rFonts w:ascii="Arial" w:hAnsi="Arial" w:cs="Arial"/>
          <w:iCs/>
        </w:rPr>
        <w:t xml:space="preserve">Acceptance Test 5 </w:t>
      </w:r>
      <w:r w:rsidR="00B42F03">
        <w:rPr>
          <w:rFonts w:ascii="Arial" w:hAnsi="Arial" w:cs="Arial"/>
          <w:iCs/>
        </w:rPr>
        <w:t>is in Table A-5 of Appendix A. The</w:t>
      </w:r>
      <w:r w:rsidR="00B42F03" w:rsidRPr="00ED2B92">
        <w:rPr>
          <w:rFonts w:ascii="Arial" w:hAnsi="Arial" w:cs="Arial"/>
        </w:rPr>
        <w:t xml:space="preserve"> </w:t>
      </w:r>
      <w:r w:rsidR="00B42F03">
        <w:rPr>
          <w:rFonts w:ascii="Arial" w:hAnsi="Arial" w:cs="Arial"/>
        </w:rPr>
        <w:t xml:space="preserve">test executed the </w:t>
      </w:r>
      <w:sdt>
        <w:sdtPr>
          <w:rPr>
            <w:rFonts w:ascii="Arial" w:hAnsi="Arial"/>
          </w:rPr>
          <w:alias w:val="Keywords"/>
          <w:tag w:val=""/>
          <w:id w:val="1895003332"/>
          <w:placeholder>
            <w:docPart w:val="CA89C121127E46ABB57DC74D7799055A"/>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rPr>
            <w:t>HSSM Builder</w:t>
          </w:r>
        </w:sdtContent>
      </w:sdt>
      <w:r w:rsidR="00B42F03" w:rsidRPr="004E2D83">
        <w:rPr>
          <w:rFonts w:ascii="Arial" w:hAnsi="Arial" w:cs="Arial"/>
          <w:iCs/>
        </w:rPr>
        <w:t xml:space="preserve"> Tool</w:t>
      </w:r>
      <w:r w:rsidR="00B42F03" w:rsidRPr="00361BF9">
        <w:rPr>
          <w:rFonts w:ascii="Arial" w:hAnsi="Arial"/>
        </w:rPr>
        <w:t xml:space="preserve"> </w:t>
      </w:r>
      <w:r w:rsidR="00B42F03">
        <w:rPr>
          <w:rFonts w:ascii="Arial" w:hAnsi="Arial"/>
        </w:rPr>
        <w:t>and</w:t>
      </w:r>
      <w:r w:rsidR="00B42F03" w:rsidRPr="00361BF9">
        <w:rPr>
          <w:rFonts w:ascii="Arial" w:hAnsi="Arial"/>
        </w:rPr>
        <w:t xml:space="preserve"> </w:t>
      </w:r>
      <w:r w:rsidR="00B42F03">
        <w:rPr>
          <w:rFonts w:ascii="Arial" w:hAnsi="Arial" w:cs="Arial"/>
          <w:iCs/>
        </w:rPr>
        <w:t>the outputs evaluated to validate the functional requirements as specified in Requirements Traceability Matrix in Table 1.</w:t>
      </w:r>
    </w:p>
    <w:p w14:paraId="2D95EA28" w14:textId="6B6410FC" w:rsidR="00AA2445" w:rsidRPr="00F279D9" w:rsidRDefault="00AA2445" w:rsidP="00AA2445">
      <w:pPr>
        <w:pStyle w:val="H1bodytext"/>
        <w:spacing w:after="120"/>
        <w:rPr>
          <w:rFonts w:ascii="Arial" w:hAnsi="Arial"/>
          <w:highlight w:val="yellow"/>
        </w:rPr>
      </w:pPr>
      <w:r w:rsidRPr="003E3848">
        <w:rPr>
          <w:rFonts w:ascii="Arial" w:hAnsi="Arial"/>
        </w:rPr>
        <w:t xml:space="preserve">Details of these tests, when they were conducted, by whom, and if they Passed or Failed are in each table </w:t>
      </w:r>
      <w:r>
        <w:rPr>
          <w:rFonts w:ascii="Arial" w:hAnsi="Arial"/>
        </w:rPr>
        <w:t>of</w:t>
      </w:r>
      <w:r w:rsidR="00533AF6">
        <w:rPr>
          <w:rFonts w:ascii="Arial" w:hAnsi="Arial"/>
        </w:rPr>
        <w:t xml:space="preserve"> Appendix A</w:t>
      </w:r>
      <w:r w:rsidRPr="00354AE5">
        <w:rPr>
          <w:rFonts w:ascii="Arial" w:hAnsi="Arial" w:cs="Arial"/>
        </w:rPr>
        <w:t>.</w:t>
      </w:r>
    </w:p>
    <w:bookmarkEnd w:id="10"/>
    <w:p w14:paraId="0547B475" w14:textId="544C8374" w:rsidR="00AA2445" w:rsidRPr="00F279D9" w:rsidRDefault="00AA2445" w:rsidP="00E62A15">
      <w:pPr>
        <w:pStyle w:val="H1bodytext"/>
        <w:spacing w:after="120"/>
        <w:rPr>
          <w:rFonts w:ascii="Arial" w:hAnsi="Arial"/>
          <w:highlight w:val="yellow"/>
        </w:rPr>
      </w:pPr>
    </w:p>
    <w:p w14:paraId="06E7BCB8" w14:textId="0BA02E79" w:rsidR="006150B9" w:rsidRPr="007D57E1" w:rsidRDefault="00E62A15" w:rsidP="007D57E1">
      <w:pPr>
        <w:pStyle w:val="H1bodytext"/>
        <w:numPr>
          <w:ilvl w:val="0"/>
          <w:numId w:val="1"/>
        </w:numPr>
        <w:spacing w:after="120"/>
        <w:rPr>
          <w:rFonts w:ascii="Arial" w:hAnsi="Arial"/>
          <w:b/>
        </w:rPr>
      </w:pPr>
      <w:r w:rsidRPr="00E9368E">
        <w:rPr>
          <w:rFonts w:ascii="Arial" w:hAnsi="Arial"/>
          <w:b/>
        </w:rPr>
        <w:lastRenderedPageBreak/>
        <w:t>User Guide</w:t>
      </w:r>
    </w:p>
    <w:p w14:paraId="033F8F40" w14:textId="7063DCB7" w:rsidR="006150B9" w:rsidRDefault="006150B9" w:rsidP="006150B9">
      <w:pPr>
        <w:pStyle w:val="H1bodytext"/>
        <w:spacing w:after="120"/>
        <w:rPr>
          <w:rFonts w:ascii="Arial" w:hAnsi="Arial"/>
        </w:rPr>
      </w:pPr>
      <w:r>
        <w:rPr>
          <w:rFonts w:ascii="Arial" w:hAnsi="Arial"/>
        </w:rPr>
        <w:t>To run this tool, you will need to pass 1 argument into it.</w:t>
      </w:r>
    </w:p>
    <w:p w14:paraId="7B1865E3" w14:textId="3D08DBE0" w:rsidR="006150B9" w:rsidRPr="00DF1A25" w:rsidRDefault="006150B9" w:rsidP="006150B9">
      <w:pPr>
        <w:pStyle w:val="H1bodytext"/>
        <w:numPr>
          <w:ilvl w:val="0"/>
          <w:numId w:val="9"/>
        </w:numPr>
        <w:spacing w:after="120"/>
        <w:rPr>
          <w:rFonts w:ascii="Arial" w:hAnsi="Arial"/>
        </w:rPr>
      </w:pPr>
      <w:r w:rsidRPr="00DF1A25">
        <w:rPr>
          <w:rFonts w:ascii="Arial" w:hAnsi="Arial"/>
        </w:rPr>
        <w:t xml:space="preserve">Config file: Refer to </w:t>
      </w:r>
      <w:r w:rsidR="00543668" w:rsidRPr="00361BF9">
        <w:rPr>
          <w:rFonts w:ascii="Arial" w:hAnsi="Arial"/>
        </w:rPr>
        <w:t xml:space="preserve">Section </w:t>
      </w:r>
      <w:r w:rsidR="00543668">
        <w:rPr>
          <w:rFonts w:ascii="Arial" w:hAnsi="Arial"/>
        </w:rPr>
        <w:t>4 of</w:t>
      </w:r>
      <w:r w:rsidRPr="00DF1A25">
        <w:rPr>
          <w:rFonts w:ascii="Arial" w:hAnsi="Arial"/>
        </w:rPr>
        <w:t xml:space="preserve"> this software management plan for a full description</w:t>
      </w:r>
    </w:p>
    <w:p w14:paraId="7209BBF5" w14:textId="16A57B3F" w:rsidR="006150B9" w:rsidRDefault="006150B9" w:rsidP="006150B9">
      <w:pPr>
        <w:pStyle w:val="H1bodytext"/>
        <w:spacing w:after="120"/>
        <w:rPr>
          <w:rFonts w:ascii="Arial" w:hAnsi="Arial"/>
        </w:rPr>
      </w:pPr>
      <w:r w:rsidRPr="0028465F">
        <w:rPr>
          <w:rFonts w:ascii="Arial" w:hAnsi="Arial"/>
        </w:rPr>
        <w:t>It is recommended that a shell script is used to execute the tool. The recommended structure of this shell script is shown below</w:t>
      </w:r>
      <w:r>
        <w:rPr>
          <w:rFonts w:ascii="Arial" w:hAnsi="Arial"/>
        </w:rPr>
        <w:t>.</w:t>
      </w:r>
    </w:p>
    <w:p w14:paraId="7A7CA800" w14:textId="3630F60D" w:rsidR="006150B9" w:rsidRPr="0028465F" w:rsidRDefault="006150B9" w:rsidP="006150B9">
      <w:pPr>
        <w:pStyle w:val="H1bodytext"/>
        <w:spacing w:after="120"/>
        <w:rPr>
          <w:rFonts w:ascii="Arial" w:hAnsi="Arial"/>
        </w:rPr>
      </w:pPr>
      <w:r w:rsidRPr="0028465F">
        <w:rPr>
          <w:rFonts w:ascii="Arial" w:hAnsi="Arial"/>
        </w:rPr>
        <w:t>TOOL=&lt;path/to/</w:t>
      </w:r>
      <w:r>
        <w:rPr>
          <w:rFonts w:ascii="Arial" w:hAnsi="Arial"/>
        </w:rPr>
        <w:t>build_hssm.py</w:t>
      </w:r>
      <w:r w:rsidRPr="0028465F">
        <w:rPr>
          <w:rFonts w:ascii="Arial" w:hAnsi="Arial"/>
        </w:rPr>
        <w:t>&gt;</w:t>
      </w:r>
    </w:p>
    <w:p w14:paraId="5395B143" w14:textId="655FA510" w:rsidR="006150B9" w:rsidRDefault="006150B9" w:rsidP="006150B9">
      <w:pPr>
        <w:pStyle w:val="H1bodytext"/>
        <w:spacing w:after="120"/>
        <w:rPr>
          <w:rFonts w:ascii="Arial" w:hAnsi="Arial"/>
        </w:rPr>
      </w:pPr>
      <w:r>
        <w:rPr>
          <w:rFonts w:ascii="Arial" w:hAnsi="Arial"/>
        </w:rPr>
        <w:t>INPUTFILE</w:t>
      </w:r>
      <w:r w:rsidRPr="0028465F">
        <w:rPr>
          <w:rFonts w:ascii="Arial" w:hAnsi="Arial"/>
        </w:rPr>
        <w:t>=&lt;path/to/</w:t>
      </w:r>
      <w:r>
        <w:rPr>
          <w:rFonts w:ascii="Arial" w:hAnsi="Arial"/>
        </w:rPr>
        <w:t>config</w:t>
      </w:r>
      <w:r w:rsidRPr="0028465F">
        <w:rPr>
          <w:rFonts w:ascii="Arial" w:hAnsi="Arial"/>
        </w:rPr>
        <w:t>/file&gt;</w:t>
      </w:r>
    </w:p>
    <w:p w14:paraId="30BE3DEB" w14:textId="4D5BA134" w:rsidR="006150B9" w:rsidRPr="0018514D" w:rsidRDefault="006150B9" w:rsidP="006150B9">
      <w:pPr>
        <w:pStyle w:val="H1bodytext"/>
        <w:spacing w:after="120"/>
        <w:rPr>
          <w:rFonts w:ascii="Arial" w:hAnsi="Arial"/>
        </w:rPr>
      </w:pPr>
      <w:r>
        <w:rPr>
          <w:rFonts w:ascii="Arial" w:hAnsi="Arial"/>
        </w:rPr>
        <w:t xml:space="preserve">python </w:t>
      </w:r>
      <w:r w:rsidRPr="0028465F">
        <w:rPr>
          <w:rFonts w:ascii="Arial" w:hAnsi="Arial"/>
        </w:rPr>
        <w:t>$TOOL $</w:t>
      </w:r>
      <w:r w:rsidRPr="0039376E">
        <w:rPr>
          <w:rFonts w:ascii="Arial" w:hAnsi="Arial"/>
        </w:rPr>
        <w:t xml:space="preserve"> </w:t>
      </w:r>
      <w:r>
        <w:rPr>
          <w:rFonts w:ascii="Arial" w:hAnsi="Arial"/>
        </w:rPr>
        <w:t>INPUTFILE</w:t>
      </w:r>
    </w:p>
    <w:p w14:paraId="0C5A7FDB" w14:textId="5FEBE3C4" w:rsidR="006150B9" w:rsidRDefault="006150B9" w:rsidP="00E62A15">
      <w:pPr>
        <w:pStyle w:val="H1bodytext"/>
        <w:numPr>
          <w:ilvl w:val="0"/>
          <w:numId w:val="1"/>
        </w:numPr>
        <w:spacing w:after="120"/>
        <w:rPr>
          <w:rFonts w:ascii="Arial" w:hAnsi="Arial"/>
          <w:b/>
        </w:rPr>
      </w:pPr>
      <w:r>
        <w:rPr>
          <w:rFonts w:ascii="Arial" w:hAnsi="Arial"/>
          <w:b/>
        </w:rPr>
        <w:t>Tool Versions</w:t>
      </w:r>
    </w:p>
    <w:p w14:paraId="44EA95C1" w14:textId="3BEBCF50" w:rsidR="006150B9" w:rsidRPr="00361BF9" w:rsidRDefault="006150B9" w:rsidP="00361BF9">
      <w:pPr>
        <w:pStyle w:val="H1bodytext"/>
        <w:spacing w:after="120"/>
        <w:rPr>
          <w:rFonts w:ascii="Arial" w:hAnsi="Arial"/>
        </w:rPr>
      </w:pPr>
      <w:r w:rsidRPr="00361BF9">
        <w:rPr>
          <w:rFonts w:ascii="Arial" w:hAnsi="Arial"/>
        </w:rPr>
        <w:t xml:space="preserve">This section details changes incorporated into each version of the </w:t>
      </w:r>
      <w:sdt>
        <w:sdtPr>
          <w:rPr>
            <w:rFonts w:ascii="Arial" w:hAnsi="Arial"/>
          </w:rPr>
          <w:alias w:val="Keywords"/>
          <w:tag w:val=""/>
          <w:id w:val="-696780657"/>
          <w:placeholder>
            <w:docPart w:val="F77FD276F42747FAAB8AD970DF5038E1"/>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rPr>
            <w:t>HSSM Builder</w:t>
          </w:r>
        </w:sdtContent>
      </w:sdt>
      <w:r w:rsidRPr="00361BF9">
        <w:rPr>
          <w:rFonts w:ascii="Arial" w:hAnsi="Arial"/>
        </w:rPr>
        <w:t xml:space="preserve"> tool.</w:t>
      </w:r>
    </w:p>
    <w:p w14:paraId="767FDD95" w14:textId="1E568AD4" w:rsidR="006150B9" w:rsidRDefault="006150B9" w:rsidP="006150B9">
      <w:pPr>
        <w:pStyle w:val="ListParagraph"/>
        <w:numPr>
          <w:ilvl w:val="0"/>
          <w:numId w:val="8"/>
        </w:numPr>
      </w:pPr>
      <w:r>
        <w:t>1.0 – Tool was developed.</w:t>
      </w:r>
    </w:p>
    <w:p w14:paraId="7918A98C" w14:textId="00A2F10E" w:rsidR="00F508A1" w:rsidRPr="004556EC" w:rsidRDefault="00F508A1" w:rsidP="006150B9">
      <w:pPr>
        <w:pStyle w:val="ListParagraph"/>
        <w:numPr>
          <w:ilvl w:val="0"/>
          <w:numId w:val="8"/>
        </w:numPr>
      </w:pPr>
      <w:r>
        <w:t xml:space="preserve">1.1 </w:t>
      </w:r>
      <w:r w:rsidR="00553FE1">
        <w:t xml:space="preserve">– </w:t>
      </w:r>
      <w:r w:rsidR="00C65F9C">
        <w:t>New Functionality</w:t>
      </w:r>
      <w:r>
        <w:t xml:space="preserve">:  Cells going inactive or starting inactive </w:t>
      </w:r>
      <w:r w:rsidR="00C65F9C">
        <w:t>to be mass shifted instead of skipped</w:t>
      </w:r>
      <w:r w:rsidR="0067511B">
        <w:t xml:space="preserve"> </w:t>
      </w:r>
      <w:proofErr w:type="gramStart"/>
      <w:r w:rsidR="0067511B">
        <w:t>similar to</w:t>
      </w:r>
      <w:proofErr w:type="gramEnd"/>
      <w:r w:rsidR="0067511B">
        <w:t xml:space="preserve"> dry cells</w:t>
      </w:r>
      <w:r w:rsidR="00F67588">
        <w:t>; cells without any mass associated with them in the original dataset are</w:t>
      </w:r>
      <w:r w:rsidR="007246F9">
        <w:t xml:space="preserve"> deleted from</w:t>
      </w:r>
      <w:r w:rsidR="00AC3A1A">
        <w:t xml:space="preserve"> loaded</w:t>
      </w:r>
      <w:r w:rsidR="007246F9">
        <w:t xml:space="preserve"> data</w:t>
      </w:r>
      <w:r>
        <w:t>.</w:t>
      </w:r>
    </w:p>
    <w:p w14:paraId="6FC1F27F" w14:textId="77777777" w:rsidR="00A06E1E" w:rsidRDefault="00AB4DDD" w:rsidP="00773AF7">
      <w:pPr>
        <w:pStyle w:val="ListParagraph"/>
        <w:numPr>
          <w:ilvl w:val="0"/>
          <w:numId w:val="8"/>
        </w:numPr>
      </w:pPr>
      <w:r>
        <w:t xml:space="preserve">1.2 </w:t>
      </w:r>
      <w:r w:rsidR="00773AF7">
        <w:t>–</w:t>
      </w:r>
      <w:r>
        <w:t xml:space="preserve"> </w:t>
      </w:r>
      <w:r w:rsidR="00131597">
        <w:t xml:space="preserve">Fixed </w:t>
      </w:r>
      <w:r w:rsidR="00A06E1E">
        <w:t xml:space="preserve">1 </w:t>
      </w:r>
      <w:r w:rsidR="00131597">
        <w:t>issue</w:t>
      </w:r>
      <w:r w:rsidR="00A06E1E">
        <w:t xml:space="preserve"> and created 1 new function:</w:t>
      </w:r>
    </w:p>
    <w:p w14:paraId="575F6DC3" w14:textId="33F630DD" w:rsidR="00A06E1E" w:rsidRDefault="00A06E1E" w:rsidP="00A06E1E">
      <w:pPr>
        <w:pStyle w:val="ListParagraph"/>
        <w:numPr>
          <w:ilvl w:val="1"/>
          <w:numId w:val="8"/>
        </w:numPr>
      </w:pPr>
      <w:r>
        <w:t xml:space="preserve">Fixed </w:t>
      </w:r>
      <w:r w:rsidR="00131597">
        <w:t>w</w:t>
      </w:r>
      <w:r w:rsidR="00AB4DDD">
        <w:t>hen saturation layer changes for a cell in the last year of the time series and the layer it is moves to is dropped due to lack of mass, it creates an issue in the checking files when rebuilding the data to compare to the original data.</w:t>
      </w:r>
      <w:r w:rsidR="00200B6D">
        <w:t xml:space="preserve">  Test Case AT-4 will test this fix.</w:t>
      </w:r>
    </w:p>
    <w:p w14:paraId="0F9A51AF" w14:textId="56B7770F" w:rsidR="00773AF7" w:rsidRPr="004556EC" w:rsidRDefault="00773AF7" w:rsidP="00A06E1E">
      <w:pPr>
        <w:pStyle w:val="ListParagraph"/>
        <w:numPr>
          <w:ilvl w:val="1"/>
          <w:numId w:val="8"/>
        </w:numPr>
      </w:pPr>
      <w:r>
        <w:t>Created optional function to create a stepwise output.</w:t>
      </w:r>
    </w:p>
    <w:p w14:paraId="2D299DE3" w14:textId="77777777" w:rsidR="006150B9" w:rsidRPr="00F279D9" w:rsidRDefault="006150B9" w:rsidP="00E62A15">
      <w:pPr>
        <w:pStyle w:val="H1bodytext"/>
        <w:spacing w:after="120"/>
        <w:rPr>
          <w:rFonts w:ascii="Arial" w:hAnsi="Arial" w:cs="Arial"/>
          <w:highlight w:val="yellow"/>
        </w:rPr>
      </w:pPr>
    </w:p>
    <w:p w14:paraId="25BAE097" w14:textId="28B625E3" w:rsidR="00A268A3" w:rsidRDefault="00A268A3">
      <w:pPr>
        <w:spacing w:after="160" w:line="259" w:lineRule="auto"/>
      </w:pPr>
      <w:r>
        <w:br w:type="page"/>
      </w:r>
    </w:p>
    <w:p w14:paraId="1744AD6E" w14:textId="77777777" w:rsidR="008A7D60" w:rsidRDefault="008A7D60" w:rsidP="00A268A3">
      <w:pPr>
        <w:pStyle w:val="Heading1"/>
        <w:numPr>
          <w:ilvl w:val="0"/>
          <w:numId w:val="0"/>
        </w:numPr>
        <w:jc w:val="center"/>
      </w:pPr>
      <w:bookmarkStart w:id="13" w:name="_Ref33082828"/>
    </w:p>
    <w:p w14:paraId="56F46FBC" w14:textId="77777777" w:rsidR="008A7D60" w:rsidRDefault="008A7D60" w:rsidP="00A268A3">
      <w:pPr>
        <w:pStyle w:val="Heading1"/>
        <w:numPr>
          <w:ilvl w:val="0"/>
          <w:numId w:val="0"/>
        </w:numPr>
        <w:jc w:val="center"/>
      </w:pPr>
    </w:p>
    <w:p w14:paraId="1FB802FD" w14:textId="77777777" w:rsidR="008A7D60" w:rsidRDefault="008A7D60" w:rsidP="00A268A3">
      <w:pPr>
        <w:pStyle w:val="Heading1"/>
        <w:numPr>
          <w:ilvl w:val="0"/>
          <w:numId w:val="0"/>
        </w:numPr>
        <w:jc w:val="center"/>
      </w:pPr>
    </w:p>
    <w:p w14:paraId="4121A738" w14:textId="77777777" w:rsidR="008A7D60" w:rsidRDefault="008A7D60" w:rsidP="00A268A3">
      <w:pPr>
        <w:pStyle w:val="Heading1"/>
        <w:numPr>
          <w:ilvl w:val="0"/>
          <w:numId w:val="0"/>
        </w:numPr>
        <w:jc w:val="center"/>
      </w:pPr>
    </w:p>
    <w:p w14:paraId="7AAF3D48" w14:textId="71576745" w:rsidR="00A268A3" w:rsidRDefault="00A268A3" w:rsidP="00A268A3">
      <w:pPr>
        <w:pStyle w:val="Heading1"/>
        <w:numPr>
          <w:ilvl w:val="0"/>
          <w:numId w:val="0"/>
        </w:numPr>
        <w:jc w:val="center"/>
        <w:rPr>
          <w:rFonts w:cs="Arial"/>
          <w:bCs/>
        </w:rPr>
      </w:pPr>
      <w:r>
        <w:t xml:space="preserve">Appendix </w:t>
      </w:r>
      <w:fldSimple w:instr=" SEQ Appendix \* ALPHABETIC ">
        <w:r w:rsidR="005778DA">
          <w:rPr>
            <w:noProof/>
          </w:rPr>
          <w:t>A</w:t>
        </w:r>
      </w:fldSimple>
      <w:bookmarkEnd w:id="13"/>
    </w:p>
    <w:p w14:paraId="2FCEEE44" w14:textId="77777777" w:rsidR="00A268A3" w:rsidRDefault="00A268A3" w:rsidP="00A268A3">
      <w:pPr>
        <w:pStyle w:val="H1bodytext"/>
        <w:spacing w:after="120"/>
        <w:ind w:left="0"/>
        <w:rPr>
          <w:rFonts w:ascii="Arial" w:hAnsi="Arial" w:cs="Arial"/>
          <w:b/>
          <w:bCs/>
        </w:rPr>
      </w:pPr>
    </w:p>
    <w:p w14:paraId="30976AF7" w14:textId="77777777" w:rsidR="00A268A3" w:rsidRPr="00007DB9" w:rsidRDefault="00A268A3" w:rsidP="00A268A3">
      <w:pPr>
        <w:pStyle w:val="H1bodytext"/>
        <w:spacing w:after="120"/>
        <w:ind w:left="0"/>
        <w:jc w:val="center"/>
        <w:rPr>
          <w:rFonts w:ascii="Arial" w:hAnsi="Arial" w:cs="Arial"/>
          <w:b/>
          <w:bCs/>
          <w:sz w:val="24"/>
          <w:szCs w:val="24"/>
        </w:rPr>
      </w:pPr>
      <w:r w:rsidRPr="00007DB9">
        <w:rPr>
          <w:rFonts w:ascii="Arial" w:hAnsi="Arial" w:cs="Arial"/>
          <w:b/>
          <w:bCs/>
          <w:sz w:val="24"/>
          <w:szCs w:val="24"/>
        </w:rPr>
        <w:t>Completed Acceptance Test Cases</w:t>
      </w:r>
    </w:p>
    <w:p w14:paraId="3BEF4B6A" w14:textId="77777777" w:rsidR="00A268A3" w:rsidRDefault="00A268A3" w:rsidP="00A268A3">
      <w:pPr>
        <w:spacing w:after="160" w:line="259" w:lineRule="auto"/>
      </w:pPr>
      <w:r>
        <w:br w:type="page"/>
      </w:r>
    </w:p>
    <w:p w14:paraId="194F9D46" w14:textId="36B0E1BF" w:rsidR="008A7D60" w:rsidRPr="00361BF9" w:rsidRDefault="00A268A3" w:rsidP="00A268A3">
      <w:bookmarkStart w:id="14" w:name="_Hlk41469539"/>
      <w:r w:rsidRPr="00361BF9">
        <w:rPr>
          <w:rFonts w:ascii="Arial" w:hAnsi="Arial"/>
          <w:b/>
        </w:rPr>
        <w:lastRenderedPageBreak/>
        <w:t>Tool Runner Log</w:t>
      </w:r>
      <w:r w:rsidR="006849E5" w:rsidRPr="006849E5">
        <w:t xml:space="preserve">   </w:t>
      </w:r>
    </w:p>
    <w:p w14:paraId="7C3B7C09" w14:textId="77777777" w:rsidR="00AC3A1A" w:rsidRDefault="00AC3A1A" w:rsidP="00AC3A1A"/>
    <w:p w14:paraId="5A61AD22" w14:textId="77777777" w:rsidR="007C5475" w:rsidRDefault="007C5475" w:rsidP="007C5475">
      <w:r>
        <w:t>###Executing AT-</w:t>
      </w:r>
      <w:proofErr w:type="gramStart"/>
      <w:r>
        <w:t>1  #</w:t>
      </w:r>
      <w:proofErr w:type="gramEnd"/>
      <w:r>
        <w:t>##</w:t>
      </w:r>
    </w:p>
    <w:p w14:paraId="703BD108" w14:textId="77777777" w:rsidR="007C5475" w:rsidRDefault="007C5475" w:rsidP="007C5475"/>
    <w:p w14:paraId="41CF1E63" w14:textId="77777777" w:rsidR="007C5475" w:rsidRDefault="007C5475" w:rsidP="007C5475">
      <w:r>
        <w:t>###Executing Fingerprint Tool /home/jfullerton/CAVE/CA-CIE-Tools-TestEnv/v4-4_HSSM_Package_builder/AT-1/config_AT-1_olive.json ###</w:t>
      </w:r>
    </w:p>
    <w:p w14:paraId="41CD86D2" w14:textId="77777777" w:rsidR="007C5475" w:rsidRDefault="007C5475" w:rsidP="007C5475">
      <w:r>
        <w:t>INFO--10/12/2020 10:19:34 AM--Starting CA-CIE Tool Runner.</w:t>
      </w:r>
      <w:r>
        <w:tab/>
        <w:t>Logging to "./AT-1_AT-1.log"</w:t>
      </w:r>
    </w:p>
    <w:p w14:paraId="04B9EB60" w14:textId="77777777" w:rsidR="007C5475" w:rsidRDefault="007C5475" w:rsidP="007C5475">
      <w:r>
        <w:t>INFO--10/12/2020 10:19:34 AM--Code Version: a20ade26ba46389a537dde0f324e814282984c4e v5.11: /opt/tools/</w:t>
      </w:r>
      <w:proofErr w:type="spellStart"/>
      <w:r>
        <w:t>pylib</w:t>
      </w:r>
      <w:proofErr w:type="spellEnd"/>
      <w:r>
        <w:t>/runner/runner.py&lt;--1bcfd6779e9cbdb82673405873a8e5e81514ae27</w:t>
      </w:r>
    </w:p>
    <w:p w14:paraId="6B87877B" w14:textId="77777777" w:rsidR="007C5475" w:rsidRDefault="007C5475" w:rsidP="007C5475"/>
    <w:p w14:paraId="49657012" w14:textId="77777777" w:rsidR="007C5475" w:rsidRDefault="007C5475" w:rsidP="007C5475">
      <w:r>
        <w:t>INFO--10/12/2020 10:19:34 AM--Code Version: a20ade26ba46389a537dde0f324e814282984c4e v5.11: /opt/tools/</w:t>
      </w:r>
      <w:proofErr w:type="spellStart"/>
      <w:r>
        <w:t>pylib</w:t>
      </w:r>
      <w:proofErr w:type="spellEnd"/>
      <w:r>
        <w:t>/fingerprint/fingerprint.py&lt;--e9692a4faec2ee264fe50417b6b6a516ba82b2f6</w:t>
      </w:r>
    </w:p>
    <w:p w14:paraId="53893C14" w14:textId="77777777" w:rsidR="007C5475" w:rsidRDefault="007C5475" w:rsidP="007C5475"/>
    <w:p w14:paraId="52D2A76D" w14:textId="77777777" w:rsidR="007C5475" w:rsidRDefault="007C5475" w:rsidP="007C5475">
      <w:r>
        <w:t xml:space="preserve">INFO--10/12/2020 10:19:34 AM--QA Status: </w:t>
      </w:r>
      <w:proofErr w:type="gramStart"/>
      <w:r>
        <w:t>QUALIFIED :</w:t>
      </w:r>
      <w:proofErr w:type="gramEnd"/>
      <w:r>
        <w:t xml:space="preserve"> /opt/tools/pylib/runner/runner.py</w:t>
      </w:r>
    </w:p>
    <w:p w14:paraId="766DEA78" w14:textId="77777777" w:rsidR="007C5475" w:rsidRDefault="007C5475" w:rsidP="007C5475">
      <w:r>
        <w:t xml:space="preserve">INFO--10/12/2020 10:19:34 AM--QA Status: </w:t>
      </w:r>
      <w:proofErr w:type="gramStart"/>
      <w:r>
        <w:t>QUALIFIED :</w:t>
      </w:r>
      <w:proofErr w:type="gramEnd"/>
      <w:r>
        <w:t xml:space="preserve"> /opt/tools/pylib/fingerprint/fingerprint.py</w:t>
      </w:r>
    </w:p>
    <w:p w14:paraId="71C8F0AE" w14:textId="77777777" w:rsidR="007C5475" w:rsidRDefault="007C5475" w:rsidP="007C5475">
      <w:r>
        <w:t>INFO--10/12/2020 10:19:34 AM--Invoking Command:"python3.6"</w:t>
      </w:r>
      <w:r>
        <w:tab/>
        <w:t>with Arguments:"/opt/tools/pylib/fingerprint/fingerprint.py /home/jfullerton/CAVE/CA-CIE-Tools-TestEnv/v4-4_HSSM_Package_builder/AT-1/config_AT-1_olive.json --output ./AT-1_AT-1.log --</w:t>
      </w:r>
      <w:proofErr w:type="spellStart"/>
      <w:r>
        <w:t>outputmode</w:t>
      </w:r>
      <w:proofErr w:type="spellEnd"/>
      <w:r>
        <w:t xml:space="preserve"> a"</w:t>
      </w:r>
    </w:p>
    <w:p w14:paraId="44C6436A" w14:textId="77777777" w:rsidR="007C5475" w:rsidRDefault="007C5475" w:rsidP="007C5475">
      <w:r>
        <w:t>INFO--10/12/2020 10:19:34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05150B42" w14:textId="77777777" w:rsidR="007C5475" w:rsidRDefault="007C5475" w:rsidP="007C5475">
      <w:r>
        <w:t>Fingerprint generated at 2020-10-12 10:19:34.195267</w:t>
      </w:r>
    </w:p>
    <w:p w14:paraId="135D9CF9" w14:textId="77777777" w:rsidR="007C5475" w:rsidRDefault="007C5475" w:rsidP="007C5475">
      <w:r>
        <w:t>/home/jfullerton/CAVE/CA-CIE-Tools-TestEnv/v4-4_HSSM_Package_builder/AT-1/config_AT-1_olive.json</w:t>
      </w:r>
      <w:r>
        <w:tab/>
        <w:t>6aea72784ef0e534056cd8efb60255444b00abd6eea6803c3d761a20756596ff</w:t>
      </w:r>
    </w:p>
    <w:p w14:paraId="095BC691" w14:textId="77777777" w:rsidR="007C5475" w:rsidRDefault="007C5475" w:rsidP="007C5475"/>
    <w:p w14:paraId="20DD4E71" w14:textId="77777777" w:rsidR="007C5475" w:rsidRDefault="007C5475" w:rsidP="007C5475">
      <w:r>
        <w:t>###Finished Process###</w:t>
      </w:r>
    </w:p>
    <w:p w14:paraId="65170D81" w14:textId="77777777" w:rsidR="007C5475" w:rsidRDefault="007C5475" w:rsidP="007C5475"/>
    <w:p w14:paraId="406E0081" w14:textId="77777777" w:rsidR="007C5475" w:rsidRDefault="007C5475" w:rsidP="007C5475"/>
    <w:p w14:paraId="57162B41" w14:textId="77777777" w:rsidR="007C5475" w:rsidRDefault="007C5475" w:rsidP="007C5475"/>
    <w:p w14:paraId="08864704" w14:textId="77777777" w:rsidR="007C5475" w:rsidRDefault="007C5475" w:rsidP="007C5475">
      <w:r>
        <w:t>###Executing Fingerprint Tool###</w:t>
      </w:r>
    </w:p>
    <w:p w14:paraId="225F153C" w14:textId="77777777" w:rsidR="007C5475" w:rsidRDefault="007C5475" w:rsidP="007C5475">
      <w:r>
        <w:t>INFO--10/12/2020 10:19:34 AM--Starting CA-CIE Tool Runner.</w:t>
      </w:r>
      <w:r>
        <w:tab/>
        <w:t>Logging to "./AT-1_AT-1.log"</w:t>
      </w:r>
    </w:p>
    <w:p w14:paraId="34BE5BCA" w14:textId="77777777" w:rsidR="007C5475" w:rsidRDefault="007C5475" w:rsidP="007C5475">
      <w:r>
        <w:t>INFO--10/12/2020 10:19:34 AM--Code Version: a20ade26ba46389a537dde0f324e814282984c4e v5.11: /opt/tools/</w:t>
      </w:r>
      <w:proofErr w:type="spellStart"/>
      <w:r>
        <w:t>pylib</w:t>
      </w:r>
      <w:proofErr w:type="spellEnd"/>
      <w:r>
        <w:t>/runner/runner.py&lt;--1bcfd6779e9cbdb82673405873a8e5e81514ae27</w:t>
      </w:r>
    </w:p>
    <w:p w14:paraId="05D428AE" w14:textId="77777777" w:rsidR="007C5475" w:rsidRDefault="007C5475" w:rsidP="007C5475"/>
    <w:p w14:paraId="37295BF3" w14:textId="77777777" w:rsidR="007C5475" w:rsidRDefault="007C5475" w:rsidP="007C5475">
      <w:r>
        <w:t>INFO--10/12/2020 10:19:34 AM--Code Version: a20ade26ba46389a537dde0f324e814282984c4e v5.11: /opt/tools/</w:t>
      </w:r>
      <w:proofErr w:type="spellStart"/>
      <w:r>
        <w:t>pylib</w:t>
      </w:r>
      <w:proofErr w:type="spellEnd"/>
      <w:r>
        <w:t>/fingerprint/fingerprint.py&lt;--e9692a4faec2ee264fe50417b6b6a516ba82b2f6</w:t>
      </w:r>
    </w:p>
    <w:p w14:paraId="48B950B8" w14:textId="77777777" w:rsidR="007C5475" w:rsidRDefault="007C5475" w:rsidP="007C5475"/>
    <w:p w14:paraId="085A7BB6" w14:textId="77777777" w:rsidR="007C5475" w:rsidRDefault="007C5475" w:rsidP="007C5475">
      <w:r>
        <w:t xml:space="preserve">INFO--10/12/2020 10:19:34 AM--QA Status: </w:t>
      </w:r>
      <w:proofErr w:type="gramStart"/>
      <w:r>
        <w:t>QUALIFIED :</w:t>
      </w:r>
      <w:proofErr w:type="gramEnd"/>
      <w:r>
        <w:t xml:space="preserve"> /opt/tools/pylib/runner/runner.py</w:t>
      </w:r>
    </w:p>
    <w:p w14:paraId="1248B8EE" w14:textId="77777777" w:rsidR="007C5475" w:rsidRDefault="007C5475" w:rsidP="007C5475">
      <w:r>
        <w:t xml:space="preserve">INFO--10/12/2020 10:19:34 AM--QA Status: </w:t>
      </w:r>
      <w:proofErr w:type="gramStart"/>
      <w:r>
        <w:t>QUALIFIED :</w:t>
      </w:r>
      <w:proofErr w:type="gramEnd"/>
      <w:r>
        <w:t xml:space="preserve"> /opt/tools/pylib/fingerprint/fingerprint.py</w:t>
      </w:r>
    </w:p>
    <w:p w14:paraId="0AEB44B3" w14:textId="77777777" w:rsidR="007C5475" w:rsidRDefault="007C5475" w:rsidP="007C5475">
      <w:r>
        <w:t>INFO--10/12/2020 10:19:34 AM--Invoking Command:"python3.6"</w:t>
      </w:r>
      <w:r>
        <w:tab/>
        <w:t>with Arguments:"/opt/tools/pylib/fingerprint/fingerprint.py /home/jfullerton/CAVE/CA-CIE-Tools-TestEnv/v4-4_HSSM_Package_builder/hds/ --output ./AT-1_AT-1.log --</w:t>
      </w:r>
      <w:proofErr w:type="spellStart"/>
      <w:r>
        <w:t>outputmode</w:t>
      </w:r>
      <w:proofErr w:type="spellEnd"/>
      <w:r>
        <w:t xml:space="preserve"> a"</w:t>
      </w:r>
    </w:p>
    <w:p w14:paraId="7EB75061" w14:textId="77777777" w:rsidR="007C5475" w:rsidRDefault="007C5475" w:rsidP="007C5475">
      <w:r>
        <w:t>INFO--10/12/2020 10:19:34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99392C5" w14:textId="77777777" w:rsidR="007C5475" w:rsidRDefault="007C5475" w:rsidP="007C5475">
      <w:r>
        <w:t>Fingerprint generated at 2020-10-12 10:19:36.111131</w:t>
      </w:r>
    </w:p>
    <w:p w14:paraId="0D728163" w14:textId="77777777" w:rsidR="007C5475" w:rsidRDefault="007C5475" w:rsidP="007C5475">
      <w:r>
        <w:t>Total for 16 files</w:t>
      </w:r>
      <w:r>
        <w:tab/>
        <w:t>f0b4d588667e13d0a98966d14c82615b9265a43239c7200b52725671e19195cd</w:t>
      </w:r>
    </w:p>
    <w:p w14:paraId="7CDA6311" w14:textId="77777777" w:rsidR="007C5475" w:rsidRDefault="007C5475" w:rsidP="007C5475"/>
    <w:p w14:paraId="6117748A" w14:textId="77777777" w:rsidR="007C5475" w:rsidRDefault="007C5475" w:rsidP="007C5475">
      <w:r>
        <w:lastRenderedPageBreak/>
        <w:t>/home/jfullerton/CAVE/CA-CIE-Tools-TestEnv/v4-4_HSSM_Package_builder/hds/P2Rv8.3.hds</w:t>
      </w:r>
      <w:r>
        <w:tab/>
        <w:t>85cafa903c2c0d46de1efacc4fd25f199a00590684cd6bda120c997d5015c48d</w:t>
      </w:r>
    </w:p>
    <w:p w14:paraId="5BDECB97" w14:textId="77777777" w:rsidR="007C5475" w:rsidRDefault="007C5475" w:rsidP="007C5475">
      <w:r>
        <w:t>/home/jfullerton/CAVE/CA-CIE-Tools-TestEnv/v4-4_HSSM_Package_builder/hds/bot1.ref</w:t>
      </w:r>
      <w:r>
        <w:tab/>
        <w:t>f162da5bef18b495eea5f5819be30e1cb616d0790f708dff7bb3428129a7046c</w:t>
      </w:r>
    </w:p>
    <w:p w14:paraId="0D354A8F" w14:textId="77777777" w:rsidR="007C5475" w:rsidRDefault="007C5475" w:rsidP="007C5475">
      <w:r>
        <w:t>/home/jfullerton/CAVE/CA-CIE-Tools-TestEnv/v4-4_HSSM_Package_builder/hds/bot2.ref</w:t>
      </w:r>
      <w:r>
        <w:tab/>
        <w:t>cb6e88901e24bd42026290efa0825c632c35adfbf290ba67c2cd94ef1ffed979</w:t>
      </w:r>
    </w:p>
    <w:p w14:paraId="5079F63D" w14:textId="77777777" w:rsidR="007C5475" w:rsidRDefault="007C5475" w:rsidP="007C5475">
      <w:r>
        <w:t>/home/jfullerton/CAVE/CA-CIE-Tools-TestEnv/v4-4_HSSM_Package_builder/hds/bot3.ref</w:t>
      </w:r>
      <w:r>
        <w:tab/>
        <w:t>0a219383be39b8528e4382f3a64dc1ea97b8fc023c7f50aacc5ed6bbf840b18b</w:t>
      </w:r>
    </w:p>
    <w:p w14:paraId="71E85507" w14:textId="77777777" w:rsidR="007C5475" w:rsidRDefault="007C5475" w:rsidP="007C5475">
      <w:r>
        <w:t>/home/jfullerton/CAVE/CA-CIE-Tools-TestEnv/v4-4_HSSM_Package_builder/hds/bot4.ref</w:t>
      </w:r>
      <w:r>
        <w:tab/>
        <w:t>5439116ed0ea25d90648886055c4dc8fde2bcc8b812d4683b55143906edeebc1</w:t>
      </w:r>
    </w:p>
    <w:p w14:paraId="7912E9B2" w14:textId="77777777" w:rsidR="007C5475" w:rsidRDefault="007C5475" w:rsidP="007C5475">
      <w:r>
        <w:t>/home/jfullerton/CAVE/CA-CIE-Tools-TestEnv/v4-4_HSSM_Package_builder/hds/bot5_FY79_03_116d.ref</w:t>
      </w:r>
      <w:r>
        <w:tab/>
        <w:t>2a172eeb8ff31341e617eb4e95991c1479dde58d50ed2c035a73bbbcebddbd0b</w:t>
      </w:r>
    </w:p>
    <w:p w14:paraId="659C511D" w14:textId="77777777" w:rsidR="007C5475" w:rsidRDefault="007C5475" w:rsidP="007C5475">
      <w:r>
        <w:t>/home/jfullerton/CAVE/CA-CIE-Tools-TestEnv/v4-4_HSSM_Package_builder/hds/bot6_FY79_03_116d.ref</w:t>
      </w:r>
      <w:r>
        <w:tab/>
        <w:t>49800f659d8446cb84e937a79607fc0fd22c7c1e94cd742e956828f54a298f66</w:t>
      </w:r>
    </w:p>
    <w:p w14:paraId="38E0C4B0" w14:textId="77777777" w:rsidR="007C5475" w:rsidRDefault="007C5475" w:rsidP="007C5475">
      <w:r>
        <w:t>/home/jfullerton/CAVE/CA-CIE-Tools-TestEnv/v4-4_HSSM_Package_builder/hds/bot7_FY79_03_116d.ref</w:t>
      </w:r>
      <w:r>
        <w:tab/>
        <w:t>316f81fa5a29158045d2a0b4f9d0e9927bb2cae2ae69bd14c4e69c32a87b6c97</w:t>
      </w:r>
    </w:p>
    <w:p w14:paraId="21E67725" w14:textId="77777777" w:rsidR="007C5475" w:rsidRDefault="007C5475" w:rsidP="007C5475">
      <w:r>
        <w:t>/home/jfullerton/CAVE/CA-CIE-Tools-TestEnv/v4-4_HSSM_Package_builder/hds/sh1.ref</w:t>
      </w:r>
      <w:r>
        <w:tab/>
        <w:t>5c72f484a1bf746838b6106570077f22bbb2573cb072b2efb7541bd683ec04da</w:t>
      </w:r>
    </w:p>
    <w:p w14:paraId="21758CCD" w14:textId="77777777" w:rsidR="007C5475" w:rsidRDefault="007C5475" w:rsidP="007C5475">
      <w:r>
        <w:t>/home/jfullerton/CAVE/CA-CIE-Tools-TestEnv/v4-4_HSSM_Package_builder/hds/sh2.ref</w:t>
      </w:r>
      <w:r>
        <w:tab/>
        <w:t>a4d84d3972550fa0f333ff70a0f8711f31b39333a008dfd80f5259adf1b410f4</w:t>
      </w:r>
    </w:p>
    <w:p w14:paraId="35A75D74" w14:textId="77777777" w:rsidR="007C5475" w:rsidRDefault="007C5475" w:rsidP="007C5475">
      <w:r>
        <w:t>/home/jfullerton/CAVE/CA-CIE-Tools-TestEnv/v4-4_HSSM_Package_builder/hds/sh3.ref</w:t>
      </w:r>
      <w:r>
        <w:tab/>
        <w:t>994019a7e8c1f3b7b5689888f864d3edeaeb1f6fcd55cdeab4d3d00617c0e6e9</w:t>
      </w:r>
    </w:p>
    <w:p w14:paraId="70B901D4" w14:textId="77777777" w:rsidR="007C5475" w:rsidRDefault="007C5475" w:rsidP="007C5475">
      <w:r>
        <w:t>/home/jfullerton/CAVE/CA-CIE-Tools-TestEnv/v4-4_HSSM_Package_builder/hds/sh4.ref</w:t>
      </w:r>
      <w:r>
        <w:tab/>
        <w:t>fad807fe4f3652d4c1d011524c39db8f0ad2d34a9fcf259a513efce23db65240</w:t>
      </w:r>
    </w:p>
    <w:p w14:paraId="0488284B" w14:textId="77777777" w:rsidR="007C5475" w:rsidRDefault="007C5475" w:rsidP="007C5475">
      <w:r>
        <w:t>/home/jfullerton/CAVE/CA-CIE-Tools-TestEnv/v4-4_HSSM_Package_builder/hds/sh5.ref</w:t>
      </w:r>
      <w:r>
        <w:tab/>
        <w:t>308a7ab800bb4a4e29ab5a4d431fec6d5a1e9b30d98194f8c8160f42309dcf84</w:t>
      </w:r>
    </w:p>
    <w:p w14:paraId="767E658A" w14:textId="77777777" w:rsidR="007C5475" w:rsidRDefault="007C5475" w:rsidP="007C5475">
      <w:r>
        <w:t>/home/jfullerton/CAVE/CA-CIE-Tools-TestEnv/v4-4_HSSM_Package_builder/hds/sh6.ref</w:t>
      </w:r>
      <w:r>
        <w:tab/>
        <w:t>649a286518ee1815ae8710d3d616fc8c164736820ed6521aa92b3543d524cfe7</w:t>
      </w:r>
    </w:p>
    <w:p w14:paraId="6A0A43FC" w14:textId="77777777" w:rsidR="007C5475" w:rsidRDefault="007C5475" w:rsidP="007C5475">
      <w:r>
        <w:t>/home/jfullerton/CAVE/CA-CIE-Tools-TestEnv/v4-4_HSSM_Package_builder/hds/sh7.ref</w:t>
      </w:r>
      <w:r>
        <w:tab/>
        <w:t>efbaa30f9008ff17a3cf7cf975dee125dc56bf7bb9ac4223a9e96b9778e2378a</w:t>
      </w:r>
    </w:p>
    <w:p w14:paraId="26DF0745" w14:textId="77777777" w:rsidR="007C5475" w:rsidRDefault="007C5475" w:rsidP="007C5475">
      <w:r>
        <w:t>/home/jfullerton/CAVE/CA-CIE-Tools-TestEnv/v4-4_HSSM_Package_builder/hds/top1.ref</w:t>
      </w:r>
      <w:r>
        <w:tab/>
        <w:t>30ccfc72c31497e1d421cd0b8ad4850cdea4fdf1ea438bace3208bc9bcd1e266</w:t>
      </w:r>
    </w:p>
    <w:p w14:paraId="5526AB0C" w14:textId="77777777" w:rsidR="007C5475" w:rsidRDefault="007C5475" w:rsidP="007C5475">
      <w:r>
        <w:t>###Finished Process###</w:t>
      </w:r>
    </w:p>
    <w:p w14:paraId="477CC20D" w14:textId="77777777" w:rsidR="007C5475" w:rsidRDefault="007C5475" w:rsidP="007C5475"/>
    <w:p w14:paraId="182D4CA2" w14:textId="77777777" w:rsidR="007C5475" w:rsidRDefault="007C5475" w:rsidP="007C5475"/>
    <w:p w14:paraId="1CE1A983" w14:textId="77777777" w:rsidR="007C5475" w:rsidRDefault="007C5475" w:rsidP="007C5475"/>
    <w:p w14:paraId="1830C515" w14:textId="77777777" w:rsidR="007C5475" w:rsidRDefault="007C5475" w:rsidP="007C5475">
      <w:r>
        <w:t>###Executing Fingerprint Tool###</w:t>
      </w:r>
    </w:p>
    <w:p w14:paraId="22057CD7" w14:textId="77777777" w:rsidR="007C5475" w:rsidRDefault="007C5475" w:rsidP="007C5475">
      <w:r>
        <w:t>INFO--10/12/2020 10:19:36 AM--Starting CA-CIE Tool Runner.</w:t>
      </w:r>
      <w:r>
        <w:tab/>
        <w:t>Logging to "./AT-1_AT-1.log"</w:t>
      </w:r>
    </w:p>
    <w:p w14:paraId="4792FF26" w14:textId="77777777" w:rsidR="007C5475" w:rsidRDefault="007C5475" w:rsidP="007C5475">
      <w:r>
        <w:t>INFO--10/12/2020 10:19:36 AM--Code Version: a20ade26ba46389a537dde0f324e814282984c4e v5.11: /opt/tools/</w:t>
      </w:r>
      <w:proofErr w:type="spellStart"/>
      <w:r>
        <w:t>pylib</w:t>
      </w:r>
      <w:proofErr w:type="spellEnd"/>
      <w:r>
        <w:t>/runner/runner.py&lt;--1bcfd6779e9cbdb82673405873a8e5e81514ae27</w:t>
      </w:r>
    </w:p>
    <w:p w14:paraId="6D5333BD" w14:textId="77777777" w:rsidR="007C5475" w:rsidRDefault="007C5475" w:rsidP="007C5475"/>
    <w:p w14:paraId="2BF4B8D2" w14:textId="77777777" w:rsidR="007C5475" w:rsidRDefault="007C5475" w:rsidP="007C5475">
      <w:r>
        <w:t>INFO--10/12/2020 10:19:36 AM--Code Version: a20ade26ba46389a537dde0f324e814282984c4e v5.11: /opt/tools/</w:t>
      </w:r>
      <w:proofErr w:type="spellStart"/>
      <w:r>
        <w:t>pylib</w:t>
      </w:r>
      <w:proofErr w:type="spellEnd"/>
      <w:r>
        <w:t>/fingerprint/fingerprint.py&lt;--e9692a4faec2ee264fe50417b6b6a516ba82b2f6</w:t>
      </w:r>
    </w:p>
    <w:p w14:paraId="66631E23" w14:textId="77777777" w:rsidR="007C5475" w:rsidRDefault="007C5475" w:rsidP="007C5475"/>
    <w:p w14:paraId="03881A5B" w14:textId="77777777" w:rsidR="007C5475" w:rsidRDefault="007C5475" w:rsidP="007C5475">
      <w:r>
        <w:t xml:space="preserve">INFO--10/12/2020 10:19:36 AM--QA Status: </w:t>
      </w:r>
      <w:proofErr w:type="gramStart"/>
      <w:r>
        <w:t>QUALIFIED :</w:t>
      </w:r>
      <w:proofErr w:type="gramEnd"/>
      <w:r>
        <w:t xml:space="preserve"> /opt/tools/pylib/runner/runner.py</w:t>
      </w:r>
    </w:p>
    <w:p w14:paraId="1767CF48" w14:textId="77777777" w:rsidR="007C5475" w:rsidRDefault="007C5475" w:rsidP="007C5475">
      <w:r>
        <w:lastRenderedPageBreak/>
        <w:t xml:space="preserve">INFO--10/12/2020 10:19:36 AM--QA Status: </w:t>
      </w:r>
      <w:proofErr w:type="gramStart"/>
      <w:r>
        <w:t>QUALIFIED :</w:t>
      </w:r>
      <w:proofErr w:type="gramEnd"/>
      <w:r>
        <w:t xml:space="preserve"> /opt/tools/pylib/fingerprint/fingerprint.py</w:t>
      </w:r>
    </w:p>
    <w:p w14:paraId="0487B5CE" w14:textId="77777777" w:rsidR="007C5475" w:rsidRDefault="007C5475" w:rsidP="007C5475">
      <w:r>
        <w:t>INFO--10/12/2020 10:19:36 AM--Invoking Command:"python3.6"</w:t>
      </w:r>
      <w:r>
        <w:tab/>
        <w:t>with Arguments:"/opt/tools/pylib/fingerprint/fingerprint.py /opt/ICF/Prod/P2RCAL/v8.3/data/</w:t>
      </w:r>
      <w:proofErr w:type="spellStart"/>
      <w:r>
        <w:t>calib_final</w:t>
      </w:r>
      <w:proofErr w:type="spellEnd"/>
      <w:r>
        <w:t>/ --output ./AT-1_AT-1.log --</w:t>
      </w:r>
      <w:proofErr w:type="spellStart"/>
      <w:r>
        <w:t>outputmode</w:t>
      </w:r>
      <w:proofErr w:type="spellEnd"/>
      <w:r>
        <w:t xml:space="preserve"> a"</w:t>
      </w:r>
    </w:p>
    <w:p w14:paraId="65565F99" w14:textId="77777777" w:rsidR="007C5475" w:rsidRDefault="007C5475" w:rsidP="007C5475">
      <w:r>
        <w:t>INFO--10/12/2020 10:19:36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D9E6086" w14:textId="77777777" w:rsidR="007C5475" w:rsidRDefault="007C5475" w:rsidP="007C5475">
      <w:r>
        <w:t>Fingerprint generated at 2020-10-12 10:19:37.093002</w:t>
      </w:r>
    </w:p>
    <w:p w14:paraId="7FE9DCC0" w14:textId="77777777" w:rsidR="007C5475" w:rsidRDefault="007C5475" w:rsidP="007C5475">
      <w:r>
        <w:t>Total for 62 files</w:t>
      </w:r>
      <w:r>
        <w:tab/>
        <w:t>99dbbf7846fe07de7cea67d502b95b576883b229920817d273c74523150f1bc3</w:t>
      </w:r>
    </w:p>
    <w:p w14:paraId="49C6BD6B" w14:textId="77777777" w:rsidR="007C5475" w:rsidRDefault="007C5475" w:rsidP="007C5475"/>
    <w:p w14:paraId="685D7B86" w14:textId="77777777" w:rsidR="007C5475" w:rsidRDefault="007C5475" w:rsidP="007C5475">
      <w:r>
        <w:t>/opt/ICF/Prod/P2RCAL/v8.3/data/</w:t>
      </w:r>
      <w:proofErr w:type="spellStart"/>
      <w:r>
        <w:t>calib_final</w:t>
      </w:r>
      <w:proofErr w:type="spellEnd"/>
      <w:r>
        <w:t>/P2Rv8.3.bas</w:t>
      </w:r>
      <w:r>
        <w:tab/>
        <w:t>a9174ff63286daf8e3bfe1f4568af38280638642029fd70dabbb1edd51abe9f9</w:t>
      </w:r>
    </w:p>
    <w:p w14:paraId="6558B2B9" w14:textId="77777777" w:rsidR="007C5475" w:rsidRDefault="007C5475" w:rsidP="007C5475">
      <w:r>
        <w:t>/opt/ICF/Prod/P2RCAL/v8.3/data/</w:t>
      </w:r>
      <w:proofErr w:type="spellStart"/>
      <w:r>
        <w:t>calib_final</w:t>
      </w:r>
      <w:proofErr w:type="spellEnd"/>
      <w:r>
        <w:t>/P2Rv8.3.chd</w:t>
      </w:r>
      <w:r>
        <w:tab/>
        <w:t>0bc580df8c2bb8d585f6671b457b43acdecf24c9e1b010b24f78b4e3ddbe8f0d</w:t>
      </w:r>
    </w:p>
    <w:p w14:paraId="16CD4464" w14:textId="77777777" w:rsidR="007C5475" w:rsidRPr="00427BB4" w:rsidRDefault="007C5475" w:rsidP="007C5475">
      <w:pPr>
        <w:rPr>
          <w:lang w:val="es-GT"/>
        </w:rPr>
      </w:pPr>
      <w:r w:rsidRPr="00427BB4">
        <w:rPr>
          <w:lang w:val="es-GT"/>
        </w:rPr>
        <w:t>/opt/ICF/Prod/P2RCAL/v8.3/data/calib_final/P2Rv8.3.dis</w:t>
      </w:r>
      <w:r w:rsidRPr="00427BB4">
        <w:rPr>
          <w:lang w:val="es-GT"/>
        </w:rPr>
        <w:tab/>
        <w:t>780fec30f05c6a51e722f31b80e7de46a1a5f19bdd9152d37276742ea9b368e6</w:t>
      </w:r>
    </w:p>
    <w:p w14:paraId="5BC57A5B" w14:textId="77777777" w:rsidR="007C5475" w:rsidRPr="00427BB4" w:rsidRDefault="007C5475" w:rsidP="007C5475">
      <w:pPr>
        <w:rPr>
          <w:lang w:val="es-GT"/>
        </w:rPr>
      </w:pPr>
      <w:r w:rsidRPr="00427BB4">
        <w:rPr>
          <w:lang w:val="es-GT"/>
        </w:rPr>
        <w:t>/opt/ICF/Prod/P2RCAL/v8.3/data/calib_final/P2Rv8.3.hfb</w:t>
      </w:r>
      <w:r w:rsidRPr="00427BB4">
        <w:rPr>
          <w:lang w:val="es-GT"/>
        </w:rPr>
        <w:tab/>
        <w:t>16a3d1236ef9847c5eba812e01a3bd3b94020a607fbe646593abe7fc21b6214b</w:t>
      </w:r>
    </w:p>
    <w:p w14:paraId="41F3E095" w14:textId="77777777" w:rsidR="007C5475" w:rsidRPr="00427BB4" w:rsidRDefault="007C5475" w:rsidP="007C5475">
      <w:pPr>
        <w:rPr>
          <w:lang w:val="es-GT"/>
        </w:rPr>
      </w:pPr>
      <w:r w:rsidRPr="00427BB4">
        <w:rPr>
          <w:lang w:val="es-GT"/>
        </w:rPr>
        <w:t>/opt/ICF/Prod/P2RCAL/v8.3/data/calib_final/P2Rv8.3.lpf</w:t>
      </w:r>
      <w:r w:rsidRPr="00427BB4">
        <w:rPr>
          <w:lang w:val="es-GT"/>
        </w:rPr>
        <w:tab/>
        <w:t>88baae862bb8464b982e8e12d7365564b4540bf98253b2b2f8c0d443c12db467</w:t>
      </w:r>
    </w:p>
    <w:p w14:paraId="43FB80B5" w14:textId="77777777" w:rsidR="007C5475" w:rsidRPr="00427BB4" w:rsidRDefault="007C5475" w:rsidP="007C5475">
      <w:pPr>
        <w:rPr>
          <w:lang w:val="es-GT"/>
        </w:rPr>
      </w:pPr>
      <w:r w:rsidRPr="00427BB4">
        <w:rPr>
          <w:lang w:val="es-GT"/>
        </w:rPr>
        <w:t>/opt/ICF/Prod/P2RCAL/v8.3/data/calib_final/P2Rv8.3.lst</w:t>
      </w:r>
      <w:r w:rsidRPr="00427BB4">
        <w:rPr>
          <w:lang w:val="es-GT"/>
        </w:rPr>
        <w:tab/>
        <w:t>76e355022e68faf20e0c1cc939f0bfa20ef796d526c5a0e1eff7850ab214b778</w:t>
      </w:r>
    </w:p>
    <w:p w14:paraId="22856BA9" w14:textId="77777777" w:rsidR="007C5475" w:rsidRPr="00427BB4" w:rsidRDefault="007C5475" w:rsidP="007C5475">
      <w:pPr>
        <w:rPr>
          <w:lang w:val="es-GT"/>
        </w:rPr>
      </w:pPr>
      <w:r w:rsidRPr="00427BB4">
        <w:rPr>
          <w:lang w:val="es-GT"/>
        </w:rPr>
        <w:t>/opt/ICF/Prod/P2RCAL/v8.3/data/calib_final/P2Rv8.3.mnw2</w:t>
      </w:r>
      <w:r w:rsidRPr="00427BB4">
        <w:rPr>
          <w:lang w:val="es-GT"/>
        </w:rPr>
        <w:tab/>
        <w:t>1bcc1201d84bcf340315ce7df32c0182faf904730565f89647b71dabc855aa19</w:t>
      </w:r>
    </w:p>
    <w:p w14:paraId="737FE5F1" w14:textId="77777777" w:rsidR="007C5475" w:rsidRPr="00427BB4" w:rsidRDefault="007C5475" w:rsidP="007C5475">
      <w:pPr>
        <w:rPr>
          <w:lang w:val="es-GT"/>
        </w:rPr>
      </w:pPr>
      <w:r w:rsidRPr="00427BB4">
        <w:rPr>
          <w:lang w:val="es-GT"/>
        </w:rPr>
        <w:t>/opt/ICF/Prod/P2RCAL/v8.3/data/calib_final/P2Rv8.3.mst</w:t>
      </w:r>
      <w:r w:rsidRPr="00427BB4">
        <w:rPr>
          <w:lang w:val="es-GT"/>
        </w:rPr>
        <w:tab/>
        <w:t>816aab56b0c10e796fed5a8b5eda5cf4a5db5483e50300c2349c618d0bb538bc</w:t>
      </w:r>
    </w:p>
    <w:p w14:paraId="0CA54D8F" w14:textId="77777777" w:rsidR="007C5475" w:rsidRPr="00427BB4" w:rsidRDefault="007C5475" w:rsidP="007C5475">
      <w:pPr>
        <w:rPr>
          <w:lang w:val="es-GT"/>
        </w:rPr>
      </w:pPr>
      <w:r w:rsidRPr="00427BB4">
        <w:rPr>
          <w:lang w:val="es-GT"/>
        </w:rPr>
        <w:t>/opt/ICF/Prod/P2RCAL/v8.3/data/calib_final/P2Rv8.3.nam</w:t>
      </w:r>
      <w:r w:rsidRPr="00427BB4">
        <w:rPr>
          <w:lang w:val="es-GT"/>
        </w:rPr>
        <w:tab/>
        <w:t>5ffde9b0290773c7c88377b090ba5984101fee9a230dc87c6448e9753e19a886</w:t>
      </w:r>
    </w:p>
    <w:p w14:paraId="3C9D15EE" w14:textId="77777777" w:rsidR="007C5475" w:rsidRPr="00427BB4" w:rsidRDefault="007C5475" w:rsidP="007C5475">
      <w:pPr>
        <w:rPr>
          <w:lang w:val="es-GT"/>
        </w:rPr>
      </w:pPr>
      <w:r w:rsidRPr="00427BB4">
        <w:rPr>
          <w:lang w:val="es-GT"/>
        </w:rPr>
        <w:t>/opt/ICF/Prod/P2RCAL/v8.3/data/calib_final/P2Rv8.</w:t>
      </w:r>
      <w:proofErr w:type="gramStart"/>
      <w:r w:rsidRPr="00427BB4">
        <w:rPr>
          <w:lang w:val="es-GT"/>
        </w:rPr>
        <w:t>3.oc</w:t>
      </w:r>
      <w:proofErr w:type="gramEnd"/>
      <w:r w:rsidRPr="00427BB4">
        <w:rPr>
          <w:lang w:val="es-GT"/>
        </w:rPr>
        <w:tab/>
        <w:t>2e644464bd8f0a2055f663d179f1020f7263709e0d5c96d8c43e8ed3bc4e4234</w:t>
      </w:r>
    </w:p>
    <w:p w14:paraId="715F2107" w14:textId="77777777" w:rsidR="007C5475" w:rsidRPr="00427BB4" w:rsidRDefault="007C5475" w:rsidP="007C5475">
      <w:pPr>
        <w:rPr>
          <w:lang w:val="es-GT"/>
        </w:rPr>
      </w:pPr>
      <w:r w:rsidRPr="00427BB4">
        <w:rPr>
          <w:lang w:val="es-GT"/>
        </w:rPr>
        <w:t>/opt/ICF/Prod/P2RCAL/v8.3/data/calib_final/P2Rv8.3.ort</w:t>
      </w:r>
      <w:r w:rsidRPr="00427BB4">
        <w:rPr>
          <w:lang w:val="es-GT"/>
        </w:rPr>
        <w:tab/>
        <w:t>a2aca5af418855bf9b71383b932f5dd63ad190a5046de99b8e23771e7bcdeb80</w:t>
      </w:r>
    </w:p>
    <w:p w14:paraId="6982F404" w14:textId="77777777" w:rsidR="007C5475" w:rsidRPr="00427BB4" w:rsidRDefault="007C5475" w:rsidP="007C5475">
      <w:pPr>
        <w:rPr>
          <w:lang w:val="es-GT"/>
        </w:rPr>
      </w:pPr>
      <w:r w:rsidRPr="00427BB4">
        <w:rPr>
          <w:lang w:val="es-GT"/>
        </w:rPr>
        <w:t>/opt/ICF/Prod/P2RCAL/v8.3/data/calib_final/P2Rv8.3.rch</w:t>
      </w:r>
      <w:r w:rsidRPr="00427BB4">
        <w:rPr>
          <w:lang w:val="es-GT"/>
        </w:rPr>
        <w:tab/>
        <w:t>e771cb232a43835cf8c714f7b3a651afc6ccf3140c78ea40b58359f3ec95bdca</w:t>
      </w:r>
    </w:p>
    <w:p w14:paraId="5FD81BA3" w14:textId="77777777" w:rsidR="007C5475" w:rsidRPr="00427BB4" w:rsidRDefault="007C5475" w:rsidP="007C5475">
      <w:pPr>
        <w:rPr>
          <w:lang w:val="es-GT"/>
        </w:rPr>
      </w:pPr>
      <w:r w:rsidRPr="00427BB4">
        <w:rPr>
          <w:lang w:val="es-GT"/>
        </w:rPr>
        <w:t>/opt/ICF/Prod/P2RCAL/v8.3/data/calib_final/P2Rv8.3.riv</w:t>
      </w:r>
      <w:r w:rsidRPr="00427BB4">
        <w:rPr>
          <w:lang w:val="es-GT"/>
        </w:rPr>
        <w:tab/>
        <w:t>428e66a3fc0a4c63fe8bc54888ba5640a0bcf6ee8bc836170c2c1ec42c4a91f4</w:t>
      </w:r>
    </w:p>
    <w:p w14:paraId="00A9226C" w14:textId="77777777" w:rsidR="007C5475" w:rsidRPr="00427BB4" w:rsidRDefault="007C5475" w:rsidP="007C5475">
      <w:pPr>
        <w:rPr>
          <w:lang w:val="es-GT"/>
        </w:rPr>
      </w:pPr>
      <w:r w:rsidRPr="00427BB4">
        <w:rPr>
          <w:lang w:val="es-GT"/>
        </w:rPr>
        <w:t>/opt/ICF/Prod/P2RCAL/v8.3/data/calib_final/P2Rv8.3.spc</w:t>
      </w:r>
      <w:r w:rsidRPr="00427BB4">
        <w:rPr>
          <w:lang w:val="es-GT"/>
        </w:rPr>
        <w:tab/>
        <w:t>661044af6959176fa821729154529af057b534afcdf4821f078118826bd526ff</w:t>
      </w:r>
    </w:p>
    <w:p w14:paraId="739A336B" w14:textId="77777777" w:rsidR="007C5475" w:rsidRPr="00427BB4" w:rsidRDefault="007C5475" w:rsidP="007C5475">
      <w:pPr>
        <w:rPr>
          <w:lang w:val="es-GT"/>
        </w:rPr>
      </w:pPr>
      <w:r w:rsidRPr="00427BB4">
        <w:rPr>
          <w:lang w:val="es-GT"/>
        </w:rPr>
        <w:t>/opt/ICF/Prod/P2RCAL/v8.3/data/calib_final/P2Rv8.3_ato.oc</w:t>
      </w:r>
      <w:r w:rsidRPr="00427BB4">
        <w:rPr>
          <w:lang w:val="es-GT"/>
        </w:rPr>
        <w:tab/>
        <w:t>4c60398686aaca975d34cfbe3c6f319d4286e79c90ec3406ceef0b7bc70ce413</w:t>
      </w:r>
    </w:p>
    <w:p w14:paraId="7DB373D3" w14:textId="77777777" w:rsidR="007C5475" w:rsidRDefault="007C5475" w:rsidP="007C5475">
      <w:r>
        <w:t>/opt/ICF/Prod/P2RCAL/v8.3/data/</w:t>
      </w:r>
      <w:proofErr w:type="spellStart"/>
      <w:r>
        <w:t>calib_final</w:t>
      </w:r>
      <w:proofErr w:type="spellEnd"/>
      <w:r>
        <w:t>/P2Rv8.3_sh1.ref</w:t>
      </w:r>
      <w:r>
        <w:tab/>
        <w:t>1d5069249b81a13d8b98460eadf8e0863233cdb9a0f19ae20f20e8249740d1a5</w:t>
      </w:r>
    </w:p>
    <w:p w14:paraId="686F56DE" w14:textId="77777777" w:rsidR="007C5475" w:rsidRDefault="007C5475" w:rsidP="007C5475">
      <w:r>
        <w:t>/opt/ICF/Prod/P2RCAL/v8.3/data/</w:t>
      </w:r>
      <w:proofErr w:type="spellStart"/>
      <w:r>
        <w:t>calib_final</w:t>
      </w:r>
      <w:proofErr w:type="spellEnd"/>
      <w:r>
        <w:t>/P2Rv8.3_sh2.ref</w:t>
      </w:r>
      <w:r>
        <w:tab/>
        <w:t>9c51be975dfcf3a57c1c237e0cc8969fa0d17591b583dd472351ae0026879571</w:t>
      </w:r>
    </w:p>
    <w:p w14:paraId="12646E2C" w14:textId="77777777" w:rsidR="007C5475" w:rsidRDefault="007C5475" w:rsidP="007C5475">
      <w:r>
        <w:t>/opt/ICF/Prod/P2RCAL/v8.3/data/</w:t>
      </w:r>
      <w:proofErr w:type="spellStart"/>
      <w:r>
        <w:t>calib_final</w:t>
      </w:r>
      <w:proofErr w:type="spellEnd"/>
      <w:r>
        <w:t>/P2Rv8.3_sh3.ref</w:t>
      </w:r>
      <w:r>
        <w:tab/>
        <w:t>ba4bbefa1528ed6e7d1132d99c433f4e29691f38240f09af62b86ab1f07c0a6f</w:t>
      </w:r>
    </w:p>
    <w:p w14:paraId="31E35A90" w14:textId="77777777" w:rsidR="007C5475" w:rsidRDefault="007C5475" w:rsidP="007C5475">
      <w:r>
        <w:t>/opt/ICF/Prod/P2RCAL/v8.3/data/</w:t>
      </w:r>
      <w:proofErr w:type="spellStart"/>
      <w:r>
        <w:t>calib_final</w:t>
      </w:r>
      <w:proofErr w:type="spellEnd"/>
      <w:r>
        <w:t>/P2Rv8.3_sh4.ref</w:t>
      </w:r>
      <w:r>
        <w:tab/>
        <w:t>700900640a1fe89fb9e1c965fd0ae5b4471cd919e3a46ed61bac8ddb476bb59f</w:t>
      </w:r>
    </w:p>
    <w:p w14:paraId="7A161236" w14:textId="77777777" w:rsidR="007C5475" w:rsidRDefault="007C5475" w:rsidP="007C5475">
      <w:r>
        <w:lastRenderedPageBreak/>
        <w:t>/opt/ICF/Prod/P2RCAL/v8.3/data/</w:t>
      </w:r>
      <w:proofErr w:type="spellStart"/>
      <w:r>
        <w:t>calib_final</w:t>
      </w:r>
      <w:proofErr w:type="spellEnd"/>
      <w:r>
        <w:t>/P2Rv8.3_sh5.ref</w:t>
      </w:r>
      <w:r>
        <w:tab/>
        <w:t>3e78a611ed3d19e55e29060ddb859895c6930aa61ca20503f2a89629d498ca14</w:t>
      </w:r>
    </w:p>
    <w:p w14:paraId="3BC5A1E5" w14:textId="77777777" w:rsidR="007C5475" w:rsidRDefault="007C5475" w:rsidP="007C5475">
      <w:r>
        <w:t>/opt/ICF/Prod/P2RCAL/v8.3/data/</w:t>
      </w:r>
      <w:proofErr w:type="spellStart"/>
      <w:r>
        <w:t>calib_final</w:t>
      </w:r>
      <w:proofErr w:type="spellEnd"/>
      <w:r>
        <w:t>/P2Rv8.3_sh6.ref</w:t>
      </w:r>
      <w:r>
        <w:tab/>
        <w:t>bba2ea051194ca0c38aa6f4a923e5e1ae3f7ed67ede8bc2ea201e79b167723ef</w:t>
      </w:r>
    </w:p>
    <w:p w14:paraId="27E0A6D5" w14:textId="77777777" w:rsidR="007C5475" w:rsidRDefault="007C5475" w:rsidP="007C5475">
      <w:r>
        <w:t>/opt/ICF/Prod/P2RCAL/v8.3/data/</w:t>
      </w:r>
      <w:proofErr w:type="spellStart"/>
      <w:r>
        <w:t>calib_final</w:t>
      </w:r>
      <w:proofErr w:type="spellEnd"/>
      <w:r>
        <w:t>/P2Rv8.3_sh7.ref</w:t>
      </w:r>
      <w:r>
        <w:tab/>
        <w:t>93226a9674cefa9eaba64ab438dc0ce3b47b80049b16f8f539b743c384b056a1</w:t>
      </w:r>
    </w:p>
    <w:p w14:paraId="706D0EA5" w14:textId="77777777" w:rsidR="007C5475" w:rsidRDefault="007C5475" w:rsidP="007C5475">
      <w:r>
        <w:t>/opt/ICF/Prod/P2RCAL/v8.3/data/</w:t>
      </w:r>
      <w:proofErr w:type="spellStart"/>
      <w:r>
        <w:t>calib_final</w:t>
      </w:r>
      <w:proofErr w:type="spellEnd"/>
      <w:r>
        <w:t>/bot1.ref</w:t>
      </w:r>
      <w:r>
        <w:tab/>
        <w:t>f162da5bef18b495eea5f5819be30e1cb616d0790f708dff7bb3428129a7046c</w:t>
      </w:r>
    </w:p>
    <w:p w14:paraId="22D7C4E8" w14:textId="77777777" w:rsidR="007C5475" w:rsidRDefault="007C5475" w:rsidP="007C5475">
      <w:r>
        <w:t>/opt/ICF/Prod/P2RCAL/v8.3/data/</w:t>
      </w:r>
      <w:proofErr w:type="spellStart"/>
      <w:r>
        <w:t>calib_final</w:t>
      </w:r>
      <w:proofErr w:type="spellEnd"/>
      <w:r>
        <w:t>/bot2.ref</w:t>
      </w:r>
      <w:r>
        <w:tab/>
        <w:t>cb6e88901e24bd42026290efa0825c632c35adfbf290ba67c2cd94ef1ffed979</w:t>
      </w:r>
    </w:p>
    <w:p w14:paraId="4AA9C096" w14:textId="77777777" w:rsidR="007C5475" w:rsidRDefault="007C5475" w:rsidP="007C5475">
      <w:r>
        <w:t>/opt/ICF/Prod/P2RCAL/v8.3/data/</w:t>
      </w:r>
      <w:proofErr w:type="spellStart"/>
      <w:r>
        <w:t>calib_final</w:t>
      </w:r>
      <w:proofErr w:type="spellEnd"/>
      <w:r>
        <w:t>/bot3.ref</w:t>
      </w:r>
      <w:r>
        <w:tab/>
        <w:t>0a219383be39b8528e4382f3a64dc1ea97b8fc023c7f50aacc5ed6bbf840b18b</w:t>
      </w:r>
    </w:p>
    <w:p w14:paraId="6D4E1F32" w14:textId="77777777" w:rsidR="007C5475" w:rsidRDefault="007C5475" w:rsidP="007C5475">
      <w:r>
        <w:t>/opt/ICF/Prod/P2RCAL/v8.3/data/</w:t>
      </w:r>
      <w:proofErr w:type="spellStart"/>
      <w:r>
        <w:t>calib_final</w:t>
      </w:r>
      <w:proofErr w:type="spellEnd"/>
      <w:r>
        <w:t>/bot4.ref</w:t>
      </w:r>
      <w:r>
        <w:tab/>
        <w:t>5439116ed0ea25d90648886055c4dc8fde2bcc8b812d4683b55143906edeebc1</w:t>
      </w:r>
    </w:p>
    <w:p w14:paraId="690F9FCC" w14:textId="77777777" w:rsidR="007C5475" w:rsidRDefault="007C5475" w:rsidP="007C5475">
      <w:r>
        <w:t>/opt/ICF/Prod/P2RCAL/v8.3/data/</w:t>
      </w:r>
      <w:proofErr w:type="spellStart"/>
      <w:r>
        <w:t>calib_final</w:t>
      </w:r>
      <w:proofErr w:type="spellEnd"/>
      <w:r>
        <w:t>/bot5.ref</w:t>
      </w:r>
      <w:r>
        <w:tab/>
        <w:t>351c551e214c092b56bea573ac9457d044b684e1908917476d149d0d7b5d2bfa</w:t>
      </w:r>
    </w:p>
    <w:p w14:paraId="17723ED6" w14:textId="77777777" w:rsidR="007C5475" w:rsidRDefault="007C5475" w:rsidP="007C5475">
      <w:r>
        <w:t>/opt/ICF/Prod/P2RCAL/v8.3/data/</w:t>
      </w:r>
      <w:proofErr w:type="spellStart"/>
      <w:r>
        <w:t>calib_final</w:t>
      </w:r>
      <w:proofErr w:type="spellEnd"/>
      <w:r>
        <w:t>/bot5_FY79_03_116d.ref</w:t>
      </w:r>
      <w:r>
        <w:tab/>
        <w:t>2a172eeb8ff31341e617eb4e95991c1479dde58d50ed2c035a73bbbcebddbd0b</w:t>
      </w:r>
    </w:p>
    <w:p w14:paraId="14E15689" w14:textId="77777777" w:rsidR="007C5475" w:rsidRDefault="007C5475" w:rsidP="007C5475">
      <w:r>
        <w:t>/opt/ICF/Prod/P2RCAL/v8.3/data/</w:t>
      </w:r>
      <w:proofErr w:type="spellStart"/>
      <w:r>
        <w:t>calib_final</w:t>
      </w:r>
      <w:proofErr w:type="spellEnd"/>
      <w:r>
        <w:t>/bot6.ref</w:t>
      </w:r>
      <w:r>
        <w:tab/>
        <w:t>29962c4a13c33bc74998a047cf05deb4ddad7307a480e2400f3f9cc987b98e80</w:t>
      </w:r>
    </w:p>
    <w:p w14:paraId="23C1817D" w14:textId="77777777" w:rsidR="007C5475" w:rsidRDefault="007C5475" w:rsidP="007C5475">
      <w:r>
        <w:t>/opt/ICF/Prod/P2RCAL/v8.3/data/</w:t>
      </w:r>
      <w:proofErr w:type="spellStart"/>
      <w:r>
        <w:t>calib_final</w:t>
      </w:r>
      <w:proofErr w:type="spellEnd"/>
      <w:r>
        <w:t>/bot6_FY79_03_116d.ref</w:t>
      </w:r>
      <w:r>
        <w:tab/>
        <w:t>49800f659d8446cb84e937a79607fc0fd22c7c1e94cd742e956828f54a298f66</w:t>
      </w:r>
    </w:p>
    <w:p w14:paraId="51916955" w14:textId="77777777" w:rsidR="007C5475" w:rsidRDefault="007C5475" w:rsidP="007C5475">
      <w:r>
        <w:t>/opt/ICF/Prod/P2RCAL/v8.3/data/</w:t>
      </w:r>
      <w:proofErr w:type="spellStart"/>
      <w:r>
        <w:t>calib_final</w:t>
      </w:r>
      <w:proofErr w:type="spellEnd"/>
      <w:r>
        <w:t>/bot7.ref</w:t>
      </w:r>
      <w:r>
        <w:tab/>
        <w:t>9156963f7859b90b36fdea4274c983fbaa67e0fd6007e92900d22f5b14d31191</w:t>
      </w:r>
    </w:p>
    <w:p w14:paraId="5282C250" w14:textId="77777777" w:rsidR="007C5475" w:rsidRDefault="007C5475" w:rsidP="007C5475">
      <w:r>
        <w:t>/opt/ICF/Prod/P2RCAL/v8.3/data/</w:t>
      </w:r>
      <w:proofErr w:type="spellStart"/>
      <w:r>
        <w:t>calib_final</w:t>
      </w:r>
      <w:proofErr w:type="spellEnd"/>
      <w:r>
        <w:t>/bot7_FY79_03_116d.ref</w:t>
      </w:r>
      <w:r>
        <w:tab/>
        <w:t>316f81fa5a29158045d2a0b4f9d0e9927bb2cae2ae69bd14c4e69c32a87b6c97</w:t>
      </w:r>
    </w:p>
    <w:p w14:paraId="7D654822" w14:textId="77777777" w:rsidR="007C5475" w:rsidRDefault="007C5475" w:rsidP="007C5475">
      <w:r>
        <w:t>/opt/ICF/Prod/P2RCAL/v8.3/data/</w:t>
      </w:r>
      <w:proofErr w:type="spellStart"/>
      <w:r>
        <w:t>calib_final</w:t>
      </w:r>
      <w:proofErr w:type="spellEnd"/>
      <w:r>
        <w:t>/ibnd1.inf</w:t>
      </w:r>
      <w:r>
        <w:tab/>
        <w:t>8bea383f48516051a085896a35408e62e14f1ac5c6fac731d12a15fb3b56c452</w:t>
      </w:r>
    </w:p>
    <w:p w14:paraId="318D2EB9" w14:textId="77777777" w:rsidR="007C5475" w:rsidRDefault="007C5475" w:rsidP="007C5475">
      <w:r>
        <w:t>/opt/ICF/Prod/P2RCAL/v8.3/data/</w:t>
      </w:r>
      <w:proofErr w:type="spellStart"/>
      <w:r>
        <w:t>calib_final</w:t>
      </w:r>
      <w:proofErr w:type="spellEnd"/>
      <w:r>
        <w:t>/ibnd2.inf</w:t>
      </w:r>
      <w:r>
        <w:tab/>
        <w:t>f62e57f7c4d948721f023f8e42bc83b68e04f1fcfa35de9352d08d546f0a3b70</w:t>
      </w:r>
    </w:p>
    <w:p w14:paraId="1046381E" w14:textId="77777777" w:rsidR="007C5475" w:rsidRPr="00427BB4" w:rsidRDefault="007C5475" w:rsidP="007C5475">
      <w:pPr>
        <w:rPr>
          <w:lang w:val="es-GT"/>
        </w:rPr>
      </w:pPr>
      <w:r w:rsidRPr="00427BB4">
        <w:rPr>
          <w:lang w:val="es-GT"/>
        </w:rPr>
        <w:t>/opt/ICF/Prod/P2RCAL/v8.3/data/calib_final/ibnd3.inf</w:t>
      </w:r>
      <w:r w:rsidRPr="00427BB4">
        <w:rPr>
          <w:lang w:val="es-GT"/>
        </w:rPr>
        <w:tab/>
        <w:t>f62e57f7c4d948721f023f8e42bc83b68e04f1fcfa35de9352d08d546f0a3b70</w:t>
      </w:r>
    </w:p>
    <w:p w14:paraId="70E38042" w14:textId="77777777" w:rsidR="007C5475" w:rsidRPr="00427BB4" w:rsidRDefault="007C5475" w:rsidP="007C5475">
      <w:pPr>
        <w:rPr>
          <w:lang w:val="es-GT"/>
        </w:rPr>
      </w:pPr>
      <w:r w:rsidRPr="00427BB4">
        <w:rPr>
          <w:lang w:val="es-GT"/>
        </w:rPr>
        <w:t>/opt/ICF/Prod/P2RCAL/v8.3/data/calib_final/ibnd4.inf</w:t>
      </w:r>
      <w:r w:rsidRPr="00427BB4">
        <w:rPr>
          <w:lang w:val="es-GT"/>
        </w:rPr>
        <w:tab/>
        <w:t>0b7fe94916d03e8965c2143b1ac39fa6af7b31c57e53f08813dc4a9b31428c65</w:t>
      </w:r>
    </w:p>
    <w:p w14:paraId="62BC4801" w14:textId="77777777" w:rsidR="007C5475" w:rsidRPr="00427BB4" w:rsidRDefault="007C5475" w:rsidP="007C5475">
      <w:pPr>
        <w:rPr>
          <w:lang w:val="es-GT"/>
        </w:rPr>
      </w:pPr>
      <w:r w:rsidRPr="00427BB4">
        <w:rPr>
          <w:lang w:val="es-GT"/>
        </w:rPr>
        <w:t>/opt/ICF/Prod/P2RCAL/v8.3/data/calib_final/ibnd5.inf</w:t>
      </w:r>
      <w:r w:rsidRPr="00427BB4">
        <w:rPr>
          <w:lang w:val="es-GT"/>
        </w:rPr>
        <w:tab/>
        <w:t>0b7fe94916d03e8965c2143b1ac39fa6af7b31c57e53f08813dc4a9b31428c65</w:t>
      </w:r>
    </w:p>
    <w:p w14:paraId="6C233B15" w14:textId="77777777" w:rsidR="007C5475" w:rsidRPr="00427BB4" w:rsidRDefault="007C5475" w:rsidP="007C5475">
      <w:pPr>
        <w:rPr>
          <w:lang w:val="es-GT"/>
        </w:rPr>
      </w:pPr>
      <w:r w:rsidRPr="00427BB4">
        <w:rPr>
          <w:lang w:val="es-GT"/>
        </w:rPr>
        <w:t>/opt/ICF/Prod/P2RCAL/v8.3/data/calib_final/ibnd6.inf</w:t>
      </w:r>
      <w:r w:rsidRPr="00427BB4">
        <w:rPr>
          <w:lang w:val="es-GT"/>
        </w:rPr>
        <w:tab/>
        <w:t>e383faab171e5a0aa8a59a138a35020e3349340a54afe6c918931bfb9d1a0a4c</w:t>
      </w:r>
    </w:p>
    <w:p w14:paraId="1E9E83FA" w14:textId="77777777" w:rsidR="007C5475" w:rsidRPr="00427BB4" w:rsidRDefault="007C5475" w:rsidP="007C5475">
      <w:pPr>
        <w:rPr>
          <w:lang w:val="es-GT"/>
        </w:rPr>
      </w:pPr>
      <w:r w:rsidRPr="00427BB4">
        <w:rPr>
          <w:lang w:val="es-GT"/>
        </w:rPr>
        <w:t>/opt/ICF/Prod/P2RCAL/v8.3/data/calib_final/ibnd7.inf</w:t>
      </w:r>
      <w:r w:rsidRPr="00427BB4">
        <w:rPr>
          <w:lang w:val="es-GT"/>
        </w:rPr>
        <w:tab/>
        <w:t>af13fa6e714c3101a253c8c516ffb531bbf0cba1d2e7572090ed2d483a626431</w:t>
      </w:r>
    </w:p>
    <w:p w14:paraId="4239BE4D" w14:textId="77777777" w:rsidR="007C5475" w:rsidRPr="00427BB4" w:rsidRDefault="007C5475" w:rsidP="007C5475">
      <w:pPr>
        <w:rPr>
          <w:lang w:val="es-GT"/>
        </w:rPr>
      </w:pPr>
      <w:r w:rsidRPr="00427BB4">
        <w:rPr>
          <w:lang w:val="es-GT"/>
        </w:rPr>
        <w:t>/opt/ICF/Prod/P2RCAL/v8.3/data/calib_final/kh1.ref</w:t>
      </w:r>
      <w:r w:rsidRPr="00427BB4">
        <w:rPr>
          <w:lang w:val="es-GT"/>
        </w:rPr>
        <w:tab/>
        <w:t>38935fca1501a322869f39071e39f4900d783611edeb061415f45e379cef8ef6</w:t>
      </w:r>
    </w:p>
    <w:p w14:paraId="3C465774" w14:textId="77777777" w:rsidR="007C5475" w:rsidRDefault="007C5475" w:rsidP="007C5475">
      <w:r>
        <w:t>/opt/ICF/Prod/P2RCAL/v8.3/data/</w:t>
      </w:r>
      <w:proofErr w:type="spellStart"/>
      <w:r>
        <w:t>calib_final</w:t>
      </w:r>
      <w:proofErr w:type="spellEnd"/>
      <w:r>
        <w:t>/kh2.ref</w:t>
      </w:r>
      <w:r>
        <w:tab/>
        <w:t>8364c45b799b9789e6bcd2859871ad44b94cbfcd57abad6bdff1e535d2cd19a2</w:t>
      </w:r>
    </w:p>
    <w:p w14:paraId="7195E1EB" w14:textId="77777777" w:rsidR="007C5475" w:rsidRDefault="007C5475" w:rsidP="007C5475">
      <w:r>
        <w:t>/opt/ICF/Prod/P2RCAL/v8.3/data/</w:t>
      </w:r>
      <w:proofErr w:type="spellStart"/>
      <w:r>
        <w:t>calib_final</w:t>
      </w:r>
      <w:proofErr w:type="spellEnd"/>
      <w:r>
        <w:t>/kh3.ref</w:t>
      </w:r>
      <w:r>
        <w:tab/>
        <w:t>455986c23a7f2267f122e546e347349632537a07753ae5174d28c0dc3d1da28f</w:t>
      </w:r>
    </w:p>
    <w:p w14:paraId="1E08D9FA" w14:textId="77777777" w:rsidR="007C5475" w:rsidRDefault="007C5475" w:rsidP="007C5475">
      <w:r>
        <w:t>/opt/ICF/Prod/P2RCAL/v8.3/data/</w:t>
      </w:r>
      <w:proofErr w:type="spellStart"/>
      <w:r>
        <w:t>calib_final</w:t>
      </w:r>
      <w:proofErr w:type="spellEnd"/>
      <w:r>
        <w:t>/kh4.ref</w:t>
      </w:r>
      <w:r>
        <w:tab/>
        <w:t>f6ea87b4ef8fd6b6c4e70b782d19dc816cc5f812f2f02d8d9957864f730b8018</w:t>
      </w:r>
    </w:p>
    <w:p w14:paraId="549F0AFC" w14:textId="77777777" w:rsidR="007C5475" w:rsidRDefault="007C5475" w:rsidP="007C5475">
      <w:r>
        <w:lastRenderedPageBreak/>
        <w:t>/opt/ICF/Prod/P2RCAL/v8.3/data/</w:t>
      </w:r>
      <w:proofErr w:type="spellStart"/>
      <w:r>
        <w:t>calib_final</w:t>
      </w:r>
      <w:proofErr w:type="spellEnd"/>
      <w:r>
        <w:t>/kh5.ref</w:t>
      </w:r>
      <w:r>
        <w:tab/>
        <w:t>da1f5a3e58ead268a59ab8f76cd47c9ea1cd86a00e038f8f7c13a990706bc879</w:t>
      </w:r>
    </w:p>
    <w:p w14:paraId="7475441A" w14:textId="77777777" w:rsidR="007C5475" w:rsidRDefault="007C5475" w:rsidP="007C5475">
      <w:r>
        <w:t>/opt/ICF/Prod/P2RCAL/v8.3/data/</w:t>
      </w:r>
      <w:proofErr w:type="spellStart"/>
      <w:r>
        <w:t>calib_final</w:t>
      </w:r>
      <w:proofErr w:type="spellEnd"/>
      <w:r>
        <w:t>/kh6.ref</w:t>
      </w:r>
      <w:r>
        <w:tab/>
        <w:t>179517891481efdd1ba19740e80dadaec15376f4e02b44ec742a29675fa41a21</w:t>
      </w:r>
    </w:p>
    <w:p w14:paraId="51C2A27D" w14:textId="77777777" w:rsidR="007C5475" w:rsidRDefault="007C5475" w:rsidP="007C5475">
      <w:r>
        <w:t>/opt/ICF/Prod/P2RCAL/v8.3/data/</w:t>
      </w:r>
      <w:proofErr w:type="spellStart"/>
      <w:r>
        <w:t>calib_final</w:t>
      </w:r>
      <w:proofErr w:type="spellEnd"/>
      <w:r>
        <w:t>/kh7.ref</w:t>
      </w:r>
      <w:r>
        <w:tab/>
        <w:t>9813f6d8d3c3ca10569e52946c7802813aad3f94da15bbb7148803fd2170601d</w:t>
      </w:r>
    </w:p>
    <w:p w14:paraId="32E077CB" w14:textId="77777777" w:rsidR="007C5475" w:rsidRDefault="007C5475" w:rsidP="007C5475">
      <w:r>
        <w:t>/opt/ICF/Prod/P2RCAL/v8.3/data/</w:t>
      </w:r>
      <w:proofErr w:type="spellStart"/>
      <w:r>
        <w:t>calib_final</w:t>
      </w:r>
      <w:proofErr w:type="spellEnd"/>
      <w:r>
        <w:t>/sh1.ref</w:t>
      </w:r>
      <w:r>
        <w:tab/>
        <w:t>923bce4ca1631623c4c3cd82a1fd79a429782f48e608f1746d4c28d8fa57d249</w:t>
      </w:r>
    </w:p>
    <w:p w14:paraId="68606D2D" w14:textId="77777777" w:rsidR="007C5475" w:rsidRDefault="007C5475" w:rsidP="007C5475">
      <w:r>
        <w:t>/opt/ICF/Prod/P2RCAL/v8.3/data/</w:t>
      </w:r>
      <w:proofErr w:type="spellStart"/>
      <w:r>
        <w:t>calib_final</w:t>
      </w:r>
      <w:proofErr w:type="spellEnd"/>
      <w:r>
        <w:t>/sh2.ref</w:t>
      </w:r>
      <w:r>
        <w:tab/>
        <w:t>5de6f8ca92d59e2514a3a64e9172ba19faf62257e580cff5cbb19578043d33f0</w:t>
      </w:r>
    </w:p>
    <w:p w14:paraId="56494DA9" w14:textId="77777777" w:rsidR="007C5475" w:rsidRDefault="007C5475" w:rsidP="007C5475">
      <w:r>
        <w:t>/opt/ICF/Prod/P2RCAL/v8.3/data/</w:t>
      </w:r>
      <w:proofErr w:type="spellStart"/>
      <w:r>
        <w:t>calib_final</w:t>
      </w:r>
      <w:proofErr w:type="spellEnd"/>
      <w:r>
        <w:t>/sh3.ref</w:t>
      </w:r>
      <w:r>
        <w:tab/>
        <w:t>bf8ca866804af500eea50f406cafebaed97300c4fa8cea2af01e6aeef230d90b</w:t>
      </w:r>
    </w:p>
    <w:p w14:paraId="55351EF7" w14:textId="77777777" w:rsidR="007C5475" w:rsidRDefault="007C5475" w:rsidP="007C5475">
      <w:r>
        <w:t>/opt/ICF/Prod/P2RCAL/v8.3/data/</w:t>
      </w:r>
      <w:proofErr w:type="spellStart"/>
      <w:r>
        <w:t>calib_final</w:t>
      </w:r>
      <w:proofErr w:type="spellEnd"/>
      <w:r>
        <w:t>/sh4.ref</w:t>
      </w:r>
      <w:r>
        <w:tab/>
        <w:t>cdd06e674d5b2a0f8889f385d8c3e6bc5b75d3204672e64b3083fdf7c9cdff61</w:t>
      </w:r>
    </w:p>
    <w:p w14:paraId="71F1CA03" w14:textId="77777777" w:rsidR="007C5475" w:rsidRDefault="007C5475" w:rsidP="007C5475">
      <w:r>
        <w:t>/opt/ICF/Prod/P2RCAL/v8.3/data/</w:t>
      </w:r>
      <w:proofErr w:type="spellStart"/>
      <w:r>
        <w:t>calib_final</w:t>
      </w:r>
      <w:proofErr w:type="spellEnd"/>
      <w:r>
        <w:t>/sh5.ref</w:t>
      </w:r>
      <w:r>
        <w:tab/>
        <w:t>97698ac92d39640c98458cc50a3453030474d83e1c62e50ae6d20014bd0be641</w:t>
      </w:r>
    </w:p>
    <w:p w14:paraId="63DFBE96" w14:textId="77777777" w:rsidR="007C5475" w:rsidRDefault="007C5475" w:rsidP="007C5475">
      <w:r>
        <w:t>/opt/ICF/Prod/P2RCAL/v8.3/data/</w:t>
      </w:r>
      <w:proofErr w:type="spellStart"/>
      <w:r>
        <w:t>calib_final</w:t>
      </w:r>
      <w:proofErr w:type="spellEnd"/>
      <w:r>
        <w:t>/sh6.ref</w:t>
      </w:r>
      <w:r>
        <w:tab/>
        <w:t>2e67911ba081e00cf62ed97d85667961ecda3320396573938d0fd8ed05cdefb8</w:t>
      </w:r>
    </w:p>
    <w:p w14:paraId="199F771B" w14:textId="77777777" w:rsidR="007C5475" w:rsidRDefault="007C5475" w:rsidP="007C5475">
      <w:r>
        <w:t>/opt/ICF/Prod/P2RCAL/v8.3/data/</w:t>
      </w:r>
      <w:proofErr w:type="spellStart"/>
      <w:r>
        <w:t>calib_final</w:t>
      </w:r>
      <w:proofErr w:type="spellEnd"/>
      <w:r>
        <w:t>/sh7.ref</w:t>
      </w:r>
      <w:r>
        <w:tab/>
        <w:t>ee6cb31d4b5642a34124c6662ecdd47d4fdcc235d8726293b6644ff7d7ff0580</w:t>
      </w:r>
    </w:p>
    <w:p w14:paraId="15A90EE4" w14:textId="77777777" w:rsidR="007C5475" w:rsidRDefault="007C5475" w:rsidP="007C5475">
      <w:r>
        <w:t>/opt/ICF/Prod/P2RCAL/v8.3/data/</w:t>
      </w:r>
      <w:proofErr w:type="spellStart"/>
      <w:r>
        <w:t>calib_final</w:t>
      </w:r>
      <w:proofErr w:type="spellEnd"/>
      <w:r>
        <w:t>/</w:t>
      </w:r>
      <w:proofErr w:type="spellStart"/>
      <w:r>
        <w:t>ss.ref</w:t>
      </w:r>
      <w:proofErr w:type="spellEnd"/>
      <w:r>
        <w:tab/>
        <w:t>6cebcdeac730badaff8157da430c6e2b51f1e488ee5cef208eee12dd8c895637</w:t>
      </w:r>
    </w:p>
    <w:p w14:paraId="11AD10A1" w14:textId="77777777" w:rsidR="007C5475" w:rsidRDefault="007C5475" w:rsidP="007C5475">
      <w:r>
        <w:t>/opt/ICF/Prod/P2RCAL/v8.3/data/</w:t>
      </w:r>
      <w:proofErr w:type="spellStart"/>
      <w:r>
        <w:t>calib_final</w:t>
      </w:r>
      <w:proofErr w:type="spellEnd"/>
      <w:r>
        <w:t>/sy1.ref</w:t>
      </w:r>
      <w:r>
        <w:tab/>
        <w:t>634a18fae735c8177da45d73683ee14f3c1624903a2582ac1da93afc6b078b21</w:t>
      </w:r>
    </w:p>
    <w:p w14:paraId="3763B520" w14:textId="77777777" w:rsidR="007C5475" w:rsidRDefault="007C5475" w:rsidP="007C5475">
      <w:r>
        <w:t>/opt/ICF/Prod/P2RCAL/v8.3/data/</w:t>
      </w:r>
      <w:proofErr w:type="spellStart"/>
      <w:r>
        <w:t>calib_final</w:t>
      </w:r>
      <w:proofErr w:type="spellEnd"/>
      <w:r>
        <w:t>/sy2.ref</w:t>
      </w:r>
      <w:r>
        <w:tab/>
        <w:t>168c49d5cca20e49fad36d5c9680b09eb72a8d66b486a9765dc6072e0267b2d7</w:t>
      </w:r>
    </w:p>
    <w:p w14:paraId="07284ECA" w14:textId="77777777" w:rsidR="007C5475" w:rsidRDefault="007C5475" w:rsidP="007C5475">
      <w:r>
        <w:t>/opt/ICF/Prod/P2RCAL/v8.3/data/</w:t>
      </w:r>
      <w:proofErr w:type="spellStart"/>
      <w:r>
        <w:t>calib_final</w:t>
      </w:r>
      <w:proofErr w:type="spellEnd"/>
      <w:r>
        <w:t>/sy3.ref</w:t>
      </w:r>
      <w:r>
        <w:tab/>
        <w:t>fbd483a7bb88f0d83554dbb75dc43fb29459bab2377976afafb34a81ec92ca85</w:t>
      </w:r>
    </w:p>
    <w:p w14:paraId="30635DC5" w14:textId="77777777" w:rsidR="007C5475" w:rsidRDefault="007C5475" w:rsidP="007C5475">
      <w:r>
        <w:t>/opt/ICF/Prod/P2RCAL/v8.3/data/</w:t>
      </w:r>
      <w:proofErr w:type="spellStart"/>
      <w:r>
        <w:t>calib_final</w:t>
      </w:r>
      <w:proofErr w:type="spellEnd"/>
      <w:r>
        <w:t>/sy4.ref</w:t>
      </w:r>
      <w:r>
        <w:tab/>
        <w:t>c1bb39eca31ff85b369f6ad8aee707f12424ebda83dfd016bca5b974720ade32</w:t>
      </w:r>
    </w:p>
    <w:p w14:paraId="6F1125DB" w14:textId="77777777" w:rsidR="007C5475" w:rsidRDefault="007C5475" w:rsidP="007C5475">
      <w:r>
        <w:t>/opt/ICF/Prod/P2RCAL/v8.3/data/</w:t>
      </w:r>
      <w:proofErr w:type="spellStart"/>
      <w:r>
        <w:t>calib_final</w:t>
      </w:r>
      <w:proofErr w:type="spellEnd"/>
      <w:r>
        <w:t>/sy5.ref</w:t>
      </w:r>
      <w:r>
        <w:tab/>
        <w:t>1d2a3e1e84550498709e715434f76dcd04251f366a626b6ddddd36442f887f12</w:t>
      </w:r>
    </w:p>
    <w:p w14:paraId="7FE633D9" w14:textId="77777777" w:rsidR="007C5475" w:rsidRDefault="007C5475" w:rsidP="007C5475">
      <w:r>
        <w:t>/opt/ICF/Prod/P2RCAL/v8.3/data/</w:t>
      </w:r>
      <w:proofErr w:type="spellStart"/>
      <w:r>
        <w:t>calib_final</w:t>
      </w:r>
      <w:proofErr w:type="spellEnd"/>
      <w:r>
        <w:t>/sy6.ref</w:t>
      </w:r>
      <w:r>
        <w:tab/>
        <w:t>bc132ae70ffa92f4af41e3a231f7d5594b66c6f36489b75ef7fb66653a129ba2</w:t>
      </w:r>
    </w:p>
    <w:p w14:paraId="3D5FFE3F" w14:textId="77777777" w:rsidR="007C5475" w:rsidRDefault="007C5475" w:rsidP="007C5475">
      <w:r>
        <w:t>/opt/ICF/Prod/P2RCAL/v8.3/data/</w:t>
      </w:r>
      <w:proofErr w:type="spellStart"/>
      <w:r>
        <w:t>calib_final</w:t>
      </w:r>
      <w:proofErr w:type="spellEnd"/>
      <w:r>
        <w:t>/sy7.ref</w:t>
      </w:r>
      <w:r>
        <w:tab/>
        <w:t>4841d8eff2f0c125ae4b66771515e7f8a4ebb37add869f1892ce92665b830779</w:t>
      </w:r>
    </w:p>
    <w:p w14:paraId="26A99ED0" w14:textId="77777777" w:rsidR="007C5475" w:rsidRDefault="007C5475" w:rsidP="007C5475">
      <w:r>
        <w:t>/opt/ICF/Prod/P2RCAL/v8.3/data/</w:t>
      </w:r>
      <w:proofErr w:type="spellStart"/>
      <w:r>
        <w:t>calib_final</w:t>
      </w:r>
      <w:proofErr w:type="spellEnd"/>
      <w:r>
        <w:t>/top1.ref</w:t>
      </w:r>
      <w:r>
        <w:tab/>
        <w:t>30ccfc72c31497e1d421cd0b8ad4850cdea4fdf1ea438bace3208bc9bcd1e266</w:t>
      </w:r>
    </w:p>
    <w:p w14:paraId="543E68EE" w14:textId="77777777" w:rsidR="007C5475" w:rsidRDefault="007C5475" w:rsidP="007C5475">
      <w:r>
        <w:t>###Finished Process###</w:t>
      </w:r>
    </w:p>
    <w:p w14:paraId="794C445B" w14:textId="77777777" w:rsidR="007C5475" w:rsidRDefault="007C5475" w:rsidP="007C5475"/>
    <w:p w14:paraId="7DE74559" w14:textId="77777777" w:rsidR="007C5475" w:rsidRDefault="007C5475" w:rsidP="007C5475"/>
    <w:p w14:paraId="2C5C75EC" w14:textId="77777777" w:rsidR="007C5475" w:rsidRDefault="007C5475" w:rsidP="007C5475"/>
    <w:p w14:paraId="7224ABAF" w14:textId="77777777" w:rsidR="007C5475" w:rsidRDefault="007C5475" w:rsidP="007C5475">
      <w:r>
        <w:t>###Executing HSSM Builder###</w:t>
      </w:r>
    </w:p>
    <w:p w14:paraId="03DB4752" w14:textId="77777777" w:rsidR="007C5475" w:rsidRDefault="007C5475" w:rsidP="007C5475">
      <w:r>
        <w:t>INFO--10/12/2020 10:19:37 AM--Starting CA-CIE Tool Runner.</w:t>
      </w:r>
      <w:r>
        <w:tab/>
        <w:t>Logging to "./AT-1_AT-1.log"</w:t>
      </w:r>
    </w:p>
    <w:p w14:paraId="0E4BDA40" w14:textId="77777777" w:rsidR="007C5475" w:rsidRDefault="007C5475" w:rsidP="007C5475">
      <w:r>
        <w:t>INFO--10/12/2020 10:19:37 AM--Code Version: a20ade26ba46389a537dde0f324e814282984c4e v5.11: /opt/tools/</w:t>
      </w:r>
      <w:proofErr w:type="spellStart"/>
      <w:r>
        <w:t>pylib</w:t>
      </w:r>
      <w:proofErr w:type="spellEnd"/>
      <w:r>
        <w:t>/runner/runner.py&lt;--1bcfd6779e9cbdb82673405873a8e5e81514ae27</w:t>
      </w:r>
    </w:p>
    <w:p w14:paraId="0F008B57" w14:textId="77777777" w:rsidR="007C5475" w:rsidRDefault="007C5475" w:rsidP="007C5475"/>
    <w:p w14:paraId="22EE4407" w14:textId="77777777" w:rsidR="007C5475" w:rsidRDefault="007C5475" w:rsidP="007C5475">
      <w:r>
        <w:lastRenderedPageBreak/>
        <w:t xml:space="preserve">INFO--10/12/2020 10:19:37 AM--Code Version: aaafce05ab47c05addfcc456484e2630712ed1e9 Local repo SHA-1 has does not correspond to a remote repo release </w:t>
      </w:r>
      <w:proofErr w:type="gramStart"/>
      <w:r>
        <w:t>version: ..</w:t>
      </w:r>
      <w:proofErr w:type="gramEnd"/>
      <w:r>
        <w:t>/../../CA-CIE-Tools-TestRepos/sz_hssm_builder/CA-CIE-Tools/pylib/hssmbuilder/build_hssm.py&lt;--2cd53593123f842e64f78ac83e5ab72033bf2896</w:t>
      </w:r>
    </w:p>
    <w:p w14:paraId="29B47598" w14:textId="77777777" w:rsidR="007C5475" w:rsidRDefault="007C5475" w:rsidP="007C5475"/>
    <w:p w14:paraId="0B1012C7" w14:textId="77777777" w:rsidR="007C5475" w:rsidRDefault="007C5475" w:rsidP="007C5475">
      <w:r>
        <w:t xml:space="preserve">INFO--10/12/2020 10:19:37 AM--QA Status: </w:t>
      </w:r>
      <w:proofErr w:type="gramStart"/>
      <w:r>
        <w:t>QUALIFIED :</w:t>
      </w:r>
      <w:proofErr w:type="gramEnd"/>
      <w:r>
        <w:t xml:space="preserve"> /opt/tools/pylib/runner/runner.py</w:t>
      </w:r>
    </w:p>
    <w:p w14:paraId="02AD0582" w14:textId="77777777" w:rsidR="007C5475" w:rsidRDefault="007C5475" w:rsidP="007C5475">
      <w:r>
        <w:t xml:space="preserve">INFO--10/12/2020 10:19:37 AM--QA Status: </w:t>
      </w:r>
      <w:proofErr w:type="gramStart"/>
      <w:r>
        <w:t>TEST :</w:t>
      </w:r>
      <w:proofErr w:type="gramEnd"/>
      <w:r>
        <w:t xml:space="preserve"> ../../../CA-CIE-Tools-TestRepos/sz_hssm_builder/CA-CIE-Tools/pylib/hssmbuilder/build_hssm.py</w:t>
      </w:r>
    </w:p>
    <w:p w14:paraId="42B8FBF5" w14:textId="77777777" w:rsidR="007C5475" w:rsidRDefault="007C5475" w:rsidP="007C5475">
      <w:r>
        <w:t>INFO--10/12/2020 10:19:37 AM--Invoking Command:"python3.6"</w:t>
      </w:r>
      <w:r>
        <w:tab/>
        <w:t xml:space="preserve">with </w:t>
      </w:r>
      <w:proofErr w:type="gramStart"/>
      <w:r>
        <w:t>Arguments:"..</w:t>
      </w:r>
      <w:proofErr w:type="gramEnd"/>
      <w:r>
        <w:t>/../../CA-CIE-Tools-TestRepos/sz_hssm_builder/CA-CIE-Tools/pylib/hssmbuilder/build_hssm.py /home/jfullerton/CAVE/CA-CIE-Tools-TestEnv/v4-4_HSSM_Package_builder/AT-1/config_AT-1_olive.json"</w:t>
      </w:r>
    </w:p>
    <w:p w14:paraId="4DA6B488" w14:textId="77777777" w:rsidR="007C5475" w:rsidRDefault="007C5475" w:rsidP="007C5475">
      <w:r>
        <w:t>INFO--10/12/2020 10:19:37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0F689DAD" w14:textId="77777777" w:rsidR="007C5475" w:rsidRDefault="007C5475" w:rsidP="007C5475">
      <w:r>
        <w:t>###Finished Process###</w:t>
      </w:r>
    </w:p>
    <w:p w14:paraId="11125E82" w14:textId="3B75A846" w:rsidR="00AC3A1A" w:rsidRDefault="007C5475" w:rsidP="007C5475">
      <w:r>
        <w:t>###Finished AT-1 ###</w:t>
      </w:r>
    </w:p>
    <w:p w14:paraId="599E3213" w14:textId="4DFC2F31" w:rsidR="006849E5" w:rsidRDefault="006849E5" w:rsidP="00A268A3">
      <w:pPr>
        <w:rPr>
          <w:b/>
          <w:bCs/>
        </w:rPr>
      </w:pPr>
      <w:r w:rsidRPr="006849E5">
        <w:t xml:space="preserve">        </w:t>
      </w:r>
      <w:r w:rsidRPr="006849E5">
        <w:rPr>
          <w:noProof/>
        </w:rPr>
        <w:t xml:space="preserve">     </w:t>
      </w:r>
    </w:p>
    <w:bookmarkEnd w:id="14"/>
    <w:p w14:paraId="6ED84A82" w14:textId="4600D80B" w:rsidR="009954A4" w:rsidRDefault="009954A4"/>
    <w:tbl>
      <w:tblPr>
        <w:tblStyle w:val="TableGrid"/>
        <w:tblW w:w="5000" w:type="pct"/>
        <w:tblLook w:val="04A0" w:firstRow="1" w:lastRow="0" w:firstColumn="1" w:lastColumn="0" w:noHBand="0" w:noVBand="1"/>
      </w:tblPr>
      <w:tblGrid>
        <w:gridCol w:w="623"/>
        <w:gridCol w:w="3596"/>
        <w:gridCol w:w="26"/>
        <w:gridCol w:w="4680"/>
        <w:gridCol w:w="1155"/>
      </w:tblGrid>
      <w:tr w:rsidR="00A268A3" w:rsidRPr="00932809" w14:paraId="2AD52477" w14:textId="77777777" w:rsidTr="00427BB4">
        <w:trPr>
          <w:cantSplit/>
          <w:trHeight w:val="360"/>
          <w:tblHeader/>
        </w:trPr>
        <w:tc>
          <w:tcPr>
            <w:tcW w:w="5000" w:type="pct"/>
            <w:gridSpan w:val="5"/>
            <w:tcBorders>
              <w:top w:val="nil"/>
              <w:left w:val="nil"/>
              <w:bottom w:val="single" w:sz="4" w:space="0" w:color="auto"/>
              <w:right w:val="nil"/>
            </w:tcBorders>
            <w:vAlign w:val="bottom"/>
          </w:tcPr>
          <w:p w14:paraId="6C5D1ECD" w14:textId="480663F8" w:rsidR="00A268A3" w:rsidRDefault="00A268A3" w:rsidP="00F57EB2">
            <w:pPr>
              <w:pStyle w:val="Table"/>
            </w:pPr>
            <w:r>
              <w:t xml:space="preserve">Table </w:t>
            </w:r>
            <w:r w:rsidR="00735C23">
              <w:t>A-1</w:t>
            </w:r>
          </w:p>
          <w:p w14:paraId="4B738C2B" w14:textId="77777777" w:rsidR="00A268A3" w:rsidRPr="00DA11B3" w:rsidRDefault="00427BB4" w:rsidP="00F57EB2">
            <w:pPr>
              <w:pStyle w:val="H1bodytext"/>
              <w:spacing w:after="0"/>
              <w:ind w:left="0"/>
              <w:jc w:val="center"/>
              <w:rPr>
                <w:rFonts w:ascii="Arial" w:hAnsi="Arial"/>
                <w:b/>
                <w:szCs w:val="22"/>
              </w:rPr>
            </w:pPr>
            <w:sdt>
              <w:sdtPr>
                <w:rPr>
                  <w:rFonts w:ascii="Arial" w:hAnsi="Arial"/>
                  <w:b/>
                  <w:bCs/>
                  <w:szCs w:val="22"/>
                </w:rPr>
                <w:alias w:val="Keywords"/>
                <w:tag w:val=""/>
                <w:id w:val="999776374"/>
                <w:placeholder>
                  <w:docPart w:val="D8EE536D7BF4466288969F6E4A8A5034"/>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Test Plan Case 1</w:t>
            </w:r>
          </w:p>
        </w:tc>
      </w:tr>
      <w:tr w:rsidR="00A268A3" w:rsidRPr="007D0AAC" w14:paraId="0BD85947" w14:textId="77777777" w:rsidTr="00427BB4">
        <w:trPr>
          <w:cantSplit/>
          <w:trHeight w:val="530"/>
          <w:tblHeader/>
        </w:trPr>
        <w:tc>
          <w:tcPr>
            <w:tcW w:w="2014" w:type="pct"/>
            <w:gridSpan w:val="3"/>
            <w:tcBorders>
              <w:top w:val="single" w:sz="4" w:space="0" w:color="auto"/>
            </w:tcBorders>
            <w:shd w:val="clear" w:color="auto" w:fill="auto"/>
            <w:vAlign w:val="center"/>
          </w:tcPr>
          <w:p w14:paraId="4DE4B0B6" w14:textId="77777777" w:rsidR="00A268A3" w:rsidRPr="007D0AAC" w:rsidRDefault="00427BB4" w:rsidP="00F57EB2">
            <w:pPr>
              <w:pStyle w:val="H1bodytext"/>
              <w:spacing w:after="0"/>
              <w:ind w:left="0"/>
              <w:jc w:val="center"/>
              <w:rPr>
                <w:rFonts w:ascii="Arial" w:hAnsi="Arial"/>
                <w:b/>
                <w:sz w:val="20"/>
              </w:rPr>
            </w:pPr>
            <w:sdt>
              <w:sdtPr>
                <w:rPr>
                  <w:rFonts w:ascii="Arial" w:hAnsi="Arial"/>
                  <w:b/>
                  <w:bCs/>
                  <w:sz w:val="20"/>
                </w:rPr>
                <w:alias w:val="Keywords"/>
                <w:tag w:val=""/>
                <w:id w:val="-190925397"/>
                <w:placeholder>
                  <w:docPart w:val="A691B3D22FE547BABD1C359640DB7F8D"/>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595C1AE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1</w:t>
            </w:r>
          </w:p>
        </w:tc>
        <w:tc>
          <w:tcPr>
            <w:tcW w:w="2986" w:type="pct"/>
            <w:gridSpan w:val="2"/>
            <w:tcBorders>
              <w:top w:val="single" w:sz="4" w:space="0" w:color="auto"/>
            </w:tcBorders>
            <w:shd w:val="clear" w:color="auto" w:fill="auto"/>
            <w:vAlign w:val="center"/>
          </w:tcPr>
          <w:p w14:paraId="3D80A8CB" w14:textId="7E456C75"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5778DA">
              <w:rPr>
                <w:rFonts w:ascii="Arial" w:hAnsi="Arial"/>
                <w:b/>
                <w:sz w:val="20"/>
              </w:rPr>
              <w:t xml:space="preserve">  </w:t>
            </w:r>
            <w:r w:rsidR="0077047E">
              <w:rPr>
                <w:rFonts w:ascii="Arial" w:hAnsi="Arial"/>
                <w:b/>
                <w:sz w:val="20"/>
              </w:rPr>
              <w:t>10</w:t>
            </w:r>
            <w:r w:rsidR="00C74F77">
              <w:rPr>
                <w:rFonts w:ascii="Arial" w:hAnsi="Arial"/>
                <w:b/>
                <w:sz w:val="20"/>
              </w:rPr>
              <w:t>/</w:t>
            </w:r>
            <w:r w:rsidR="00255F96">
              <w:rPr>
                <w:rFonts w:ascii="Arial" w:hAnsi="Arial"/>
                <w:b/>
                <w:sz w:val="20"/>
              </w:rPr>
              <w:t>13</w:t>
            </w:r>
            <w:r w:rsidR="005778DA">
              <w:rPr>
                <w:rFonts w:ascii="Arial" w:hAnsi="Arial"/>
                <w:b/>
                <w:sz w:val="20"/>
              </w:rPr>
              <w:t>/2020</w:t>
            </w:r>
          </w:p>
        </w:tc>
      </w:tr>
      <w:tr w:rsidR="00A268A3" w:rsidRPr="00235EE7" w14:paraId="6AE63DB8" w14:textId="77777777" w:rsidTr="00427BB4">
        <w:trPr>
          <w:cantSplit/>
          <w:trHeight w:val="530"/>
          <w:tblHeader/>
        </w:trPr>
        <w:tc>
          <w:tcPr>
            <w:tcW w:w="2014" w:type="pct"/>
            <w:gridSpan w:val="3"/>
            <w:tcBorders>
              <w:top w:val="single" w:sz="4" w:space="0" w:color="auto"/>
            </w:tcBorders>
            <w:shd w:val="clear" w:color="auto" w:fill="auto"/>
            <w:vAlign w:val="center"/>
          </w:tcPr>
          <w:p w14:paraId="05E5B0FE"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57C3BC97" w14:textId="784951A7"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_HSSM_Package_builder/AT-1</w:t>
            </w:r>
          </w:p>
        </w:tc>
        <w:tc>
          <w:tcPr>
            <w:tcW w:w="2986" w:type="pct"/>
            <w:gridSpan w:val="2"/>
            <w:tcBorders>
              <w:top w:val="single" w:sz="4" w:space="0" w:color="auto"/>
            </w:tcBorders>
            <w:shd w:val="clear" w:color="auto" w:fill="auto"/>
            <w:vAlign w:val="center"/>
          </w:tcPr>
          <w:p w14:paraId="0B26CF2A" w14:textId="485EB618"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5778DA">
              <w:rPr>
                <w:rFonts w:ascii="Arial" w:hAnsi="Arial"/>
                <w:b/>
                <w:sz w:val="20"/>
              </w:rPr>
              <w:t xml:space="preserve"> </w:t>
            </w:r>
            <w:r w:rsidR="0077047E">
              <w:rPr>
                <w:rFonts w:ascii="Arial" w:hAnsi="Arial"/>
                <w:b/>
                <w:sz w:val="20"/>
              </w:rPr>
              <w:t>J. Fullerton</w:t>
            </w:r>
          </w:p>
        </w:tc>
      </w:tr>
      <w:tr w:rsidR="00A268A3" w:rsidRPr="007D0AAC" w14:paraId="6A8F9423" w14:textId="77777777" w:rsidTr="00427BB4">
        <w:trPr>
          <w:cantSplit/>
          <w:trHeight w:val="530"/>
          <w:tblHeader/>
        </w:trPr>
        <w:tc>
          <w:tcPr>
            <w:tcW w:w="5000" w:type="pct"/>
            <w:gridSpan w:val="5"/>
            <w:tcBorders>
              <w:top w:val="single" w:sz="4" w:space="0" w:color="auto"/>
            </w:tcBorders>
            <w:shd w:val="clear" w:color="auto" w:fill="auto"/>
            <w:vAlign w:val="center"/>
          </w:tcPr>
          <w:p w14:paraId="1DDAB647" w14:textId="0F01C61F"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_HSSM_Package_builder/AT-1</w:t>
            </w:r>
          </w:p>
        </w:tc>
      </w:tr>
      <w:tr w:rsidR="00F57EB2" w:rsidRPr="00572F5F" w14:paraId="1CC3DF57" w14:textId="77777777" w:rsidTr="00427BB4">
        <w:trPr>
          <w:cantSplit/>
          <w:trHeight w:val="530"/>
          <w:tblHeader/>
        </w:trPr>
        <w:tc>
          <w:tcPr>
            <w:tcW w:w="292" w:type="pct"/>
            <w:tcBorders>
              <w:top w:val="single" w:sz="4" w:space="0" w:color="auto"/>
            </w:tcBorders>
            <w:shd w:val="clear" w:color="auto" w:fill="D9D9D9" w:themeFill="background1" w:themeFillShade="D9"/>
            <w:vAlign w:val="center"/>
          </w:tcPr>
          <w:p w14:paraId="2132F475"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1716" w:type="pct"/>
            <w:tcBorders>
              <w:top w:val="single" w:sz="4" w:space="0" w:color="auto"/>
            </w:tcBorders>
            <w:shd w:val="clear" w:color="auto" w:fill="D9D9D9" w:themeFill="background1" w:themeFillShade="D9"/>
            <w:vAlign w:val="center"/>
          </w:tcPr>
          <w:p w14:paraId="3AD8FC01"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2445" w:type="pct"/>
            <w:gridSpan w:val="2"/>
            <w:tcBorders>
              <w:top w:val="single" w:sz="4" w:space="0" w:color="auto"/>
            </w:tcBorders>
            <w:shd w:val="clear" w:color="auto" w:fill="D9D9D9" w:themeFill="background1" w:themeFillShade="D9"/>
            <w:vAlign w:val="center"/>
          </w:tcPr>
          <w:p w14:paraId="3148817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547" w:type="pct"/>
            <w:tcBorders>
              <w:top w:val="single" w:sz="4" w:space="0" w:color="auto"/>
            </w:tcBorders>
            <w:shd w:val="clear" w:color="auto" w:fill="D9D9D9" w:themeFill="background1" w:themeFillShade="D9"/>
            <w:vAlign w:val="center"/>
          </w:tcPr>
          <w:p w14:paraId="459C6B0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599F6362" w14:textId="77777777" w:rsidTr="00427BB4">
        <w:trPr>
          <w:trHeight w:val="440"/>
        </w:trPr>
        <w:tc>
          <w:tcPr>
            <w:tcW w:w="5000" w:type="pct"/>
            <w:gridSpan w:val="5"/>
            <w:vAlign w:val="center"/>
          </w:tcPr>
          <w:p w14:paraId="215BCB9F"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86621AB" w14:textId="77777777" w:rsidTr="00427BB4">
        <w:trPr>
          <w:trHeight w:val="692"/>
        </w:trPr>
        <w:tc>
          <w:tcPr>
            <w:tcW w:w="292" w:type="pct"/>
            <w:vAlign w:val="center"/>
          </w:tcPr>
          <w:p w14:paraId="52B49186"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4708" w:type="pct"/>
            <w:gridSpan w:val="4"/>
            <w:vAlign w:val="center"/>
          </w:tcPr>
          <w:p w14:paraId="743FA33C"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runner_run_AT-1.sh</w:t>
            </w:r>
          </w:p>
        </w:tc>
      </w:tr>
      <w:tr w:rsidR="00A268A3" w14:paraId="63F1DA2D" w14:textId="77777777" w:rsidTr="00427BB4">
        <w:trPr>
          <w:trHeight w:val="1250"/>
        </w:trPr>
        <w:tc>
          <w:tcPr>
            <w:tcW w:w="292" w:type="pct"/>
            <w:vAlign w:val="center"/>
          </w:tcPr>
          <w:p w14:paraId="1126741E"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4708" w:type="pct"/>
            <w:gridSpan w:val="4"/>
            <w:vAlign w:val="center"/>
          </w:tcPr>
          <w:p w14:paraId="0B4151F5" w14:textId="77777777" w:rsidR="00A268A3" w:rsidRDefault="00A268A3" w:rsidP="00F57EB2">
            <w:pPr>
              <w:pStyle w:val="H1bodytext"/>
              <w:spacing w:after="0"/>
              <w:ind w:left="0"/>
              <w:rPr>
                <w:rFonts w:ascii="Arial" w:hAnsi="Arial"/>
                <w:sz w:val="20"/>
              </w:rPr>
            </w:pPr>
            <w:r>
              <w:rPr>
                <w:rFonts w:ascii="Arial" w:hAnsi="Arial"/>
                <w:sz w:val="20"/>
              </w:rPr>
              <w:t xml:space="preserve">Wait for the tool to finish running. Note: depending on system, network lag, </w:t>
            </w:r>
            <w:proofErr w:type="spellStart"/>
            <w:r>
              <w:rPr>
                <w:rFonts w:ascii="Arial" w:hAnsi="Arial"/>
                <w:sz w:val="20"/>
              </w:rPr>
              <w:t>etc</w:t>
            </w:r>
            <w:proofErr w:type="spellEnd"/>
            <w:r>
              <w:rPr>
                <w:rFonts w:ascii="Arial" w:hAnsi="Arial"/>
                <w:sz w:val="20"/>
              </w:rPr>
              <w:t xml:space="preserve"> this can take anywhere from a couple of hours to a full day to run.  it takes a significant amount of time to process all the cells in the P2R Grid through time.</w:t>
            </w:r>
          </w:p>
        </w:tc>
      </w:tr>
      <w:tr w:rsidR="00A268A3" w:rsidRPr="007D0AAC" w14:paraId="335708D2" w14:textId="77777777" w:rsidTr="00427BB4">
        <w:trPr>
          <w:trHeight w:val="1700"/>
        </w:trPr>
        <w:tc>
          <w:tcPr>
            <w:tcW w:w="292" w:type="pct"/>
            <w:shd w:val="clear" w:color="auto" w:fill="auto"/>
            <w:vAlign w:val="center"/>
          </w:tcPr>
          <w:p w14:paraId="504BD6B3" w14:textId="77777777" w:rsidR="00A268A3" w:rsidRDefault="00A268A3" w:rsidP="00F57EB2">
            <w:pPr>
              <w:pStyle w:val="H1bodytext"/>
              <w:spacing w:after="0"/>
              <w:ind w:left="0"/>
              <w:jc w:val="center"/>
              <w:rPr>
                <w:rFonts w:ascii="Arial" w:hAnsi="Arial"/>
                <w:sz w:val="20"/>
              </w:rPr>
            </w:pPr>
            <w:r>
              <w:rPr>
                <w:rFonts w:ascii="Arial" w:hAnsi="Arial"/>
                <w:sz w:val="20"/>
              </w:rPr>
              <w:t>3</w:t>
            </w:r>
          </w:p>
        </w:tc>
        <w:tc>
          <w:tcPr>
            <w:tcW w:w="1716" w:type="pct"/>
            <w:shd w:val="clear" w:color="auto" w:fill="auto"/>
            <w:vAlign w:val="center"/>
          </w:tcPr>
          <w:p w14:paraId="08786F84" w14:textId="77777777" w:rsidR="00A268A3" w:rsidRDefault="00A268A3" w:rsidP="00F57EB2">
            <w:pPr>
              <w:pStyle w:val="H1bodytext"/>
              <w:spacing w:after="0"/>
              <w:ind w:left="0"/>
              <w:rPr>
                <w:rFonts w:ascii="Arial" w:hAnsi="Arial"/>
                <w:sz w:val="20"/>
              </w:rPr>
            </w:pPr>
            <w:r w:rsidRPr="00AA7E45">
              <w:rPr>
                <w:rFonts w:ascii="Arial" w:hAnsi="Arial"/>
                <w:sz w:val="20"/>
              </w:rPr>
              <w:t>Verify the MT3D head file, the model top definition file, the layer bottom definitions files, and the layer initial conditions files are read and processed</w:t>
            </w:r>
            <w:r>
              <w:rPr>
                <w:rFonts w:ascii="Arial" w:hAnsi="Arial"/>
                <w:sz w:val="20"/>
              </w:rPr>
              <w:t xml:space="preserve"> and saved as *.</w:t>
            </w:r>
            <w:proofErr w:type="spellStart"/>
            <w:r>
              <w:rPr>
                <w:rFonts w:ascii="Arial" w:hAnsi="Arial"/>
                <w:sz w:val="20"/>
              </w:rPr>
              <w:t>pkl</w:t>
            </w:r>
            <w:proofErr w:type="spellEnd"/>
            <w:r>
              <w:rPr>
                <w:rFonts w:ascii="Arial" w:hAnsi="Arial"/>
                <w:sz w:val="20"/>
              </w:rPr>
              <w:t xml:space="preserve"> files per FR-1</w:t>
            </w:r>
          </w:p>
        </w:tc>
        <w:tc>
          <w:tcPr>
            <w:tcW w:w="2445" w:type="pct"/>
            <w:gridSpan w:val="2"/>
            <w:shd w:val="clear" w:color="auto" w:fill="auto"/>
            <w:vAlign w:val="center"/>
          </w:tcPr>
          <w:p w14:paraId="0F5AD04E" w14:textId="77777777" w:rsidR="00A268A3" w:rsidRDefault="00A268A3" w:rsidP="00F57EB2">
            <w:pPr>
              <w:pStyle w:val="H1bodytext"/>
              <w:spacing w:after="0"/>
              <w:ind w:left="0"/>
              <w:rPr>
                <w:rFonts w:ascii="Arial" w:hAnsi="Arial"/>
                <w:sz w:val="20"/>
              </w:rPr>
            </w:pPr>
            <w:r>
              <w:rPr>
                <w:rFonts w:ascii="Arial" w:hAnsi="Arial"/>
                <w:sz w:val="20"/>
              </w:rPr>
              <w:t xml:space="preserve">The following files were generated: </w:t>
            </w:r>
          </w:p>
          <w:p w14:paraId="29F60067" w14:textId="77777777" w:rsidR="00A268A3" w:rsidRDefault="00A268A3" w:rsidP="00F57EB2">
            <w:pPr>
              <w:pStyle w:val="H1bodytext"/>
              <w:spacing w:after="0"/>
              <w:ind w:left="0"/>
              <w:rPr>
                <w:rFonts w:ascii="Arial" w:hAnsi="Arial"/>
                <w:sz w:val="20"/>
              </w:rPr>
            </w:pPr>
            <w:r w:rsidRPr="002C3481">
              <w:rPr>
                <w:rFonts w:ascii="Arial" w:hAnsi="Arial"/>
                <w:sz w:val="20"/>
              </w:rPr>
              <w:t>P2Rv8.3_flow.pkl</w:t>
            </w:r>
            <w:r>
              <w:rPr>
                <w:rFonts w:ascii="Arial" w:hAnsi="Arial"/>
                <w:sz w:val="20"/>
              </w:rPr>
              <w:br/>
            </w:r>
            <w:r w:rsidRPr="002C3481">
              <w:rPr>
                <w:rFonts w:ascii="Arial" w:hAnsi="Arial"/>
                <w:sz w:val="20"/>
              </w:rPr>
              <w:t>P2Rv8.3_sat.pkl</w:t>
            </w:r>
            <w:r>
              <w:rPr>
                <w:rFonts w:ascii="Arial" w:hAnsi="Arial"/>
                <w:sz w:val="20"/>
              </w:rPr>
              <w:br/>
            </w:r>
          </w:p>
        </w:tc>
        <w:tc>
          <w:tcPr>
            <w:tcW w:w="547" w:type="pct"/>
            <w:shd w:val="clear" w:color="auto" w:fill="auto"/>
            <w:vAlign w:val="center"/>
          </w:tcPr>
          <w:p w14:paraId="5D7A2E82" w14:textId="4582F8CC" w:rsidR="00A268A3" w:rsidRPr="00702160" w:rsidRDefault="00956C71" w:rsidP="0037635A">
            <w:pPr>
              <w:pStyle w:val="H1bodytext"/>
              <w:spacing w:after="0"/>
              <w:ind w:left="0"/>
              <w:jc w:val="center"/>
              <w:rPr>
                <w:rFonts w:ascii="Arial" w:hAnsi="Arial"/>
                <w:sz w:val="20"/>
              </w:rPr>
            </w:pPr>
            <w:r>
              <w:rPr>
                <w:rFonts w:ascii="Arial" w:hAnsi="Arial"/>
                <w:sz w:val="20"/>
              </w:rPr>
              <w:t>PASS</w:t>
            </w:r>
          </w:p>
        </w:tc>
      </w:tr>
      <w:tr w:rsidR="00A268A3" w:rsidRPr="007D0AAC" w14:paraId="47B76846" w14:textId="77777777" w:rsidTr="00427BB4">
        <w:trPr>
          <w:trHeight w:val="1700"/>
        </w:trPr>
        <w:tc>
          <w:tcPr>
            <w:tcW w:w="292" w:type="pct"/>
            <w:shd w:val="clear" w:color="auto" w:fill="auto"/>
            <w:vAlign w:val="center"/>
          </w:tcPr>
          <w:p w14:paraId="2CFA20BB" w14:textId="77777777" w:rsidR="00A268A3" w:rsidRDefault="00A268A3" w:rsidP="00F57EB2">
            <w:pPr>
              <w:pStyle w:val="H1bodytext"/>
              <w:spacing w:after="0"/>
              <w:ind w:left="0"/>
              <w:jc w:val="center"/>
              <w:rPr>
                <w:rFonts w:ascii="Arial" w:hAnsi="Arial"/>
                <w:sz w:val="20"/>
              </w:rPr>
            </w:pPr>
            <w:r>
              <w:rPr>
                <w:rFonts w:ascii="Arial" w:hAnsi="Arial"/>
                <w:sz w:val="20"/>
              </w:rPr>
              <w:lastRenderedPageBreak/>
              <w:t>4</w:t>
            </w:r>
          </w:p>
        </w:tc>
        <w:tc>
          <w:tcPr>
            <w:tcW w:w="1716" w:type="pct"/>
            <w:shd w:val="clear" w:color="auto" w:fill="auto"/>
            <w:vAlign w:val="center"/>
          </w:tcPr>
          <w:p w14:paraId="12C66181" w14:textId="31F11E39" w:rsidR="00A268A3" w:rsidRPr="00AA7E45" w:rsidRDefault="00A268A3" w:rsidP="00F57EB2">
            <w:pPr>
              <w:pStyle w:val="H1bodytext"/>
              <w:spacing w:after="0"/>
              <w:ind w:left="0"/>
              <w:rPr>
                <w:rFonts w:ascii="Arial" w:hAnsi="Arial"/>
                <w:sz w:val="20"/>
              </w:rPr>
            </w:pPr>
            <w:r>
              <w:rPr>
                <w:rFonts w:ascii="Arial" w:hAnsi="Arial"/>
                <w:sz w:val="20"/>
              </w:rPr>
              <w:t xml:space="preserve">Verify that </w:t>
            </w:r>
            <w:r w:rsidRPr="00A63DBB">
              <w:rPr>
                <w:rFonts w:ascii="Arial" w:hAnsi="Arial"/>
                <w:sz w:val="20"/>
              </w:rPr>
              <w:t xml:space="preserve">the </w:t>
            </w:r>
            <w:r>
              <w:rPr>
                <w:rFonts w:ascii="Arial" w:hAnsi="Arial"/>
                <w:sz w:val="20"/>
              </w:rPr>
              <w:t>uppermost</w:t>
            </w:r>
            <w:r w:rsidRPr="00A63DBB">
              <w:rPr>
                <w:rFonts w:ascii="Arial" w:hAnsi="Arial"/>
                <w:sz w:val="20"/>
              </w:rPr>
              <w:t xml:space="preserve"> layer where the percent saturation is greater than or equal to user-identified saturation threshold for each time period from MT3D HDS and layer file</w:t>
            </w:r>
            <w:r>
              <w:rPr>
                <w:rFonts w:ascii="Arial" w:hAnsi="Arial"/>
                <w:sz w:val="20"/>
              </w:rPr>
              <w:t>s per FR-2</w:t>
            </w:r>
          </w:p>
        </w:tc>
        <w:tc>
          <w:tcPr>
            <w:tcW w:w="2445" w:type="pct"/>
            <w:gridSpan w:val="2"/>
            <w:shd w:val="clear" w:color="auto" w:fill="auto"/>
            <w:vAlign w:val="center"/>
          </w:tcPr>
          <w:p w14:paraId="5F9754D9" w14:textId="77777777" w:rsidR="00A268A3" w:rsidRDefault="00A268A3" w:rsidP="00F57EB2">
            <w:pPr>
              <w:pStyle w:val="H1bodytext"/>
              <w:spacing w:after="0"/>
              <w:ind w:left="0"/>
              <w:rPr>
                <w:rFonts w:ascii="Arial" w:hAnsi="Arial"/>
                <w:sz w:val="20"/>
              </w:rPr>
            </w:pPr>
            <w:r>
              <w:rPr>
                <w:rFonts w:ascii="Arial" w:hAnsi="Arial"/>
                <w:sz w:val="20"/>
              </w:rPr>
              <w:t>The following file was generated:</w:t>
            </w:r>
          </w:p>
          <w:p w14:paraId="4B9EF182" w14:textId="77777777" w:rsidR="00A268A3" w:rsidRDefault="00A268A3" w:rsidP="00F57EB2">
            <w:pPr>
              <w:pStyle w:val="H1bodytext"/>
              <w:spacing w:after="0"/>
              <w:ind w:left="0"/>
              <w:rPr>
                <w:rFonts w:ascii="Arial" w:hAnsi="Arial"/>
                <w:sz w:val="20"/>
              </w:rPr>
            </w:pPr>
            <w:r w:rsidRPr="00A63DBB">
              <w:rPr>
                <w:rFonts w:ascii="Arial" w:hAnsi="Arial"/>
                <w:sz w:val="20"/>
              </w:rPr>
              <w:t>P2Rv8.3_yearly_sat.pkl</w:t>
            </w:r>
          </w:p>
        </w:tc>
        <w:tc>
          <w:tcPr>
            <w:tcW w:w="547" w:type="pct"/>
            <w:shd w:val="clear" w:color="auto" w:fill="auto"/>
            <w:vAlign w:val="center"/>
          </w:tcPr>
          <w:p w14:paraId="2BA3D88D" w14:textId="18E4A81B" w:rsidR="00A268A3" w:rsidRPr="00702160" w:rsidRDefault="00956C71" w:rsidP="0037635A">
            <w:pPr>
              <w:pStyle w:val="H1bodytext"/>
              <w:spacing w:after="0"/>
              <w:ind w:left="0"/>
              <w:jc w:val="center"/>
              <w:rPr>
                <w:rFonts w:ascii="Arial" w:hAnsi="Arial"/>
                <w:sz w:val="20"/>
              </w:rPr>
            </w:pPr>
            <w:r>
              <w:rPr>
                <w:rFonts w:ascii="Arial" w:hAnsi="Arial"/>
                <w:sz w:val="20"/>
              </w:rPr>
              <w:t>PASS</w:t>
            </w:r>
          </w:p>
        </w:tc>
      </w:tr>
      <w:tr w:rsidR="00A268A3" w:rsidRPr="007D0AAC" w14:paraId="060B984B" w14:textId="77777777" w:rsidTr="00427BB4">
        <w:trPr>
          <w:trHeight w:val="1700"/>
        </w:trPr>
        <w:tc>
          <w:tcPr>
            <w:tcW w:w="292" w:type="pct"/>
            <w:shd w:val="clear" w:color="auto" w:fill="auto"/>
            <w:vAlign w:val="center"/>
          </w:tcPr>
          <w:p w14:paraId="6228111B" w14:textId="77777777" w:rsidR="00A268A3" w:rsidRDefault="00A268A3" w:rsidP="00F57EB2">
            <w:pPr>
              <w:pStyle w:val="H1bodytext"/>
              <w:spacing w:after="0"/>
              <w:ind w:left="0"/>
              <w:jc w:val="center"/>
              <w:rPr>
                <w:rFonts w:ascii="Arial" w:hAnsi="Arial"/>
                <w:sz w:val="20"/>
              </w:rPr>
            </w:pPr>
            <w:r>
              <w:rPr>
                <w:rFonts w:ascii="Arial" w:hAnsi="Arial"/>
                <w:sz w:val="20"/>
              </w:rPr>
              <w:t>5</w:t>
            </w:r>
          </w:p>
        </w:tc>
        <w:tc>
          <w:tcPr>
            <w:tcW w:w="1716" w:type="pct"/>
            <w:shd w:val="clear" w:color="auto" w:fill="auto"/>
            <w:vAlign w:val="center"/>
          </w:tcPr>
          <w:p w14:paraId="3625242F" w14:textId="77777777" w:rsidR="00A268A3" w:rsidRDefault="00A268A3" w:rsidP="00F57EB2">
            <w:pPr>
              <w:pStyle w:val="H1bodytext"/>
              <w:spacing w:after="0"/>
              <w:ind w:left="0"/>
              <w:rPr>
                <w:rFonts w:ascii="Arial" w:hAnsi="Arial"/>
                <w:sz w:val="20"/>
              </w:rPr>
            </w:pPr>
            <w:r>
              <w:rPr>
                <w:rFonts w:ascii="Arial" w:hAnsi="Arial"/>
                <w:sz w:val="20"/>
              </w:rPr>
              <w:t>Verify multiple mass flux timeseries data files are read and processed per FR-7</w:t>
            </w:r>
          </w:p>
        </w:tc>
        <w:tc>
          <w:tcPr>
            <w:tcW w:w="2445" w:type="pct"/>
            <w:gridSpan w:val="2"/>
            <w:shd w:val="clear" w:color="auto" w:fill="auto"/>
            <w:vAlign w:val="center"/>
          </w:tcPr>
          <w:p w14:paraId="49E9DDB7" w14:textId="77777777" w:rsidR="00A268A3"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both input files were processed, and output files correspond to the cells in the input files</w:t>
            </w:r>
          </w:p>
        </w:tc>
        <w:tc>
          <w:tcPr>
            <w:tcW w:w="547" w:type="pct"/>
            <w:shd w:val="clear" w:color="auto" w:fill="auto"/>
            <w:vAlign w:val="center"/>
          </w:tcPr>
          <w:p w14:paraId="2BEB89A0" w14:textId="3C7E740E" w:rsidR="00A268A3" w:rsidRPr="00702160" w:rsidRDefault="00943BA3" w:rsidP="0037635A">
            <w:pPr>
              <w:pStyle w:val="H1bodytext"/>
              <w:spacing w:after="0"/>
              <w:ind w:left="0"/>
              <w:jc w:val="center"/>
              <w:rPr>
                <w:rFonts w:ascii="Arial" w:hAnsi="Arial"/>
                <w:sz w:val="20"/>
              </w:rPr>
            </w:pPr>
            <w:r>
              <w:rPr>
                <w:rFonts w:ascii="Arial" w:hAnsi="Arial"/>
                <w:sz w:val="20"/>
              </w:rPr>
              <w:t>PASS</w:t>
            </w:r>
          </w:p>
        </w:tc>
      </w:tr>
      <w:tr w:rsidR="00A268A3" w:rsidRPr="007D0AAC" w14:paraId="1DB79B84" w14:textId="77777777" w:rsidTr="00427BB4">
        <w:trPr>
          <w:trHeight w:val="1700"/>
        </w:trPr>
        <w:tc>
          <w:tcPr>
            <w:tcW w:w="292" w:type="pct"/>
            <w:shd w:val="clear" w:color="auto" w:fill="auto"/>
            <w:vAlign w:val="center"/>
          </w:tcPr>
          <w:p w14:paraId="05DE2E92" w14:textId="77777777" w:rsidR="00A268A3" w:rsidRPr="006C636C" w:rsidRDefault="00A268A3" w:rsidP="00F57EB2">
            <w:pPr>
              <w:pStyle w:val="H1bodytext"/>
              <w:spacing w:after="0"/>
              <w:ind w:left="0"/>
              <w:jc w:val="center"/>
              <w:rPr>
                <w:rFonts w:ascii="Arial" w:hAnsi="Arial"/>
                <w:sz w:val="20"/>
              </w:rPr>
            </w:pPr>
            <w:r>
              <w:rPr>
                <w:rFonts w:ascii="Arial" w:hAnsi="Arial"/>
                <w:sz w:val="20"/>
              </w:rPr>
              <w:t>6</w:t>
            </w:r>
          </w:p>
        </w:tc>
        <w:tc>
          <w:tcPr>
            <w:tcW w:w="1716" w:type="pct"/>
            <w:shd w:val="clear" w:color="auto" w:fill="auto"/>
            <w:vAlign w:val="center"/>
          </w:tcPr>
          <w:p w14:paraId="37AD48CB" w14:textId="77777777" w:rsidR="00A268A3" w:rsidRPr="006C636C" w:rsidRDefault="00A268A3" w:rsidP="00F57EB2">
            <w:pPr>
              <w:pStyle w:val="H1bodytext"/>
              <w:spacing w:after="0"/>
              <w:ind w:left="0"/>
              <w:rPr>
                <w:rFonts w:ascii="Arial" w:hAnsi="Arial"/>
                <w:sz w:val="20"/>
              </w:rPr>
            </w:pPr>
            <w:r>
              <w:rPr>
                <w:rFonts w:ascii="Arial" w:hAnsi="Arial"/>
                <w:sz w:val="20"/>
              </w:rPr>
              <w:t xml:space="preserve">Verify flux columns for cell 66-101 from both data_set1_1 and data_set1_2 </w:t>
            </w:r>
            <w:proofErr w:type="gramStart"/>
            <w:r>
              <w:rPr>
                <w:rFonts w:ascii="Arial" w:hAnsi="Arial"/>
                <w:sz w:val="20"/>
              </w:rPr>
              <w:t>were</w:t>
            </w:r>
            <w:proofErr w:type="gramEnd"/>
            <w:r>
              <w:rPr>
                <w:rFonts w:ascii="Arial" w:hAnsi="Arial"/>
                <w:sz w:val="20"/>
              </w:rPr>
              <w:t xml:space="preserve"> summed together in the generated file “</w:t>
            </w:r>
            <w:proofErr w:type="spellStart"/>
            <w:r>
              <w:rPr>
                <w:rFonts w:ascii="Arial" w:hAnsi="Arial"/>
                <w:sz w:val="20"/>
              </w:rPr>
              <w:t>misc</w:t>
            </w:r>
            <w:proofErr w:type="spellEnd"/>
            <w:r>
              <w:rPr>
                <w:rFonts w:ascii="Arial" w:hAnsi="Arial"/>
                <w:sz w:val="20"/>
              </w:rPr>
              <w:t>/</w:t>
            </w:r>
            <w:r w:rsidRPr="00F27211">
              <w:rPr>
                <w:rFonts w:ascii="Arial" w:hAnsi="Arial"/>
                <w:sz w:val="20"/>
              </w:rPr>
              <w:t>01_all_cells_after_cell_merge.csv</w:t>
            </w:r>
            <w:r>
              <w:rPr>
                <w:rFonts w:ascii="Arial" w:hAnsi="Arial"/>
                <w:sz w:val="20"/>
              </w:rPr>
              <w:t>” per FR-9</w:t>
            </w:r>
          </w:p>
        </w:tc>
        <w:tc>
          <w:tcPr>
            <w:tcW w:w="2445" w:type="pct"/>
            <w:gridSpan w:val="2"/>
            <w:shd w:val="clear" w:color="auto" w:fill="auto"/>
            <w:vAlign w:val="center"/>
          </w:tcPr>
          <w:p w14:paraId="0DCE5E9A" w14:textId="77777777" w:rsidR="00A268A3" w:rsidRDefault="00A268A3" w:rsidP="00F57EB2">
            <w:pPr>
              <w:pStyle w:val="H1bodytext"/>
              <w:spacing w:after="0"/>
              <w:ind w:left="0"/>
              <w:rPr>
                <w:rFonts w:ascii="Arial" w:hAnsi="Arial"/>
                <w:sz w:val="20"/>
              </w:rPr>
            </w:pPr>
            <w:r>
              <w:rPr>
                <w:rFonts w:ascii="Arial" w:hAnsi="Arial"/>
                <w:sz w:val="20"/>
              </w:rPr>
              <w:t>Column 66-101 values (</w:t>
            </w:r>
            <w:r w:rsidRPr="00F27211">
              <w:rPr>
                <w:rFonts w:ascii="Arial" w:hAnsi="Arial"/>
                <w:sz w:val="20"/>
              </w:rPr>
              <w:t>01_all_cells_after_cell_merge.csv</w:t>
            </w:r>
            <w:r>
              <w:rPr>
                <w:rFonts w:ascii="Arial" w:hAnsi="Arial"/>
                <w:sz w:val="20"/>
              </w:rPr>
              <w:t>) = Column 66-101 values (data/</w:t>
            </w:r>
            <w:r w:rsidRPr="00F27211">
              <w:rPr>
                <w:rFonts w:ascii="Arial" w:hAnsi="Arial"/>
                <w:sz w:val="20"/>
              </w:rPr>
              <w:t>data_set1_1.csv</w:t>
            </w:r>
            <w:r>
              <w:rPr>
                <w:rFonts w:ascii="Arial" w:hAnsi="Arial"/>
                <w:sz w:val="20"/>
              </w:rPr>
              <w:t>) + Column 66-101 values (data/</w:t>
            </w:r>
            <w:r w:rsidRPr="00F27211">
              <w:rPr>
                <w:rFonts w:ascii="Arial" w:hAnsi="Arial"/>
                <w:sz w:val="20"/>
              </w:rPr>
              <w:t>data_set1_</w:t>
            </w:r>
            <w:r>
              <w:rPr>
                <w:rFonts w:ascii="Arial" w:hAnsi="Arial"/>
                <w:sz w:val="20"/>
              </w:rPr>
              <w:t>2</w:t>
            </w:r>
            <w:r w:rsidRPr="00F27211">
              <w:rPr>
                <w:rFonts w:ascii="Arial" w:hAnsi="Arial"/>
                <w:sz w:val="20"/>
              </w:rPr>
              <w:t>.csv</w:t>
            </w:r>
            <w:r>
              <w:rPr>
                <w:rFonts w:ascii="Arial" w:hAnsi="Arial"/>
                <w:sz w:val="20"/>
              </w:rPr>
              <w:t>)</w:t>
            </w:r>
          </w:p>
        </w:tc>
        <w:tc>
          <w:tcPr>
            <w:tcW w:w="547" w:type="pct"/>
            <w:shd w:val="clear" w:color="auto" w:fill="auto"/>
            <w:vAlign w:val="center"/>
          </w:tcPr>
          <w:p w14:paraId="410FFF08" w14:textId="7358041C" w:rsidR="00943BA3" w:rsidRPr="00702160" w:rsidRDefault="00943BA3">
            <w:pPr>
              <w:pStyle w:val="H1bodytext"/>
              <w:spacing w:after="0"/>
              <w:ind w:left="0"/>
              <w:jc w:val="center"/>
              <w:rPr>
                <w:rFonts w:ascii="Arial" w:hAnsi="Arial"/>
                <w:sz w:val="20"/>
              </w:rPr>
            </w:pPr>
            <w:r>
              <w:rPr>
                <w:rFonts w:ascii="Arial" w:hAnsi="Arial"/>
                <w:sz w:val="20"/>
              </w:rPr>
              <w:t>PASS</w:t>
            </w:r>
          </w:p>
        </w:tc>
      </w:tr>
      <w:tr w:rsidR="001830BE" w:rsidRPr="007D0AAC" w14:paraId="5C715C17" w14:textId="77777777" w:rsidTr="00427BB4">
        <w:trPr>
          <w:trHeight w:val="944"/>
        </w:trPr>
        <w:tc>
          <w:tcPr>
            <w:tcW w:w="292" w:type="pct"/>
            <w:shd w:val="clear" w:color="auto" w:fill="auto"/>
            <w:vAlign w:val="center"/>
          </w:tcPr>
          <w:p w14:paraId="27D5E6FA" w14:textId="77777777" w:rsidR="001830BE" w:rsidRPr="006C636C" w:rsidRDefault="001830BE" w:rsidP="001830BE">
            <w:pPr>
              <w:pStyle w:val="H1bodytext"/>
              <w:spacing w:after="0"/>
              <w:ind w:left="0"/>
              <w:jc w:val="center"/>
              <w:rPr>
                <w:rFonts w:ascii="Arial" w:hAnsi="Arial"/>
                <w:sz w:val="20"/>
              </w:rPr>
            </w:pPr>
            <w:r>
              <w:rPr>
                <w:rFonts w:ascii="Arial" w:hAnsi="Arial"/>
                <w:sz w:val="20"/>
              </w:rPr>
              <w:t>7</w:t>
            </w:r>
          </w:p>
        </w:tc>
        <w:tc>
          <w:tcPr>
            <w:tcW w:w="1716" w:type="pct"/>
            <w:shd w:val="clear" w:color="auto" w:fill="auto"/>
            <w:vAlign w:val="center"/>
          </w:tcPr>
          <w:p w14:paraId="540ADE5C" w14:textId="1BA071F3" w:rsidR="001830BE" w:rsidRDefault="001830BE" w:rsidP="001830BE">
            <w:pPr>
              <w:pStyle w:val="H1bodytext"/>
              <w:spacing w:after="0"/>
              <w:ind w:left="0"/>
              <w:rPr>
                <w:rFonts w:ascii="Arial" w:hAnsi="Arial"/>
                <w:sz w:val="20"/>
              </w:rPr>
            </w:pPr>
            <w:r>
              <w:rPr>
                <w:rFonts w:ascii="Arial" w:hAnsi="Arial"/>
                <w:sz w:val="20"/>
              </w:rPr>
              <w:t>Verify mass shifted from column 39-95 per FR-10</w:t>
            </w:r>
          </w:p>
        </w:tc>
        <w:tc>
          <w:tcPr>
            <w:tcW w:w="2445" w:type="pct"/>
            <w:gridSpan w:val="2"/>
            <w:shd w:val="clear" w:color="auto" w:fill="auto"/>
            <w:vAlign w:val="center"/>
          </w:tcPr>
          <w:p w14:paraId="40014B96" w14:textId="5B697B48" w:rsidR="001830BE" w:rsidRDefault="001830BE" w:rsidP="001830BE">
            <w:pPr>
              <w:pStyle w:val="H1bodytext"/>
              <w:spacing w:after="0"/>
              <w:ind w:left="0"/>
              <w:rPr>
                <w:rFonts w:ascii="Arial" w:hAnsi="Arial"/>
                <w:sz w:val="20"/>
              </w:rPr>
            </w:pPr>
            <w:r>
              <w:rPr>
                <w:rFonts w:ascii="Arial" w:hAnsi="Arial"/>
                <w:sz w:val="20"/>
              </w:rPr>
              <w:t xml:space="preserve">Should have been spread between multiple columns.  Roughly </w:t>
            </w:r>
            <w:r w:rsidR="0000568E">
              <w:rPr>
                <w:rFonts w:ascii="Arial" w:hAnsi="Arial"/>
                <w:sz w:val="20"/>
              </w:rPr>
              <w:t xml:space="preserve">50% </w:t>
            </w:r>
            <w:r>
              <w:rPr>
                <w:rFonts w:ascii="Arial" w:hAnsi="Arial"/>
                <w:sz w:val="20"/>
              </w:rPr>
              <w:t xml:space="preserve">going into 36-98 until year 2043 then split between 35-98 and 36-99., roughly </w:t>
            </w:r>
            <w:r w:rsidR="0000568E">
              <w:rPr>
                <w:rFonts w:ascii="Arial" w:hAnsi="Arial"/>
                <w:sz w:val="20"/>
              </w:rPr>
              <w:t>25%</w:t>
            </w:r>
            <w:r>
              <w:rPr>
                <w:rFonts w:ascii="Arial" w:hAnsi="Arial"/>
                <w:sz w:val="20"/>
              </w:rPr>
              <w:t xml:space="preserve"> goes into 40-94, and </w:t>
            </w:r>
            <w:r w:rsidR="0000568E">
              <w:rPr>
                <w:rFonts w:ascii="Arial" w:hAnsi="Arial"/>
                <w:sz w:val="20"/>
              </w:rPr>
              <w:t>25</w:t>
            </w:r>
            <w:proofErr w:type="gramStart"/>
            <w:r w:rsidR="0000568E">
              <w:rPr>
                <w:rFonts w:ascii="Arial" w:hAnsi="Arial"/>
                <w:sz w:val="20"/>
              </w:rPr>
              <w:t xml:space="preserve">% </w:t>
            </w:r>
            <w:r>
              <w:rPr>
                <w:rFonts w:ascii="Arial" w:hAnsi="Arial"/>
                <w:sz w:val="20"/>
              </w:rPr>
              <w:t xml:space="preserve"> into</w:t>
            </w:r>
            <w:proofErr w:type="gramEnd"/>
            <w:r>
              <w:rPr>
                <w:rFonts w:ascii="Arial" w:hAnsi="Arial"/>
                <w:sz w:val="20"/>
              </w:rPr>
              <w:t xml:space="preserve"> 41-95</w:t>
            </w:r>
            <w:r>
              <w:rPr>
                <w:rFonts w:ascii="Calibri" w:hAnsi="Calibri" w:cs="Calibri"/>
                <w:color w:val="000000"/>
                <w:szCs w:val="22"/>
              </w:rPr>
              <w:t>. (use output/</w:t>
            </w:r>
            <w:proofErr w:type="spellStart"/>
            <w:r>
              <w:rPr>
                <w:rFonts w:ascii="Calibri" w:hAnsi="Calibri" w:cs="Calibri"/>
                <w:color w:val="000000"/>
                <w:szCs w:val="22"/>
              </w:rPr>
              <w:t>misc</w:t>
            </w:r>
            <w:proofErr w:type="spellEnd"/>
            <w:r>
              <w:rPr>
                <w:rFonts w:ascii="Calibri" w:hAnsi="Calibri" w:cs="Calibri"/>
                <w:color w:val="000000"/>
                <w:szCs w:val="22"/>
              </w:rPr>
              <w:t>/flux_mass_shift_mapping.csv and output/</w:t>
            </w:r>
            <w:proofErr w:type="spellStart"/>
            <w:r>
              <w:rPr>
                <w:rFonts w:ascii="Calibri" w:hAnsi="Calibri" w:cs="Calibri"/>
                <w:color w:val="000000"/>
                <w:szCs w:val="22"/>
              </w:rPr>
              <w:t>misc</w:t>
            </w:r>
            <w:proofErr w:type="spellEnd"/>
            <w:r>
              <w:rPr>
                <w:rFonts w:ascii="Calibri" w:hAnsi="Calibri" w:cs="Calibri"/>
                <w:color w:val="000000"/>
                <w:szCs w:val="22"/>
              </w:rPr>
              <w:t>/03_all_cell_by_day_dry_cell_shifted.csv to verify)</w:t>
            </w:r>
          </w:p>
        </w:tc>
        <w:tc>
          <w:tcPr>
            <w:tcW w:w="547" w:type="pct"/>
            <w:shd w:val="clear" w:color="auto" w:fill="auto"/>
            <w:vAlign w:val="center"/>
          </w:tcPr>
          <w:p w14:paraId="0CBD7D02" w14:textId="114B6EC3" w:rsidR="001830BE" w:rsidRPr="00702160" w:rsidRDefault="008B0B97" w:rsidP="001830BE">
            <w:pPr>
              <w:pStyle w:val="H1bodytext"/>
              <w:spacing w:after="0"/>
              <w:ind w:left="0"/>
              <w:jc w:val="center"/>
              <w:rPr>
                <w:rFonts w:ascii="Arial" w:hAnsi="Arial"/>
                <w:sz w:val="20"/>
              </w:rPr>
            </w:pPr>
            <w:r>
              <w:rPr>
                <w:rFonts w:ascii="Arial" w:hAnsi="Arial"/>
                <w:sz w:val="20"/>
              </w:rPr>
              <w:t>PASS</w:t>
            </w:r>
          </w:p>
        </w:tc>
      </w:tr>
      <w:tr w:rsidR="00A268A3" w:rsidRPr="007D0AAC" w14:paraId="0090B2F2" w14:textId="77777777" w:rsidTr="00427BB4">
        <w:trPr>
          <w:trHeight w:val="3320"/>
        </w:trPr>
        <w:tc>
          <w:tcPr>
            <w:tcW w:w="292" w:type="pct"/>
            <w:shd w:val="clear" w:color="auto" w:fill="auto"/>
            <w:vAlign w:val="center"/>
          </w:tcPr>
          <w:p w14:paraId="541DE878" w14:textId="015EC0A8" w:rsidR="00A268A3" w:rsidRDefault="00352B0F" w:rsidP="00F57EB2">
            <w:pPr>
              <w:pStyle w:val="H1bodytext"/>
              <w:spacing w:after="0"/>
              <w:ind w:left="0"/>
              <w:jc w:val="center"/>
              <w:rPr>
                <w:rFonts w:ascii="Arial" w:hAnsi="Arial"/>
                <w:sz w:val="20"/>
              </w:rPr>
            </w:pPr>
            <w:bookmarkStart w:id="15" w:name="_Hlk43799552"/>
            <w:r>
              <w:rPr>
                <w:rFonts w:ascii="Arial" w:hAnsi="Arial"/>
                <w:sz w:val="20"/>
              </w:rPr>
              <w:lastRenderedPageBreak/>
              <w:t>8</w:t>
            </w:r>
          </w:p>
        </w:tc>
        <w:tc>
          <w:tcPr>
            <w:tcW w:w="1716" w:type="pct"/>
            <w:shd w:val="clear" w:color="auto" w:fill="auto"/>
            <w:vAlign w:val="center"/>
          </w:tcPr>
          <w:p w14:paraId="1A6C1EC9" w14:textId="5FF9795F" w:rsidR="00A268A3" w:rsidRDefault="00A268A3" w:rsidP="00F57EB2">
            <w:pPr>
              <w:pStyle w:val="H1bodytext"/>
              <w:spacing w:after="0"/>
              <w:ind w:left="0"/>
              <w:rPr>
                <w:rFonts w:ascii="Arial" w:hAnsi="Arial"/>
                <w:sz w:val="20"/>
              </w:rPr>
            </w:pPr>
            <w:r>
              <w:rPr>
                <w:rFonts w:ascii="Arial" w:hAnsi="Arial"/>
                <w:sz w:val="20"/>
              </w:rPr>
              <w:t xml:space="preserve">Verify 66-101 was split between layers </w:t>
            </w:r>
            <w:r w:rsidR="004C448B">
              <w:rPr>
                <w:rFonts w:ascii="Arial" w:hAnsi="Arial"/>
                <w:sz w:val="20"/>
              </w:rPr>
              <w:t>4</w:t>
            </w:r>
            <w:r>
              <w:rPr>
                <w:rFonts w:ascii="Arial" w:hAnsi="Arial"/>
                <w:sz w:val="20"/>
              </w:rPr>
              <w:t xml:space="preserve">, and </w:t>
            </w:r>
            <w:r w:rsidR="004C448B">
              <w:rPr>
                <w:rFonts w:ascii="Arial" w:hAnsi="Arial"/>
                <w:sz w:val="20"/>
              </w:rPr>
              <w:t xml:space="preserve">5 </w:t>
            </w:r>
            <w:r>
              <w:rPr>
                <w:rFonts w:ascii="Arial" w:hAnsi="Arial"/>
                <w:sz w:val="20"/>
              </w:rPr>
              <w:t>per FR-11</w:t>
            </w:r>
          </w:p>
        </w:tc>
        <w:tc>
          <w:tcPr>
            <w:tcW w:w="2445" w:type="pct"/>
            <w:gridSpan w:val="2"/>
            <w:shd w:val="clear" w:color="auto" w:fill="auto"/>
            <w:vAlign w:val="center"/>
          </w:tcPr>
          <w:p w14:paraId="40E5BAAB" w14:textId="77777777" w:rsidR="00A268A3" w:rsidRDefault="00A268A3" w:rsidP="00F57EB2">
            <w:pPr>
              <w:pStyle w:val="H1bodytext"/>
              <w:spacing w:after="0"/>
              <w:ind w:left="0"/>
              <w:rPr>
                <w:rFonts w:ascii="Arial" w:hAnsi="Arial"/>
                <w:sz w:val="20"/>
              </w:rPr>
            </w:pPr>
            <w:r>
              <w:rPr>
                <w:rFonts w:ascii="Arial" w:hAnsi="Arial"/>
                <w:sz w:val="20"/>
              </w:rPr>
              <w:t>Check below files exist:</w:t>
            </w:r>
          </w:p>
          <w:p w14:paraId="48370E0F" w14:textId="0360935C" w:rsidR="00A268A3" w:rsidRDefault="00A268A3" w:rsidP="00F57EB2">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sidR="001B1038">
              <w:rPr>
                <w:rFonts w:ascii="Arial" w:hAnsi="Arial"/>
                <w:sz w:val="20"/>
              </w:rPr>
              <w:t>4</w:t>
            </w:r>
            <w:r w:rsidRPr="00B82129">
              <w:rPr>
                <w:rFonts w:ascii="Arial" w:hAnsi="Arial"/>
                <w:sz w:val="20"/>
              </w:rPr>
              <w:t>_hss.dat</w:t>
            </w:r>
          </w:p>
          <w:p w14:paraId="771F23F5" w14:textId="2EA8E09E" w:rsidR="00A268A3" w:rsidRDefault="00A268A3" w:rsidP="001B1038">
            <w:pPr>
              <w:pStyle w:val="H1bodytext"/>
              <w:spacing w:after="0"/>
              <w:ind w:left="0"/>
              <w:rPr>
                <w:rFonts w:ascii="Arial" w:hAnsi="Arial"/>
                <w:sz w:val="20"/>
              </w:rPr>
            </w:pPr>
            <w:r>
              <w:rPr>
                <w:rFonts w:ascii="Arial" w:hAnsi="Arial"/>
                <w:sz w:val="20"/>
              </w:rPr>
              <w:t>Output/</w:t>
            </w:r>
            <w:r w:rsidRPr="00B82129">
              <w:rPr>
                <w:rFonts w:ascii="Arial" w:hAnsi="Arial"/>
                <w:sz w:val="20"/>
              </w:rPr>
              <w:t>i6</w:t>
            </w:r>
            <w:r>
              <w:rPr>
                <w:rFonts w:ascii="Arial" w:hAnsi="Arial"/>
                <w:sz w:val="20"/>
              </w:rPr>
              <w:t>6</w:t>
            </w:r>
            <w:r w:rsidRPr="00B82129">
              <w:rPr>
                <w:rFonts w:ascii="Arial" w:hAnsi="Arial"/>
                <w:sz w:val="20"/>
              </w:rPr>
              <w:t>j</w:t>
            </w:r>
            <w:r>
              <w:rPr>
                <w:rFonts w:ascii="Arial" w:hAnsi="Arial"/>
                <w:sz w:val="20"/>
              </w:rPr>
              <w:t>101</w:t>
            </w:r>
            <w:r w:rsidRPr="00B82129">
              <w:rPr>
                <w:rFonts w:ascii="Arial" w:hAnsi="Arial"/>
                <w:sz w:val="20"/>
              </w:rPr>
              <w:t>k</w:t>
            </w:r>
            <w:r w:rsidR="001B1038">
              <w:rPr>
                <w:rFonts w:ascii="Arial" w:hAnsi="Arial"/>
                <w:sz w:val="20"/>
              </w:rPr>
              <w:t>5</w:t>
            </w:r>
            <w:r w:rsidRPr="00B82129">
              <w:rPr>
                <w:rFonts w:ascii="Arial" w:hAnsi="Arial"/>
                <w:sz w:val="20"/>
              </w:rPr>
              <w:t>_hss.dat</w:t>
            </w:r>
            <w:r>
              <w:rPr>
                <w:rFonts w:ascii="Arial" w:hAnsi="Arial"/>
                <w:sz w:val="20"/>
              </w:rPr>
              <w:t xml:space="preserve"> </w:t>
            </w:r>
          </w:p>
          <w:p w14:paraId="00B36D17" w14:textId="77777777" w:rsidR="00A268A3" w:rsidRDefault="00A268A3" w:rsidP="00F57EB2">
            <w:pPr>
              <w:pStyle w:val="H1bodytext"/>
              <w:spacing w:after="0"/>
              <w:ind w:left="0"/>
              <w:rPr>
                <w:rFonts w:ascii="Arial" w:hAnsi="Arial"/>
                <w:sz w:val="20"/>
              </w:rPr>
            </w:pPr>
          </w:p>
          <w:p w14:paraId="7E6CB1F1" w14:textId="77777777" w:rsidR="00A268A3" w:rsidRDefault="00A268A3" w:rsidP="00F57EB2">
            <w:pPr>
              <w:pStyle w:val="H1bodytext"/>
              <w:spacing w:after="0"/>
              <w:ind w:left="0"/>
              <w:rPr>
                <w:rFonts w:ascii="Arial" w:hAnsi="Arial"/>
                <w:sz w:val="20"/>
              </w:rPr>
            </w:pPr>
          </w:p>
          <w:p w14:paraId="2AF3594C" w14:textId="77777777" w:rsidR="00A268A3" w:rsidRDefault="00A268A3" w:rsidP="00F57EB2">
            <w:pPr>
              <w:pStyle w:val="H1bodytext"/>
              <w:spacing w:after="0"/>
              <w:ind w:left="0"/>
              <w:rPr>
                <w:rFonts w:ascii="Arial" w:hAnsi="Arial"/>
                <w:sz w:val="20"/>
              </w:rPr>
            </w:pPr>
            <w:r>
              <w:rPr>
                <w:rFonts w:ascii="Arial" w:hAnsi="Arial"/>
                <w:sz w:val="20"/>
              </w:rPr>
              <w:t>verification of data:</w:t>
            </w:r>
          </w:p>
          <w:p w14:paraId="374ECD4A" w14:textId="1D2B07AC"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4</w:t>
            </w:r>
            <w:r w:rsidRPr="00B82129">
              <w:rPr>
                <w:rFonts w:ascii="Arial" w:hAnsi="Arial"/>
                <w:sz w:val="20"/>
              </w:rPr>
              <w:t>).png</w:t>
            </w:r>
          </w:p>
          <w:p w14:paraId="16D20FE7" w14:textId="45FA0568" w:rsidR="004C448B" w:rsidRDefault="004C448B"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(k</w:t>
            </w:r>
            <w:r>
              <w:rPr>
                <w:rFonts w:ascii="Arial" w:hAnsi="Arial"/>
                <w:sz w:val="20"/>
              </w:rPr>
              <w:t>5</w:t>
            </w:r>
            <w:r w:rsidRPr="00B82129">
              <w:rPr>
                <w:rFonts w:ascii="Arial" w:hAnsi="Arial"/>
                <w:sz w:val="20"/>
              </w:rPr>
              <w:t>).png</w:t>
            </w:r>
          </w:p>
          <w:p w14:paraId="65265783" w14:textId="77777777" w:rsidR="00A268A3" w:rsidRDefault="00A268A3" w:rsidP="00F57EB2">
            <w:pPr>
              <w:pStyle w:val="H1bodytext"/>
              <w:spacing w:after="0"/>
              <w:ind w:left="0"/>
              <w:rPr>
                <w:rFonts w:ascii="Arial" w:hAnsi="Arial"/>
                <w:sz w:val="20"/>
              </w:rPr>
            </w:pPr>
            <w:r>
              <w:rPr>
                <w:rFonts w:ascii="Arial" w:hAnsi="Arial"/>
                <w:sz w:val="20"/>
              </w:rPr>
              <w:t>Output/log/</w:t>
            </w:r>
            <w:r w:rsidRPr="00B82129">
              <w:rPr>
                <w:rFonts w:ascii="Arial" w:hAnsi="Arial"/>
                <w:sz w:val="20"/>
              </w:rPr>
              <w:t>AT-1_6</w:t>
            </w:r>
            <w:r>
              <w:rPr>
                <w:rFonts w:ascii="Arial" w:hAnsi="Arial"/>
                <w:sz w:val="20"/>
              </w:rPr>
              <w:t>6</w:t>
            </w:r>
            <w:r w:rsidRPr="00B82129">
              <w:rPr>
                <w:rFonts w:ascii="Arial" w:hAnsi="Arial"/>
                <w:sz w:val="20"/>
              </w:rPr>
              <w:t>-</w:t>
            </w:r>
            <w:r>
              <w:rPr>
                <w:rFonts w:ascii="Arial" w:hAnsi="Arial"/>
                <w:sz w:val="20"/>
              </w:rPr>
              <w:t>101</w:t>
            </w:r>
            <w:r w:rsidRPr="00B82129">
              <w:rPr>
                <w:rFonts w:ascii="Arial" w:hAnsi="Arial"/>
                <w:sz w:val="20"/>
              </w:rPr>
              <w:t>_all_layers.png</w:t>
            </w:r>
          </w:p>
          <w:p w14:paraId="0AF82F4F" w14:textId="77777777" w:rsidR="00A268A3" w:rsidRDefault="00A268A3" w:rsidP="00F57EB2">
            <w:pPr>
              <w:pStyle w:val="H1bodytext"/>
              <w:spacing w:after="0"/>
              <w:ind w:left="0"/>
              <w:rPr>
                <w:rFonts w:ascii="Arial" w:hAnsi="Arial"/>
                <w:sz w:val="20"/>
              </w:rPr>
            </w:pPr>
          </w:p>
        </w:tc>
        <w:tc>
          <w:tcPr>
            <w:tcW w:w="547" w:type="pct"/>
            <w:shd w:val="clear" w:color="auto" w:fill="auto"/>
            <w:vAlign w:val="center"/>
          </w:tcPr>
          <w:p w14:paraId="6E3BA0B2" w14:textId="54D90FE6" w:rsidR="00A268A3" w:rsidRPr="00702160" w:rsidRDefault="00CD6214" w:rsidP="00B5073E">
            <w:pPr>
              <w:pStyle w:val="H1bodytext"/>
              <w:spacing w:after="0"/>
              <w:ind w:left="0"/>
              <w:jc w:val="center"/>
              <w:rPr>
                <w:rFonts w:ascii="Arial" w:hAnsi="Arial"/>
                <w:sz w:val="20"/>
              </w:rPr>
            </w:pPr>
            <w:r>
              <w:rPr>
                <w:rFonts w:ascii="Arial" w:hAnsi="Arial"/>
                <w:sz w:val="20"/>
              </w:rPr>
              <w:t>PASS</w:t>
            </w:r>
          </w:p>
        </w:tc>
      </w:tr>
      <w:bookmarkEnd w:id="15"/>
      <w:tr w:rsidR="00A268A3" w:rsidRPr="007D0AAC" w14:paraId="1EB7E66A" w14:textId="77777777" w:rsidTr="00427BB4">
        <w:trPr>
          <w:trHeight w:val="1313"/>
        </w:trPr>
        <w:tc>
          <w:tcPr>
            <w:tcW w:w="292" w:type="pct"/>
            <w:shd w:val="clear" w:color="auto" w:fill="auto"/>
            <w:vAlign w:val="center"/>
          </w:tcPr>
          <w:p w14:paraId="4A2D9F24" w14:textId="68F3BA07" w:rsidR="00A268A3" w:rsidRDefault="00352B0F" w:rsidP="00F57EB2">
            <w:pPr>
              <w:pStyle w:val="H1bodytext"/>
              <w:spacing w:after="0"/>
              <w:ind w:left="0"/>
              <w:jc w:val="center"/>
              <w:rPr>
                <w:rFonts w:ascii="Arial" w:hAnsi="Arial"/>
                <w:sz w:val="20"/>
              </w:rPr>
            </w:pPr>
            <w:r>
              <w:rPr>
                <w:rFonts w:ascii="Arial" w:hAnsi="Arial"/>
                <w:sz w:val="20"/>
              </w:rPr>
              <w:t>9</w:t>
            </w:r>
          </w:p>
        </w:tc>
        <w:tc>
          <w:tcPr>
            <w:tcW w:w="1716" w:type="pct"/>
            <w:shd w:val="clear" w:color="auto" w:fill="auto"/>
            <w:vAlign w:val="center"/>
          </w:tcPr>
          <w:p w14:paraId="533F0EE1" w14:textId="2DCE55F5" w:rsidR="00A268A3" w:rsidRDefault="00A268A3" w:rsidP="00F57EB2">
            <w:pPr>
              <w:pStyle w:val="H1bodytext"/>
              <w:spacing w:after="0"/>
              <w:ind w:left="0"/>
              <w:rPr>
                <w:rFonts w:ascii="Arial" w:hAnsi="Arial"/>
                <w:sz w:val="20"/>
              </w:rPr>
            </w:pPr>
            <w:r>
              <w:rPr>
                <w:rFonts w:ascii="Arial" w:hAnsi="Arial"/>
                <w:sz w:val="20"/>
              </w:rPr>
              <w:t>Verify the initial and final timesteps of the reduced dataset in generated output files correspond to the start and end year in the JSON-formatted config file per FR-4</w:t>
            </w:r>
            <w:r w:rsidR="0051792E">
              <w:rPr>
                <w:rFonts w:ascii="Arial" w:hAnsi="Arial"/>
                <w:sz w:val="20"/>
              </w:rPr>
              <w:t xml:space="preserve"> (AT-1/config_AT-1_olive.json)</w:t>
            </w:r>
          </w:p>
        </w:tc>
        <w:tc>
          <w:tcPr>
            <w:tcW w:w="2445" w:type="pct"/>
            <w:gridSpan w:val="2"/>
            <w:shd w:val="clear" w:color="auto" w:fill="auto"/>
            <w:vAlign w:val="center"/>
          </w:tcPr>
          <w:p w14:paraId="352ABB22" w14:textId="77777777" w:rsidR="00A268A3" w:rsidRDefault="00A268A3" w:rsidP="00F57EB2">
            <w:pPr>
              <w:pStyle w:val="H1bodytext"/>
              <w:spacing w:after="0"/>
              <w:ind w:left="0"/>
              <w:rPr>
                <w:rFonts w:ascii="Arial" w:hAnsi="Arial"/>
                <w:sz w:val="20"/>
              </w:rPr>
            </w:pPr>
          </w:p>
          <w:p w14:paraId="207C19D2" w14:textId="63CD93EF" w:rsidR="000D535B" w:rsidRDefault="00A268A3" w:rsidP="00F57EB2">
            <w:pPr>
              <w:pStyle w:val="H1bodytext"/>
              <w:spacing w:after="0"/>
              <w:ind w:left="0"/>
              <w:rPr>
                <w:rFonts w:ascii="Arial" w:hAnsi="Arial"/>
                <w:sz w:val="20"/>
              </w:rPr>
            </w:pPr>
            <w:r>
              <w:rPr>
                <w:rFonts w:ascii="Arial" w:hAnsi="Arial"/>
                <w:sz w:val="20"/>
              </w:rPr>
              <w:t>Use output/</w:t>
            </w:r>
            <w:proofErr w:type="spellStart"/>
            <w:r>
              <w:rPr>
                <w:rFonts w:ascii="Arial" w:hAnsi="Arial"/>
                <w:sz w:val="20"/>
              </w:rPr>
              <w:t>misc</w:t>
            </w:r>
            <w:proofErr w:type="spellEnd"/>
            <w:r>
              <w:rPr>
                <w:rFonts w:ascii="Arial" w:hAnsi="Arial"/>
                <w:sz w:val="20"/>
              </w:rPr>
              <w:t>/</w:t>
            </w:r>
            <w:r w:rsidR="00C00B6E">
              <w:t xml:space="preserve"> </w:t>
            </w:r>
            <w:r w:rsidR="00C00B6E" w:rsidRPr="00C00B6E">
              <w:rPr>
                <w:rFonts w:ascii="Arial" w:hAnsi="Arial"/>
                <w:sz w:val="20"/>
              </w:rPr>
              <w:t>02_all_cell_by_day.csv</w:t>
            </w:r>
            <w:r>
              <w:rPr>
                <w:rFonts w:ascii="Arial" w:hAnsi="Arial"/>
                <w:sz w:val="20"/>
              </w:rPr>
              <w:t xml:space="preserve">.  This file contains the data after all files have been loaded into a </w:t>
            </w:r>
            <w:proofErr w:type="spellStart"/>
            <w:r>
              <w:rPr>
                <w:rFonts w:ascii="Arial" w:hAnsi="Arial"/>
                <w:sz w:val="20"/>
              </w:rPr>
              <w:t>dataframe</w:t>
            </w:r>
            <w:proofErr w:type="spellEnd"/>
            <w:r>
              <w:rPr>
                <w:rFonts w:ascii="Arial" w:hAnsi="Arial"/>
                <w:sz w:val="20"/>
              </w:rPr>
              <w:t xml:space="preserve">.  Only the pertinent data to be used will </w:t>
            </w:r>
            <w:r w:rsidR="00B5073E">
              <w:rPr>
                <w:rFonts w:ascii="Arial" w:hAnsi="Arial"/>
                <w:sz w:val="20"/>
              </w:rPr>
              <w:t xml:space="preserve">be </w:t>
            </w:r>
            <w:r>
              <w:rPr>
                <w:rFonts w:ascii="Arial" w:hAnsi="Arial"/>
                <w:sz w:val="20"/>
              </w:rPr>
              <w:t>in it (IE data from start date to end date)</w:t>
            </w:r>
            <w:r w:rsidR="000D535B">
              <w:rPr>
                <w:rFonts w:ascii="Arial" w:hAnsi="Arial"/>
                <w:sz w:val="20"/>
              </w:rPr>
              <w:t xml:space="preserve"> </w:t>
            </w:r>
          </w:p>
          <w:p w14:paraId="61C2855D" w14:textId="77777777" w:rsidR="000D535B" w:rsidRDefault="000D535B" w:rsidP="00F57EB2">
            <w:pPr>
              <w:pStyle w:val="H1bodytext"/>
              <w:spacing w:after="0"/>
              <w:ind w:left="0"/>
              <w:rPr>
                <w:rFonts w:ascii="Arial" w:hAnsi="Arial"/>
                <w:sz w:val="20"/>
              </w:rPr>
            </w:pPr>
            <w:r>
              <w:rPr>
                <w:rFonts w:ascii="Arial" w:hAnsi="Arial"/>
                <w:sz w:val="20"/>
              </w:rPr>
              <w:t>AT-1/config_AT-1_olive.json:</w:t>
            </w:r>
          </w:p>
          <w:p w14:paraId="3C7E8922" w14:textId="77777777" w:rsidR="000D535B" w:rsidRDefault="000D535B" w:rsidP="000D535B">
            <w:pPr>
              <w:rPr>
                <w:color w:val="000000"/>
              </w:rPr>
            </w:pPr>
            <w:r>
              <w:rPr>
                <w:color w:val="000000"/>
              </w:rPr>
              <w:t>"</w:t>
            </w:r>
            <w:proofErr w:type="spellStart"/>
            <w:r>
              <w:rPr>
                <w:color w:val="000000"/>
              </w:rPr>
              <w:t>start_year</w:t>
            </w:r>
            <w:proofErr w:type="spellEnd"/>
            <w:r>
              <w:rPr>
                <w:color w:val="000000"/>
              </w:rPr>
              <w:t>": 2018,</w:t>
            </w:r>
          </w:p>
          <w:p w14:paraId="4359E8AF" w14:textId="4361A217" w:rsidR="00A268A3" w:rsidRDefault="000D535B" w:rsidP="000D535B">
            <w:pPr>
              <w:pStyle w:val="H1bodytext"/>
              <w:spacing w:after="0"/>
              <w:ind w:left="0"/>
              <w:rPr>
                <w:rFonts w:ascii="Arial" w:hAnsi="Arial"/>
                <w:sz w:val="20"/>
              </w:rPr>
            </w:pPr>
            <w:r>
              <w:rPr>
                <w:color w:val="000000"/>
              </w:rPr>
              <w:t>"</w:t>
            </w:r>
            <w:proofErr w:type="spellStart"/>
            <w:r>
              <w:rPr>
                <w:color w:val="000000"/>
              </w:rPr>
              <w:t>end_year</w:t>
            </w:r>
            <w:proofErr w:type="spellEnd"/>
            <w:r>
              <w:rPr>
                <w:color w:val="000000"/>
              </w:rPr>
              <w:t xml:space="preserve">": </w:t>
            </w:r>
            <w:r w:rsidR="00545093">
              <w:rPr>
                <w:color w:val="000000"/>
              </w:rPr>
              <w:t>12020</w:t>
            </w:r>
            <w:r>
              <w:rPr>
                <w:color w:val="000000"/>
              </w:rPr>
              <w:t>,</w:t>
            </w:r>
            <w:r w:rsidR="00A268A3">
              <w:rPr>
                <w:rFonts w:ascii="Arial" w:hAnsi="Arial"/>
                <w:sz w:val="20"/>
              </w:rPr>
              <w:br/>
            </w:r>
          </w:p>
        </w:tc>
        <w:tc>
          <w:tcPr>
            <w:tcW w:w="547" w:type="pct"/>
            <w:shd w:val="clear" w:color="auto" w:fill="auto"/>
            <w:vAlign w:val="center"/>
          </w:tcPr>
          <w:p w14:paraId="6B40598A" w14:textId="5B868EE6" w:rsidR="00A268A3" w:rsidRPr="00702160" w:rsidRDefault="00ED7FF2" w:rsidP="00B5073E">
            <w:pPr>
              <w:pStyle w:val="H1bodytext"/>
              <w:spacing w:after="0"/>
              <w:ind w:left="0"/>
              <w:jc w:val="center"/>
              <w:rPr>
                <w:rFonts w:ascii="Arial" w:hAnsi="Arial"/>
                <w:sz w:val="20"/>
              </w:rPr>
            </w:pPr>
            <w:r>
              <w:rPr>
                <w:rFonts w:ascii="Arial" w:hAnsi="Arial"/>
                <w:sz w:val="20"/>
              </w:rPr>
              <w:t>PASS</w:t>
            </w:r>
          </w:p>
        </w:tc>
      </w:tr>
      <w:tr w:rsidR="00A268A3" w:rsidRPr="007D0AAC" w14:paraId="2F936907" w14:textId="77777777" w:rsidTr="00427BB4">
        <w:trPr>
          <w:trHeight w:val="2987"/>
        </w:trPr>
        <w:tc>
          <w:tcPr>
            <w:tcW w:w="292" w:type="pct"/>
            <w:shd w:val="clear" w:color="auto" w:fill="auto"/>
            <w:vAlign w:val="center"/>
          </w:tcPr>
          <w:p w14:paraId="100F3DE9" w14:textId="1FBDDC9A" w:rsidR="00A268A3" w:rsidRDefault="00352B0F" w:rsidP="00F57EB2">
            <w:pPr>
              <w:pStyle w:val="H1bodytext"/>
              <w:spacing w:after="0"/>
              <w:ind w:left="0"/>
              <w:jc w:val="center"/>
              <w:rPr>
                <w:rFonts w:ascii="Arial" w:hAnsi="Arial"/>
                <w:sz w:val="20"/>
              </w:rPr>
            </w:pPr>
            <w:r>
              <w:rPr>
                <w:rFonts w:ascii="Arial" w:hAnsi="Arial"/>
                <w:sz w:val="20"/>
              </w:rPr>
              <w:t>10</w:t>
            </w:r>
          </w:p>
        </w:tc>
        <w:tc>
          <w:tcPr>
            <w:tcW w:w="1716" w:type="pct"/>
            <w:shd w:val="clear" w:color="auto" w:fill="auto"/>
            <w:vAlign w:val="center"/>
          </w:tcPr>
          <w:p w14:paraId="33C6DF79" w14:textId="77777777"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w:t>
            </w:r>
            <w:proofErr w:type="gramStart"/>
            <w:r>
              <w:rPr>
                <w:rFonts w:ascii="Arial" w:hAnsi="Arial"/>
                <w:sz w:val="20"/>
              </w:rPr>
              <w:t>are located in</w:t>
            </w:r>
            <w:proofErr w:type="gramEnd"/>
            <w:r>
              <w:rPr>
                <w:rFonts w:ascii="Arial" w:hAnsi="Arial"/>
                <w:sz w:val="20"/>
              </w:rPr>
              <w:t xml:space="preserve"> AT-1/log/); </w:t>
            </w:r>
          </w:p>
          <w:p w14:paraId="6F77F7E6" w14:textId="77777777" w:rsidR="00A268A3" w:rsidRDefault="00A268A3" w:rsidP="00F57EB2">
            <w:pPr>
              <w:pStyle w:val="H1bodytext"/>
              <w:spacing w:after="0"/>
              <w:ind w:left="0"/>
              <w:rPr>
                <w:rFonts w:ascii="Arial" w:hAnsi="Arial"/>
                <w:sz w:val="20"/>
              </w:rPr>
            </w:pPr>
          </w:p>
          <w:p w14:paraId="686E35AD" w14:textId="77777777" w:rsidR="00A268A3" w:rsidRDefault="00A268A3" w:rsidP="00F57EB2">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w:t>
            </w:r>
            <w:proofErr w:type="gramStart"/>
            <w:r>
              <w:rPr>
                <w:rFonts w:ascii="Arial" w:hAnsi="Arial"/>
                <w:sz w:val="20"/>
              </w:rPr>
              <w:t>is located in</w:t>
            </w:r>
            <w:proofErr w:type="gramEnd"/>
            <w:r>
              <w:rPr>
                <w:rFonts w:ascii="Arial" w:hAnsi="Arial"/>
                <w:sz w:val="20"/>
              </w:rPr>
              <w:t xml:space="preserve">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per FR-6 (error) and FR-12</w:t>
            </w:r>
          </w:p>
        </w:tc>
        <w:tc>
          <w:tcPr>
            <w:tcW w:w="2445" w:type="pct"/>
            <w:gridSpan w:val="2"/>
            <w:shd w:val="clear" w:color="auto" w:fill="auto"/>
            <w:vAlign w:val="center"/>
          </w:tcPr>
          <w:p w14:paraId="670E2941" w14:textId="55B6100D" w:rsidR="00A268A3" w:rsidRDefault="00A268A3" w:rsidP="00F57EB2">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w:t>
            </w:r>
            <w:proofErr w:type="gramStart"/>
            <w:r>
              <w:rPr>
                <w:rFonts w:ascii="Arial" w:hAnsi="Arial"/>
                <w:sz w:val="20"/>
              </w:rPr>
              <w:t>are located in</w:t>
            </w:r>
            <w:proofErr w:type="gramEnd"/>
            <w:r>
              <w:rPr>
                <w:rFonts w:ascii="Arial" w:hAnsi="Arial"/>
                <w:sz w:val="20"/>
              </w:rPr>
              <w:t xml:space="preserve"> AT-1/</w:t>
            </w:r>
            <w:r w:rsidR="003C295E">
              <w:rPr>
                <w:rFonts w:ascii="Arial" w:hAnsi="Arial"/>
                <w:sz w:val="20"/>
              </w:rPr>
              <w:t>output/</w:t>
            </w:r>
            <w:r>
              <w:rPr>
                <w:rFonts w:ascii="Arial" w:hAnsi="Arial"/>
                <w:sz w:val="20"/>
              </w:rPr>
              <w:t>log/</w:t>
            </w:r>
            <w:r>
              <w:rPr>
                <w:rFonts w:ascii="Arial" w:hAnsi="Arial"/>
                <w:sz w:val="20"/>
              </w:rPr>
              <w:br/>
            </w:r>
            <w:r>
              <w:rPr>
                <w:rFonts w:ascii="Arial" w:hAnsi="Arial"/>
                <w:sz w:val="20"/>
              </w:rPr>
              <w:br/>
            </w:r>
          </w:p>
          <w:p w14:paraId="255182AC" w14:textId="3808E221" w:rsidR="00A268A3" w:rsidRDefault="00A268A3" w:rsidP="00F57EB2">
            <w:pPr>
              <w:pStyle w:val="H1bodytext"/>
              <w:spacing w:after="0"/>
              <w:ind w:left="0"/>
              <w:rPr>
                <w:rFonts w:ascii="Arial" w:hAnsi="Arial"/>
                <w:sz w:val="20"/>
              </w:rPr>
            </w:pPr>
            <w:proofErr w:type="gramStart"/>
            <w:r>
              <w:rPr>
                <w:rFonts w:ascii="Arial" w:hAnsi="Arial"/>
                <w:sz w:val="20"/>
              </w:rPr>
              <w:t>abs(</w:t>
            </w:r>
            <w:proofErr w:type="gramEnd"/>
            <w:r>
              <w:rPr>
                <w:rFonts w:ascii="Arial" w:hAnsi="Arial"/>
                <w:sz w:val="20"/>
              </w:rPr>
              <w:t>Total Mass Error) &lt; Total Mass Error Threshold</w:t>
            </w:r>
          </w:p>
          <w:p w14:paraId="7EEAE4D9" w14:textId="77777777" w:rsidR="008D4FC2" w:rsidRDefault="008D4FC2" w:rsidP="008D4FC2">
            <w:pPr>
              <w:pStyle w:val="H1bodytext"/>
              <w:spacing w:after="0"/>
              <w:ind w:left="0"/>
              <w:rPr>
                <w:rFonts w:ascii="Arial" w:hAnsi="Arial"/>
                <w:sz w:val="20"/>
              </w:rPr>
            </w:pPr>
            <w:r>
              <w:rPr>
                <w:rFonts w:ascii="Arial" w:hAnsi="Arial"/>
                <w:sz w:val="20"/>
              </w:rPr>
              <w:t>AT-1/config_AT-1_olive.json:</w:t>
            </w:r>
          </w:p>
          <w:p w14:paraId="47D7D891" w14:textId="08289EBE" w:rsidR="008D4FC2" w:rsidRPr="00427BB4" w:rsidRDefault="008D4FC2" w:rsidP="008D4FC2">
            <w:pPr>
              <w:pStyle w:val="H1bodytext"/>
              <w:spacing w:after="0"/>
              <w:ind w:left="0"/>
              <w:rPr>
                <w:rFonts w:ascii="Arial" w:hAnsi="Arial"/>
                <w:sz w:val="20"/>
                <w:lang w:val="es-GT"/>
              </w:rPr>
            </w:pPr>
            <w:r w:rsidRPr="00427BB4">
              <w:rPr>
                <w:color w:val="000000"/>
                <w:sz w:val="24"/>
                <w:szCs w:val="24"/>
                <w:lang w:val="es-GT"/>
              </w:rPr>
              <w:t>"</w:t>
            </w:r>
            <w:proofErr w:type="spellStart"/>
            <w:r w:rsidRPr="00427BB4">
              <w:rPr>
                <w:color w:val="000000"/>
                <w:sz w:val="24"/>
                <w:szCs w:val="24"/>
                <w:lang w:val="es-GT"/>
              </w:rPr>
              <w:t>max_tm_error</w:t>
            </w:r>
            <w:proofErr w:type="spellEnd"/>
            <w:r w:rsidRPr="00427BB4">
              <w:rPr>
                <w:color w:val="000000"/>
                <w:sz w:val="24"/>
                <w:szCs w:val="24"/>
                <w:lang w:val="es-GT"/>
              </w:rPr>
              <w:t>": 2.25e7, (</w:t>
            </w:r>
            <w:proofErr w:type="spellStart"/>
            <w:r w:rsidRPr="00427BB4">
              <w:rPr>
                <w:color w:val="000000"/>
                <w:sz w:val="24"/>
                <w:szCs w:val="24"/>
                <w:lang w:val="es-GT"/>
              </w:rPr>
              <w:t>pCi</w:t>
            </w:r>
            <w:proofErr w:type="spellEnd"/>
            <w:r w:rsidRPr="00427BB4">
              <w:rPr>
                <w:color w:val="000000"/>
                <w:sz w:val="24"/>
                <w:szCs w:val="24"/>
                <w:lang w:val="es-GT"/>
              </w:rPr>
              <w:t>)</w:t>
            </w:r>
          </w:p>
          <w:p w14:paraId="430ED514" w14:textId="77777777" w:rsidR="00A268A3" w:rsidRPr="00427BB4" w:rsidRDefault="00A268A3" w:rsidP="00F57EB2">
            <w:pPr>
              <w:pStyle w:val="H1bodytext"/>
              <w:spacing w:after="0"/>
              <w:ind w:left="0"/>
              <w:rPr>
                <w:rFonts w:ascii="Arial" w:hAnsi="Arial"/>
                <w:sz w:val="20"/>
                <w:lang w:val="es-GT"/>
              </w:rPr>
            </w:pPr>
          </w:p>
          <w:p w14:paraId="2FD49141" w14:textId="4A86F698" w:rsidR="00A268A3" w:rsidRDefault="00A268A3" w:rsidP="00F57EB2">
            <w:pPr>
              <w:pStyle w:val="H1bodytext"/>
              <w:spacing w:after="0"/>
              <w:ind w:left="0"/>
              <w:rPr>
                <w:rFonts w:ascii="Arial" w:hAnsi="Arial"/>
                <w:sz w:val="20"/>
              </w:rPr>
            </w:pPr>
            <w:proofErr w:type="gramStart"/>
            <w:r w:rsidRPr="000E5D54">
              <w:rPr>
                <w:rFonts w:ascii="Arial" w:hAnsi="Arial"/>
                <w:sz w:val="20"/>
              </w:rPr>
              <w:t>abs(</w:t>
            </w:r>
            <w:proofErr w:type="gramEnd"/>
            <w:r w:rsidRPr="000E5D54">
              <w:rPr>
                <w:rFonts w:ascii="Arial" w:hAnsi="Arial"/>
                <w:sz w:val="20"/>
              </w:rPr>
              <w:t xml:space="preserve">% error) &lt; maximum acceptable </w:t>
            </w:r>
            <w:r w:rsidR="008D4FC2">
              <w:rPr>
                <w:rFonts w:ascii="Arial" w:hAnsi="Arial"/>
                <w:sz w:val="20"/>
              </w:rPr>
              <w:t>tolerance</w:t>
            </w:r>
          </w:p>
          <w:p w14:paraId="76897093" w14:textId="0415857F" w:rsidR="000D535B" w:rsidRDefault="008D4FC2" w:rsidP="00F57EB2">
            <w:pPr>
              <w:pStyle w:val="H1bodytext"/>
              <w:spacing w:after="0"/>
              <w:ind w:left="0"/>
              <w:rPr>
                <w:rFonts w:ascii="Arial" w:hAnsi="Arial"/>
                <w:sz w:val="20"/>
              </w:rPr>
            </w:pPr>
            <w:r>
              <w:rPr>
                <w:color w:val="000000"/>
              </w:rPr>
              <w:t>AT-1/config_AT-1_olive.json:</w:t>
            </w:r>
            <w:r>
              <w:rPr>
                <w:color w:val="000000"/>
              </w:rPr>
              <w:br/>
              <w:t>"tolerance": 0.1, (IE .1%)</w:t>
            </w:r>
          </w:p>
          <w:p w14:paraId="2B113CE1" w14:textId="57A63C42" w:rsidR="000D535B" w:rsidRPr="000E5D54" w:rsidRDefault="000D535B" w:rsidP="000D535B">
            <w:pPr>
              <w:pStyle w:val="H1bodytext"/>
              <w:spacing w:after="0"/>
              <w:ind w:left="0"/>
              <w:rPr>
                <w:rFonts w:ascii="Arial" w:hAnsi="Arial"/>
                <w:sz w:val="20"/>
              </w:rPr>
            </w:pPr>
          </w:p>
        </w:tc>
        <w:tc>
          <w:tcPr>
            <w:tcW w:w="547" w:type="pct"/>
            <w:shd w:val="clear" w:color="auto" w:fill="auto"/>
            <w:vAlign w:val="center"/>
          </w:tcPr>
          <w:p w14:paraId="4F594AB2" w14:textId="6A067F31" w:rsidR="00A268A3" w:rsidRPr="00702160" w:rsidRDefault="00CE035B" w:rsidP="00B5073E">
            <w:pPr>
              <w:pStyle w:val="H1bodytext"/>
              <w:spacing w:after="0"/>
              <w:ind w:left="0"/>
              <w:jc w:val="center"/>
              <w:rPr>
                <w:rFonts w:ascii="Arial" w:hAnsi="Arial"/>
                <w:sz w:val="20"/>
              </w:rPr>
            </w:pPr>
            <w:r>
              <w:rPr>
                <w:rFonts w:ascii="Arial" w:hAnsi="Arial"/>
                <w:sz w:val="20"/>
              </w:rPr>
              <w:t>PASS</w:t>
            </w:r>
          </w:p>
        </w:tc>
      </w:tr>
      <w:tr w:rsidR="00A268A3" w:rsidRPr="007D0AAC" w14:paraId="0AB74DEE" w14:textId="77777777" w:rsidTr="00427BB4">
        <w:trPr>
          <w:trHeight w:val="1700"/>
        </w:trPr>
        <w:tc>
          <w:tcPr>
            <w:tcW w:w="292" w:type="pct"/>
            <w:shd w:val="clear" w:color="auto" w:fill="auto"/>
            <w:vAlign w:val="center"/>
          </w:tcPr>
          <w:p w14:paraId="45310DA1" w14:textId="51C4B332" w:rsidR="00A268A3" w:rsidRDefault="00352B0F" w:rsidP="00F57EB2">
            <w:pPr>
              <w:pStyle w:val="H1bodytext"/>
              <w:spacing w:after="0"/>
              <w:ind w:left="0"/>
              <w:jc w:val="center"/>
              <w:rPr>
                <w:rFonts w:ascii="Arial" w:hAnsi="Arial"/>
                <w:sz w:val="20"/>
              </w:rPr>
            </w:pPr>
            <w:r>
              <w:rPr>
                <w:rFonts w:ascii="Arial" w:hAnsi="Arial"/>
                <w:sz w:val="20"/>
              </w:rPr>
              <w:lastRenderedPageBreak/>
              <w:t>11</w:t>
            </w:r>
          </w:p>
        </w:tc>
        <w:tc>
          <w:tcPr>
            <w:tcW w:w="1716" w:type="pct"/>
            <w:shd w:val="clear" w:color="auto" w:fill="auto"/>
            <w:vAlign w:val="center"/>
          </w:tcPr>
          <w:p w14:paraId="05E4BC66" w14:textId="6E2B6880" w:rsidR="00A268A3" w:rsidRDefault="00A268A3" w:rsidP="00F57EB2">
            <w:pPr>
              <w:pStyle w:val="H1bodytext"/>
              <w:spacing w:after="0"/>
              <w:ind w:left="0"/>
              <w:rPr>
                <w:rFonts w:ascii="Arial" w:hAnsi="Arial"/>
                <w:sz w:val="20"/>
              </w:rPr>
            </w:pPr>
            <w:r w:rsidRPr="00140CBD">
              <w:rPr>
                <w:rFonts w:ascii="Arial" w:hAnsi="Arial"/>
                <w:sz w:val="20"/>
              </w:rPr>
              <w:t>Verify that the HSSM package input file is generated</w:t>
            </w:r>
            <w:r>
              <w:rPr>
                <w:rFonts w:ascii="Arial" w:hAnsi="Arial"/>
                <w:sz w:val="20"/>
              </w:rPr>
              <w:t xml:space="preserve"> per FR-13</w:t>
            </w:r>
          </w:p>
        </w:tc>
        <w:tc>
          <w:tcPr>
            <w:tcW w:w="2445" w:type="pct"/>
            <w:gridSpan w:val="2"/>
            <w:shd w:val="clear" w:color="auto" w:fill="auto"/>
            <w:vAlign w:val="center"/>
          </w:tcPr>
          <w:p w14:paraId="331C3F8A" w14:textId="77777777" w:rsidR="00A268A3" w:rsidRDefault="00A268A3" w:rsidP="00F57EB2">
            <w:pPr>
              <w:pStyle w:val="H1bodytext"/>
              <w:spacing w:after="0"/>
              <w:ind w:left="0"/>
              <w:rPr>
                <w:rFonts w:ascii="Arial" w:hAnsi="Arial"/>
                <w:sz w:val="20"/>
              </w:rPr>
            </w:pPr>
            <w:r>
              <w:rPr>
                <w:rFonts w:ascii="Arial" w:hAnsi="Arial"/>
                <w:sz w:val="20"/>
              </w:rPr>
              <w:t xml:space="preserve">Check to see that the following file was generated: </w:t>
            </w:r>
          </w:p>
          <w:p w14:paraId="5DBE6A99" w14:textId="77777777" w:rsidR="00A268A3" w:rsidRDefault="00A268A3" w:rsidP="00F57EB2">
            <w:pPr>
              <w:pStyle w:val="H1bodytext"/>
              <w:spacing w:after="0"/>
              <w:ind w:left="0"/>
              <w:rPr>
                <w:rFonts w:ascii="Arial" w:hAnsi="Arial"/>
                <w:sz w:val="20"/>
              </w:rPr>
            </w:pPr>
            <w:r>
              <w:rPr>
                <w:rFonts w:ascii="Arial" w:hAnsi="Arial"/>
                <w:sz w:val="20"/>
              </w:rPr>
              <w:t>Output/mt3d.hss</w:t>
            </w:r>
          </w:p>
        </w:tc>
        <w:tc>
          <w:tcPr>
            <w:tcW w:w="547" w:type="pct"/>
            <w:shd w:val="clear" w:color="auto" w:fill="auto"/>
            <w:vAlign w:val="center"/>
          </w:tcPr>
          <w:p w14:paraId="6D0C44C6" w14:textId="009C048A" w:rsidR="00A268A3" w:rsidRPr="00702160" w:rsidRDefault="00CE035B" w:rsidP="00B5073E">
            <w:pPr>
              <w:pStyle w:val="H1bodytext"/>
              <w:spacing w:after="0"/>
              <w:ind w:left="0"/>
              <w:jc w:val="center"/>
              <w:rPr>
                <w:rFonts w:ascii="Arial" w:hAnsi="Arial"/>
                <w:sz w:val="20"/>
              </w:rPr>
            </w:pPr>
            <w:r>
              <w:rPr>
                <w:rFonts w:ascii="Arial" w:hAnsi="Arial"/>
                <w:sz w:val="20"/>
              </w:rPr>
              <w:t>PASS</w:t>
            </w:r>
          </w:p>
        </w:tc>
      </w:tr>
    </w:tbl>
    <w:p w14:paraId="1D5EAE0A" w14:textId="49A37730" w:rsidR="00A268A3" w:rsidRDefault="00A268A3"/>
    <w:p w14:paraId="2A9A63A4" w14:textId="77777777" w:rsidR="002F51D4" w:rsidRDefault="002F51D4">
      <w:pPr>
        <w:spacing w:after="160" w:line="259" w:lineRule="auto"/>
        <w:rPr>
          <w:b/>
          <w:bCs/>
        </w:rPr>
      </w:pPr>
      <w:r>
        <w:rPr>
          <w:b/>
          <w:bCs/>
        </w:rPr>
        <w:br w:type="page"/>
      </w:r>
    </w:p>
    <w:p w14:paraId="7E9B46C2" w14:textId="047A0BCA" w:rsidR="002F51D4" w:rsidRPr="00361BF9" w:rsidRDefault="00A268A3" w:rsidP="00A268A3">
      <w:pPr>
        <w:rPr>
          <w:rFonts w:ascii="Arial" w:hAnsi="Arial"/>
        </w:rPr>
      </w:pPr>
      <w:r w:rsidRPr="00361BF9">
        <w:rPr>
          <w:rFonts w:ascii="Arial" w:hAnsi="Arial"/>
          <w:b/>
        </w:rPr>
        <w:lastRenderedPageBreak/>
        <w:t>Tool Runner Log</w:t>
      </w:r>
      <w:r w:rsidR="002F51D4" w:rsidRPr="00361BF9">
        <w:rPr>
          <w:rFonts w:ascii="Arial" w:hAnsi="Arial" w:cs="Arial"/>
        </w:rPr>
        <w:t xml:space="preserve">    </w:t>
      </w:r>
    </w:p>
    <w:p w14:paraId="06776E8F" w14:textId="77777777" w:rsidR="00851624" w:rsidRDefault="00851624" w:rsidP="00851624"/>
    <w:p w14:paraId="448AC19D" w14:textId="77777777" w:rsidR="00240CA6" w:rsidRDefault="00240CA6" w:rsidP="00240CA6">
      <w:r>
        <w:t>###Executing AT-</w:t>
      </w:r>
      <w:proofErr w:type="gramStart"/>
      <w:r>
        <w:t>2  #</w:t>
      </w:r>
      <w:proofErr w:type="gramEnd"/>
      <w:r>
        <w:t>##</w:t>
      </w:r>
    </w:p>
    <w:p w14:paraId="1A329002" w14:textId="77777777" w:rsidR="00240CA6" w:rsidRDefault="00240CA6" w:rsidP="00240CA6"/>
    <w:p w14:paraId="20CB6CC1" w14:textId="77777777" w:rsidR="00240CA6" w:rsidRDefault="00240CA6" w:rsidP="00240CA6">
      <w:r>
        <w:t>###Executing Fingerprint Tool /home/jfullerton/CAVE/CA-CIE-Tools-TestEnv/v4-4_HSSM_Package_builder/AT-2/config_AT-2_olive.json ###</w:t>
      </w:r>
    </w:p>
    <w:p w14:paraId="3717DB4A" w14:textId="77777777" w:rsidR="00240CA6" w:rsidRDefault="00240CA6" w:rsidP="00240CA6">
      <w:r>
        <w:t>INFO--10/12/2020 03:36:45 PM--Starting CA-CIE Tool Runner.</w:t>
      </w:r>
      <w:r>
        <w:tab/>
        <w:t>Logging to "./AT-2_AT-2.log"</w:t>
      </w:r>
    </w:p>
    <w:p w14:paraId="2944820C" w14:textId="77777777" w:rsidR="00240CA6" w:rsidRDefault="00240CA6" w:rsidP="00240CA6">
      <w:r>
        <w:t>INFO--10/12/2020 03:36:45 PM--Code Version: a20ade26ba46389a537dde0f324e814282984c4e v5.11: /opt/tools/</w:t>
      </w:r>
      <w:proofErr w:type="spellStart"/>
      <w:r>
        <w:t>pylib</w:t>
      </w:r>
      <w:proofErr w:type="spellEnd"/>
      <w:r>
        <w:t>/runner/runner.py&lt;--1bcfd6779e9cbdb82673405873a8e5e81514ae27</w:t>
      </w:r>
    </w:p>
    <w:p w14:paraId="443DC9DF" w14:textId="77777777" w:rsidR="00240CA6" w:rsidRDefault="00240CA6" w:rsidP="00240CA6"/>
    <w:p w14:paraId="11763CBE" w14:textId="77777777" w:rsidR="00240CA6" w:rsidRDefault="00240CA6" w:rsidP="00240CA6">
      <w:r>
        <w:t>INFO--10/12/2020 03:36:45 PM--Code Version: a20ade26ba46389a537dde0f324e814282984c4e v5.11: /opt/tools/</w:t>
      </w:r>
      <w:proofErr w:type="spellStart"/>
      <w:r>
        <w:t>pylib</w:t>
      </w:r>
      <w:proofErr w:type="spellEnd"/>
      <w:r>
        <w:t>/fingerprint/fingerprint.py&lt;--e9692a4faec2ee264fe50417b6b6a516ba82b2f6</w:t>
      </w:r>
    </w:p>
    <w:p w14:paraId="0004F881" w14:textId="77777777" w:rsidR="00240CA6" w:rsidRDefault="00240CA6" w:rsidP="00240CA6"/>
    <w:p w14:paraId="59BE182C" w14:textId="77777777" w:rsidR="00240CA6" w:rsidRDefault="00240CA6" w:rsidP="00240CA6">
      <w:r>
        <w:t xml:space="preserve">INFO--10/12/2020 03:36:45 PM--QA Status: </w:t>
      </w:r>
      <w:proofErr w:type="gramStart"/>
      <w:r>
        <w:t>QUALIFIED :</w:t>
      </w:r>
      <w:proofErr w:type="gramEnd"/>
      <w:r>
        <w:t xml:space="preserve"> /opt/tools/pylib/runner/runner.py</w:t>
      </w:r>
    </w:p>
    <w:p w14:paraId="6CB2295F" w14:textId="77777777" w:rsidR="00240CA6" w:rsidRDefault="00240CA6" w:rsidP="00240CA6">
      <w:r>
        <w:t xml:space="preserve">INFO--10/12/2020 03:36:45 PM--QA Status: </w:t>
      </w:r>
      <w:proofErr w:type="gramStart"/>
      <w:r>
        <w:t>QUALIFIED :</w:t>
      </w:r>
      <w:proofErr w:type="gramEnd"/>
      <w:r>
        <w:t xml:space="preserve"> /opt/tools/pylib/fingerprint/fingerprint.py</w:t>
      </w:r>
    </w:p>
    <w:p w14:paraId="09EA23F7" w14:textId="77777777" w:rsidR="00240CA6" w:rsidRDefault="00240CA6" w:rsidP="00240CA6">
      <w:r>
        <w:t>INFO--10/12/2020 03:36:45 PM--Invoking Command:"python3.6"</w:t>
      </w:r>
      <w:r>
        <w:tab/>
        <w:t>with Arguments:"/opt/tools/pylib/fingerprint/fingerprint.py /home/jfullerton/CAVE/CA-CIE-Tools-TestEnv/v4-4_HSSM_Package_builder/AT-2/config_AT-2_olive.json --output ./AT-2_AT-2.log --</w:t>
      </w:r>
      <w:proofErr w:type="spellStart"/>
      <w:r>
        <w:t>outputmode</w:t>
      </w:r>
      <w:proofErr w:type="spellEnd"/>
      <w:r>
        <w:t xml:space="preserve"> a"</w:t>
      </w:r>
    </w:p>
    <w:p w14:paraId="76727758" w14:textId="77777777" w:rsidR="00240CA6" w:rsidRDefault="00240CA6" w:rsidP="00240CA6">
      <w:r>
        <w:t>INFO--10/12/2020 03:36:45 PM--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0596926" w14:textId="77777777" w:rsidR="00240CA6" w:rsidRDefault="00240CA6" w:rsidP="00240CA6">
      <w:r>
        <w:t>Fingerprint generated at 2020-10-12 15:36:45.774342</w:t>
      </w:r>
    </w:p>
    <w:p w14:paraId="2123AC26" w14:textId="77777777" w:rsidR="00240CA6" w:rsidRDefault="00240CA6" w:rsidP="00240CA6">
      <w:r>
        <w:t>/home/jfullerton/CAVE/CA-CIE-Tools-TestEnv/v4-4_HSSM_Package_builder/AT-2/config_AT-2_olive.json</w:t>
      </w:r>
      <w:r>
        <w:tab/>
        <w:t>2c03ecccee2eef32fe872a65f5cc73dc64da525a706604a81748da82aa1b766c</w:t>
      </w:r>
    </w:p>
    <w:p w14:paraId="7090035F" w14:textId="77777777" w:rsidR="00240CA6" w:rsidRDefault="00240CA6" w:rsidP="00240CA6"/>
    <w:p w14:paraId="5FDE3DFC" w14:textId="77777777" w:rsidR="00240CA6" w:rsidRDefault="00240CA6" w:rsidP="00240CA6">
      <w:r>
        <w:t>###Finished Process###</w:t>
      </w:r>
    </w:p>
    <w:p w14:paraId="6BFCCABB" w14:textId="77777777" w:rsidR="00240CA6" w:rsidRDefault="00240CA6" w:rsidP="00240CA6"/>
    <w:p w14:paraId="5BFA4E22" w14:textId="77777777" w:rsidR="00240CA6" w:rsidRDefault="00240CA6" w:rsidP="00240CA6"/>
    <w:p w14:paraId="2C946544" w14:textId="77777777" w:rsidR="00240CA6" w:rsidRDefault="00240CA6" w:rsidP="00240CA6"/>
    <w:p w14:paraId="53FD9F4B" w14:textId="77777777" w:rsidR="00240CA6" w:rsidRDefault="00240CA6" w:rsidP="00240CA6">
      <w:r>
        <w:t>###Executing Fingerprint Tool###</w:t>
      </w:r>
    </w:p>
    <w:p w14:paraId="43D4E5ED" w14:textId="77777777" w:rsidR="00240CA6" w:rsidRDefault="00240CA6" w:rsidP="00240CA6">
      <w:r>
        <w:t>INFO--10/12/2020 03:36:45 PM--Starting CA-CIE Tool Runner.</w:t>
      </w:r>
      <w:r>
        <w:tab/>
        <w:t>Logging to "./AT-2_AT-2.log"</w:t>
      </w:r>
    </w:p>
    <w:p w14:paraId="59857B3B" w14:textId="77777777" w:rsidR="00240CA6" w:rsidRDefault="00240CA6" w:rsidP="00240CA6">
      <w:r>
        <w:t>INFO--10/12/2020 03:36:45 PM--Code Version: a20ade26ba46389a537dde0f324e814282984c4e v5.11: /opt/tools/</w:t>
      </w:r>
      <w:proofErr w:type="spellStart"/>
      <w:r>
        <w:t>pylib</w:t>
      </w:r>
      <w:proofErr w:type="spellEnd"/>
      <w:r>
        <w:t>/runner/runner.py&lt;--1bcfd6779e9cbdb82673405873a8e5e81514ae27</w:t>
      </w:r>
    </w:p>
    <w:p w14:paraId="70D560DF" w14:textId="77777777" w:rsidR="00240CA6" w:rsidRDefault="00240CA6" w:rsidP="00240CA6"/>
    <w:p w14:paraId="44F22E11" w14:textId="77777777" w:rsidR="00240CA6" w:rsidRDefault="00240CA6" w:rsidP="00240CA6">
      <w:r>
        <w:t>INFO--10/12/2020 03:36:45 PM--Code Version: a20ade26ba46389a537dde0f324e814282984c4e v5.11: /opt/tools/</w:t>
      </w:r>
      <w:proofErr w:type="spellStart"/>
      <w:r>
        <w:t>pylib</w:t>
      </w:r>
      <w:proofErr w:type="spellEnd"/>
      <w:r>
        <w:t>/fingerprint/fingerprint.py&lt;--e9692a4faec2ee264fe50417b6b6a516ba82b2f6</w:t>
      </w:r>
    </w:p>
    <w:p w14:paraId="19DE211D" w14:textId="77777777" w:rsidR="00240CA6" w:rsidRDefault="00240CA6" w:rsidP="00240CA6"/>
    <w:p w14:paraId="79A90E54" w14:textId="77777777" w:rsidR="00240CA6" w:rsidRDefault="00240CA6" w:rsidP="00240CA6">
      <w:r>
        <w:t xml:space="preserve">INFO--10/12/2020 03:36:45 PM--QA Status: </w:t>
      </w:r>
      <w:proofErr w:type="gramStart"/>
      <w:r>
        <w:t>QUALIFIED :</w:t>
      </w:r>
      <w:proofErr w:type="gramEnd"/>
      <w:r>
        <w:t xml:space="preserve"> /opt/tools/pylib/runner/runner.py</w:t>
      </w:r>
    </w:p>
    <w:p w14:paraId="6597A094" w14:textId="77777777" w:rsidR="00240CA6" w:rsidRDefault="00240CA6" w:rsidP="00240CA6">
      <w:r>
        <w:t xml:space="preserve">INFO--10/12/2020 03:36:45 PM--QA Status: </w:t>
      </w:r>
      <w:proofErr w:type="gramStart"/>
      <w:r>
        <w:t>QUALIFIED :</w:t>
      </w:r>
      <w:proofErr w:type="gramEnd"/>
      <w:r>
        <w:t xml:space="preserve"> /opt/tools/pylib/fingerprint/fingerprint.py</w:t>
      </w:r>
    </w:p>
    <w:p w14:paraId="04F8358C" w14:textId="77777777" w:rsidR="00240CA6" w:rsidRDefault="00240CA6" w:rsidP="00240CA6">
      <w:r>
        <w:t>INFO--10/12/2020 03:36:45 PM--Invoking Command:"python3.6"</w:t>
      </w:r>
      <w:r>
        <w:tab/>
        <w:t>with Arguments:"/opt/tools/pylib/fingerprint/fingerprint.py /home/jfullerton/CAVE/CA-CIE-Tools-TestEnv/v4-4_HSSM_Package_builder/hds/ --output ./AT-2_AT-2.log --</w:t>
      </w:r>
      <w:proofErr w:type="spellStart"/>
      <w:r>
        <w:t>outputmode</w:t>
      </w:r>
      <w:proofErr w:type="spellEnd"/>
      <w:r>
        <w:t xml:space="preserve"> a"</w:t>
      </w:r>
    </w:p>
    <w:p w14:paraId="412ADEED" w14:textId="77777777" w:rsidR="00240CA6" w:rsidRDefault="00240CA6" w:rsidP="00240CA6">
      <w:r>
        <w:t>INFO--10/12/2020 03:36:45 PM--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4B7043D" w14:textId="77777777" w:rsidR="00240CA6" w:rsidRDefault="00240CA6" w:rsidP="00240CA6">
      <w:r>
        <w:t>Fingerprint generated at 2020-10-12 15:36:47.642146</w:t>
      </w:r>
    </w:p>
    <w:p w14:paraId="1C2A5F58" w14:textId="77777777" w:rsidR="00240CA6" w:rsidRDefault="00240CA6" w:rsidP="00240CA6">
      <w:r>
        <w:t>Total for 16 files</w:t>
      </w:r>
      <w:r>
        <w:tab/>
        <w:t>f0b4d588667e13d0a98966d14c82615b9265a43239c7200b52725671e19195cd</w:t>
      </w:r>
    </w:p>
    <w:p w14:paraId="20987BE0" w14:textId="77777777" w:rsidR="00240CA6" w:rsidRDefault="00240CA6" w:rsidP="00240CA6"/>
    <w:p w14:paraId="14D5101A" w14:textId="77777777" w:rsidR="00240CA6" w:rsidRDefault="00240CA6" w:rsidP="00240CA6">
      <w:r>
        <w:lastRenderedPageBreak/>
        <w:t>/home/jfullerton/CAVE/CA-CIE-Tools-TestEnv/v4-4_HSSM_Package_builder/hds/P2Rv8.3.hds</w:t>
      </w:r>
      <w:r>
        <w:tab/>
        <w:t>85cafa903c2c0d46de1efacc4fd25f199a00590684cd6bda120c997d5015c48d</w:t>
      </w:r>
    </w:p>
    <w:p w14:paraId="4CD7731C" w14:textId="77777777" w:rsidR="00240CA6" w:rsidRDefault="00240CA6" w:rsidP="00240CA6">
      <w:r>
        <w:t>/home/jfullerton/CAVE/CA-CIE-Tools-TestEnv/v4-4_HSSM_Package_builder/hds/bot1.ref</w:t>
      </w:r>
      <w:r>
        <w:tab/>
        <w:t>f162da5bef18b495eea5f5819be30e1cb616d0790f708dff7bb3428129a7046c</w:t>
      </w:r>
    </w:p>
    <w:p w14:paraId="0067E5D2" w14:textId="77777777" w:rsidR="00240CA6" w:rsidRDefault="00240CA6" w:rsidP="00240CA6">
      <w:r>
        <w:t>/home/jfullerton/CAVE/CA-CIE-Tools-TestEnv/v4-4_HSSM_Package_builder/hds/bot2.ref</w:t>
      </w:r>
      <w:r>
        <w:tab/>
        <w:t>cb6e88901e24bd42026290efa0825c632c35adfbf290ba67c2cd94ef1ffed979</w:t>
      </w:r>
    </w:p>
    <w:p w14:paraId="2CE86B4D" w14:textId="77777777" w:rsidR="00240CA6" w:rsidRDefault="00240CA6" w:rsidP="00240CA6">
      <w:r>
        <w:t>/home/jfullerton/CAVE/CA-CIE-Tools-TestEnv/v4-4_HSSM_Package_builder/hds/bot3.ref</w:t>
      </w:r>
      <w:r>
        <w:tab/>
        <w:t>0a219383be39b8528e4382f3a64dc1ea97b8fc023c7f50aacc5ed6bbf840b18b</w:t>
      </w:r>
    </w:p>
    <w:p w14:paraId="6B6943C9" w14:textId="77777777" w:rsidR="00240CA6" w:rsidRDefault="00240CA6" w:rsidP="00240CA6">
      <w:r>
        <w:t>/home/jfullerton/CAVE/CA-CIE-Tools-TestEnv/v4-4_HSSM_Package_builder/hds/bot4.ref</w:t>
      </w:r>
      <w:r>
        <w:tab/>
        <w:t>5439116ed0ea25d90648886055c4dc8fde2bcc8b812d4683b55143906edeebc1</w:t>
      </w:r>
    </w:p>
    <w:p w14:paraId="405A63F1" w14:textId="77777777" w:rsidR="00240CA6" w:rsidRDefault="00240CA6" w:rsidP="00240CA6">
      <w:r>
        <w:t>/home/jfullerton/CAVE/CA-CIE-Tools-TestEnv/v4-4_HSSM_Package_builder/hds/bot5_FY79_03_116d.ref</w:t>
      </w:r>
      <w:r>
        <w:tab/>
        <w:t>2a172eeb8ff31341e617eb4e95991c1479dde58d50ed2c035a73bbbcebddbd0b</w:t>
      </w:r>
    </w:p>
    <w:p w14:paraId="66B8DA02" w14:textId="77777777" w:rsidR="00240CA6" w:rsidRDefault="00240CA6" w:rsidP="00240CA6">
      <w:r>
        <w:t>/home/jfullerton/CAVE/CA-CIE-Tools-TestEnv/v4-4_HSSM_Package_builder/hds/bot6_FY79_03_116d.ref</w:t>
      </w:r>
      <w:r>
        <w:tab/>
        <w:t>49800f659d8446cb84e937a79607fc0fd22c7c1e94cd742e956828f54a298f66</w:t>
      </w:r>
    </w:p>
    <w:p w14:paraId="5C90672D" w14:textId="77777777" w:rsidR="00240CA6" w:rsidRDefault="00240CA6" w:rsidP="00240CA6">
      <w:r>
        <w:t>/home/jfullerton/CAVE/CA-CIE-Tools-TestEnv/v4-4_HSSM_Package_builder/hds/bot7_FY79_03_116d.ref</w:t>
      </w:r>
      <w:r>
        <w:tab/>
        <w:t>316f81fa5a29158045d2a0b4f9d0e9927bb2cae2ae69bd14c4e69c32a87b6c97</w:t>
      </w:r>
    </w:p>
    <w:p w14:paraId="2AD30B21" w14:textId="77777777" w:rsidR="00240CA6" w:rsidRDefault="00240CA6" w:rsidP="00240CA6">
      <w:r>
        <w:t>/home/jfullerton/CAVE/CA-CIE-Tools-TestEnv/v4-4_HSSM_Package_builder/hds/sh1.ref</w:t>
      </w:r>
      <w:r>
        <w:tab/>
        <w:t>5c72f484a1bf746838b6106570077f22bbb2573cb072b2efb7541bd683ec04da</w:t>
      </w:r>
    </w:p>
    <w:p w14:paraId="7D5ECC66" w14:textId="77777777" w:rsidR="00240CA6" w:rsidRDefault="00240CA6" w:rsidP="00240CA6">
      <w:r>
        <w:t>/home/jfullerton/CAVE/CA-CIE-Tools-TestEnv/v4-4_HSSM_Package_builder/hds/sh2.ref</w:t>
      </w:r>
      <w:r>
        <w:tab/>
        <w:t>a4d84d3972550fa0f333ff70a0f8711f31b39333a008dfd80f5259adf1b410f4</w:t>
      </w:r>
    </w:p>
    <w:p w14:paraId="38D455F9" w14:textId="77777777" w:rsidR="00240CA6" w:rsidRDefault="00240CA6" w:rsidP="00240CA6">
      <w:r>
        <w:t>/home/jfullerton/CAVE/CA-CIE-Tools-TestEnv/v4-4_HSSM_Package_builder/hds/sh3.ref</w:t>
      </w:r>
      <w:r>
        <w:tab/>
        <w:t>994019a7e8c1f3b7b5689888f864d3edeaeb1f6fcd55cdeab4d3d00617c0e6e9</w:t>
      </w:r>
    </w:p>
    <w:p w14:paraId="44F3011B" w14:textId="77777777" w:rsidR="00240CA6" w:rsidRDefault="00240CA6" w:rsidP="00240CA6">
      <w:r>
        <w:t>/home/jfullerton/CAVE/CA-CIE-Tools-TestEnv/v4-4_HSSM_Package_builder/hds/sh4.ref</w:t>
      </w:r>
      <w:r>
        <w:tab/>
        <w:t>fad807fe4f3652d4c1d011524c39db8f0ad2d34a9fcf259a513efce23db65240</w:t>
      </w:r>
    </w:p>
    <w:p w14:paraId="397E45DF" w14:textId="77777777" w:rsidR="00240CA6" w:rsidRDefault="00240CA6" w:rsidP="00240CA6">
      <w:r>
        <w:t>/home/jfullerton/CAVE/CA-CIE-Tools-TestEnv/v4-4_HSSM_Package_builder/hds/sh5.ref</w:t>
      </w:r>
      <w:r>
        <w:tab/>
        <w:t>308a7ab800bb4a4e29ab5a4d431fec6d5a1e9b30d98194f8c8160f42309dcf84</w:t>
      </w:r>
    </w:p>
    <w:p w14:paraId="3C4B466B" w14:textId="77777777" w:rsidR="00240CA6" w:rsidRDefault="00240CA6" w:rsidP="00240CA6">
      <w:r>
        <w:t>/home/jfullerton/CAVE/CA-CIE-Tools-TestEnv/v4-4_HSSM_Package_builder/hds/sh6.ref</w:t>
      </w:r>
      <w:r>
        <w:tab/>
        <w:t>649a286518ee1815ae8710d3d616fc8c164736820ed6521aa92b3543d524cfe7</w:t>
      </w:r>
    </w:p>
    <w:p w14:paraId="2ED93882" w14:textId="77777777" w:rsidR="00240CA6" w:rsidRDefault="00240CA6" w:rsidP="00240CA6">
      <w:r>
        <w:t>/home/jfullerton/CAVE/CA-CIE-Tools-TestEnv/v4-4_HSSM_Package_builder/hds/sh7.ref</w:t>
      </w:r>
      <w:r>
        <w:tab/>
        <w:t>efbaa30f9008ff17a3cf7cf975dee125dc56bf7bb9ac4223a9e96b9778e2378a</w:t>
      </w:r>
    </w:p>
    <w:p w14:paraId="5E59B18F" w14:textId="77777777" w:rsidR="00240CA6" w:rsidRDefault="00240CA6" w:rsidP="00240CA6">
      <w:r>
        <w:t>/home/jfullerton/CAVE/CA-CIE-Tools-TestEnv/v4-4_HSSM_Package_builder/hds/top1.ref</w:t>
      </w:r>
      <w:r>
        <w:tab/>
        <w:t>30ccfc72c31497e1d421cd0b8ad4850cdea4fdf1ea438bace3208bc9bcd1e266</w:t>
      </w:r>
    </w:p>
    <w:p w14:paraId="31FDAF17" w14:textId="77777777" w:rsidR="00240CA6" w:rsidRDefault="00240CA6" w:rsidP="00240CA6">
      <w:r>
        <w:t>###Finished Process###</w:t>
      </w:r>
    </w:p>
    <w:p w14:paraId="6C32CDA9" w14:textId="77777777" w:rsidR="00240CA6" w:rsidRDefault="00240CA6" w:rsidP="00240CA6"/>
    <w:p w14:paraId="7408B118" w14:textId="77777777" w:rsidR="00240CA6" w:rsidRDefault="00240CA6" w:rsidP="00240CA6"/>
    <w:p w14:paraId="0C7EEAB8" w14:textId="77777777" w:rsidR="00240CA6" w:rsidRDefault="00240CA6" w:rsidP="00240CA6"/>
    <w:p w14:paraId="7BFF5833" w14:textId="77777777" w:rsidR="00240CA6" w:rsidRDefault="00240CA6" w:rsidP="00240CA6">
      <w:r>
        <w:t>###Executing Fingerprint Tool###</w:t>
      </w:r>
    </w:p>
    <w:p w14:paraId="0DE7A80C" w14:textId="77777777" w:rsidR="00240CA6" w:rsidRDefault="00240CA6" w:rsidP="00240CA6">
      <w:r>
        <w:t>INFO--10/12/2020 03:36:47 PM--Starting CA-CIE Tool Runner.</w:t>
      </w:r>
      <w:r>
        <w:tab/>
        <w:t>Logging to "./AT-2_AT-2.log"</w:t>
      </w:r>
    </w:p>
    <w:p w14:paraId="0B26903B" w14:textId="77777777" w:rsidR="00240CA6" w:rsidRDefault="00240CA6" w:rsidP="00240CA6">
      <w:r>
        <w:t>INFO--10/12/2020 03:36:47 PM--Code Version: a20ade26ba46389a537dde0f324e814282984c4e v5.11: /opt/tools/</w:t>
      </w:r>
      <w:proofErr w:type="spellStart"/>
      <w:r>
        <w:t>pylib</w:t>
      </w:r>
      <w:proofErr w:type="spellEnd"/>
      <w:r>
        <w:t>/runner/runner.py&lt;--1bcfd6779e9cbdb82673405873a8e5e81514ae27</w:t>
      </w:r>
    </w:p>
    <w:p w14:paraId="6177DFEE" w14:textId="77777777" w:rsidR="00240CA6" w:rsidRDefault="00240CA6" w:rsidP="00240CA6"/>
    <w:p w14:paraId="4ED685A7" w14:textId="77777777" w:rsidR="00240CA6" w:rsidRDefault="00240CA6" w:rsidP="00240CA6">
      <w:r>
        <w:t>INFO--10/12/2020 03:36:47 PM--Code Version: a20ade26ba46389a537dde0f324e814282984c4e v5.11: /opt/tools/</w:t>
      </w:r>
      <w:proofErr w:type="spellStart"/>
      <w:r>
        <w:t>pylib</w:t>
      </w:r>
      <w:proofErr w:type="spellEnd"/>
      <w:r>
        <w:t>/fingerprint/fingerprint.py&lt;--e9692a4faec2ee264fe50417b6b6a516ba82b2f6</w:t>
      </w:r>
    </w:p>
    <w:p w14:paraId="16D2297E" w14:textId="77777777" w:rsidR="00240CA6" w:rsidRDefault="00240CA6" w:rsidP="00240CA6"/>
    <w:p w14:paraId="178E87BD" w14:textId="77777777" w:rsidR="00240CA6" w:rsidRDefault="00240CA6" w:rsidP="00240CA6">
      <w:r>
        <w:t xml:space="preserve">INFO--10/12/2020 03:36:47 PM--QA Status: </w:t>
      </w:r>
      <w:proofErr w:type="gramStart"/>
      <w:r>
        <w:t>QUALIFIED :</w:t>
      </w:r>
      <w:proofErr w:type="gramEnd"/>
      <w:r>
        <w:t xml:space="preserve"> /opt/tools/pylib/runner/runner.py</w:t>
      </w:r>
    </w:p>
    <w:p w14:paraId="51FA23A4" w14:textId="77777777" w:rsidR="00240CA6" w:rsidRDefault="00240CA6" w:rsidP="00240CA6">
      <w:r>
        <w:lastRenderedPageBreak/>
        <w:t xml:space="preserve">INFO--10/12/2020 03:36:47 PM--QA Status: </w:t>
      </w:r>
      <w:proofErr w:type="gramStart"/>
      <w:r>
        <w:t>QUALIFIED :</w:t>
      </w:r>
      <w:proofErr w:type="gramEnd"/>
      <w:r>
        <w:t xml:space="preserve"> /opt/tools/pylib/fingerprint/fingerprint.py</w:t>
      </w:r>
    </w:p>
    <w:p w14:paraId="04363D72" w14:textId="77777777" w:rsidR="00240CA6" w:rsidRDefault="00240CA6" w:rsidP="00240CA6">
      <w:r>
        <w:t>INFO--10/12/2020 03:36:47 PM--Invoking Command:"python3.6"</w:t>
      </w:r>
      <w:r>
        <w:tab/>
        <w:t>with Arguments:"/opt/tools/pylib/fingerprint/fingerprint.py /opt/ICF/Prod/P2RCAL/v8.3/data/</w:t>
      </w:r>
      <w:proofErr w:type="spellStart"/>
      <w:r>
        <w:t>calib_final</w:t>
      </w:r>
      <w:proofErr w:type="spellEnd"/>
      <w:r>
        <w:t>/ --output ./AT-2_AT-2.log --</w:t>
      </w:r>
      <w:proofErr w:type="spellStart"/>
      <w:r>
        <w:t>outputmode</w:t>
      </w:r>
      <w:proofErr w:type="spellEnd"/>
      <w:r>
        <w:t xml:space="preserve"> a"</w:t>
      </w:r>
    </w:p>
    <w:p w14:paraId="2FE00359" w14:textId="77777777" w:rsidR="00240CA6" w:rsidRDefault="00240CA6" w:rsidP="00240CA6">
      <w:r>
        <w:t>INFO--10/12/2020 03:36:47 PM--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FED4B5E" w14:textId="77777777" w:rsidR="00240CA6" w:rsidRDefault="00240CA6" w:rsidP="00240CA6">
      <w:r>
        <w:t>Fingerprint generated at 2020-10-12 15:36:48.570752</w:t>
      </w:r>
    </w:p>
    <w:p w14:paraId="0D712D6B" w14:textId="77777777" w:rsidR="00240CA6" w:rsidRDefault="00240CA6" w:rsidP="00240CA6">
      <w:r>
        <w:t>Total for 62 files</w:t>
      </w:r>
      <w:r>
        <w:tab/>
        <w:t>99dbbf7846fe07de7cea67d502b95b576883b229920817d273c74523150f1bc3</w:t>
      </w:r>
    </w:p>
    <w:p w14:paraId="49E8144C" w14:textId="77777777" w:rsidR="00240CA6" w:rsidRDefault="00240CA6" w:rsidP="00240CA6"/>
    <w:p w14:paraId="675F8AD0" w14:textId="77777777" w:rsidR="00240CA6" w:rsidRDefault="00240CA6" w:rsidP="00240CA6">
      <w:r>
        <w:t>/opt/ICF/Prod/P2RCAL/v8.3/data/</w:t>
      </w:r>
      <w:proofErr w:type="spellStart"/>
      <w:r>
        <w:t>calib_final</w:t>
      </w:r>
      <w:proofErr w:type="spellEnd"/>
      <w:r>
        <w:t>/P2Rv8.3.bas</w:t>
      </w:r>
      <w:r>
        <w:tab/>
        <w:t>a9174ff63286daf8e3bfe1f4568af38280638642029fd70dabbb1edd51abe9f9</w:t>
      </w:r>
    </w:p>
    <w:p w14:paraId="575D3A48" w14:textId="77777777" w:rsidR="00240CA6" w:rsidRDefault="00240CA6" w:rsidP="00240CA6">
      <w:r>
        <w:t>/opt/ICF/Prod/P2RCAL/v8.3/data/</w:t>
      </w:r>
      <w:proofErr w:type="spellStart"/>
      <w:r>
        <w:t>calib_final</w:t>
      </w:r>
      <w:proofErr w:type="spellEnd"/>
      <w:r>
        <w:t>/P2Rv8.3.chd</w:t>
      </w:r>
      <w:r>
        <w:tab/>
        <w:t>0bc580df8c2bb8d585f6671b457b43acdecf24c9e1b010b24f78b4e3ddbe8f0d</w:t>
      </w:r>
    </w:p>
    <w:p w14:paraId="2E91CB80"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/P2Rv8.3.dis</w:t>
      </w:r>
      <w:r w:rsidRPr="00427BB4">
        <w:rPr>
          <w:lang w:val="es-GT"/>
        </w:rPr>
        <w:tab/>
        <w:t>780fec30f05c6a51e722f31b80e7de46a1a5f19bdd9152d37276742ea9b368e6</w:t>
      </w:r>
    </w:p>
    <w:p w14:paraId="2A38C432"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/P2Rv8.3.hfb</w:t>
      </w:r>
      <w:r w:rsidRPr="00427BB4">
        <w:rPr>
          <w:lang w:val="es-GT"/>
        </w:rPr>
        <w:tab/>
        <w:t>16a3d1236ef9847c5eba812e01a3bd3b94020a607fbe646593abe7fc21b6214b</w:t>
      </w:r>
    </w:p>
    <w:p w14:paraId="5ECB6BB5"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/P2Rv8.3.lpf</w:t>
      </w:r>
      <w:r w:rsidRPr="00427BB4">
        <w:rPr>
          <w:lang w:val="es-GT"/>
        </w:rPr>
        <w:tab/>
        <w:t>88baae862bb8464b982e8e12d7365564b4540bf98253b2b2f8c0d443c12db467</w:t>
      </w:r>
    </w:p>
    <w:p w14:paraId="3CEFEBC6"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/P2Rv8.3.lst</w:t>
      </w:r>
      <w:r w:rsidRPr="00427BB4">
        <w:rPr>
          <w:lang w:val="es-GT"/>
        </w:rPr>
        <w:tab/>
        <w:t>76e355022e68faf20e0c1cc939f0bfa20ef796d526c5a0e1eff7850ab214b778</w:t>
      </w:r>
    </w:p>
    <w:p w14:paraId="5B34EFC8"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/P2Rv8.3.mnw2</w:t>
      </w:r>
      <w:r w:rsidRPr="00427BB4">
        <w:rPr>
          <w:lang w:val="es-GT"/>
        </w:rPr>
        <w:tab/>
        <w:t>1bcc1201d84bcf340315ce7df32c0182faf904730565f89647b71dabc855aa19</w:t>
      </w:r>
    </w:p>
    <w:p w14:paraId="18DFB83B"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/P2Rv8.3.mst</w:t>
      </w:r>
      <w:r w:rsidRPr="00427BB4">
        <w:rPr>
          <w:lang w:val="es-GT"/>
        </w:rPr>
        <w:tab/>
        <w:t>816aab56b0c10e796fed5a8b5eda5cf4a5db5483e50300c2349c618d0bb538bc</w:t>
      </w:r>
    </w:p>
    <w:p w14:paraId="59AB6A7A"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/P2Rv8.3.nam</w:t>
      </w:r>
      <w:r w:rsidRPr="00427BB4">
        <w:rPr>
          <w:lang w:val="es-GT"/>
        </w:rPr>
        <w:tab/>
        <w:t>5ffde9b0290773c7c88377b090ba5984101fee9a230dc87c6448e9753e19a886</w:t>
      </w:r>
    </w:p>
    <w:p w14:paraId="2020A942"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w:t>
      </w:r>
      <w:proofErr w:type="gramStart"/>
      <w:r w:rsidRPr="00427BB4">
        <w:rPr>
          <w:lang w:val="es-GT"/>
        </w:rPr>
        <w:t>3.oc</w:t>
      </w:r>
      <w:proofErr w:type="gramEnd"/>
      <w:r w:rsidRPr="00427BB4">
        <w:rPr>
          <w:lang w:val="es-GT"/>
        </w:rPr>
        <w:tab/>
        <w:t>2e644464bd8f0a2055f663d179f1020f7263709e0d5c96d8c43e8ed3bc4e4234</w:t>
      </w:r>
    </w:p>
    <w:p w14:paraId="200A01C6"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/P2Rv8.3.ort</w:t>
      </w:r>
      <w:r w:rsidRPr="00427BB4">
        <w:rPr>
          <w:lang w:val="es-GT"/>
        </w:rPr>
        <w:tab/>
        <w:t>a2aca5af418855bf9b71383b932f5dd63ad190a5046de99b8e23771e7bcdeb80</w:t>
      </w:r>
    </w:p>
    <w:p w14:paraId="3AF2D6A2"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/P2Rv8.3.rch</w:t>
      </w:r>
      <w:r w:rsidRPr="00427BB4">
        <w:rPr>
          <w:lang w:val="es-GT"/>
        </w:rPr>
        <w:tab/>
        <w:t>e771cb232a43835cf8c714f7b3a651afc6ccf3140c78ea40b58359f3ec95bdca</w:t>
      </w:r>
    </w:p>
    <w:p w14:paraId="1120C631"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/P2Rv8.3.riv</w:t>
      </w:r>
      <w:r w:rsidRPr="00427BB4">
        <w:rPr>
          <w:lang w:val="es-GT"/>
        </w:rPr>
        <w:tab/>
        <w:t>428e66a3fc0a4c63fe8bc54888ba5640a0bcf6ee8bc836170c2c1ec42c4a91f4</w:t>
      </w:r>
    </w:p>
    <w:p w14:paraId="31600843"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/P2Rv8.3.spc</w:t>
      </w:r>
      <w:r w:rsidRPr="00427BB4">
        <w:rPr>
          <w:lang w:val="es-GT"/>
        </w:rPr>
        <w:tab/>
        <w:t>661044af6959176fa821729154529af057b534afcdf4821f078118826bd526ff</w:t>
      </w:r>
    </w:p>
    <w:p w14:paraId="4C29D099"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/P2Rv8.3_ato.oc</w:t>
      </w:r>
      <w:r w:rsidRPr="00427BB4">
        <w:rPr>
          <w:lang w:val="es-GT"/>
        </w:rPr>
        <w:tab/>
        <w:t>4c60398686aaca975d34cfbe3c6f319d4286e79c90ec3406ceef0b7bc70ce413</w:t>
      </w:r>
    </w:p>
    <w:p w14:paraId="7B346AC0" w14:textId="77777777" w:rsidR="00240CA6" w:rsidRDefault="00240CA6" w:rsidP="00240CA6">
      <w:r>
        <w:t>/opt/ICF/Prod/P2RCAL/v8.3/data/</w:t>
      </w:r>
      <w:proofErr w:type="spellStart"/>
      <w:r>
        <w:t>calib_final</w:t>
      </w:r>
      <w:proofErr w:type="spellEnd"/>
      <w:r>
        <w:t>/P2Rv8.3_sh1.ref</w:t>
      </w:r>
      <w:r>
        <w:tab/>
        <w:t>1d5069249b81a13d8b98460eadf8e0863233cdb9a0f19ae20f20e8249740d1a5</w:t>
      </w:r>
    </w:p>
    <w:p w14:paraId="24F03A8B" w14:textId="77777777" w:rsidR="00240CA6" w:rsidRDefault="00240CA6" w:rsidP="00240CA6">
      <w:r>
        <w:t>/opt/ICF/Prod/P2RCAL/v8.3/data/</w:t>
      </w:r>
      <w:proofErr w:type="spellStart"/>
      <w:r>
        <w:t>calib_final</w:t>
      </w:r>
      <w:proofErr w:type="spellEnd"/>
      <w:r>
        <w:t>/P2Rv8.3_sh2.ref</w:t>
      </w:r>
      <w:r>
        <w:tab/>
        <w:t>9c51be975dfcf3a57c1c237e0cc8969fa0d17591b583dd472351ae0026879571</w:t>
      </w:r>
    </w:p>
    <w:p w14:paraId="2F02A477" w14:textId="77777777" w:rsidR="00240CA6" w:rsidRDefault="00240CA6" w:rsidP="00240CA6">
      <w:r>
        <w:t>/opt/ICF/Prod/P2RCAL/v8.3/data/</w:t>
      </w:r>
      <w:proofErr w:type="spellStart"/>
      <w:r>
        <w:t>calib_final</w:t>
      </w:r>
      <w:proofErr w:type="spellEnd"/>
      <w:r>
        <w:t>/P2Rv8.3_sh3.ref</w:t>
      </w:r>
      <w:r>
        <w:tab/>
        <w:t>ba4bbefa1528ed6e7d1132d99c433f4e29691f38240f09af62b86ab1f07c0a6f</w:t>
      </w:r>
    </w:p>
    <w:p w14:paraId="136C2507" w14:textId="77777777" w:rsidR="00240CA6" w:rsidRDefault="00240CA6" w:rsidP="00240CA6">
      <w:r>
        <w:t>/opt/ICF/Prod/P2RCAL/v8.3/data/</w:t>
      </w:r>
      <w:proofErr w:type="spellStart"/>
      <w:r>
        <w:t>calib_final</w:t>
      </w:r>
      <w:proofErr w:type="spellEnd"/>
      <w:r>
        <w:t>/P2Rv8.3_sh4.ref</w:t>
      </w:r>
      <w:r>
        <w:tab/>
        <w:t>700900640a1fe89fb9e1c965fd0ae5b4471cd919e3a46ed61bac8ddb476bb59f</w:t>
      </w:r>
    </w:p>
    <w:p w14:paraId="36D52F12" w14:textId="77777777" w:rsidR="00240CA6" w:rsidRDefault="00240CA6" w:rsidP="00240CA6">
      <w:r>
        <w:lastRenderedPageBreak/>
        <w:t>/opt/ICF/Prod/P2RCAL/v8.3/data/</w:t>
      </w:r>
      <w:proofErr w:type="spellStart"/>
      <w:r>
        <w:t>calib_final</w:t>
      </w:r>
      <w:proofErr w:type="spellEnd"/>
      <w:r>
        <w:t>/P2Rv8.3_sh5.ref</w:t>
      </w:r>
      <w:r>
        <w:tab/>
        <w:t>3e78a611ed3d19e55e29060ddb859895c6930aa61ca20503f2a89629d498ca14</w:t>
      </w:r>
    </w:p>
    <w:p w14:paraId="2B7BA1DA" w14:textId="77777777" w:rsidR="00240CA6" w:rsidRDefault="00240CA6" w:rsidP="00240CA6">
      <w:r>
        <w:t>/opt/ICF/Prod/P2RCAL/v8.3/data/</w:t>
      </w:r>
      <w:proofErr w:type="spellStart"/>
      <w:r>
        <w:t>calib_final</w:t>
      </w:r>
      <w:proofErr w:type="spellEnd"/>
      <w:r>
        <w:t>/P2Rv8.3_sh6.ref</w:t>
      </w:r>
      <w:r>
        <w:tab/>
        <w:t>bba2ea051194ca0c38aa6f4a923e5e1ae3f7ed67ede8bc2ea201e79b167723ef</w:t>
      </w:r>
    </w:p>
    <w:p w14:paraId="40FCF9A5" w14:textId="77777777" w:rsidR="00240CA6" w:rsidRDefault="00240CA6" w:rsidP="00240CA6">
      <w:r>
        <w:t>/opt/ICF/Prod/P2RCAL/v8.3/data/</w:t>
      </w:r>
      <w:proofErr w:type="spellStart"/>
      <w:r>
        <w:t>calib_final</w:t>
      </w:r>
      <w:proofErr w:type="spellEnd"/>
      <w:r>
        <w:t>/P2Rv8.3_sh7.ref</w:t>
      </w:r>
      <w:r>
        <w:tab/>
        <w:t>93226a9674cefa9eaba64ab438dc0ce3b47b80049b16f8f539b743c384b056a1</w:t>
      </w:r>
    </w:p>
    <w:p w14:paraId="4401F36D" w14:textId="77777777" w:rsidR="00240CA6" w:rsidRDefault="00240CA6" w:rsidP="00240CA6">
      <w:r>
        <w:t>/opt/ICF/Prod/P2RCAL/v8.3/data/</w:t>
      </w:r>
      <w:proofErr w:type="spellStart"/>
      <w:r>
        <w:t>calib_final</w:t>
      </w:r>
      <w:proofErr w:type="spellEnd"/>
      <w:r>
        <w:t>/bot1.ref</w:t>
      </w:r>
      <w:r>
        <w:tab/>
        <w:t>f162da5bef18b495eea5f5819be30e1cb616d0790f708dff7bb3428129a7046c</w:t>
      </w:r>
    </w:p>
    <w:p w14:paraId="19E47730" w14:textId="77777777" w:rsidR="00240CA6" w:rsidRDefault="00240CA6" w:rsidP="00240CA6">
      <w:r>
        <w:t>/opt/ICF/Prod/P2RCAL/v8.3/data/</w:t>
      </w:r>
      <w:proofErr w:type="spellStart"/>
      <w:r>
        <w:t>calib_final</w:t>
      </w:r>
      <w:proofErr w:type="spellEnd"/>
      <w:r>
        <w:t>/bot2.ref</w:t>
      </w:r>
      <w:r>
        <w:tab/>
        <w:t>cb6e88901e24bd42026290efa0825c632c35adfbf290ba67c2cd94ef1ffed979</w:t>
      </w:r>
    </w:p>
    <w:p w14:paraId="6CBD3710" w14:textId="77777777" w:rsidR="00240CA6" w:rsidRDefault="00240CA6" w:rsidP="00240CA6">
      <w:r>
        <w:t>/opt/ICF/Prod/P2RCAL/v8.3/data/</w:t>
      </w:r>
      <w:proofErr w:type="spellStart"/>
      <w:r>
        <w:t>calib_final</w:t>
      </w:r>
      <w:proofErr w:type="spellEnd"/>
      <w:r>
        <w:t>/bot3.ref</w:t>
      </w:r>
      <w:r>
        <w:tab/>
        <w:t>0a219383be39b8528e4382f3a64dc1ea97b8fc023c7f50aacc5ed6bbf840b18b</w:t>
      </w:r>
    </w:p>
    <w:p w14:paraId="31F65DB8" w14:textId="77777777" w:rsidR="00240CA6" w:rsidRDefault="00240CA6" w:rsidP="00240CA6">
      <w:r>
        <w:t>/opt/ICF/Prod/P2RCAL/v8.3/data/</w:t>
      </w:r>
      <w:proofErr w:type="spellStart"/>
      <w:r>
        <w:t>calib_final</w:t>
      </w:r>
      <w:proofErr w:type="spellEnd"/>
      <w:r>
        <w:t>/bot4.ref</w:t>
      </w:r>
      <w:r>
        <w:tab/>
        <w:t>5439116ed0ea25d90648886055c4dc8fde2bcc8b812d4683b55143906edeebc1</w:t>
      </w:r>
    </w:p>
    <w:p w14:paraId="53762DE4" w14:textId="77777777" w:rsidR="00240CA6" w:rsidRDefault="00240CA6" w:rsidP="00240CA6">
      <w:r>
        <w:t>/opt/ICF/Prod/P2RCAL/v8.3/data/</w:t>
      </w:r>
      <w:proofErr w:type="spellStart"/>
      <w:r>
        <w:t>calib_final</w:t>
      </w:r>
      <w:proofErr w:type="spellEnd"/>
      <w:r>
        <w:t>/bot5.ref</w:t>
      </w:r>
      <w:r>
        <w:tab/>
        <w:t>351c551e214c092b56bea573ac9457d044b684e1908917476d149d0d7b5d2bfa</w:t>
      </w:r>
    </w:p>
    <w:p w14:paraId="77CB59B1" w14:textId="77777777" w:rsidR="00240CA6" w:rsidRDefault="00240CA6" w:rsidP="00240CA6">
      <w:r>
        <w:t>/opt/ICF/Prod/P2RCAL/v8.3/data/</w:t>
      </w:r>
      <w:proofErr w:type="spellStart"/>
      <w:r>
        <w:t>calib_final</w:t>
      </w:r>
      <w:proofErr w:type="spellEnd"/>
      <w:r>
        <w:t>/bot5_FY79_03_116d.ref</w:t>
      </w:r>
      <w:r>
        <w:tab/>
        <w:t>2a172eeb8ff31341e617eb4e95991c1479dde58d50ed2c035a73bbbcebddbd0b</w:t>
      </w:r>
    </w:p>
    <w:p w14:paraId="4F3CE1A6" w14:textId="77777777" w:rsidR="00240CA6" w:rsidRDefault="00240CA6" w:rsidP="00240CA6">
      <w:r>
        <w:t>/opt/ICF/Prod/P2RCAL/v8.3/data/</w:t>
      </w:r>
      <w:proofErr w:type="spellStart"/>
      <w:r>
        <w:t>calib_final</w:t>
      </w:r>
      <w:proofErr w:type="spellEnd"/>
      <w:r>
        <w:t>/bot6.ref</w:t>
      </w:r>
      <w:r>
        <w:tab/>
        <w:t>29962c4a13c33bc74998a047cf05deb4ddad7307a480e2400f3f9cc987b98e80</w:t>
      </w:r>
    </w:p>
    <w:p w14:paraId="6DA96B01" w14:textId="77777777" w:rsidR="00240CA6" w:rsidRDefault="00240CA6" w:rsidP="00240CA6">
      <w:r>
        <w:t>/opt/ICF/Prod/P2RCAL/v8.3/data/</w:t>
      </w:r>
      <w:proofErr w:type="spellStart"/>
      <w:r>
        <w:t>calib_final</w:t>
      </w:r>
      <w:proofErr w:type="spellEnd"/>
      <w:r>
        <w:t>/bot6_FY79_03_116d.ref</w:t>
      </w:r>
      <w:r>
        <w:tab/>
        <w:t>49800f659d8446cb84e937a79607fc0fd22c7c1e94cd742e956828f54a298f66</w:t>
      </w:r>
    </w:p>
    <w:p w14:paraId="177AED11" w14:textId="77777777" w:rsidR="00240CA6" w:rsidRDefault="00240CA6" w:rsidP="00240CA6">
      <w:r>
        <w:t>/opt/ICF/Prod/P2RCAL/v8.3/data/</w:t>
      </w:r>
      <w:proofErr w:type="spellStart"/>
      <w:r>
        <w:t>calib_final</w:t>
      </w:r>
      <w:proofErr w:type="spellEnd"/>
      <w:r>
        <w:t>/bot7.ref</w:t>
      </w:r>
      <w:r>
        <w:tab/>
        <w:t>9156963f7859b90b36fdea4274c983fbaa67e0fd6007e92900d22f5b14d31191</w:t>
      </w:r>
    </w:p>
    <w:p w14:paraId="61E567A3" w14:textId="77777777" w:rsidR="00240CA6" w:rsidRDefault="00240CA6" w:rsidP="00240CA6">
      <w:r>
        <w:t>/opt/ICF/Prod/P2RCAL/v8.3/data/</w:t>
      </w:r>
      <w:proofErr w:type="spellStart"/>
      <w:r>
        <w:t>calib_final</w:t>
      </w:r>
      <w:proofErr w:type="spellEnd"/>
      <w:r>
        <w:t>/bot7_FY79_03_116d.ref</w:t>
      </w:r>
      <w:r>
        <w:tab/>
        <w:t>316f81fa5a29158045d2a0b4f9d0e9927bb2cae2ae69bd14c4e69c32a87b6c97</w:t>
      </w:r>
    </w:p>
    <w:p w14:paraId="38C5B67A" w14:textId="77777777" w:rsidR="00240CA6" w:rsidRDefault="00240CA6" w:rsidP="00240CA6">
      <w:r>
        <w:t>/opt/ICF/Prod/P2RCAL/v8.3/data/</w:t>
      </w:r>
      <w:proofErr w:type="spellStart"/>
      <w:r>
        <w:t>calib_final</w:t>
      </w:r>
      <w:proofErr w:type="spellEnd"/>
      <w:r>
        <w:t>/ibnd1.inf</w:t>
      </w:r>
      <w:r>
        <w:tab/>
        <w:t>8bea383f48516051a085896a35408e62e14f1ac5c6fac731d12a15fb3b56c452</w:t>
      </w:r>
    </w:p>
    <w:p w14:paraId="13F62D21" w14:textId="77777777" w:rsidR="00240CA6" w:rsidRDefault="00240CA6" w:rsidP="00240CA6">
      <w:r>
        <w:t>/opt/ICF/Prod/P2RCAL/v8.3/data/</w:t>
      </w:r>
      <w:proofErr w:type="spellStart"/>
      <w:r>
        <w:t>calib_final</w:t>
      </w:r>
      <w:proofErr w:type="spellEnd"/>
      <w:r>
        <w:t>/ibnd2.inf</w:t>
      </w:r>
      <w:r>
        <w:tab/>
        <w:t>f62e57f7c4d948721f023f8e42bc83b68e04f1fcfa35de9352d08d546f0a3b70</w:t>
      </w:r>
    </w:p>
    <w:p w14:paraId="662E176A"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/ibnd3.inf</w:t>
      </w:r>
      <w:r w:rsidRPr="00427BB4">
        <w:rPr>
          <w:lang w:val="es-GT"/>
        </w:rPr>
        <w:tab/>
        <w:t>f62e57f7c4d948721f023f8e42bc83b68e04f1fcfa35de9352d08d546f0a3b70</w:t>
      </w:r>
    </w:p>
    <w:p w14:paraId="114521D7"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/ibnd4.inf</w:t>
      </w:r>
      <w:r w:rsidRPr="00427BB4">
        <w:rPr>
          <w:lang w:val="es-GT"/>
        </w:rPr>
        <w:tab/>
        <w:t>0b7fe94916d03e8965c2143b1ac39fa6af7b31c57e53f08813dc4a9b31428c65</w:t>
      </w:r>
    </w:p>
    <w:p w14:paraId="242FF0E6"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/ibnd5.inf</w:t>
      </w:r>
      <w:r w:rsidRPr="00427BB4">
        <w:rPr>
          <w:lang w:val="es-GT"/>
        </w:rPr>
        <w:tab/>
        <w:t>0b7fe94916d03e8965c2143b1ac39fa6af7b31c57e53f08813dc4a9b31428c65</w:t>
      </w:r>
    </w:p>
    <w:p w14:paraId="5E397F72"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/ibnd6.inf</w:t>
      </w:r>
      <w:r w:rsidRPr="00427BB4">
        <w:rPr>
          <w:lang w:val="es-GT"/>
        </w:rPr>
        <w:tab/>
        <w:t>e383faab171e5a0aa8a59a138a35020e3349340a54afe6c918931bfb9d1a0a4c</w:t>
      </w:r>
    </w:p>
    <w:p w14:paraId="5EDB14B9"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/ibnd7.inf</w:t>
      </w:r>
      <w:r w:rsidRPr="00427BB4">
        <w:rPr>
          <w:lang w:val="es-GT"/>
        </w:rPr>
        <w:tab/>
        <w:t>af13fa6e714c3101a253c8c516ffb531bbf0cba1d2e7572090ed2d483a626431</w:t>
      </w:r>
    </w:p>
    <w:p w14:paraId="15B6F505" w14:textId="77777777" w:rsidR="00240CA6" w:rsidRPr="00427BB4" w:rsidRDefault="00240CA6" w:rsidP="00240CA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/kh1.ref</w:t>
      </w:r>
      <w:r w:rsidRPr="00427BB4">
        <w:rPr>
          <w:lang w:val="es-GT"/>
        </w:rPr>
        <w:tab/>
        <w:t>38935fca1501a322869f39071e39f4900d783611edeb061415f45e379cef8ef6</w:t>
      </w:r>
    </w:p>
    <w:p w14:paraId="26E2854D" w14:textId="77777777" w:rsidR="00240CA6" w:rsidRDefault="00240CA6" w:rsidP="00240CA6">
      <w:r>
        <w:t>/opt/ICF/Prod/P2RCAL/v8.3/data/</w:t>
      </w:r>
      <w:proofErr w:type="spellStart"/>
      <w:r>
        <w:t>calib_final</w:t>
      </w:r>
      <w:proofErr w:type="spellEnd"/>
      <w:r>
        <w:t>/kh2.ref</w:t>
      </w:r>
      <w:r>
        <w:tab/>
        <w:t>8364c45b799b9789e6bcd2859871ad44b94cbfcd57abad6bdff1e535d2cd19a2</w:t>
      </w:r>
    </w:p>
    <w:p w14:paraId="5B20B58F" w14:textId="77777777" w:rsidR="00240CA6" w:rsidRDefault="00240CA6" w:rsidP="00240CA6">
      <w:r>
        <w:t>/opt/ICF/Prod/P2RCAL/v8.3/data/</w:t>
      </w:r>
      <w:proofErr w:type="spellStart"/>
      <w:r>
        <w:t>calib_final</w:t>
      </w:r>
      <w:proofErr w:type="spellEnd"/>
      <w:r>
        <w:t>/kh3.ref</w:t>
      </w:r>
      <w:r>
        <w:tab/>
        <w:t>455986c23a7f2267f122e546e347349632537a07753ae5174d28c0dc3d1da28f</w:t>
      </w:r>
    </w:p>
    <w:p w14:paraId="10E21FF2" w14:textId="77777777" w:rsidR="00240CA6" w:rsidRDefault="00240CA6" w:rsidP="00240CA6">
      <w:r>
        <w:t>/opt/ICF/Prod/P2RCAL/v8.3/data/</w:t>
      </w:r>
      <w:proofErr w:type="spellStart"/>
      <w:r>
        <w:t>calib_final</w:t>
      </w:r>
      <w:proofErr w:type="spellEnd"/>
      <w:r>
        <w:t>/kh4.ref</w:t>
      </w:r>
      <w:r>
        <w:tab/>
        <w:t>f6ea87b4ef8fd6b6c4e70b782d19dc816cc5f812f2f02d8d9957864f730b8018</w:t>
      </w:r>
    </w:p>
    <w:p w14:paraId="4DF03718" w14:textId="77777777" w:rsidR="00240CA6" w:rsidRDefault="00240CA6" w:rsidP="00240CA6">
      <w:r>
        <w:lastRenderedPageBreak/>
        <w:t>/opt/ICF/Prod/P2RCAL/v8.3/data/</w:t>
      </w:r>
      <w:proofErr w:type="spellStart"/>
      <w:r>
        <w:t>calib_final</w:t>
      </w:r>
      <w:proofErr w:type="spellEnd"/>
      <w:r>
        <w:t>/kh5.ref</w:t>
      </w:r>
      <w:r>
        <w:tab/>
        <w:t>da1f5a3e58ead268a59ab8f76cd47c9ea1cd86a00e038f8f7c13a990706bc879</w:t>
      </w:r>
    </w:p>
    <w:p w14:paraId="137E65B1" w14:textId="77777777" w:rsidR="00240CA6" w:rsidRDefault="00240CA6" w:rsidP="00240CA6">
      <w:r>
        <w:t>/opt/ICF/Prod/P2RCAL/v8.3/data/</w:t>
      </w:r>
      <w:proofErr w:type="spellStart"/>
      <w:r>
        <w:t>calib_final</w:t>
      </w:r>
      <w:proofErr w:type="spellEnd"/>
      <w:r>
        <w:t>/kh6.ref</w:t>
      </w:r>
      <w:r>
        <w:tab/>
        <w:t>179517891481efdd1ba19740e80dadaec15376f4e02b44ec742a29675fa41a21</w:t>
      </w:r>
    </w:p>
    <w:p w14:paraId="73100633" w14:textId="77777777" w:rsidR="00240CA6" w:rsidRDefault="00240CA6" w:rsidP="00240CA6">
      <w:r>
        <w:t>/opt/ICF/Prod/P2RCAL/v8.3/data/</w:t>
      </w:r>
      <w:proofErr w:type="spellStart"/>
      <w:r>
        <w:t>calib_final</w:t>
      </w:r>
      <w:proofErr w:type="spellEnd"/>
      <w:r>
        <w:t>/kh7.ref</w:t>
      </w:r>
      <w:r>
        <w:tab/>
        <w:t>9813f6d8d3c3ca10569e52946c7802813aad3f94da15bbb7148803fd2170601d</w:t>
      </w:r>
    </w:p>
    <w:p w14:paraId="48CAB6A2" w14:textId="77777777" w:rsidR="00240CA6" w:rsidRDefault="00240CA6" w:rsidP="00240CA6">
      <w:r>
        <w:t>/opt/ICF/Prod/P2RCAL/v8.3/data/</w:t>
      </w:r>
      <w:proofErr w:type="spellStart"/>
      <w:r>
        <w:t>calib_final</w:t>
      </w:r>
      <w:proofErr w:type="spellEnd"/>
      <w:r>
        <w:t>/sh1.ref</w:t>
      </w:r>
      <w:r>
        <w:tab/>
        <w:t>923bce4ca1631623c4c3cd82a1fd79a429782f48e608f1746d4c28d8fa57d249</w:t>
      </w:r>
    </w:p>
    <w:p w14:paraId="23CD321B" w14:textId="77777777" w:rsidR="00240CA6" w:rsidRDefault="00240CA6" w:rsidP="00240CA6">
      <w:r>
        <w:t>/opt/ICF/Prod/P2RCAL/v8.3/data/</w:t>
      </w:r>
      <w:proofErr w:type="spellStart"/>
      <w:r>
        <w:t>calib_final</w:t>
      </w:r>
      <w:proofErr w:type="spellEnd"/>
      <w:r>
        <w:t>/sh2.ref</w:t>
      </w:r>
      <w:r>
        <w:tab/>
        <w:t>5de6f8ca92d59e2514a3a64e9172ba19faf62257e580cff5cbb19578043d33f0</w:t>
      </w:r>
    </w:p>
    <w:p w14:paraId="1207F3B4" w14:textId="77777777" w:rsidR="00240CA6" w:rsidRDefault="00240CA6" w:rsidP="00240CA6">
      <w:r>
        <w:t>/opt/ICF/Prod/P2RCAL/v8.3/data/</w:t>
      </w:r>
      <w:proofErr w:type="spellStart"/>
      <w:r>
        <w:t>calib_final</w:t>
      </w:r>
      <w:proofErr w:type="spellEnd"/>
      <w:r>
        <w:t>/sh3.ref</w:t>
      </w:r>
      <w:r>
        <w:tab/>
        <w:t>bf8ca866804af500eea50f406cafebaed97300c4fa8cea2af01e6aeef230d90b</w:t>
      </w:r>
    </w:p>
    <w:p w14:paraId="561CF537" w14:textId="77777777" w:rsidR="00240CA6" w:rsidRDefault="00240CA6" w:rsidP="00240CA6">
      <w:r>
        <w:t>/opt/ICF/Prod/P2RCAL/v8.3/data/</w:t>
      </w:r>
      <w:proofErr w:type="spellStart"/>
      <w:r>
        <w:t>calib_final</w:t>
      </w:r>
      <w:proofErr w:type="spellEnd"/>
      <w:r>
        <w:t>/sh4.ref</w:t>
      </w:r>
      <w:r>
        <w:tab/>
        <w:t>cdd06e674d5b2a0f8889f385d8c3e6bc5b75d3204672e64b3083fdf7c9cdff61</w:t>
      </w:r>
    </w:p>
    <w:p w14:paraId="2FF81AFE" w14:textId="77777777" w:rsidR="00240CA6" w:rsidRDefault="00240CA6" w:rsidP="00240CA6">
      <w:r>
        <w:t>/opt/ICF/Prod/P2RCAL/v8.3/data/</w:t>
      </w:r>
      <w:proofErr w:type="spellStart"/>
      <w:r>
        <w:t>calib_final</w:t>
      </w:r>
      <w:proofErr w:type="spellEnd"/>
      <w:r>
        <w:t>/sh5.ref</w:t>
      </w:r>
      <w:r>
        <w:tab/>
        <w:t>97698ac92d39640c98458cc50a3453030474d83e1c62e50ae6d20014bd0be641</w:t>
      </w:r>
    </w:p>
    <w:p w14:paraId="5C305E36" w14:textId="77777777" w:rsidR="00240CA6" w:rsidRDefault="00240CA6" w:rsidP="00240CA6">
      <w:r>
        <w:t>/opt/ICF/Prod/P2RCAL/v8.3/data/</w:t>
      </w:r>
      <w:proofErr w:type="spellStart"/>
      <w:r>
        <w:t>calib_final</w:t>
      </w:r>
      <w:proofErr w:type="spellEnd"/>
      <w:r>
        <w:t>/sh6.ref</w:t>
      </w:r>
      <w:r>
        <w:tab/>
        <w:t>2e67911ba081e00cf62ed97d85667961ecda3320396573938d0fd8ed05cdefb8</w:t>
      </w:r>
    </w:p>
    <w:p w14:paraId="469B1296" w14:textId="77777777" w:rsidR="00240CA6" w:rsidRDefault="00240CA6" w:rsidP="00240CA6">
      <w:r>
        <w:t>/opt/ICF/Prod/P2RCAL/v8.3/data/</w:t>
      </w:r>
      <w:proofErr w:type="spellStart"/>
      <w:r>
        <w:t>calib_final</w:t>
      </w:r>
      <w:proofErr w:type="spellEnd"/>
      <w:r>
        <w:t>/sh7.ref</w:t>
      </w:r>
      <w:r>
        <w:tab/>
        <w:t>ee6cb31d4b5642a34124c6662ecdd47d4fdcc235d8726293b6644ff7d7ff0580</w:t>
      </w:r>
    </w:p>
    <w:p w14:paraId="4624DD95" w14:textId="77777777" w:rsidR="00240CA6" w:rsidRDefault="00240CA6" w:rsidP="00240CA6">
      <w:r>
        <w:t>/opt/ICF/Prod/P2RCAL/v8.3/data/</w:t>
      </w:r>
      <w:proofErr w:type="spellStart"/>
      <w:r>
        <w:t>calib_final</w:t>
      </w:r>
      <w:proofErr w:type="spellEnd"/>
      <w:r>
        <w:t>/</w:t>
      </w:r>
      <w:proofErr w:type="spellStart"/>
      <w:r>
        <w:t>ss.ref</w:t>
      </w:r>
      <w:proofErr w:type="spellEnd"/>
      <w:r>
        <w:tab/>
        <w:t>6cebcdeac730badaff8157da430c6e2b51f1e488ee5cef208eee12dd8c895637</w:t>
      </w:r>
    </w:p>
    <w:p w14:paraId="0F5575D9" w14:textId="77777777" w:rsidR="00240CA6" w:rsidRDefault="00240CA6" w:rsidP="00240CA6">
      <w:r>
        <w:t>/opt/ICF/Prod/P2RCAL/v8.3/data/</w:t>
      </w:r>
      <w:proofErr w:type="spellStart"/>
      <w:r>
        <w:t>calib_final</w:t>
      </w:r>
      <w:proofErr w:type="spellEnd"/>
      <w:r>
        <w:t>/sy1.ref</w:t>
      </w:r>
      <w:r>
        <w:tab/>
        <w:t>634a18fae735c8177da45d73683ee14f3c1624903a2582ac1da93afc6b078b21</w:t>
      </w:r>
    </w:p>
    <w:p w14:paraId="5C96BBB4" w14:textId="77777777" w:rsidR="00240CA6" w:rsidRDefault="00240CA6" w:rsidP="00240CA6">
      <w:r>
        <w:t>/opt/ICF/Prod/P2RCAL/v8.3/data/</w:t>
      </w:r>
      <w:proofErr w:type="spellStart"/>
      <w:r>
        <w:t>calib_final</w:t>
      </w:r>
      <w:proofErr w:type="spellEnd"/>
      <w:r>
        <w:t>/sy2.ref</w:t>
      </w:r>
      <w:r>
        <w:tab/>
        <w:t>168c49d5cca20e49fad36d5c9680b09eb72a8d66b486a9765dc6072e0267b2d7</w:t>
      </w:r>
    </w:p>
    <w:p w14:paraId="1DABD93C" w14:textId="77777777" w:rsidR="00240CA6" w:rsidRDefault="00240CA6" w:rsidP="00240CA6">
      <w:r>
        <w:t>/opt/ICF/Prod/P2RCAL/v8.3/data/</w:t>
      </w:r>
      <w:proofErr w:type="spellStart"/>
      <w:r>
        <w:t>calib_final</w:t>
      </w:r>
      <w:proofErr w:type="spellEnd"/>
      <w:r>
        <w:t>/sy3.ref</w:t>
      </w:r>
      <w:r>
        <w:tab/>
        <w:t>fbd483a7bb88f0d83554dbb75dc43fb29459bab2377976afafb34a81ec92ca85</w:t>
      </w:r>
    </w:p>
    <w:p w14:paraId="64B99B67" w14:textId="77777777" w:rsidR="00240CA6" w:rsidRDefault="00240CA6" w:rsidP="00240CA6">
      <w:r>
        <w:t>/opt/ICF/Prod/P2RCAL/v8.3/data/</w:t>
      </w:r>
      <w:proofErr w:type="spellStart"/>
      <w:r>
        <w:t>calib_final</w:t>
      </w:r>
      <w:proofErr w:type="spellEnd"/>
      <w:r>
        <w:t>/sy4.ref</w:t>
      </w:r>
      <w:r>
        <w:tab/>
        <w:t>c1bb39eca31ff85b369f6ad8aee707f12424ebda83dfd016bca5b974720ade32</w:t>
      </w:r>
    </w:p>
    <w:p w14:paraId="3F8B98A2" w14:textId="77777777" w:rsidR="00240CA6" w:rsidRDefault="00240CA6" w:rsidP="00240CA6">
      <w:r>
        <w:t>/opt/ICF/Prod/P2RCAL/v8.3/data/</w:t>
      </w:r>
      <w:proofErr w:type="spellStart"/>
      <w:r>
        <w:t>calib_final</w:t>
      </w:r>
      <w:proofErr w:type="spellEnd"/>
      <w:r>
        <w:t>/sy5.ref</w:t>
      </w:r>
      <w:r>
        <w:tab/>
        <w:t>1d2a3e1e84550498709e715434f76dcd04251f366a626b6ddddd36442f887f12</w:t>
      </w:r>
    </w:p>
    <w:p w14:paraId="696B4D00" w14:textId="77777777" w:rsidR="00240CA6" w:rsidRDefault="00240CA6" w:rsidP="00240CA6">
      <w:r>
        <w:t>/opt/ICF/Prod/P2RCAL/v8.3/data/</w:t>
      </w:r>
      <w:proofErr w:type="spellStart"/>
      <w:r>
        <w:t>calib_final</w:t>
      </w:r>
      <w:proofErr w:type="spellEnd"/>
      <w:r>
        <w:t>/sy6.ref</w:t>
      </w:r>
      <w:r>
        <w:tab/>
        <w:t>bc132ae70ffa92f4af41e3a231f7d5594b66c6f36489b75ef7fb66653a129ba2</w:t>
      </w:r>
    </w:p>
    <w:p w14:paraId="5475E426" w14:textId="77777777" w:rsidR="00240CA6" w:rsidRDefault="00240CA6" w:rsidP="00240CA6">
      <w:r>
        <w:t>/opt/ICF/Prod/P2RCAL/v8.3/data/</w:t>
      </w:r>
      <w:proofErr w:type="spellStart"/>
      <w:r>
        <w:t>calib_final</w:t>
      </w:r>
      <w:proofErr w:type="spellEnd"/>
      <w:r>
        <w:t>/sy7.ref</w:t>
      </w:r>
      <w:r>
        <w:tab/>
        <w:t>4841d8eff2f0c125ae4b66771515e7f8a4ebb37add869f1892ce92665b830779</w:t>
      </w:r>
    </w:p>
    <w:p w14:paraId="49BE55E7" w14:textId="77777777" w:rsidR="00240CA6" w:rsidRDefault="00240CA6" w:rsidP="00240CA6">
      <w:r>
        <w:t>/opt/ICF/Prod/P2RCAL/v8.3/data/</w:t>
      </w:r>
      <w:proofErr w:type="spellStart"/>
      <w:r>
        <w:t>calib_final</w:t>
      </w:r>
      <w:proofErr w:type="spellEnd"/>
      <w:r>
        <w:t>/top1.ref</w:t>
      </w:r>
      <w:r>
        <w:tab/>
        <w:t>30ccfc72c31497e1d421cd0b8ad4850cdea4fdf1ea438bace3208bc9bcd1e266</w:t>
      </w:r>
    </w:p>
    <w:p w14:paraId="25F25F6D" w14:textId="77777777" w:rsidR="00240CA6" w:rsidRDefault="00240CA6" w:rsidP="00240CA6">
      <w:r>
        <w:t>###Finished Process###</w:t>
      </w:r>
    </w:p>
    <w:p w14:paraId="5E43B0A3" w14:textId="77777777" w:rsidR="00240CA6" w:rsidRDefault="00240CA6" w:rsidP="00240CA6"/>
    <w:p w14:paraId="65DC4776" w14:textId="77777777" w:rsidR="00240CA6" w:rsidRDefault="00240CA6" w:rsidP="00240CA6"/>
    <w:p w14:paraId="4EAE696F" w14:textId="77777777" w:rsidR="00240CA6" w:rsidRDefault="00240CA6" w:rsidP="00240CA6"/>
    <w:p w14:paraId="140FB2ED" w14:textId="77777777" w:rsidR="00240CA6" w:rsidRDefault="00240CA6" w:rsidP="00240CA6">
      <w:r>
        <w:t>###Executing HSSM Builder###</w:t>
      </w:r>
    </w:p>
    <w:p w14:paraId="394FDB48" w14:textId="77777777" w:rsidR="00240CA6" w:rsidRDefault="00240CA6" w:rsidP="00240CA6">
      <w:r>
        <w:t>INFO--10/12/2020 03:36:48 PM--Starting CA-CIE Tool Runner.</w:t>
      </w:r>
      <w:r>
        <w:tab/>
        <w:t>Logging to "./AT-2_AT-2.log"</w:t>
      </w:r>
    </w:p>
    <w:p w14:paraId="479C20F0" w14:textId="77777777" w:rsidR="00240CA6" w:rsidRDefault="00240CA6" w:rsidP="00240CA6">
      <w:r>
        <w:t>INFO--10/12/2020 03:36:48 PM--Code Version: a20ade26ba46389a537dde0f324e814282984c4e v5.11: /opt/tools/</w:t>
      </w:r>
      <w:proofErr w:type="spellStart"/>
      <w:r>
        <w:t>pylib</w:t>
      </w:r>
      <w:proofErr w:type="spellEnd"/>
      <w:r>
        <w:t>/runner/runner.py&lt;--1bcfd6779e9cbdb82673405873a8e5e81514ae27</w:t>
      </w:r>
    </w:p>
    <w:p w14:paraId="4BA8717A" w14:textId="77777777" w:rsidR="00240CA6" w:rsidRDefault="00240CA6" w:rsidP="00240CA6"/>
    <w:p w14:paraId="18162A71" w14:textId="77777777" w:rsidR="00240CA6" w:rsidRDefault="00240CA6" w:rsidP="00240CA6">
      <w:r>
        <w:lastRenderedPageBreak/>
        <w:t xml:space="preserve">INFO--10/12/2020 03:36:48 PM--Code Version: aaafce05ab47c05addfcc456484e2630712ed1e9 Local repo SHA-1 has does not correspond to a remote repo release </w:t>
      </w:r>
      <w:proofErr w:type="gramStart"/>
      <w:r>
        <w:t>version: ..</w:t>
      </w:r>
      <w:proofErr w:type="gramEnd"/>
      <w:r>
        <w:t>/../../CA-CIE-Tools-TestRepos/sz_hssm_builder/CA-CIE-Tools/pylib/hssmbuilder/build_hssm.py&lt;--2cd53593123f842e64f78ac83e5ab72033bf2896</w:t>
      </w:r>
    </w:p>
    <w:p w14:paraId="2566F1B7" w14:textId="77777777" w:rsidR="00240CA6" w:rsidRDefault="00240CA6" w:rsidP="00240CA6"/>
    <w:p w14:paraId="7953C9F3" w14:textId="77777777" w:rsidR="00240CA6" w:rsidRDefault="00240CA6" w:rsidP="00240CA6">
      <w:r>
        <w:t xml:space="preserve">INFO--10/12/2020 03:36:48 PM--QA Status: </w:t>
      </w:r>
      <w:proofErr w:type="gramStart"/>
      <w:r>
        <w:t>QUALIFIED :</w:t>
      </w:r>
      <w:proofErr w:type="gramEnd"/>
      <w:r>
        <w:t xml:space="preserve"> /opt/tools/pylib/runner/runner.py</w:t>
      </w:r>
    </w:p>
    <w:p w14:paraId="1E7772A1" w14:textId="77777777" w:rsidR="00240CA6" w:rsidRDefault="00240CA6" w:rsidP="00240CA6">
      <w:r>
        <w:t xml:space="preserve">INFO--10/12/2020 03:36:48 PM--QA Status: </w:t>
      </w:r>
      <w:proofErr w:type="gramStart"/>
      <w:r>
        <w:t>TEST :</w:t>
      </w:r>
      <w:proofErr w:type="gramEnd"/>
      <w:r>
        <w:t xml:space="preserve"> ../../../CA-CIE-Tools-TestRepos/sz_hssm_builder/CA-CIE-Tools/pylib/hssmbuilder/build_hssm.py</w:t>
      </w:r>
    </w:p>
    <w:p w14:paraId="67754DFF" w14:textId="77777777" w:rsidR="00240CA6" w:rsidRDefault="00240CA6" w:rsidP="00240CA6">
      <w:r>
        <w:t>INFO--10/12/2020 03:36:48 PM--Invoking Command:"python3.6"</w:t>
      </w:r>
      <w:r>
        <w:tab/>
        <w:t xml:space="preserve">with </w:t>
      </w:r>
      <w:proofErr w:type="gramStart"/>
      <w:r>
        <w:t>Arguments:"..</w:t>
      </w:r>
      <w:proofErr w:type="gramEnd"/>
      <w:r>
        <w:t>/../../CA-CIE-Tools-TestRepos/sz_hssm_builder/CA-CIE-Tools/pylib/hssmbuilder/build_hssm.py /home/jfullerton/CAVE/CA-CIE-Tools-TestEnv/v4-4_HSSM_Package_builder/AT-2/config_AT-2_olive.json"</w:t>
      </w:r>
    </w:p>
    <w:p w14:paraId="1A3E22BB" w14:textId="77777777" w:rsidR="00240CA6" w:rsidRDefault="00240CA6" w:rsidP="00240CA6">
      <w:r>
        <w:t>INFO--10/12/2020 03:36:48 PM--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CC71368" w14:textId="77777777" w:rsidR="00240CA6" w:rsidRDefault="00240CA6" w:rsidP="00240CA6">
      <w:r>
        <w:t>###Finished Process###</w:t>
      </w:r>
    </w:p>
    <w:p w14:paraId="6CA69DA7" w14:textId="5C4074D1" w:rsidR="00851624" w:rsidRDefault="00240CA6" w:rsidP="00240CA6">
      <w:r>
        <w:t>###Finished AT-2 ###</w:t>
      </w:r>
    </w:p>
    <w:p w14:paraId="4EFAFD5D" w14:textId="77777777" w:rsidR="00851624" w:rsidRDefault="00851624" w:rsidP="00851624"/>
    <w:p w14:paraId="06F74647" w14:textId="554A0D3E" w:rsidR="00F5009D" w:rsidRDefault="00F5009D" w:rsidP="00A268A3"/>
    <w:p w14:paraId="1F20381E" w14:textId="32159BE9" w:rsidR="00A268A3" w:rsidRDefault="00A268A3"/>
    <w:tbl>
      <w:tblPr>
        <w:tblStyle w:val="TableGrid"/>
        <w:tblW w:w="0" w:type="auto"/>
        <w:tblInd w:w="90" w:type="dxa"/>
        <w:tblLook w:val="04A0" w:firstRow="1" w:lastRow="0" w:firstColumn="1" w:lastColumn="0" w:noHBand="0" w:noVBand="1"/>
      </w:tblPr>
      <w:tblGrid>
        <w:gridCol w:w="1280"/>
        <w:gridCol w:w="3741"/>
        <w:gridCol w:w="3752"/>
        <w:gridCol w:w="1217"/>
      </w:tblGrid>
      <w:tr w:rsidR="00A268A3" w:rsidRPr="00932809" w14:paraId="1424F525" w14:textId="77777777" w:rsidTr="00735C23">
        <w:trPr>
          <w:cantSplit/>
          <w:trHeight w:val="360"/>
          <w:tblHeader/>
        </w:trPr>
        <w:tc>
          <w:tcPr>
            <w:tcW w:w="9990" w:type="dxa"/>
            <w:gridSpan w:val="4"/>
            <w:tcBorders>
              <w:top w:val="nil"/>
              <w:left w:val="nil"/>
              <w:bottom w:val="single" w:sz="4" w:space="0" w:color="auto"/>
              <w:right w:val="nil"/>
            </w:tcBorders>
            <w:vAlign w:val="bottom"/>
          </w:tcPr>
          <w:p w14:paraId="21EA9617" w14:textId="4579FBE7" w:rsidR="00A268A3" w:rsidRDefault="00A268A3" w:rsidP="00F57EB2">
            <w:pPr>
              <w:pStyle w:val="Table"/>
            </w:pPr>
            <w:r>
              <w:t xml:space="preserve">Table </w:t>
            </w:r>
            <w:r w:rsidR="00735C23">
              <w:t>A-2</w:t>
            </w:r>
          </w:p>
          <w:p w14:paraId="3F8CB5BD" w14:textId="77777777" w:rsidR="00A268A3" w:rsidRPr="00DA11B3" w:rsidRDefault="00427BB4" w:rsidP="00F57EB2">
            <w:pPr>
              <w:pStyle w:val="H1bodytext"/>
              <w:spacing w:after="0"/>
              <w:ind w:left="0"/>
              <w:jc w:val="center"/>
              <w:rPr>
                <w:rFonts w:ascii="Arial" w:hAnsi="Arial"/>
                <w:b/>
                <w:szCs w:val="22"/>
              </w:rPr>
            </w:pPr>
            <w:sdt>
              <w:sdtPr>
                <w:rPr>
                  <w:rFonts w:ascii="Arial" w:hAnsi="Arial"/>
                  <w:b/>
                  <w:bCs/>
                  <w:szCs w:val="22"/>
                </w:rPr>
                <w:alias w:val="Keywords"/>
                <w:tag w:val=""/>
                <w:id w:val="-205100246"/>
                <w:placeholder>
                  <w:docPart w:val="CD89424B5C7146B68E956963358BBDED"/>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Cs w:val="22"/>
                  </w:rPr>
                  <w:t>HSSM Builder</w:t>
                </w:r>
              </w:sdtContent>
            </w:sdt>
            <w:r w:rsidR="00A268A3" w:rsidRPr="00DA11B3">
              <w:rPr>
                <w:rFonts w:ascii="Arial" w:hAnsi="Arial" w:cs="Arial"/>
                <w:b/>
                <w:szCs w:val="22"/>
              </w:rPr>
              <w:t xml:space="preserve"> Acceptance </w:t>
            </w:r>
            <w:r w:rsidR="00A268A3" w:rsidRPr="00DA11B3">
              <w:rPr>
                <w:rFonts w:ascii="Arial" w:hAnsi="Arial"/>
                <w:b/>
                <w:szCs w:val="22"/>
              </w:rPr>
              <w:t xml:space="preserve">Test Plan Case </w:t>
            </w:r>
            <w:r w:rsidR="00A268A3">
              <w:rPr>
                <w:rFonts w:ascii="Arial" w:hAnsi="Arial"/>
                <w:b/>
                <w:szCs w:val="22"/>
              </w:rPr>
              <w:t>2</w:t>
            </w:r>
          </w:p>
        </w:tc>
      </w:tr>
      <w:tr w:rsidR="00A268A3" w:rsidRPr="007D0AAC" w14:paraId="021E83D7" w14:textId="77777777" w:rsidTr="00735C23">
        <w:trPr>
          <w:cantSplit/>
          <w:trHeight w:val="530"/>
          <w:tblHeader/>
        </w:trPr>
        <w:tc>
          <w:tcPr>
            <w:tcW w:w="5021" w:type="dxa"/>
            <w:gridSpan w:val="2"/>
            <w:tcBorders>
              <w:top w:val="single" w:sz="4" w:space="0" w:color="auto"/>
            </w:tcBorders>
            <w:shd w:val="clear" w:color="auto" w:fill="auto"/>
            <w:vAlign w:val="center"/>
          </w:tcPr>
          <w:p w14:paraId="68DD4BFA" w14:textId="77777777" w:rsidR="00A268A3" w:rsidRPr="007D0AAC" w:rsidRDefault="00427BB4" w:rsidP="00F57EB2">
            <w:pPr>
              <w:pStyle w:val="H1bodytext"/>
              <w:spacing w:after="0"/>
              <w:ind w:left="0"/>
              <w:jc w:val="center"/>
              <w:rPr>
                <w:rFonts w:ascii="Arial" w:hAnsi="Arial"/>
                <w:b/>
                <w:sz w:val="20"/>
              </w:rPr>
            </w:pPr>
            <w:sdt>
              <w:sdtPr>
                <w:rPr>
                  <w:rFonts w:ascii="Arial" w:hAnsi="Arial"/>
                  <w:b/>
                  <w:bCs/>
                  <w:sz w:val="20"/>
                </w:rPr>
                <w:alias w:val="Keywords"/>
                <w:tag w:val=""/>
                <w:id w:val="1933006387"/>
                <w:placeholder>
                  <w:docPart w:val="71C6FE59E2064AEC8181A1793DA05191"/>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 w:val="20"/>
                  </w:rPr>
                  <w:t>HSSM Builder</w:t>
                </w:r>
              </w:sdtContent>
            </w:sdt>
            <w:r w:rsidR="00A268A3" w:rsidRPr="007D0AAC">
              <w:rPr>
                <w:rFonts w:ascii="Arial" w:hAnsi="Arial" w:cs="Arial"/>
                <w:b/>
                <w:sz w:val="20"/>
              </w:rPr>
              <w:t xml:space="preserve"> </w:t>
            </w:r>
            <w:r w:rsidR="00A268A3" w:rsidRPr="007D0AAC">
              <w:rPr>
                <w:rFonts w:ascii="Arial" w:hAnsi="Arial"/>
                <w:b/>
                <w:sz w:val="20"/>
              </w:rPr>
              <w:t>Acceptance Testing</w:t>
            </w:r>
          </w:p>
          <w:p w14:paraId="0CB8B73A"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2</w:t>
            </w:r>
          </w:p>
        </w:tc>
        <w:tc>
          <w:tcPr>
            <w:tcW w:w="4969" w:type="dxa"/>
            <w:gridSpan w:val="2"/>
            <w:tcBorders>
              <w:top w:val="single" w:sz="4" w:space="0" w:color="auto"/>
            </w:tcBorders>
            <w:shd w:val="clear" w:color="auto" w:fill="auto"/>
            <w:vAlign w:val="center"/>
          </w:tcPr>
          <w:p w14:paraId="2559D3C9" w14:textId="64479C82" w:rsidR="00A268A3" w:rsidRPr="007D0AAC" w:rsidRDefault="00A268A3" w:rsidP="00F57EB2">
            <w:pPr>
              <w:pStyle w:val="H1bodytext"/>
              <w:spacing w:after="0"/>
              <w:ind w:left="0"/>
              <w:rPr>
                <w:rFonts w:ascii="Arial" w:hAnsi="Arial"/>
                <w:b/>
                <w:sz w:val="20"/>
              </w:rPr>
            </w:pPr>
            <w:r w:rsidRPr="007D0AAC">
              <w:rPr>
                <w:rFonts w:ascii="Arial" w:hAnsi="Arial"/>
                <w:b/>
                <w:sz w:val="20"/>
              </w:rPr>
              <w:t>Date:</w:t>
            </w:r>
            <w:r w:rsidR="00247692">
              <w:rPr>
                <w:rFonts w:ascii="Arial" w:hAnsi="Arial"/>
                <w:b/>
                <w:sz w:val="20"/>
              </w:rPr>
              <w:t xml:space="preserve"> </w:t>
            </w:r>
            <w:r w:rsidR="00255F96">
              <w:rPr>
                <w:rFonts w:ascii="Arial" w:hAnsi="Arial"/>
                <w:b/>
                <w:sz w:val="20"/>
              </w:rPr>
              <w:t>10</w:t>
            </w:r>
            <w:r w:rsidR="00247692">
              <w:rPr>
                <w:rFonts w:ascii="Arial" w:hAnsi="Arial"/>
                <w:b/>
                <w:sz w:val="20"/>
              </w:rPr>
              <w:t>/</w:t>
            </w:r>
            <w:r w:rsidR="00255F96">
              <w:rPr>
                <w:rFonts w:ascii="Arial" w:hAnsi="Arial"/>
                <w:b/>
                <w:sz w:val="20"/>
              </w:rPr>
              <w:t>13</w:t>
            </w:r>
            <w:r w:rsidR="00247692">
              <w:rPr>
                <w:rFonts w:ascii="Arial" w:hAnsi="Arial"/>
                <w:b/>
                <w:sz w:val="20"/>
              </w:rPr>
              <w:t>/2020</w:t>
            </w:r>
          </w:p>
        </w:tc>
      </w:tr>
      <w:tr w:rsidR="00A268A3" w:rsidRPr="00235EE7" w14:paraId="0B9E299A" w14:textId="77777777" w:rsidTr="00735C23">
        <w:trPr>
          <w:cantSplit/>
          <w:trHeight w:val="530"/>
          <w:tblHeader/>
        </w:trPr>
        <w:tc>
          <w:tcPr>
            <w:tcW w:w="5021" w:type="dxa"/>
            <w:gridSpan w:val="2"/>
            <w:tcBorders>
              <w:top w:val="single" w:sz="4" w:space="0" w:color="auto"/>
            </w:tcBorders>
            <w:shd w:val="clear" w:color="auto" w:fill="auto"/>
            <w:vAlign w:val="center"/>
          </w:tcPr>
          <w:p w14:paraId="67B47CF6" w14:textId="77777777" w:rsidR="00A268A3" w:rsidRPr="007909AA" w:rsidRDefault="00A268A3" w:rsidP="00F57EB2">
            <w:pPr>
              <w:pStyle w:val="H1bodytext"/>
              <w:spacing w:after="0"/>
              <w:ind w:left="0"/>
              <w:rPr>
                <w:rFonts w:ascii="Arial" w:hAnsi="Arial"/>
                <w:b/>
                <w:sz w:val="20"/>
              </w:rPr>
            </w:pPr>
            <w:r w:rsidRPr="007909AA">
              <w:rPr>
                <w:rFonts w:ascii="Arial" w:hAnsi="Arial"/>
                <w:b/>
                <w:sz w:val="20"/>
              </w:rPr>
              <w:t>Tool Runner Log File Location for this test:</w:t>
            </w:r>
          </w:p>
          <w:p w14:paraId="122AC981" w14:textId="2A4C0CC2" w:rsidR="00A268A3" w:rsidRPr="007909AA" w:rsidRDefault="00A268A3" w:rsidP="00F57EB2">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2</w:t>
            </w:r>
          </w:p>
        </w:tc>
        <w:tc>
          <w:tcPr>
            <w:tcW w:w="4969" w:type="dxa"/>
            <w:gridSpan w:val="2"/>
            <w:tcBorders>
              <w:top w:val="single" w:sz="4" w:space="0" w:color="auto"/>
            </w:tcBorders>
            <w:shd w:val="clear" w:color="auto" w:fill="auto"/>
            <w:vAlign w:val="center"/>
          </w:tcPr>
          <w:p w14:paraId="0E812612" w14:textId="7BE27729" w:rsidR="00A268A3" w:rsidRPr="00B34273" w:rsidRDefault="00A268A3" w:rsidP="00F57EB2">
            <w:pPr>
              <w:pStyle w:val="H1bodytext"/>
              <w:spacing w:after="0"/>
              <w:ind w:left="0"/>
              <w:rPr>
                <w:rFonts w:ascii="Arial" w:hAnsi="Arial"/>
                <w:b/>
                <w:sz w:val="20"/>
              </w:rPr>
            </w:pPr>
            <w:r w:rsidRPr="00827617">
              <w:rPr>
                <w:rFonts w:ascii="Arial" w:hAnsi="Arial"/>
                <w:b/>
                <w:sz w:val="20"/>
              </w:rPr>
              <w:t>Test Performed By:</w:t>
            </w:r>
            <w:r w:rsidR="00247692">
              <w:rPr>
                <w:rFonts w:ascii="Arial" w:hAnsi="Arial"/>
                <w:b/>
                <w:sz w:val="20"/>
              </w:rPr>
              <w:t xml:space="preserve">  </w:t>
            </w:r>
            <w:r w:rsidR="00956AC7">
              <w:rPr>
                <w:rFonts w:ascii="Arial" w:hAnsi="Arial"/>
                <w:b/>
                <w:sz w:val="20"/>
              </w:rPr>
              <w:t>J</w:t>
            </w:r>
            <w:r w:rsidR="00247692">
              <w:rPr>
                <w:rFonts w:ascii="Arial" w:hAnsi="Arial"/>
                <w:b/>
                <w:sz w:val="20"/>
              </w:rPr>
              <w:t>.</w:t>
            </w:r>
            <w:r w:rsidR="00956AC7">
              <w:rPr>
                <w:rFonts w:ascii="Arial" w:hAnsi="Arial"/>
                <w:b/>
                <w:sz w:val="20"/>
              </w:rPr>
              <w:t xml:space="preserve"> Fullerton</w:t>
            </w:r>
          </w:p>
        </w:tc>
      </w:tr>
      <w:tr w:rsidR="00A268A3" w:rsidRPr="007D0AAC" w14:paraId="4432D936" w14:textId="77777777" w:rsidTr="00735C23">
        <w:trPr>
          <w:cantSplit/>
          <w:trHeight w:val="530"/>
          <w:tblHeader/>
        </w:trPr>
        <w:tc>
          <w:tcPr>
            <w:tcW w:w="9990" w:type="dxa"/>
            <w:gridSpan w:val="4"/>
            <w:tcBorders>
              <w:top w:val="single" w:sz="4" w:space="0" w:color="auto"/>
            </w:tcBorders>
            <w:shd w:val="clear" w:color="auto" w:fill="auto"/>
            <w:vAlign w:val="center"/>
          </w:tcPr>
          <w:p w14:paraId="4DAEC11A" w14:textId="558F6CA2" w:rsidR="00A268A3" w:rsidRPr="007D0AAC" w:rsidRDefault="00A268A3" w:rsidP="00F57EB2">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2</w:t>
            </w:r>
          </w:p>
        </w:tc>
      </w:tr>
      <w:tr w:rsidR="00A268A3" w:rsidRPr="00572F5F" w14:paraId="0474C96D" w14:textId="77777777" w:rsidTr="00735C23">
        <w:trPr>
          <w:cantSplit/>
          <w:trHeight w:val="530"/>
          <w:tblHeader/>
        </w:trPr>
        <w:tc>
          <w:tcPr>
            <w:tcW w:w="1280" w:type="dxa"/>
            <w:tcBorders>
              <w:top w:val="single" w:sz="4" w:space="0" w:color="auto"/>
            </w:tcBorders>
            <w:shd w:val="clear" w:color="auto" w:fill="D9D9D9" w:themeFill="background1" w:themeFillShade="D9"/>
            <w:vAlign w:val="center"/>
          </w:tcPr>
          <w:p w14:paraId="6DC3D37E"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1" w:type="dxa"/>
            <w:tcBorders>
              <w:top w:val="single" w:sz="4" w:space="0" w:color="auto"/>
            </w:tcBorders>
            <w:shd w:val="clear" w:color="auto" w:fill="D9D9D9" w:themeFill="background1" w:themeFillShade="D9"/>
            <w:vAlign w:val="center"/>
          </w:tcPr>
          <w:p w14:paraId="0C9571AD"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Test Instruction</w:t>
            </w:r>
          </w:p>
        </w:tc>
        <w:tc>
          <w:tcPr>
            <w:tcW w:w="3752" w:type="dxa"/>
            <w:tcBorders>
              <w:top w:val="single" w:sz="4" w:space="0" w:color="auto"/>
            </w:tcBorders>
            <w:shd w:val="clear" w:color="auto" w:fill="D9D9D9" w:themeFill="background1" w:themeFillShade="D9"/>
            <w:vAlign w:val="center"/>
          </w:tcPr>
          <w:p w14:paraId="5C36B8B6"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A59072B" w14:textId="77777777" w:rsidR="00A268A3" w:rsidRPr="007D0AAC" w:rsidRDefault="00A268A3" w:rsidP="00F57EB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268A3" w:rsidRPr="007D0AAC" w14:paraId="7414148B" w14:textId="77777777" w:rsidTr="00735C23">
        <w:trPr>
          <w:cantSplit/>
          <w:trHeight w:val="440"/>
        </w:trPr>
        <w:tc>
          <w:tcPr>
            <w:tcW w:w="9990" w:type="dxa"/>
            <w:gridSpan w:val="4"/>
            <w:vAlign w:val="center"/>
          </w:tcPr>
          <w:p w14:paraId="0F60150C" w14:textId="77777777" w:rsidR="00A268A3" w:rsidRPr="007D0AAC" w:rsidRDefault="00A268A3" w:rsidP="00F57EB2">
            <w:pPr>
              <w:pStyle w:val="H1bodytext"/>
              <w:spacing w:after="0"/>
              <w:ind w:left="0"/>
              <w:rPr>
                <w:rFonts w:ascii="Arial" w:hAnsi="Arial"/>
                <w:sz w:val="20"/>
              </w:rPr>
            </w:pPr>
            <w:r>
              <w:rPr>
                <w:rFonts w:ascii="Arial" w:hAnsi="Arial"/>
                <w:sz w:val="20"/>
              </w:rPr>
              <w:t>Navigate to the Testing Directory</w:t>
            </w:r>
          </w:p>
        </w:tc>
      </w:tr>
      <w:tr w:rsidR="00A268A3" w14:paraId="4FBD6E44" w14:textId="77777777" w:rsidTr="00735C23">
        <w:trPr>
          <w:cantSplit/>
          <w:trHeight w:val="485"/>
        </w:trPr>
        <w:tc>
          <w:tcPr>
            <w:tcW w:w="1280" w:type="dxa"/>
            <w:vAlign w:val="center"/>
          </w:tcPr>
          <w:p w14:paraId="416518A0" w14:textId="77777777" w:rsidR="00A268A3" w:rsidRPr="007D0AAC" w:rsidRDefault="00A268A3" w:rsidP="00F57EB2">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E6E7CFA" w14:textId="77777777" w:rsidR="00A268A3" w:rsidRPr="007D0AAC" w:rsidRDefault="00A268A3" w:rsidP="00F57EB2">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runner_run_AT-2.sh</w:t>
            </w:r>
          </w:p>
        </w:tc>
      </w:tr>
      <w:tr w:rsidR="00A268A3" w14:paraId="1974447A" w14:textId="77777777" w:rsidTr="00735C23">
        <w:trPr>
          <w:cantSplit/>
          <w:trHeight w:val="1340"/>
        </w:trPr>
        <w:tc>
          <w:tcPr>
            <w:tcW w:w="1280" w:type="dxa"/>
            <w:vAlign w:val="center"/>
          </w:tcPr>
          <w:p w14:paraId="313C12AD" w14:textId="77777777" w:rsidR="00A268A3" w:rsidRDefault="00A268A3" w:rsidP="00F57EB2">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68A546DE" w14:textId="77777777" w:rsidR="00A268A3" w:rsidRDefault="00A268A3" w:rsidP="00F57EB2">
            <w:pPr>
              <w:pStyle w:val="H1bodytext"/>
              <w:spacing w:after="0"/>
              <w:ind w:left="0"/>
              <w:rPr>
                <w:rFonts w:ascii="Arial" w:hAnsi="Arial"/>
                <w:sz w:val="20"/>
              </w:rPr>
            </w:pPr>
            <w:r>
              <w:rPr>
                <w:rFonts w:ascii="Arial" w:hAnsi="Arial"/>
                <w:sz w:val="20"/>
              </w:rPr>
              <w:t xml:space="preserve">Wait until tool finishes processing the data files.  </w:t>
            </w:r>
          </w:p>
          <w:p w14:paraId="279CB28E" w14:textId="77777777" w:rsidR="00A268A3" w:rsidRDefault="00A268A3" w:rsidP="00F57EB2">
            <w:pPr>
              <w:pStyle w:val="H1bodytext"/>
              <w:spacing w:after="0"/>
              <w:ind w:left="0"/>
              <w:rPr>
                <w:rFonts w:ascii="Arial" w:hAnsi="Arial"/>
                <w:sz w:val="20"/>
              </w:rPr>
            </w:pPr>
          </w:p>
          <w:p w14:paraId="417AA762" w14:textId="77777777" w:rsidR="00A268A3" w:rsidRDefault="00A268A3" w:rsidP="00F57EB2">
            <w:pPr>
              <w:pStyle w:val="H1bodytext"/>
              <w:spacing w:after="0"/>
              <w:ind w:left="0"/>
              <w:rPr>
                <w:rFonts w:ascii="Arial" w:hAnsi="Arial"/>
                <w:sz w:val="20"/>
              </w:rPr>
            </w:pPr>
            <w:r>
              <w:rPr>
                <w:rFonts w:ascii="Arial" w:hAnsi="Arial"/>
                <w:sz w:val="20"/>
              </w:rPr>
              <w:t>Note: The P2R model files were processed as part of the AT-1 test case. The AT-2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A268A3" w:rsidRPr="007D0AAC" w14:paraId="5356F597" w14:textId="77777777" w:rsidTr="00735C23">
        <w:trPr>
          <w:cantSplit/>
          <w:trHeight w:val="1763"/>
        </w:trPr>
        <w:tc>
          <w:tcPr>
            <w:tcW w:w="1280" w:type="dxa"/>
            <w:shd w:val="clear" w:color="auto" w:fill="auto"/>
            <w:vAlign w:val="center"/>
          </w:tcPr>
          <w:p w14:paraId="1C73C90D" w14:textId="77777777" w:rsidR="00A268A3" w:rsidRPr="006C636C" w:rsidRDefault="00A268A3" w:rsidP="00F57EB2">
            <w:pPr>
              <w:pStyle w:val="H1bodytext"/>
              <w:spacing w:after="0"/>
              <w:ind w:left="0"/>
              <w:jc w:val="center"/>
              <w:rPr>
                <w:rFonts w:ascii="Arial" w:hAnsi="Arial"/>
                <w:sz w:val="20"/>
              </w:rPr>
            </w:pPr>
            <w:r>
              <w:rPr>
                <w:rFonts w:ascii="Arial" w:hAnsi="Arial"/>
                <w:sz w:val="20"/>
              </w:rPr>
              <w:t>3</w:t>
            </w:r>
          </w:p>
        </w:tc>
        <w:tc>
          <w:tcPr>
            <w:tcW w:w="3741" w:type="dxa"/>
            <w:shd w:val="clear" w:color="auto" w:fill="auto"/>
            <w:vAlign w:val="center"/>
          </w:tcPr>
          <w:p w14:paraId="20F4AB33" w14:textId="77777777" w:rsidR="00A268A3" w:rsidRPr="006C636C" w:rsidRDefault="00A268A3" w:rsidP="00F57EB2">
            <w:pPr>
              <w:pStyle w:val="H1bodytext"/>
              <w:spacing w:after="0"/>
              <w:ind w:left="0"/>
              <w:rPr>
                <w:rFonts w:ascii="Arial" w:hAnsi="Arial"/>
                <w:sz w:val="20"/>
              </w:rPr>
            </w:pPr>
            <w:r>
              <w:rPr>
                <w:rFonts w:ascii="Arial" w:hAnsi="Arial"/>
                <w:sz w:val="20"/>
              </w:rPr>
              <w:t xml:space="preserve">Verify existing </w:t>
            </w:r>
            <w:proofErr w:type="spellStart"/>
            <w:r>
              <w:rPr>
                <w:rFonts w:ascii="Arial" w:hAnsi="Arial"/>
                <w:sz w:val="20"/>
              </w:rPr>
              <w:t>pkl</w:t>
            </w:r>
            <w:proofErr w:type="spellEnd"/>
            <w:r>
              <w:rPr>
                <w:rFonts w:ascii="Arial" w:hAnsi="Arial"/>
                <w:sz w:val="20"/>
              </w:rPr>
              <w:t xml:space="preserve"> files were used per FR-3.</w:t>
            </w:r>
          </w:p>
        </w:tc>
        <w:tc>
          <w:tcPr>
            <w:tcW w:w="3752" w:type="dxa"/>
            <w:shd w:val="clear" w:color="auto" w:fill="auto"/>
            <w:vAlign w:val="center"/>
          </w:tcPr>
          <w:p w14:paraId="65589532" w14:textId="77777777" w:rsidR="00A268A3" w:rsidRDefault="00A268A3" w:rsidP="00F57EB2">
            <w:pPr>
              <w:pStyle w:val="H1bodytext"/>
              <w:spacing w:after="0"/>
              <w:ind w:left="0"/>
              <w:rPr>
                <w:rFonts w:ascii="Arial" w:hAnsi="Arial"/>
                <w:sz w:val="20"/>
              </w:rPr>
            </w:pPr>
            <w:r>
              <w:rPr>
                <w:rFonts w:ascii="Arial" w:hAnsi="Arial"/>
                <w:sz w:val="20"/>
              </w:rPr>
              <w:t>Open: Log/</w:t>
            </w:r>
            <w:r>
              <w:t xml:space="preserve"> </w:t>
            </w:r>
            <w:r w:rsidRPr="0090375D">
              <w:rPr>
                <w:rFonts w:ascii="Arial" w:hAnsi="Arial"/>
                <w:sz w:val="20"/>
              </w:rPr>
              <w:t>build_sat_data_log_20200520.log</w:t>
            </w:r>
          </w:p>
          <w:p w14:paraId="12609EEB" w14:textId="77777777" w:rsidR="00A268A3" w:rsidRDefault="00A268A3" w:rsidP="00F57EB2">
            <w:pPr>
              <w:pStyle w:val="H1bodytext"/>
              <w:spacing w:after="0"/>
              <w:ind w:left="0"/>
              <w:rPr>
                <w:rFonts w:ascii="Arial" w:hAnsi="Arial"/>
                <w:sz w:val="20"/>
              </w:rPr>
            </w:pPr>
          </w:p>
          <w:p w14:paraId="1FBD6B99" w14:textId="77777777" w:rsidR="00A268A3" w:rsidRDefault="00A268A3" w:rsidP="00F57EB2">
            <w:pPr>
              <w:pStyle w:val="H1bodytext"/>
              <w:spacing w:after="0"/>
              <w:ind w:left="0"/>
              <w:rPr>
                <w:rFonts w:ascii="Arial" w:hAnsi="Arial"/>
                <w:sz w:val="20"/>
              </w:rPr>
            </w:pPr>
            <w:r>
              <w:rPr>
                <w:rFonts w:ascii="Arial" w:hAnsi="Arial"/>
                <w:sz w:val="20"/>
              </w:rPr>
              <w:t>Should have entries for reading:</w:t>
            </w:r>
            <w:r>
              <w:rPr>
                <w:rFonts w:ascii="Arial" w:hAnsi="Arial"/>
                <w:sz w:val="20"/>
              </w:rPr>
              <w:br/>
              <w:t xml:space="preserve">-reading saturation </w:t>
            </w:r>
            <w:proofErr w:type="spellStart"/>
            <w:r>
              <w:rPr>
                <w:rFonts w:ascii="Arial" w:hAnsi="Arial"/>
                <w:sz w:val="20"/>
              </w:rPr>
              <w:t>pkl</w:t>
            </w:r>
            <w:proofErr w:type="spellEnd"/>
            <w:r>
              <w:rPr>
                <w:rFonts w:ascii="Arial" w:hAnsi="Arial"/>
                <w:sz w:val="20"/>
              </w:rPr>
              <w:t xml:space="preserve"> file</w:t>
            </w:r>
          </w:p>
          <w:p w14:paraId="40D59856" w14:textId="77777777" w:rsidR="00A268A3" w:rsidRDefault="00A268A3" w:rsidP="00F57EB2">
            <w:pPr>
              <w:pStyle w:val="H1bodytext"/>
              <w:spacing w:after="0"/>
              <w:ind w:left="0"/>
              <w:rPr>
                <w:rFonts w:ascii="Arial" w:hAnsi="Arial"/>
                <w:sz w:val="20"/>
              </w:rPr>
            </w:pPr>
            <w:r>
              <w:rPr>
                <w:rFonts w:ascii="Arial" w:hAnsi="Arial"/>
                <w:sz w:val="20"/>
              </w:rPr>
              <w:t xml:space="preserve">-reading Flow </w:t>
            </w:r>
            <w:proofErr w:type="spellStart"/>
            <w:r>
              <w:rPr>
                <w:rFonts w:ascii="Arial" w:hAnsi="Arial"/>
                <w:sz w:val="20"/>
              </w:rPr>
              <w:t>pkl</w:t>
            </w:r>
            <w:proofErr w:type="spellEnd"/>
            <w:r>
              <w:rPr>
                <w:rFonts w:ascii="Arial" w:hAnsi="Arial"/>
                <w:sz w:val="20"/>
              </w:rPr>
              <w:t xml:space="preserve"> file</w:t>
            </w:r>
          </w:p>
          <w:p w14:paraId="5D41E738" w14:textId="77777777" w:rsidR="00A268A3" w:rsidRDefault="00A268A3" w:rsidP="00F57EB2">
            <w:pPr>
              <w:pStyle w:val="H1bodytext"/>
              <w:spacing w:after="0"/>
              <w:ind w:left="0"/>
              <w:rPr>
                <w:rFonts w:ascii="Arial" w:hAnsi="Arial"/>
                <w:sz w:val="20"/>
              </w:rPr>
            </w:pPr>
            <w:r>
              <w:rPr>
                <w:rFonts w:ascii="Arial" w:hAnsi="Arial"/>
                <w:sz w:val="20"/>
              </w:rPr>
              <w:t xml:space="preserve">-reading yearly saturation </w:t>
            </w:r>
            <w:proofErr w:type="spellStart"/>
            <w:r>
              <w:rPr>
                <w:rFonts w:ascii="Arial" w:hAnsi="Arial"/>
                <w:sz w:val="20"/>
              </w:rPr>
              <w:t>pkl</w:t>
            </w:r>
            <w:proofErr w:type="spellEnd"/>
          </w:p>
        </w:tc>
        <w:tc>
          <w:tcPr>
            <w:tcW w:w="1217" w:type="dxa"/>
            <w:shd w:val="clear" w:color="auto" w:fill="auto"/>
            <w:vAlign w:val="center"/>
          </w:tcPr>
          <w:p w14:paraId="4450303A" w14:textId="0A6E6AF1" w:rsidR="00A268A3" w:rsidRPr="00702160" w:rsidRDefault="00042CCD" w:rsidP="00247692">
            <w:pPr>
              <w:pStyle w:val="H1bodytext"/>
              <w:spacing w:after="0"/>
              <w:ind w:left="0"/>
              <w:jc w:val="center"/>
              <w:rPr>
                <w:rFonts w:ascii="Arial" w:hAnsi="Arial"/>
                <w:sz w:val="20"/>
              </w:rPr>
            </w:pPr>
            <w:r>
              <w:rPr>
                <w:rFonts w:ascii="Arial" w:hAnsi="Arial"/>
                <w:sz w:val="20"/>
              </w:rPr>
              <w:t>PASS</w:t>
            </w:r>
          </w:p>
        </w:tc>
      </w:tr>
      <w:tr w:rsidR="00A268A3" w:rsidRPr="007D0AAC" w14:paraId="0426CC5C" w14:textId="77777777" w:rsidTr="00735C23">
        <w:trPr>
          <w:trHeight w:val="1700"/>
        </w:trPr>
        <w:tc>
          <w:tcPr>
            <w:tcW w:w="1280" w:type="dxa"/>
            <w:shd w:val="clear" w:color="auto" w:fill="auto"/>
            <w:vAlign w:val="center"/>
          </w:tcPr>
          <w:p w14:paraId="4A187780" w14:textId="77777777" w:rsidR="00A268A3" w:rsidRDefault="00A268A3" w:rsidP="00F57EB2">
            <w:pPr>
              <w:pStyle w:val="H1bodytext"/>
              <w:spacing w:after="0"/>
              <w:ind w:left="0"/>
              <w:jc w:val="center"/>
              <w:rPr>
                <w:rFonts w:ascii="Arial" w:hAnsi="Arial"/>
                <w:sz w:val="20"/>
              </w:rPr>
            </w:pPr>
            <w:bookmarkStart w:id="16" w:name="_Hlk42156722"/>
            <w:r>
              <w:rPr>
                <w:rFonts w:ascii="Arial" w:hAnsi="Arial"/>
                <w:sz w:val="20"/>
              </w:rPr>
              <w:lastRenderedPageBreak/>
              <w:t>4</w:t>
            </w:r>
          </w:p>
        </w:tc>
        <w:tc>
          <w:tcPr>
            <w:tcW w:w="3741" w:type="dxa"/>
            <w:shd w:val="clear" w:color="auto" w:fill="auto"/>
            <w:vAlign w:val="center"/>
          </w:tcPr>
          <w:p w14:paraId="27AD3494" w14:textId="77777777" w:rsidR="00A268A3" w:rsidRDefault="00A268A3" w:rsidP="00F57EB2">
            <w:pPr>
              <w:pStyle w:val="H1bodytext"/>
              <w:spacing w:after="0"/>
              <w:ind w:left="0"/>
              <w:rPr>
                <w:rFonts w:ascii="Arial" w:hAnsi="Arial"/>
                <w:sz w:val="20"/>
              </w:rPr>
            </w:pPr>
            <w:r>
              <w:rPr>
                <w:rFonts w:ascii="Arial" w:hAnsi="Arial"/>
                <w:sz w:val="20"/>
              </w:rPr>
              <w:t>Verify single mass flux timeseries data file is read and processed per FR-7</w:t>
            </w:r>
          </w:p>
        </w:tc>
        <w:tc>
          <w:tcPr>
            <w:tcW w:w="3752" w:type="dxa"/>
            <w:shd w:val="clear" w:color="auto" w:fill="auto"/>
            <w:vAlign w:val="center"/>
          </w:tcPr>
          <w:p w14:paraId="545D2EDB" w14:textId="528B3587" w:rsidR="00965602" w:rsidRDefault="00A268A3" w:rsidP="00F57EB2">
            <w:pPr>
              <w:pStyle w:val="H1bodytext"/>
              <w:spacing w:after="0"/>
              <w:ind w:left="0"/>
              <w:rPr>
                <w:rFonts w:ascii="Arial" w:hAnsi="Arial"/>
                <w:sz w:val="20"/>
              </w:rPr>
            </w:pPr>
            <w:r>
              <w:rPr>
                <w:rFonts w:ascii="Arial" w:hAnsi="Arial"/>
                <w:sz w:val="20"/>
              </w:rPr>
              <w:t>Check log/</w:t>
            </w:r>
            <w:r w:rsidRPr="0071721A">
              <w:rPr>
                <w:rFonts w:ascii="Arial" w:hAnsi="Arial"/>
                <w:sz w:val="20"/>
              </w:rPr>
              <w:t>build_mass_data_log_</w:t>
            </w:r>
            <w:r>
              <w:rPr>
                <w:rFonts w:ascii="Arial" w:hAnsi="Arial"/>
                <w:sz w:val="20"/>
              </w:rPr>
              <w:t>YYMMDD</w:t>
            </w:r>
            <w:r w:rsidRPr="0071721A">
              <w:rPr>
                <w:rFonts w:ascii="Arial" w:hAnsi="Arial"/>
                <w:sz w:val="20"/>
              </w:rPr>
              <w:t>.log</w:t>
            </w:r>
            <w:r>
              <w:rPr>
                <w:rFonts w:ascii="Arial" w:hAnsi="Arial"/>
                <w:sz w:val="20"/>
              </w:rPr>
              <w:t xml:space="preserve"> and verify the input file was processed </w:t>
            </w:r>
          </w:p>
          <w:p w14:paraId="3AC6EBC1" w14:textId="41916B50" w:rsidR="00A268A3" w:rsidRDefault="00965602" w:rsidP="00F57EB2">
            <w:pPr>
              <w:pStyle w:val="H1bodytext"/>
              <w:spacing w:after="0"/>
              <w:ind w:left="0"/>
              <w:rPr>
                <w:rFonts w:ascii="Arial" w:hAnsi="Arial"/>
                <w:sz w:val="20"/>
              </w:rPr>
            </w:pPr>
            <w:r>
              <w:rPr>
                <w:rFonts w:ascii="Arial" w:hAnsi="Arial"/>
                <w:sz w:val="20"/>
              </w:rPr>
              <w:t>Verify</w:t>
            </w:r>
            <w:r w:rsidR="00A268A3">
              <w:rPr>
                <w:rFonts w:ascii="Arial" w:hAnsi="Arial"/>
                <w:sz w:val="20"/>
              </w:rPr>
              <w:t xml:space="preserve"> files</w:t>
            </w:r>
            <w:r>
              <w:rPr>
                <w:rFonts w:ascii="Arial" w:hAnsi="Arial"/>
                <w:sz w:val="20"/>
              </w:rPr>
              <w:t xml:space="preserve"> in output directory</w:t>
            </w:r>
            <w:r w:rsidR="00A268A3">
              <w:rPr>
                <w:rFonts w:ascii="Arial" w:hAnsi="Arial"/>
                <w:sz w:val="20"/>
              </w:rPr>
              <w:t xml:space="preserve"> correspond to the cells in the input file</w:t>
            </w:r>
          </w:p>
        </w:tc>
        <w:tc>
          <w:tcPr>
            <w:tcW w:w="1217" w:type="dxa"/>
            <w:shd w:val="clear" w:color="auto" w:fill="auto"/>
            <w:vAlign w:val="center"/>
          </w:tcPr>
          <w:p w14:paraId="7C4F2AB8" w14:textId="6DF11A7B" w:rsidR="00A268A3" w:rsidRPr="00702160" w:rsidRDefault="00BE4E16" w:rsidP="00247692">
            <w:pPr>
              <w:pStyle w:val="H1bodytext"/>
              <w:spacing w:after="0"/>
              <w:ind w:left="0"/>
              <w:jc w:val="center"/>
              <w:rPr>
                <w:rFonts w:ascii="Arial" w:hAnsi="Arial"/>
                <w:sz w:val="20"/>
              </w:rPr>
            </w:pPr>
            <w:r>
              <w:rPr>
                <w:rFonts w:ascii="Arial" w:hAnsi="Arial"/>
                <w:sz w:val="20"/>
              </w:rPr>
              <w:t>PASS</w:t>
            </w:r>
          </w:p>
        </w:tc>
      </w:tr>
      <w:bookmarkEnd w:id="16"/>
      <w:tr w:rsidR="00A268A3" w:rsidRPr="007D0AAC" w14:paraId="5B9748AD" w14:textId="77777777" w:rsidTr="00735C23">
        <w:trPr>
          <w:cantSplit/>
          <w:trHeight w:val="2375"/>
        </w:trPr>
        <w:tc>
          <w:tcPr>
            <w:tcW w:w="1280" w:type="dxa"/>
            <w:shd w:val="clear" w:color="auto" w:fill="auto"/>
            <w:vAlign w:val="center"/>
          </w:tcPr>
          <w:p w14:paraId="5F7A8E1B" w14:textId="02CEABCA" w:rsidR="00A268A3" w:rsidRPr="006C636C" w:rsidRDefault="003F657F" w:rsidP="00F57EB2">
            <w:pPr>
              <w:pStyle w:val="H1bodytext"/>
              <w:spacing w:after="0"/>
              <w:ind w:left="0"/>
              <w:jc w:val="center"/>
              <w:rPr>
                <w:rFonts w:ascii="Arial" w:hAnsi="Arial"/>
                <w:sz w:val="20"/>
              </w:rPr>
            </w:pPr>
            <w:r>
              <w:rPr>
                <w:rFonts w:ascii="Arial" w:hAnsi="Arial"/>
                <w:sz w:val="20"/>
              </w:rPr>
              <w:t>5</w:t>
            </w:r>
          </w:p>
        </w:tc>
        <w:tc>
          <w:tcPr>
            <w:tcW w:w="3741" w:type="dxa"/>
            <w:shd w:val="clear" w:color="auto" w:fill="auto"/>
            <w:vAlign w:val="center"/>
          </w:tcPr>
          <w:p w14:paraId="7BAA93D9" w14:textId="3D9DDEB3" w:rsidR="00A268A3" w:rsidRDefault="00A268A3" w:rsidP="00F57EB2">
            <w:pPr>
              <w:pStyle w:val="H1bodytext"/>
              <w:spacing w:after="0"/>
              <w:ind w:left="0"/>
              <w:rPr>
                <w:rFonts w:ascii="Arial" w:hAnsi="Arial"/>
                <w:sz w:val="20"/>
              </w:rPr>
            </w:pPr>
            <w:r>
              <w:rPr>
                <w:rFonts w:ascii="Arial" w:hAnsi="Arial"/>
                <w:sz w:val="20"/>
              </w:rPr>
              <w:t>Verify reduced data plot corresponds to the original dataset plot (Figures (*.</w:t>
            </w:r>
            <w:proofErr w:type="spellStart"/>
            <w:r>
              <w:rPr>
                <w:rFonts w:ascii="Arial" w:hAnsi="Arial"/>
                <w:sz w:val="20"/>
              </w:rPr>
              <w:t>png</w:t>
            </w:r>
            <w:proofErr w:type="spellEnd"/>
            <w:r>
              <w:rPr>
                <w:rFonts w:ascii="Arial" w:hAnsi="Arial"/>
                <w:sz w:val="20"/>
              </w:rPr>
              <w:t xml:space="preserve"> files) </w:t>
            </w:r>
            <w:proofErr w:type="gramStart"/>
            <w:r>
              <w:rPr>
                <w:rFonts w:ascii="Arial" w:hAnsi="Arial"/>
                <w:sz w:val="20"/>
              </w:rPr>
              <w:t>are located in</w:t>
            </w:r>
            <w:proofErr w:type="gramEnd"/>
            <w:r>
              <w:rPr>
                <w:rFonts w:ascii="Arial" w:hAnsi="Arial"/>
                <w:sz w:val="20"/>
              </w:rPr>
              <w:t xml:space="preserve"> A</w:t>
            </w:r>
            <w:r w:rsidR="00766A9F">
              <w:rPr>
                <w:rFonts w:ascii="Arial" w:hAnsi="Arial"/>
                <w:sz w:val="20"/>
              </w:rPr>
              <w:t>T</w:t>
            </w:r>
            <w:r>
              <w:rPr>
                <w:rFonts w:ascii="Arial" w:hAnsi="Arial"/>
                <w:sz w:val="20"/>
              </w:rPr>
              <w:t>-</w:t>
            </w:r>
            <w:r w:rsidR="00766A9F">
              <w:rPr>
                <w:rFonts w:ascii="Arial" w:hAnsi="Arial"/>
                <w:sz w:val="20"/>
              </w:rPr>
              <w:t>2</w:t>
            </w:r>
            <w:r>
              <w:rPr>
                <w:rFonts w:ascii="Arial" w:hAnsi="Arial"/>
                <w:sz w:val="20"/>
              </w:rPr>
              <w:t xml:space="preserve">/log/); </w:t>
            </w:r>
          </w:p>
          <w:p w14:paraId="59F6D734" w14:textId="77777777" w:rsidR="00A268A3" w:rsidRDefault="00A268A3" w:rsidP="00F57EB2">
            <w:pPr>
              <w:pStyle w:val="H1bodytext"/>
              <w:spacing w:after="0"/>
              <w:ind w:left="0"/>
              <w:rPr>
                <w:rFonts w:ascii="Arial" w:hAnsi="Arial"/>
                <w:sz w:val="20"/>
              </w:rPr>
            </w:pPr>
          </w:p>
          <w:p w14:paraId="6DAACAF7" w14:textId="77777777" w:rsidR="00A268A3" w:rsidRDefault="00A268A3" w:rsidP="00F57EB2">
            <w:pPr>
              <w:pStyle w:val="H1bodytext"/>
              <w:spacing w:after="0"/>
              <w:ind w:left="0"/>
              <w:rPr>
                <w:rFonts w:ascii="Arial" w:hAnsi="Arial"/>
                <w:sz w:val="20"/>
              </w:rPr>
            </w:pPr>
            <w:r>
              <w:rPr>
                <w:rFonts w:ascii="Arial" w:hAnsi="Arial"/>
                <w:sz w:val="20"/>
              </w:rPr>
              <w:t xml:space="preserve">Reduced number of points within target range of 50 to 200 and/or difference is within acceptable error tolerance (error and reduced dataset set summary </w:t>
            </w:r>
            <w:proofErr w:type="gramStart"/>
            <w:r>
              <w:rPr>
                <w:rFonts w:ascii="Arial" w:hAnsi="Arial"/>
                <w:sz w:val="20"/>
              </w:rPr>
              <w:t>is located in</w:t>
            </w:r>
            <w:proofErr w:type="gramEnd"/>
            <w:r>
              <w:rPr>
                <w:rFonts w:ascii="Arial" w:hAnsi="Arial"/>
                <w:sz w:val="20"/>
              </w:rPr>
              <w:t xml:space="preserve"> </w:t>
            </w:r>
            <w:proofErr w:type="spellStart"/>
            <w:r>
              <w:rPr>
                <w:rFonts w:ascii="Arial" w:hAnsi="Arial"/>
                <w:sz w:val="20"/>
              </w:rPr>
              <w:t>misc</w:t>
            </w:r>
            <w:proofErr w:type="spellEnd"/>
            <w:r>
              <w:rPr>
                <w:rFonts w:ascii="Arial" w:hAnsi="Arial"/>
                <w:sz w:val="20"/>
              </w:rPr>
              <w:t>/</w:t>
            </w:r>
            <w:r w:rsidRPr="008D378A">
              <w:rPr>
                <w:rFonts w:ascii="Arial" w:hAnsi="Arial"/>
                <w:sz w:val="20"/>
              </w:rPr>
              <w:t>cell_error.csv</w:t>
            </w:r>
            <w:r>
              <w:rPr>
                <w:rFonts w:ascii="Arial" w:hAnsi="Arial"/>
                <w:sz w:val="20"/>
              </w:rPr>
              <w:t>) per FR-6 (error) and FR-12</w:t>
            </w:r>
          </w:p>
        </w:tc>
        <w:tc>
          <w:tcPr>
            <w:tcW w:w="3752" w:type="dxa"/>
            <w:shd w:val="clear" w:color="auto" w:fill="auto"/>
            <w:vAlign w:val="center"/>
          </w:tcPr>
          <w:p w14:paraId="4C396735" w14:textId="57FE31F8" w:rsidR="00A268A3" w:rsidRDefault="00A268A3" w:rsidP="00F57EB2">
            <w:pPr>
              <w:pStyle w:val="H1bodytext"/>
              <w:spacing w:after="0"/>
              <w:ind w:left="0"/>
              <w:rPr>
                <w:rFonts w:ascii="Arial" w:hAnsi="Arial"/>
                <w:sz w:val="20"/>
              </w:rPr>
            </w:pPr>
            <w:r>
              <w:rPr>
                <w:rFonts w:ascii="Arial" w:hAnsi="Arial"/>
                <w:sz w:val="20"/>
              </w:rPr>
              <w:t>Figures (*.</w:t>
            </w:r>
            <w:proofErr w:type="spellStart"/>
            <w:r>
              <w:rPr>
                <w:rFonts w:ascii="Arial" w:hAnsi="Arial"/>
                <w:sz w:val="20"/>
              </w:rPr>
              <w:t>png</w:t>
            </w:r>
            <w:proofErr w:type="spellEnd"/>
            <w:r>
              <w:rPr>
                <w:rFonts w:ascii="Arial" w:hAnsi="Arial"/>
                <w:sz w:val="20"/>
              </w:rPr>
              <w:t xml:space="preserve"> files) </w:t>
            </w:r>
            <w:proofErr w:type="gramStart"/>
            <w:r>
              <w:rPr>
                <w:rFonts w:ascii="Arial" w:hAnsi="Arial"/>
                <w:sz w:val="20"/>
              </w:rPr>
              <w:t>are located in</w:t>
            </w:r>
            <w:proofErr w:type="gramEnd"/>
            <w:r>
              <w:rPr>
                <w:rFonts w:ascii="Arial" w:hAnsi="Arial"/>
                <w:sz w:val="20"/>
              </w:rPr>
              <w:t xml:space="preserve"> AT-2/</w:t>
            </w:r>
            <w:r w:rsidR="00FF52A8">
              <w:rPr>
                <w:rFonts w:ascii="Arial" w:hAnsi="Arial"/>
                <w:sz w:val="20"/>
              </w:rPr>
              <w:t>output/</w:t>
            </w:r>
            <w:r>
              <w:rPr>
                <w:rFonts w:ascii="Arial" w:hAnsi="Arial"/>
                <w:sz w:val="20"/>
              </w:rPr>
              <w:t>log/</w:t>
            </w:r>
            <w:r>
              <w:rPr>
                <w:rFonts w:ascii="Arial" w:hAnsi="Arial"/>
                <w:sz w:val="20"/>
              </w:rPr>
              <w:br/>
            </w:r>
            <w:r>
              <w:rPr>
                <w:rFonts w:ascii="Arial" w:hAnsi="Arial"/>
                <w:sz w:val="20"/>
              </w:rPr>
              <w:br/>
            </w:r>
          </w:p>
          <w:p w14:paraId="5139314C" w14:textId="1AB9094B" w:rsidR="00A268A3" w:rsidRDefault="00A268A3" w:rsidP="00F57EB2">
            <w:pPr>
              <w:pStyle w:val="H1bodytext"/>
              <w:spacing w:after="0"/>
              <w:ind w:left="0"/>
              <w:rPr>
                <w:rFonts w:ascii="Arial" w:hAnsi="Arial"/>
                <w:sz w:val="20"/>
              </w:rPr>
            </w:pPr>
            <w:proofErr w:type="gramStart"/>
            <w:r>
              <w:rPr>
                <w:rFonts w:ascii="Arial" w:hAnsi="Arial"/>
                <w:sz w:val="20"/>
              </w:rPr>
              <w:t>abs(</w:t>
            </w:r>
            <w:proofErr w:type="gramEnd"/>
            <w:r>
              <w:rPr>
                <w:rFonts w:ascii="Arial" w:hAnsi="Arial"/>
                <w:sz w:val="20"/>
              </w:rPr>
              <w:t>Total Mass Error) &lt; Total Mass Error Threshold</w:t>
            </w:r>
          </w:p>
          <w:p w14:paraId="47A65498" w14:textId="5232E465" w:rsidR="008D4FC2" w:rsidRDefault="008D4FC2" w:rsidP="00F57EB2">
            <w:pPr>
              <w:pStyle w:val="H1bodytext"/>
              <w:spacing w:after="0"/>
              <w:ind w:left="0"/>
              <w:rPr>
                <w:rFonts w:ascii="Arial" w:hAnsi="Arial"/>
                <w:sz w:val="20"/>
              </w:rPr>
            </w:pPr>
            <w:r>
              <w:rPr>
                <w:color w:val="000000"/>
              </w:rPr>
              <w:t>AT-2/config_AT-2_olive.json:</w:t>
            </w:r>
            <w:r>
              <w:rPr>
                <w:color w:val="000000"/>
              </w:rPr>
              <w:br/>
              <w:t>"</w:t>
            </w:r>
            <w:proofErr w:type="spellStart"/>
            <w:r>
              <w:rPr>
                <w:color w:val="000000"/>
              </w:rPr>
              <w:t>max_tm_error</w:t>
            </w:r>
            <w:proofErr w:type="spellEnd"/>
            <w:r>
              <w:rPr>
                <w:color w:val="000000"/>
              </w:rPr>
              <w:t>": 2.25e7, (</w:t>
            </w:r>
            <w:proofErr w:type="spellStart"/>
            <w:r>
              <w:rPr>
                <w:color w:val="000000"/>
              </w:rPr>
              <w:t>pCi</w:t>
            </w:r>
            <w:proofErr w:type="spellEnd"/>
            <w:r>
              <w:rPr>
                <w:color w:val="000000"/>
              </w:rPr>
              <w:t>)</w:t>
            </w:r>
          </w:p>
          <w:p w14:paraId="1A2510AC" w14:textId="77777777" w:rsidR="00A268A3" w:rsidRDefault="00A268A3" w:rsidP="00F57EB2">
            <w:pPr>
              <w:pStyle w:val="H1bodytext"/>
              <w:spacing w:after="0"/>
              <w:ind w:left="0"/>
              <w:rPr>
                <w:rFonts w:ascii="Arial" w:hAnsi="Arial"/>
                <w:sz w:val="20"/>
              </w:rPr>
            </w:pPr>
          </w:p>
          <w:p w14:paraId="36868F3E" w14:textId="667A0CBD" w:rsidR="00A268A3" w:rsidRDefault="00A268A3" w:rsidP="00F57EB2">
            <w:pPr>
              <w:pStyle w:val="H1bodytext"/>
              <w:spacing w:after="0"/>
              <w:ind w:left="0"/>
              <w:rPr>
                <w:rFonts w:ascii="Arial" w:hAnsi="Arial"/>
                <w:sz w:val="20"/>
              </w:rPr>
            </w:pPr>
            <w:proofErr w:type="gramStart"/>
            <w:r w:rsidRPr="000E5D54">
              <w:rPr>
                <w:rFonts w:ascii="Arial" w:hAnsi="Arial"/>
                <w:sz w:val="20"/>
              </w:rPr>
              <w:t>abs(</w:t>
            </w:r>
            <w:proofErr w:type="gramEnd"/>
            <w:r w:rsidRPr="000E5D54">
              <w:rPr>
                <w:rFonts w:ascii="Arial" w:hAnsi="Arial"/>
                <w:sz w:val="20"/>
              </w:rPr>
              <w:t xml:space="preserve">% error) &lt; maximum acceptable relative </w:t>
            </w:r>
            <w:r w:rsidR="008D4FC2">
              <w:rPr>
                <w:rFonts w:ascii="Arial" w:hAnsi="Arial"/>
                <w:sz w:val="20"/>
              </w:rPr>
              <w:t xml:space="preserve">tolerance </w:t>
            </w:r>
          </w:p>
          <w:p w14:paraId="49C2D297" w14:textId="1ED5B3ED" w:rsidR="00965602" w:rsidRDefault="00965602" w:rsidP="00965602">
            <w:pPr>
              <w:pStyle w:val="H1bodytext"/>
              <w:spacing w:after="0"/>
              <w:ind w:left="0"/>
              <w:rPr>
                <w:rFonts w:ascii="Arial" w:hAnsi="Arial"/>
                <w:sz w:val="20"/>
              </w:rPr>
            </w:pPr>
            <w:bookmarkStart w:id="17" w:name="_Hlk42156757"/>
            <w:r>
              <w:rPr>
                <w:rFonts w:ascii="Arial" w:hAnsi="Arial"/>
                <w:sz w:val="20"/>
              </w:rPr>
              <w:t>AT-</w:t>
            </w:r>
            <w:r w:rsidR="008D4FC2">
              <w:rPr>
                <w:rFonts w:ascii="Arial" w:hAnsi="Arial"/>
                <w:sz w:val="20"/>
              </w:rPr>
              <w:t>2</w:t>
            </w:r>
            <w:r>
              <w:rPr>
                <w:rFonts w:ascii="Arial" w:hAnsi="Arial"/>
                <w:sz w:val="20"/>
              </w:rPr>
              <w:t>/config_AT-</w:t>
            </w:r>
            <w:r w:rsidR="008D4FC2">
              <w:rPr>
                <w:rFonts w:ascii="Arial" w:hAnsi="Arial"/>
                <w:sz w:val="20"/>
              </w:rPr>
              <w:t>2</w:t>
            </w:r>
            <w:r>
              <w:rPr>
                <w:rFonts w:ascii="Arial" w:hAnsi="Arial"/>
                <w:sz w:val="20"/>
              </w:rPr>
              <w:t>_olive.json:</w:t>
            </w:r>
          </w:p>
          <w:p w14:paraId="1AFD44B8" w14:textId="5371B8FE" w:rsidR="00965602" w:rsidRDefault="00965602" w:rsidP="00965602">
            <w:pPr>
              <w:pStyle w:val="H1bodytext"/>
              <w:spacing w:after="0"/>
              <w:ind w:left="0"/>
              <w:rPr>
                <w:rFonts w:ascii="Arial" w:hAnsi="Arial"/>
                <w:sz w:val="20"/>
              </w:rPr>
            </w:pPr>
            <w:r w:rsidRPr="00965602">
              <w:rPr>
                <w:color w:val="000000"/>
                <w:sz w:val="24"/>
                <w:szCs w:val="24"/>
              </w:rPr>
              <w:t>"tolerance": 0.1,</w:t>
            </w:r>
            <w:r>
              <w:rPr>
                <w:color w:val="000000"/>
                <w:sz w:val="24"/>
                <w:szCs w:val="24"/>
              </w:rPr>
              <w:t xml:space="preserve"> (IE .1%)</w:t>
            </w:r>
            <w:bookmarkEnd w:id="17"/>
          </w:p>
        </w:tc>
        <w:tc>
          <w:tcPr>
            <w:tcW w:w="1217" w:type="dxa"/>
            <w:shd w:val="clear" w:color="auto" w:fill="auto"/>
            <w:vAlign w:val="center"/>
          </w:tcPr>
          <w:p w14:paraId="0141FD19" w14:textId="6A19EB8B" w:rsidR="00A268A3" w:rsidRPr="00702160" w:rsidRDefault="00BE4E16" w:rsidP="00247692">
            <w:pPr>
              <w:pStyle w:val="H1bodytext"/>
              <w:spacing w:after="0"/>
              <w:ind w:left="0"/>
              <w:jc w:val="center"/>
              <w:rPr>
                <w:rFonts w:ascii="Arial" w:hAnsi="Arial"/>
                <w:sz w:val="20"/>
              </w:rPr>
            </w:pPr>
            <w:r>
              <w:rPr>
                <w:rFonts w:ascii="Arial" w:hAnsi="Arial"/>
                <w:sz w:val="20"/>
              </w:rPr>
              <w:t>PASS</w:t>
            </w:r>
          </w:p>
        </w:tc>
      </w:tr>
      <w:tr w:rsidR="00A268A3" w:rsidRPr="007D0AAC" w14:paraId="4D1F9682" w14:textId="77777777" w:rsidTr="00735C23">
        <w:trPr>
          <w:cantSplit/>
          <w:trHeight w:val="908"/>
        </w:trPr>
        <w:tc>
          <w:tcPr>
            <w:tcW w:w="1280" w:type="dxa"/>
            <w:shd w:val="clear" w:color="auto" w:fill="auto"/>
            <w:vAlign w:val="center"/>
          </w:tcPr>
          <w:p w14:paraId="55CBEF36" w14:textId="77777777" w:rsidR="00A268A3" w:rsidRDefault="00A268A3" w:rsidP="00F57EB2">
            <w:pPr>
              <w:pStyle w:val="H1bodytext"/>
              <w:spacing w:after="0"/>
              <w:ind w:left="0"/>
              <w:jc w:val="center"/>
              <w:rPr>
                <w:rFonts w:ascii="Arial" w:hAnsi="Arial"/>
                <w:sz w:val="20"/>
              </w:rPr>
            </w:pPr>
            <w:r>
              <w:rPr>
                <w:rFonts w:ascii="Arial" w:hAnsi="Arial"/>
                <w:sz w:val="20"/>
              </w:rPr>
              <w:t>6</w:t>
            </w:r>
          </w:p>
        </w:tc>
        <w:tc>
          <w:tcPr>
            <w:tcW w:w="8710" w:type="dxa"/>
            <w:gridSpan w:val="3"/>
            <w:shd w:val="clear" w:color="auto" w:fill="auto"/>
            <w:vAlign w:val="center"/>
          </w:tcPr>
          <w:p w14:paraId="0BA4D22C" w14:textId="77777777" w:rsidR="00A268A3" w:rsidRPr="00702160" w:rsidRDefault="00A268A3" w:rsidP="00F57EB2">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/cell_error_by_layer.csv verify:</w:t>
            </w:r>
          </w:p>
        </w:tc>
      </w:tr>
      <w:tr w:rsidR="00A268A3" w:rsidRPr="007D0AAC" w14:paraId="7727A402" w14:textId="77777777" w:rsidTr="00735C23">
        <w:trPr>
          <w:cantSplit/>
          <w:trHeight w:val="1628"/>
        </w:trPr>
        <w:tc>
          <w:tcPr>
            <w:tcW w:w="1280" w:type="dxa"/>
            <w:shd w:val="clear" w:color="auto" w:fill="auto"/>
            <w:vAlign w:val="center"/>
          </w:tcPr>
          <w:p w14:paraId="4FDDDFBA" w14:textId="77777777" w:rsidR="00A268A3" w:rsidRDefault="00A268A3" w:rsidP="00F57EB2">
            <w:pPr>
              <w:pStyle w:val="H1bodytext"/>
              <w:spacing w:after="0"/>
              <w:ind w:left="0"/>
              <w:jc w:val="center"/>
              <w:rPr>
                <w:rFonts w:ascii="Arial" w:hAnsi="Arial"/>
                <w:sz w:val="20"/>
              </w:rPr>
            </w:pPr>
            <w:r>
              <w:rPr>
                <w:rFonts w:ascii="Arial" w:hAnsi="Arial"/>
                <w:sz w:val="20"/>
              </w:rPr>
              <w:t>7</w:t>
            </w:r>
          </w:p>
        </w:tc>
        <w:tc>
          <w:tcPr>
            <w:tcW w:w="3741" w:type="dxa"/>
            <w:shd w:val="clear" w:color="auto" w:fill="auto"/>
            <w:vAlign w:val="center"/>
          </w:tcPr>
          <w:p w14:paraId="0DDCCEFF" w14:textId="77777777" w:rsidR="00A268A3" w:rsidRDefault="00A268A3" w:rsidP="00F57EB2">
            <w:pPr>
              <w:pStyle w:val="H1bodytext"/>
              <w:spacing w:after="0"/>
              <w:ind w:left="0"/>
              <w:rPr>
                <w:rFonts w:ascii="Arial" w:hAnsi="Arial"/>
                <w:sz w:val="20"/>
              </w:rPr>
            </w:pPr>
            <w:r>
              <w:rPr>
                <w:rFonts w:ascii="Arial" w:hAnsi="Arial"/>
                <w:sz w:val="20"/>
              </w:rPr>
              <w:t xml:space="preserve">Cell/layers that have flux less than the flux floor threshold value of </w:t>
            </w:r>
            <w:r w:rsidRPr="0090375D">
              <w:rPr>
                <w:rFonts w:ascii="Arial" w:hAnsi="Arial"/>
                <w:sz w:val="20"/>
              </w:rPr>
              <w:t>2.7378507871321015e-06</w:t>
            </w:r>
            <w:r>
              <w:rPr>
                <w:rFonts w:ascii="Arial" w:hAnsi="Arial"/>
                <w:sz w:val="20"/>
              </w:rPr>
              <w:t xml:space="preserve"> pCi/day (i.e., 0.001 pCi/year/365.25 days/year) for the entire time series is skipped per FR-5 and FR-8</w:t>
            </w:r>
          </w:p>
        </w:tc>
        <w:tc>
          <w:tcPr>
            <w:tcW w:w="3752" w:type="dxa"/>
            <w:shd w:val="clear" w:color="auto" w:fill="auto"/>
            <w:vAlign w:val="center"/>
          </w:tcPr>
          <w:p w14:paraId="6AFDB9BE" w14:textId="77777777" w:rsidR="00A268A3" w:rsidRDefault="00A268A3" w:rsidP="00F57EB2">
            <w:pPr>
              <w:pStyle w:val="H1bodytext"/>
              <w:spacing w:after="0"/>
              <w:ind w:left="0"/>
              <w:rPr>
                <w:rFonts w:ascii="Arial" w:hAnsi="Arial"/>
                <w:sz w:val="20"/>
              </w:rPr>
            </w:pPr>
            <w:r>
              <w:rPr>
                <w:rFonts w:ascii="Arial" w:hAnsi="Arial"/>
                <w:sz w:val="20"/>
              </w:rPr>
              <w:t>These cells have notes in cell_error_by_layer.csv stating: “</w:t>
            </w:r>
            <w:r w:rsidRPr="00EA63E8">
              <w:rPr>
                <w:rFonts w:ascii="Arial" w:hAnsi="Arial"/>
                <w:sz w:val="20"/>
              </w:rPr>
              <w:t>This cell was skipped as the flux never rises above minimum flux</w:t>
            </w:r>
            <w:r>
              <w:rPr>
                <w:rFonts w:ascii="Arial" w:hAnsi="Arial"/>
                <w:sz w:val="20"/>
              </w:rPr>
              <w:t xml:space="preserve"> </w:t>
            </w:r>
            <w:r w:rsidRPr="00EA63E8">
              <w:rPr>
                <w:rFonts w:ascii="Arial" w:hAnsi="Arial"/>
                <w:sz w:val="20"/>
              </w:rPr>
              <w:t>(2.7378507871321015e-06)</w:t>
            </w:r>
            <w:r>
              <w:rPr>
                <w:rFonts w:ascii="Arial" w:hAnsi="Arial"/>
                <w:sz w:val="20"/>
              </w:rPr>
              <w:t>”</w:t>
            </w:r>
          </w:p>
        </w:tc>
        <w:tc>
          <w:tcPr>
            <w:tcW w:w="1217" w:type="dxa"/>
            <w:shd w:val="clear" w:color="auto" w:fill="auto"/>
            <w:vAlign w:val="center"/>
          </w:tcPr>
          <w:p w14:paraId="22CB9534" w14:textId="1F72CBE4" w:rsidR="00A268A3" w:rsidRPr="00702160" w:rsidRDefault="00240CA6" w:rsidP="00D4705F">
            <w:pPr>
              <w:pStyle w:val="H1bodytext"/>
              <w:spacing w:after="0"/>
              <w:ind w:left="0"/>
              <w:jc w:val="center"/>
              <w:rPr>
                <w:rFonts w:ascii="Arial" w:hAnsi="Arial"/>
                <w:sz w:val="20"/>
              </w:rPr>
            </w:pPr>
            <w:r>
              <w:rPr>
                <w:rFonts w:ascii="Arial" w:hAnsi="Arial"/>
                <w:sz w:val="20"/>
              </w:rPr>
              <w:t>PASS</w:t>
            </w:r>
          </w:p>
        </w:tc>
      </w:tr>
      <w:tr w:rsidR="00A268A3" w:rsidRPr="007D0AAC" w14:paraId="7C9DD5E0" w14:textId="77777777" w:rsidTr="00735C23">
        <w:trPr>
          <w:cantSplit/>
          <w:trHeight w:val="944"/>
        </w:trPr>
        <w:tc>
          <w:tcPr>
            <w:tcW w:w="1280" w:type="dxa"/>
            <w:shd w:val="clear" w:color="auto" w:fill="auto"/>
            <w:vAlign w:val="center"/>
          </w:tcPr>
          <w:p w14:paraId="46CBE2CD" w14:textId="77777777" w:rsidR="00A268A3" w:rsidRDefault="00A268A3" w:rsidP="00F57EB2">
            <w:pPr>
              <w:pStyle w:val="H1bodytext"/>
              <w:spacing w:after="0"/>
              <w:ind w:left="0"/>
              <w:jc w:val="center"/>
              <w:rPr>
                <w:rFonts w:ascii="Arial" w:hAnsi="Arial"/>
                <w:sz w:val="20"/>
              </w:rPr>
            </w:pPr>
            <w:r>
              <w:rPr>
                <w:rFonts w:ascii="Arial" w:hAnsi="Arial"/>
                <w:sz w:val="20"/>
              </w:rPr>
              <w:t>8</w:t>
            </w:r>
          </w:p>
        </w:tc>
        <w:tc>
          <w:tcPr>
            <w:tcW w:w="3741" w:type="dxa"/>
            <w:shd w:val="clear" w:color="auto" w:fill="auto"/>
            <w:vAlign w:val="center"/>
          </w:tcPr>
          <w:p w14:paraId="16C8B8E7" w14:textId="3D1DCF8F" w:rsidR="00A268A3" w:rsidRDefault="00A268A3" w:rsidP="00F57EB2">
            <w:pPr>
              <w:pStyle w:val="H1bodytext"/>
              <w:spacing w:after="0"/>
              <w:ind w:left="0"/>
              <w:rPr>
                <w:rFonts w:ascii="Arial" w:hAnsi="Arial"/>
                <w:sz w:val="20"/>
              </w:rPr>
            </w:pPr>
            <w:r>
              <w:rPr>
                <w:rFonts w:ascii="Arial" w:hAnsi="Arial"/>
                <w:sz w:val="20"/>
              </w:rPr>
              <w:t>Verify percent error is less than 0.1% (or -0.1%) per FR-12</w:t>
            </w:r>
          </w:p>
        </w:tc>
        <w:tc>
          <w:tcPr>
            <w:tcW w:w="3752" w:type="dxa"/>
            <w:shd w:val="clear" w:color="auto" w:fill="auto"/>
            <w:vAlign w:val="center"/>
          </w:tcPr>
          <w:p w14:paraId="2D6A3502" w14:textId="77777777" w:rsidR="00A268A3" w:rsidRDefault="00A268A3" w:rsidP="00F57EB2">
            <w:pPr>
              <w:pStyle w:val="H1bodytext"/>
              <w:spacing w:after="0"/>
              <w:ind w:left="0"/>
              <w:rPr>
                <w:rFonts w:ascii="Arial" w:hAnsi="Arial"/>
                <w:sz w:val="20"/>
              </w:rPr>
            </w:pPr>
            <w:r>
              <w:rPr>
                <w:rFonts w:ascii="Arial" w:hAnsi="Arial"/>
                <w:sz w:val="20"/>
              </w:rPr>
              <w:t>Use Column “</w:t>
            </w:r>
            <w:r w:rsidRPr="00F84720">
              <w:rPr>
                <w:rFonts w:ascii="Arial" w:hAnsi="Arial"/>
                <w:sz w:val="20"/>
              </w:rPr>
              <w:t>%error</w:t>
            </w:r>
            <w:r>
              <w:rPr>
                <w:rFonts w:ascii="Arial" w:hAnsi="Arial"/>
                <w:sz w:val="20"/>
              </w:rPr>
              <w:t xml:space="preserve">”  </w:t>
            </w:r>
          </w:p>
          <w:p w14:paraId="5E806551" w14:textId="77777777" w:rsidR="00A268A3" w:rsidRDefault="00A268A3" w:rsidP="00F57EB2">
            <w:pPr>
              <w:pStyle w:val="H1bodytext"/>
              <w:spacing w:after="0"/>
              <w:ind w:left="0"/>
              <w:rPr>
                <w:rFonts w:ascii="Arial" w:hAnsi="Arial"/>
                <w:sz w:val="20"/>
              </w:rPr>
            </w:pPr>
            <w:r>
              <w:rPr>
                <w:rFonts w:ascii="Arial" w:hAnsi="Arial"/>
                <w:sz w:val="20"/>
              </w:rPr>
              <w:t>Notes:</w:t>
            </w:r>
          </w:p>
          <w:p w14:paraId="7EBBBB39" w14:textId="77777777" w:rsidR="00A268A3" w:rsidRDefault="00A268A3" w:rsidP="00F57EB2">
            <w:pPr>
              <w:pStyle w:val="H1bodytext"/>
              <w:spacing w:after="0"/>
              <w:ind w:left="0"/>
              <w:rPr>
                <w:rFonts w:ascii="Arial" w:hAnsi="Arial"/>
                <w:sz w:val="20"/>
              </w:rPr>
            </w:pPr>
            <w:r w:rsidRPr="00B82304">
              <w:rPr>
                <w:rFonts w:ascii="Arial" w:hAnsi="Arial"/>
                <w:sz w:val="20"/>
              </w:rPr>
              <w:t xml:space="preserve"> </w:t>
            </w:r>
            <w:r>
              <w:rPr>
                <w:rFonts w:ascii="Arial" w:hAnsi="Arial"/>
                <w:sz w:val="20"/>
              </w:rPr>
              <w:t xml:space="preserve">* only </w:t>
            </w:r>
            <w:proofErr w:type="spellStart"/>
            <w:r>
              <w:rPr>
                <w:rFonts w:ascii="Arial" w:hAnsi="Arial"/>
                <w:sz w:val="20"/>
              </w:rPr>
              <w:t>summed_layers</w:t>
            </w:r>
            <w:proofErr w:type="spellEnd"/>
            <w:r>
              <w:rPr>
                <w:rFonts w:ascii="Arial" w:hAnsi="Arial"/>
                <w:sz w:val="20"/>
              </w:rPr>
              <w:t xml:space="preserve"> will contain a value as that adds the layers together then compares it to the original data.</w:t>
            </w:r>
          </w:p>
          <w:p w14:paraId="030A8201" w14:textId="77777777" w:rsidR="00A268A3" w:rsidRDefault="00A268A3" w:rsidP="00F57EB2">
            <w:pPr>
              <w:pStyle w:val="H1bodytext"/>
              <w:spacing w:after="0"/>
              <w:ind w:left="0"/>
              <w:rPr>
                <w:rFonts w:ascii="Arial" w:hAnsi="Arial"/>
                <w:sz w:val="20"/>
              </w:rPr>
            </w:pPr>
            <w:r>
              <w:rPr>
                <w:rFonts w:ascii="Arial" w:hAnsi="Arial"/>
                <w:sz w:val="20"/>
              </w:rPr>
              <w:t xml:space="preserve"> </w:t>
            </w:r>
          </w:p>
        </w:tc>
        <w:tc>
          <w:tcPr>
            <w:tcW w:w="1217" w:type="dxa"/>
            <w:shd w:val="clear" w:color="auto" w:fill="auto"/>
            <w:vAlign w:val="center"/>
          </w:tcPr>
          <w:p w14:paraId="452A236D" w14:textId="2F7D8F28" w:rsidR="00E75662" w:rsidRPr="00702160" w:rsidRDefault="00240CA6" w:rsidP="00D4705F">
            <w:pPr>
              <w:pStyle w:val="H1bodytext"/>
              <w:spacing w:after="0"/>
              <w:ind w:left="0"/>
              <w:jc w:val="center"/>
              <w:rPr>
                <w:rFonts w:ascii="Arial" w:hAnsi="Arial"/>
                <w:sz w:val="20"/>
              </w:rPr>
            </w:pPr>
            <w:r>
              <w:rPr>
                <w:rFonts w:ascii="Arial" w:hAnsi="Arial"/>
                <w:sz w:val="20"/>
              </w:rPr>
              <w:t>PASS</w:t>
            </w:r>
          </w:p>
        </w:tc>
      </w:tr>
    </w:tbl>
    <w:p w14:paraId="020AF84A" w14:textId="2AEB722E" w:rsidR="00A268A3" w:rsidRDefault="00A268A3"/>
    <w:p w14:paraId="4FD85844" w14:textId="77777777" w:rsidR="00851624" w:rsidRDefault="00851624">
      <w:pPr>
        <w:spacing w:after="160" w:line="259" w:lineRule="auto"/>
        <w:rPr>
          <w:rFonts w:ascii="Arial" w:hAnsi="Arial"/>
          <w:b/>
        </w:rPr>
      </w:pPr>
      <w:r>
        <w:rPr>
          <w:rFonts w:ascii="Arial" w:hAnsi="Arial"/>
          <w:b/>
        </w:rPr>
        <w:br w:type="page"/>
      </w:r>
    </w:p>
    <w:p w14:paraId="4903F3C9" w14:textId="5D6391AC" w:rsidR="000411E7" w:rsidRPr="00361BF9" w:rsidRDefault="000411E7" w:rsidP="000411E7">
      <w:pPr>
        <w:rPr>
          <w:rFonts w:ascii="Arial" w:hAnsi="Arial"/>
        </w:rPr>
      </w:pPr>
      <w:r w:rsidRPr="00361BF9">
        <w:rPr>
          <w:rFonts w:ascii="Arial" w:hAnsi="Arial"/>
          <w:b/>
        </w:rPr>
        <w:lastRenderedPageBreak/>
        <w:t>Tool Runner Log</w:t>
      </w:r>
      <w:r w:rsidRPr="00361BF9">
        <w:rPr>
          <w:rFonts w:ascii="Arial" w:hAnsi="Arial" w:cs="Arial"/>
        </w:rPr>
        <w:t xml:space="preserve">    </w:t>
      </w:r>
    </w:p>
    <w:p w14:paraId="2E8BAB94" w14:textId="77777777" w:rsidR="00B40514" w:rsidRPr="00B40514" w:rsidRDefault="00B40514" w:rsidP="00B40514">
      <w:pPr>
        <w:rPr>
          <w:sz w:val="20"/>
          <w:szCs w:val="20"/>
        </w:rPr>
      </w:pPr>
    </w:p>
    <w:p w14:paraId="1F065F4E" w14:textId="77777777" w:rsidR="00826D06" w:rsidRDefault="00826D06" w:rsidP="00826D06">
      <w:r>
        <w:t>###Executing AT-</w:t>
      </w:r>
      <w:proofErr w:type="gramStart"/>
      <w:r>
        <w:t>3  #</w:t>
      </w:r>
      <w:proofErr w:type="gramEnd"/>
      <w:r>
        <w:t>##</w:t>
      </w:r>
    </w:p>
    <w:p w14:paraId="52830887" w14:textId="77777777" w:rsidR="00826D06" w:rsidRDefault="00826D06" w:rsidP="00826D06"/>
    <w:p w14:paraId="07EB110B" w14:textId="77777777" w:rsidR="00826D06" w:rsidRDefault="00826D06" w:rsidP="00826D06">
      <w:r>
        <w:t>###Executing Fingerprint Tool /home/jfullerton/CAVE/CA-CIE-Tools-TestEnv/v4-4_HSSM_Package_builder/AT-3/config_AT-3_olive.json ###</w:t>
      </w:r>
    </w:p>
    <w:p w14:paraId="5FF978FC" w14:textId="77777777" w:rsidR="00826D06" w:rsidRDefault="00826D06" w:rsidP="00826D06">
      <w:r>
        <w:t>INFO--10/13/2020 08:18:15 AM--Starting CA-CIE Tool Runner.</w:t>
      </w:r>
      <w:r>
        <w:tab/>
        <w:t>Logging to "./AT-3_AT-3.log"</w:t>
      </w:r>
    </w:p>
    <w:p w14:paraId="00A338E9" w14:textId="77777777" w:rsidR="00826D06" w:rsidRDefault="00826D06" w:rsidP="00826D06">
      <w:r>
        <w:t>INFO--10/13/2020 08:18:15 AM--Code Version: a20ade26ba46389a537dde0f324e814282984c4e v5.11: /opt/tools/</w:t>
      </w:r>
      <w:proofErr w:type="spellStart"/>
      <w:r>
        <w:t>pylib</w:t>
      </w:r>
      <w:proofErr w:type="spellEnd"/>
      <w:r>
        <w:t>/runner/runner.py&lt;--1bcfd6779e9cbdb82673405873a8e5e81514ae27</w:t>
      </w:r>
    </w:p>
    <w:p w14:paraId="10CB0290" w14:textId="77777777" w:rsidR="00826D06" w:rsidRDefault="00826D06" w:rsidP="00826D06"/>
    <w:p w14:paraId="572DFF77" w14:textId="77777777" w:rsidR="00826D06" w:rsidRDefault="00826D06" w:rsidP="00826D06">
      <w:r>
        <w:t>INFO--10/13/2020 08:18:15 AM--Code Version: a20ade26ba46389a537dde0f324e814282984c4e v5.11: /opt/tools/</w:t>
      </w:r>
      <w:proofErr w:type="spellStart"/>
      <w:r>
        <w:t>pylib</w:t>
      </w:r>
      <w:proofErr w:type="spellEnd"/>
      <w:r>
        <w:t>/fingerprint/fingerprint.py&lt;--e9692a4faec2ee264fe50417b6b6a516ba82b2f6</w:t>
      </w:r>
    </w:p>
    <w:p w14:paraId="1AAE6391" w14:textId="77777777" w:rsidR="00826D06" w:rsidRDefault="00826D06" w:rsidP="00826D06"/>
    <w:p w14:paraId="2F2E800D" w14:textId="77777777" w:rsidR="00826D06" w:rsidRDefault="00826D06" w:rsidP="00826D06">
      <w:r>
        <w:t xml:space="preserve">INFO--10/13/2020 08:18:15 AM--QA Status: </w:t>
      </w:r>
      <w:proofErr w:type="gramStart"/>
      <w:r>
        <w:t>QUALIFIED :</w:t>
      </w:r>
      <w:proofErr w:type="gramEnd"/>
      <w:r>
        <w:t xml:space="preserve"> /opt/tools/pylib/runner/runner.py</w:t>
      </w:r>
    </w:p>
    <w:p w14:paraId="25F34C6A" w14:textId="77777777" w:rsidR="00826D06" w:rsidRDefault="00826D06" w:rsidP="00826D06">
      <w:r>
        <w:t xml:space="preserve">INFO--10/13/2020 08:18:16 AM--QA Status: </w:t>
      </w:r>
      <w:proofErr w:type="gramStart"/>
      <w:r>
        <w:t>QUALIFIED :</w:t>
      </w:r>
      <w:proofErr w:type="gramEnd"/>
      <w:r>
        <w:t xml:space="preserve"> /opt/tools/pylib/fingerprint/fingerprint.py</w:t>
      </w:r>
    </w:p>
    <w:p w14:paraId="01C7423F" w14:textId="77777777" w:rsidR="00826D06" w:rsidRDefault="00826D06" w:rsidP="00826D06">
      <w:r>
        <w:t>INFO--10/13/2020 08:18:16 AM--Invoking Command:"python3.6"</w:t>
      </w:r>
      <w:r>
        <w:tab/>
        <w:t>with Arguments:"/opt/tools/pylib/fingerprint/fingerprint.py /home/jfullerton/CAVE/CA-CIE-Tools-TestEnv/v4-4_HSSM_Package_builder/AT-3/config_AT-3_olive.json --output ./AT-3_AT-3.log --</w:t>
      </w:r>
      <w:proofErr w:type="spellStart"/>
      <w:r>
        <w:t>outputmode</w:t>
      </w:r>
      <w:proofErr w:type="spellEnd"/>
      <w:r>
        <w:t xml:space="preserve"> a"</w:t>
      </w:r>
    </w:p>
    <w:p w14:paraId="54452627" w14:textId="77777777" w:rsidR="00826D06" w:rsidRDefault="00826D06" w:rsidP="00826D06">
      <w:r>
        <w:t>INFO--10/13/2020 08:18:16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BD59A02" w14:textId="77777777" w:rsidR="00826D06" w:rsidRDefault="00826D06" w:rsidP="00826D06">
      <w:r>
        <w:t>Fingerprint generated at 2020-10-13 08:18:16.081091</w:t>
      </w:r>
    </w:p>
    <w:p w14:paraId="4C822886" w14:textId="77777777" w:rsidR="00826D06" w:rsidRDefault="00826D06" w:rsidP="00826D06">
      <w:r>
        <w:t>/home/jfullerton/CAVE/CA-CIE-Tools-TestEnv/v4-4_HSSM_Package_builder/AT-3/config_AT-3_olive.json</w:t>
      </w:r>
      <w:r>
        <w:tab/>
        <w:t>fb8b74cc7964b5c27735df4118c714a067404713fbeccf8e9891f389f5e85bf0</w:t>
      </w:r>
    </w:p>
    <w:p w14:paraId="385988CD" w14:textId="77777777" w:rsidR="00826D06" w:rsidRDefault="00826D06" w:rsidP="00826D06"/>
    <w:p w14:paraId="5DE1FE6E" w14:textId="77777777" w:rsidR="00826D06" w:rsidRDefault="00826D06" w:rsidP="00826D06">
      <w:r>
        <w:t>###Finished Process###</w:t>
      </w:r>
    </w:p>
    <w:p w14:paraId="41EAB99F" w14:textId="77777777" w:rsidR="00826D06" w:rsidRDefault="00826D06" w:rsidP="00826D06"/>
    <w:p w14:paraId="64DFE5AC" w14:textId="77777777" w:rsidR="00826D06" w:rsidRDefault="00826D06" w:rsidP="00826D06"/>
    <w:p w14:paraId="7C7ADA50" w14:textId="77777777" w:rsidR="00826D06" w:rsidRDefault="00826D06" w:rsidP="00826D06"/>
    <w:p w14:paraId="10161F4F" w14:textId="77777777" w:rsidR="00826D06" w:rsidRDefault="00826D06" w:rsidP="00826D06">
      <w:r>
        <w:t>###Executing Fingerprint Tool###</w:t>
      </w:r>
    </w:p>
    <w:p w14:paraId="3BBBD112" w14:textId="77777777" w:rsidR="00826D06" w:rsidRDefault="00826D06" w:rsidP="00826D06">
      <w:r>
        <w:t>INFO--10/13/2020 08:18:16 AM--Starting CA-CIE Tool Runner.</w:t>
      </w:r>
      <w:r>
        <w:tab/>
        <w:t>Logging to "./AT-3_AT-3.log"</w:t>
      </w:r>
    </w:p>
    <w:p w14:paraId="2F50824C" w14:textId="77777777" w:rsidR="00826D06" w:rsidRDefault="00826D06" w:rsidP="00826D06">
      <w:r>
        <w:t>INFO--10/13/2020 08:18:16 AM--Code Version: a20ade26ba46389a537dde0f324e814282984c4e v5.11: /opt/tools/</w:t>
      </w:r>
      <w:proofErr w:type="spellStart"/>
      <w:r>
        <w:t>pylib</w:t>
      </w:r>
      <w:proofErr w:type="spellEnd"/>
      <w:r>
        <w:t>/runner/runner.py&lt;--1bcfd6779e9cbdb82673405873a8e5e81514ae27</w:t>
      </w:r>
    </w:p>
    <w:p w14:paraId="3EA36085" w14:textId="77777777" w:rsidR="00826D06" w:rsidRDefault="00826D06" w:rsidP="00826D06"/>
    <w:p w14:paraId="1CBAB006" w14:textId="77777777" w:rsidR="00826D06" w:rsidRDefault="00826D06" w:rsidP="00826D06">
      <w:r>
        <w:t>INFO--10/13/2020 08:18:16 AM--Code Version: a20ade26ba46389a537dde0f324e814282984c4e v5.11: /opt/tools/</w:t>
      </w:r>
      <w:proofErr w:type="spellStart"/>
      <w:r>
        <w:t>pylib</w:t>
      </w:r>
      <w:proofErr w:type="spellEnd"/>
      <w:r>
        <w:t>/fingerprint/fingerprint.py&lt;--e9692a4faec2ee264fe50417b6b6a516ba82b2f6</w:t>
      </w:r>
    </w:p>
    <w:p w14:paraId="40FFAAA0" w14:textId="77777777" w:rsidR="00826D06" w:rsidRDefault="00826D06" w:rsidP="00826D06"/>
    <w:p w14:paraId="2B418ACD" w14:textId="77777777" w:rsidR="00826D06" w:rsidRDefault="00826D06" w:rsidP="00826D06">
      <w:r>
        <w:t xml:space="preserve">INFO--10/13/2020 08:18:16 AM--QA Status: </w:t>
      </w:r>
      <w:proofErr w:type="gramStart"/>
      <w:r>
        <w:t>QUALIFIED :</w:t>
      </w:r>
      <w:proofErr w:type="gramEnd"/>
      <w:r>
        <w:t xml:space="preserve"> /opt/tools/pylib/runner/runner.py</w:t>
      </w:r>
    </w:p>
    <w:p w14:paraId="0C76A9AD" w14:textId="77777777" w:rsidR="00826D06" w:rsidRDefault="00826D06" w:rsidP="00826D06">
      <w:r>
        <w:t xml:space="preserve">INFO--10/13/2020 08:18:16 AM--QA Status: </w:t>
      </w:r>
      <w:proofErr w:type="gramStart"/>
      <w:r>
        <w:t>QUALIFIED :</w:t>
      </w:r>
      <w:proofErr w:type="gramEnd"/>
      <w:r>
        <w:t xml:space="preserve"> /opt/tools/pylib/fingerprint/fingerprint.py</w:t>
      </w:r>
    </w:p>
    <w:p w14:paraId="3F580519" w14:textId="77777777" w:rsidR="00826D06" w:rsidRDefault="00826D06" w:rsidP="00826D06">
      <w:r>
        <w:t>INFO--10/13/2020 08:18:16 AM--Invoking Command:"python3.6"</w:t>
      </w:r>
      <w:r>
        <w:tab/>
        <w:t>with Arguments:"/opt/tools/pylib/fingerprint/fingerprint.py /home/jfullerton/CAVE/CA-CIE-Tools-TestEnv/v4-4_HSSM_Package_builder/hds/ --output ./AT-3_AT-3.log --</w:t>
      </w:r>
      <w:proofErr w:type="spellStart"/>
      <w:r>
        <w:t>outputmode</w:t>
      </w:r>
      <w:proofErr w:type="spellEnd"/>
      <w:r>
        <w:t xml:space="preserve"> a"</w:t>
      </w:r>
    </w:p>
    <w:p w14:paraId="2EC87337" w14:textId="77777777" w:rsidR="00826D06" w:rsidRDefault="00826D06" w:rsidP="00826D06">
      <w:r>
        <w:t>INFO--10/13/2020 08:18:16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AF8C45E" w14:textId="77777777" w:rsidR="00826D06" w:rsidRDefault="00826D06" w:rsidP="00826D06">
      <w:r>
        <w:t>Fingerprint generated at 2020-10-13 08:18:18.002674</w:t>
      </w:r>
    </w:p>
    <w:p w14:paraId="14923D9E" w14:textId="77777777" w:rsidR="00826D06" w:rsidRDefault="00826D06" w:rsidP="00826D06">
      <w:r>
        <w:t>Total for 16 files</w:t>
      </w:r>
      <w:r>
        <w:tab/>
        <w:t>f0b4d588667e13d0a98966d14c82615b9265a43239c7200b52725671e19195cd</w:t>
      </w:r>
    </w:p>
    <w:p w14:paraId="4952865A" w14:textId="77777777" w:rsidR="00826D06" w:rsidRDefault="00826D06" w:rsidP="00826D06"/>
    <w:p w14:paraId="7DF90E1F" w14:textId="77777777" w:rsidR="00826D06" w:rsidRDefault="00826D06" w:rsidP="00826D06">
      <w:r>
        <w:lastRenderedPageBreak/>
        <w:t>/home/jfullerton/CAVE/CA-CIE-Tools-TestEnv/v4-4_HSSM_Package_builder/hds/P2Rv8.3.hds</w:t>
      </w:r>
      <w:r>
        <w:tab/>
        <w:t>85cafa903c2c0d46de1efacc4fd25f199a00590684cd6bda120c997d5015c48d</w:t>
      </w:r>
    </w:p>
    <w:p w14:paraId="569FBCE3" w14:textId="77777777" w:rsidR="00826D06" w:rsidRDefault="00826D06" w:rsidP="00826D06">
      <w:r>
        <w:t>/home/jfullerton/CAVE/CA-CIE-Tools-TestEnv/v4-4_HSSM_Package_builder/hds/bot1.ref</w:t>
      </w:r>
      <w:r>
        <w:tab/>
        <w:t>f162da5bef18b495eea5f5819be30e1cb616d0790f708dff7bb3428129a7046c</w:t>
      </w:r>
    </w:p>
    <w:p w14:paraId="491E3398" w14:textId="77777777" w:rsidR="00826D06" w:rsidRDefault="00826D06" w:rsidP="00826D06">
      <w:r>
        <w:t>/home/jfullerton/CAVE/CA-CIE-Tools-TestEnv/v4-4_HSSM_Package_builder/hds/bot2.ref</w:t>
      </w:r>
      <w:r>
        <w:tab/>
        <w:t>cb6e88901e24bd42026290efa0825c632c35adfbf290ba67c2cd94ef1ffed979</w:t>
      </w:r>
    </w:p>
    <w:p w14:paraId="26AE33F9" w14:textId="77777777" w:rsidR="00826D06" w:rsidRDefault="00826D06" w:rsidP="00826D06">
      <w:r>
        <w:t>/home/jfullerton/CAVE/CA-CIE-Tools-TestEnv/v4-4_HSSM_Package_builder/hds/bot3.ref</w:t>
      </w:r>
      <w:r>
        <w:tab/>
        <w:t>0a219383be39b8528e4382f3a64dc1ea97b8fc023c7f50aacc5ed6bbf840b18b</w:t>
      </w:r>
    </w:p>
    <w:p w14:paraId="040CA490" w14:textId="77777777" w:rsidR="00826D06" w:rsidRDefault="00826D06" w:rsidP="00826D06">
      <w:r>
        <w:t>/home/jfullerton/CAVE/CA-CIE-Tools-TestEnv/v4-4_HSSM_Package_builder/hds/bot4.ref</w:t>
      </w:r>
      <w:r>
        <w:tab/>
        <w:t>5439116ed0ea25d90648886055c4dc8fde2bcc8b812d4683b55143906edeebc1</w:t>
      </w:r>
    </w:p>
    <w:p w14:paraId="7411D844" w14:textId="77777777" w:rsidR="00826D06" w:rsidRDefault="00826D06" w:rsidP="00826D06">
      <w:r>
        <w:t>/home/jfullerton/CAVE/CA-CIE-Tools-TestEnv/v4-4_HSSM_Package_builder/hds/bot5_FY79_03_116d.ref</w:t>
      </w:r>
      <w:r>
        <w:tab/>
        <w:t>2a172eeb8ff31341e617eb4e95991c1479dde58d50ed2c035a73bbbcebddbd0b</w:t>
      </w:r>
    </w:p>
    <w:p w14:paraId="6BA28C21" w14:textId="77777777" w:rsidR="00826D06" w:rsidRDefault="00826D06" w:rsidP="00826D06">
      <w:r>
        <w:t>/home/jfullerton/CAVE/CA-CIE-Tools-TestEnv/v4-4_HSSM_Package_builder/hds/bot6_FY79_03_116d.ref</w:t>
      </w:r>
      <w:r>
        <w:tab/>
        <w:t>49800f659d8446cb84e937a79607fc0fd22c7c1e94cd742e956828f54a298f66</w:t>
      </w:r>
    </w:p>
    <w:p w14:paraId="55E6CFB0" w14:textId="77777777" w:rsidR="00826D06" w:rsidRDefault="00826D06" w:rsidP="00826D06">
      <w:r>
        <w:t>/home/jfullerton/CAVE/CA-CIE-Tools-TestEnv/v4-4_HSSM_Package_builder/hds/bot7_FY79_03_116d.ref</w:t>
      </w:r>
      <w:r>
        <w:tab/>
        <w:t>316f81fa5a29158045d2a0b4f9d0e9927bb2cae2ae69bd14c4e69c32a87b6c97</w:t>
      </w:r>
    </w:p>
    <w:p w14:paraId="12BA7CF7" w14:textId="77777777" w:rsidR="00826D06" w:rsidRDefault="00826D06" w:rsidP="00826D06">
      <w:r>
        <w:t>/home/jfullerton/CAVE/CA-CIE-Tools-TestEnv/v4-4_HSSM_Package_builder/hds/sh1.ref</w:t>
      </w:r>
      <w:r>
        <w:tab/>
        <w:t>5c72f484a1bf746838b6106570077f22bbb2573cb072b2efb7541bd683ec04da</w:t>
      </w:r>
    </w:p>
    <w:p w14:paraId="1758C409" w14:textId="77777777" w:rsidR="00826D06" w:rsidRDefault="00826D06" w:rsidP="00826D06">
      <w:r>
        <w:t>/home/jfullerton/CAVE/CA-CIE-Tools-TestEnv/v4-4_HSSM_Package_builder/hds/sh2.ref</w:t>
      </w:r>
      <w:r>
        <w:tab/>
        <w:t>a4d84d3972550fa0f333ff70a0f8711f31b39333a008dfd80f5259adf1b410f4</w:t>
      </w:r>
    </w:p>
    <w:p w14:paraId="43653881" w14:textId="77777777" w:rsidR="00826D06" w:rsidRDefault="00826D06" w:rsidP="00826D06">
      <w:r>
        <w:t>/home/jfullerton/CAVE/CA-CIE-Tools-TestEnv/v4-4_HSSM_Package_builder/hds/sh3.ref</w:t>
      </w:r>
      <w:r>
        <w:tab/>
        <w:t>994019a7e8c1f3b7b5689888f864d3edeaeb1f6fcd55cdeab4d3d00617c0e6e9</w:t>
      </w:r>
    </w:p>
    <w:p w14:paraId="1D357F49" w14:textId="77777777" w:rsidR="00826D06" w:rsidRDefault="00826D06" w:rsidP="00826D06">
      <w:r>
        <w:t>/home/jfullerton/CAVE/CA-CIE-Tools-TestEnv/v4-4_HSSM_Package_builder/hds/sh4.ref</w:t>
      </w:r>
      <w:r>
        <w:tab/>
        <w:t>fad807fe4f3652d4c1d011524c39db8f0ad2d34a9fcf259a513efce23db65240</w:t>
      </w:r>
    </w:p>
    <w:p w14:paraId="2860E5DE" w14:textId="77777777" w:rsidR="00826D06" w:rsidRDefault="00826D06" w:rsidP="00826D06">
      <w:r>
        <w:t>/home/jfullerton/CAVE/CA-CIE-Tools-TestEnv/v4-4_HSSM_Package_builder/hds/sh5.ref</w:t>
      </w:r>
      <w:r>
        <w:tab/>
        <w:t>308a7ab800bb4a4e29ab5a4d431fec6d5a1e9b30d98194f8c8160f42309dcf84</w:t>
      </w:r>
    </w:p>
    <w:p w14:paraId="285F4107" w14:textId="77777777" w:rsidR="00826D06" w:rsidRDefault="00826D06" w:rsidP="00826D06">
      <w:r>
        <w:t>/home/jfullerton/CAVE/CA-CIE-Tools-TestEnv/v4-4_HSSM_Package_builder/hds/sh6.ref</w:t>
      </w:r>
      <w:r>
        <w:tab/>
        <w:t>649a286518ee1815ae8710d3d616fc8c164736820ed6521aa92b3543d524cfe7</w:t>
      </w:r>
    </w:p>
    <w:p w14:paraId="694E790A" w14:textId="77777777" w:rsidR="00826D06" w:rsidRDefault="00826D06" w:rsidP="00826D06">
      <w:r>
        <w:t>/home/jfullerton/CAVE/CA-CIE-Tools-TestEnv/v4-4_HSSM_Package_builder/hds/sh7.ref</w:t>
      </w:r>
      <w:r>
        <w:tab/>
        <w:t>efbaa30f9008ff17a3cf7cf975dee125dc56bf7bb9ac4223a9e96b9778e2378a</w:t>
      </w:r>
    </w:p>
    <w:p w14:paraId="02866A20" w14:textId="77777777" w:rsidR="00826D06" w:rsidRDefault="00826D06" w:rsidP="00826D06">
      <w:r>
        <w:t>/home/jfullerton/CAVE/CA-CIE-Tools-TestEnv/v4-4_HSSM_Package_builder/hds/top1.ref</w:t>
      </w:r>
      <w:r>
        <w:tab/>
        <w:t>30ccfc72c31497e1d421cd0b8ad4850cdea4fdf1ea438bace3208bc9bcd1e266</w:t>
      </w:r>
    </w:p>
    <w:p w14:paraId="79A1F9E8" w14:textId="77777777" w:rsidR="00826D06" w:rsidRDefault="00826D06" w:rsidP="00826D06">
      <w:r>
        <w:t>###Finished Process###</w:t>
      </w:r>
    </w:p>
    <w:p w14:paraId="55FD2089" w14:textId="77777777" w:rsidR="00826D06" w:rsidRDefault="00826D06" w:rsidP="00826D06"/>
    <w:p w14:paraId="6AD5FDDC" w14:textId="77777777" w:rsidR="00826D06" w:rsidRDefault="00826D06" w:rsidP="00826D06"/>
    <w:p w14:paraId="2E78D5D0" w14:textId="77777777" w:rsidR="00826D06" w:rsidRDefault="00826D06" w:rsidP="00826D06"/>
    <w:p w14:paraId="6CAF4DD3" w14:textId="77777777" w:rsidR="00826D06" w:rsidRDefault="00826D06" w:rsidP="00826D06">
      <w:r>
        <w:t>###Executing Fingerprint Tool###</w:t>
      </w:r>
    </w:p>
    <w:p w14:paraId="1C497983" w14:textId="77777777" w:rsidR="00826D06" w:rsidRDefault="00826D06" w:rsidP="00826D06">
      <w:r>
        <w:t>INFO--10/13/2020 08:18:18 AM--Starting CA-CIE Tool Runner.</w:t>
      </w:r>
      <w:r>
        <w:tab/>
        <w:t>Logging to "./AT-3_AT-3.log"</w:t>
      </w:r>
    </w:p>
    <w:p w14:paraId="49C752C2" w14:textId="77777777" w:rsidR="00826D06" w:rsidRDefault="00826D06" w:rsidP="00826D06">
      <w:r>
        <w:t>INFO--10/13/2020 08:18:18 AM--Code Version: a20ade26ba46389a537dde0f324e814282984c4e v5.11: /opt/tools/</w:t>
      </w:r>
      <w:proofErr w:type="spellStart"/>
      <w:r>
        <w:t>pylib</w:t>
      </w:r>
      <w:proofErr w:type="spellEnd"/>
      <w:r>
        <w:t>/runner/runner.py&lt;--1bcfd6779e9cbdb82673405873a8e5e81514ae27</w:t>
      </w:r>
    </w:p>
    <w:p w14:paraId="7EBEB0D8" w14:textId="77777777" w:rsidR="00826D06" w:rsidRDefault="00826D06" w:rsidP="00826D06"/>
    <w:p w14:paraId="74933C89" w14:textId="77777777" w:rsidR="00826D06" w:rsidRDefault="00826D06" w:rsidP="00826D06">
      <w:r>
        <w:t>INFO--10/13/2020 08:18:18 AM--Code Version: a20ade26ba46389a537dde0f324e814282984c4e v5.11: /opt/tools/</w:t>
      </w:r>
      <w:proofErr w:type="spellStart"/>
      <w:r>
        <w:t>pylib</w:t>
      </w:r>
      <w:proofErr w:type="spellEnd"/>
      <w:r>
        <w:t>/fingerprint/fingerprint.py&lt;--e9692a4faec2ee264fe50417b6b6a516ba82b2f6</w:t>
      </w:r>
    </w:p>
    <w:p w14:paraId="4F864D87" w14:textId="77777777" w:rsidR="00826D06" w:rsidRDefault="00826D06" w:rsidP="00826D06"/>
    <w:p w14:paraId="6E591453" w14:textId="77777777" w:rsidR="00826D06" w:rsidRDefault="00826D06" w:rsidP="00826D06">
      <w:r>
        <w:t xml:space="preserve">INFO--10/13/2020 08:18:18 AM--QA Status: </w:t>
      </w:r>
      <w:proofErr w:type="gramStart"/>
      <w:r>
        <w:t>QUALIFIED :</w:t>
      </w:r>
      <w:proofErr w:type="gramEnd"/>
      <w:r>
        <w:t xml:space="preserve"> /opt/tools/pylib/runner/runner.py</w:t>
      </w:r>
    </w:p>
    <w:p w14:paraId="6A6D9DA6" w14:textId="77777777" w:rsidR="00826D06" w:rsidRDefault="00826D06" w:rsidP="00826D06">
      <w:r>
        <w:lastRenderedPageBreak/>
        <w:t xml:space="preserve">INFO--10/13/2020 08:18:18 AM--QA Status: </w:t>
      </w:r>
      <w:proofErr w:type="gramStart"/>
      <w:r>
        <w:t>QUALIFIED :</w:t>
      </w:r>
      <w:proofErr w:type="gramEnd"/>
      <w:r>
        <w:t xml:space="preserve"> /opt/tools/pylib/fingerprint/fingerprint.py</w:t>
      </w:r>
    </w:p>
    <w:p w14:paraId="0A45DFEB" w14:textId="77777777" w:rsidR="00826D06" w:rsidRDefault="00826D06" w:rsidP="00826D06">
      <w:r>
        <w:t>INFO--10/13/2020 08:18:18 AM--Invoking Command:"python3.6"</w:t>
      </w:r>
      <w:r>
        <w:tab/>
        <w:t>with Arguments:"/opt/tools/pylib/fingerprint/fingerprint.py /opt/ICF/Prod/P2RCAL/v8.3/data/</w:t>
      </w:r>
      <w:proofErr w:type="spellStart"/>
      <w:r>
        <w:t>calib_final</w:t>
      </w:r>
      <w:proofErr w:type="spellEnd"/>
      <w:r>
        <w:t>/ --output ./AT-3_AT-3.log --</w:t>
      </w:r>
      <w:proofErr w:type="spellStart"/>
      <w:r>
        <w:t>outputmode</w:t>
      </w:r>
      <w:proofErr w:type="spellEnd"/>
      <w:r>
        <w:t xml:space="preserve"> a"</w:t>
      </w:r>
    </w:p>
    <w:p w14:paraId="35AC0274" w14:textId="77777777" w:rsidR="00826D06" w:rsidRDefault="00826D06" w:rsidP="00826D06">
      <w:r>
        <w:t>INFO--10/13/2020 08:18:18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2E6EBF1" w14:textId="77777777" w:rsidR="00826D06" w:rsidRDefault="00826D06" w:rsidP="00826D06">
      <w:r>
        <w:t>Fingerprint generated at 2020-10-13 08:18:18.933524</w:t>
      </w:r>
    </w:p>
    <w:p w14:paraId="0FF64130" w14:textId="77777777" w:rsidR="00826D06" w:rsidRDefault="00826D06" w:rsidP="00826D06">
      <w:r>
        <w:t>Total for 62 files</w:t>
      </w:r>
      <w:r>
        <w:tab/>
        <w:t>99dbbf7846fe07de7cea67d502b95b576883b229920817d273c74523150f1bc3</w:t>
      </w:r>
    </w:p>
    <w:p w14:paraId="752F9099" w14:textId="77777777" w:rsidR="00826D06" w:rsidRDefault="00826D06" w:rsidP="00826D06"/>
    <w:p w14:paraId="3CCB2655" w14:textId="77777777" w:rsidR="00826D06" w:rsidRDefault="00826D06" w:rsidP="00826D06">
      <w:r>
        <w:t>/opt/ICF/Prod/P2RCAL/v8.3/data/</w:t>
      </w:r>
      <w:proofErr w:type="spellStart"/>
      <w:r>
        <w:t>calib_final</w:t>
      </w:r>
      <w:proofErr w:type="spellEnd"/>
      <w:r>
        <w:t>/P2Rv8.3.bas</w:t>
      </w:r>
      <w:r>
        <w:tab/>
        <w:t>a9174ff63286daf8e3bfe1f4568af38280638642029fd70dabbb1edd51abe9f9</w:t>
      </w:r>
    </w:p>
    <w:p w14:paraId="588A6252" w14:textId="77777777" w:rsidR="00826D06" w:rsidRDefault="00826D06" w:rsidP="00826D06">
      <w:r>
        <w:t>/opt/ICF/Prod/P2RCAL/v8.3/data/</w:t>
      </w:r>
      <w:proofErr w:type="spellStart"/>
      <w:r>
        <w:t>calib_final</w:t>
      </w:r>
      <w:proofErr w:type="spellEnd"/>
      <w:r>
        <w:t>/P2Rv8.3.chd</w:t>
      </w:r>
      <w:r>
        <w:tab/>
        <w:t>0bc580df8c2bb8d585f6671b457b43acdecf24c9e1b010b24f78b4e3ddbe8f0d</w:t>
      </w:r>
    </w:p>
    <w:p w14:paraId="4FEABCA7"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/P2Rv8.3.dis</w:t>
      </w:r>
      <w:r w:rsidRPr="00427BB4">
        <w:rPr>
          <w:lang w:val="es-GT"/>
        </w:rPr>
        <w:tab/>
        <w:t>780fec30f05c6a51e722f31b80e7de46a1a5f19bdd9152d37276742ea9b368e6</w:t>
      </w:r>
    </w:p>
    <w:p w14:paraId="7B543CD7"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/P2Rv8.3.hfb</w:t>
      </w:r>
      <w:r w:rsidRPr="00427BB4">
        <w:rPr>
          <w:lang w:val="es-GT"/>
        </w:rPr>
        <w:tab/>
        <w:t>16a3d1236ef9847c5eba812e01a3bd3b94020a607fbe646593abe7fc21b6214b</w:t>
      </w:r>
    </w:p>
    <w:p w14:paraId="69AEECB4"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/P2Rv8.3.lpf</w:t>
      </w:r>
      <w:r w:rsidRPr="00427BB4">
        <w:rPr>
          <w:lang w:val="es-GT"/>
        </w:rPr>
        <w:tab/>
        <w:t>88baae862bb8464b982e8e12d7365564b4540bf98253b2b2f8c0d443c12db467</w:t>
      </w:r>
    </w:p>
    <w:p w14:paraId="76BBA51B"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/P2Rv8.3.lst</w:t>
      </w:r>
      <w:r w:rsidRPr="00427BB4">
        <w:rPr>
          <w:lang w:val="es-GT"/>
        </w:rPr>
        <w:tab/>
        <w:t>76e355022e68faf20e0c1cc939f0bfa20ef796d526c5a0e1eff7850ab214b778</w:t>
      </w:r>
    </w:p>
    <w:p w14:paraId="17B9F658"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/P2Rv8.3.mnw2</w:t>
      </w:r>
      <w:r w:rsidRPr="00427BB4">
        <w:rPr>
          <w:lang w:val="es-GT"/>
        </w:rPr>
        <w:tab/>
        <w:t>1bcc1201d84bcf340315ce7df32c0182faf904730565f89647b71dabc855aa19</w:t>
      </w:r>
    </w:p>
    <w:p w14:paraId="542C596C"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/P2Rv8.3.mst</w:t>
      </w:r>
      <w:r w:rsidRPr="00427BB4">
        <w:rPr>
          <w:lang w:val="es-GT"/>
        </w:rPr>
        <w:tab/>
        <w:t>816aab56b0c10e796fed5a8b5eda5cf4a5db5483e50300c2349c618d0bb538bc</w:t>
      </w:r>
    </w:p>
    <w:p w14:paraId="446F5AB4"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/P2Rv8.3.nam</w:t>
      </w:r>
      <w:r w:rsidRPr="00427BB4">
        <w:rPr>
          <w:lang w:val="es-GT"/>
        </w:rPr>
        <w:tab/>
        <w:t>5ffde9b0290773c7c88377b090ba5984101fee9a230dc87c6448e9753e19a886</w:t>
      </w:r>
    </w:p>
    <w:p w14:paraId="7EF77664"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w:t>
      </w:r>
      <w:proofErr w:type="gramStart"/>
      <w:r w:rsidRPr="00427BB4">
        <w:rPr>
          <w:lang w:val="es-GT"/>
        </w:rPr>
        <w:t>3.oc</w:t>
      </w:r>
      <w:proofErr w:type="gramEnd"/>
      <w:r w:rsidRPr="00427BB4">
        <w:rPr>
          <w:lang w:val="es-GT"/>
        </w:rPr>
        <w:tab/>
        <w:t>2e644464bd8f0a2055f663d179f1020f7263709e0d5c96d8c43e8ed3bc4e4234</w:t>
      </w:r>
    </w:p>
    <w:p w14:paraId="7685D3B5"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/P2Rv8.3.ort</w:t>
      </w:r>
      <w:r w:rsidRPr="00427BB4">
        <w:rPr>
          <w:lang w:val="es-GT"/>
        </w:rPr>
        <w:tab/>
        <w:t>a2aca5af418855bf9b71383b932f5dd63ad190a5046de99b8e23771e7bcdeb80</w:t>
      </w:r>
    </w:p>
    <w:p w14:paraId="0717D0DA"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/P2Rv8.3.rch</w:t>
      </w:r>
      <w:r w:rsidRPr="00427BB4">
        <w:rPr>
          <w:lang w:val="es-GT"/>
        </w:rPr>
        <w:tab/>
        <w:t>e771cb232a43835cf8c714f7b3a651afc6ccf3140c78ea40b58359f3ec95bdca</w:t>
      </w:r>
    </w:p>
    <w:p w14:paraId="37B3E5AE"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/P2Rv8.3.riv</w:t>
      </w:r>
      <w:r w:rsidRPr="00427BB4">
        <w:rPr>
          <w:lang w:val="es-GT"/>
        </w:rPr>
        <w:tab/>
        <w:t>428e66a3fc0a4c63fe8bc54888ba5640a0bcf6ee8bc836170c2c1ec42c4a91f4</w:t>
      </w:r>
    </w:p>
    <w:p w14:paraId="0B7F1DAE"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/P2Rv8.3.spc</w:t>
      </w:r>
      <w:r w:rsidRPr="00427BB4">
        <w:rPr>
          <w:lang w:val="es-GT"/>
        </w:rPr>
        <w:tab/>
        <w:t>661044af6959176fa821729154529af057b534afcdf4821f078118826bd526ff</w:t>
      </w:r>
    </w:p>
    <w:p w14:paraId="26A24B0B"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/P2Rv8.3_ato.oc</w:t>
      </w:r>
      <w:r w:rsidRPr="00427BB4">
        <w:rPr>
          <w:lang w:val="es-GT"/>
        </w:rPr>
        <w:tab/>
        <w:t>4c60398686aaca975d34cfbe3c6f319d4286e79c90ec3406ceef0b7bc70ce413</w:t>
      </w:r>
    </w:p>
    <w:p w14:paraId="3B25ACA1" w14:textId="77777777" w:rsidR="00826D06" w:rsidRDefault="00826D06" w:rsidP="00826D06">
      <w:r>
        <w:t>/opt/ICF/Prod/P2RCAL/v8.3/data/</w:t>
      </w:r>
      <w:proofErr w:type="spellStart"/>
      <w:r>
        <w:t>calib_final</w:t>
      </w:r>
      <w:proofErr w:type="spellEnd"/>
      <w:r>
        <w:t>/P2Rv8.3_sh1.ref</w:t>
      </w:r>
      <w:r>
        <w:tab/>
        <w:t>1d5069249b81a13d8b98460eadf8e0863233cdb9a0f19ae20f20e8249740d1a5</w:t>
      </w:r>
    </w:p>
    <w:p w14:paraId="2F5C68D7" w14:textId="77777777" w:rsidR="00826D06" w:rsidRDefault="00826D06" w:rsidP="00826D06">
      <w:r>
        <w:t>/opt/ICF/Prod/P2RCAL/v8.3/data/</w:t>
      </w:r>
      <w:proofErr w:type="spellStart"/>
      <w:r>
        <w:t>calib_final</w:t>
      </w:r>
      <w:proofErr w:type="spellEnd"/>
      <w:r>
        <w:t>/P2Rv8.3_sh2.ref</w:t>
      </w:r>
      <w:r>
        <w:tab/>
        <w:t>9c51be975dfcf3a57c1c237e0cc8969fa0d17591b583dd472351ae0026879571</w:t>
      </w:r>
    </w:p>
    <w:p w14:paraId="072EDD78" w14:textId="77777777" w:rsidR="00826D06" w:rsidRDefault="00826D06" w:rsidP="00826D06">
      <w:r>
        <w:t>/opt/ICF/Prod/P2RCAL/v8.3/data/</w:t>
      </w:r>
      <w:proofErr w:type="spellStart"/>
      <w:r>
        <w:t>calib_final</w:t>
      </w:r>
      <w:proofErr w:type="spellEnd"/>
      <w:r>
        <w:t>/P2Rv8.3_sh3.ref</w:t>
      </w:r>
      <w:r>
        <w:tab/>
        <w:t>ba4bbefa1528ed6e7d1132d99c433f4e29691f38240f09af62b86ab1f07c0a6f</w:t>
      </w:r>
    </w:p>
    <w:p w14:paraId="2BF30482" w14:textId="77777777" w:rsidR="00826D06" w:rsidRDefault="00826D06" w:rsidP="00826D06">
      <w:r>
        <w:t>/opt/ICF/Prod/P2RCAL/v8.3/data/</w:t>
      </w:r>
      <w:proofErr w:type="spellStart"/>
      <w:r>
        <w:t>calib_final</w:t>
      </w:r>
      <w:proofErr w:type="spellEnd"/>
      <w:r>
        <w:t>/P2Rv8.3_sh4.ref</w:t>
      </w:r>
      <w:r>
        <w:tab/>
        <w:t>700900640a1fe89fb9e1c965fd0ae5b4471cd919e3a46ed61bac8ddb476bb59f</w:t>
      </w:r>
    </w:p>
    <w:p w14:paraId="2500C6BF" w14:textId="77777777" w:rsidR="00826D06" w:rsidRDefault="00826D06" w:rsidP="00826D06">
      <w:r>
        <w:lastRenderedPageBreak/>
        <w:t>/opt/ICF/Prod/P2RCAL/v8.3/data/</w:t>
      </w:r>
      <w:proofErr w:type="spellStart"/>
      <w:r>
        <w:t>calib_final</w:t>
      </w:r>
      <w:proofErr w:type="spellEnd"/>
      <w:r>
        <w:t>/P2Rv8.3_sh5.ref</w:t>
      </w:r>
      <w:r>
        <w:tab/>
        <w:t>3e78a611ed3d19e55e29060ddb859895c6930aa61ca20503f2a89629d498ca14</w:t>
      </w:r>
    </w:p>
    <w:p w14:paraId="29D546DC" w14:textId="77777777" w:rsidR="00826D06" w:rsidRDefault="00826D06" w:rsidP="00826D06">
      <w:r>
        <w:t>/opt/ICF/Prod/P2RCAL/v8.3/data/</w:t>
      </w:r>
      <w:proofErr w:type="spellStart"/>
      <w:r>
        <w:t>calib_final</w:t>
      </w:r>
      <w:proofErr w:type="spellEnd"/>
      <w:r>
        <w:t>/P2Rv8.3_sh6.ref</w:t>
      </w:r>
      <w:r>
        <w:tab/>
        <w:t>bba2ea051194ca0c38aa6f4a923e5e1ae3f7ed67ede8bc2ea201e79b167723ef</w:t>
      </w:r>
    </w:p>
    <w:p w14:paraId="760C259C" w14:textId="77777777" w:rsidR="00826D06" w:rsidRDefault="00826D06" w:rsidP="00826D06">
      <w:r>
        <w:t>/opt/ICF/Prod/P2RCAL/v8.3/data/</w:t>
      </w:r>
      <w:proofErr w:type="spellStart"/>
      <w:r>
        <w:t>calib_final</w:t>
      </w:r>
      <w:proofErr w:type="spellEnd"/>
      <w:r>
        <w:t>/P2Rv8.3_sh7.ref</w:t>
      </w:r>
      <w:r>
        <w:tab/>
        <w:t>93226a9674cefa9eaba64ab438dc0ce3b47b80049b16f8f539b743c384b056a1</w:t>
      </w:r>
    </w:p>
    <w:p w14:paraId="4B0BBAA5" w14:textId="77777777" w:rsidR="00826D06" w:rsidRDefault="00826D06" w:rsidP="00826D06">
      <w:r>
        <w:t>/opt/ICF/Prod/P2RCAL/v8.3/data/</w:t>
      </w:r>
      <w:proofErr w:type="spellStart"/>
      <w:r>
        <w:t>calib_final</w:t>
      </w:r>
      <w:proofErr w:type="spellEnd"/>
      <w:r>
        <w:t>/bot1.ref</w:t>
      </w:r>
      <w:r>
        <w:tab/>
        <w:t>f162da5bef18b495eea5f5819be30e1cb616d0790f708dff7bb3428129a7046c</w:t>
      </w:r>
    </w:p>
    <w:p w14:paraId="1C043837" w14:textId="77777777" w:rsidR="00826D06" w:rsidRDefault="00826D06" w:rsidP="00826D06">
      <w:r>
        <w:t>/opt/ICF/Prod/P2RCAL/v8.3/data/</w:t>
      </w:r>
      <w:proofErr w:type="spellStart"/>
      <w:r>
        <w:t>calib_final</w:t>
      </w:r>
      <w:proofErr w:type="spellEnd"/>
      <w:r>
        <w:t>/bot2.ref</w:t>
      </w:r>
      <w:r>
        <w:tab/>
        <w:t>cb6e88901e24bd42026290efa0825c632c35adfbf290ba67c2cd94ef1ffed979</w:t>
      </w:r>
    </w:p>
    <w:p w14:paraId="68ED5B83" w14:textId="77777777" w:rsidR="00826D06" w:rsidRDefault="00826D06" w:rsidP="00826D06">
      <w:r>
        <w:t>/opt/ICF/Prod/P2RCAL/v8.3/data/</w:t>
      </w:r>
      <w:proofErr w:type="spellStart"/>
      <w:r>
        <w:t>calib_final</w:t>
      </w:r>
      <w:proofErr w:type="spellEnd"/>
      <w:r>
        <w:t>/bot3.ref</w:t>
      </w:r>
      <w:r>
        <w:tab/>
        <w:t>0a219383be39b8528e4382f3a64dc1ea97b8fc023c7f50aacc5ed6bbf840b18b</w:t>
      </w:r>
    </w:p>
    <w:p w14:paraId="74DCA001" w14:textId="77777777" w:rsidR="00826D06" w:rsidRDefault="00826D06" w:rsidP="00826D06">
      <w:r>
        <w:t>/opt/ICF/Prod/P2RCAL/v8.3/data/</w:t>
      </w:r>
      <w:proofErr w:type="spellStart"/>
      <w:r>
        <w:t>calib_final</w:t>
      </w:r>
      <w:proofErr w:type="spellEnd"/>
      <w:r>
        <w:t>/bot4.ref</w:t>
      </w:r>
      <w:r>
        <w:tab/>
        <w:t>5439116ed0ea25d90648886055c4dc8fde2bcc8b812d4683b55143906edeebc1</w:t>
      </w:r>
    </w:p>
    <w:p w14:paraId="4EF34A63" w14:textId="77777777" w:rsidR="00826D06" w:rsidRDefault="00826D06" w:rsidP="00826D06">
      <w:r>
        <w:t>/opt/ICF/Prod/P2RCAL/v8.3/data/</w:t>
      </w:r>
      <w:proofErr w:type="spellStart"/>
      <w:r>
        <w:t>calib_final</w:t>
      </w:r>
      <w:proofErr w:type="spellEnd"/>
      <w:r>
        <w:t>/bot5.ref</w:t>
      </w:r>
      <w:r>
        <w:tab/>
        <w:t>351c551e214c092b56bea573ac9457d044b684e1908917476d149d0d7b5d2bfa</w:t>
      </w:r>
    </w:p>
    <w:p w14:paraId="667993E6" w14:textId="77777777" w:rsidR="00826D06" w:rsidRDefault="00826D06" w:rsidP="00826D06">
      <w:r>
        <w:t>/opt/ICF/Prod/P2RCAL/v8.3/data/</w:t>
      </w:r>
      <w:proofErr w:type="spellStart"/>
      <w:r>
        <w:t>calib_final</w:t>
      </w:r>
      <w:proofErr w:type="spellEnd"/>
      <w:r>
        <w:t>/bot5_FY79_03_116d.ref</w:t>
      </w:r>
      <w:r>
        <w:tab/>
        <w:t>2a172eeb8ff31341e617eb4e95991c1479dde58d50ed2c035a73bbbcebddbd0b</w:t>
      </w:r>
    </w:p>
    <w:p w14:paraId="612BD9E3" w14:textId="77777777" w:rsidR="00826D06" w:rsidRDefault="00826D06" w:rsidP="00826D06">
      <w:r>
        <w:t>/opt/ICF/Prod/P2RCAL/v8.3/data/</w:t>
      </w:r>
      <w:proofErr w:type="spellStart"/>
      <w:r>
        <w:t>calib_final</w:t>
      </w:r>
      <w:proofErr w:type="spellEnd"/>
      <w:r>
        <w:t>/bot6.ref</w:t>
      </w:r>
      <w:r>
        <w:tab/>
        <w:t>29962c4a13c33bc74998a047cf05deb4ddad7307a480e2400f3f9cc987b98e80</w:t>
      </w:r>
    </w:p>
    <w:p w14:paraId="6A52B28D" w14:textId="77777777" w:rsidR="00826D06" w:rsidRDefault="00826D06" w:rsidP="00826D06">
      <w:r>
        <w:t>/opt/ICF/Prod/P2RCAL/v8.3/data/</w:t>
      </w:r>
      <w:proofErr w:type="spellStart"/>
      <w:r>
        <w:t>calib_final</w:t>
      </w:r>
      <w:proofErr w:type="spellEnd"/>
      <w:r>
        <w:t>/bot6_FY79_03_116d.ref</w:t>
      </w:r>
      <w:r>
        <w:tab/>
        <w:t>49800f659d8446cb84e937a79607fc0fd22c7c1e94cd742e956828f54a298f66</w:t>
      </w:r>
    </w:p>
    <w:p w14:paraId="0198CA4E" w14:textId="77777777" w:rsidR="00826D06" w:rsidRDefault="00826D06" w:rsidP="00826D06">
      <w:r>
        <w:t>/opt/ICF/Prod/P2RCAL/v8.3/data/</w:t>
      </w:r>
      <w:proofErr w:type="spellStart"/>
      <w:r>
        <w:t>calib_final</w:t>
      </w:r>
      <w:proofErr w:type="spellEnd"/>
      <w:r>
        <w:t>/bot7.ref</w:t>
      </w:r>
      <w:r>
        <w:tab/>
        <w:t>9156963f7859b90b36fdea4274c983fbaa67e0fd6007e92900d22f5b14d31191</w:t>
      </w:r>
    </w:p>
    <w:p w14:paraId="5D95C835" w14:textId="77777777" w:rsidR="00826D06" w:rsidRDefault="00826D06" w:rsidP="00826D06">
      <w:r>
        <w:t>/opt/ICF/Prod/P2RCAL/v8.3/data/</w:t>
      </w:r>
      <w:proofErr w:type="spellStart"/>
      <w:r>
        <w:t>calib_final</w:t>
      </w:r>
      <w:proofErr w:type="spellEnd"/>
      <w:r>
        <w:t>/bot7_FY79_03_116d.ref</w:t>
      </w:r>
      <w:r>
        <w:tab/>
        <w:t>316f81fa5a29158045d2a0b4f9d0e9927bb2cae2ae69bd14c4e69c32a87b6c97</w:t>
      </w:r>
    </w:p>
    <w:p w14:paraId="562E8A19" w14:textId="77777777" w:rsidR="00826D06" w:rsidRDefault="00826D06" w:rsidP="00826D06">
      <w:r>
        <w:t>/opt/ICF/Prod/P2RCAL/v8.3/data/</w:t>
      </w:r>
      <w:proofErr w:type="spellStart"/>
      <w:r>
        <w:t>calib_final</w:t>
      </w:r>
      <w:proofErr w:type="spellEnd"/>
      <w:r>
        <w:t>/ibnd1.inf</w:t>
      </w:r>
      <w:r>
        <w:tab/>
        <w:t>8bea383f48516051a085896a35408e62e14f1ac5c6fac731d12a15fb3b56c452</w:t>
      </w:r>
    </w:p>
    <w:p w14:paraId="5274B527" w14:textId="77777777" w:rsidR="00826D06" w:rsidRDefault="00826D06" w:rsidP="00826D06">
      <w:r>
        <w:t>/opt/ICF/Prod/P2RCAL/v8.3/data/</w:t>
      </w:r>
      <w:proofErr w:type="spellStart"/>
      <w:r>
        <w:t>calib_final</w:t>
      </w:r>
      <w:proofErr w:type="spellEnd"/>
      <w:r>
        <w:t>/ibnd2.inf</w:t>
      </w:r>
      <w:r>
        <w:tab/>
        <w:t>f62e57f7c4d948721f023f8e42bc83b68e04f1fcfa35de9352d08d546f0a3b70</w:t>
      </w:r>
    </w:p>
    <w:p w14:paraId="62566B5D"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/ibnd3.inf</w:t>
      </w:r>
      <w:r w:rsidRPr="00427BB4">
        <w:rPr>
          <w:lang w:val="es-GT"/>
        </w:rPr>
        <w:tab/>
        <w:t>f62e57f7c4d948721f023f8e42bc83b68e04f1fcfa35de9352d08d546f0a3b70</w:t>
      </w:r>
    </w:p>
    <w:p w14:paraId="2861B297"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/ibnd4.inf</w:t>
      </w:r>
      <w:r w:rsidRPr="00427BB4">
        <w:rPr>
          <w:lang w:val="es-GT"/>
        </w:rPr>
        <w:tab/>
        <w:t>0b7fe94916d03e8965c2143b1ac39fa6af7b31c57e53f08813dc4a9b31428c65</w:t>
      </w:r>
    </w:p>
    <w:p w14:paraId="470D2299"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/ibnd5.inf</w:t>
      </w:r>
      <w:r w:rsidRPr="00427BB4">
        <w:rPr>
          <w:lang w:val="es-GT"/>
        </w:rPr>
        <w:tab/>
        <w:t>0b7fe94916d03e8965c2143b1ac39fa6af7b31c57e53f08813dc4a9b31428c65</w:t>
      </w:r>
    </w:p>
    <w:p w14:paraId="5DF515F5"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/ibnd6.inf</w:t>
      </w:r>
      <w:r w:rsidRPr="00427BB4">
        <w:rPr>
          <w:lang w:val="es-GT"/>
        </w:rPr>
        <w:tab/>
        <w:t>e383faab171e5a0aa8a59a138a35020e3349340a54afe6c918931bfb9d1a0a4c</w:t>
      </w:r>
    </w:p>
    <w:p w14:paraId="1E5831B2"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/ibnd7.inf</w:t>
      </w:r>
      <w:r w:rsidRPr="00427BB4">
        <w:rPr>
          <w:lang w:val="es-GT"/>
        </w:rPr>
        <w:tab/>
        <w:t>af13fa6e714c3101a253c8c516ffb531bbf0cba1d2e7572090ed2d483a626431</w:t>
      </w:r>
    </w:p>
    <w:p w14:paraId="38773D66" w14:textId="77777777" w:rsidR="00826D06" w:rsidRPr="00427BB4" w:rsidRDefault="00826D06" w:rsidP="00826D06">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/kh1.ref</w:t>
      </w:r>
      <w:r w:rsidRPr="00427BB4">
        <w:rPr>
          <w:lang w:val="es-GT"/>
        </w:rPr>
        <w:tab/>
        <w:t>38935fca1501a322869f39071e39f4900d783611edeb061415f45e379cef8ef6</w:t>
      </w:r>
    </w:p>
    <w:p w14:paraId="517B53AF" w14:textId="77777777" w:rsidR="00826D06" w:rsidRDefault="00826D06" w:rsidP="00826D06">
      <w:r>
        <w:t>/opt/ICF/Prod/P2RCAL/v8.3/data/</w:t>
      </w:r>
      <w:proofErr w:type="spellStart"/>
      <w:r>
        <w:t>calib_final</w:t>
      </w:r>
      <w:proofErr w:type="spellEnd"/>
      <w:r>
        <w:t>/kh2.ref</w:t>
      </w:r>
      <w:r>
        <w:tab/>
        <w:t>8364c45b799b9789e6bcd2859871ad44b94cbfcd57abad6bdff1e535d2cd19a2</w:t>
      </w:r>
    </w:p>
    <w:p w14:paraId="0346546B" w14:textId="77777777" w:rsidR="00826D06" w:rsidRDefault="00826D06" w:rsidP="00826D06">
      <w:r>
        <w:t>/opt/ICF/Prod/P2RCAL/v8.3/data/</w:t>
      </w:r>
      <w:proofErr w:type="spellStart"/>
      <w:r>
        <w:t>calib_final</w:t>
      </w:r>
      <w:proofErr w:type="spellEnd"/>
      <w:r>
        <w:t>/kh3.ref</w:t>
      </w:r>
      <w:r>
        <w:tab/>
        <w:t>455986c23a7f2267f122e546e347349632537a07753ae5174d28c0dc3d1da28f</w:t>
      </w:r>
    </w:p>
    <w:p w14:paraId="3C21394E" w14:textId="77777777" w:rsidR="00826D06" w:rsidRDefault="00826D06" w:rsidP="00826D06">
      <w:r>
        <w:t>/opt/ICF/Prod/P2RCAL/v8.3/data/</w:t>
      </w:r>
      <w:proofErr w:type="spellStart"/>
      <w:r>
        <w:t>calib_final</w:t>
      </w:r>
      <w:proofErr w:type="spellEnd"/>
      <w:r>
        <w:t>/kh4.ref</w:t>
      </w:r>
      <w:r>
        <w:tab/>
        <w:t>f6ea87b4ef8fd6b6c4e70b782d19dc816cc5f812f2f02d8d9957864f730b8018</w:t>
      </w:r>
    </w:p>
    <w:p w14:paraId="61A03429" w14:textId="77777777" w:rsidR="00826D06" w:rsidRDefault="00826D06" w:rsidP="00826D06">
      <w:r>
        <w:lastRenderedPageBreak/>
        <w:t>/opt/ICF/Prod/P2RCAL/v8.3/data/</w:t>
      </w:r>
      <w:proofErr w:type="spellStart"/>
      <w:r>
        <w:t>calib_final</w:t>
      </w:r>
      <w:proofErr w:type="spellEnd"/>
      <w:r>
        <w:t>/kh5.ref</w:t>
      </w:r>
      <w:r>
        <w:tab/>
        <w:t>da1f5a3e58ead268a59ab8f76cd47c9ea1cd86a00e038f8f7c13a990706bc879</w:t>
      </w:r>
    </w:p>
    <w:p w14:paraId="59FDFD08" w14:textId="77777777" w:rsidR="00826D06" w:rsidRDefault="00826D06" w:rsidP="00826D06">
      <w:r>
        <w:t>/opt/ICF/Prod/P2RCAL/v8.3/data/</w:t>
      </w:r>
      <w:proofErr w:type="spellStart"/>
      <w:r>
        <w:t>calib_final</w:t>
      </w:r>
      <w:proofErr w:type="spellEnd"/>
      <w:r>
        <w:t>/kh6.ref</w:t>
      </w:r>
      <w:r>
        <w:tab/>
        <w:t>179517891481efdd1ba19740e80dadaec15376f4e02b44ec742a29675fa41a21</w:t>
      </w:r>
    </w:p>
    <w:p w14:paraId="7FE10A92" w14:textId="77777777" w:rsidR="00826D06" w:rsidRDefault="00826D06" w:rsidP="00826D06">
      <w:r>
        <w:t>/opt/ICF/Prod/P2RCAL/v8.3/data/</w:t>
      </w:r>
      <w:proofErr w:type="spellStart"/>
      <w:r>
        <w:t>calib_final</w:t>
      </w:r>
      <w:proofErr w:type="spellEnd"/>
      <w:r>
        <w:t>/kh7.ref</w:t>
      </w:r>
      <w:r>
        <w:tab/>
        <w:t>9813f6d8d3c3ca10569e52946c7802813aad3f94da15bbb7148803fd2170601d</w:t>
      </w:r>
    </w:p>
    <w:p w14:paraId="775F8E1A" w14:textId="77777777" w:rsidR="00826D06" w:rsidRDefault="00826D06" w:rsidP="00826D06">
      <w:r>
        <w:t>/opt/ICF/Prod/P2RCAL/v8.3/data/</w:t>
      </w:r>
      <w:proofErr w:type="spellStart"/>
      <w:r>
        <w:t>calib_final</w:t>
      </w:r>
      <w:proofErr w:type="spellEnd"/>
      <w:r>
        <w:t>/sh1.ref</w:t>
      </w:r>
      <w:r>
        <w:tab/>
        <w:t>923bce4ca1631623c4c3cd82a1fd79a429782f48e608f1746d4c28d8fa57d249</w:t>
      </w:r>
    </w:p>
    <w:p w14:paraId="27DB8072" w14:textId="77777777" w:rsidR="00826D06" w:rsidRDefault="00826D06" w:rsidP="00826D06">
      <w:r>
        <w:t>/opt/ICF/Prod/P2RCAL/v8.3/data/</w:t>
      </w:r>
      <w:proofErr w:type="spellStart"/>
      <w:r>
        <w:t>calib_final</w:t>
      </w:r>
      <w:proofErr w:type="spellEnd"/>
      <w:r>
        <w:t>/sh2.ref</w:t>
      </w:r>
      <w:r>
        <w:tab/>
        <w:t>5de6f8ca92d59e2514a3a64e9172ba19faf62257e580cff5cbb19578043d33f0</w:t>
      </w:r>
    </w:p>
    <w:p w14:paraId="2ADB58C7" w14:textId="77777777" w:rsidR="00826D06" w:rsidRDefault="00826D06" w:rsidP="00826D06">
      <w:r>
        <w:t>/opt/ICF/Prod/P2RCAL/v8.3/data/</w:t>
      </w:r>
      <w:proofErr w:type="spellStart"/>
      <w:r>
        <w:t>calib_final</w:t>
      </w:r>
      <w:proofErr w:type="spellEnd"/>
      <w:r>
        <w:t>/sh3.ref</w:t>
      </w:r>
      <w:r>
        <w:tab/>
        <w:t>bf8ca866804af500eea50f406cafebaed97300c4fa8cea2af01e6aeef230d90b</w:t>
      </w:r>
    </w:p>
    <w:p w14:paraId="3BE98915" w14:textId="77777777" w:rsidR="00826D06" w:rsidRDefault="00826D06" w:rsidP="00826D06">
      <w:r>
        <w:t>/opt/ICF/Prod/P2RCAL/v8.3/data/</w:t>
      </w:r>
      <w:proofErr w:type="spellStart"/>
      <w:r>
        <w:t>calib_final</w:t>
      </w:r>
      <w:proofErr w:type="spellEnd"/>
      <w:r>
        <w:t>/sh4.ref</w:t>
      </w:r>
      <w:r>
        <w:tab/>
        <w:t>cdd06e674d5b2a0f8889f385d8c3e6bc5b75d3204672e64b3083fdf7c9cdff61</w:t>
      </w:r>
    </w:p>
    <w:p w14:paraId="093CCCB7" w14:textId="77777777" w:rsidR="00826D06" w:rsidRDefault="00826D06" w:rsidP="00826D06">
      <w:r>
        <w:t>/opt/ICF/Prod/P2RCAL/v8.3/data/</w:t>
      </w:r>
      <w:proofErr w:type="spellStart"/>
      <w:r>
        <w:t>calib_final</w:t>
      </w:r>
      <w:proofErr w:type="spellEnd"/>
      <w:r>
        <w:t>/sh5.ref</w:t>
      </w:r>
      <w:r>
        <w:tab/>
        <w:t>97698ac92d39640c98458cc50a3453030474d83e1c62e50ae6d20014bd0be641</w:t>
      </w:r>
    </w:p>
    <w:p w14:paraId="7C863309" w14:textId="77777777" w:rsidR="00826D06" w:rsidRDefault="00826D06" w:rsidP="00826D06">
      <w:r>
        <w:t>/opt/ICF/Prod/P2RCAL/v8.3/data/</w:t>
      </w:r>
      <w:proofErr w:type="spellStart"/>
      <w:r>
        <w:t>calib_final</w:t>
      </w:r>
      <w:proofErr w:type="spellEnd"/>
      <w:r>
        <w:t>/sh6.ref</w:t>
      </w:r>
      <w:r>
        <w:tab/>
        <w:t>2e67911ba081e00cf62ed97d85667961ecda3320396573938d0fd8ed05cdefb8</w:t>
      </w:r>
    </w:p>
    <w:p w14:paraId="4360E711" w14:textId="77777777" w:rsidR="00826D06" w:rsidRDefault="00826D06" w:rsidP="00826D06">
      <w:r>
        <w:t>/opt/ICF/Prod/P2RCAL/v8.3/data/</w:t>
      </w:r>
      <w:proofErr w:type="spellStart"/>
      <w:r>
        <w:t>calib_final</w:t>
      </w:r>
      <w:proofErr w:type="spellEnd"/>
      <w:r>
        <w:t>/sh7.ref</w:t>
      </w:r>
      <w:r>
        <w:tab/>
        <w:t>ee6cb31d4b5642a34124c6662ecdd47d4fdcc235d8726293b6644ff7d7ff0580</w:t>
      </w:r>
    </w:p>
    <w:p w14:paraId="778D4852" w14:textId="77777777" w:rsidR="00826D06" w:rsidRDefault="00826D06" w:rsidP="00826D06">
      <w:r>
        <w:t>/opt/ICF/Prod/P2RCAL/v8.3/data/</w:t>
      </w:r>
      <w:proofErr w:type="spellStart"/>
      <w:r>
        <w:t>calib_final</w:t>
      </w:r>
      <w:proofErr w:type="spellEnd"/>
      <w:r>
        <w:t>/</w:t>
      </w:r>
      <w:proofErr w:type="spellStart"/>
      <w:r>
        <w:t>ss.ref</w:t>
      </w:r>
      <w:proofErr w:type="spellEnd"/>
      <w:r>
        <w:tab/>
        <w:t>6cebcdeac730badaff8157da430c6e2b51f1e488ee5cef208eee12dd8c895637</w:t>
      </w:r>
    </w:p>
    <w:p w14:paraId="021C6722" w14:textId="77777777" w:rsidR="00826D06" w:rsidRDefault="00826D06" w:rsidP="00826D06">
      <w:r>
        <w:t>/opt/ICF/Prod/P2RCAL/v8.3/data/</w:t>
      </w:r>
      <w:proofErr w:type="spellStart"/>
      <w:r>
        <w:t>calib_final</w:t>
      </w:r>
      <w:proofErr w:type="spellEnd"/>
      <w:r>
        <w:t>/sy1.ref</w:t>
      </w:r>
      <w:r>
        <w:tab/>
        <w:t>634a18fae735c8177da45d73683ee14f3c1624903a2582ac1da93afc6b078b21</w:t>
      </w:r>
    </w:p>
    <w:p w14:paraId="16AD21DA" w14:textId="77777777" w:rsidR="00826D06" w:rsidRDefault="00826D06" w:rsidP="00826D06">
      <w:r>
        <w:t>/opt/ICF/Prod/P2RCAL/v8.3/data/</w:t>
      </w:r>
      <w:proofErr w:type="spellStart"/>
      <w:r>
        <w:t>calib_final</w:t>
      </w:r>
      <w:proofErr w:type="spellEnd"/>
      <w:r>
        <w:t>/sy2.ref</w:t>
      </w:r>
      <w:r>
        <w:tab/>
        <w:t>168c49d5cca20e49fad36d5c9680b09eb72a8d66b486a9765dc6072e0267b2d7</w:t>
      </w:r>
    </w:p>
    <w:p w14:paraId="0AF858E8" w14:textId="77777777" w:rsidR="00826D06" w:rsidRDefault="00826D06" w:rsidP="00826D06">
      <w:r>
        <w:t>/opt/ICF/Prod/P2RCAL/v8.3/data/</w:t>
      </w:r>
      <w:proofErr w:type="spellStart"/>
      <w:r>
        <w:t>calib_final</w:t>
      </w:r>
      <w:proofErr w:type="spellEnd"/>
      <w:r>
        <w:t>/sy3.ref</w:t>
      </w:r>
      <w:r>
        <w:tab/>
        <w:t>fbd483a7bb88f0d83554dbb75dc43fb29459bab2377976afafb34a81ec92ca85</w:t>
      </w:r>
    </w:p>
    <w:p w14:paraId="747762F1" w14:textId="77777777" w:rsidR="00826D06" w:rsidRDefault="00826D06" w:rsidP="00826D06">
      <w:r>
        <w:t>/opt/ICF/Prod/P2RCAL/v8.3/data/</w:t>
      </w:r>
      <w:proofErr w:type="spellStart"/>
      <w:r>
        <w:t>calib_final</w:t>
      </w:r>
      <w:proofErr w:type="spellEnd"/>
      <w:r>
        <w:t>/sy4.ref</w:t>
      </w:r>
      <w:r>
        <w:tab/>
        <w:t>c1bb39eca31ff85b369f6ad8aee707f12424ebda83dfd016bca5b974720ade32</w:t>
      </w:r>
    </w:p>
    <w:p w14:paraId="231BAD44" w14:textId="77777777" w:rsidR="00826D06" w:rsidRDefault="00826D06" w:rsidP="00826D06">
      <w:r>
        <w:t>/opt/ICF/Prod/P2RCAL/v8.3/data/</w:t>
      </w:r>
      <w:proofErr w:type="spellStart"/>
      <w:r>
        <w:t>calib_final</w:t>
      </w:r>
      <w:proofErr w:type="spellEnd"/>
      <w:r>
        <w:t>/sy5.ref</w:t>
      </w:r>
      <w:r>
        <w:tab/>
        <w:t>1d2a3e1e84550498709e715434f76dcd04251f366a626b6ddddd36442f887f12</w:t>
      </w:r>
    </w:p>
    <w:p w14:paraId="77D2CAF6" w14:textId="77777777" w:rsidR="00826D06" w:rsidRDefault="00826D06" w:rsidP="00826D06">
      <w:r>
        <w:t>/opt/ICF/Prod/P2RCAL/v8.3/data/</w:t>
      </w:r>
      <w:proofErr w:type="spellStart"/>
      <w:r>
        <w:t>calib_final</w:t>
      </w:r>
      <w:proofErr w:type="spellEnd"/>
      <w:r>
        <w:t>/sy6.ref</w:t>
      </w:r>
      <w:r>
        <w:tab/>
        <w:t>bc132ae70ffa92f4af41e3a231f7d5594b66c6f36489b75ef7fb66653a129ba2</w:t>
      </w:r>
    </w:p>
    <w:p w14:paraId="6CC14796" w14:textId="77777777" w:rsidR="00826D06" w:rsidRDefault="00826D06" w:rsidP="00826D06">
      <w:r>
        <w:t>/opt/ICF/Prod/P2RCAL/v8.3/data/</w:t>
      </w:r>
      <w:proofErr w:type="spellStart"/>
      <w:r>
        <w:t>calib_final</w:t>
      </w:r>
      <w:proofErr w:type="spellEnd"/>
      <w:r>
        <w:t>/sy7.ref</w:t>
      </w:r>
      <w:r>
        <w:tab/>
        <w:t>4841d8eff2f0c125ae4b66771515e7f8a4ebb37add869f1892ce92665b830779</w:t>
      </w:r>
    </w:p>
    <w:p w14:paraId="4DE42806" w14:textId="77777777" w:rsidR="00826D06" w:rsidRDefault="00826D06" w:rsidP="00826D06">
      <w:r>
        <w:t>/opt/ICF/Prod/P2RCAL/v8.3/data/</w:t>
      </w:r>
      <w:proofErr w:type="spellStart"/>
      <w:r>
        <w:t>calib_final</w:t>
      </w:r>
      <w:proofErr w:type="spellEnd"/>
      <w:r>
        <w:t>/top1.ref</w:t>
      </w:r>
      <w:r>
        <w:tab/>
        <w:t>30ccfc72c31497e1d421cd0b8ad4850cdea4fdf1ea438bace3208bc9bcd1e266</w:t>
      </w:r>
    </w:p>
    <w:p w14:paraId="44E042A0" w14:textId="77777777" w:rsidR="00826D06" w:rsidRDefault="00826D06" w:rsidP="00826D06">
      <w:r>
        <w:t>###Finished Process###</w:t>
      </w:r>
    </w:p>
    <w:p w14:paraId="6A68C2CC" w14:textId="77777777" w:rsidR="00826D06" w:rsidRDefault="00826D06" w:rsidP="00826D06"/>
    <w:p w14:paraId="500601AC" w14:textId="77777777" w:rsidR="00826D06" w:rsidRDefault="00826D06" w:rsidP="00826D06"/>
    <w:p w14:paraId="117AFD1A" w14:textId="77777777" w:rsidR="00826D06" w:rsidRDefault="00826D06" w:rsidP="00826D06"/>
    <w:p w14:paraId="364C8B37" w14:textId="77777777" w:rsidR="00826D06" w:rsidRDefault="00826D06" w:rsidP="00826D06">
      <w:r>
        <w:t>###Executing HSSM Builder###</w:t>
      </w:r>
    </w:p>
    <w:p w14:paraId="31857C5F" w14:textId="77777777" w:rsidR="00826D06" w:rsidRDefault="00826D06" w:rsidP="00826D06">
      <w:r>
        <w:t>INFO--10/13/2020 08:18:19 AM--Starting CA-CIE Tool Runner.</w:t>
      </w:r>
      <w:r>
        <w:tab/>
        <w:t>Logging to "./AT-3_AT-3.log"</w:t>
      </w:r>
    </w:p>
    <w:p w14:paraId="6901159C" w14:textId="77777777" w:rsidR="00826D06" w:rsidRDefault="00826D06" w:rsidP="00826D06">
      <w:r>
        <w:t>INFO--10/13/2020 08:18:19 AM--Code Version: a20ade26ba46389a537dde0f324e814282984c4e v5.11: /opt/tools/</w:t>
      </w:r>
      <w:proofErr w:type="spellStart"/>
      <w:r>
        <w:t>pylib</w:t>
      </w:r>
      <w:proofErr w:type="spellEnd"/>
      <w:r>
        <w:t>/runner/runner.py&lt;--1bcfd6779e9cbdb82673405873a8e5e81514ae27</w:t>
      </w:r>
    </w:p>
    <w:p w14:paraId="69A6FE5A" w14:textId="77777777" w:rsidR="00826D06" w:rsidRDefault="00826D06" w:rsidP="00826D06"/>
    <w:p w14:paraId="4678A620" w14:textId="77777777" w:rsidR="00826D06" w:rsidRDefault="00826D06" w:rsidP="00826D06">
      <w:r>
        <w:lastRenderedPageBreak/>
        <w:t xml:space="preserve">INFO--10/13/2020 08:18:19 AM--Code Version: aaafce05ab47c05addfcc456484e2630712ed1e9 Local repo SHA-1 has does not correspond to a remote repo release </w:t>
      </w:r>
      <w:proofErr w:type="gramStart"/>
      <w:r>
        <w:t>version: ..</w:t>
      </w:r>
      <w:proofErr w:type="gramEnd"/>
      <w:r>
        <w:t>/../../CA-CIE-Tools-TestRepos/sz_hssm_builder/CA-CIE-Tools/pylib/hssmbuilder/build_hssm.py&lt;--2cd53593123f842e64f78ac83e5ab72033bf2896</w:t>
      </w:r>
    </w:p>
    <w:p w14:paraId="1D89F4E4" w14:textId="77777777" w:rsidR="00826D06" w:rsidRDefault="00826D06" w:rsidP="00826D06"/>
    <w:p w14:paraId="50848B72" w14:textId="77777777" w:rsidR="00826D06" w:rsidRDefault="00826D06" w:rsidP="00826D06">
      <w:r>
        <w:t xml:space="preserve">INFO--10/13/2020 08:18:19 AM--QA Status: </w:t>
      </w:r>
      <w:proofErr w:type="gramStart"/>
      <w:r>
        <w:t>QUALIFIED :</w:t>
      </w:r>
      <w:proofErr w:type="gramEnd"/>
      <w:r>
        <w:t xml:space="preserve"> /opt/tools/pylib/runner/runner.py</w:t>
      </w:r>
    </w:p>
    <w:p w14:paraId="07E66C3C" w14:textId="77777777" w:rsidR="00826D06" w:rsidRDefault="00826D06" w:rsidP="00826D06">
      <w:r>
        <w:t xml:space="preserve">INFO--10/13/2020 08:18:19 AM--QA Status: </w:t>
      </w:r>
      <w:proofErr w:type="gramStart"/>
      <w:r>
        <w:t>TEST :</w:t>
      </w:r>
      <w:proofErr w:type="gramEnd"/>
      <w:r>
        <w:t xml:space="preserve"> ../../../CA-CIE-Tools-TestRepos/sz_hssm_builder/CA-CIE-Tools/pylib/hssmbuilder/build_hssm.py</w:t>
      </w:r>
    </w:p>
    <w:p w14:paraId="2DD2E8C7" w14:textId="77777777" w:rsidR="00826D06" w:rsidRDefault="00826D06" w:rsidP="00826D06">
      <w:r>
        <w:t>INFO--10/13/2020 08:18:19 AM--Invoking Command:"python3.6"</w:t>
      </w:r>
      <w:r>
        <w:tab/>
        <w:t xml:space="preserve">with </w:t>
      </w:r>
      <w:proofErr w:type="gramStart"/>
      <w:r>
        <w:t>Arguments:"..</w:t>
      </w:r>
      <w:proofErr w:type="gramEnd"/>
      <w:r>
        <w:t>/../../CA-CIE-Tools-TestRepos/sz_hssm_builder/CA-CIE-Tools/pylib/hssmbuilder/build_hssm.py /home/jfullerton/CAVE/CA-CIE-Tools-TestEnv/v4-4_HSSM_Package_builder/AT-3/config_AT-3_olive.json"</w:t>
      </w:r>
    </w:p>
    <w:p w14:paraId="0F38EFDD" w14:textId="77777777" w:rsidR="00826D06" w:rsidRDefault="00826D06" w:rsidP="00826D06">
      <w:r>
        <w:t>INFO--10/13/2020 08:18:19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656B566" w14:textId="77777777" w:rsidR="00826D06" w:rsidRDefault="00826D06" w:rsidP="00826D06">
      <w:r>
        <w:t>###Finished Process###</w:t>
      </w:r>
    </w:p>
    <w:p w14:paraId="6515185C" w14:textId="1779C1CE" w:rsidR="000411E7" w:rsidRDefault="00826D06" w:rsidP="00826D06">
      <w:r>
        <w:t>###Finished AT-3 ###</w:t>
      </w:r>
    </w:p>
    <w:p w14:paraId="25881E83" w14:textId="72074C39" w:rsidR="000411E7" w:rsidRDefault="000411E7"/>
    <w:tbl>
      <w:tblPr>
        <w:tblStyle w:val="TableGrid"/>
        <w:tblW w:w="0" w:type="auto"/>
        <w:tblInd w:w="90" w:type="dxa"/>
        <w:tblLook w:val="04A0" w:firstRow="1" w:lastRow="0" w:firstColumn="1" w:lastColumn="0" w:noHBand="0" w:noVBand="1"/>
      </w:tblPr>
      <w:tblGrid>
        <w:gridCol w:w="1280"/>
        <w:gridCol w:w="3319"/>
        <w:gridCol w:w="4174"/>
        <w:gridCol w:w="1217"/>
      </w:tblGrid>
      <w:tr w:rsidR="000411E7" w:rsidRPr="00932809" w14:paraId="132743AA" w14:textId="77777777" w:rsidTr="00851624">
        <w:trPr>
          <w:cantSplit/>
          <w:trHeight w:val="360"/>
          <w:tblHeader/>
        </w:trPr>
        <w:tc>
          <w:tcPr>
            <w:tcW w:w="9990" w:type="dxa"/>
            <w:gridSpan w:val="4"/>
            <w:tcBorders>
              <w:top w:val="nil"/>
              <w:left w:val="nil"/>
              <w:bottom w:val="single" w:sz="4" w:space="0" w:color="auto"/>
              <w:right w:val="nil"/>
            </w:tcBorders>
            <w:vAlign w:val="bottom"/>
          </w:tcPr>
          <w:p w14:paraId="0A8B57A6" w14:textId="77777777" w:rsidR="000411E7" w:rsidRDefault="000411E7" w:rsidP="000411E7">
            <w:pPr>
              <w:pStyle w:val="Table"/>
            </w:pPr>
          </w:p>
          <w:p w14:paraId="1EAE372D" w14:textId="3B71F3A5" w:rsidR="000411E7" w:rsidRDefault="000411E7" w:rsidP="000411E7">
            <w:pPr>
              <w:pStyle w:val="Table"/>
            </w:pPr>
            <w:r>
              <w:t xml:space="preserve">Table </w:t>
            </w:r>
            <w:r w:rsidR="00166252">
              <w:t>A</w:t>
            </w:r>
            <w:r w:rsidR="008D40D3">
              <w:t>-</w:t>
            </w:r>
            <w:r>
              <w:t>3</w:t>
            </w:r>
          </w:p>
          <w:p w14:paraId="1C8771D9" w14:textId="77777777" w:rsidR="000411E7" w:rsidRPr="00DA11B3" w:rsidRDefault="00427BB4" w:rsidP="000411E7">
            <w:pPr>
              <w:pStyle w:val="H1bodytext"/>
              <w:spacing w:after="0"/>
              <w:ind w:left="0"/>
              <w:jc w:val="center"/>
              <w:rPr>
                <w:rFonts w:ascii="Arial" w:hAnsi="Arial"/>
                <w:b/>
                <w:szCs w:val="22"/>
              </w:rPr>
            </w:pPr>
            <w:sdt>
              <w:sdtPr>
                <w:rPr>
                  <w:rFonts w:ascii="Arial" w:hAnsi="Arial"/>
                  <w:b/>
                  <w:bCs/>
                  <w:szCs w:val="22"/>
                </w:rPr>
                <w:alias w:val="Keywords"/>
                <w:tag w:val=""/>
                <w:id w:val="2140227968"/>
                <w:placeholder>
                  <w:docPart w:val="CB75250FFF1B41FB9D543B3850C101DD"/>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Cs w:val="22"/>
                  </w:rPr>
                  <w:t>HSSM Builder</w:t>
                </w:r>
              </w:sdtContent>
            </w:sdt>
            <w:r w:rsidR="000411E7" w:rsidRPr="00DA11B3">
              <w:rPr>
                <w:rFonts w:ascii="Arial" w:hAnsi="Arial" w:cs="Arial"/>
                <w:b/>
                <w:szCs w:val="22"/>
              </w:rPr>
              <w:t xml:space="preserve"> Acceptance </w:t>
            </w:r>
            <w:r w:rsidR="000411E7" w:rsidRPr="00DA11B3">
              <w:rPr>
                <w:rFonts w:ascii="Arial" w:hAnsi="Arial"/>
                <w:b/>
                <w:szCs w:val="22"/>
              </w:rPr>
              <w:t xml:space="preserve">Test Plan Case </w:t>
            </w:r>
            <w:r w:rsidR="000411E7">
              <w:rPr>
                <w:rFonts w:ascii="Arial" w:hAnsi="Arial"/>
                <w:b/>
                <w:szCs w:val="22"/>
              </w:rPr>
              <w:t>3</w:t>
            </w:r>
          </w:p>
        </w:tc>
      </w:tr>
      <w:tr w:rsidR="000411E7" w:rsidRPr="007D0AAC" w14:paraId="37D42B14" w14:textId="77777777" w:rsidTr="00851624">
        <w:trPr>
          <w:cantSplit/>
          <w:trHeight w:val="530"/>
          <w:tblHeader/>
        </w:trPr>
        <w:tc>
          <w:tcPr>
            <w:tcW w:w="4599" w:type="dxa"/>
            <w:gridSpan w:val="2"/>
            <w:tcBorders>
              <w:top w:val="single" w:sz="4" w:space="0" w:color="auto"/>
            </w:tcBorders>
            <w:shd w:val="clear" w:color="auto" w:fill="auto"/>
            <w:vAlign w:val="center"/>
          </w:tcPr>
          <w:p w14:paraId="645B7C37" w14:textId="77777777" w:rsidR="000411E7" w:rsidRPr="007D0AAC" w:rsidRDefault="00427BB4" w:rsidP="000411E7">
            <w:pPr>
              <w:pStyle w:val="H1bodytext"/>
              <w:spacing w:after="0"/>
              <w:ind w:left="0"/>
              <w:jc w:val="center"/>
              <w:rPr>
                <w:rFonts w:ascii="Arial" w:hAnsi="Arial"/>
                <w:b/>
                <w:sz w:val="20"/>
              </w:rPr>
            </w:pPr>
            <w:sdt>
              <w:sdtPr>
                <w:rPr>
                  <w:rFonts w:ascii="Arial" w:hAnsi="Arial"/>
                  <w:b/>
                  <w:bCs/>
                  <w:sz w:val="20"/>
                </w:rPr>
                <w:alias w:val="Keywords"/>
                <w:tag w:val=""/>
                <w:id w:val="-7604861"/>
                <w:placeholder>
                  <w:docPart w:val="921C311A1615445E8166671FDF637E49"/>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 w:val="20"/>
                  </w:rPr>
                  <w:t>HSSM Builder</w:t>
                </w:r>
              </w:sdtContent>
            </w:sdt>
            <w:r w:rsidR="000411E7" w:rsidRPr="007D0AAC">
              <w:rPr>
                <w:rFonts w:ascii="Arial" w:hAnsi="Arial" w:cs="Arial"/>
                <w:b/>
                <w:sz w:val="20"/>
              </w:rPr>
              <w:t xml:space="preserve"> </w:t>
            </w:r>
            <w:r w:rsidR="000411E7" w:rsidRPr="007D0AAC">
              <w:rPr>
                <w:rFonts w:ascii="Arial" w:hAnsi="Arial"/>
                <w:b/>
                <w:sz w:val="20"/>
              </w:rPr>
              <w:t>Acceptance Testing</w:t>
            </w:r>
          </w:p>
          <w:p w14:paraId="24B9314F"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3</w:t>
            </w:r>
          </w:p>
        </w:tc>
        <w:tc>
          <w:tcPr>
            <w:tcW w:w="5391" w:type="dxa"/>
            <w:gridSpan w:val="2"/>
            <w:tcBorders>
              <w:top w:val="single" w:sz="4" w:space="0" w:color="auto"/>
            </w:tcBorders>
            <w:shd w:val="clear" w:color="auto" w:fill="auto"/>
            <w:vAlign w:val="center"/>
          </w:tcPr>
          <w:p w14:paraId="6FA569AE" w14:textId="7F603325" w:rsidR="00E75662" w:rsidRPr="007D0AAC" w:rsidRDefault="000411E7" w:rsidP="000411E7">
            <w:pPr>
              <w:pStyle w:val="H1bodytext"/>
              <w:spacing w:after="0"/>
              <w:ind w:left="0"/>
              <w:rPr>
                <w:rFonts w:ascii="Arial" w:hAnsi="Arial"/>
                <w:b/>
                <w:sz w:val="20"/>
              </w:rPr>
            </w:pPr>
            <w:r w:rsidRPr="007D0AAC">
              <w:rPr>
                <w:rFonts w:ascii="Arial" w:hAnsi="Arial"/>
                <w:b/>
                <w:sz w:val="20"/>
              </w:rPr>
              <w:t>Date:</w:t>
            </w:r>
            <w:r w:rsidR="00E75662">
              <w:rPr>
                <w:rFonts w:ascii="Arial" w:hAnsi="Arial"/>
                <w:b/>
                <w:sz w:val="20"/>
              </w:rPr>
              <w:t xml:space="preserve"> </w:t>
            </w:r>
            <w:r w:rsidR="00255F96">
              <w:rPr>
                <w:rFonts w:ascii="Arial" w:hAnsi="Arial"/>
                <w:b/>
                <w:sz w:val="20"/>
              </w:rPr>
              <w:t>10</w:t>
            </w:r>
            <w:r w:rsidR="00E75662">
              <w:rPr>
                <w:rFonts w:ascii="Arial" w:hAnsi="Arial"/>
                <w:b/>
                <w:sz w:val="20"/>
              </w:rPr>
              <w:t>/</w:t>
            </w:r>
            <w:r w:rsidR="00255F96">
              <w:rPr>
                <w:rFonts w:ascii="Arial" w:hAnsi="Arial"/>
                <w:b/>
                <w:sz w:val="20"/>
              </w:rPr>
              <w:t>13</w:t>
            </w:r>
            <w:r w:rsidR="00E75662">
              <w:rPr>
                <w:rFonts w:ascii="Arial" w:hAnsi="Arial"/>
                <w:b/>
                <w:sz w:val="20"/>
              </w:rPr>
              <w:t>/2020</w:t>
            </w:r>
          </w:p>
        </w:tc>
      </w:tr>
      <w:tr w:rsidR="000411E7" w:rsidRPr="00235EE7" w14:paraId="30FF93C2" w14:textId="77777777" w:rsidTr="00851624">
        <w:trPr>
          <w:cantSplit/>
          <w:trHeight w:val="530"/>
          <w:tblHeader/>
        </w:trPr>
        <w:tc>
          <w:tcPr>
            <w:tcW w:w="4599" w:type="dxa"/>
            <w:gridSpan w:val="2"/>
            <w:tcBorders>
              <w:top w:val="single" w:sz="4" w:space="0" w:color="auto"/>
            </w:tcBorders>
            <w:shd w:val="clear" w:color="auto" w:fill="auto"/>
            <w:vAlign w:val="center"/>
          </w:tcPr>
          <w:p w14:paraId="61856346" w14:textId="77777777" w:rsidR="000411E7" w:rsidRPr="007909AA" w:rsidRDefault="000411E7" w:rsidP="000411E7">
            <w:pPr>
              <w:pStyle w:val="H1bodytext"/>
              <w:spacing w:after="0"/>
              <w:ind w:left="0"/>
              <w:rPr>
                <w:rFonts w:ascii="Arial" w:hAnsi="Arial"/>
                <w:b/>
                <w:sz w:val="20"/>
              </w:rPr>
            </w:pPr>
            <w:r w:rsidRPr="007909AA">
              <w:rPr>
                <w:rFonts w:ascii="Arial" w:hAnsi="Arial"/>
                <w:b/>
                <w:sz w:val="20"/>
              </w:rPr>
              <w:t>Tool Runner Log File Location for this test:</w:t>
            </w:r>
          </w:p>
          <w:p w14:paraId="553E596F" w14:textId="28970B01" w:rsidR="000411E7" w:rsidRPr="007909AA" w:rsidRDefault="000411E7" w:rsidP="000411E7">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3</w:t>
            </w:r>
          </w:p>
        </w:tc>
        <w:tc>
          <w:tcPr>
            <w:tcW w:w="5391" w:type="dxa"/>
            <w:gridSpan w:val="2"/>
            <w:tcBorders>
              <w:top w:val="single" w:sz="4" w:space="0" w:color="auto"/>
            </w:tcBorders>
            <w:shd w:val="clear" w:color="auto" w:fill="auto"/>
            <w:vAlign w:val="center"/>
          </w:tcPr>
          <w:p w14:paraId="53F9CB78" w14:textId="6F45B072" w:rsidR="000411E7" w:rsidRPr="00B34273" w:rsidRDefault="000411E7" w:rsidP="000411E7">
            <w:pPr>
              <w:pStyle w:val="H1bodytext"/>
              <w:spacing w:after="0"/>
              <w:ind w:left="0"/>
              <w:rPr>
                <w:rFonts w:ascii="Arial" w:hAnsi="Arial"/>
                <w:b/>
                <w:sz w:val="20"/>
              </w:rPr>
            </w:pPr>
            <w:r w:rsidRPr="00827617">
              <w:rPr>
                <w:rFonts w:ascii="Arial" w:hAnsi="Arial"/>
                <w:b/>
                <w:sz w:val="20"/>
              </w:rPr>
              <w:t>Test Performed By:</w:t>
            </w:r>
            <w:r w:rsidR="00851624">
              <w:rPr>
                <w:rFonts w:ascii="Arial" w:hAnsi="Arial"/>
                <w:b/>
                <w:sz w:val="20"/>
              </w:rPr>
              <w:t xml:space="preserve"> </w:t>
            </w:r>
            <w:r w:rsidR="00255F96">
              <w:rPr>
                <w:rFonts w:ascii="Arial" w:hAnsi="Arial"/>
                <w:b/>
                <w:sz w:val="20"/>
              </w:rPr>
              <w:t>J</w:t>
            </w:r>
            <w:r w:rsidR="00851624">
              <w:rPr>
                <w:rFonts w:ascii="Arial" w:hAnsi="Arial"/>
                <w:b/>
                <w:sz w:val="20"/>
              </w:rPr>
              <w:t>.</w:t>
            </w:r>
            <w:r w:rsidR="00255F96">
              <w:rPr>
                <w:rFonts w:ascii="Arial" w:hAnsi="Arial"/>
                <w:b/>
                <w:sz w:val="20"/>
              </w:rPr>
              <w:t xml:space="preserve"> Fullerton</w:t>
            </w:r>
          </w:p>
        </w:tc>
      </w:tr>
      <w:tr w:rsidR="000411E7" w:rsidRPr="007D0AAC" w14:paraId="086D5204" w14:textId="77777777" w:rsidTr="00851624">
        <w:trPr>
          <w:cantSplit/>
          <w:trHeight w:val="530"/>
          <w:tblHeader/>
        </w:trPr>
        <w:tc>
          <w:tcPr>
            <w:tcW w:w="9990" w:type="dxa"/>
            <w:gridSpan w:val="4"/>
            <w:tcBorders>
              <w:top w:val="single" w:sz="4" w:space="0" w:color="auto"/>
            </w:tcBorders>
            <w:shd w:val="clear" w:color="auto" w:fill="auto"/>
            <w:vAlign w:val="center"/>
          </w:tcPr>
          <w:p w14:paraId="57D45929" w14:textId="078F8014" w:rsidR="000411E7" w:rsidRPr="007D0AAC" w:rsidRDefault="000411E7" w:rsidP="000411E7">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sidR="00A06E1E">
              <w:rPr>
                <w:rFonts w:ascii="Arial" w:hAnsi="Arial"/>
                <w:b/>
                <w:sz w:val="20"/>
              </w:rPr>
              <w:t>4</w:t>
            </w:r>
            <w:r w:rsidRPr="00133177">
              <w:rPr>
                <w:rFonts w:ascii="Arial" w:hAnsi="Arial"/>
                <w:b/>
                <w:sz w:val="20"/>
              </w:rPr>
              <w:t>_HSSM_Package_builder/AT-</w:t>
            </w:r>
            <w:r>
              <w:rPr>
                <w:rFonts w:ascii="Arial" w:hAnsi="Arial"/>
                <w:b/>
                <w:sz w:val="20"/>
              </w:rPr>
              <w:t>3</w:t>
            </w:r>
          </w:p>
        </w:tc>
      </w:tr>
      <w:tr w:rsidR="000411E7" w:rsidRPr="00572F5F" w14:paraId="18A88735" w14:textId="77777777" w:rsidTr="00851624">
        <w:trPr>
          <w:cantSplit/>
          <w:trHeight w:val="530"/>
          <w:tblHeader/>
        </w:trPr>
        <w:tc>
          <w:tcPr>
            <w:tcW w:w="1280" w:type="dxa"/>
            <w:tcBorders>
              <w:top w:val="single" w:sz="4" w:space="0" w:color="auto"/>
            </w:tcBorders>
            <w:shd w:val="clear" w:color="auto" w:fill="D9D9D9" w:themeFill="background1" w:themeFillShade="D9"/>
            <w:vAlign w:val="center"/>
          </w:tcPr>
          <w:p w14:paraId="64F007F1"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tcBorders>
              <w:top w:val="single" w:sz="4" w:space="0" w:color="auto"/>
            </w:tcBorders>
            <w:shd w:val="clear" w:color="auto" w:fill="D9D9D9" w:themeFill="background1" w:themeFillShade="D9"/>
            <w:vAlign w:val="center"/>
          </w:tcPr>
          <w:p w14:paraId="676D93FF"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71D3899B"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5B52F5B2" w14:textId="77777777" w:rsidR="000411E7" w:rsidRPr="007D0AAC" w:rsidRDefault="000411E7" w:rsidP="000411E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411E7" w:rsidRPr="007D0AAC" w14:paraId="0356869A" w14:textId="77777777" w:rsidTr="00851624">
        <w:trPr>
          <w:cantSplit/>
          <w:trHeight w:val="440"/>
        </w:trPr>
        <w:tc>
          <w:tcPr>
            <w:tcW w:w="9990" w:type="dxa"/>
            <w:gridSpan w:val="4"/>
            <w:vAlign w:val="center"/>
          </w:tcPr>
          <w:p w14:paraId="1457B20E" w14:textId="77777777" w:rsidR="000411E7" w:rsidRPr="007D0AAC" w:rsidRDefault="000411E7" w:rsidP="000411E7">
            <w:pPr>
              <w:pStyle w:val="H1bodytext"/>
              <w:spacing w:after="0"/>
              <w:ind w:left="0"/>
              <w:rPr>
                <w:rFonts w:ascii="Arial" w:hAnsi="Arial"/>
                <w:sz w:val="20"/>
              </w:rPr>
            </w:pPr>
            <w:r>
              <w:rPr>
                <w:rFonts w:ascii="Arial" w:hAnsi="Arial"/>
                <w:sz w:val="20"/>
              </w:rPr>
              <w:t>Navigate to the Testing Directory</w:t>
            </w:r>
          </w:p>
        </w:tc>
      </w:tr>
      <w:tr w:rsidR="000411E7" w14:paraId="2DF917CE" w14:textId="77777777" w:rsidTr="00851624">
        <w:trPr>
          <w:cantSplit/>
          <w:trHeight w:val="485"/>
        </w:trPr>
        <w:tc>
          <w:tcPr>
            <w:tcW w:w="1280" w:type="dxa"/>
            <w:vAlign w:val="center"/>
          </w:tcPr>
          <w:p w14:paraId="2976684F" w14:textId="77777777" w:rsidR="000411E7" w:rsidRPr="007D0AAC" w:rsidRDefault="000411E7" w:rsidP="000411E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E8C788A" w14:textId="77777777" w:rsidR="000411E7" w:rsidRPr="007D0AAC" w:rsidRDefault="000411E7" w:rsidP="000411E7">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runner_run_AT-3.sh</w:t>
            </w:r>
          </w:p>
        </w:tc>
      </w:tr>
      <w:tr w:rsidR="000411E7" w14:paraId="012CEDE0" w14:textId="77777777" w:rsidTr="00851624">
        <w:trPr>
          <w:cantSplit/>
          <w:trHeight w:val="1340"/>
        </w:trPr>
        <w:tc>
          <w:tcPr>
            <w:tcW w:w="1280" w:type="dxa"/>
            <w:vAlign w:val="center"/>
          </w:tcPr>
          <w:p w14:paraId="4813133A" w14:textId="77777777" w:rsidR="000411E7" w:rsidRDefault="000411E7" w:rsidP="000411E7">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ED5664C" w14:textId="77777777" w:rsidR="000411E7" w:rsidRDefault="000411E7" w:rsidP="000411E7">
            <w:pPr>
              <w:pStyle w:val="H1bodytext"/>
              <w:spacing w:after="0"/>
              <w:ind w:left="0"/>
              <w:rPr>
                <w:rFonts w:ascii="Arial" w:hAnsi="Arial"/>
                <w:sz w:val="20"/>
              </w:rPr>
            </w:pPr>
            <w:r>
              <w:rPr>
                <w:rFonts w:ascii="Arial" w:hAnsi="Arial"/>
                <w:sz w:val="20"/>
              </w:rPr>
              <w:t xml:space="preserve">Wait until tool finishes processing the data files.  </w:t>
            </w:r>
          </w:p>
          <w:p w14:paraId="7BC23D5C" w14:textId="77777777" w:rsidR="000411E7" w:rsidRDefault="000411E7" w:rsidP="000411E7">
            <w:pPr>
              <w:pStyle w:val="H1bodytext"/>
              <w:spacing w:after="0"/>
              <w:ind w:left="0"/>
              <w:rPr>
                <w:rFonts w:ascii="Arial" w:hAnsi="Arial"/>
                <w:sz w:val="20"/>
              </w:rPr>
            </w:pPr>
          </w:p>
          <w:p w14:paraId="65B8E4C3" w14:textId="77777777" w:rsidR="000411E7" w:rsidRDefault="000411E7" w:rsidP="000411E7">
            <w:pPr>
              <w:pStyle w:val="H1bodytext"/>
              <w:spacing w:after="0"/>
              <w:ind w:left="0"/>
              <w:rPr>
                <w:rFonts w:ascii="Arial" w:hAnsi="Arial"/>
                <w:sz w:val="20"/>
              </w:rPr>
            </w:pPr>
            <w:r>
              <w:rPr>
                <w:rFonts w:ascii="Arial" w:hAnsi="Arial"/>
                <w:sz w:val="20"/>
              </w:rPr>
              <w:t>Note: The P2R model files were processed as part of the AT-1 test case. The AT-3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0411E7" w:rsidRPr="007D0AAC" w14:paraId="764DCBF6" w14:textId="77777777" w:rsidTr="00851624">
        <w:trPr>
          <w:cantSplit/>
          <w:trHeight w:val="908"/>
        </w:trPr>
        <w:tc>
          <w:tcPr>
            <w:tcW w:w="1280" w:type="dxa"/>
            <w:shd w:val="clear" w:color="auto" w:fill="auto"/>
            <w:vAlign w:val="center"/>
          </w:tcPr>
          <w:p w14:paraId="33AE6678" w14:textId="7AE18A06" w:rsidR="000411E7" w:rsidRDefault="00B40514" w:rsidP="000411E7">
            <w:pPr>
              <w:pStyle w:val="H1bodytext"/>
              <w:spacing w:after="0"/>
              <w:ind w:left="0"/>
              <w:jc w:val="center"/>
              <w:rPr>
                <w:rFonts w:ascii="Arial" w:hAnsi="Arial"/>
                <w:sz w:val="20"/>
              </w:rPr>
            </w:pPr>
            <w:r>
              <w:rPr>
                <w:rFonts w:ascii="Arial" w:hAnsi="Arial"/>
                <w:sz w:val="20"/>
              </w:rPr>
              <w:t>3</w:t>
            </w:r>
          </w:p>
        </w:tc>
        <w:tc>
          <w:tcPr>
            <w:tcW w:w="8710" w:type="dxa"/>
            <w:gridSpan w:val="3"/>
            <w:shd w:val="clear" w:color="auto" w:fill="auto"/>
            <w:vAlign w:val="center"/>
          </w:tcPr>
          <w:p w14:paraId="449DD6FF" w14:textId="77777777" w:rsidR="000411E7" w:rsidRPr="00702160" w:rsidRDefault="000411E7" w:rsidP="000411E7">
            <w:pPr>
              <w:pStyle w:val="H1bodytext"/>
              <w:spacing w:after="0"/>
              <w:ind w:left="0"/>
              <w:rPr>
                <w:rFonts w:ascii="Arial" w:hAnsi="Arial"/>
                <w:sz w:val="20"/>
              </w:rPr>
            </w:pPr>
            <w:r>
              <w:rPr>
                <w:rFonts w:ascii="Arial" w:hAnsi="Arial"/>
                <w:sz w:val="20"/>
              </w:rPr>
              <w:t xml:space="preserve">Using </w:t>
            </w:r>
            <w:proofErr w:type="spellStart"/>
            <w:r>
              <w:rPr>
                <w:rFonts w:ascii="Arial" w:hAnsi="Arial"/>
                <w:sz w:val="20"/>
              </w:rPr>
              <w:t>misc</w:t>
            </w:r>
            <w:proofErr w:type="spellEnd"/>
            <w:r>
              <w:rPr>
                <w:rFonts w:ascii="Arial" w:hAnsi="Arial"/>
                <w:sz w:val="20"/>
              </w:rPr>
              <w:t>/03_all_cell_by_day_dry_cell_shifted.csv verify:</w:t>
            </w:r>
          </w:p>
        </w:tc>
      </w:tr>
      <w:tr w:rsidR="001830BE" w:rsidRPr="007D0AAC" w14:paraId="4C6A6C57" w14:textId="77777777" w:rsidTr="00851624">
        <w:trPr>
          <w:cantSplit/>
          <w:trHeight w:val="1610"/>
        </w:trPr>
        <w:tc>
          <w:tcPr>
            <w:tcW w:w="1280" w:type="dxa"/>
            <w:shd w:val="clear" w:color="auto" w:fill="auto"/>
            <w:vAlign w:val="center"/>
          </w:tcPr>
          <w:p w14:paraId="57943BB1" w14:textId="36FB2CFD" w:rsidR="001830BE" w:rsidRDefault="001830BE" w:rsidP="001830BE">
            <w:pPr>
              <w:pStyle w:val="H1bodytext"/>
              <w:spacing w:after="0"/>
              <w:ind w:left="0"/>
              <w:jc w:val="center"/>
              <w:rPr>
                <w:rFonts w:ascii="Arial" w:hAnsi="Arial"/>
                <w:sz w:val="20"/>
              </w:rPr>
            </w:pPr>
            <w:r>
              <w:rPr>
                <w:rFonts w:ascii="Arial" w:hAnsi="Arial"/>
                <w:sz w:val="20"/>
              </w:rPr>
              <w:t>4</w:t>
            </w:r>
          </w:p>
        </w:tc>
        <w:tc>
          <w:tcPr>
            <w:tcW w:w="3319" w:type="dxa"/>
            <w:shd w:val="clear" w:color="auto" w:fill="auto"/>
            <w:vAlign w:val="center"/>
          </w:tcPr>
          <w:p w14:paraId="14932B05" w14:textId="5F8EF608" w:rsidR="001830BE" w:rsidRDefault="001830BE" w:rsidP="001830BE">
            <w:pPr>
              <w:pStyle w:val="H1bodytext"/>
              <w:spacing w:after="0"/>
              <w:ind w:left="0"/>
              <w:rPr>
                <w:rFonts w:ascii="Arial" w:hAnsi="Arial"/>
                <w:sz w:val="20"/>
              </w:rPr>
            </w:pPr>
            <w:r>
              <w:rPr>
                <w:rFonts w:ascii="Arial" w:hAnsi="Arial"/>
                <w:sz w:val="20"/>
              </w:rPr>
              <w:t>Verify that the following cells have</w:t>
            </w:r>
            <w:r w:rsidR="00255F96">
              <w:rPr>
                <w:rFonts w:ascii="Arial" w:hAnsi="Arial"/>
                <w:sz w:val="20"/>
              </w:rPr>
              <w:t xml:space="preserve"> </w:t>
            </w:r>
            <w:r>
              <w:rPr>
                <w:rFonts w:ascii="Arial" w:hAnsi="Arial"/>
                <w:sz w:val="20"/>
              </w:rPr>
              <w:t>mass in day 0 and then zero mass for the rest of the time series</w:t>
            </w:r>
          </w:p>
          <w:p w14:paraId="6CE61955" w14:textId="77777777" w:rsidR="001830BE" w:rsidRDefault="001830BE" w:rsidP="001830BE">
            <w:pPr>
              <w:pStyle w:val="H1bodytext"/>
              <w:spacing w:after="0"/>
              <w:ind w:left="0"/>
              <w:rPr>
                <w:rFonts w:ascii="Arial" w:hAnsi="Arial"/>
                <w:sz w:val="20"/>
              </w:rPr>
            </w:pPr>
          </w:p>
          <w:p w14:paraId="5266CCC3" w14:textId="77777777" w:rsidR="001830BE" w:rsidRDefault="001830BE" w:rsidP="001830BE">
            <w:pPr>
              <w:pStyle w:val="H1bodytext"/>
              <w:spacing w:after="0"/>
              <w:ind w:left="0"/>
              <w:rPr>
                <w:rFonts w:ascii="Arial" w:hAnsi="Arial"/>
                <w:sz w:val="20"/>
              </w:rPr>
            </w:pPr>
            <w:r>
              <w:rPr>
                <w:rFonts w:ascii="Arial" w:hAnsi="Arial"/>
                <w:sz w:val="20"/>
              </w:rPr>
              <w:t>50-130,</w:t>
            </w:r>
          </w:p>
          <w:p w14:paraId="4CCA2A7C" w14:textId="77777777" w:rsidR="001830BE" w:rsidRDefault="001830BE" w:rsidP="001830BE">
            <w:pPr>
              <w:pStyle w:val="H1bodytext"/>
              <w:spacing w:after="0"/>
              <w:ind w:left="0"/>
              <w:rPr>
                <w:rFonts w:ascii="Arial" w:hAnsi="Arial"/>
                <w:sz w:val="20"/>
              </w:rPr>
            </w:pPr>
            <w:r>
              <w:rPr>
                <w:rFonts w:ascii="Arial" w:hAnsi="Arial"/>
                <w:sz w:val="20"/>
              </w:rPr>
              <w:t>49-133,</w:t>
            </w:r>
          </w:p>
          <w:p w14:paraId="02CCA221" w14:textId="77777777" w:rsidR="001830BE" w:rsidRDefault="001830BE" w:rsidP="001830BE">
            <w:pPr>
              <w:pStyle w:val="H1bodytext"/>
              <w:spacing w:after="0"/>
              <w:ind w:left="0"/>
              <w:rPr>
                <w:rFonts w:ascii="Arial" w:hAnsi="Arial"/>
                <w:sz w:val="20"/>
              </w:rPr>
            </w:pPr>
            <w:r>
              <w:rPr>
                <w:rFonts w:ascii="Arial" w:hAnsi="Arial"/>
                <w:sz w:val="20"/>
              </w:rPr>
              <w:t>52-131,</w:t>
            </w:r>
          </w:p>
          <w:p w14:paraId="552E548B" w14:textId="135CC43A" w:rsidR="001830BE" w:rsidRDefault="001830BE" w:rsidP="001830BE">
            <w:pPr>
              <w:pStyle w:val="H1bodytext"/>
              <w:spacing w:after="0"/>
              <w:ind w:left="0"/>
              <w:rPr>
                <w:rFonts w:ascii="Arial" w:hAnsi="Arial"/>
                <w:sz w:val="20"/>
              </w:rPr>
            </w:pPr>
            <w:r>
              <w:rPr>
                <w:rFonts w:ascii="Arial" w:hAnsi="Arial"/>
                <w:sz w:val="20"/>
              </w:rPr>
              <w:t>53-132</w:t>
            </w:r>
          </w:p>
        </w:tc>
        <w:tc>
          <w:tcPr>
            <w:tcW w:w="4174" w:type="dxa"/>
            <w:shd w:val="clear" w:color="auto" w:fill="auto"/>
            <w:vAlign w:val="center"/>
          </w:tcPr>
          <w:p w14:paraId="6D6E443E" w14:textId="083A6FB1" w:rsidR="001830BE" w:rsidRDefault="001830BE" w:rsidP="001830BE">
            <w:pPr>
              <w:pStyle w:val="H1bodytext"/>
              <w:spacing w:after="0"/>
              <w:ind w:left="0"/>
              <w:rPr>
                <w:rFonts w:ascii="Arial" w:hAnsi="Arial"/>
                <w:sz w:val="20"/>
              </w:rPr>
            </w:pPr>
            <w:r>
              <w:rPr>
                <w:rFonts w:ascii="Arial" w:hAnsi="Arial"/>
                <w:sz w:val="20"/>
              </w:rPr>
              <w:t>These cells have less than 75% but greater than 10</w:t>
            </w:r>
            <w:r w:rsidR="00255F96">
              <w:rPr>
                <w:rFonts w:ascii="Arial" w:hAnsi="Arial"/>
                <w:sz w:val="20"/>
              </w:rPr>
              <w:t xml:space="preserve">%. </w:t>
            </w:r>
            <w:r>
              <w:rPr>
                <w:rFonts w:ascii="Arial" w:hAnsi="Arial"/>
                <w:sz w:val="20"/>
              </w:rPr>
              <w:t>This cell has 36% saturation before they go</w:t>
            </w:r>
            <w:r w:rsidR="00255F96">
              <w:rPr>
                <w:rFonts w:ascii="Arial" w:hAnsi="Arial"/>
                <w:sz w:val="20"/>
              </w:rPr>
              <w:t xml:space="preserve"> </w:t>
            </w:r>
            <w:r>
              <w:rPr>
                <w:rFonts w:ascii="Arial" w:hAnsi="Arial"/>
                <w:sz w:val="20"/>
              </w:rPr>
              <w:t>in layer 5 then goes inactive at layer 6 at day 0.   Per FR-14 mass will remain in this cell for day 0 then be shifted out afterwards.</w:t>
            </w:r>
            <w:bookmarkStart w:id="18" w:name="_GoBack"/>
            <w:bookmarkEnd w:id="18"/>
          </w:p>
        </w:tc>
        <w:tc>
          <w:tcPr>
            <w:tcW w:w="1217" w:type="dxa"/>
            <w:shd w:val="clear" w:color="auto" w:fill="auto"/>
            <w:vAlign w:val="center"/>
          </w:tcPr>
          <w:p w14:paraId="3A3CE001" w14:textId="2C88B2C7" w:rsidR="001830BE" w:rsidRPr="00702160" w:rsidRDefault="007D2513" w:rsidP="001830BE">
            <w:pPr>
              <w:pStyle w:val="H1bodytext"/>
              <w:spacing w:after="0"/>
              <w:ind w:left="0"/>
              <w:jc w:val="center"/>
              <w:rPr>
                <w:rFonts w:ascii="Arial" w:hAnsi="Arial"/>
                <w:sz w:val="20"/>
              </w:rPr>
            </w:pPr>
            <w:r>
              <w:rPr>
                <w:rFonts w:ascii="Arial" w:hAnsi="Arial"/>
                <w:sz w:val="20"/>
              </w:rPr>
              <w:t>PASS</w:t>
            </w:r>
          </w:p>
        </w:tc>
      </w:tr>
      <w:tr w:rsidR="001830BE" w:rsidRPr="007D0AAC" w14:paraId="66DE429F" w14:textId="77777777" w:rsidTr="00851624">
        <w:trPr>
          <w:cantSplit/>
          <w:trHeight w:val="1619"/>
        </w:trPr>
        <w:tc>
          <w:tcPr>
            <w:tcW w:w="1280" w:type="dxa"/>
            <w:shd w:val="clear" w:color="auto" w:fill="auto"/>
            <w:vAlign w:val="center"/>
          </w:tcPr>
          <w:p w14:paraId="29CB279D" w14:textId="671D5DA0" w:rsidR="001830BE" w:rsidRDefault="001830BE" w:rsidP="001830BE">
            <w:pPr>
              <w:pStyle w:val="H1bodytext"/>
              <w:spacing w:after="0"/>
              <w:ind w:left="0"/>
              <w:jc w:val="center"/>
              <w:rPr>
                <w:rFonts w:ascii="Arial" w:hAnsi="Arial"/>
                <w:sz w:val="20"/>
              </w:rPr>
            </w:pPr>
            <w:r>
              <w:rPr>
                <w:rFonts w:ascii="Arial" w:hAnsi="Arial"/>
                <w:sz w:val="20"/>
              </w:rPr>
              <w:lastRenderedPageBreak/>
              <w:t>5</w:t>
            </w:r>
          </w:p>
        </w:tc>
        <w:tc>
          <w:tcPr>
            <w:tcW w:w="3319" w:type="dxa"/>
            <w:shd w:val="clear" w:color="auto" w:fill="auto"/>
            <w:vAlign w:val="center"/>
          </w:tcPr>
          <w:p w14:paraId="65559108" w14:textId="77777777" w:rsidR="001830BE" w:rsidRDefault="001830BE" w:rsidP="001830BE">
            <w:pPr>
              <w:pStyle w:val="H1bodytext"/>
              <w:spacing w:after="0"/>
              <w:ind w:left="0"/>
              <w:rPr>
                <w:rFonts w:ascii="Arial" w:hAnsi="Arial"/>
                <w:sz w:val="20"/>
              </w:rPr>
            </w:pPr>
            <w:r>
              <w:rPr>
                <w:rFonts w:ascii="Arial" w:hAnsi="Arial"/>
                <w:sz w:val="20"/>
              </w:rPr>
              <w:t>Verify that the follow cells are no longer in the data set:</w:t>
            </w:r>
          </w:p>
          <w:p w14:paraId="1EA9D5C5" w14:textId="77777777" w:rsidR="001830BE" w:rsidRDefault="001830BE" w:rsidP="001830BE">
            <w:pPr>
              <w:pStyle w:val="H1bodytext"/>
              <w:spacing w:after="0"/>
              <w:ind w:left="0"/>
              <w:rPr>
                <w:rFonts w:ascii="Arial" w:hAnsi="Arial"/>
                <w:sz w:val="20"/>
              </w:rPr>
            </w:pPr>
            <w:r>
              <w:rPr>
                <w:rFonts w:ascii="Arial" w:hAnsi="Arial"/>
                <w:sz w:val="20"/>
              </w:rPr>
              <w:t>51-150</w:t>
            </w:r>
          </w:p>
          <w:p w14:paraId="022A0F15" w14:textId="28EA7336" w:rsidR="001830BE" w:rsidRDefault="001830BE" w:rsidP="001830BE">
            <w:pPr>
              <w:pStyle w:val="H1bodytext"/>
              <w:spacing w:after="0"/>
              <w:ind w:left="0"/>
              <w:rPr>
                <w:rFonts w:ascii="Arial" w:hAnsi="Arial"/>
                <w:sz w:val="20"/>
              </w:rPr>
            </w:pPr>
            <w:r>
              <w:rPr>
                <w:rFonts w:ascii="Arial" w:hAnsi="Arial"/>
                <w:sz w:val="20"/>
              </w:rPr>
              <w:t>91-151</w:t>
            </w:r>
          </w:p>
        </w:tc>
        <w:tc>
          <w:tcPr>
            <w:tcW w:w="4174" w:type="dxa"/>
            <w:shd w:val="clear" w:color="auto" w:fill="auto"/>
            <w:vAlign w:val="center"/>
          </w:tcPr>
          <w:p w14:paraId="22914BBB" w14:textId="71D5EC52" w:rsidR="001830BE" w:rsidRDefault="001830BE" w:rsidP="001830BE">
            <w:pPr>
              <w:pStyle w:val="H1bodytext"/>
              <w:spacing w:after="0"/>
              <w:ind w:left="0"/>
              <w:rPr>
                <w:rFonts w:ascii="Arial" w:hAnsi="Arial"/>
                <w:sz w:val="20"/>
              </w:rPr>
            </w:pPr>
            <w:r>
              <w:rPr>
                <w:rFonts w:ascii="Arial" w:hAnsi="Arial"/>
                <w:sz w:val="20"/>
              </w:rPr>
              <w:t xml:space="preserve">Cells are removed if they do not have any mass associated with them in the original dataset.   As a result, these cells should have been removed prior to </w:t>
            </w:r>
            <w:proofErr w:type="gramStart"/>
            <w:r>
              <w:rPr>
                <w:rFonts w:ascii="Arial" w:hAnsi="Arial"/>
                <w:sz w:val="20"/>
              </w:rPr>
              <w:t>03_all_cell_by_day_dry_cell_shifted.csv  being</w:t>
            </w:r>
            <w:proofErr w:type="gramEnd"/>
            <w:r>
              <w:rPr>
                <w:rFonts w:ascii="Arial" w:hAnsi="Arial"/>
                <w:sz w:val="20"/>
              </w:rPr>
              <w:t xml:space="preserve"> created per FR-15.</w:t>
            </w:r>
          </w:p>
        </w:tc>
        <w:tc>
          <w:tcPr>
            <w:tcW w:w="1217" w:type="dxa"/>
            <w:shd w:val="clear" w:color="auto" w:fill="auto"/>
            <w:vAlign w:val="center"/>
          </w:tcPr>
          <w:p w14:paraId="3B131A21" w14:textId="45FDE96D" w:rsidR="001830BE" w:rsidRPr="00702160" w:rsidRDefault="00826D06" w:rsidP="001830BE">
            <w:pPr>
              <w:pStyle w:val="H1bodytext"/>
              <w:spacing w:after="0"/>
              <w:ind w:left="0"/>
              <w:jc w:val="center"/>
              <w:rPr>
                <w:rFonts w:ascii="Arial" w:hAnsi="Arial"/>
                <w:sz w:val="20"/>
              </w:rPr>
            </w:pPr>
            <w:r>
              <w:rPr>
                <w:rFonts w:ascii="Arial" w:hAnsi="Arial"/>
                <w:sz w:val="20"/>
              </w:rPr>
              <w:t>PASS</w:t>
            </w:r>
          </w:p>
        </w:tc>
      </w:tr>
    </w:tbl>
    <w:p w14:paraId="6ACA630D" w14:textId="77777777" w:rsidR="000411E7" w:rsidRDefault="000411E7"/>
    <w:p w14:paraId="0B5D2F7E" w14:textId="77777777" w:rsidR="00826D06" w:rsidRDefault="00826D06">
      <w:pPr>
        <w:spacing w:after="160" w:line="259" w:lineRule="auto"/>
        <w:rPr>
          <w:rFonts w:ascii="Arial" w:hAnsi="Arial"/>
          <w:b/>
        </w:rPr>
      </w:pPr>
      <w:r>
        <w:rPr>
          <w:rFonts w:ascii="Arial" w:hAnsi="Arial"/>
          <w:b/>
        </w:rPr>
        <w:br w:type="page"/>
      </w:r>
    </w:p>
    <w:p w14:paraId="3F511D5F" w14:textId="38F0DD0E" w:rsidR="005E47FD" w:rsidRPr="00361BF9" w:rsidRDefault="005E47FD" w:rsidP="005E47FD">
      <w:pPr>
        <w:rPr>
          <w:rFonts w:ascii="Arial" w:hAnsi="Arial"/>
        </w:rPr>
      </w:pPr>
      <w:r w:rsidRPr="00361BF9">
        <w:rPr>
          <w:rFonts w:ascii="Arial" w:hAnsi="Arial"/>
          <w:b/>
        </w:rPr>
        <w:lastRenderedPageBreak/>
        <w:t>Tool Runner Log</w:t>
      </w:r>
      <w:r w:rsidRPr="00361BF9">
        <w:rPr>
          <w:rFonts w:ascii="Arial" w:hAnsi="Arial" w:cs="Arial"/>
        </w:rPr>
        <w:t xml:space="preserve">    </w:t>
      </w:r>
    </w:p>
    <w:p w14:paraId="25E0ABCA" w14:textId="77777777" w:rsidR="005E47FD" w:rsidRPr="00B40514" w:rsidRDefault="005E47FD" w:rsidP="005E47FD">
      <w:pPr>
        <w:rPr>
          <w:sz w:val="20"/>
          <w:szCs w:val="20"/>
        </w:rPr>
      </w:pPr>
    </w:p>
    <w:p w14:paraId="2FDEF6D6" w14:textId="77777777" w:rsidR="00973CDA" w:rsidRDefault="00973CDA" w:rsidP="00973CDA">
      <w:r>
        <w:t>###Executing AT-</w:t>
      </w:r>
      <w:proofErr w:type="gramStart"/>
      <w:r>
        <w:t>4  #</w:t>
      </w:r>
      <w:proofErr w:type="gramEnd"/>
      <w:r>
        <w:t>##</w:t>
      </w:r>
    </w:p>
    <w:p w14:paraId="17B04563" w14:textId="77777777" w:rsidR="00973CDA" w:rsidRDefault="00973CDA" w:rsidP="00973CDA"/>
    <w:p w14:paraId="6062B20B" w14:textId="77777777" w:rsidR="00973CDA" w:rsidRDefault="00973CDA" w:rsidP="00973CDA">
      <w:r>
        <w:t>###Executing Fingerprint Tool /home/jfullerton/CAVE/CA-CIE-Tools-TestEnv/v4-4_HSSM_Package_builder/AT-4/config_AT-4_olive.json ###</w:t>
      </w:r>
    </w:p>
    <w:p w14:paraId="455529FC" w14:textId="77777777" w:rsidR="00973CDA" w:rsidRDefault="00973CDA" w:rsidP="00973CDA">
      <w:r>
        <w:t>INFO--10/13/2020 09:13:50 AM--Starting CA-CIE Tool Runner.</w:t>
      </w:r>
      <w:r>
        <w:tab/>
        <w:t>Logging to "./AT-4_AT-4.log"</w:t>
      </w:r>
    </w:p>
    <w:p w14:paraId="6F388827" w14:textId="77777777" w:rsidR="00973CDA" w:rsidRDefault="00973CDA" w:rsidP="00973CDA">
      <w:r>
        <w:t>INFO--10/13/2020 09:13:50 AM--Code Version: a20ade26ba46389a537dde0f324e814282984c4e v5.11: /opt/tools/</w:t>
      </w:r>
      <w:proofErr w:type="spellStart"/>
      <w:r>
        <w:t>pylib</w:t>
      </w:r>
      <w:proofErr w:type="spellEnd"/>
      <w:r>
        <w:t>/runner/runner.py&lt;--1bcfd6779e9cbdb82673405873a8e5e81514ae27</w:t>
      </w:r>
    </w:p>
    <w:p w14:paraId="66CC37AD" w14:textId="77777777" w:rsidR="00973CDA" w:rsidRDefault="00973CDA" w:rsidP="00973CDA"/>
    <w:p w14:paraId="4380DD43" w14:textId="77777777" w:rsidR="00973CDA" w:rsidRDefault="00973CDA" w:rsidP="00973CDA">
      <w:r>
        <w:t>INFO--10/13/2020 09:13:50 AM--Code Version: a20ade26ba46389a537dde0f324e814282984c4e v5.11: /opt/tools/</w:t>
      </w:r>
      <w:proofErr w:type="spellStart"/>
      <w:r>
        <w:t>pylib</w:t>
      </w:r>
      <w:proofErr w:type="spellEnd"/>
      <w:r>
        <w:t>/fingerprint/fingerprint.py&lt;--e9692a4faec2ee264fe50417b6b6a516ba82b2f6</w:t>
      </w:r>
    </w:p>
    <w:p w14:paraId="41B51F05" w14:textId="77777777" w:rsidR="00973CDA" w:rsidRDefault="00973CDA" w:rsidP="00973CDA"/>
    <w:p w14:paraId="5C73C7D3" w14:textId="77777777" w:rsidR="00973CDA" w:rsidRDefault="00973CDA" w:rsidP="00973CDA">
      <w:r>
        <w:t xml:space="preserve">INFO--10/13/2020 09:13:50 AM--QA Status: </w:t>
      </w:r>
      <w:proofErr w:type="gramStart"/>
      <w:r>
        <w:t>QUALIFIED :</w:t>
      </w:r>
      <w:proofErr w:type="gramEnd"/>
      <w:r>
        <w:t xml:space="preserve"> /opt/tools/pylib/runner/runner.py</w:t>
      </w:r>
    </w:p>
    <w:p w14:paraId="60C5CEA7" w14:textId="77777777" w:rsidR="00973CDA" w:rsidRDefault="00973CDA" w:rsidP="00973CDA">
      <w:r>
        <w:t xml:space="preserve">INFO--10/13/2020 09:13:50 AM--QA Status: </w:t>
      </w:r>
      <w:proofErr w:type="gramStart"/>
      <w:r>
        <w:t>QUALIFIED :</w:t>
      </w:r>
      <w:proofErr w:type="gramEnd"/>
      <w:r>
        <w:t xml:space="preserve"> /opt/tools/pylib/fingerprint/fingerprint.py</w:t>
      </w:r>
    </w:p>
    <w:p w14:paraId="1F95D72E" w14:textId="77777777" w:rsidR="00973CDA" w:rsidRDefault="00973CDA" w:rsidP="00973CDA">
      <w:r>
        <w:t>INFO--10/13/2020 09:13:50 AM--Invoking Command:"python3.6"</w:t>
      </w:r>
      <w:r>
        <w:tab/>
        <w:t>with Arguments:"/opt/tools/pylib/fingerprint/fingerprint.py /home/jfullerton/CAVE/CA-CIE-Tools-TestEnv/v4-4_HSSM_Package_builder/AT-4/config_AT-4_olive.json --output ./AT-4_AT-4.log --</w:t>
      </w:r>
      <w:proofErr w:type="spellStart"/>
      <w:r>
        <w:t>outputmode</w:t>
      </w:r>
      <w:proofErr w:type="spellEnd"/>
      <w:r>
        <w:t xml:space="preserve"> a"</w:t>
      </w:r>
    </w:p>
    <w:p w14:paraId="526CB283" w14:textId="77777777" w:rsidR="00973CDA" w:rsidRDefault="00973CDA" w:rsidP="00973CDA">
      <w:r>
        <w:t>INFO--10/13/2020 09:13:50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F092B46" w14:textId="77777777" w:rsidR="00973CDA" w:rsidRDefault="00973CDA" w:rsidP="00973CDA">
      <w:r>
        <w:t>Fingerprint generated at 2020-10-13 09:13:50.807760</w:t>
      </w:r>
    </w:p>
    <w:p w14:paraId="0DCDF48C" w14:textId="77777777" w:rsidR="00973CDA" w:rsidRDefault="00973CDA" w:rsidP="00973CDA">
      <w:r>
        <w:t>/home/jfullerton/CAVE/CA-CIE-Tools-TestEnv/v4-4_HSSM_Package_builder/AT-4/config_AT-4_olive.json</w:t>
      </w:r>
      <w:r>
        <w:tab/>
        <w:t>dccdc8476a572d0c40e41057c14816ebe0550ea14bfc769670275466de7c1e86</w:t>
      </w:r>
    </w:p>
    <w:p w14:paraId="312B69B7" w14:textId="77777777" w:rsidR="00973CDA" w:rsidRDefault="00973CDA" w:rsidP="00973CDA"/>
    <w:p w14:paraId="69835690" w14:textId="77777777" w:rsidR="00973CDA" w:rsidRDefault="00973CDA" w:rsidP="00973CDA">
      <w:r>
        <w:t>###Finished Process###</w:t>
      </w:r>
    </w:p>
    <w:p w14:paraId="6E9CBE48" w14:textId="77777777" w:rsidR="00973CDA" w:rsidRDefault="00973CDA" w:rsidP="00973CDA"/>
    <w:p w14:paraId="0E3CC68C" w14:textId="77777777" w:rsidR="00973CDA" w:rsidRDefault="00973CDA" w:rsidP="00973CDA"/>
    <w:p w14:paraId="4C999C09" w14:textId="77777777" w:rsidR="00973CDA" w:rsidRDefault="00973CDA" w:rsidP="00973CDA"/>
    <w:p w14:paraId="3C03E16F" w14:textId="77777777" w:rsidR="00973CDA" w:rsidRDefault="00973CDA" w:rsidP="00973CDA">
      <w:r>
        <w:t>###Executing Fingerprint Tool###</w:t>
      </w:r>
    </w:p>
    <w:p w14:paraId="7BEC22D5" w14:textId="77777777" w:rsidR="00973CDA" w:rsidRDefault="00973CDA" w:rsidP="00973CDA">
      <w:r>
        <w:t>INFO--10/13/2020 09:13:50 AM--Starting CA-CIE Tool Runner.</w:t>
      </w:r>
      <w:r>
        <w:tab/>
        <w:t>Logging to "./AT-4_AT-4.log"</w:t>
      </w:r>
    </w:p>
    <w:p w14:paraId="2D013878" w14:textId="77777777" w:rsidR="00973CDA" w:rsidRDefault="00973CDA" w:rsidP="00973CDA">
      <w:r>
        <w:t>INFO--10/13/2020 09:13:50 AM--Code Version: a20ade26ba46389a537dde0f324e814282984c4e v5.11: /opt/tools/</w:t>
      </w:r>
      <w:proofErr w:type="spellStart"/>
      <w:r>
        <w:t>pylib</w:t>
      </w:r>
      <w:proofErr w:type="spellEnd"/>
      <w:r>
        <w:t>/runner/runner.py&lt;--1bcfd6779e9cbdb82673405873a8e5e81514ae27</w:t>
      </w:r>
    </w:p>
    <w:p w14:paraId="22E02D6F" w14:textId="77777777" w:rsidR="00973CDA" w:rsidRDefault="00973CDA" w:rsidP="00973CDA"/>
    <w:p w14:paraId="0D3BCD00" w14:textId="77777777" w:rsidR="00973CDA" w:rsidRDefault="00973CDA" w:rsidP="00973CDA">
      <w:r>
        <w:t>INFO--10/13/2020 09:13:50 AM--Code Version: a20ade26ba46389a537dde0f324e814282984c4e v5.11: /opt/tools/</w:t>
      </w:r>
      <w:proofErr w:type="spellStart"/>
      <w:r>
        <w:t>pylib</w:t>
      </w:r>
      <w:proofErr w:type="spellEnd"/>
      <w:r>
        <w:t>/fingerprint/fingerprint.py&lt;--e9692a4faec2ee264fe50417b6b6a516ba82b2f6</w:t>
      </w:r>
    </w:p>
    <w:p w14:paraId="4A342C07" w14:textId="77777777" w:rsidR="00973CDA" w:rsidRDefault="00973CDA" w:rsidP="00973CDA"/>
    <w:p w14:paraId="4E89D6C4" w14:textId="77777777" w:rsidR="00973CDA" w:rsidRDefault="00973CDA" w:rsidP="00973CDA">
      <w:r>
        <w:t xml:space="preserve">INFO--10/13/2020 09:13:50 AM--QA Status: </w:t>
      </w:r>
      <w:proofErr w:type="gramStart"/>
      <w:r>
        <w:t>QUALIFIED :</w:t>
      </w:r>
      <w:proofErr w:type="gramEnd"/>
      <w:r>
        <w:t xml:space="preserve"> /opt/tools/pylib/runner/runner.py</w:t>
      </w:r>
    </w:p>
    <w:p w14:paraId="19010F52" w14:textId="77777777" w:rsidR="00973CDA" w:rsidRDefault="00973CDA" w:rsidP="00973CDA">
      <w:r>
        <w:t xml:space="preserve">INFO--10/13/2020 09:13:51 AM--QA Status: </w:t>
      </w:r>
      <w:proofErr w:type="gramStart"/>
      <w:r>
        <w:t>QUALIFIED :</w:t>
      </w:r>
      <w:proofErr w:type="gramEnd"/>
      <w:r>
        <w:t xml:space="preserve"> /opt/tools/pylib/fingerprint/fingerprint.py</w:t>
      </w:r>
    </w:p>
    <w:p w14:paraId="58B588C4" w14:textId="77777777" w:rsidR="00973CDA" w:rsidRDefault="00973CDA" w:rsidP="00973CDA">
      <w:r>
        <w:t>INFO--10/13/2020 09:13:51 AM--Invoking Command:"python3.6"</w:t>
      </w:r>
      <w:r>
        <w:tab/>
        <w:t>with Arguments:"/opt/tools/pylib/fingerprint/fingerprint.py /home/jfullerton/CAVE/CA-CIE-Tools-TestEnv/v4-4_HSSM_Package_builder/hds/ --output ./AT-4_AT-4.log --</w:t>
      </w:r>
      <w:proofErr w:type="spellStart"/>
      <w:r>
        <w:t>outputmode</w:t>
      </w:r>
      <w:proofErr w:type="spellEnd"/>
      <w:r>
        <w:t xml:space="preserve"> a"</w:t>
      </w:r>
    </w:p>
    <w:p w14:paraId="474CA816" w14:textId="77777777" w:rsidR="00973CDA" w:rsidRDefault="00973CDA" w:rsidP="00973CDA">
      <w:r>
        <w:t>INFO--10/13/2020 09:13:51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2D92882" w14:textId="77777777" w:rsidR="00973CDA" w:rsidRDefault="00973CDA" w:rsidP="00973CDA">
      <w:r>
        <w:t>Fingerprint generated at 2020-10-13 09:13:52.696642</w:t>
      </w:r>
    </w:p>
    <w:p w14:paraId="3FF3FF3C" w14:textId="77777777" w:rsidR="00973CDA" w:rsidRDefault="00973CDA" w:rsidP="00973CDA">
      <w:r>
        <w:t>Total for 16 files</w:t>
      </w:r>
      <w:r>
        <w:tab/>
        <w:t>f0b4d588667e13d0a98966d14c82615b9265a43239c7200b52725671e19195cd</w:t>
      </w:r>
    </w:p>
    <w:p w14:paraId="0E936BE1" w14:textId="77777777" w:rsidR="00973CDA" w:rsidRDefault="00973CDA" w:rsidP="00973CDA"/>
    <w:p w14:paraId="489E4A5D" w14:textId="77777777" w:rsidR="00973CDA" w:rsidRDefault="00973CDA" w:rsidP="00973CDA">
      <w:r>
        <w:lastRenderedPageBreak/>
        <w:t>/home/jfullerton/CAVE/CA-CIE-Tools-TestEnv/v4-4_HSSM_Package_builder/hds/P2Rv8.3.hds</w:t>
      </w:r>
      <w:r>
        <w:tab/>
        <w:t>85cafa903c2c0d46de1efacc4fd25f199a00590684cd6bda120c997d5015c48d</w:t>
      </w:r>
    </w:p>
    <w:p w14:paraId="7B97B164" w14:textId="77777777" w:rsidR="00973CDA" w:rsidRDefault="00973CDA" w:rsidP="00973CDA">
      <w:r>
        <w:t>/home/jfullerton/CAVE/CA-CIE-Tools-TestEnv/v4-4_HSSM_Package_builder/hds/bot1.ref</w:t>
      </w:r>
      <w:r>
        <w:tab/>
        <w:t>f162da5bef18b495eea5f5819be30e1cb616d0790f708dff7bb3428129a7046c</w:t>
      </w:r>
    </w:p>
    <w:p w14:paraId="057D40D8" w14:textId="77777777" w:rsidR="00973CDA" w:rsidRDefault="00973CDA" w:rsidP="00973CDA">
      <w:r>
        <w:t>/home/jfullerton/CAVE/CA-CIE-Tools-TestEnv/v4-4_HSSM_Package_builder/hds/bot2.ref</w:t>
      </w:r>
      <w:r>
        <w:tab/>
        <w:t>cb6e88901e24bd42026290efa0825c632c35adfbf290ba67c2cd94ef1ffed979</w:t>
      </w:r>
    </w:p>
    <w:p w14:paraId="312D4728" w14:textId="77777777" w:rsidR="00973CDA" w:rsidRDefault="00973CDA" w:rsidP="00973CDA">
      <w:r>
        <w:t>/home/jfullerton/CAVE/CA-CIE-Tools-TestEnv/v4-4_HSSM_Package_builder/hds/bot3.ref</w:t>
      </w:r>
      <w:r>
        <w:tab/>
        <w:t>0a219383be39b8528e4382f3a64dc1ea97b8fc023c7f50aacc5ed6bbf840b18b</w:t>
      </w:r>
    </w:p>
    <w:p w14:paraId="310F9536" w14:textId="77777777" w:rsidR="00973CDA" w:rsidRDefault="00973CDA" w:rsidP="00973CDA">
      <w:r>
        <w:t>/home/jfullerton/CAVE/CA-CIE-Tools-TestEnv/v4-4_HSSM_Package_builder/hds/bot4.ref</w:t>
      </w:r>
      <w:r>
        <w:tab/>
        <w:t>5439116ed0ea25d90648886055c4dc8fde2bcc8b812d4683b55143906edeebc1</w:t>
      </w:r>
    </w:p>
    <w:p w14:paraId="3DDBFDA0" w14:textId="77777777" w:rsidR="00973CDA" w:rsidRDefault="00973CDA" w:rsidP="00973CDA">
      <w:r>
        <w:t>/home/jfullerton/CAVE/CA-CIE-Tools-TestEnv/v4-4_HSSM_Package_builder/hds/bot5_FY79_03_116d.ref</w:t>
      </w:r>
      <w:r>
        <w:tab/>
        <w:t>2a172eeb8ff31341e617eb4e95991c1479dde58d50ed2c035a73bbbcebddbd0b</w:t>
      </w:r>
    </w:p>
    <w:p w14:paraId="3B9DC821" w14:textId="77777777" w:rsidR="00973CDA" w:rsidRDefault="00973CDA" w:rsidP="00973CDA">
      <w:r>
        <w:t>/home/jfullerton/CAVE/CA-CIE-Tools-TestEnv/v4-4_HSSM_Package_builder/hds/bot6_FY79_03_116d.ref</w:t>
      </w:r>
      <w:r>
        <w:tab/>
        <w:t>49800f659d8446cb84e937a79607fc0fd22c7c1e94cd742e956828f54a298f66</w:t>
      </w:r>
    </w:p>
    <w:p w14:paraId="2F136E22" w14:textId="77777777" w:rsidR="00973CDA" w:rsidRDefault="00973CDA" w:rsidP="00973CDA">
      <w:r>
        <w:t>/home/jfullerton/CAVE/CA-CIE-Tools-TestEnv/v4-4_HSSM_Package_builder/hds/bot7_FY79_03_116d.ref</w:t>
      </w:r>
      <w:r>
        <w:tab/>
        <w:t>316f81fa5a29158045d2a0b4f9d0e9927bb2cae2ae69bd14c4e69c32a87b6c97</w:t>
      </w:r>
    </w:p>
    <w:p w14:paraId="1774E785" w14:textId="77777777" w:rsidR="00973CDA" w:rsidRDefault="00973CDA" w:rsidP="00973CDA">
      <w:r>
        <w:t>/home/jfullerton/CAVE/CA-CIE-Tools-TestEnv/v4-4_HSSM_Package_builder/hds/sh1.ref</w:t>
      </w:r>
      <w:r>
        <w:tab/>
        <w:t>5c72f484a1bf746838b6106570077f22bbb2573cb072b2efb7541bd683ec04da</w:t>
      </w:r>
    </w:p>
    <w:p w14:paraId="7AE292A2" w14:textId="77777777" w:rsidR="00973CDA" w:rsidRDefault="00973CDA" w:rsidP="00973CDA">
      <w:r>
        <w:t>/home/jfullerton/CAVE/CA-CIE-Tools-TestEnv/v4-4_HSSM_Package_builder/hds/sh2.ref</w:t>
      </w:r>
      <w:r>
        <w:tab/>
        <w:t>a4d84d3972550fa0f333ff70a0f8711f31b39333a008dfd80f5259adf1b410f4</w:t>
      </w:r>
    </w:p>
    <w:p w14:paraId="61204F54" w14:textId="77777777" w:rsidR="00973CDA" w:rsidRDefault="00973CDA" w:rsidP="00973CDA">
      <w:r>
        <w:t>/home/jfullerton/CAVE/CA-CIE-Tools-TestEnv/v4-4_HSSM_Package_builder/hds/sh3.ref</w:t>
      </w:r>
      <w:r>
        <w:tab/>
        <w:t>994019a7e8c1f3b7b5689888f864d3edeaeb1f6fcd55cdeab4d3d00617c0e6e9</w:t>
      </w:r>
    </w:p>
    <w:p w14:paraId="2F903ABC" w14:textId="77777777" w:rsidR="00973CDA" w:rsidRDefault="00973CDA" w:rsidP="00973CDA">
      <w:r>
        <w:t>/home/jfullerton/CAVE/CA-CIE-Tools-TestEnv/v4-4_HSSM_Package_builder/hds/sh4.ref</w:t>
      </w:r>
      <w:r>
        <w:tab/>
        <w:t>fad807fe4f3652d4c1d011524c39db8f0ad2d34a9fcf259a513efce23db65240</w:t>
      </w:r>
    </w:p>
    <w:p w14:paraId="4B2A0361" w14:textId="77777777" w:rsidR="00973CDA" w:rsidRDefault="00973CDA" w:rsidP="00973CDA">
      <w:r>
        <w:t>/home/jfullerton/CAVE/CA-CIE-Tools-TestEnv/v4-4_HSSM_Package_builder/hds/sh5.ref</w:t>
      </w:r>
      <w:r>
        <w:tab/>
        <w:t>308a7ab800bb4a4e29ab5a4d431fec6d5a1e9b30d98194f8c8160f42309dcf84</w:t>
      </w:r>
    </w:p>
    <w:p w14:paraId="25D08C36" w14:textId="77777777" w:rsidR="00973CDA" w:rsidRDefault="00973CDA" w:rsidP="00973CDA">
      <w:r>
        <w:t>/home/jfullerton/CAVE/CA-CIE-Tools-TestEnv/v4-4_HSSM_Package_builder/hds/sh6.ref</w:t>
      </w:r>
      <w:r>
        <w:tab/>
        <w:t>649a286518ee1815ae8710d3d616fc8c164736820ed6521aa92b3543d524cfe7</w:t>
      </w:r>
    </w:p>
    <w:p w14:paraId="4C9FC3A4" w14:textId="77777777" w:rsidR="00973CDA" w:rsidRDefault="00973CDA" w:rsidP="00973CDA">
      <w:r>
        <w:t>/home/jfullerton/CAVE/CA-CIE-Tools-TestEnv/v4-4_HSSM_Package_builder/hds/sh7.ref</w:t>
      </w:r>
      <w:r>
        <w:tab/>
        <w:t>efbaa30f9008ff17a3cf7cf975dee125dc56bf7bb9ac4223a9e96b9778e2378a</w:t>
      </w:r>
    </w:p>
    <w:p w14:paraId="2821441F" w14:textId="77777777" w:rsidR="00973CDA" w:rsidRDefault="00973CDA" w:rsidP="00973CDA">
      <w:r>
        <w:t>/home/jfullerton/CAVE/CA-CIE-Tools-TestEnv/v4-4_HSSM_Package_builder/hds/top1.ref</w:t>
      </w:r>
      <w:r>
        <w:tab/>
        <w:t>30ccfc72c31497e1d421cd0b8ad4850cdea4fdf1ea438bace3208bc9bcd1e266</w:t>
      </w:r>
    </w:p>
    <w:p w14:paraId="1F3F0F10" w14:textId="77777777" w:rsidR="00973CDA" w:rsidRDefault="00973CDA" w:rsidP="00973CDA">
      <w:r>
        <w:t>###Finished Process###</w:t>
      </w:r>
    </w:p>
    <w:p w14:paraId="51319C52" w14:textId="77777777" w:rsidR="00973CDA" w:rsidRDefault="00973CDA" w:rsidP="00973CDA"/>
    <w:p w14:paraId="7746E8E0" w14:textId="77777777" w:rsidR="00973CDA" w:rsidRDefault="00973CDA" w:rsidP="00973CDA"/>
    <w:p w14:paraId="7660D993" w14:textId="77777777" w:rsidR="00973CDA" w:rsidRDefault="00973CDA" w:rsidP="00973CDA"/>
    <w:p w14:paraId="7C87D482" w14:textId="77777777" w:rsidR="00973CDA" w:rsidRDefault="00973CDA" w:rsidP="00973CDA">
      <w:r>
        <w:t>###Executing Fingerprint Tool###</w:t>
      </w:r>
    </w:p>
    <w:p w14:paraId="01F08607" w14:textId="77777777" w:rsidR="00973CDA" w:rsidRDefault="00973CDA" w:rsidP="00973CDA">
      <w:r>
        <w:t>INFO--10/13/2020 09:13:52 AM--Starting CA-CIE Tool Runner.</w:t>
      </w:r>
      <w:r>
        <w:tab/>
        <w:t>Logging to "./AT-4_AT-4.log"</w:t>
      </w:r>
    </w:p>
    <w:p w14:paraId="03526555" w14:textId="77777777" w:rsidR="00973CDA" w:rsidRDefault="00973CDA" w:rsidP="00973CDA">
      <w:r>
        <w:t>INFO--10/13/2020 09:13:52 AM--Code Version: a20ade26ba46389a537dde0f324e814282984c4e v5.11: /opt/tools/</w:t>
      </w:r>
      <w:proofErr w:type="spellStart"/>
      <w:r>
        <w:t>pylib</w:t>
      </w:r>
      <w:proofErr w:type="spellEnd"/>
      <w:r>
        <w:t>/runner/runner.py&lt;--1bcfd6779e9cbdb82673405873a8e5e81514ae27</w:t>
      </w:r>
    </w:p>
    <w:p w14:paraId="0B06167F" w14:textId="77777777" w:rsidR="00973CDA" w:rsidRDefault="00973CDA" w:rsidP="00973CDA"/>
    <w:p w14:paraId="0399BB7C" w14:textId="77777777" w:rsidR="00973CDA" w:rsidRDefault="00973CDA" w:rsidP="00973CDA">
      <w:r>
        <w:t>INFO--10/13/2020 09:13:52 AM--Code Version: a20ade26ba46389a537dde0f324e814282984c4e v5.11: /opt/tools/</w:t>
      </w:r>
      <w:proofErr w:type="spellStart"/>
      <w:r>
        <w:t>pylib</w:t>
      </w:r>
      <w:proofErr w:type="spellEnd"/>
      <w:r>
        <w:t>/fingerprint/fingerprint.py&lt;--e9692a4faec2ee264fe50417b6b6a516ba82b2f6</w:t>
      </w:r>
    </w:p>
    <w:p w14:paraId="3BBA3C7D" w14:textId="77777777" w:rsidR="00973CDA" w:rsidRDefault="00973CDA" w:rsidP="00973CDA"/>
    <w:p w14:paraId="72AF50C8" w14:textId="77777777" w:rsidR="00973CDA" w:rsidRDefault="00973CDA" w:rsidP="00973CDA">
      <w:r>
        <w:t xml:space="preserve">INFO--10/13/2020 09:13:52 AM--QA Status: </w:t>
      </w:r>
      <w:proofErr w:type="gramStart"/>
      <w:r>
        <w:t>QUALIFIED :</w:t>
      </w:r>
      <w:proofErr w:type="gramEnd"/>
      <w:r>
        <w:t xml:space="preserve"> /opt/tools/pylib/runner/runner.py</w:t>
      </w:r>
    </w:p>
    <w:p w14:paraId="4ABAFA52" w14:textId="77777777" w:rsidR="00973CDA" w:rsidRDefault="00973CDA" w:rsidP="00973CDA">
      <w:r>
        <w:lastRenderedPageBreak/>
        <w:t xml:space="preserve">INFO--10/13/2020 09:13:52 AM--QA Status: </w:t>
      </w:r>
      <w:proofErr w:type="gramStart"/>
      <w:r>
        <w:t>QUALIFIED :</w:t>
      </w:r>
      <w:proofErr w:type="gramEnd"/>
      <w:r>
        <w:t xml:space="preserve"> /opt/tools/pylib/fingerprint/fingerprint.py</w:t>
      </w:r>
    </w:p>
    <w:p w14:paraId="02220AC3" w14:textId="77777777" w:rsidR="00973CDA" w:rsidRDefault="00973CDA" w:rsidP="00973CDA">
      <w:r>
        <w:t>INFO--10/13/2020 09:13:52 AM--Invoking Command:"python3.6"</w:t>
      </w:r>
      <w:r>
        <w:tab/>
        <w:t>with Arguments:"/opt/tools/pylib/fingerprint/fingerprint.py /opt/ICF/Prod/P2RCAL/v8.3/data/</w:t>
      </w:r>
      <w:proofErr w:type="spellStart"/>
      <w:r>
        <w:t>calib_final</w:t>
      </w:r>
      <w:proofErr w:type="spellEnd"/>
      <w:r>
        <w:t>/ --output ./AT-4_AT-4.log --</w:t>
      </w:r>
      <w:proofErr w:type="spellStart"/>
      <w:r>
        <w:t>outputmode</w:t>
      </w:r>
      <w:proofErr w:type="spellEnd"/>
      <w:r>
        <w:t xml:space="preserve"> a"</w:t>
      </w:r>
    </w:p>
    <w:p w14:paraId="6F038EB0" w14:textId="77777777" w:rsidR="00973CDA" w:rsidRDefault="00973CDA" w:rsidP="00973CDA">
      <w:r>
        <w:t>INFO--10/13/2020 09:13:52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685EA73" w14:textId="77777777" w:rsidR="00973CDA" w:rsidRDefault="00973CDA" w:rsidP="00973CDA">
      <w:r>
        <w:t>Fingerprint generated at 2020-10-13 09:13:53.682873</w:t>
      </w:r>
    </w:p>
    <w:p w14:paraId="0A803FEE" w14:textId="77777777" w:rsidR="00973CDA" w:rsidRDefault="00973CDA" w:rsidP="00973CDA">
      <w:r>
        <w:t>Total for 62 files</w:t>
      </w:r>
      <w:r>
        <w:tab/>
        <w:t>99dbbf7846fe07de7cea67d502b95b576883b229920817d273c74523150f1bc3</w:t>
      </w:r>
    </w:p>
    <w:p w14:paraId="75215491" w14:textId="77777777" w:rsidR="00973CDA" w:rsidRDefault="00973CDA" w:rsidP="00973CDA"/>
    <w:p w14:paraId="1AB626FB" w14:textId="77777777" w:rsidR="00973CDA" w:rsidRDefault="00973CDA" w:rsidP="00973CDA">
      <w:r>
        <w:t>/opt/ICF/Prod/P2RCAL/v8.3/data/</w:t>
      </w:r>
      <w:proofErr w:type="spellStart"/>
      <w:r>
        <w:t>calib_final</w:t>
      </w:r>
      <w:proofErr w:type="spellEnd"/>
      <w:r>
        <w:t>/P2Rv8.3.bas</w:t>
      </w:r>
      <w:r>
        <w:tab/>
        <w:t>a9174ff63286daf8e3bfe1f4568af38280638642029fd70dabbb1edd51abe9f9</w:t>
      </w:r>
    </w:p>
    <w:p w14:paraId="590218AA" w14:textId="77777777" w:rsidR="00973CDA" w:rsidRDefault="00973CDA" w:rsidP="00973CDA">
      <w:r>
        <w:t>/opt/ICF/Prod/P2RCAL/v8.3/data/</w:t>
      </w:r>
      <w:proofErr w:type="spellStart"/>
      <w:r>
        <w:t>calib_final</w:t>
      </w:r>
      <w:proofErr w:type="spellEnd"/>
      <w:r>
        <w:t>/P2Rv8.3.chd</w:t>
      </w:r>
      <w:r>
        <w:tab/>
        <w:t>0bc580df8c2bb8d585f6671b457b43acdecf24c9e1b010b24f78b4e3ddbe8f0d</w:t>
      </w:r>
    </w:p>
    <w:p w14:paraId="4079156A"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/P2Rv8.3.dis</w:t>
      </w:r>
      <w:r w:rsidRPr="00427BB4">
        <w:rPr>
          <w:lang w:val="es-GT"/>
        </w:rPr>
        <w:tab/>
        <w:t>780fec30f05c6a51e722f31b80e7de46a1a5f19bdd9152d37276742ea9b368e6</w:t>
      </w:r>
    </w:p>
    <w:p w14:paraId="00374D51"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/P2Rv8.3.hfb</w:t>
      </w:r>
      <w:r w:rsidRPr="00427BB4">
        <w:rPr>
          <w:lang w:val="es-GT"/>
        </w:rPr>
        <w:tab/>
        <w:t>16a3d1236ef9847c5eba812e01a3bd3b94020a607fbe646593abe7fc21b6214b</w:t>
      </w:r>
    </w:p>
    <w:p w14:paraId="649DCCAD"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/P2Rv8.3.lpf</w:t>
      </w:r>
      <w:r w:rsidRPr="00427BB4">
        <w:rPr>
          <w:lang w:val="es-GT"/>
        </w:rPr>
        <w:tab/>
        <w:t>88baae862bb8464b982e8e12d7365564b4540bf98253b2b2f8c0d443c12db467</w:t>
      </w:r>
    </w:p>
    <w:p w14:paraId="14C20828"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/P2Rv8.3.lst</w:t>
      </w:r>
      <w:r w:rsidRPr="00427BB4">
        <w:rPr>
          <w:lang w:val="es-GT"/>
        </w:rPr>
        <w:tab/>
        <w:t>76e355022e68faf20e0c1cc939f0bfa20ef796d526c5a0e1eff7850ab214b778</w:t>
      </w:r>
    </w:p>
    <w:p w14:paraId="72BF9954"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/P2Rv8.3.mnw2</w:t>
      </w:r>
      <w:r w:rsidRPr="00427BB4">
        <w:rPr>
          <w:lang w:val="es-GT"/>
        </w:rPr>
        <w:tab/>
        <w:t>1bcc1201d84bcf340315ce7df32c0182faf904730565f89647b71dabc855aa19</w:t>
      </w:r>
    </w:p>
    <w:p w14:paraId="3B6A3190"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/P2Rv8.3.mst</w:t>
      </w:r>
      <w:r w:rsidRPr="00427BB4">
        <w:rPr>
          <w:lang w:val="es-GT"/>
        </w:rPr>
        <w:tab/>
        <w:t>816aab56b0c10e796fed5a8b5eda5cf4a5db5483e50300c2349c618d0bb538bc</w:t>
      </w:r>
    </w:p>
    <w:p w14:paraId="73FC3980"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/P2Rv8.3.nam</w:t>
      </w:r>
      <w:r w:rsidRPr="00427BB4">
        <w:rPr>
          <w:lang w:val="es-GT"/>
        </w:rPr>
        <w:tab/>
        <w:t>5ffde9b0290773c7c88377b090ba5984101fee9a230dc87c6448e9753e19a886</w:t>
      </w:r>
    </w:p>
    <w:p w14:paraId="2E36DBB0"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w:t>
      </w:r>
      <w:proofErr w:type="gramStart"/>
      <w:r w:rsidRPr="00427BB4">
        <w:rPr>
          <w:lang w:val="es-GT"/>
        </w:rPr>
        <w:t>3.oc</w:t>
      </w:r>
      <w:proofErr w:type="gramEnd"/>
      <w:r w:rsidRPr="00427BB4">
        <w:rPr>
          <w:lang w:val="es-GT"/>
        </w:rPr>
        <w:tab/>
        <w:t>2e644464bd8f0a2055f663d179f1020f7263709e0d5c96d8c43e8ed3bc4e4234</w:t>
      </w:r>
    </w:p>
    <w:p w14:paraId="0996AFE7"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/P2Rv8.3.ort</w:t>
      </w:r>
      <w:r w:rsidRPr="00427BB4">
        <w:rPr>
          <w:lang w:val="es-GT"/>
        </w:rPr>
        <w:tab/>
        <w:t>a2aca5af418855bf9b71383b932f5dd63ad190a5046de99b8e23771e7bcdeb80</w:t>
      </w:r>
    </w:p>
    <w:p w14:paraId="74E6F6E6"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/P2Rv8.3.rch</w:t>
      </w:r>
      <w:r w:rsidRPr="00427BB4">
        <w:rPr>
          <w:lang w:val="es-GT"/>
        </w:rPr>
        <w:tab/>
        <w:t>e771cb232a43835cf8c714f7b3a651afc6ccf3140c78ea40b58359f3ec95bdca</w:t>
      </w:r>
    </w:p>
    <w:p w14:paraId="5B9AC86B"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/P2Rv8.3.riv</w:t>
      </w:r>
      <w:r w:rsidRPr="00427BB4">
        <w:rPr>
          <w:lang w:val="es-GT"/>
        </w:rPr>
        <w:tab/>
        <w:t>428e66a3fc0a4c63fe8bc54888ba5640a0bcf6ee8bc836170c2c1ec42c4a91f4</w:t>
      </w:r>
    </w:p>
    <w:p w14:paraId="5C079C3E"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/P2Rv8.3.spc</w:t>
      </w:r>
      <w:r w:rsidRPr="00427BB4">
        <w:rPr>
          <w:lang w:val="es-GT"/>
        </w:rPr>
        <w:tab/>
        <w:t>661044af6959176fa821729154529af057b534afcdf4821f078118826bd526ff</w:t>
      </w:r>
    </w:p>
    <w:p w14:paraId="2B01DB87"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/P2Rv8.3_ato.oc</w:t>
      </w:r>
      <w:r w:rsidRPr="00427BB4">
        <w:rPr>
          <w:lang w:val="es-GT"/>
        </w:rPr>
        <w:tab/>
        <w:t>4c60398686aaca975d34cfbe3c6f319d4286e79c90ec3406ceef0b7bc70ce413</w:t>
      </w:r>
    </w:p>
    <w:p w14:paraId="014F9E31" w14:textId="77777777" w:rsidR="00973CDA" w:rsidRDefault="00973CDA" w:rsidP="00973CDA">
      <w:r>
        <w:t>/opt/ICF/Prod/P2RCAL/v8.3/data/</w:t>
      </w:r>
      <w:proofErr w:type="spellStart"/>
      <w:r>
        <w:t>calib_final</w:t>
      </w:r>
      <w:proofErr w:type="spellEnd"/>
      <w:r>
        <w:t>/P2Rv8.3_sh1.ref</w:t>
      </w:r>
      <w:r>
        <w:tab/>
        <w:t>1d5069249b81a13d8b98460eadf8e0863233cdb9a0f19ae20f20e8249740d1a5</w:t>
      </w:r>
    </w:p>
    <w:p w14:paraId="6674709A" w14:textId="77777777" w:rsidR="00973CDA" w:rsidRDefault="00973CDA" w:rsidP="00973CDA">
      <w:r>
        <w:t>/opt/ICF/Prod/P2RCAL/v8.3/data/</w:t>
      </w:r>
      <w:proofErr w:type="spellStart"/>
      <w:r>
        <w:t>calib_final</w:t>
      </w:r>
      <w:proofErr w:type="spellEnd"/>
      <w:r>
        <w:t>/P2Rv8.3_sh2.ref</w:t>
      </w:r>
      <w:r>
        <w:tab/>
        <w:t>9c51be975dfcf3a57c1c237e0cc8969fa0d17591b583dd472351ae0026879571</w:t>
      </w:r>
    </w:p>
    <w:p w14:paraId="1C10A3A2" w14:textId="77777777" w:rsidR="00973CDA" w:rsidRDefault="00973CDA" w:rsidP="00973CDA">
      <w:r>
        <w:t>/opt/ICF/Prod/P2RCAL/v8.3/data/</w:t>
      </w:r>
      <w:proofErr w:type="spellStart"/>
      <w:r>
        <w:t>calib_final</w:t>
      </w:r>
      <w:proofErr w:type="spellEnd"/>
      <w:r>
        <w:t>/P2Rv8.3_sh3.ref</w:t>
      </w:r>
      <w:r>
        <w:tab/>
        <w:t>ba4bbefa1528ed6e7d1132d99c433f4e29691f38240f09af62b86ab1f07c0a6f</w:t>
      </w:r>
    </w:p>
    <w:p w14:paraId="45623B11" w14:textId="77777777" w:rsidR="00973CDA" w:rsidRDefault="00973CDA" w:rsidP="00973CDA">
      <w:r>
        <w:t>/opt/ICF/Prod/P2RCAL/v8.3/data/</w:t>
      </w:r>
      <w:proofErr w:type="spellStart"/>
      <w:r>
        <w:t>calib_final</w:t>
      </w:r>
      <w:proofErr w:type="spellEnd"/>
      <w:r>
        <w:t>/P2Rv8.3_sh4.ref</w:t>
      </w:r>
      <w:r>
        <w:tab/>
        <w:t>700900640a1fe89fb9e1c965fd0ae5b4471cd919e3a46ed61bac8ddb476bb59f</w:t>
      </w:r>
    </w:p>
    <w:p w14:paraId="6480E460" w14:textId="77777777" w:rsidR="00973CDA" w:rsidRDefault="00973CDA" w:rsidP="00973CDA">
      <w:r>
        <w:lastRenderedPageBreak/>
        <w:t>/opt/ICF/Prod/P2RCAL/v8.3/data/</w:t>
      </w:r>
      <w:proofErr w:type="spellStart"/>
      <w:r>
        <w:t>calib_final</w:t>
      </w:r>
      <w:proofErr w:type="spellEnd"/>
      <w:r>
        <w:t>/P2Rv8.3_sh5.ref</w:t>
      </w:r>
      <w:r>
        <w:tab/>
        <w:t>3e78a611ed3d19e55e29060ddb859895c6930aa61ca20503f2a89629d498ca14</w:t>
      </w:r>
    </w:p>
    <w:p w14:paraId="3FC6119D" w14:textId="77777777" w:rsidR="00973CDA" w:rsidRDefault="00973CDA" w:rsidP="00973CDA">
      <w:r>
        <w:t>/opt/ICF/Prod/P2RCAL/v8.3/data/</w:t>
      </w:r>
      <w:proofErr w:type="spellStart"/>
      <w:r>
        <w:t>calib_final</w:t>
      </w:r>
      <w:proofErr w:type="spellEnd"/>
      <w:r>
        <w:t>/P2Rv8.3_sh6.ref</w:t>
      </w:r>
      <w:r>
        <w:tab/>
        <w:t>bba2ea051194ca0c38aa6f4a923e5e1ae3f7ed67ede8bc2ea201e79b167723ef</w:t>
      </w:r>
    </w:p>
    <w:p w14:paraId="2C9E8C9A" w14:textId="77777777" w:rsidR="00973CDA" w:rsidRDefault="00973CDA" w:rsidP="00973CDA">
      <w:r>
        <w:t>/opt/ICF/Prod/P2RCAL/v8.3/data/</w:t>
      </w:r>
      <w:proofErr w:type="spellStart"/>
      <w:r>
        <w:t>calib_final</w:t>
      </w:r>
      <w:proofErr w:type="spellEnd"/>
      <w:r>
        <w:t>/P2Rv8.3_sh7.ref</w:t>
      </w:r>
      <w:r>
        <w:tab/>
        <w:t>93226a9674cefa9eaba64ab438dc0ce3b47b80049b16f8f539b743c384b056a1</w:t>
      </w:r>
    </w:p>
    <w:p w14:paraId="5984BE3F" w14:textId="77777777" w:rsidR="00973CDA" w:rsidRDefault="00973CDA" w:rsidP="00973CDA">
      <w:r>
        <w:t>/opt/ICF/Prod/P2RCAL/v8.3/data/</w:t>
      </w:r>
      <w:proofErr w:type="spellStart"/>
      <w:r>
        <w:t>calib_final</w:t>
      </w:r>
      <w:proofErr w:type="spellEnd"/>
      <w:r>
        <w:t>/bot1.ref</w:t>
      </w:r>
      <w:r>
        <w:tab/>
        <w:t>f162da5bef18b495eea5f5819be30e1cb616d0790f708dff7bb3428129a7046c</w:t>
      </w:r>
    </w:p>
    <w:p w14:paraId="5483499B" w14:textId="77777777" w:rsidR="00973CDA" w:rsidRDefault="00973CDA" w:rsidP="00973CDA">
      <w:r>
        <w:t>/opt/ICF/Prod/P2RCAL/v8.3/data/</w:t>
      </w:r>
      <w:proofErr w:type="spellStart"/>
      <w:r>
        <w:t>calib_final</w:t>
      </w:r>
      <w:proofErr w:type="spellEnd"/>
      <w:r>
        <w:t>/bot2.ref</w:t>
      </w:r>
      <w:r>
        <w:tab/>
        <w:t>cb6e88901e24bd42026290efa0825c632c35adfbf290ba67c2cd94ef1ffed979</w:t>
      </w:r>
    </w:p>
    <w:p w14:paraId="4BABAD87" w14:textId="77777777" w:rsidR="00973CDA" w:rsidRDefault="00973CDA" w:rsidP="00973CDA">
      <w:r>
        <w:t>/opt/ICF/Prod/P2RCAL/v8.3/data/</w:t>
      </w:r>
      <w:proofErr w:type="spellStart"/>
      <w:r>
        <w:t>calib_final</w:t>
      </w:r>
      <w:proofErr w:type="spellEnd"/>
      <w:r>
        <w:t>/bot3.ref</w:t>
      </w:r>
      <w:r>
        <w:tab/>
        <w:t>0a219383be39b8528e4382f3a64dc1ea97b8fc023c7f50aacc5ed6bbf840b18b</w:t>
      </w:r>
    </w:p>
    <w:p w14:paraId="142CF54E" w14:textId="77777777" w:rsidR="00973CDA" w:rsidRDefault="00973CDA" w:rsidP="00973CDA">
      <w:r>
        <w:t>/opt/ICF/Prod/P2RCAL/v8.3/data/</w:t>
      </w:r>
      <w:proofErr w:type="spellStart"/>
      <w:r>
        <w:t>calib_final</w:t>
      </w:r>
      <w:proofErr w:type="spellEnd"/>
      <w:r>
        <w:t>/bot4.ref</w:t>
      </w:r>
      <w:r>
        <w:tab/>
        <w:t>5439116ed0ea25d90648886055c4dc8fde2bcc8b812d4683b55143906edeebc1</w:t>
      </w:r>
    </w:p>
    <w:p w14:paraId="1BCB5BF9" w14:textId="77777777" w:rsidR="00973CDA" w:rsidRDefault="00973CDA" w:rsidP="00973CDA">
      <w:r>
        <w:t>/opt/ICF/Prod/P2RCAL/v8.3/data/</w:t>
      </w:r>
      <w:proofErr w:type="spellStart"/>
      <w:r>
        <w:t>calib_final</w:t>
      </w:r>
      <w:proofErr w:type="spellEnd"/>
      <w:r>
        <w:t>/bot5.ref</w:t>
      </w:r>
      <w:r>
        <w:tab/>
        <w:t>351c551e214c092b56bea573ac9457d044b684e1908917476d149d0d7b5d2bfa</w:t>
      </w:r>
    </w:p>
    <w:p w14:paraId="6394207E" w14:textId="77777777" w:rsidR="00973CDA" w:rsidRDefault="00973CDA" w:rsidP="00973CDA">
      <w:r>
        <w:t>/opt/ICF/Prod/P2RCAL/v8.3/data/</w:t>
      </w:r>
      <w:proofErr w:type="spellStart"/>
      <w:r>
        <w:t>calib_final</w:t>
      </w:r>
      <w:proofErr w:type="spellEnd"/>
      <w:r>
        <w:t>/bot5_FY79_03_116d.ref</w:t>
      </w:r>
      <w:r>
        <w:tab/>
        <w:t>2a172eeb8ff31341e617eb4e95991c1479dde58d50ed2c035a73bbbcebddbd0b</w:t>
      </w:r>
    </w:p>
    <w:p w14:paraId="44AF7517" w14:textId="77777777" w:rsidR="00973CDA" w:rsidRDefault="00973CDA" w:rsidP="00973CDA">
      <w:r>
        <w:t>/opt/ICF/Prod/P2RCAL/v8.3/data/</w:t>
      </w:r>
      <w:proofErr w:type="spellStart"/>
      <w:r>
        <w:t>calib_final</w:t>
      </w:r>
      <w:proofErr w:type="spellEnd"/>
      <w:r>
        <w:t>/bot6.ref</w:t>
      </w:r>
      <w:r>
        <w:tab/>
        <w:t>29962c4a13c33bc74998a047cf05deb4ddad7307a480e2400f3f9cc987b98e80</w:t>
      </w:r>
    </w:p>
    <w:p w14:paraId="1A2BBBBD" w14:textId="77777777" w:rsidR="00973CDA" w:rsidRDefault="00973CDA" w:rsidP="00973CDA">
      <w:r>
        <w:t>/opt/ICF/Prod/P2RCAL/v8.3/data/</w:t>
      </w:r>
      <w:proofErr w:type="spellStart"/>
      <w:r>
        <w:t>calib_final</w:t>
      </w:r>
      <w:proofErr w:type="spellEnd"/>
      <w:r>
        <w:t>/bot6_FY79_03_116d.ref</w:t>
      </w:r>
      <w:r>
        <w:tab/>
        <w:t>49800f659d8446cb84e937a79607fc0fd22c7c1e94cd742e956828f54a298f66</w:t>
      </w:r>
    </w:p>
    <w:p w14:paraId="1ACE06F9" w14:textId="77777777" w:rsidR="00973CDA" w:rsidRDefault="00973CDA" w:rsidP="00973CDA">
      <w:r>
        <w:t>/opt/ICF/Prod/P2RCAL/v8.3/data/</w:t>
      </w:r>
      <w:proofErr w:type="spellStart"/>
      <w:r>
        <w:t>calib_final</w:t>
      </w:r>
      <w:proofErr w:type="spellEnd"/>
      <w:r>
        <w:t>/bot7.ref</w:t>
      </w:r>
      <w:r>
        <w:tab/>
        <w:t>9156963f7859b90b36fdea4274c983fbaa67e0fd6007e92900d22f5b14d31191</w:t>
      </w:r>
    </w:p>
    <w:p w14:paraId="6CEE329B" w14:textId="77777777" w:rsidR="00973CDA" w:rsidRDefault="00973CDA" w:rsidP="00973CDA">
      <w:r>
        <w:t>/opt/ICF/Prod/P2RCAL/v8.3/data/</w:t>
      </w:r>
      <w:proofErr w:type="spellStart"/>
      <w:r>
        <w:t>calib_final</w:t>
      </w:r>
      <w:proofErr w:type="spellEnd"/>
      <w:r>
        <w:t>/bot7_FY79_03_116d.ref</w:t>
      </w:r>
      <w:r>
        <w:tab/>
        <w:t>316f81fa5a29158045d2a0b4f9d0e9927bb2cae2ae69bd14c4e69c32a87b6c97</w:t>
      </w:r>
    </w:p>
    <w:p w14:paraId="09184E56" w14:textId="77777777" w:rsidR="00973CDA" w:rsidRDefault="00973CDA" w:rsidP="00973CDA">
      <w:r>
        <w:t>/opt/ICF/Prod/P2RCAL/v8.3/data/</w:t>
      </w:r>
      <w:proofErr w:type="spellStart"/>
      <w:r>
        <w:t>calib_final</w:t>
      </w:r>
      <w:proofErr w:type="spellEnd"/>
      <w:r>
        <w:t>/ibnd1.inf</w:t>
      </w:r>
      <w:r>
        <w:tab/>
        <w:t>8bea383f48516051a085896a35408e62e14f1ac5c6fac731d12a15fb3b56c452</w:t>
      </w:r>
    </w:p>
    <w:p w14:paraId="0481ED9F" w14:textId="77777777" w:rsidR="00973CDA" w:rsidRDefault="00973CDA" w:rsidP="00973CDA">
      <w:r>
        <w:t>/opt/ICF/Prod/P2RCAL/v8.3/data/</w:t>
      </w:r>
      <w:proofErr w:type="spellStart"/>
      <w:r>
        <w:t>calib_final</w:t>
      </w:r>
      <w:proofErr w:type="spellEnd"/>
      <w:r>
        <w:t>/ibnd2.inf</w:t>
      </w:r>
      <w:r>
        <w:tab/>
        <w:t>f62e57f7c4d948721f023f8e42bc83b68e04f1fcfa35de9352d08d546f0a3b70</w:t>
      </w:r>
    </w:p>
    <w:p w14:paraId="07859EF8"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/ibnd3.inf</w:t>
      </w:r>
      <w:r w:rsidRPr="00427BB4">
        <w:rPr>
          <w:lang w:val="es-GT"/>
        </w:rPr>
        <w:tab/>
        <w:t>f62e57f7c4d948721f023f8e42bc83b68e04f1fcfa35de9352d08d546f0a3b70</w:t>
      </w:r>
    </w:p>
    <w:p w14:paraId="2C303808"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/ibnd4.inf</w:t>
      </w:r>
      <w:r w:rsidRPr="00427BB4">
        <w:rPr>
          <w:lang w:val="es-GT"/>
        </w:rPr>
        <w:tab/>
        <w:t>0b7fe94916d03e8965c2143b1ac39fa6af7b31c57e53f08813dc4a9b31428c65</w:t>
      </w:r>
    </w:p>
    <w:p w14:paraId="50E25DA0"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/ibnd5.inf</w:t>
      </w:r>
      <w:r w:rsidRPr="00427BB4">
        <w:rPr>
          <w:lang w:val="es-GT"/>
        </w:rPr>
        <w:tab/>
        <w:t>0b7fe94916d03e8965c2143b1ac39fa6af7b31c57e53f08813dc4a9b31428c65</w:t>
      </w:r>
    </w:p>
    <w:p w14:paraId="172EB159"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/ibnd6.inf</w:t>
      </w:r>
      <w:r w:rsidRPr="00427BB4">
        <w:rPr>
          <w:lang w:val="es-GT"/>
        </w:rPr>
        <w:tab/>
        <w:t>e383faab171e5a0aa8a59a138a35020e3349340a54afe6c918931bfb9d1a0a4c</w:t>
      </w:r>
    </w:p>
    <w:p w14:paraId="75565E39"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/ibnd7.inf</w:t>
      </w:r>
      <w:r w:rsidRPr="00427BB4">
        <w:rPr>
          <w:lang w:val="es-GT"/>
        </w:rPr>
        <w:tab/>
        <w:t>af13fa6e714c3101a253c8c516ffb531bbf0cba1d2e7572090ed2d483a626431</w:t>
      </w:r>
    </w:p>
    <w:p w14:paraId="0D69A812" w14:textId="77777777" w:rsidR="00973CDA" w:rsidRPr="00427BB4" w:rsidRDefault="00973CDA" w:rsidP="00973CDA">
      <w:pPr>
        <w:rPr>
          <w:lang w:val="es-GT"/>
        </w:rPr>
      </w:pPr>
      <w:r w:rsidRPr="00427BB4">
        <w:rPr>
          <w:lang w:val="es-GT"/>
        </w:rPr>
        <w:t>/</w:t>
      </w:r>
      <w:proofErr w:type="spellStart"/>
      <w:r w:rsidRPr="00427BB4">
        <w:rPr>
          <w:lang w:val="es-GT"/>
        </w:rPr>
        <w:t>opt</w:t>
      </w:r>
      <w:proofErr w:type="spellEnd"/>
      <w:r w:rsidRPr="00427BB4">
        <w:rPr>
          <w:lang w:val="es-GT"/>
        </w:rPr>
        <w:t>/ICF/</w:t>
      </w:r>
      <w:proofErr w:type="spellStart"/>
      <w:r w:rsidRPr="00427BB4">
        <w:rPr>
          <w:lang w:val="es-GT"/>
        </w:rPr>
        <w:t>Prod</w:t>
      </w:r>
      <w:proofErr w:type="spellEnd"/>
      <w:r w:rsidRPr="00427BB4">
        <w:rPr>
          <w:lang w:val="es-GT"/>
        </w:rPr>
        <w:t>/P2RCAL/v8.3/data/</w:t>
      </w:r>
      <w:proofErr w:type="spellStart"/>
      <w:r w:rsidRPr="00427BB4">
        <w:rPr>
          <w:lang w:val="es-GT"/>
        </w:rPr>
        <w:t>calib_final</w:t>
      </w:r>
      <w:proofErr w:type="spellEnd"/>
      <w:r w:rsidRPr="00427BB4">
        <w:rPr>
          <w:lang w:val="es-GT"/>
        </w:rPr>
        <w:t>/kh1.ref</w:t>
      </w:r>
      <w:r w:rsidRPr="00427BB4">
        <w:rPr>
          <w:lang w:val="es-GT"/>
        </w:rPr>
        <w:tab/>
        <w:t>38935fca1501a322869f39071e39f4900d783611edeb061415f45e379cef8ef6</w:t>
      </w:r>
    </w:p>
    <w:p w14:paraId="29617BA7" w14:textId="77777777" w:rsidR="00973CDA" w:rsidRDefault="00973CDA" w:rsidP="00973CDA">
      <w:r>
        <w:t>/opt/ICF/Prod/P2RCAL/v8.3/data/</w:t>
      </w:r>
      <w:proofErr w:type="spellStart"/>
      <w:r>
        <w:t>calib_final</w:t>
      </w:r>
      <w:proofErr w:type="spellEnd"/>
      <w:r>
        <w:t>/kh2.ref</w:t>
      </w:r>
      <w:r>
        <w:tab/>
        <w:t>8364c45b799b9789e6bcd2859871ad44b94cbfcd57abad6bdff1e535d2cd19a2</w:t>
      </w:r>
    </w:p>
    <w:p w14:paraId="1BD18997" w14:textId="77777777" w:rsidR="00973CDA" w:rsidRDefault="00973CDA" w:rsidP="00973CDA">
      <w:r>
        <w:t>/opt/ICF/Prod/P2RCAL/v8.3/data/</w:t>
      </w:r>
      <w:proofErr w:type="spellStart"/>
      <w:r>
        <w:t>calib_final</w:t>
      </w:r>
      <w:proofErr w:type="spellEnd"/>
      <w:r>
        <w:t>/kh3.ref</w:t>
      </w:r>
      <w:r>
        <w:tab/>
        <w:t>455986c23a7f2267f122e546e347349632537a07753ae5174d28c0dc3d1da28f</w:t>
      </w:r>
    </w:p>
    <w:p w14:paraId="50982A1D" w14:textId="77777777" w:rsidR="00973CDA" w:rsidRDefault="00973CDA" w:rsidP="00973CDA">
      <w:r>
        <w:t>/opt/ICF/Prod/P2RCAL/v8.3/data/</w:t>
      </w:r>
      <w:proofErr w:type="spellStart"/>
      <w:r>
        <w:t>calib_final</w:t>
      </w:r>
      <w:proofErr w:type="spellEnd"/>
      <w:r>
        <w:t>/kh4.ref</w:t>
      </w:r>
      <w:r>
        <w:tab/>
        <w:t>f6ea87b4ef8fd6b6c4e70b782d19dc816cc5f812f2f02d8d9957864f730b8018</w:t>
      </w:r>
    </w:p>
    <w:p w14:paraId="78948694" w14:textId="77777777" w:rsidR="00973CDA" w:rsidRDefault="00973CDA" w:rsidP="00973CDA">
      <w:r>
        <w:lastRenderedPageBreak/>
        <w:t>/opt/ICF/Prod/P2RCAL/v8.3/data/</w:t>
      </w:r>
      <w:proofErr w:type="spellStart"/>
      <w:r>
        <w:t>calib_final</w:t>
      </w:r>
      <w:proofErr w:type="spellEnd"/>
      <w:r>
        <w:t>/kh5.ref</w:t>
      </w:r>
      <w:r>
        <w:tab/>
        <w:t>da1f5a3e58ead268a59ab8f76cd47c9ea1cd86a00e038f8f7c13a990706bc879</w:t>
      </w:r>
    </w:p>
    <w:p w14:paraId="74FBD91E" w14:textId="77777777" w:rsidR="00973CDA" w:rsidRDefault="00973CDA" w:rsidP="00973CDA">
      <w:r>
        <w:t>/opt/ICF/Prod/P2RCAL/v8.3/data/</w:t>
      </w:r>
      <w:proofErr w:type="spellStart"/>
      <w:r>
        <w:t>calib_final</w:t>
      </w:r>
      <w:proofErr w:type="spellEnd"/>
      <w:r>
        <w:t>/kh6.ref</w:t>
      </w:r>
      <w:r>
        <w:tab/>
        <w:t>179517891481efdd1ba19740e80dadaec15376f4e02b44ec742a29675fa41a21</w:t>
      </w:r>
    </w:p>
    <w:p w14:paraId="7CC54FC0" w14:textId="77777777" w:rsidR="00973CDA" w:rsidRDefault="00973CDA" w:rsidP="00973CDA">
      <w:r>
        <w:t>/opt/ICF/Prod/P2RCAL/v8.3/data/</w:t>
      </w:r>
      <w:proofErr w:type="spellStart"/>
      <w:r>
        <w:t>calib_final</w:t>
      </w:r>
      <w:proofErr w:type="spellEnd"/>
      <w:r>
        <w:t>/kh7.ref</w:t>
      </w:r>
      <w:r>
        <w:tab/>
        <w:t>9813f6d8d3c3ca10569e52946c7802813aad3f94da15bbb7148803fd2170601d</w:t>
      </w:r>
    </w:p>
    <w:p w14:paraId="389182B2" w14:textId="77777777" w:rsidR="00973CDA" w:rsidRDefault="00973CDA" w:rsidP="00973CDA">
      <w:r>
        <w:t>/opt/ICF/Prod/P2RCAL/v8.3/data/</w:t>
      </w:r>
      <w:proofErr w:type="spellStart"/>
      <w:r>
        <w:t>calib_final</w:t>
      </w:r>
      <w:proofErr w:type="spellEnd"/>
      <w:r>
        <w:t>/sh1.ref</w:t>
      </w:r>
      <w:r>
        <w:tab/>
        <w:t>923bce4ca1631623c4c3cd82a1fd79a429782f48e608f1746d4c28d8fa57d249</w:t>
      </w:r>
    </w:p>
    <w:p w14:paraId="414FA993" w14:textId="77777777" w:rsidR="00973CDA" w:rsidRDefault="00973CDA" w:rsidP="00973CDA">
      <w:r>
        <w:t>/opt/ICF/Prod/P2RCAL/v8.3/data/</w:t>
      </w:r>
      <w:proofErr w:type="spellStart"/>
      <w:r>
        <w:t>calib_final</w:t>
      </w:r>
      <w:proofErr w:type="spellEnd"/>
      <w:r>
        <w:t>/sh2.ref</w:t>
      </w:r>
      <w:r>
        <w:tab/>
        <w:t>5de6f8ca92d59e2514a3a64e9172ba19faf62257e580cff5cbb19578043d33f0</w:t>
      </w:r>
    </w:p>
    <w:p w14:paraId="28294E1C" w14:textId="77777777" w:rsidR="00973CDA" w:rsidRDefault="00973CDA" w:rsidP="00973CDA">
      <w:r>
        <w:t>/opt/ICF/Prod/P2RCAL/v8.3/data/</w:t>
      </w:r>
      <w:proofErr w:type="spellStart"/>
      <w:r>
        <w:t>calib_final</w:t>
      </w:r>
      <w:proofErr w:type="spellEnd"/>
      <w:r>
        <w:t>/sh3.ref</w:t>
      </w:r>
      <w:r>
        <w:tab/>
        <w:t>bf8ca866804af500eea50f406cafebaed97300c4fa8cea2af01e6aeef230d90b</w:t>
      </w:r>
    </w:p>
    <w:p w14:paraId="53A65C9D" w14:textId="77777777" w:rsidR="00973CDA" w:rsidRDefault="00973CDA" w:rsidP="00973CDA">
      <w:r>
        <w:t>/opt/ICF/Prod/P2RCAL/v8.3/data/</w:t>
      </w:r>
      <w:proofErr w:type="spellStart"/>
      <w:r>
        <w:t>calib_final</w:t>
      </w:r>
      <w:proofErr w:type="spellEnd"/>
      <w:r>
        <w:t>/sh4.ref</w:t>
      </w:r>
      <w:r>
        <w:tab/>
        <w:t>cdd06e674d5b2a0f8889f385d8c3e6bc5b75d3204672e64b3083fdf7c9cdff61</w:t>
      </w:r>
    </w:p>
    <w:p w14:paraId="303BE813" w14:textId="77777777" w:rsidR="00973CDA" w:rsidRDefault="00973CDA" w:rsidP="00973CDA">
      <w:r>
        <w:t>/opt/ICF/Prod/P2RCAL/v8.3/data/</w:t>
      </w:r>
      <w:proofErr w:type="spellStart"/>
      <w:r>
        <w:t>calib_final</w:t>
      </w:r>
      <w:proofErr w:type="spellEnd"/>
      <w:r>
        <w:t>/sh5.ref</w:t>
      </w:r>
      <w:r>
        <w:tab/>
        <w:t>97698ac92d39640c98458cc50a3453030474d83e1c62e50ae6d20014bd0be641</w:t>
      </w:r>
    </w:p>
    <w:p w14:paraId="0542F01B" w14:textId="77777777" w:rsidR="00973CDA" w:rsidRDefault="00973CDA" w:rsidP="00973CDA">
      <w:r>
        <w:t>/opt/ICF/Prod/P2RCAL/v8.3/data/</w:t>
      </w:r>
      <w:proofErr w:type="spellStart"/>
      <w:r>
        <w:t>calib_final</w:t>
      </w:r>
      <w:proofErr w:type="spellEnd"/>
      <w:r>
        <w:t>/sh6.ref</w:t>
      </w:r>
      <w:r>
        <w:tab/>
        <w:t>2e67911ba081e00cf62ed97d85667961ecda3320396573938d0fd8ed05cdefb8</w:t>
      </w:r>
    </w:p>
    <w:p w14:paraId="7401EF0F" w14:textId="77777777" w:rsidR="00973CDA" w:rsidRDefault="00973CDA" w:rsidP="00973CDA">
      <w:r>
        <w:t>/opt/ICF/Prod/P2RCAL/v8.3/data/</w:t>
      </w:r>
      <w:proofErr w:type="spellStart"/>
      <w:r>
        <w:t>calib_final</w:t>
      </w:r>
      <w:proofErr w:type="spellEnd"/>
      <w:r>
        <w:t>/sh7.ref</w:t>
      </w:r>
      <w:r>
        <w:tab/>
        <w:t>ee6cb31d4b5642a34124c6662ecdd47d4fdcc235d8726293b6644ff7d7ff0580</w:t>
      </w:r>
    </w:p>
    <w:p w14:paraId="093CF595" w14:textId="77777777" w:rsidR="00973CDA" w:rsidRDefault="00973CDA" w:rsidP="00973CDA">
      <w:r>
        <w:t>/opt/ICF/Prod/P2RCAL/v8.3/data/</w:t>
      </w:r>
      <w:proofErr w:type="spellStart"/>
      <w:r>
        <w:t>calib_final</w:t>
      </w:r>
      <w:proofErr w:type="spellEnd"/>
      <w:r>
        <w:t>/</w:t>
      </w:r>
      <w:proofErr w:type="spellStart"/>
      <w:r>
        <w:t>ss.ref</w:t>
      </w:r>
      <w:proofErr w:type="spellEnd"/>
      <w:r>
        <w:tab/>
        <w:t>6cebcdeac730badaff8157da430c6e2b51f1e488ee5cef208eee12dd8c895637</w:t>
      </w:r>
    </w:p>
    <w:p w14:paraId="02A61499" w14:textId="77777777" w:rsidR="00973CDA" w:rsidRDefault="00973CDA" w:rsidP="00973CDA">
      <w:r>
        <w:t>/opt/ICF/Prod/P2RCAL/v8.3/data/</w:t>
      </w:r>
      <w:proofErr w:type="spellStart"/>
      <w:r>
        <w:t>calib_final</w:t>
      </w:r>
      <w:proofErr w:type="spellEnd"/>
      <w:r>
        <w:t>/sy1.ref</w:t>
      </w:r>
      <w:r>
        <w:tab/>
        <w:t>634a18fae735c8177da45d73683ee14f3c1624903a2582ac1da93afc6b078b21</w:t>
      </w:r>
    </w:p>
    <w:p w14:paraId="3870DF4A" w14:textId="77777777" w:rsidR="00973CDA" w:rsidRDefault="00973CDA" w:rsidP="00973CDA">
      <w:r>
        <w:t>/opt/ICF/Prod/P2RCAL/v8.3/data/</w:t>
      </w:r>
      <w:proofErr w:type="spellStart"/>
      <w:r>
        <w:t>calib_final</w:t>
      </w:r>
      <w:proofErr w:type="spellEnd"/>
      <w:r>
        <w:t>/sy2.ref</w:t>
      </w:r>
      <w:r>
        <w:tab/>
        <w:t>168c49d5cca20e49fad36d5c9680b09eb72a8d66b486a9765dc6072e0267b2d7</w:t>
      </w:r>
    </w:p>
    <w:p w14:paraId="5D32EC14" w14:textId="77777777" w:rsidR="00973CDA" w:rsidRDefault="00973CDA" w:rsidP="00973CDA">
      <w:r>
        <w:t>/opt/ICF/Prod/P2RCAL/v8.3/data/</w:t>
      </w:r>
      <w:proofErr w:type="spellStart"/>
      <w:r>
        <w:t>calib_final</w:t>
      </w:r>
      <w:proofErr w:type="spellEnd"/>
      <w:r>
        <w:t>/sy3.ref</w:t>
      </w:r>
      <w:r>
        <w:tab/>
        <w:t>fbd483a7bb88f0d83554dbb75dc43fb29459bab2377976afafb34a81ec92ca85</w:t>
      </w:r>
    </w:p>
    <w:p w14:paraId="0597B614" w14:textId="77777777" w:rsidR="00973CDA" w:rsidRDefault="00973CDA" w:rsidP="00973CDA">
      <w:r>
        <w:t>/opt/ICF/Prod/P2RCAL/v8.3/data/</w:t>
      </w:r>
      <w:proofErr w:type="spellStart"/>
      <w:r>
        <w:t>calib_final</w:t>
      </w:r>
      <w:proofErr w:type="spellEnd"/>
      <w:r>
        <w:t>/sy4.ref</w:t>
      </w:r>
      <w:r>
        <w:tab/>
        <w:t>c1bb39eca31ff85b369f6ad8aee707f12424ebda83dfd016bca5b974720ade32</w:t>
      </w:r>
    </w:p>
    <w:p w14:paraId="2830C594" w14:textId="77777777" w:rsidR="00973CDA" w:rsidRDefault="00973CDA" w:rsidP="00973CDA">
      <w:r>
        <w:t>/opt/ICF/Prod/P2RCAL/v8.3/data/</w:t>
      </w:r>
      <w:proofErr w:type="spellStart"/>
      <w:r>
        <w:t>calib_final</w:t>
      </w:r>
      <w:proofErr w:type="spellEnd"/>
      <w:r>
        <w:t>/sy5.ref</w:t>
      </w:r>
      <w:r>
        <w:tab/>
        <w:t>1d2a3e1e84550498709e715434f76dcd04251f366a626b6ddddd36442f887f12</w:t>
      </w:r>
    </w:p>
    <w:p w14:paraId="72188DF6" w14:textId="77777777" w:rsidR="00973CDA" w:rsidRDefault="00973CDA" w:rsidP="00973CDA">
      <w:r>
        <w:t>/opt/ICF/Prod/P2RCAL/v8.3/data/</w:t>
      </w:r>
      <w:proofErr w:type="spellStart"/>
      <w:r>
        <w:t>calib_final</w:t>
      </w:r>
      <w:proofErr w:type="spellEnd"/>
      <w:r>
        <w:t>/sy6.ref</w:t>
      </w:r>
      <w:r>
        <w:tab/>
        <w:t>bc132ae70ffa92f4af41e3a231f7d5594b66c6f36489b75ef7fb66653a129ba2</w:t>
      </w:r>
    </w:p>
    <w:p w14:paraId="330B1659" w14:textId="77777777" w:rsidR="00973CDA" w:rsidRDefault="00973CDA" w:rsidP="00973CDA">
      <w:r>
        <w:t>/opt/ICF/Prod/P2RCAL/v8.3/data/</w:t>
      </w:r>
      <w:proofErr w:type="spellStart"/>
      <w:r>
        <w:t>calib_final</w:t>
      </w:r>
      <w:proofErr w:type="spellEnd"/>
      <w:r>
        <w:t>/sy7.ref</w:t>
      </w:r>
      <w:r>
        <w:tab/>
        <w:t>4841d8eff2f0c125ae4b66771515e7f8a4ebb37add869f1892ce92665b830779</w:t>
      </w:r>
    </w:p>
    <w:p w14:paraId="4B651119" w14:textId="77777777" w:rsidR="00973CDA" w:rsidRDefault="00973CDA" w:rsidP="00973CDA">
      <w:r>
        <w:t>/opt/ICF/Prod/P2RCAL/v8.3/data/</w:t>
      </w:r>
      <w:proofErr w:type="spellStart"/>
      <w:r>
        <w:t>calib_final</w:t>
      </w:r>
      <w:proofErr w:type="spellEnd"/>
      <w:r>
        <w:t>/top1.ref</w:t>
      </w:r>
      <w:r>
        <w:tab/>
        <w:t>30ccfc72c31497e1d421cd0b8ad4850cdea4fdf1ea438bace3208bc9bcd1e266</w:t>
      </w:r>
    </w:p>
    <w:p w14:paraId="7F4DD1D5" w14:textId="77777777" w:rsidR="00973CDA" w:rsidRDefault="00973CDA" w:rsidP="00973CDA">
      <w:r>
        <w:t>###Finished Process###</w:t>
      </w:r>
    </w:p>
    <w:p w14:paraId="6777CBD7" w14:textId="77777777" w:rsidR="00973CDA" w:rsidRDefault="00973CDA" w:rsidP="00973CDA"/>
    <w:p w14:paraId="79D3F3DC" w14:textId="77777777" w:rsidR="00973CDA" w:rsidRDefault="00973CDA" w:rsidP="00973CDA"/>
    <w:p w14:paraId="533F2952" w14:textId="77777777" w:rsidR="00973CDA" w:rsidRDefault="00973CDA" w:rsidP="00973CDA"/>
    <w:p w14:paraId="392105EE" w14:textId="77777777" w:rsidR="00973CDA" w:rsidRDefault="00973CDA" w:rsidP="00973CDA">
      <w:r>
        <w:t>###Executing HSSM Builder###</w:t>
      </w:r>
    </w:p>
    <w:p w14:paraId="42ED5ED1" w14:textId="77777777" w:rsidR="00973CDA" w:rsidRDefault="00973CDA" w:rsidP="00973CDA">
      <w:r>
        <w:t>INFO--10/13/2020 09:13:53 AM--Starting CA-CIE Tool Runner.</w:t>
      </w:r>
      <w:r>
        <w:tab/>
        <w:t>Logging to "./AT-4_AT-4.log"</w:t>
      </w:r>
    </w:p>
    <w:p w14:paraId="275B4C39" w14:textId="77777777" w:rsidR="00973CDA" w:rsidRDefault="00973CDA" w:rsidP="00973CDA">
      <w:r>
        <w:t>INFO--10/13/2020 09:13:53 AM--Code Version: a20ade26ba46389a537dde0f324e814282984c4e v5.11: /opt/tools/</w:t>
      </w:r>
      <w:proofErr w:type="spellStart"/>
      <w:r>
        <w:t>pylib</w:t>
      </w:r>
      <w:proofErr w:type="spellEnd"/>
      <w:r>
        <w:t>/runner/runner.py&lt;--1bcfd6779e9cbdb82673405873a8e5e81514ae27</w:t>
      </w:r>
    </w:p>
    <w:p w14:paraId="7487E771" w14:textId="77777777" w:rsidR="00973CDA" w:rsidRDefault="00973CDA" w:rsidP="00973CDA"/>
    <w:p w14:paraId="1CC6D7DC" w14:textId="77777777" w:rsidR="00973CDA" w:rsidRDefault="00973CDA" w:rsidP="00973CDA">
      <w:r>
        <w:lastRenderedPageBreak/>
        <w:t xml:space="preserve">INFO--10/13/2020 09:13:53 AM--Code Version: aaafce05ab47c05addfcc456484e2630712ed1e9 Local repo SHA-1 has does not correspond to a remote repo release </w:t>
      </w:r>
      <w:proofErr w:type="gramStart"/>
      <w:r>
        <w:t>version: ..</w:t>
      </w:r>
      <w:proofErr w:type="gramEnd"/>
      <w:r>
        <w:t>/../../CA-CIE-Tools-TestRepos/sz_hssm_builder/CA-CIE-Tools/pylib/hssmbuilder/build_hssm.py&lt;--2cd53593123f842e64f78ac83e5ab72033bf2896</w:t>
      </w:r>
    </w:p>
    <w:p w14:paraId="1353C580" w14:textId="77777777" w:rsidR="00973CDA" w:rsidRDefault="00973CDA" w:rsidP="00973CDA"/>
    <w:p w14:paraId="0FCC8A48" w14:textId="77777777" w:rsidR="00973CDA" w:rsidRDefault="00973CDA" w:rsidP="00973CDA">
      <w:r>
        <w:t xml:space="preserve">INFO--10/13/2020 09:13:53 AM--QA Status: </w:t>
      </w:r>
      <w:proofErr w:type="gramStart"/>
      <w:r>
        <w:t>QUALIFIED :</w:t>
      </w:r>
      <w:proofErr w:type="gramEnd"/>
      <w:r>
        <w:t xml:space="preserve"> /opt/tools/pylib/runner/runner.py</w:t>
      </w:r>
    </w:p>
    <w:p w14:paraId="34E1AA46" w14:textId="77777777" w:rsidR="00973CDA" w:rsidRDefault="00973CDA" w:rsidP="00973CDA">
      <w:r>
        <w:t xml:space="preserve">INFO--10/13/2020 09:13:53 AM--QA Status: </w:t>
      </w:r>
      <w:proofErr w:type="gramStart"/>
      <w:r>
        <w:t>TEST :</w:t>
      </w:r>
      <w:proofErr w:type="gramEnd"/>
      <w:r>
        <w:t xml:space="preserve"> ../../../CA-CIE-Tools-TestRepos/sz_hssm_builder/CA-CIE-Tools/pylib/hssmbuilder/build_hssm.py</w:t>
      </w:r>
    </w:p>
    <w:p w14:paraId="504E0929" w14:textId="77777777" w:rsidR="00973CDA" w:rsidRDefault="00973CDA" w:rsidP="00973CDA">
      <w:r>
        <w:t>INFO--10/13/2020 09:13:53 AM--Invoking Command:"python3.6"</w:t>
      </w:r>
      <w:r>
        <w:tab/>
        <w:t xml:space="preserve">with </w:t>
      </w:r>
      <w:proofErr w:type="gramStart"/>
      <w:r>
        <w:t>Arguments:"..</w:t>
      </w:r>
      <w:proofErr w:type="gramEnd"/>
      <w:r>
        <w:t>/../../CA-CIE-Tools-TestRepos/sz_hssm_builder/CA-CIE-Tools/pylib/hssmbuilder/build_hssm.py /home/jfullerton/CAVE/CA-CIE-Tools-TestEnv/v4-4_HSSM_Package_builder/AT-4/config_AT-4_olive.json"</w:t>
      </w:r>
    </w:p>
    <w:p w14:paraId="5CC2398B" w14:textId="77777777" w:rsidR="00973CDA" w:rsidRDefault="00973CDA" w:rsidP="00973CDA">
      <w:r>
        <w:t>INFO--10/13/2020 09:13:53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226668F" w14:textId="77777777" w:rsidR="00973CDA" w:rsidRDefault="00973CDA" w:rsidP="00973CDA">
      <w:r>
        <w:t>###Finished Process###</w:t>
      </w:r>
    </w:p>
    <w:p w14:paraId="372B3BE6" w14:textId="3639465B" w:rsidR="005E47FD" w:rsidRDefault="00973CDA" w:rsidP="00973CDA">
      <w:r>
        <w:t>###Finished AT-4 ###</w:t>
      </w:r>
    </w:p>
    <w:p w14:paraId="275B8B81" w14:textId="7E0391D3" w:rsidR="004F29C8" w:rsidRDefault="004F29C8"/>
    <w:tbl>
      <w:tblPr>
        <w:tblStyle w:val="TableGrid"/>
        <w:tblW w:w="0" w:type="auto"/>
        <w:tblInd w:w="90" w:type="dxa"/>
        <w:tblLook w:val="04A0" w:firstRow="1" w:lastRow="0" w:firstColumn="1" w:lastColumn="0" w:noHBand="0" w:noVBand="1"/>
      </w:tblPr>
      <w:tblGrid>
        <w:gridCol w:w="1280"/>
        <w:gridCol w:w="3310"/>
        <w:gridCol w:w="9"/>
        <w:gridCol w:w="4174"/>
        <w:gridCol w:w="47"/>
        <w:gridCol w:w="1170"/>
      </w:tblGrid>
      <w:tr w:rsidR="004F29C8" w:rsidRPr="00DA11B3" w14:paraId="38241614" w14:textId="77777777" w:rsidTr="00427BB4">
        <w:trPr>
          <w:cantSplit/>
          <w:trHeight w:val="360"/>
          <w:tblHeader/>
        </w:trPr>
        <w:tc>
          <w:tcPr>
            <w:tcW w:w="9990" w:type="dxa"/>
            <w:gridSpan w:val="6"/>
            <w:tcBorders>
              <w:top w:val="nil"/>
              <w:left w:val="nil"/>
              <w:bottom w:val="single" w:sz="4" w:space="0" w:color="auto"/>
              <w:right w:val="nil"/>
            </w:tcBorders>
            <w:vAlign w:val="bottom"/>
          </w:tcPr>
          <w:p w14:paraId="58F293F9" w14:textId="77777777" w:rsidR="004F29C8" w:rsidRDefault="004F29C8" w:rsidP="00773AF7">
            <w:pPr>
              <w:pStyle w:val="Table"/>
            </w:pPr>
          </w:p>
          <w:p w14:paraId="6D23A17A" w14:textId="444FA941" w:rsidR="004F29C8" w:rsidRDefault="004F29C8" w:rsidP="00773AF7">
            <w:pPr>
              <w:pStyle w:val="Table"/>
            </w:pPr>
            <w:r>
              <w:t>Table A-4</w:t>
            </w:r>
          </w:p>
          <w:p w14:paraId="0AF6C65A" w14:textId="77777777" w:rsidR="004F29C8" w:rsidRPr="00DA11B3" w:rsidRDefault="00427BB4" w:rsidP="00773AF7">
            <w:pPr>
              <w:pStyle w:val="H1bodytext"/>
              <w:spacing w:after="0"/>
              <w:ind w:left="0"/>
              <w:jc w:val="center"/>
              <w:rPr>
                <w:rFonts w:ascii="Arial" w:hAnsi="Arial"/>
                <w:b/>
                <w:szCs w:val="22"/>
              </w:rPr>
            </w:pPr>
            <w:sdt>
              <w:sdtPr>
                <w:rPr>
                  <w:rFonts w:ascii="Arial" w:hAnsi="Arial"/>
                  <w:b/>
                  <w:bCs/>
                  <w:szCs w:val="22"/>
                </w:rPr>
                <w:alias w:val="Keywords"/>
                <w:tag w:val=""/>
                <w:id w:val="-1176504095"/>
                <w:placeholder>
                  <w:docPart w:val="61D2D170CFAA436D8E3D9ED45DDE3525"/>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Cs w:val="22"/>
                  </w:rPr>
                  <w:t>HSSM Builder</w:t>
                </w:r>
              </w:sdtContent>
            </w:sdt>
            <w:r w:rsidR="004F29C8" w:rsidRPr="00DA11B3">
              <w:rPr>
                <w:rFonts w:ascii="Arial" w:hAnsi="Arial" w:cs="Arial"/>
                <w:b/>
                <w:szCs w:val="22"/>
              </w:rPr>
              <w:t xml:space="preserve"> Acceptance </w:t>
            </w:r>
            <w:r w:rsidR="004F29C8" w:rsidRPr="00DA11B3">
              <w:rPr>
                <w:rFonts w:ascii="Arial" w:hAnsi="Arial"/>
                <w:b/>
                <w:szCs w:val="22"/>
              </w:rPr>
              <w:t xml:space="preserve">Test Plan Case </w:t>
            </w:r>
            <w:r w:rsidR="004F29C8">
              <w:rPr>
                <w:rFonts w:ascii="Arial" w:hAnsi="Arial"/>
                <w:b/>
                <w:szCs w:val="22"/>
              </w:rPr>
              <w:t>4</w:t>
            </w:r>
          </w:p>
        </w:tc>
      </w:tr>
      <w:tr w:rsidR="004F29C8" w:rsidRPr="007D0AAC" w14:paraId="2D99C8C5" w14:textId="77777777" w:rsidTr="00427BB4">
        <w:trPr>
          <w:cantSplit/>
          <w:trHeight w:val="530"/>
          <w:tblHeader/>
        </w:trPr>
        <w:tc>
          <w:tcPr>
            <w:tcW w:w="4599" w:type="dxa"/>
            <w:gridSpan w:val="3"/>
            <w:tcBorders>
              <w:top w:val="single" w:sz="4" w:space="0" w:color="auto"/>
            </w:tcBorders>
            <w:shd w:val="clear" w:color="auto" w:fill="auto"/>
            <w:vAlign w:val="center"/>
          </w:tcPr>
          <w:p w14:paraId="5B6FDD9F" w14:textId="77777777" w:rsidR="004F29C8" w:rsidRPr="007D0AAC" w:rsidRDefault="00427BB4" w:rsidP="00773AF7">
            <w:pPr>
              <w:pStyle w:val="H1bodytext"/>
              <w:spacing w:after="0"/>
              <w:ind w:left="0"/>
              <w:jc w:val="center"/>
              <w:rPr>
                <w:rFonts w:ascii="Arial" w:hAnsi="Arial"/>
                <w:b/>
                <w:sz w:val="20"/>
              </w:rPr>
            </w:pPr>
            <w:sdt>
              <w:sdtPr>
                <w:rPr>
                  <w:rFonts w:ascii="Arial" w:hAnsi="Arial"/>
                  <w:b/>
                  <w:bCs/>
                  <w:sz w:val="20"/>
                </w:rPr>
                <w:alias w:val="Keywords"/>
                <w:tag w:val=""/>
                <w:id w:val="1327014230"/>
                <w:placeholder>
                  <w:docPart w:val="99B697AEF6DA4FEBAB9868704DAED001"/>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 w:val="20"/>
                  </w:rPr>
                  <w:t>HSSM Builder</w:t>
                </w:r>
              </w:sdtContent>
            </w:sdt>
            <w:r w:rsidR="004F29C8" w:rsidRPr="007D0AAC">
              <w:rPr>
                <w:rFonts w:ascii="Arial" w:hAnsi="Arial" w:cs="Arial"/>
                <w:b/>
                <w:sz w:val="20"/>
              </w:rPr>
              <w:t xml:space="preserve"> </w:t>
            </w:r>
            <w:r w:rsidR="004F29C8" w:rsidRPr="007D0AAC">
              <w:rPr>
                <w:rFonts w:ascii="Arial" w:hAnsi="Arial"/>
                <w:b/>
                <w:sz w:val="20"/>
              </w:rPr>
              <w:t>Acceptance Testing</w:t>
            </w:r>
          </w:p>
          <w:p w14:paraId="6D960D3A" w14:textId="575BE189" w:rsidR="004F29C8" w:rsidRPr="007D0AAC" w:rsidRDefault="004F29C8" w:rsidP="00773AF7">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4</w:t>
            </w:r>
          </w:p>
        </w:tc>
        <w:tc>
          <w:tcPr>
            <w:tcW w:w="5391" w:type="dxa"/>
            <w:gridSpan w:val="3"/>
            <w:tcBorders>
              <w:top w:val="single" w:sz="4" w:space="0" w:color="auto"/>
            </w:tcBorders>
            <w:shd w:val="clear" w:color="auto" w:fill="auto"/>
            <w:vAlign w:val="center"/>
          </w:tcPr>
          <w:p w14:paraId="30865C90" w14:textId="32E562C9" w:rsidR="004F29C8" w:rsidRPr="007D0AAC" w:rsidRDefault="004F29C8" w:rsidP="00773AF7">
            <w:pPr>
              <w:pStyle w:val="H1bodytext"/>
              <w:spacing w:after="0"/>
              <w:ind w:left="0"/>
              <w:rPr>
                <w:rFonts w:ascii="Arial" w:hAnsi="Arial"/>
                <w:b/>
                <w:sz w:val="20"/>
              </w:rPr>
            </w:pPr>
            <w:r w:rsidRPr="007D0AAC">
              <w:rPr>
                <w:rFonts w:ascii="Arial" w:hAnsi="Arial"/>
                <w:b/>
                <w:sz w:val="20"/>
              </w:rPr>
              <w:t>Date:</w:t>
            </w:r>
            <w:r w:rsidR="00826D06">
              <w:rPr>
                <w:rFonts w:ascii="Arial" w:hAnsi="Arial"/>
                <w:b/>
                <w:sz w:val="20"/>
              </w:rPr>
              <w:t xml:space="preserve"> 10/13/2020</w:t>
            </w:r>
          </w:p>
        </w:tc>
      </w:tr>
      <w:tr w:rsidR="004F29C8" w:rsidRPr="00B34273" w14:paraId="4054CBCD" w14:textId="77777777" w:rsidTr="00427BB4">
        <w:trPr>
          <w:cantSplit/>
          <w:trHeight w:val="530"/>
          <w:tblHeader/>
        </w:trPr>
        <w:tc>
          <w:tcPr>
            <w:tcW w:w="4599" w:type="dxa"/>
            <w:gridSpan w:val="3"/>
            <w:tcBorders>
              <w:top w:val="single" w:sz="4" w:space="0" w:color="auto"/>
            </w:tcBorders>
            <w:shd w:val="clear" w:color="auto" w:fill="auto"/>
            <w:vAlign w:val="center"/>
          </w:tcPr>
          <w:p w14:paraId="7FB7F9D7" w14:textId="77777777" w:rsidR="004F29C8" w:rsidRPr="007909AA" w:rsidRDefault="004F29C8" w:rsidP="00773AF7">
            <w:pPr>
              <w:pStyle w:val="H1bodytext"/>
              <w:spacing w:after="0"/>
              <w:ind w:left="0"/>
              <w:rPr>
                <w:rFonts w:ascii="Arial" w:hAnsi="Arial"/>
                <w:b/>
                <w:sz w:val="20"/>
              </w:rPr>
            </w:pPr>
            <w:r w:rsidRPr="007909AA">
              <w:rPr>
                <w:rFonts w:ascii="Arial" w:hAnsi="Arial"/>
                <w:b/>
                <w:sz w:val="20"/>
              </w:rPr>
              <w:t>Tool Runner Log File Location for this test:</w:t>
            </w:r>
          </w:p>
          <w:p w14:paraId="4FF8A9DC" w14:textId="43515787" w:rsidR="004F29C8" w:rsidRPr="007909AA" w:rsidRDefault="004F29C8" w:rsidP="00773AF7">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r w:rsidR="00A06E1E">
              <w:rPr>
                <w:rFonts w:ascii="Arial" w:hAnsi="Arial"/>
                <w:b/>
                <w:sz w:val="20"/>
              </w:rPr>
              <w:t>v4-4</w:t>
            </w:r>
            <w:r w:rsidRPr="00133177">
              <w:rPr>
                <w:rFonts w:ascii="Arial" w:hAnsi="Arial"/>
                <w:b/>
                <w:sz w:val="20"/>
              </w:rPr>
              <w:t>_HSSM_Package_builder/AT-</w:t>
            </w:r>
            <w:r>
              <w:rPr>
                <w:rFonts w:ascii="Arial" w:hAnsi="Arial"/>
                <w:b/>
                <w:sz w:val="20"/>
              </w:rPr>
              <w:t>4</w:t>
            </w:r>
          </w:p>
        </w:tc>
        <w:tc>
          <w:tcPr>
            <w:tcW w:w="5391" w:type="dxa"/>
            <w:gridSpan w:val="3"/>
            <w:tcBorders>
              <w:top w:val="single" w:sz="4" w:space="0" w:color="auto"/>
            </w:tcBorders>
            <w:shd w:val="clear" w:color="auto" w:fill="auto"/>
            <w:vAlign w:val="center"/>
          </w:tcPr>
          <w:p w14:paraId="11994766" w14:textId="042CA50A" w:rsidR="004F29C8" w:rsidRPr="00B34273" w:rsidRDefault="004F29C8" w:rsidP="00773AF7">
            <w:pPr>
              <w:pStyle w:val="H1bodytext"/>
              <w:spacing w:after="0"/>
              <w:ind w:left="0"/>
              <w:rPr>
                <w:rFonts w:ascii="Arial" w:hAnsi="Arial"/>
                <w:b/>
                <w:sz w:val="20"/>
              </w:rPr>
            </w:pPr>
            <w:r w:rsidRPr="00827617">
              <w:rPr>
                <w:rFonts w:ascii="Arial" w:hAnsi="Arial"/>
                <w:b/>
                <w:sz w:val="20"/>
              </w:rPr>
              <w:t>Test Performed By:</w:t>
            </w:r>
            <w:r w:rsidR="00826D06">
              <w:rPr>
                <w:rFonts w:ascii="Arial" w:hAnsi="Arial"/>
                <w:b/>
                <w:sz w:val="20"/>
              </w:rPr>
              <w:t xml:space="preserve"> J. Fullerton</w:t>
            </w:r>
          </w:p>
        </w:tc>
      </w:tr>
      <w:tr w:rsidR="004F29C8" w:rsidRPr="007D0AAC" w14:paraId="03DA326D" w14:textId="77777777" w:rsidTr="00427BB4">
        <w:trPr>
          <w:cantSplit/>
          <w:trHeight w:val="530"/>
          <w:tblHeader/>
        </w:trPr>
        <w:tc>
          <w:tcPr>
            <w:tcW w:w="9990" w:type="dxa"/>
            <w:gridSpan w:val="6"/>
            <w:tcBorders>
              <w:top w:val="single" w:sz="4" w:space="0" w:color="auto"/>
            </w:tcBorders>
            <w:shd w:val="clear" w:color="auto" w:fill="auto"/>
            <w:vAlign w:val="center"/>
          </w:tcPr>
          <w:p w14:paraId="101B56B6" w14:textId="329C07BF" w:rsidR="004F29C8" w:rsidRPr="007D0AAC" w:rsidRDefault="004F29C8" w:rsidP="00773AF7">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r w:rsidR="00A06E1E">
              <w:rPr>
                <w:rFonts w:ascii="Arial" w:hAnsi="Arial"/>
                <w:b/>
                <w:sz w:val="20"/>
              </w:rPr>
              <w:t>v4-4</w:t>
            </w:r>
            <w:r w:rsidRPr="00133177">
              <w:rPr>
                <w:rFonts w:ascii="Arial" w:hAnsi="Arial"/>
                <w:b/>
                <w:sz w:val="20"/>
              </w:rPr>
              <w:t>_HSSM_Package_builder/AT-</w:t>
            </w:r>
            <w:r>
              <w:rPr>
                <w:rFonts w:ascii="Arial" w:hAnsi="Arial"/>
                <w:b/>
                <w:sz w:val="20"/>
              </w:rPr>
              <w:t>4</w:t>
            </w:r>
          </w:p>
        </w:tc>
      </w:tr>
      <w:tr w:rsidR="004F29C8" w:rsidRPr="007D0AAC" w14:paraId="0CF50455" w14:textId="77777777" w:rsidTr="00427BB4">
        <w:trPr>
          <w:cantSplit/>
          <w:trHeight w:val="530"/>
          <w:tblHeader/>
        </w:trPr>
        <w:tc>
          <w:tcPr>
            <w:tcW w:w="1280" w:type="dxa"/>
            <w:tcBorders>
              <w:top w:val="single" w:sz="4" w:space="0" w:color="auto"/>
            </w:tcBorders>
            <w:shd w:val="clear" w:color="auto" w:fill="D9D9D9" w:themeFill="background1" w:themeFillShade="D9"/>
            <w:vAlign w:val="center"/>
          </w:tcPr>
          <w:p w14:paraId="64CD3CD0" w14:textId="77777777" w:rsidR="004F29C8" w:rsidRPr="007D0AAC" w:rsidRDefault="004F29C8" w:rsidP="00773AF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gridSpan w:val="2"/>
            <w:tcBorders>
              <w:top w:val="single" w:sz="4" w:space="0" w:color="auto"/>
            </w:tcBorders>
            <w:shd w:val="clear" w:color="auto" w:fill="D9D9D9" w:themeFill="background1" w:themeFillShade="D9"/>
            <w:vAlign w:val="center"/>
          </w:tcPr>
          <w:p w14:paraId="30A2E0C3" w14:textId="77777777" w:rsidR="004F29C8" w:rsidRPr="007D0AAC" w:rsidRDefault="004F29C8" w:rsidP="00773AF7">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73957393" w14:textId="77777777" w:rsidR="004F29C8" w:rsidRPr="007D0AAC" w:rsidRDefault="004F29C8" w:rsidP="00773AF7">
            <w:pPr>
              <w:pStyle w:val="H1bodytext"/>
              <w:spacing w:after="0"/>
              <w:ind w:left="0"/>
              <w:jc w:val="center"/>
              <w:rPr>
                <w:rFonts w:ascii="Arial" w:hAnsi="Arial"/>
                <w:b/>
                <w:sz w:val="20"/>
              </w:rPr>
            </w:pPr>
            <w:r w:rsidRPr="007D0AAC">
              <w:rPr>
                <w:rFonts w:ascii="Arial" w:hAnsi="Arial"/>
                <w:b/>
                <w:sz w:val="20"/>
              </w:rPr>
              <w:t>Expected Result</w:t>
            </w:r>
          </w:p>
        </w:tc>
        <w:tc>
          <w:tcPr>
            <w:tcW w:w="1217" w:type="dxa"/>
            <w:gridSpan w:val="2"/>
            <w:tcBorders>
              <w:top w:val="single" w:sz="4" w:space="0" w:color="auto"/>
            </w:tcBorders>
            <w:shd w:val="clear" w:color="auto" w:fill="D9D9D9" w:themeFill="background1" w:themeFillShade="D9"/>
            <w:vAlign w:val="center"/>
          </w:tcPr>
          <w:p w14:paraId="477FCD55" w14:textId="77777777" w:rsidR="004F29C8" w:rsidRPr="007D0AAC" w:rsidRDefault="004F29C8" w:rsidP="00773AF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F29C8" w:rsidRPr="007D0AAC" w14:paraId="4751DCF6" w14:textId="77777777" w:rsidTr="00427BB4">
        <w:trPr>
          <w:cantSplit/>
          <w:trHeight w:val="440"/>
        </w:trPr>
        <w:tc>
          <w:tcPr>
            <w:tcW w:w="9990" w:type="dxa"/>
            <w:gridSpan w:val="6"/>
            <w:vAlign w:val="center"/>
          </w:tcPr>
          <w:p w14:paraId="2EB3EB2D" w14:textId="77777777" w:rsidR="004F29C8" w:rsidRPr="007D0AAC" w:rsidRDefault="004F29C8" w:rsidP="00773AF7">
            <w:pPr>
              <w:pStyle w:val="H1bodytext"/>
              <w:spacing w:after="0"/>
              <w:ind w:left="0"/>
              <w:rPr>
                <w:rFonts w:ascii="Arial" w:hAnsi="Arial"/>
                <w:sz w:val="20"/>
              </w:rPr>
            </w:pPr>
            <w:r>
              <w:rPr>
                <w:rFonts w:ascii="Arial" w:hAnsi="Arial"/>
                <w:sz w:val="20"/>
              </w:rPr>
              <w:t>Navigate to the Testing Directory</w:t>
            </w:r>
          </w:p>
        </w:tc>
      </w:tr>
      <w:tr w:rsidR="004F29C8" w:rsidRPr="007D0AAC" w14:paraId="3E1EE892" w14:textId="77777777" w:rsidTr="00427BB4">
        <w:trPr>
          <w:cantSplit/>
          <w:trHeight w:val="485"/>
        </w:trPr>
        <w:tc>
          <w:tcPr>
            <w:tcW w:w="1280" w:type="dxa"/>
            <w:vAlign w:val="center"/>
          </w:tcPr>
          <w:p w14:paraId="2A96AB60" w14:textId="77777777" w:rsidR="004F29C8" w:rsidRPr="007D0AAC" w:rsidRDefault="004F29C8" w:rsidP="00773AF7">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71394BD4" w14:textId="77777777" w:rsidR="004F29C8" w:rsidRPr="007D0AAC" w:rsidRDefault="004F29C8" w:rsidP="00773AF7">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runner_run_AT-4.sh</w:t>
            </w:r>
          </w:p>
        </w:tc>
      </w:tr>
      <w:tr w:rsidR="004F29C8" w14:paraId="6F173B1B" w14:textId="77777777" w:rsidTr="00427BB4">
        <w:trPr>
          <w:cantSplit/>
          <w:trHeight w:val="1340"/>
        </w:trPr>
        <w:tc>
          <w:tcPr>
            <w:tcW w:w="1280" w:type="dxa"/>
            <w:vAlign w:val="center"/>
          </w:tcPr>
          <w:p w14:paraId="42CCF9E3" w14:textId="77777777" w:rsidR="004F29C8" w:rsidRDefault="004F29C8" w:rsidP="00773AF7">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4C9B52EE" w14:textId="77777777" w:rsidR="004F29C8" w:rsidRDefault="004F29C8" w:rsidP="00773AF7">
            <w:pPr>
              <w:pStyle w:val="H1bodytext"/>
              <w:spacing w:after="0"/>
              <w:ind w:left="0"/>
              <w:rPr>
                <w:rFonts w:ascii="Arial" w:hAnsi="Arial"/>
                <w:sz w:val="20"/>
              </w:rPr>
            </w:pPr>
            <w:r>
              <w:rPr>
                <w:rFonts w:ascii="Arial" w:hAnsi="Arial"/>
                <w:sz w:val="20"/>
              </w:rPr>
              <w:t xml:space="preserve">Wait until tool finishes processing the data files.  </w:t>
            </w:r>
          </w:p>
          <w:p w14:paraId="7DC949A7" w14:textId="77777777" w:rsidR="004F29C8" w:rsidRDefault="004F29C8" w:rsidP="00773AF7">
            <w:pPr>
              <w:pStyle w:val="H1bodytext"/>
              <w:spacing w:after="0"/>
              <w:ind w:left="0"/>
              <w:rPr>
                <w:rFonts w:ascii="Arial" w:hAnsi="Arial"/>
                <w:sz w:val="20"/>
              </w:rPr>
            </w:pPr>
          </w:p>
          <w:p w14:paraId="2E1B79AA" w14:textId="01B0FB66" w:rsidR="004F29C8" w:rsidRDefault="004F29C8" w:rsidP="00773AF7">
            <w:pPr>
              <w:pStyle w:val="H1bodytext"/>
              <w:spacing w:after="0"/>
              <w:ind w:left="0"/>
              <w:rPr>
                <w:rFonts w:ascii="Arial" w:hAnsi="Arial"/>
                <w:sz w:val="20"/>
              </w:rPr>
            </w:pPr>
            <w:r>
              <w:rPr>
                <w:rFonts w:ascii="Arial" w:hAnsi="Arial"/>
                <w:sz w:val="20"/>
              </w:rPr>
              <w:t>Note: The P2R model files were processed as part of the AT-1 test case. The AT-</w:t>
            </w:r>
            <w:r w:rsidR="005E47FD">
              <w:rPr>
                <w:rFonts w:ascii="Arial" w:hAnsi="Arial"/>
                <w:sz w:val="20"/>
              </w:rPr>
              <w:t>4</w:t>
            </w:r>
            <w:r>
              <w:rPr>
                <w:rFonts w:ascii="Arial" w:hAnsi="Arial"/>
                <w:sz w:val="20"/>
              </w:rPr>
              <w:t xml:space="preserve">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4F29C8" w14:paraId="1EEA1BE6" w14:textId="77777777" w:rsidTr="00427BB4">
        <w:trPr>
          <w:cantSplit/>
          <w:trHeight w:val="1340"/>
        </w:trPr>
        <w:tc>
          <w:tcPr>
            <w:tcW w:w="1280" w:type="dxa"/>
            <w:vAlign w:val="center"/>
          </w:tcPr>
          <w:p w14:paraId="69437E88" w14:textId="77777777" w:rsidR="004F29C8" w:rsidRDefault="004F29C8" w:rsidP="00773AF7">
            <w:pPr>
              <w:pStyle w:val="H1bodytext"/>
              <w:spacing w:after="0"/>
              <w:ind w:left="0"/>
              <w:jc w:val="center"/>
              <w:rPr>
                <w:rFonts w:ascii="Arial" w:hAnsi="Arial"/>
                <w:sz w:val="20"/>
              </w:rPr>
            </w:pPr>
            <w:r>
              <w:rPr>
                <w:rFonts w:ascii="Arial" w:hAnsi="Arial"/>
                <w:sz w:val="20"/>
              </w:rPr>
              <w:t>3</w:t>
            </w:r>
          </w:p>
        </w:tc>
        <w:tc>
          <w:tcPr>
            <w:tcW w:w="3310" w:type="dxa"/>
            <w:vAlign w:val="center"/>
          </w:tcPr>
          <w:p w14:paraId="5D5A0DD5" w14:textId="77777777" w:rsidR="004F29C8" w:rsidRDefault="004F29C8" w:rsidP="00773AF7">
            <w:pPr>
              <w:pStyle w:val="H1bodytext"/>
              <w:spacing w:after="0"/>
              <w:ind w:left="0"/>
              <w:rPr>
                <w:rFonts w:ascii="Arial" w:hAnsi="Arial"/>
                <w:sz w:val="20"/>
              </w:rPr>
            </w:pPr>
            <w:r>
              <w:rPr>
                <w:rFonts w:ascii="Arial" w:hAnsi="Arial"/>
                <w:sz w:val="20"/>
              </w:rPr>
              <w:t xml:space="preserve">If </w:t>
            </w:r>
            <w:proofErr w:type="spellStart"/>
            <w:r>
              <w:rPr>
                <w:rFonts w:ascii="Arial" w:hAnsi="Arial"/>
                <w:sz w:val="20"/>
              </w:rPr>
              <w:t>HSSM_builder</w:t>
            </w:r>
            <w:proofErr w:type="spellEnd"/>
            <w:r>
              <w:rPr>
                <w:rFonts w:ascii="Arial" w:hAnsi="Arial"/>
                <w:sz w:val="20"/>
              </w:rPr>
              <w:t xml:space="preserve"> runs to </w:t>
            </w:r>
            <w:proofErr w:type="gramStart"/>
            <w:r>
              <w:rPr>
                <w:rFonts w:ascii="Arial" w:hAnsi="Arial"/>
                <w:sz w:val="20"/>
              </w:rPr>
              <w:t>completion</w:t>
            </w:r>
            <w:proofErr w:type="gramEnd"/>
            <w:r>
              <w:rPr>
                <w:rFonts w:ascii="Arial" w:hAnsi="Arial"/>
                <w:sz w:val="20"/>
              </w:rPr>
              <w:t xml:space="preserve"> then the error has been fixed.</w:t>
            </w:r>
          </w:p>
        </w:tc>
        <w:tc>
          <w:tcPr>
            <w:tcW w:w="4230" w:type="dxa"/>
            <w:gridSpan w:val="3"/>
            <w:vAlign w:val="center"/>
          </w:tcPr>
          <w:p w14:paraId="62D189D4" w14:textId="77777777" w:rsidR="004F29C8" w:rsidRDefault="004F29C8" w:rsidP="00773AF7">
            <w:pPr>
              <w:pStyle w:val="H1bodytext"/>
              <w:spacing w:after="0"/>
              <w:ind w:left="0"/>
              <w:rPr>
                <w:rFonts w:ascii="Arial" w:hAnsi="Arial"/>
                <w:sz w:val="20"/>
              </w:rPr>
            </w:pPr>
            <w:r>
              <w:rPr>
                <w:rFonts w:ascii="Arial" w:hAnsi="Arial"/>
                <w:sz w:val="20"/>
              </w:rPr>
              <w:t xml:space="preserve">All </w:t>
            </w:r>
            <w:proofErr w:type="spellStart"/>
            <w:r>
              <w:rPr>
                <w:rFonts w:ascii="Arial" w:hAnsi="Arial"/>
                <w:sz w:val="20"/>
              </w:rPr>
              <w:t>pngs</w:t>
            </w:r>
            <w:proofErr w:type="spellEnd"/>
            <w:r>
              <w:rPr>
                <w:rFonts w:ascii="Arial" w:hAnsi="Arial"/>
                <w:sz w:val="20"/>
              </w:rPr>
              <w:t xml:space="preserve"> are created (if the error is still there then you will be missing some of the AT-4</w:t>
            </w:r>
            <w:proofErr w:type="gramStart"/>
            <w:r>
              <w:rPr>
                <w:rFonts w:ascii="Arial" w:hAnsi="Arial"/>
                <w:sz w:val="20"/>
              </w:rPr>
              <w:t>_{</w:t>
            </w:r>
            <w:proofErr w:type="gramEnd"/>
            <w:r>
              <w:rPr>
                <w:rFonts w:ascii="Arial" w:hAnsi="Arial"/>
                <w:sz w:val="20"/>
              </w:rPr>
              <w:t>#}-{#}_all_layers.png figures)</w:t>
            </w:r>
          </w:p>
        </w:tc>
        <w:tc>
          <w:tcPr>
            <w:tcW w:w="1170" w:type="dxa"/>
            <w:vAlign w:val="center"/>
          </w:tcPr>
          <w:p w14:paraId="1BA187F9" w14:textId="1196188B" w:rsidR="004F29C8" w:rsidRDefault="00741FFB" w:rsidP="00773AF7">
            <w:pPr>
              <w:pStyle w:val="H1bodytext"/>
              <w:spacing w:after="0"/>
              <w:ind w:left="0"/>
              <w:rPr>
                <w:rFonts w:ascii="Arial" w:hAnsi="Arial"/>
                <w:sz w:val="20"/>
              </w:rPr>
            </w:pPr>
            <w:r>
              <w:rPr>
                <w:rFonts w:ascii="Arial" w:hAnsi="Arial"/>
                <w:sz w:val="20"/>
              </w:rPr>
              <w:t>PASS</w:t>
            </w:r>
          </w:p>
        </w:tc>
      </w:tr>
    </w:tbl>
    <w:p w14:paraId="743BD4FF" w14:textId="77777777" w:rsidR="00973CDA" w:rsidRDefault="00973CDA" w:rsidP="00200B6D">
      <w:pPr>
        <w:rPr>
          <w:rFonts w:ascii="Arial" w:hAnsi="Arial"/>
          <w:b/>
        </w:rPr>
      </w:pPr>
    </w:p>
    <w:p w14:paraId="2F7A50C0" w14:textId="77777777" w:rsidR="00973CDA" w:rsidRDefault="00973CDA">
      <w:pPr>
        <w:spacing w:after="160" w:line="259" w:lineRule="auto"/>
        <w:rPr>
          <w:rFonts w:ascii="Arial" w:hAnsi="Arial"/>
          <w:b/>
        </w:rPr>
      </w:pPr>
      <w:r>
        <w:rPr>
          <w:rFonts w:ascii="Arial" w:hAnsi="Arial"/>
          <w:b/>
        </w:rPr>
        <w:br w:type="page"/>
      </w:r>
    </w:p>
    <w:p w14:paraId="63FE961B" w14:textId="36672EC7" w:rsidR="00200B6D" w:rsidRPr="00361BF9" w:rsidRDefault="00200B6D" w:rsidP="00200B6D">
      <w:pPr>
        <w:rPr>
          <w:rFonts w:ascii="Arial" w:hAnsi="Arial"/>
        </w:rPr>
      </w:pPr>
      <w:r w:rsidRPr="00361BF9">
        <w:rPr>
          <w:rFonts w:ascii="Arial" w:hAnsi="Arial"/>
          <w:b/>
        </w:rPr>
        <w:lastRenderedPageBreak/>
        <w:t>Tool Runner Log</w:t>
      </w:r>
      <w:r w:rsidRPr="00361BF9">
        <w:rPr>
          <w:rFonts w:ascii="Arial" w:hAnsi="Arial" w:cs="Arial"/>
        </w:rPr>
        <w:t xml:space="preserve">    </w:t>
      </w:r>
    </w:p>
    <w:p w14:paraId="69FE542B" w14:textId="38D17C26" w:rsidR="004F29C8" w:rsidRDefault="004F29C8"/>
    <w:p w14:paraId="44B7DE7D" w14:textId="77777777" w:rsidR="002C578A" w:rsidRDefault="002C578A" w:rsidP="002C578A">
      <w:r>
        <w:t>###Executing AT-</w:t>
      </w:r>
      <w:proofErr w:type="gramStart"/>
      <w:r>
        <w:t>5  #</w:t>
      </w:r>
      <w:proofErr w:type="gramEnd"/>
      <w:r>
        <w:t>##</w:t>
      </w:r>
    </w:p>
    <w:p w14:paraId="5CDF3CE5" w14:textId="77777777" w:rsidR="002C578A" w:rsidRDefault="002C578A" w:rsidP="002C578A"/>
    <w:p w14:paraId="7B301513" w14:textId="77777777" w:rsidR="002C578A" w:rsidRDefault="002C578A" w:rsidP="002C578A">
      <w:r>
        <w:t>###Executing Fingerprint Tool /home/jfullerton/CAVE/CA-CIE-Tools-TestEnv/v4-4_HSSM_Package_builder/AT-5/config_AT-5_olive.json ###</w:t>
      </w:r>
    </w:p>
    <w:p w14:paraId="7EA56BB7" w14:textId="77777777" w:rsidR="002C578A" w:rsidRDefault="002C578A" w:rsidP="002C578A">
      <w:r>
        <w:t>INFO--10/13/2020 11:01:54 AM--Starting CA-CIE Tool Runner.</w:t>
      </w:r>
      <w:r>
        <w:tab/>
        <w:t>Logging to "./AT-5_AT-5.log"</w:t>
      </w:r>
    </w:p>
    <w:p w14:paraId="2B224863" w14:textId="77777777" w:rsidR="002C578A" w:rsidRDefault="002C578A" w:rsidP="002C578A">
      <w:r>
        <w:t>INFO--10/13/2020 11:01:54 AM--Code Version: a20ade26ba46389a537dde0f324e814282984c4e v5.11: /opt/tools/</w:t>
      </w:r>
      <w:proofErr w:type="spellStart"/>
      <w:r>
        <w:t>pylib</w:t>
      </w:r>
      <w:proofErr w:type="spellEnd"/>
      <w:r>
        <w:t>/runner/runner.py&lt;--1bcfd6779e9cbdb82673405873a8e5e81514ae27</w:t>
      </w:r>
    </w:p>
    <w:p w14:paraId="5D3FD003" w14:textId="77777777" w:rsidR="002C578A" w:rsidRDefault="002C578A" w:rsidP="002C578A"/>
    <w:p w14:paraId="741BD8F4" w14:textId="77777777" w:rsidR="002C578A" w:rsidRDefault="002C578A" w:rsidP="002C578A">
      <w:r>
        <w:t>INFO--10/13/2020 11:01:54 AM--Code Version: a20ade26ba46389a537dde0f324e814282984c4e v5.11: /opt/tools/</w:t>
      </w:r>
      <w:proofErr w:type="spellStart"/>
      <w:r>
        <w:t>pylib</w:t>
      </w:r>
      <w:proofErr w:type="spellEnd"/>
      <w:r>
        <w:t>/fingerprint/fingerprint.py&lt;--e9692a4faec2ee264fe50417b6b6a516ba82b2f6</w:t>
      </w:r>
    </w:p>
    <w:p w14:paraId="6B5F0EFC" w14:textId="77777777" w:rsidR="002C578A" w:rsidRDefault="002C578A" w:rsidP="002C578A"/>
    <w:p w14:paraId="38CECD9D" w14:textId="77777777" w:rsidR="002C578A" w:rsidRDefault="002C578A" w:rsidP="002C578A">
      <w:r>
        <w:t xml:space="preserve">INFO--10/13/2020 11:01:54 AM--QA Status: </w:t>
      </w:r>
      <w:proofErr w:type="gramStart"/>
      <w:r>
        <w:t>QUALIFIED :</w:t>
      </w:r>
      <w:proofErr w:type="gramEnd"/>
      <w:r>
        <w:t xml:space="preserve"> /opt/tools/pylib/runner/runner.py</w:t>
      </w:r>
    </w:p>
    <w:p w14:paraId="70B2C172" w14:textId="77777777" w:rsidR="002C578A" w:rsidRDefault="002C578A" w:rsidP="002C578A">
      <w:r>
        <w:t xml:space="preserve">INFO--10/13/2020 11:01:54 AM--QA Status: </w:t>
      </w:r>
      <w:proofErr w:type="gramStart"/>
      <w:r>
        <w:t>QUALIFIED :</w:t>
      </w:r>
      <w:proofErr w:type="gramEnd"/>
      <w:r>
        <w:t xml:space="preserve"> /opt/tools/pylib/fingerprint/fingerprint.py</w:t>
      </w:r>
    </w:p>
    <w:p w14:paraId="14B42236" w14:textId="77777777" w:rsidR="002C578A" w:rsidRDefault="002C578A" w:rsidP="002C578A">
      <w:r>
        <w:t>INFO--10/13/2020 11:01:54 AM--Invoking Command:"python3.6"</w:t>
      </w:r>
      <w:r>
        <w:tab/>
        <w:t>with Arguments:"/opt/tools/pylib/fingerprint/fingerprint.py /home/jfullerton/CAVE/CA-CIE-Tools-TestEnv/v4-4_HSSM_Package_builder/AT-5/config_AT-5_olive.json --output ./AT-5_AT-5.log --</w:t>
      </w:r>
      <w:proofErr w:type="spellStart"/>
      <w:r>
        <w:t>outputmode</w:t>
      </w:r>
      <w:proofErr w:type="spellEnd"/>
      <w:r>
        <w:t xml:space="preserve"> a"</w:t>
      </w:r>
    </w:p>
    <w:p w14:paraId="5D912564" w14:textId="77777777" w:rsidR="002C578A" w:rsidRDefault="002C578A" w:rsidP="002C578A">
      <w:r>
        <w:t>INFO--10/13/2020 11:01:54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4545AE0" w14:textId="77777777" w:rsidR="002C578A" w:rsidRDefault="002C578A" w:rsidP="002C578A">
      <w:r>
        <w:t>Fingerprint generated at 2020-10-13 11:01:54.520023</w:t>
      </w:r>
    </w:p>
    <w:p w14:paraId="532F0C48" w14:textId="77777777" w:rsidR="002C578A" w:rsidRDefault="002C578A" w:rsidP="002C578A">
      <w:r>
        <w:t>/home/jfullerton/CAVE/CA-CIE-Tools-TestEnv/v4-4_HSSM_Package_builder/AT-5/config_AT-5_olive.json</w:t>
      </w:r>
      <w:r>
        <w:tab/>
        <w:t>e92c408751e315643a496cd9358a81fbecf17825adb84940784838ba3e8e79ce</w:t>
      </w:r>
    </w:p>
    <w:p w14:paraId="4EF6F5E1" w14:textId="77777777" w:rsidR="002C578A" w:rsidRDefault="002C578A" w:rsidP="002C578A"/>
    <w:p w14:paraId="73439CC4" w14:textId="77777777" w:rsidR="002C578A" w:rsidRDefault="002C578A" w:rsidP="002C578A">
      <w:r>
        <w:t>###Finished Process###</w:t>
      </w:r>
    </w:p>
    <w:p w14:paraId="03E1F7DA" w14:textId="77777777" w:rsidR="002C578A" w:rsidRDefault="002C578A" w:rsidP="002C578A"/>
    <w:p w14:paraId="0EEE285C" w14:textId="77777777" w:rsidR="002C578A" w:rsidRDefault="002C578A" w:rsidP="002C578A"/>
    <w:p w14:paraId="618F13CE" w14:textId="77777777" w:rsidR="002C578A" w:rsidRDefault="002C578A" w:rsidP="002C578A"/>
    <w:p w14:paraId="48F7C37E" w14:textId="77777777" w:rsidR="002C578A" w:rsidRDefault="002C578A" w:rsidP="002C578A">
      <w:r>
        <w:t>###Executing Fingerprint Tool###</w:t>
      </w:r>
    </w:p>
    <w:p w14:paraId="641383B3" w14:textId="77777777" w:rsidR="002C578A" w:rsidRDefault="002C578A" w:rsidP="002C578A">
      <w:r>
        <w:t>INFO--10/13/2020 11:01:54 AM--Starting CA-CIE Tool Runner.</w:t>
      </w:r>
      <w:r>
        <w:tab/>
        <w:t>Logging to "./AT-5_AT-5.log"</w:t>
      </w:r>
    </w:p>
    <w:p w14:paraId="5BB05C71" w14:textId="77777777" w:rsidR="002C578A" w:rsidRDefault="002C578A" w:rsidP="002C578A">
      <w:r>
        <w:t>INFO--10/13/2020 11:01:54 AM--Code Version: a20ade26ba46389a537dde0f324e814282984c4e v5.11: /opt/tools/</w:t>
      </w:r>
      <w:proofErr w:type="spellStart"/>
      <w:r>
        <w:t>pylib</w:t>
      </w:r>
      <w:proofErr w:type="spellEnd"/>
      <w:r>
        <w:t>/runner/runner.py&lt;--1bcfd6779e9cbdb82673405873a8e5e81514ae27</w:t>
      </w:r>
    </w:p>
    <w:p w14:paraId="17D742E7" w14:textId="77777777" w:rsidR="002C578A" w:rsidRDefault="002C578A" w:rsidP="002C578A"/>
    <w:p w14:paraId="382E6851" w14:textId="77777777" w:rsidR="002C578A" w:rsidRDefault="002C578A" w:rsidP="002C578A">
      <w:r>
        <w:t>INFO--10/13/2020 11:01:54 AM--Code Version: a20ade26ba46389a537dde0f324e814282984c4e v5.11: /opt/tools/</w:t>
      </w:r>
      <w:proofErr w:type="spellStart"/>
      <w:r>
        <w:t>pylib</w:t>
      </w:r>
      <w:proofErr w:type="spellEnd"/>
      <w:r>
        <w:t>/fingerprint/fingerprint.py&lt;--e9692a4faec2ee264fe50417b6b6a516ba82b2f6</w:t>
      </w:r>
    </w:p>
    <w:p w14:paraId="6764C171" w14:textId="77777777" w:rsidR="002C578A" w:rsidRDefault="002C578A" w:rsidP="002C578A"/>
    <w:p w14:paraId="1F5DF9F9" w14:textId="77777777" w:rsidR="002C578A" w:rsidRDefault="002C578A" w:rsidP="002C578A">
      <w:r>
        <w:t xml:space="preserve">INFO--10/13/2020 11:01:54 AM--QA Status: </w:t>
      </w:r>
      <w:proofErr w:type="gramStart"/>
      <w:r>
        <w:t>QUALIFIED :</w:t>
      </w:r>
      <w:proofErr w:type="gramEnd"/>
      <w:r>
        <w:t xml:space="preserve"> /opt/tools/pylib/runner/runner.py</w:t>
      </w:r>
    </w:p>
    <w:p w14:paraId="734B8AD6" w14:textId="77777777" w:rsidR="002C578A" w:rsidRDefault="002C578A" w:rsidP="002C578A">
      <w:r>
        <w:t xml:space="preserve">INFO--10/13/2020 11:01:54 AM--QA Status: </w:t>
      </w:r>
      <w:proofErr w:type="gramStart"/>
      <w:r>
        <w:t>QUALIFIED :</w:t>
      </w:r>
      <w:proofErr w:type="gramEnd"/>
      <w:r>
        <w:t xml:space="preserve"> /opt/tools/pylib/fingerprint/fingerprint.py</w:t>
      </w:r>
    </w:p>
    <w:p w14:paraId="341A3B97" w14:textId="77777777" w:rsidR="002C578A" w:rsidRDefault="002C578A" w:rsidP="002C578A">
      <w:r>
        <w:t>INFO--10/13/2020 11:01:54 AM--Invoking Command:"python3.6"</w:t>
      </w:r>
      <w:r>
        <w:tab/>
        <w:t>with Arguments:"/opt/tools/pylib/fingerprint/fingerprint.py /home/jfullerton/CAVE/CA-CIE-Tools-TestEnv/v4-4_HSSM_Package_builder/hds/ --output ./AT-5_AT-5.log --</w:t>
      </w:r>
      <w:proofErr w:type="spellStart"/>
      <w:r>
        <w:t>outputmode</w:t>
      </w:r>
      <w:proofErr w:type="spellEnd"/>
      <w:r>
        <w:t xml:space="preserve"> a"</w:t>
      </w:r>
    </w:p>
    <w:p w14:paraId="6D6CCF78" w14:textId="77777777" w:rsidR="002C578A" w:rsidRDefault="002C578A" w:rsidP="002C578A">
      <w:r>
        <w:t>INFO--10/13/2020 11:01:54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0260109B" w14:textId="77777777" w:rsidR="002C578A" w:rsidRDefault="002C578A" w:rsidP="002C578A">
      <w:r>
        <w:t>Fingerprint generated at 2020-10-13 11:01:56.571881</w:t>
      </w:r>
    </w:p>
    <w:p w14:paraId="3A69ADE6" w14:textId="77777777" w:rsidR="002C578A" w:rsidRDefault="002C578A" w:rsidP="002C578A">
      <w:r>
        <w:t>Total for 16 files</w:t>
      </w:r>
      <w:r>
        <w:tab/>
        <w:t>f0b4d588667e13d0a98966d14c82615b9265a43239c7200b52725671e19195cd</w:t>
      </w:r>
    </w:p>
    <w:p w14:paraId="0341351D" w14:textId="77777777" w:rsidR="002C578A" w:rsidRDefault="002C578A" w:rsidP="002C578A"/>
    <w:p w14:paraId="779F5ADF" w14:textId="77777777" w:rsidR="002C578A" w:rsidRDefault="002C578A" w:rsidP="002C578A">
      <w:r>
        <w:lastRenderedPageBreak/>
        <w:t>/home/jfullerton/CAVE/CA-CIE-Tools-TestEnv/v4-4_HSSM_Package_builder/hds/P2Rv8.3.hds</w:t>
      </w:r>
      <w:r>
        <w:tab/>
        <w:t>85cafa903c2c0d46de1efacc4fd25f199a00590684cd6bda120c997d5015c48d</w:t>
      </w:r>
    </w:p>
    <w:p w14:paraId="376E05D7" w14:textId="77777777" w:rsidR="002C578A" w:rsidRDefault="002C578A" w:rsidP="002C578A">
      <w:r>
        <w:t>/home/jfullerton/CAVE/CA-CIE-Tools-TestEnv/v4-4_HSSM_Package_builder/hds/bot1.ref</w:t>
      </w:r>
      <w:r>
        <w:tab/>
        <w:t>f162da5bef18b495eea5f5819be30e1cb616d0790f708dff7bb3428129a7046c</w:t>
      </w:r>
    </w:p>
    <w:p w14:paraId="12E2D802" w14:textId="77777777" w:rsidR="002C578A" w:rsidRDefault="002C578A" w:rsidP="002C578A">
      <w:r>
        <w:t>/home/jfullerton/CAVE/CA-CIE-Tools-TestEnv/v4-4_HSSM_Package_builder/hds/bot2.ref</w:t>
      </w:r>
      <w:r>
        <w:tab/>
        <w:t>cb6e88901e24bd42026290efa0825c632c35adfbf290ba67c2cd94ef1ffed979</w:t>
      </w:r>
    </w:p>
    <w:p w14:paraId="23858278" w14:textId="77777777" w:rsidR="002C578A" w:rsidRDefault="002C578A" w:rsidP="002C578A">
      <w:r>
        <w:t>/home/jfullerton/CAVE/CA-CIE-Tools-TestEnv/v4-4_HSSM_Package_builder/hds/bot3.ref</w:t>
      </w:r>
      <w:r>
        <w:tab/>
        <w:t>0a219383be39b8528e4382f3a64dc1ea97b8fc023c7f50aacc5ed6bbf840b18b</w:t>
      </w:r>
    </w:p>
    <w:p w14:paraId="53EB02D8" w14:textId="77777777" w:rsidR="002C578A" w:rsidRDefault="002C578A" w:rsidP="002C578A">
      <w:r>
        <w:t>/home/jfullerton/CAVE/CA-CIE-Tools-TestEnv/v4-4_HSSM_Package_builder/hds/bot4.ref</w:t>
      </w:r>
      <w:r>
        <w:tab/>
        <w:t>5439116ed0ea25d90648886055c4dc8fde2bcc8b812d4683b55143906edeebc1</w:t>
      </w:r>
    </w:p>
    <w:p w14:paraId="79D8FCB8" w14:textId="77777777" w:rsidR="002C578A" w:rsidRDefault="002C578A" w:rsidP="002C578A">
      <w:r>
        <w:t>/home/jfullerton/CAVE/CA-CIE-Tools-TestEnv/v4-4_HSSM_Package_builder/hds/bot5_FY79_03_116d.ref</w:t>
      </w:r>
      <w:r>
        <w:tab/>
        <w:t>2a172eeb8ff31341e617eb4e95991c1479dde58d50ed2c035a73bbbcebddbd0b</w:t>
      </w:r>
    </w:p>
    <w:p w14:paraId="14642066" w14:textId="77777777" w:rsidR="002C578A" w:rsidRDefault="002C578A" w:rsidP="002C578A">
      <w:r>
        <w:t>/home/jfullerton/CAVE/CA-CIE-Tools-TestEnv/v4-4_HSSM_Package_builder/hds/bot6_FY79_03_116d.ref</w:t>
      </w:r>
      <w:r>
        <w:tab/>
        <w:t>49800f659d8446cb84e937a79607fc0fd22c7c1e94cd742e956828f54a298f66</w:t>
      </w:r>
    </w:p>
    <w:p w14:paraId="603B9EC7" w14:textId="77777777" w:rsidR="002C578A" w:rsidRDefault="002C578A" w:rsidP="002C578A">
      <w:r>
        <w:t>/home/jfullerton/CAVE/CA-CIE-Tools-TestEnv/v4-4_HSSM_Package_builder/hds/bot7_FY79_03_116d.ref</w:t>
      </w:r>
      <w:r>
        <w:tab/>
        <w:t>316f81fa5a29158045d2a0b4f9d0e9927bb2cae2ae69bd14c4e69c32a87b6c97</w:t>
      </w:r>
    </w:p>
    <w:p w14:paraId="6A471B32" w14:textId="77777777" w:rsidR="002C578A" w:rsidRDefault="002C578A" w:rsidP="002C578A">
      <w:r>
        <w:t>/home/jfullerton/CAVE/CA-CIE-Tools-TestEnv/v4-4_HSSM_Package_builder/hds/sh1.ref</w:t>
      </w:r>
      <w:r>
        <w:tab/>
        <w:t>5c72f484a1bf746838b6106570077f22bbb2573cb072b2efb7541bd683ec04da</w:t>
      </w:r>
    </w:p>
    <w:p w14:paraId="44EB4460" w14:textId="77777777" w:rsidR="002C578A" w:rsidRDefault="002C578A" w:rsidP="002C578A">
      <w:r>
        <w:t>/home/jfullerton/CAVE/CA-CIE-Tools-TestEnv/v4-4_HSSM_Package_builder/hds/sh2.ref</w:t>
      </w:r>
      <w:r>
        <w:tab/>
        <w:t>a4d84d3972550fa0f333ff70a0f8711f31b39333a008dfd80f5259adf1b410f4</w:t>
      </w:r>
    </w:p>
    <w:p w14:paraId="10AAF058" w14:textId="77777777" w:rsidR="002C578A" w:rsidRDefault="002C578A" w:rsidP="002C578A">
      <w:r>
        <w:t>/home/jfullerton/CAVE/CA-CIE-Tools-TestEnv/v4-4_HSSM_Package_builder/hds/sh3.ref</w:t>
      </w:r>
      <w:r>
        <w:tab/>
        <w:t>994019a7e8c1f3b7b5689888f864d3edeaeb1f6fcd55cdeab4d3d00617c0e6e9</w:t>
      </w:r>
    </w:p>
    <w:p w14:paraId="08D30ECD" w14:textId="77777777" w:rsidR="002C578A" w:rsidRDefault="002C578A" w:rsidP="002C578A">
      <w:r>
        <w:t>/home/jfullerton/CAVE/CA-CIE-Tools-TestEnv/v4-4_HSSM_Package_builder/hds/sh4.ref</w:t>
      </w:r>
      <w:r>
        <w:tab/>
        <w:t>fad807fe4f3652d4c1d011524c39db8f0ad2d34a9fcf259a513efce23db65240</w:t>
      </w:r>
    </w:p>
    <w:p w14:paraId="23EB961B" w14:textId="77777777" w:rsidR="002C578A" w:rsidRDefault="002C578A" w:rsidP="002C578A">
      <w:r>
        <w:t>/home/jfullerton/CAVE/CA-CIE-Tools-TestEnv/v4-4_HSSM_Package_builder/hds/sh5.ref</w:t>
      </w:r>
      <w:r>
        <w:tab/>
        <w:t>308a7ab800bb4a4e29ab5a4d431fec6d5a1e9b30d98194f8c8160f42309dcf84</w:t>
      </w:r>
    </w:p>
    <w:p w14:paraId="1FEA562A" w14:textId="77777777" w:rsidR="002C578A" w:rsidRDefault="002C578A" w:rsidP="002C578A">
      <w:r>
        <w:t>/home/jfullerton/CAVE/CA-CIE-Tools-TestEnv/v4-4_HSSM_Package_builder/hds/sh6.ref</w:t>
      </w:r>
      <w:r>
        <w:tab/>
        <w:t>649a286518ee1815ae8710d3d616fc8c164736820ed6521aa92b3543d524cfe7</w:t>
      </w:r>
    </w:p>
    <w:p w14:paraId="7BF84040" w14:textId="77777777" w:rsidR="002C578A" w:rsidRDefault="002C578A" w:rsidP="002C578A">
      <w:r>
        <w:t>/home/jfullerton/CAVE/CA-CIE-Tools-TestEnv/v4-4_HSSM_Package_builder/hds/sh7.ref</w:t>
      </w:r>
      <w:r>
        <w:tab/>
        <w:t>efbaa30f9008ff17a3cf7cf975dee125dc56bf7bb9ac4223a9e96b9778e2378a</w:t>
      </w:r>
    </w:p>
    <w:p w14:paraId="7DC5E3E3" w14:textId="77777777" w:rsidR="002C578A" w:rsidRDefault="002C578A" w:rsidP="002C578A">
      <w:r>
        <w:t>/home/jfullerton/CAVE/CA-CIE-Tools-TestEnv/v4-4_HSSM_Package_builder/hds/top1.ref</w:t>
      </w:r>
      <w:r>
        <w:tab/>
        <w:t>30ccfc72c31497e1d421cd0b8ad4850cdea4fdf1ea438bace3208bc9bcd1e266</w:t>
      </w:r>
    </w:p>
    <w:p w14:paraId="2BC4796C" w14:textId="77777777" w:rsidR="002C578A" w:rsidRDefault="002C578A" w:rsidP="002C578A">
      <w:r>
        <w:t>###Finished Process###</w:t>
      </w:r>
    </w:p>
    <w:p w14:paraId="2B72E4C0" w14:textId="77777777" w:rsidR="002C578A" w:rsidRDefault="002C578A" w:rsidP="002C578A"/>
    <w:p w14:paraId="71BE5C49" w14:textId="77777777" w:rsidR="002C578A" w:rsidRDefault="002C578A" w:rsidP="002C578A"/>
    <w:p w14:paraId="2EE741C0" w14:textId="77777777" w:rsidR="002C578A" w:rsidRDefault="002C578A" w:rsidP="002C578A"/>
    <w:p w14:paraId="78D22582" w14:textId="77777777" w:rsidR="002C578A" w:rsidRDefault="002C578A" w:rsidP="002C578A">
      <w:r>
        <w:t>###Executing Fingerprint Tool###</w:t>
      </w:r>
    </w:p>
    <w:p w14:paraId="30F5E65C" w14:textId="77777777" w:rsidR="002C578A" w:rsidRDefault="002C578A" w:rsidP="002C578A">
      <w:r>
        <w:t>INFO--10/13/2020 11:01:56 AM--Starting CA-CIE Tool Runner.</w:t>
      </w:r>
      <w:r>
        <w:tab/>
        <w:t>Logging to "./AT-5_AT-5.log"</w:t>
      </w:r>
    </w:p>
    <w:p w14:paraId="64933442" w14:textId="77777777" w:rsidR="002C578A" w:rsidRDefault="002C578A" w:rsidP="002C578A">
      <w:r>
        <w:t>INFO--10/13/2020 11:01:56 AM--Code Version: a20ade26ba46389a537dde0f324e814282984c4e v5.11: /opt/tools/</w:t>
      </w:r>
      <w:proofErr w:type="spellStart"/>
      <w:r>
        <w:t>pylib</w:t>
      </w:r>
      <w:proofErr w:type="spellEnd"/>
      <w:r>
        <w:t>/runner/runner.py&lt;--1bcfd6779e9cbdb82673405873a8e5e81514ae27</w:t>
      </w:r>
    </w:p>
    <w:p w14:paraId="7E48A3D6" w14:textId="77777777" w:rsidR="002C578A" w:rsidRDefault="002C578A" w:rsidP="002C578A"/>
    <w:p w14:paraId="43C23D1B" w14:textId="77777777" w:rsidR="002C578A" w:rsidRDefault="002C578A" w:rsidP="002C578A">
      <w:r>
        <w:t>INFO--10/13/2020 11:01:56 AM--Code Version: a20ade26ba46389a537dde0f324e814282984c4e v5.11: /opt/tools/</w:t>
      </w:r>
      <w:proofErr w:type="spellStart"/>
      <w:r>
        <w:t>pylib</w:t>
      </w:r>
      <w:proofErr w:type="spellEnd"/>
      <w:r>
        <w:t>/fingerprint/fingerprint.py&lt;--e9692a4faec2ee264fe50417b6b6a516ba82b2f6</w:t>
      </w:r>
    </w:p>
    <w:p w14:paraId="0DAF1219" w14:textId="77777777" w:rsidR="002C578A" w:rsidRDefault="002C578A" w:rsidP="002C578A"/>
    <w:p w14:paraId="10560208" w14:textId="77777777" w:rsidR="002C578A" w:rsidRDefault="002C578A" w:rsidP="002C578A">
      <w:r>
        <w:t xml:space="preserve">INFO--10/13/2020 11:01:56 AM--QA Status: </w:t>
      </w:r>
      <w:proofErr w:type="gramStart"/>
      <w:r>
        <w:t>QUALIFIED :</w:t>
      </w:r>
      <w:proofErr w:type="gramEnd"/>
      <w:r>
        <w:t xml:space="preserve"> /opt/tools/pylib/runner/runner.py</w:t>
      </w:r>
    </w:p>
    <w:p w14:paraId="4E98A22E" w14:textId="77777777" w:rsidR="002C578A" w:rsidRDefault="002C578A" w:rsidP="002C578A">
      <w:r>
        <w:lastRenderedPageBreak/>
        <w:t xml:space="preserve">INFO--10/13/2020 11:01:56 AM--QA Status: </w:t>
      </w:r>
      <w:proofErr w:type="gramStart"/>
      <w:r>
        <w:t>QUALIFIED :</w:t>
      </w:r>
      <w:proofErr w:type="gramEnd"/>
      <w:r>
        <w:t xml:space="preserve"> /opt/tools/pylib/fingerprint/fingerprint.py</w:t>
      </w:r>
    </w:p>
    <w:p w14:paraId="50929E2B" w14:textId="77777777" w:rsidR="002C578A" w:rsidRDefault="002C578A" w:rsidP="002C578A">
      <w:r>
        <w:t>INFO--10/13/2020 11:01:56 AM--Invoking Command:"python3.6"</w:t>
      </w:r>
      <w:r>
        <w:tab/>
        <w:t>with Arguments:"/opt/tools/pylib/fingerprint/fingerprint.py /opt/ICF/Prod/P2RCAL/v8.3/data/</w:t>
      </w:r>
      <w:proofErr w:type="spellStart"/>
      <w:r>
        <w:t>calib_final</w:t>
      </w:r>
      <w:proofErr w:type="spellEnd"/>
      <w:r>
        <w:t>/ --output ./AT-5_AT-5.log --</w:t>
      </w:r>
      <w:proofErr w:type="spellStart"/>
      <w:r>
        <w:t>outputmode</w:t>
      </w:r>
      <w:proofErr w:type="spellEnd"/>
      <w:r>
        <w:t xml:space="preserve"> a"</w:t>
      </w:r>
    </w:p>
    <w:p w14:paraId="23CAC132" w14:textId="77777777" w:rsidR="002C578A" w:rsidRDefault="002C578A" w:rsidP="002C578A">
      <w:r>
        <w:t>INFO--10/13/2020 11:01:56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4627262" w14:textId="77777777" w:rsidR="002C578A" w:rsidRDefault="002C578A" w:rsidP="002C578A">
      <w:r>
        <w:t>Fingerprint generated at 2020-10-13 11:01:57.547212</w:t>
      </w:r>
    </w:p>
    <w:p w14:paraId="3FCADD90" w14:textId="77777777" w:rsidR="002C578A" w:rsidRDefault="002C578A" w:rsidP="002C578A">
      <w:r>
        <w:t>Total for 62 files</w:t>
      </w:r>
      <w:r>
        <w:tab/>
        <w:t>99dbbf7846fe07de7cea67d502b95b576883b229920817d273c74523150f1bc3</w:t>
      </w:r>
    </w:p>
    <w:p w14:paraId="64A2AD7C" w14:textId="77777777" w:rsidR="002C578A" w:rsidRDefault="002C578A" w:rsidP="002C578A"/>
    <w:p w14:paraId="4FE65586" w14:textId="77777777" w:rsidR="002C578A" w:rsidRDefault="002C578A" w:rsidP="002C578A">
      <w:r>
        <w:t>/opt/ICF/Prod/P2RCAL/v8.3/data/</w:t>
      </w:r>
      <w:proofErr w:type="spellStart"/>
      <w:r>
        <w:t>calib_final</w:t>
      </w:r>
      <w:proofErr w:type="spellEnd"/>
      <w:r>
        <w:t>/P2Rv8.3.bas</w:t>
      </w:r>
      <w:r>
        <w:tab/>
        <w:t>a9174ff63286daf8e3bfe1f4568af38280638642029fd70dabbb1edd51abe9f9</w:t>
      </w:r>
    </w:p>
    <w:p w14:paraId="526BC999" w14:textId="77777777" w:rsidR="002C578A" w:rsidRDefault="002C578A" w:rsidP="002C578A">
      <w:r>
        <w:t>/opt/ICF/Prod/P2RCAL/v8.3/data/</w:t>
      </w:r>
      <w:proofErr w:type="spellStart"/>
      <w:r>
        <w:t>calib_final</w:t>
      </w:r>
      <w:proofErr w:type="spellEnd"/>
      <w:r>
        <w:t>/P2Rv8.3.chd</w:t>
      </w:r>
      <w:r>
        <w:tab/>
        <w:t>0bc580df8c2bb8d585f6671b457b43acdecf24c9e1b010b24f78b4e3ddbe8f0d</w:t>
      </w:r>
    </w:p>
    <w:p w14:paraId="0C21DD35" w14:textId="77777777" w:rsidR="002C578A" w:rsidRPr="00427BB4" w:rsidRDefault="002C578A" w:rsidP="002C578A">
      <w:pPr>
        <w:rPr>
          <w:lang w:val="es-GT"/>
        </w:rPr>
      </w:pPr>
      <w:r w:rsidRPr="00427BB4">
        <w:rPr>
          <w:lang w:val="es-GT"/>
        </w:rPr>
        <w:t>/opt/ICF/Prod/P2RCAL/v8.3/data/calib_final/P2Rv8.3.dis</w:t>
      </w:r>
      <w:r w:rsidRPr="00427BB4">
        <w:rPr>
          <w:lang w:val="es-GT"/>
        </w:rPr>
        <w:tab/>
        <w:t>780fec30f05c6a51e722f31b80e7de46a1a5f19bdd9152d37276742ea9b368e6</w:t>
      </w:r>
    </w:p>
    <w:p w14:paraId="0A2FFFF1" w14:textId="77777777" w:rsidR="002C578A" w:rsidRPr="00427BB4" w:rsidRDefault="002C578A" w:rsidP="002C578A">
      <w:pPr>
        <w:rPr>
          <w:lang w:val="es-GT"/>
        </w:rPr>
      </w:pPr>
      <w:r w:rsidRPr="00427BB4">
        <w:rPr>
          <w:lang w:val="es-GT"/>
        </w:rPr>
        <w:t>/opt/ICF/Prod/P2RCAL/v8.3/data/calib_final/P2Rv8.3.hfb</w:t>
      </w:r>
      <w:r w:rsidRPr="00427BB4">
        <w:rPr>
          <w:lang w:val="es-GT"/>
        </w:rPr>
        <w:tab/>
        <w:t>16a3d1236ef9847c5eba812e01a3bd3b94020a607fbe646593abe7fc21b6214b</w:t>
      </w:r>
    </w:p>
    <w:p w14:paraId="6E7A712D" w14:textId="77777777" w:rsidR="002C578A" w:rsidRPr="00427BB4" w:rsidRDefault="002C578A" w:rsidP="002C578A">
      <w:pPr>
        <w:rPr>
          <w:lang w:val="es-GT"/>
        </w:rPr>
      </w:pPr>
      <w:r w:rsidRPr="00427BB4">
        <w:rPr>
          <w:lang w:val="es-GT"/>
        </w:rPr>
        <w:t>/opt/ICF/Prod/P2RCAL/v8.3/data/calib_final/P2Rv8.3.lpf</w:t>
      </w:r>
      <w:r w:rsidRPr="00427BB4">
        <w:rPr>
          <w:lang w:val="es-GT"/>
        </w:rPr>
        <w:tab/>
        <w:t>88baae862bb8464b982e8e12d7365564b4540bf98253b2b2f8c0d443c12db467</w:t>
      </w:r>
    </w:p>
    <w:p w14:paraId="6A54C720" w14:textId="77777777" w:rsidR="002C578A" w:rsidRPr="00427BB4" w:rsidRDefault="002C578A" w:rsidP="002C578A">
      <w:pPr>
        <w:rPr>
          <w:lang w:val="es-GT"/>
        </w:rPr>
      </w:pPr>
      <w:r w:rsidRPr="00427BB4">
        <w:rPr>
          <w:lang w:val="es-GT"/>
        </w:rPr>
        <w:t>/opt/ICF/Prod/P2RCAL/v8.3/data/calib_final/P2Rv8.3.lst</w:t>
      </w:r>
      <w:r w:rsidRPr="00427BB4">
        <w:rPr>
          <w:lang w:val="es-GT"/>
        </w:rPr>
        <w:tab/>
        <w:t>76e355022e68faf20e0c1cc939f0bfa20ef796d526c5a0e1eff7850ab214b778</w:t>
      </w:r>
    </w:p>
    <w:p w14:paraId="51681986" w14:textId="77777777" w:rsidR="002C578A" w:rsidRPr="00427BB4" w:rsidRDefault="002C578A" w:rsidP="002C578A">
      <w:pPr>
        <w:rPr>
          <w:lang w:val="es-GT"/>
        </w:rPr>
      </w:pPr>
      <w:r w:rsidRPr="00427BB4">
        <w:rPr>
          <w:lang w:val="es-GT"/>
        </w:rPr>
        <w:t>/opt/ICF/Prod/P2RCAL/v8.3/data/calib_final/P2Rv8.3.mnw2</w:t>
      </w:r>
      <w:r w:rsidRPr="00427BB4">
        <w:rPr>
          <w:lang w:val="es-GT"/>
        </w:rPr>
        <w:tab/>
        <w:t>1bcc1201d84bcf340315ce7df32c0182faf904730565f89647b71dabc855aa19</w:t>
      </w:r>
    </w:p>
    <w:p w14:paraId="21A81009" w14:textId="77777777" w:rsidR="002C578A" w:rsidRPr="00427BB4" w:rsidRDefault="002C578A" w:rsidP="002C578A">
      <w:pPr>
        <w:rPr>
          <w:lang w:val="es-GT"/>
        </w:rPr>
      </w:pPr>
      <w:r w:rsidRPr="00427BB4">
        <w:rPr>
          <w:lang w:val="es-GT"/>
        </w:rPr>
        <w:t>/opt/ICF/Prod/P2RCAL/v8.3/data/calib_final/P2Rv8.3.mst</w:t>
      </w:r>
      <w:r w:rsidRPr="00427BB4">
        <w:rPr>
          <w:lang w:val="es-GT"/>
        </w:rPr>
        <w:tab/>
        <w:t>816aab56b0c10e796fed5a8b5eda5cf4a5db5483e50300c2349c618d0bb538bc</w:t>
      </w:r>
    </w:p>
    <w:p w14:paraId="477BE164" w14:textId="77777777" w:rsidR="002C578A" w:rsidRPr="00427BB4" w:rsidRDefault="002C578A" w:rsidP="002C578A">
      <w:pPr>
        <w:rPr>
          <w:lang w:val="es-GT"/>
        </w:rPr>
      </w:pPr>
      <w:r w:rsidRPr="00427BB4">
        <w:rPr>
          <w:lang w:val="es-GT"/>
        </w:rPr>
        <w:t>/opt/ICF/Prod/P2RCAL/v8.3/data/calib_final/P2Rv8.3.nam</w:t>
      </w:r>
      <w:r w:rsidRPr="00427BB4">
        <w:rPr>
          <w:lang w:val="es-GT"/>
        </w:rPr>
        <w:tab/>
        <w:t>5ffde9b0290773c7c88377b090ba5984101fee9a230dc87c6448e9753e19a886</w:t>
      </w:r>
    </w:p>
    <w:p w14:paraId="7682950A" w14:textId="77777777" w:rsidR="002C578A" w:rsidRPr="00427BB4" w:rsidRDefault="002C578A" w:rsidP="002C578A">
      <w:pPr>
        <w:rPr>
          <w:lang w:val="es-GT"/>
        </w:rPr>
      </w:pPr>
      <w:r w:rsidRPr="00427BB4">
        <w:rPr>
          <w:lang w:val="es-GT"/>
        </w:rPr>
        <w:t>/opt/ICF/Prod/P2RCAL/v8.3/data/calib_final/P2Rv8.</w:t>
      </w:r>
      <w:proofErr w:type="gramStart"/>
      <w:r w:rsidRPr="00427BB4">
        <w:rPr>
          <w:lang w:val="es-GT"/>
        </w:rPr>
        <w:t>3.oc</w:t>
      </w:r>
      <w:proofErr w:type="gramEnd"/>
      <w:r w:rsidRPr="00427BB4">
        <w:rPr>
          <w:lang w:val="es-GT"/>
        </w:rPr>
        <w:tab/>
        <w:t>2e644464bd8f0a2055f663d179f1020f7263709e0d5c96d8c43e8ed3bc4e4234</w:t>
      </w:r>
    </w:p>
    <w:p w14:paraId="0A9C8710" w14:textId="77777777" w:rsidR="002C578A" w:rsidRPr="00427BB4" w:rsidRDefault="002C578A" w:rsidP="002C578A">
      <w:pPr>
        <w:rPr>
          <w:lang w:val="es-GT"/>
        </w:rPr>
      </w:pPr>
      <w:r w:rsidRPr="00427BB4">
        <w:rPr>
          <w:lang w:val="es-GT"/>
        </w:rPr>
        <w:t>/opt/ICF/Prod/P2RCAL/v8.3/data/calib_final/P2Rv8.3.ort</w:t>
      </w:r>
      <w:r w:rsidRPr="00427BB4">
        <w:rPr>
          <w:lang w:val="es-GT"/>
        </w:rPr>
        <w:tab/>
        <w:t>a2aca5af418855bf9b71383b932f5dd63ad190a5046de99b8e23771e7bcdeb80</w:t>
      </w:r>
    </w:p>
    <w:p w14:paraId="31F62FFA" w14:textId="77777777" w:rsidR="002C578A" w:rsidRPr="00427BB4" w:rsidRDefault="002C578A" w:rsidP="002C578A">
      <w:pPr>
        <w:rPr>
          <w:lang w:val="es-GT"/>
        </w:rPr>
      </w:pPr>
      <w:r w:rsidRPr="00427BB4">
        <w:rPr>
          <w:lang w:val="es-GT"/>
        </w:rPr>
        <w:t>/opt/ICF/Prod/P2RCAL/v8.3/data/calib_final/P2Rv8.3.rch</w:t>
      </w:r>
      <w:r w:rsidRPr="00427BB4">
        <w:rPr>
          <w:lang w:val="es-GT"/>
        </w:rPr>
        <w:tab/>
        <w:t>e771cb232a43835cf8c714f7b3a651afc6ccf3140c78ea40b58359f3ec95bdca</w:t>
      </w:r>
    </w:p>
    <w:p w14:paraId="4C9B6861" w14:textId="77777777" w:rsidR="002C578A" w:rsidRPr="00427BB4" w:rsidRDefault="002C578A" w:rsidP="002C578A">
      <w:pPr>
        <w:rPr>
          <w:lang w:val="es-GT"/>
        </w:rPr>
      </w:pPr>
      <w:r w:rsidRPr="00427BB4">
        <w:rPr>
          <w:lang w:val="es-GT"/>
        </w:rPr>
        <w:t>/opt/ICF/Prod/P2RCAL/v8.3/data/calib_final/P2Rv8.3.riv</w:t>
      </w:r>
      <w:r w:rsidRPr="00427BB4">
        <w:rPr>
          <w:lang w:val="es-GT"/>
        </w:rPr>
        <w:tab/>
        <w:t>428e66a3fc0a4c63fe8bc54888ba5640a0bcf6ee8bc836170c2c1ec42c4a91f4</w:t>
      </w:r>
    </w:p>
    <w:p w14:paraId="010033EC" w14:textId="77777777" w:rsidR="002C578A" w:rsidRPr="00427BB4" w:rsidRDefault="002C578A" w:rsidP="002C578A">
      <w:pPr>
        <w:rPr>
          <w:lang w:val="es-GT"/>
        </w:rPr>
      </w:pPr>
      <w:r w:rsidRPr="00427BB4">
        <w:rPr>
          <w:lang w:val="es-GT"/>
        </w:rPr>
        <w:t>/opt/ICF/Prod/P2RCAL/v8.3/data/calib_final/P2Rv8.3.spc</w:t>
      </w:r>
      <w:r w:rsidRPr="00427BB4">
        <w:rPr>
          <w:lang w:val="es-GT"/>
        </w:rPr>
        <w:tab/>
        <w:t>661044af6959176fa821729154529af057b534afcdf4821f078118826bd526ff</w:t>
      </w:r>
    </w:p>
    <w:p w14:paraId="7FD4A0AC" w14:textId="77777777" w:rsidR="002C578A" w:rsidRPr="00427BB4" w:rsidRDefault="002C578A" w:rsidP="002C578A">
      <w:pPr>
        <w:rPr>
          <w:lang w:val="es-GT"/>
        </w:rPr>
      </w:pPr>
      <w:r w:rsidRPr="00427BB4">
        <w:rPr>
          <w:lang w:val="es-GT"/>
        </w:rPr>
        <w:t>/opt/ICF/Prod/P2RCAL/v8.3/data/calib_final/P2Rv8.3_ato.oc</w:t>
      </w:r>
      <w:r w:rsidRPr="00427BB4">
        <w:rPr>
          <w:lang w:val="es-GT"/>
        </w:rPr>
        <w:tab/>
        <w:t>4c60398686aaca975d34cfbe3c6f319d4286e79c90ec3406ceef0b7bc70ce413</w:t>
      </w:r>
    </w:p>
    <w:p w14:paraId="1B24F2AE" w14:textId="77777777" w:rsidR="002C578A" w:rsidRDefault="002C578A" w:rsidP="002C578A">
      <w:r>
        <w:t>/opt/ICF/Prod/P2RCAL/v8.3/data/</w:t>
      </w:r>
      <w:proofErr w:type="spellStart"/>
      <w:r>
        <w:t>calib_final</w:t>
      </w:r>
      <w:proofErr w:type="spellEnd"/>
      <w:r>
        <w:t>/P2Rv8.3_sh1.ref</w:t>
      </w:r>
      <w:r>
        <w:tab/>
        <w:t>1d5069249b81a13d8b98460eadf8e0863233cdb9a0f19ae20f20e8249740d1a5</w:t>
      </w:r>
    </w:p>
    <w:p w14:paraId="737EB687" w14:textId="77777777" w:rsidR="002C578A" w:rsidRDefault="002C578A" w:rsidP="002C578A">
      <w:r>
        <w:t>/opt/ICF/Prod/P2RCAL/v8.3/data/</w:t>
      </w:r>
      <w:proofErr w:type="spellStart"/>
      <w:r>
        <w:t>calib_final</w:t>
      </w:r>
      <w:proofErr w:type="spellEnd"/>
      <w:r>
        <w:t>/P2Rv8.3_sh2.ref</w:t>
      </w:r>
      <w:r>
        <w:tab/>
        <w:t>9c51be975dfcf3a57c1c237e0cc8969fa0d17591b583dd472351ae0026879571</w:t>
      </w:r>
    </w:p>
    <w:p w14:paraId="5F2D5785" w14:textId="77777777" w:rsidR="002C578A" w:rsidRDefault="002C578A" w:rsidP="002C578A">
      <w:r>
        <w:t>/opt/ICF/Prod/P2RCAL/v8.3/data/</w:t>
      </w:r>
      <w:proofErr w:type="spellStart"/>
      <w:r>
        <w:t>calib_final</w:t>
      </w:r>
      <w:proofErr w:type="spellEnd"/>
      <w:r>
        <w:t>/P2Rv8.3_sh3.ref</w:t>
      </w:r>
      <w:r>
        <w:tab/>
        <w:t>ba4bbefa1528ed6e7d1132d99c433f4e29691f38240f09af62b86ab1f07c0a6f</w:t>
      </w:r>
    </w:p>
    <w:p w14:paraId="69837A88" w14:textId="77777777" w:rsidR="002C578A" w:rsidRDefault="002C578A" w:rsidP="002C578A">
      <w:r>
        <w:t>/opt/ICF/Prod/P2RCAL/v8.3/data/</w:t>
      </w:r>
      <w:proofErr w:type="spellStart"/>
      <w:r>
        <w:t>calib_final</w:t>
      </w:r>
      <w:proofErr w:type="spellEnd"/>
      <w:r>
        <w:t>/P2Rv8.3_sh4.ref</w:t>
      </w:r>
      <w:r>
        <w:tab/>
        <w:t>700900640a1fe89fb9e1c965fd0ae5b4471cd919e3a46ed61bac8ddb476bb59f</w:t>
      </w:r>
    </w:p>
    <w:p w14:paraId="74009EDA" w14:textId="77777777" w:rsidR="002C578A" w:rsidRDefault="002C578A" w:rsidP="002C578A">
      <w:r>
        <w:lastRenderedPageBreak/>
        <w:t>/opt/ICF/Prod/P2RCAL/v8.3/data/</w:t>
      </w:r>
      <w:proofErr w:type="spellStart"/>
      <w:r>
        <w:t>calib_final</w:t>
      </w:r>
      <w:proofErr w:type="spellEnd"/>
      <w:r>
        <w:t>/P2Rv8.3_sh5.ref</w:t>
      </w:r>
      <w:r>
        <w:tab/>
        <w:t>3e78a611ed3d19e55e29060ddb859895c6930aa61ca20503f2a89629d498ca14</w:t>
      </w:r>
    </w:p>
    <w:p w14:paraId="56DAFD2A" w14:textId="77777777" w:rsidR="002C578A" w:rsidRDefault="002C578A" w:rsidP="002C578A">
      <w:r>
        <w:t>/opt/ICF/Prod/P2RCAL/v8.3/data/</w:t>
      </w:r>
      <w:proofErr w:type="spellStart"/>
      <w:r>
        <w:t>calib_final</w:t>
      </w:r>
      <w:proofErr w:type="spellEnd"/>
      <w:r>
        <w:t>/P2Rv8.3_sh6.ref</w:t>
      </w:r>
      <w:r>
        <w:tab/>
        <w:t>bba2ea051194ca0c38aa6f4a923e5e1ae3f7ed67ede8bc2ea201e79b167723ef</w:t>
      </w:r>
    </w:p>
    <w:p w14:paraId="2A2F2AB9" w14:textId="77777777" w:rsidR="002C578A" w:rsidRDefault="002C578A" w:rsidP="002C578A">
      <w:r>
        <w:t>/opt/ICF/Prod/P2RCAL/v8.3/data/</w:t>
      </w:r>
      <w:proofErr w:type="spellStart"/>
      <w:r>
        <w:t>calib_final</w:t>
      </w:r>
      <w:proofErr w:type="spellEnd"/>
      <w:r>
        <w:t>/P2Rv8.3_sh7.ref</w:t>
      </w:r>
      <w:r>
        <w:tab/>
        <w:t>93226a9674cefa9eaba64ab438dc0ce3b47b80049b16f8f539b743c384b056a1</w:t>
      </w:r>
    </w:p>
    <w:p w14:paraId="6E86B559" w14:textId="77777777" w:rsidR="002C578A" w:rsidRDefault="002C578A" w:rsidP="002C578A">
      <w:r>
        <w:t>/opt/ICF/Prod/P2RCAL/v8.3/data/</w:t>
      </w:r>
      <w:proofErr w:type="spellStart"/>
      <w:r>
        <w:t>calib_final</w:t>
      </w:r>
      <w:proofErr w:type="spellEnd"/>
      <w:r>
        <w:t>/bot1.ref</w:t>
      </w:r>
      <w:r>
        <w:tab/>
        <w:t>f162da5bef18b495eea5f5819be30e1cb616d0790f708dff7bb3428129a7046c</w:t>
      </w:r>
    </w:p>
    <w:p w14:paraId="40E815BD" w14:textId="77777777" w:rsidR="002C578A" w:rsidRDefault="002C578A" w:rsidP="002C578A">
      <w:r>
        <w:t>/opt/ICF/Prod/P2RCAL/v8.3/data/</w:t>
      </w:r>
      <w:proofErr w:type="spellStart"/>
      <w:r>
        <w:t>calib_final</w:t>
      </w:r>
      <w:proofErr w:type="spellEnd"/>
      <w:r>
        <w:t>/bot2.ref</w:t>
      </w:r>
      <w:r>
        <w:tab/>
        <w:t>cb6e88901e24bd42026290efa0825c632c35adfbf290ba67c2cd94ef1ffed979</w:t>
      </w:r>
    </w:p>
    <w:p w14:paraId="2296B79F" w14:textId="77777777" w:rsidR="002C578A" w:rsidRDefault="002C578A" w:rsidP="002C578A">
      <w:r>
        <w:t>/opt/ICF/Prod/P2RCAL/v8.3/data/</w:t>
      </w:r>
      <w:proofErr w:type="spellStart"/>
      <w:r>
        <w:t>calib_final</w:t>
      </w:r>
      <w:proofErr w:type="spellEnd"/>
      <w:r>
        <w:t>/bot3.ref</w:t>
      </w:r>
      <w:r>
        <w:tab/>
        <w:t>0a219383be39b8528e4382f3a64dc1ea97b8fc023c7f50aacc5ed6bbf840b18b</w:t>
      </w:r>
    </w:p>
    <w:p w14:paraId="0B0F1EF0" w14:textId="77777777" w:rsidR="002C578A" w:rsidRDefault="002C578A" w:rsidP="002C578A">
      <w:r>
        <w:t>/opt/ICF/Prod/P2RCAL/v8.3/data/</w:t>
      </w:r>
      <w:proofErr w:type="spellStart"/>
      <w:r>
        <w:t>calib_final</w:t>
      </w:r>
      <w:proofErr w:type="spellEnd"/>
      <w:r>
        <w:t>/bot4.ref</w:t>
      </w:r>
      <w:r>
        <w:tab/>
        <w:t>5439116ed0ea25d90648886055c4dc8fde2bcc8b812d4683b55143906edeebc1</w:t>
      </w:r>
    </w:p>
    <w:p w14:paraId="5E229E4C" w14:textId="77777777" w:rsidR="002C578A" w:rsidRDefault="002C578A" w:rsidP="002C578A">
      <w:r>
        <w:t>/opt/ICF/Prod/P2RCAL/v8.3/data/</w:t>
      </w:r>
      <w:proofErr w:type="spellStart"/>
      <w:r>
        <w:t>calib_final</w:t>
      </w:r>
      <w:proofErr w:type="spellEnd"/>
      <w:r>
        <w:t>/bot5.ref</w:t>
      </w:r>
      <w:r>
        <w:tab/>
        <w:t>351c551e214c092b56bea573ac9457d044b684e1908917476d149d0d7b5d2bfa</w:t>
      </w:r>
    </w:p>
    <w:p w14:paraId="711FC3E4" w14:textId="77777777" w:rsidR="002C578A" w:rsidRDefault="002C578A" w:rsidP="002C578A">
      <w:r>
        <w:t>/opt/ICF/Prod/P2RCAL/v8.3/data/</w:t>
      </w:r>
      <w:proofErr w:type="spellStart"/>
      <w:r>
        <w:t>calib_final</w:t>
      </w:r>
      <w:proofErr w:type="spellEnd"/>
      <w:r>
        <w:t>/bot5_FY79_03_116d.ref</w:t>
      </w:r>
      <w:r>
        <w:tab/>
        <w:t>2a172eeb8ff31341e617eb4e95991c1479dde58d50ed2c035a73bbbcebddbd0b</w:t>
      </w:r>
    </w:p>
    <w:p w14:paraId="6AAAEC73" w14:textId="77777777" w:rsidR="002C578A" w:rsidRDefault="002C578A" w:rsidP="002C578A">
      <w:r>
        <w:t>/opt/ICF/Prod/P2RCAL/v8.3/data/</w:t>
      </w:r>
      <w:proofErr w:type="spellStart"/>
      <w:r>
        <w:t>calib_final</w:t>
      </w:r>
      <w:proofErr w:type="spellEnd"/>
      <w:r>
        <w:t>/bot6.ref</w:t>
      </w:r>
      <w:r>
        <w:tab/>
        <w:t>29962c4a13c33bc74998a047cf05deb4ddad7307a480e2400f3f9cc987b98e80</w:t>
      </w:r>
    </w:p>
    <w:p w14:paraId="3A3DE3E6" w14:textId="77777777" w:rsidR="002C578A" w:rsidRDefault="002C578A" w:rsidP="002C578A">
      <w:r>
        <w:t>/opt/ICF/Prod/P2RCAL/v8.3/data/</w:t>
      </w:r>
      <w:proofErr w:type="spellStart"/>
      <w:r>
        <w:t>calib_final</w:t>
      </w:r>
      <w:proofErr w:type="spellEnd"/>
      <w:r>
        <w:t>/bot6_FY79_03_116d.ref</w:t>
      </w:r>
      <w:r>
        <w:tab/>
        <w:t>49800f659d8446cb84e937a79607fc0fd22c7c1e94cd742e956828f54a298f66</w:t>
      </w:r>
    </w:p>
    <w:p w14:paraId="735CCC83" w14:textId="77777777" w:rsidR="002C578A" w:rsidRDefault="002C578A" w:rsidP="002C578A">
      <w:r>
        <w:t>/opt/ICF/Prod/P2RCAL/v8.3/data/</w:t>
      </w:r>
      <w:proofErr w:type="spellStart"/>
      <w:r>
        <w:t>calib_final</w:t>
      </w:r>
      <w:proofErr w:type="spellEnd"/>
      <w:r>
        <w:t>/bot7.ref</w:t>
      </w:r>
      <w:r>
        <w:tab/>
        <w:t>9156963f7859b90b36fdea4274c983fbaa67e0fd6007e92900d22f5b14d31191</w:t>
      </w:r>
    </w:p>
    <w:p w14:paraId="4A1EB540" w14:textId="77777777" w:rsidR="002C578A" w:rsidRDefault="002C578A" w:rsidP="002C578A">
      <w:r>
        <w:t>/opt/ICF/Prod/P2RCAL/v8.3/data/</w:t>
      </w:r>
      <w:proofErr w:type="spellStart"/>
      <w:r>
        <w:t>calib_final</w:t>
      </w:r>
      <w:proofErr w:type="spellEnd"/>
      <w:r>
        <w:t>/bot7_FY79_03_116d.ref</w:t>
      </w:r>
      <w:r>
        <w:tab/>
        <w:t>316f81fa5a29158045d2a0b4f9d0e9927bb2cae2ae69bd14c4e69c32a87b6c97</w:t>
      </w:r>
    </w:p>
    <w:p w14:paraId="171C353D" w14:textId="77777777" w:rsidR="002C578A" w:rsidRDefault="002C578A" w:rsidP="002C578A">
      <w:r>
        <w:t>/opt/ICF/Prod/P2RCAL/v8.3/data/</w:t>
      </w:r>
      <w:proofErr w:type="spellStart"/>
      <w:r>
        <w:t>calib_final</w:t>
      </w:r>
      <w:proofErr w:type="spellEnd"/>
      <w:r>
        <w:t>/ibnd1.inf</w:t>
      </w:r>
      <w:r>
        <w:tab/>
        <w:t>8bea383f48516051a085896a35408e62e14f1ac5c6fac731d12a15fb3b56c452</w:t>
      </w:r>
    </w:p>
    <w:p w14:paraId="30332899" w14:textId="77777777" w:rsidR="002C578A" w:rsidRDefault="002C578A" w:rsidP="002C578A">
      <w:r>
        <w:t>/opt/ICF/Prod/P2RCAL/v8.3/data/</w:t>
      </w:r>
      <w:proofErr w:type="spellStart"/>
      <w:r>
        <w:t>calib_final</w:t>
      </w:r>
      <w:proofErr w:type="spellEnd"/>
      <w:r>
        <w:t>/ibnd2.inf</w:t>
      </w:r>
      <w:r>
        <w:tab/>
        <w:t>f62e57f7c4d948721f023f8e42bc83b68e04f1fcfa35de9352d08d546f0a3b70</w:t>
      </w:r>
    </w:p>
    <w:p w14:paraId="35A93B57" w14:textId="77777777" w:rsidR="002C578A" w:rsidRPr="00427BB4" w:rsidRDefault="002C578A" w:rsidP="002C578A">
      <w:pPr>
        <w:rPr>
          <w:lang w:val="es-GT"/>
        </w:rPr>
      </w:pPr>
      <w:r w:rsidRPr="00427BB4">
        <w:rPr>
          <w:lang w:val="es-GT"/>
        </w:rPr>
        <w:t>/opt/ICF/Prod/P2RCAL/v8.3/data/calib_final/ibnd3.inf</w:t>
      </w:r>
      <w:r w:rsidRPr="00427BB4">
        <w:rPr>
          <w:lang w:val="es-GT"/>
        </w:rPr>
        <w:tab/>
        <w:t>f62e57f7c4d948721f023f8e42bc83b68e04f1fcfa35de9352d08d546f0a3b70</w:t>
      </w:r>
    </w:p>
    <w:p w14:paraId="38565691" w14:textId="77777777" w:rsidR="002C578A" w:rsidRPr="00427BB4" w:rsidRDefault="002C578A" w:rsidP="002C578A">
      <w:pPr>
        <w:rPr>
          <w:lang w:val="es-GT"/>
        </w:rPr>
      </w:pPr>
      <w:r w:rsidRPr="00427BB4">
        <w:rPr>
          <w:lang w:val="es-GT"/>
        </w:rPr>
        <w:t>/opt/ICF/Prod/P2RCAL/v8.3/data/calib_final/ibnd4.inf</w:t>
      </w:r>
      <w:r w:rsidRPr="00427BB4">
        <w:rPr>
          <w:lang w:val="es-GT"/>
        </w:rPr>
        <w:tab/>
        <w:t>0b7fe94916d03e8965c2143b1ac39fa6af7b31c57e53f08813dc4a9b31428c65</w:t>
      </w:r>
    </w:p>
    <w:p w14:paraId="6343C9F9" w14:textId="77777777" w:rsidR="002C578A" w:rsidRPr="00427BB4" w:rsidRDefault="002C578A" w:rsidP="002C578A">
      <w:pPr>
        <w:rPr>
          <w:lang w:val="es-GT"/>
        </w:rPr>
      </w:pPr>
      <w:r w:rsidRPr="00427BB4">
        <w:rPr>
          <w:lang w:val="es-GT"/>
        </w:rPr>
        <w:t>/opt/ICF/Prod/P2RCAL/v8.3/data/calib_final/ibnd5.inf</w:t>
      </w:r>
      <w:r w:rsidRPr="00427BB4">
        <w:rPr>
          <w:lang w:val="es-GT"/>
        </w:rPr>
        <w:tab/>
        <w:t>0b7fe94916d03e8965c2143b1ac39fa6af7b31c57e53f08813dc4a9b31428c65</w:t>
      </w:r>
    </w:p>
    <w:p w14:paraId="3AA8325E" w14:textId="77777777" w:rsidR="002C578A" w:rsidRPr="00427BB4" w:rsidRDefault="002C578A" w:rsidP="002C578A">
      <w:pPr>
        <w:rPr>
          <w:lang w:val="es-GT"/>
        </w:rPr>
      </w:pPr>
      <w:r w:rsidRPr="00427BB4">
        <w:rPr>
          <w:lang w:val="es-GT"/>
        </w:rPr>
        <w:t>/opt/ICF/Prod/P2RCAL/v8.3/data/calib_final/ibnd6.inf</w:t>
      </w:r>
      <w:r w:rsidRPr="00427BB4">
        <w:rPr>
          <w:lang w:val="es-GT"/>
        </w:rPr>
        <w:tab/>
        <w:t>e383faab171e5a0aa8a59a138a35020e3349340a54afe6c918931bfb9d1a0a4c</w:t>
      </w:r>
    </w:p>
    <w:p w14:paraId="61A122FA" w14:textId="77777777" w:rsidR="002C578A" w:rsidRPr="00427BB4" w:rsidRDefault="002C578A" w:rsidP="002C578A">
      <w:pPr>
        <w:rPr>
          <w:lang w:val="es-GT"/>
        </w:rPr>
      </w:pPr>
      <w:r w:rsidRPr="00427BB4">
        <w:rPr>
          <w:lang w:val="es-GT"/>
        </w:rPr>
        <w:t>/opt/ICF/Prod/P2RCAL/v8.3/data/calib_final/ibnd7.inf</w:t>
      </w:r>
      <w:r w:rsidRPr="00427BB4">
        <w:rPr>
          <w:lang w:val="es-GT"/>
        </w:rPr>
        <w:tab/>
        <w:t>af13fa6e714c3101a253c8c516ffb531bbf0cba1d2e7572090ed2d483a626431</w:t>
      </w:r>
    </w:p>
    <w:p w14:paraId="7DC7C10F" w14:textId="77777777" w:rsidR="002C578A" w:rsidRPr="00427BB4" w:rsidRDefault="002C578A" w:rsidP="002C578A">
      <w:pPr>
        <w:rPr>
          <w:lang w:val="es-GT"/>
        </w:rPr>
      </w:pPr>
      <w:r w:rsidRPr="00427BB4">
        <w:rPr>
          <w:lang w:val="es-GT"/>
        </w:rPr>
        <w:t>/opt/ICF/Prod/P2RCAL/v8.3/data/calib_final/kh1.ref</w:t>
      </w:r>
      <w:r w:rsidRPr="00427BB4">
        <w:rPr>
          <w:lang w:val="es-GT"/>
        </w:rPr>
        <w:tab/>
        <w:t>38935fca1501a322869f39071e39f4900d783611edeb061415f45e379cef8ef6</w:t>
      </w:r>
    </w:p>
    <w:p w14:paraId="73466065" w14:textId="77777777" w:rsidR="002C578A" w:rsidRDefault="002C578A" w:rsidP="002C578A">
      <w:r>
        <w:t>/opt/ICF/Prod/P2RCAL/v8.3/data/</w:t>
      </w:r>
      <w:proofErr w:type="spellStart"/>
      <w:r>
        <w:t>calib_final</w:t>
      </w:r>
      <w:proofErr w:type="spellEnd"/>
      <w:r>
        <w:t>/kh2.ref</w:t>
      </w:r>
      <w:r>
        <w:tab/>
        <w:t>8364c45b799b9789e6bcd2859871ad44b94cbfcd57abad6bdff1e535d2cd19a2</w:t>
      </w:r>
    </w:p>
    <w:p w14:paraId="6DECFDF2" w14:textId="77777777" w:rsidR="002C578A" w:rsidRDefault="002C578A" w:rsidP="002C578A">
      <w:r>
        <w:t>/opt/ICF/Prod/P2RCAL/v8.3/data/</w:t>
      </w:r>
      <w:proofErr w:type="spellStart"/>
      <w:r>
        <w:t>calib_final</w:t>
      </w:r>
      <w:proofErr w:type="spellEnd"/>
      <w:r>
        <w:t>/kh3.ref</w:t>
      </w:r>
      <w:r>
        <w:tab/>
        <w:t>455986c23a7f2267f122e546e347349632537a07753ae5174d28c0dc3d1da28f</w:t>
      </w:r>
    </w:p>
    <w:p w14:paraId="37D72579" w14:textId="77777777" w:rsidR="002C578A" w:rsidRDefault="002C578A" w:rsidP="002C578A">
      <w:r>
        <w:t>/opt/ICF/Prod/P2RCAL/v8.3/data/</w:t>
      </w:r>
      <w:proofErr w:type="spellStart"/>
      <w:r>
        <w:t>calib_final</w:t>
      </w:r>
      <w:proofErr w:type="spellEnd"/>
      <w:r>
        <w:t>/kh4.ref</w:t>
      </w:r>
      <w:r>
        <w:tab/>
        <w:t>f6ea87b4ef8fd6b6c4e70b782d19dc816cc5f812f2f02d8d9957864f730b8018</w:t>
      </w:r>
    </w:p>
    <w:p w14:paraId="53C576D6" w14:textId="77777777" w:rsidR="002C578A" w:rsidRDefault="002C578A" w:rsidP="002C578A">
      <w:r>
        <w:lastRenderedPageBreak/>
        <w:t>/opt/ICF/Prod/P2RCAL/v8.3/data/</w:t>
      </w:r>
      <w:proofErr w:type="spellStart"/>
      <w:r>
        <w:t>calib_final</w:t>
      </w:r>
      <w:proofErr w:type="spellEnd"/>
      <w:r>
        <w:t>/kh5.ref</w:t>
      </w:r>
      <w:r>
        <w:tab/>
        <w:t>da1f5a3e58ead268a59ab8f76cd47c9ea1cd86a00e038f8f7c13a990706bc879</w:t>
      </w:r>
    </w:p>
    <w:p w14:paraId="596CCE73" w14:textId="77777777" w:rsidR="002C578A" w:rsidRDefault="002C578A" w:rsidP="002C578A">
      <w:r>
        <w:t>/opt/ICF/Prod/P2RCAL/v8.3/data/</w:t>
      </w:r>
      <w:proofErr w:type="spellStart"/>
      <w:r>
        <w:t>calib_final</w:t>
      </w:r>
      <w:proofErr w:type="spellEnd"/>
      <w:r>
        <w:t>/kh6.ref</w:t>
      </w:r>
      <w:r>
        <w:tab/>
        <w:t>179517891481efdd1ba19740e80dadaec15376f4e02b44ec742a29675fa41a21</w:t>
      </w:r>
    </w:p>
    <w:p w14:paraId="3E390265" w14:textId="77777777" w:rsidR="002C578A" w:rsidRDefault="002C578A" w:rsidP="002C578A">
      <w:r>
        <w:t>/opt/ICF/Prod/P2RCAL/v8.3/data/</w:t>
      </w:r>
      <w:proofErr w:type="spellStart"/>
      <w:r>
        <w:t>calib_final</w:t>
      </w:r>
      <w:proofErr w:type="spellEnd"/>
      <w:r>
        <w:t>/kh7.ref</w:t>
      </w:r>
      <w:r>
        <w:tab/>
        <w:t>9813f6d8d3c3ca10569e52946c7802813aad3f94da15bbb7148803fd2170601d</w:t>
      </w:r>
    </w:p>
    <w:p w14:paraId="2C1DB6C2" w14:textId="77777777" w:rsidR="002C578A" w:rsidRDefault="002C578A" w:rsidP="002C578A">
      <w:r>
        <w:t>/opt/ICF/Prod/P2RCAL/v8.3/data/</w:t>
      </w:r>
      <w:proofErr w:type="spellStart"/>
      <w:r>
        <w:t>calib_final</w:t>
      </w:r>
      <w:proofErr w:type="spellEnd"/>
      <w:r>
        <w:t>/sh1.ref</w:t>
      </w:r>
      <w:r>
        <w:tab/>
        <w:t>923bce4ca1631623c4c3cd82a1fd79a429782f48e608f1746d4c28d8fa57d249</w:t>
      </w:r>
    </w:p>
    <w:p w14:paraId="0AF8F0B2" w14:textId="77777777" w:rsidR="002C578A" w:rsidRDefault="002C578A" w:rsidP="002C578A">
      <w:r>
        <w:t>/opt/ICF/Prod/P2RCAL/v8.3/data/</w:t>
      </w:r>
      <w:proofErr w:type="spellStart"/>
      <w:r>
        <w:t>calib_final</w:t>
      </w:r>
      <w:proofErr w:type="spellEnd"/>
      <w:r>
        <w:t>/sh2.ref</w:t>
      </w:r>
      <w:r>
        <w:tab/>
        <w:t>5de6f8ca92d59e2514a3a64e9172ba19faf62257e580cff5cbb19578043d33f0</w:t>
      </w:r>
    </w:p>
    <w:p w14:paraId="0B368355" w14:textId="77777777" w:rsidR="002C578A" w:rsidRDefault="002C578A" w:rsidP="002C578A">
      <w:r>
        <w:t>/opt/ICF/Prod/P2RCAL/v8.3/data/</w:t>
      </w:r>
      <w:proofErr w:type="spellStart"/>
      <w:r>
        <w:t>calib_final</w:t>
      </w:r>
      <w:proofErr w:type="spellEnd"/>
      <w:r>
        <w:t>/sh3.ref</w:t>
      </w:r>
      <w:r>
        <w:tab/>
        <w:t>bf8ca866804af500eea50f406cafebaed97300c4fa8cea2af01e6aeef230d90b</w:t>
      </w:r>
    </w:p>
    <w:p w14:paraId="4558FCDD" w14:textId="77777777" w:rsidR="002C578A" w:rsidRDefault="002C578A" w:rsidP="002C578A">
      <w:r>
        <w:t>/opt/ICF/Prod/P2RCAL/v8.3/data/</w:t>
      </w:r>
      <w:proofErr w:type="spellStart"/>
      <w:r>
        <w:t>calib_final</w:t>
      </w:r>
      <w:proofErr w:type="spellEnd"/>
      <w:r>
        <w:t>/sh4.ref</w:t>
      </w:r>
      <w:r>
        <w:tab/>
        <w:t>cdd06e674d5b2a0f8889f385d8c3e6bc5b75d3204672e64b3083fdf7c9cdff61</w:t>
      </w:r>
    </w:p>
    <w:p w14:paraId="01E991D7" w14:textId="77777777" w:rsidR="002C578A" w:rsidRDefault="002C578A" w:rsidP="002C578A">
      <w:r>
        <w:t>/opt/ICF/Prod/P2RCAL/v8.3/data/</w:t>
      </w:r>
      <w:proofErr w:type="spellStart"/>
      <w:r>
        <w:t>calib_final</w:t>
      </w:r>
      <w:proofErr w:type="spellEnd"/>
      <w:r>
        <w:t>/sh5.ref</w:t>
      </w:r>
      <w:r>
        <w:tab/>
        <w:t>97698ac92d39640c98458cc50a3453030474d83e1c62e50ae6d20014bd0be641</w:t>
      </w:r>
    </w:p>
    <w:p w14:paraId="788C99A1" w14:textId="77777777" w:rsidR="002C578A" w:rsidRDefault="002C578A" w:rsidP="002C578A">
      <w:r>
        <w:t>/opt/ICF/Prod/P2RCAL/v8.3/data/</w:t>
      </w:r>
      <w:proofErr w:type="spellStart"/>
      <w:r>
        <w:t>calib_final</w:t>
      </w:r>
      <w:proofErr w:type="spellEnd"/>
      <w:r>
        <w:t>/sh6.ref</w:t>
      </w:r>
      <w:r>
        <w:tab/>
        <w:t>2e67911ba081e00cf62ed97d85667961ecda3320396573938d0fd8ed05cdefb8</w:t>
      </w:r>
    </w:p>
    <w:p w14:paraId="44EE9BFE" w14:textId="77777777" w:rsidR="002C578A" w:rsidRDefault="002C578A" w:rsidP="002C578A">
      <w:r>
        <w:t>/opt/ICF/Prod/P2RCAL/v8.3/data/</w:t>
      </w:r>
      <w:proofErr w:type="spellStart"/>
      <w:r>
        <w:t>calib_final</w:t>
      </w:r>
      <w:proofErr w:type="spellEnd"/>
      <w:r>
        <w:t>/sh7.ref</w:t>
      </w:r>
      <w:r>
        <w:tab/>
        <w:t>ee6cb31d4b5642a34124c6662ecdd47d4fdcc235d8726293b6644ff7d7ff0580</w:t>
      </w:r>
    </w:p>
    <w:p w14:paraId="10E33C6A" w14:textId="77777777" w:rsidR="002C578A" w:rsidRDefault="002C578A" w:rsidP="002C578A">
      <w:r>
        <w:t>/opt/ICF/Prod/P2RCAL/v8.3/data/</w:t>
      </w:r>
      <w:proofErr w:type="spellStart"/>
      <w:r>
        <w:t>calib_final</w:t>
      </w:r>
      <w:proofErr w:type="spellEnd"/>
      <w:r>
        <w:t>/</w:t>
      </w:r>
      <w:proofErr w:type="spellStart"/>
      <w:r>
        <w:t>ss.ref</w:t>
      </w:r>
      <w:proofErr w:type="spellEnd"/>
      <w:r>
        <w:tab/>
        <w:t>6cebcdeac730badaff8157da430c6e2b51f1e488ee5cef208eee12dd8c895637</w:t>
      </w:r>
    </w:p>
    <w:p w14:paraId="78915983" w14:textId="77777777" w:rsidR="002C578A" w:rsidRDefault="002C578A" w:rsidP="002C578A">
      <w:r>
        <w:t>/opt/ICF/Prod/P2RCAL/v8.3/data/</w:t>
      </w:r>
      <w:proofErr w:type="spellStart"/>
      <w:r>
        <w:t>calib_final</w:t>
      </w:r>
      <w:proofErr w:type="spellEnd"/>
      <w:r>
        <w:t>/sy1.ref</w:t>
      </w:r>
      <w:r>
        <w:tab/>
        <w:t>634a18fae735c8177da45d73683ee14f3c1624903a2582ac1da93afc6b078b21</w:t>
      </w:r>
    </w:p>
    <w:p w14:paraId="7B2400D4" w14:textId="77777777" w:rsidR="002C578A" w:rsidRDefault="002C578A" w:rsidP="002C578A">
      <w:r>
        <w:t>/opt/ICF/Prod/P2RCAL/v8.3/data/</w:t>
      </w:r>
      <w:proofErr w:type="spellStart"/>
      <w:r>
        <w:t>calib_final</w:t>
      </w:r>
      <w:proofErr w:type="spellEnd"/>
      <w:r>
        <w:t>/sy2.ref</w:t>
      </w:r>
      <w:r>
        <w:tab/>
        <w:t>168c49d5cca20e49fad36d5c9680b09eb72a8d66b486a9765dc6072e0267b2d7</w:t>
      </w:r>
    </w:p>
    <w:p w14:paraId="2F40CA2A" w14:textId="77777777" w:rsidR="002C578A" w:rsidRDefault="002C578A" w:rsidP="002C578A">
      <w:r>
        <w:t>/opt/ICF/Prod/P2RCAL/v8.3/data/</w:t>
      </w:r>
      <w:proofErr w:type="spellStart"/>
      <w:r>
        <w:t>calib_final</w:t>
      </w:r>
      <w:proofErr w:type="spellEnd"/>
      <w:r>
        <w:t>/sy3.ref</w:t>
      </w:r>
      <w:r>
        <w:tab/>
        <w:t>fbd483a7bb88f0d83554dbb75dc43fb29459bab2377976afafb34a81ec92ca85</w:t>
      </w:r>
    </w:p>
    <w:p w14:paraId="63987E8E" w14:textId="77777777" w:rsidR="002C578A" w:rsidRDefault="002C578A" w:rsidP="002C578A">
      <w:r>
        <w:t>/opt/ICF/Prod/P2RCAL/v8.3/data/</w:t>
      </w:r>
      <w:proofErr w:type="spellStart"/>
      <w:r>
        <w:t>calib_final</w:t>
      </w:r>
      <w:proofErr w:type="spellEnd"/>
      <w:r>
        <w:t>/sy4.ref</w:t>
      </w:r>
      <w:r>
        <w:tab/>
        <w:t>c1bb39eca31ff85b369f6ad8aee707f12424ebda83dfd016bca5b974720ade32</w:t>
      </w:r>
    </w:p>
    <w:p w14:paraId="6C3BEA7F" w14:textId="77777777" w:rsidR="002C578A" w:rsidRDefault="002C578A" w:rsidP="002C578A">
      <w:r>
        <w:t>/opt/ICF/Prod/P2RCAL/v8.3/data/</w:t>
      </w:r>
      <w:proofErr w:type="spellStart"/>
      <w:r>
        <w:t>calib_final</w:t>
      </w:r>
      <w:proofErr w:type="spellEnd"/>
      <w:r>
        <w:t>/sy5.ref</w:t>
      </w:r>
      <w:r>
        <w:tab/>
        <w:t>1d2a3e1e84550498709e715434f76dcd04251f366a626b6ddddd36442f887f12</w:t>
      </w:r>
    </w:p>
    <w:p w14:paraId="519FECF7" w14:textId="77777777" w:rsidR="002C578A" w:rsidRDefault="002C578A" w:rsidP="002C578A">
      <w:r>
        <w:t>/opt/ICF/Prod/P2RCAL/v8.3/data/</w:t>
      </w:r>
      <w:proofErr w:type="spellStart"/>
      <w:r>
        <w:t>calib_final</w:t>
      </w:r>
      <w:proofErr w:type="spellEnd"/>
      <w:r>
        <w:t>/sy6.ref</w:t>
      </w:r>
      <w:r>
        <w:tab/>
        <w:t>bc132ae70ffa92f4af41e3a231f7d5594b66c6f36489b75ef7fb66653a129ba2</w:t>
      </w:r>
    </w:p>
    <w:p w14:paraId="7F52B00B" w14:textId="77777777" w:rsidR="002C578A" w:rsidRDefault="002C578A" w:rsidP="002C578A">
      <w:r>
        <w:t>/opt/ICF/Prod/P2RCAL/v8.3/data/</w:t>
      </w:r>
      <w:proofErr w:type="spellStart"/>
      <w:r>
        <w:t>calib_final</w:t>
      </w:r>
      <w:proofErr w:type="spellEnd"/>
      <w:r>
        <w:t>/sy7.ref</w:t>
      </w:r>
      <w:r>
        <w:tab/>
        <w:t>4841d8eff2f0c125ae4b66771515e7f8a4ebb37add869f1892ce92665b830779</w:t>
      </w:r>
    </w:p>
    <w:p w14:paraId="2238A0EA" w14:textId="77777777" w:rsidR="002C578A" w:rsidRDefault="002C578A" w:rsidP="002C578A">
      <w:r>
        <w:t>/opt/ICF/Prod/P2RCAL/v8.3/data/</w:t>
      </w:r>
      <w:proofErr w:type="spellStart"/>
      <w:r>
        <w:t>calib_final</w:t>
      </w:r>
      <w:proofErr w:type="spellEnd"/>
      <w:r>
        <w:t>/top1.ref</w:t>
      </w:r>
      <w:r>
        <w:tab/>
        <w:t>30ccfc72c31497e1d421cd0b8ad4850cdea4fdf1ea438bace3208bc9bcd1e266</w:t>
      </w:r>
    </w:p>
    <w:p w14:paraId="718201DA" w14:textId="77777777" w:rsidR="002C578A" w:rsidRDefault="002C578A" w:rsidP="002C578A">
      <w:r>
        <w:t>###Finished Process###</w:t>
      </w:r>
    </w:p>
    <w:p w14:paraId="238E0806" w14:textId="77777777" w:rsidR="002C578A" w:rsidRDefault="002C578A" w:rsidP="002C578A"/>
    <w:p w14:paraId="1AD6A387" w14:textId="77777777" w:rsidR="002C578A" w:rsidRDefault="002C578A" w:rsidP="002C578A"/>
    <w:p w14:paraId="374C2140" w14:textId="77777777" w:rsidR="002C578A" w:rsidRDefault="002C578A" w:rsidP="002C578A"/>
    <w:p w14:paraId="7EA4585B" w14:textId="77777777" w:rsidR="002C578A" w:rsidRDefault="002C578A" w:rsidP="002C578A">
      <w:r>
        <w:t>###Executing HSSM Builder###</w:t>
      </w:r>
    </w:p>
    <w:p w14:paraId="01DE9F89" w14:textId="77777777" w:rsidR="002C578A" w:rsidRDefault="002C578A" w:rsidP="002C578A">
      <w:r>
        <w:t>INFO--10/13/2020 11:01:57 AM--Starting CA-CIE Tool Runner.</w:t>
      </w:r>
      <w:r>
        <w:tab/>
        <w:t>Logging to "./AT-5_AT-5.log"</w:t>
      </w:r>
    </w:p>
    <w:p w14:paraId="549B03A4" w14:textId="77777777" w:rsidR="002C578A" w:rsidRDefault="002C578A" w:rsidP="002C578A">
      <w:r>
        <w:t>INFO--10/13/2020 11:01:57 AM--Code Version: a20ade26ba46389a537dde0f324e814282984c4e v5.11: /opt/tools/</w:t>
      </w:r>
      <w:proofErr w:type="spellStart"/>
      <w:r>
        <w:t>pylib</w:t>
      </w:r>
      <w:proofErr w:type="spellEnd"/>
      <w:r>
        <w:t>/runner/runner.py&lt;--1bcfd6779e9cbdb82673405873a8e5e81514ae27</w:t>
      </w:r>
    </w:p>
    <w:p w14:paraId="59E77F40" w14:textId="77777777" w:rsidR="002C578A" w:rsidRDefault="002C578A" w:rsidP="002C578A"/>
    <w:p w14:paraId="21098E79" w14:textId="77777777" w:rsidR="002C578A" w:rsidRDefault="002C578A" w:rsidP="002C578A">
      <w:r>
        <w:lastRenderedPageBreak/>
        <w:t xml:space="preserve">INFO--10/13/2020 11:01:57 AM--Code Version: aaafce05ab47c05addfcc456484e2630712ed1e9 Local repo SHA-1 has does not correspond to a remote repo release </w:t>
      </w:r>
      <w:proofErr w:type="gramStart"/>
      <w:r>
        <w:t>version: ..</w:t>
      </w:r>
      <w:proofErr w:type="gramEnd"/>
      <w:r>
        <w:t>/../../CA-CIE-Tools-TestRepos/sz_hssm_builder/CA-CIE-Tools/pylib/hssmbuilder/build_hssm.py&lt;--2cd53593123f842e64f78ac83e5ab72033bf2896</w:t>
      </w:r>
    </w:p>
    <w:p w14:paraId="06AB71BB" w14:textId="77777777" w:rsidR="002C578A" w:rsidRDefault="002C578A" w:rsidP="002C578A"/>
    <w:p w14:paraId="7A36C821" w14:textId="77777777" w:rsidR="002C578A" w:rsidRDefault="002C578A" w:rsidP="002C578A">
      <w:r>
        <w:t xml:space="preserve">INFO--10/13/2020 11:01:57 AM--QA Status: </w:t>
      </w:r>
      <w:proofErr w:type="gramStart"/>
      <w:r>
        <w:t>QUALIFIED :</w:t>
      </w:r>
      <w:proofErr w:type="gramEnd"/>
      <w:r>
        <w:t xml:space="preserve"> /opt/tools/pylib/runner/runner.py</w:t>
      </w:r>
    </w:p>
    <w:p w14:paraId="22A898D8" w14:textId="77777777" w:rsidR="002C578A" w:rsidRDefault="002C578A" w:rsidP="002C578A">
      <w:r>
        <w:t xml:space="preserve">INFO--10/13/2020 11:01:57 AM--QA Status: </w:t>
      </w:r>
      <w:proofErr w:type="gramStart"/>
      <w:r>
        <w:t>TEST :</w:t>
      </w:r>
      <w:proofErr w:type="gramEnd"/>
      <w:r>
        <w:t xml:space="preserve"> ../../../CA-CIE-Tools-TestRepos/sz_hssm_builder/CA-CIE-Tools/pylib/hssmbuilder/build_hssm.py</w:t>
      </w:r>
    </w:p>
    <w:p w14:paraId="38FC5DE0" w14:textId="77777777" w:rsidR="002C578A" w:rsidRDefault="002C578A" w:rsidP="002C578A">
      <w:r>
        <w:t>INFO--10/13/2020 11:01:57 AM--Invoking Command:"python3.6"</w:t>
      </w:r>
      <w:r>
        <w:tab/>
        <w:t xml:space="preserve">with </w:t>
      </w:r>
      <w:proofErr w:type="gramStart"/>
      <w:r>
        <w:t>Arguments:"..</w:t>
      </w:r>
      <w:proofErr w:type="gramEnd"/>
      <w:r>
        <w:t>/../../CA-CIE-Tools-TestRepos/sz_hssm_builder/CA-CIE-Tools/pylib/hssmbuilder/build_hssm.py /home/jfullerton/CAVE/CA-CIE-Tools-TestEnv/v4-4_HSSM_Package_builder/AT-5/config_AT-5_olive.json"</w:t>
      </w:r>
    </w:p>
    <w:p w14:paraId="44AA382F" w14:textId="77777777" w:rsidR="002C578A" w:rsidRDefault="002C578A" w:rsidP="002C578A">
      <w:r>
        <w:t>INFO--10/13/2020 11:01:57 AM--</w:t>
      </w:r>
      <w:proofErr w:type="spellStart"/>
      <w:proofErr w:type="gramStart"/>
      <w:r>
        <w:t>Username:jfullerton</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13A4CCC" w14:textId="77777777" w:rsidR="002C578A" w:rsidRDefault="002C578A" w:rsidP="002C578A">
      <w:r>
        <w:t>###Finished Process###</w:t>
      </w:r>
    </w:p>
    <w:p w14:paraId="57949EB0" w14:textId="44A11343" w:rsidR="00200B6D" w:rsidRDefault="002C578A" w:rsidP="002C578A">
      <w:r>
        <w:t>###Finished AT-5 ###</w:t>
      </w:r>
    </w:p>
    <w:tbl>
      <w:tblPr>
        <w:tblStyle w:val="TableGrid"/>
        <w:tblW w:w="0" w:type="auto"/>
        <w:tblInd w:w="90" w:type="dxa"/>
        <w:tblLook w:val="04A0" w:firstRow="1" w:lastRow="0" w:firstColumn="1" w:lastColumn="0" w:noHBand="0" w:noVBand="1"/>
      </w:tblPr>
      <w:tblGrid>
        <w:gridCol w:w="1280"/>
        <w:gridCol w:w="3310"/>
        <w:gridCol w:w="9"/>
        <w:gridCol w:w="4174"/>
        <w:gridCol w:w="47"/>
        <w:gridCol w:w="1170"/>
      </w:tblGrid>
      <w:tr w:rsidR="00EA6EFD" w:rsidRPr="00DA11B3" w14:paraId="68AAC826" w14:textId="77777777" w:rsidTr="00251247">
        <w:trPr>
          <w:cantSplit/>
          <w:trHeight w:val="360"/>
          <w:tblHeader/>
        </w:trPr>
        <w:tc>
          <w:tcPr>
            <w:tcW w:w="9990" w:type="dxa"/>
            <w:gridSpan w:val="6"/>
            <w:tcBorders>
              <w:top w:val="nil"/>
              <w:left w:val="nil"/>
              <w:bottom w:val="single" w:sz="4" w:space="0" w:color="auto"/>
              <w:right w:val="nil"/>
            </w:tcBorders>
            <w:vAlign w:val="bottom"/>
          </w:tcPr>
          <w:p w14:paraId="15379B84" w14:textId="77777777" w:rsidR="00EA6EFD" w:rsidRDefault="00EA6EFD" w:rsidP="000925AC">
            <w:pPr>
              <w:pStyle w:val="Table"/>
            </w:pPr>
          </w:p>
          <w:p w14:paraId="1155D4C6" w14:textId="766300DD" w:rsidR="00EA6EFD" w:rsidRDefault="00EA6EFD" w:rsidP="000925AC">
            <w:pPr>
              <w:pStyle w:val="Table"/>
            </w:pPr>
            <w:r>
              <w:t>Table A-5</w:t>
            </w:r>
          </w:p>
          <w:p w14:paraId="24D05DCA" w14:textId="77777777" w:rsidR="00EA6EFD" w:rsidRPr="00DA11B3" w:rsidRDefault="00427BB4" w:rsidP="000925AC">
            <w:pPr>
              <w:pStyle w:val="H1bodytext"/>
              <w:spacing w:after="0"/>
              <w:ind w:left="0"/>
              <w:jc w:val="center"/>
              <w:rPr>
                <w:rFonts w:ascii="Arial" w:hAnsi="Arial"/>
                <w:b/>
                <w:szCs w:val="22"/>
              </w:rPr>
            </w:pPr>
            <w:sdt>
              <w:sdtPr>
                <w:rPr>
                  <w:rFonts w:ascii="Arial" w:hAnsi="Arial"/>
                  <w:b/>
                  <w:bCs/>
                  <w:szCs w:val="22"/>
                </w:rPr>
                <w:alias w:val="Keywords"/>
                <w:tag w:val=""/>
                <w:id w:val="-825900985"/>
                <w:placeholder>
                  <w:docPart w:val="DF131E27C8BA4C5196E65F5C64D3B7D8"/>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Cs w:val="22"/>
                  </w:rPr>
                  <w:t>HSSM Builder</w:t>
                </w:r>
              </w:sdtContent>
            </w:sdt>
            <w:r w:rsidR="00EA6EFD" w:rsidRPr="00DA11B3">
              <w:rPr>
                <w:rFonts w:ascii="Arial" w:hAnsi="Arial" w:cs="Arial"/>
                <w:b/>
                <w:szCs w:val="22"/>
              </w:rPr>
              <w:t xml:space="preserve"> Acceptance </w:t>
            </w:r>
            <w:r w:rsidR="00EA6EFD" w:rsidRPr="00DA11B3">
              <w:rPr>
                <w:rFonts w:ascii="Arial" w:hAnsi="Arial"/>
                <w:b/>
                <w:szCs w:val="22"/>
              </w:rPr>
              <w:t xml:space="preserve">Test Plan Case </w:t>
            </w:r>
            <w:r w:rsidR="00EA6EFD">
              <w:rPr>
                <w:rFonts w:ascii="Arial" w:hAnsi="Arial"/>
                <w:b/>
                <w:szCs w:val="22"/>
              </w:rPr>
              <w:t>5</w:t>
            </w:r>
          </w:p>
        </w:tc>
      </w:tr>
      <w:tr w:rsidR="00EA6EFD" w:rsidRPr="007D0AAC" w14:paraId="3E05A22D" w14:textId="77777777" w:rsidTr="00251247">
        <w:trPr>
          <w:cantSplit/>
          <w:trHeight w:val="530"/>
          <w:tblHeader/>
        </w:trPr>
        <w:tc>
          <w:tcPr>
            <w:tcW w:w="4599" w:type="dxa"/>
            <w:gridSpan w:val="3"/>
            <w:tcBorders>
              <w:top w:val="single" w:sz="4" w:space="0" w:color="auto"/>
            </w:tcBorders>
            <w:shd w:val="clear" w:color="auto" w:fill="auto"/>
            <w:vAlign w:val="center"/>
          </w:tcPr>
          <w:p w14:paraId="7ACD5BBA" w14:textId="77777777" w:rsidR="00EA6EFD" w:rsidRPr="007D0AAC" w:rsidRDefault="00427BB4" w:rsidP="000925AC">
            <w:pPr>
              <w:pStyle w:val="H1bodytext"/>
              <w:spacing w:after="0"/>
              <w:ind w:left="0"/>
              <w:jc w:val="center"/>
              <w:rPr>
                <w:rFonts w:ascii="Arial" w:hAnsi="Arial"/>
                <w:b/>
                <w:sz w:val="20"/>
              </w:rPr>
            </w:pPr>
            <w:sdt>
              <w:sdtPr>
                <w:rPr>
                  <w:rFonts w:ascii="Arial" w:hAnsi="Arial"/>
                  <w:b/>
                  <w:bCs/>
                  <w:sz w:val="20"/>
                </w:rPr>
                <w:alias w:val="Keywords"/>
                <w:tag w:val=""/>
                <w:id w:val="-979534976"/>
                <w:placeholder>
                  <w:docPart w:val="E58AE3B7917749C38D27029F12AB3A99"/>
                </w:placeholder>
                <w:dataBinding w:prefixMappings="xmlns:ns0='http://purl.org/dc/elements/1.1/' xmlns:ns1='http://schemas.openxmlformats.org/package/2006/metadata/core-properties' " w:xpath="/ns1:coreProperties[1]/ns1:keywords[1]" w:storeItemID="{6C3C8BC8-F283-45AE-878A-BAB7291924A1}"/>
                <w:text/>
              </w:sdtPr>
              <w:sdtContent>
                <w:r w:rsidR="00A81A63">
                  <w:rPr>
                    <w:rFonts w:ascii="Arial" w:hAnsi="Arial"/>
                    <w:b/>
                    <w:bCs/>
                    <w:sz w:val="20"/>
                  </w:rPr>
                  <w:t>HSSM Builder</w:t>
                </w:r>
              </w:sdtContent>
            </w:sdt>
            <w:r w:rsidR="00EA6EFD" w:rsidRPr="007D0AAC">
              <w:rPr>
                <w:rFonts w:ascii="Arial" w:hAnsi="Arial" w:cs="Arial"/>
                <w:b/>
                <w:sz w:val="20"/>
              </w:rPr>
              <w:t xml:space="preserve"> </w:t>
            </w:r>
            <w:r w:rsidR="00EA6EFD" w:rsidRPr="007D0AAC">
              <w:rPr>
                <w:rFonts w:ascii="Arial" w:hAnsi="Arial"/>
                <w:b/>
                <w:sz w:val="20"/>
              </w:rPr>
              <w:t>Acceptance Testing</w:t>
            </w:r>
          </w:p>
          <w:p w14:paraId="3344ED6D" w14:textId="77777777" w:rsidR="00EA6EFD" w:rsidRPr="007D0AAC" w:rsidRDefault="00EA6EFD" w:rsidP="000925A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rsidRPr="00D86F8D">
              <w:rPr>
                <w:rFonts w:ascii="Arial" w:hAnsi="Arial"/>
                <w:b/>
                <w:sz w:val="20"/>
              </w:rPr>
              <w:t>build_hssm.py</w:t>
            </w:r>
            <w:r>
              <w:rPr>
                <w:rFonts w:ascii="Arial" w:hAnsi="Arial"/>
                <w:b/>
                <w:sz w:val="20"/>
              </w:rPr>
              <w:t xml:space="preserve"> </w:t>
            </w:r>
            <w:r w:rsidRPr="007D0AAC">
              <w:rPr>
                <w:rFonts w:ascii="Arial" w:hAnsi="Arial"/>
                <w:b/>
                <w:sz w:val="20"/>
              </w:rPr>
              <w:t>– AT-</w:t>
            </w:r>
            <w:r>
              <w:rPr>
                <w:rFonts w:ascii="Arial" w:hAnsi="Arial"/>
                <w:b/>
                <w:sz w:val="20"/>
              </w:rPr>
              <w:t>5</w:t>
            </w:r>
          </w:p>
        </w:tc>
        <w:tc>
          <w:tcPr>
            <w:tcW w:w="5391" w:type="dxa"/>
            <w:gridSpan w:val="3"/>
            <w:tcBorders>
              <w:top w:val="single" w:sz="4" w:space="0" w:color="auto"/>
            </w:tcBorders>
            <w:shd w:val="clear" w:color="auto" w:fill="auto"/>
            <w:vAlign w:val="center"/>
          </w:tcPr>
          <w:p w14:paraId="76553600" w14:textId="07C8D808" w:rsidR="00EA6EFD" w:rsidRPr="007D0AAC" w:rsidRDefault="00EA6EFD" w:rsidP="000925AC">
            <w:pPr>
              <w:pStyle w:val="H1bodytext"/>
              <w:spacing w:after="0"/>
              <w:ind w:left="0"/>
              <w:rPr>
                <w:rFonts w:ascii="Arial" w:hAnsi="Arial"/>
                <w:b/>
                <w:sz w:val="20"/>
              </w:rPr>
            </w:pPr>
            <w:r w:rsidRPr="007D0AAC">
              <w:rPr>
                <w:rFonts w:ascii="Arial" w:hAnsi="Arial"/>
                <w:b/>
                <w:sz w:val="20"/>
              </w:rPr>
              <w:t>Date:</w:t>
            </w:r>
            <w:r w:rsidR="005F34A3">
              <w:rPr>
                <w:rFonts w:ascii="Arial" w:hAnsi="Arial"/>
                <w:b/>
                <w:sz w:val="20"/>
              </w:rPr>
              <w:t xml:space="preserve"> 10/13/2020</w:t>
            </w:r>
          </w:p>
        </w:tc>
      </w:tr>
      <w:tr w:rsidR="00EA6EFD" w:rsidRPr="00B34273" w14:paraId="2563B973" w14:textId="77777777" w:rsidTr="00251247">
        <w:trPr>
          <w:cantSplit/>
          <w:trHeight w:val="530"/>
          <w:tblHeader/>
        </w:trPr>
        <w:tc>
          <w:tcPr>
            <w:tcW w:w="4599" w:type="dxa"/>
            <w:gridSpan w:val="3"/>
            <w:tcBorders>
              <w:top w:val="single" w:sz="4" w:space="0" w:color="auto"/>
            </w:tcBorders>
            <w:shd w:val="clear" w:color="auto" w:fill="auto"/>
            <w:vAlign w:val="center"/>
          </w:tcPr>
          <w:p w14:paraId="792B5BB4" w14:textId="77777777" w:rsidR="00EA6EFD" w:rsidRPr="007909AA" w:rsidRDefault="00EA6EFD" w:rsidP="000925AC">
            <w:pPr>
              <w:pStyle w:val="H1bodytext"/>
              <w:spacing w:after="0"/>
              <w:ind w:left="0"/>
              <w:rPr>
                <w:rFonts w:ascii="Arial" w:hAnsi="Arial"/>
                <w:b/>
                <w:sz w:val="20"/>
              </w:rPr>
            </w:pPr>
            <w:r w:rsidRPr="007909AA">
              <w:rPr>
                <w:rFonts w:ascii="Arial" w:hAnsi="Arial"/>
                <w:b/>
                <w:sz w:val="20"/>
              </w:rPr>
              <w:t>Tool Runner Log File Location for this test:</w:t>
            </w:r>
          </w:p>
          <w:p w14:paraId="0F6A13E9" w14:textId="77777777" w:rsidR="00EA6EFD" w:rsidRPr="007909AA" w:rsidRDefault="00EA6EFD" w:rsidP="000925AC">
            <w:pPr>
              <w:pStyle w:val="H1bodytext"/>
              <w:spacing w:after="0"/>
              <w:ind w:left="0"/>
              <w:rPr>
                <w:rFonts w:ascii="Arial" w:hAnsi="Arial"/>
                <w:b/>
                <w:sz w:val="20"/>
              </w:rPr>
            </w:pP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w:t>
            </w:r>
            <w:r>
              <w:rPr>
                <w:rFonts w:ascii="Arial" w:hAnsi="Arial"/>
                <w:b/>
                <w:sz w:val="20"/>
              </w:rPr>
              <w:t>v4-4</w:t>
            </w:r>
            <w:r w:rsidRPr="00133177">
              <w:rPr>
                <w:rFonts w:ascii="Arial" w:hAnsi="Arial"/>
                <w:b/>
                <w:sz w:val="20"/>
              </w:rPr>
              <w:t>_HSSM_Package_builder/AT-</w:t>
            </w:r>
            <w:r>
              <w:rPr>
                <w:rFonts w:ascii="Arial" w:hAnsi="Arial"/>
                <w:b/>
                <w:sz w:val="20"/>
              </w:rPr>
              <w:t>5</w:t>
            </w:r>
          </w:p>
        </w:tc>
        <w:tc>
          <w:tcPr>
            <w:tcW w:w="5391" w:type="dxa"/>
            <w:gridSpan w:val="3"/>
            <w:tcBorders>
              <w:top w:val="single" w:sz="4" w:space="0" w:color="auto"/>
            </w:tcBorders>
            <w:shd w:val="clear" w:color="auto" w:fill="auto"/>
            <w:vAlign w:val="center"/>
          </w:tcPr>
          <w:p w14:paraId="738A8D82" w14:textId="09713F14" w:rsidR="00EA6EFD" w:rsidRPr="00B34273" w:rsidRDefault="00EA6EFD" w:rsidP="000925AC">
            <w:pPr>
              <w:pStyle w:val="H1bodytext"/>
              <w:spacing w:after="0"/>
              <w:ind w:left="0"/>
              <w:rPr>
                <w:rFonts w:ascii="Arial" w:hAnsi="Arial"/>
                <w:b/>
                <w:sz w:val="20"/>
              </w:rPr>
            </w:pPr>
            <w:r w:rsidRPr="00827617">
              <w:rPr>
                <w:rFonts w:ascii="Arial" w:hAnsi="Arial"/>
                <w:b/>
                <w:sz w:val="20"/>
              </w:rPr>
              <w:t>Test Performed By:</w:t>
            </w:r>
            <w:r w:rsidR="005F34A3">
              <w:rPr>
                <w:rFonts w:ascii="Arial" w:hAnsi="Arial"/>
                <w:b/>
                <w:sz w:val="20"/>
              </w:rPr>
              <w:t xml:space="preserve"> J. Fullerton</w:t>
            </w:r>
          </w:p>
        </w:tc>
      </w:tr>
      <w:tr w:rsidR="00EA6EFD" w:rsidRPr="007D0AAC" w14:paraId="6DD7E3A8" w14:textId="77777777" w:rsidTr="00251247">
        <w:trPr>
          <w:cantSplit/>
          <w:trHeight w:val="530"/>
          <w:tblHeader/>
        </w:trPr>
        <w:tc>
          <w:tcPr>
            <w:tcW w:w="9990" w:type="dxa"/>
            <w:gridSpan w:val="6"/>
            <w:tcBorders>
              <w:top w:val="single" w:sz="4" w:space="0" w:color="auto"/>
            </w:tcBorders>
            <w:shd w:val="clear" w:color="auto" w:fill="auto"/>
            <w:vAlign w:val="center"/>
          </w:tcPr>
          <w:p w14:paraId="7DCE491D" w14:textId="77777777" w:rsidR="00EA6EFD" w:rsidRPr="007D0AAC" w:rsidRDefault="00EA6EFD" w:rsidP="000925AC">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w:t>
            </w:r>
            <w:r>
              <w:rPr>
                <w:rFonts w:ascii="Arial" w:hAnsi="Arial"/>
                <w:b/>
                <w:sz w:val="20"/>
              </w:rPr>
              <w:t>//</w:t>
            </w:r>
            <w:r w:rsidRPr="00133177">
              <w:rPr>
                <w:rFonts w:ascii="Arial" w:hAnsi="Arial"/>
                <w:b/>
                <w:sz w:val="20"/>
              </w:rPr>
              <w:t>CAVE/CA-CIE-Tools-</w:t>
            </w:r>
            <w:proofErr w:type="spellStart"/>
            <w:r w:rsidRPr="00133177">
              <w:rPr>
                <w:rFonts w:ascii="Arial" w:hAnsi="Arial"/>
                <w:b/>
                <w:sz w:val="20"/>
              </w:rPr>
              <w:t>TestEnv</w:t>
            </w:r>
            <w:proofErr w:type="spellEnd"/>
            <w:r w:rsidRPr="00133177">
              <w:rPr>
                <w:rFonts w:ascii="Arial" w:hAnsi="Arial"/>
                <w:b/>
                <w:sz w:val="20"/>
              </w:rPr>
              <w:t>/v4-</w:t>
            </w:r>
            <w:r>
              <w:rPr>
                <w:rFonts w:ascii="Arial" w:hAnsi="Arial"/>
                <w:b/>
                <w:sz w:val="20"/>
              </w:rPr>
              <w:t>4</w:t>
            </w:r>
            <w:r w:rsidRPr="00133177">
              <w:rPr>
                <w:rFonts w:ascii="Arial" w:hAnsi="Arial"/>
                <w:b/>
                <w:sz w:val="20"/>
              </w:rPr>
              <w:t>_HSSM_Package_builder/AT-</w:t>
            </w:r>
            <w:r>
              <w:rPr>
                <w:rFonts w:ascii="Arial" w:hAnsi="Arial"/>
                <w:b/>
                <w:sz w:val="20"/>
              </w:rPr>
              <w:t>5</w:t>
            </w:r>
          </w:p>
        </w:tc>
      </w:tr>
      <w:tr w:rsidR="007F23AB" w:rsidRPr="007D0AAC" w14:paraId="309DAD87" w14:textId="77777777" w:rsidTr="00F84A31">
        <w:trPr>
          <w:cantSplit/>
          <w:trHeight w:val="530"/>
          <w:tblHeader/>
        </w:trPr>
        <w:tc>
          <w:tcPr>
            <w:tcW w:w="1280" w:type="dxa"/>
            <w:tcBorders>
              <w:top w:val="single" w:sz="4" w:space="0" w:color="auto"/>
            </w:tcBorders>
            <w:shd w:val="clear" w:color="auto" w:fill="D9D9D9" w:themeFill="background1" w:themeFillShade="D9"/>
            <w:vAlign w:val="center"/>
          </w:tcPr>
          <w:p w14:paraId="0E458345" w14:textId="77777777" w:rsidR="00EA6EFD" w:rsidRPr="007D0AAC" w:rsidRDefault="00EA6EFD" w:rsidP="000925A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19" w:type="dxa"/>
            <w:gridSpan w:val="2"/>
            <w:tcBorders>
              <w:top w:val="single" w:sz="4" w:space="0" w:color="auto"/>
            </w:tcBorders>
            <w:shd w:val="clear" w:color="auto" w:fill="D9D9D9" w:themeFill="background1" w:themeFillShade="D9"/>
            <w:vAlign w:val="center"/>
          </w:tcPr>
          <w:p w14:paraId="1BC99C73" w14:textId="77777777" w:rsidR="00EA6EFD" w:rsidRPr="007D0AAC" w:rsidRDefault="00EA6EFD" w:rsidP="000925AC">
            <w:pPr>
              <w:pStyle w:val="H1bodytext"/>
              <w:spacing w:after="0"/>
              <w:ind w:left="0"/>
              <w:jc w:val="center"/>
              <w:rPr>
                <w:rFonts w:ascii="Arial" w:hAnsi="Arial"/>
                <w:b/>
                <w:sz w:val="20"/>
              </w:rPr>
            </w:pPr>
            <w:r w:rsidRPr="007D0AAC">
              <w:rPr>
                <w:rFonts w:ascii="Arial" w:hAnsi="Arial"/>
                <w:b/>
                <w:sz w:val="20"/>
              </w:rPr>
              <w:t>Test Instruction</w:t>
            </w:r>
          </w:p>
        </w:tc>
        <w:tc>
          <w:tcPr>
            <w:tcW w:w="4174" w:type="dxa"/>
            <w:tcBorders>
              <w:top w:val="single" w:sz="4" w:space="0" w:color="auto"/>
            </w:tcBorders>
            <w:shd w:val="clear" w:color="auto" w:fill="D9D9D9" w:themeFill="background1" w:themeFillShade="D9"/>
            <w:vAlign w:val="center"/>
          </w:tcPr>
          <w:p w14:paraId="2083ABF7" w14:textId="77777777" w:rsidR="00EA6EFD" w:rsidRPr="007D0AAC" w:rsidRDefault="00EA6EFD" w:rsidP="000925AC">
            <w:pPr>
              <w:pStyle w:val="H1bodytext"/>
              <w:spacing w:after="0"/>
              <w:ind w:left="0"/>
              <w:jc w:val="center"/>
              <w:rPr>
                <w:rFonts w:ascii="Arial" w:hAnsi="Arial"/>
                <w:b/>
                <w:sz w:val="20"/>
              </w:rPr>
            </w:pPr>
            <w:r w:rsidRPr="007D0AAC">
              <w:rPr>
                <w:rFonts w:ascii="Arial" w:hAnsi="Arial"/>
                <w:b/>
                <w:sz w:val="20"/>
              </w:rPr>
              <w:t>Expected Result</w:t>
            </w:r>
          </w:p>
        </w:tc>
        <w:tc>
          <w:tcPr>
            <w:tcW w:w="1217" w:type="dxa"/>
            <w:gridSpan w:val="2"/>
            <w:tcBorders>
              <w:top w:val="single" w:sz="4" w:space="0" w:color="auto"/>
            </w:tcBorders>
            <w:shd w:val="clear" w:color="auto" w:fill="D9D9D9" w:themeFill="background1" w:themeFillShade="D9"/>
            <w:vAlign w:val="center"/>
          </w:tcPr>
          <w:p w14:paraId="7668E171" w14:textId="77777777" w:rsidR="00EA6EFD" w:rsidRPr="007D0AAC" w:rsidRDefault="00EA6EFD" w:rsidP="000925A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A6EFD" w:rsidRPr="007D0AAC" w14:paraId="05F8D10E" w14:textId="77777777" w:rsidTr="00251247">
        <w:trPr>
          <w:cantSplit/>
          <w:trHeight w:val="440"/>
        </w:trPr>
        <w:tc>
          <w:tcPr>
            <w:tcW w:w="9990" w:type="dxa"/>
            <w:gridSpan w:val="6"/>
            <w:vAlign w:val="center"/>
          </w:tcPr>
          <w:p w14:paraId="2C16E917" w14:textId="77777777" w:rsidR="00EA6EFD" w:rsidRPr="007D0AAC" w:rsidRDefault="00EA6EFD" w:rsidP="000925AC">
            <w:pPr>
              <w:pStyle w:val="H1bodytext"/>
              <w:spacing w:after="0"/>
              <w:ind w:left="0"/>
              <w:rPr>
                <w:rFonts w:ascii="Arial" w:hAnsi="Arial"/>
                <w:sz w:val="20"/>
              </w:rPr>
            </w:pPr>
            <w:r>
              <w:rPr>
                <w:rFonts w:ascii="Arial" w:hAnsi="Arial"/>
                <w:sz w:val="20"/>
              </w:rPr>
              <w:t>Navigate to the Testing Directory</w:t>
            </w:r>
          </w:p>
        </w:tc>
      </w:tr>
      <w:tr w:rsidR="00EA6EFD" w:rsidRPr="007D0AAC" w14:paraId="0DCC9A98" w14:textId="77777777" w:rsidTr="00251247">
        <w:trPr>
          <w:cantSplit/>
          <w:trHeight w:val="485"/>
        </w:trPr>
        <w:tc>
          <w:tcPr>
            <w:tcW w:w="1280" w:type="dxa"/>
            <w:vAlign w:val="center"/>
          </w:tcPr>
          <w:p w14:paraId="3578B451" w14:textId="77777777" w:rsidR="00EA6EFD" w:rsidRPr="007D0AAC" w:rsidRDefault="00EA6EFD" w:rsidP="000925AC">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72AA6409" w14:textId="77777777" w:rsidR="00EA6EFD" w:rsidRPr="007D0AAC" w:rsidRDefault="00EA6EFD" w:rsidP="000925AC">
            <w:pPr>
              <w:pStyle w:val="H1bodytext"/>
              <w:spacing w:after="0"/>
              <w:ind w:left="0"/>
              <w:rPr>
                <w:rFonts w:ascii="Arial" w:hAnsi="Arial"/>
                <w:sz w:val="20"/>
              </w:rPr>
            </w:pPr>
            <w:r>
              <w:rPr>
                <w:rFonts w:ascii="Arial" w:hAnsi="Arial"/>
                <w:sz w:val="20"/>
              </w:rPr>
              <w:t xml:space="preserve">Start application </w:t>
            </w:r>
            <w:r>
              <w:rPr>
                <w:rFonts w:ascii="Arial" w:hAnsi="Arial"/>
                <w:i/>
                <w:iCs/>
                <w:sz w:val="20"/>
              </w:rPr>
              <w:t>runner_run_AT-5.sh</w:t>
            </w:r>
          </w:p>
        </w:tc>
      </w:tr>
      <w:tr w:rsidR="00EA6EFD" w14:paraId="32FF38C1" w14:textId="77777777" w:rsidTr="00251247">
        <w:trPr>
          <w:cantSplit/>
          <w:trHeight w:val="1340"/>
        </w:trPr>
        <w:tc>
          <w:tcPr>
            <w:tcW w:w="1280" w:type="dxa"/>
            <w:vAlign w:val="center"/>
          </w:tcPr>
          <w:p w14:paraId="7D536D4A" w14:textId="77777777" w:rsidR="00EA6EFD" w:rsidRDefault="00EA6EFD" w:rsidP="000925AC">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0494B94E" w14:textId="77777777" w:rsidR="00EA6EFD" w:rsidRDefault="00EA6EFD" w:rsidP="000925AC">
            <w:pPr>
              <w:pStyle w:val="H1bodytext"/>
              <w:spacing w:after="0"/>
              <w:ind w:left="0"/>
              <w:rPr>
                <w:rFonts w:ascii="Arial" w:hAnsi="Arial"/>
                <w:sz w:val="20"/>
              </w:rPr>
            </w:pPr>
            <w:r>
              <w:rPr>
                <w:rFonts w:ascii="Arial" w:hAnsi="Arial"/>
                <w:sz w:val="20"/>
              </w:rPr>
              <w:t xml:space="preserve">Wait until tool finishes processing the data files.  </w:t>
            </w:r>
          </w:p>
          <w:p w14:paraId="58959DE8" w14:textId="77777777" w:rsidR="00EA6EFD" w:rsidRDefault="00EA6EFD" w:rsidP="000925AC">
            <w:pPr>
              <w:pStyle w:val="H1bodytext"/>
              <w:spacing w:after="0"/>
              <w:ind w:left="0"/>
              <w:rPr>
                <w:rFonts w:ascii="Arial" w:hAnsi="Arial"/>
                <w:sz w:val="20"/>
              </w:rPr>
            </w:pPr>
          </w:p>
          <w:p w14:paraId="7ED7AC70" w14:textId="77777777" w:rsidR="00EA6EFD" w:rsidRDefault="00EA6EFD" w:rsidP="000925AC">
            <w:pPr>
              <w:pStyle w:val="H1bodytext"/>
              <w:spacing w:after="0"/>
              <w:ind w:left="0"/>
              <w:rPr>
                <w:rFonts w:ascii="Arial" w:hAnsi="Arial"/>
                <w:sz w:val="20"/>
              </w:rPr>
            </w:pPr>
            <w:r>
              <w:rPr>
                <w:rFonts w:ascii="Arial" w:hAnsi="Arial"/>
                <w:sz w:val="20"/>
              </w:rPr>
              <w:t>Note: The P2R model files were processed as part of the AT-1 test case. The AT-4 test case uses the post-processed *.</w:t>
            </w:r>
            <w:proofErr w:type="spellStart"/>
            <w:r>
              <w:rPr>
                <w:rFonts w:ascii="Arial" w:hAnsi="Arial"/>
                <w:sz w:val="20"/>
              </w:rPr>
              <w:t>pkl</w:t>
            </w:r>
            <w:proofErr w:type="spellEnd"/>
            <w:r>
              <w:rPr>
                <w:rFonts w:ascii="Arial" w:hAnsi="Arial"/>
                <w:sz w:val="20"/>
              </w:rPr>
              <w:t xml:space="preserve"> files already generated in AT-1 which should speed up the process.  Processing for this test case should take between 5 – 30 minutes to run.</w:t>
            </w:r>
          </w:p>
        </w:tc>
      </w:tr>
      <w:tr w:rsidR="00EA6EFD" w14:paraId="404C82B9" w14:textId="77777777" w:rsidTr="00251247">
        <w:trPr>
          <w:cantSplit/>
          <w:trHeight w:val="1340"/>
        </w:trPr>
        <w:tc>
          <w:tcPr>
            <w:tcW w:w="1280" w:type="dxa"/>
            <w:vAlign w:val="center"/>
          </w:tcPr>
          <w:p w14:paraId="04310588" w14:textId="77777777" w:rsidR="00EA6EFD" w:rsidRDefault="00EA6EFD" w:rsidP="000925AC">
            <w:pPr>
              <w:pStyle w:val="H1bodytext"/>
              <w:spacing w:after="0"/>
              <w:ind w:left="0"/>
              <w:jc w:val="center"/>
              <w:rPr>
                <w:rFonts w:ascii="Arial" w:hAnsi="Arial"/>
                <w:sz w:val="20"/>
              </w:rPr>
            </w:pPr>
            <w:r>
              <w:rPr>
                <w:rFonts w:ascii="Arial" w:hAnsi="Arial"/>
                <w:sz w:val="20"/>
              </w:rPr>
              <w:t>3</w:t>
            </w:r>
          </w:p>
        </w:tc>
        <w:tc>
          <w:tcPr>
            <w:tcW w:w="3310" w:type="dxa"/>
            <w:vAlign w:val="center"/>
          </w:tcPr>
          <w:p w14:paraId="67ADD578" w14:textId="77777777" w:rsidR="00EA6EFD" w:rsidRDefault="00EA6EFD" w:rsidP="000925AC">
            <w:pPr>
              <w:pStyle w:val="H1bodytext"/>
              <w:spacing w:after="0"/>
              <w:ind w:left="0"/>
              <w:rPr>
                <w:rFonts w:ascii="Arial" w:hAnsi="Arial"/>
                <w:sz w:val="20"/>
              </w:rPr>
            </w:pPr>
            <w:r>
              <w:rPr>
                <w:rFonts w:ascii="Arial" w:hAnsi="Arial"/>
                <w:sz w:val="20"/>
              </w:rPr>
              <w:t xml:space="preserve">If </w:t>
            </w:r>
            <w:proofErr w:type="spellStart"/>
            <w:r>
              <w:rPr>
                <w:rFonts w:ascii="Arial" w:hAnsi="Arial"/>
                <w:sz w:val="20"/>
              </w:rPr>
              <w:t>HSSM_builder</w:t>
            </w:r>
            <w:proofErr w:type="spellEnd"/>
            <w:r>
              <w:rPr>
                <w:rFonts w:ascii="Arial" w:hAnsi="Arial"/>
                <w:sz w:val="20"/>
              </w:rPr>
              <w:t xml:space="preserve"> runs to completion</w:t>
            </w:r>
          </w:p>
        </w:tc>
        <w:tc>
          <w:tcPr>
            <w:tcW w:w="4230" w:type="dxa"/>
            <w:gridSpan w:val="3"/>
            <w:vAlign w:val="center"/>
          </w:tcPr>
          <w:p w14:paraId="12E35D19" w14:textId="77777777" w:rsidR="00EA6EFD" w:rsidRDefault="00EA6EFD" w:rsidP="000925AC">
            <w:pPr>
              <w:pStyle w:val="H1bodytext"/>
              <w:spacing w:after="0"/>
              <w:ind w:left="0"/>
              <w:rPr>
                <w:rFonts w:ascii="Arial" w:hAnsi="Arial"/>
                <w:sz w:val="20"/>
              </w:rPr>
            </w:pPr>
            <w:r>
              <w:rPr>
                <w:rFonts w:ascii="Arial" w:hAnsi="Arial"/>
                <w:sz w:val="20"/>
              </w:rPr>
              <w:t>Check that folder output_h-3/</w:t>
            </w:r>
            <w:proofErr w:type="spellStart"/>
            <w:r>
              <w:rPr>
                <w:rFonts w:ascii="Arial" w:hAnsi="Arial"/>
                <w:sz w:val="20"/>
              </w:rPr>
              <w:t>step_format</w:t>
            </w:r>
            <w:proofErr w:type="spellEnd"/>
            <w:r>
              <w:rPr>
                <w:rFonts w:ascii="Arial" w:hAnsi="Arial"/>
                <w:sz w:val="20"/>
              </w:rPr>
              <w:t xml:space="preserve"> exists and has files:</w:t>
            </w:r>
          </w:p>
          <w:p w14:paraId="37774F44" w14:textId="77777777" w:rsidR="00EA6EFD" w:rsidRDefault="00EA6EFD" w:rsidP="000925AC">
            <w:pPr>
              <w:pStyle w:val="H1bodytext"/>
              <w:spacing w:after="0"/>
              <w:ind w:left="0"/>
              <w:rPr>
                <w:rFonts w:ascii="Arial" w:hAnsi="Arial"/>
                <w:sz w:val="20"/>
              </w:rPr>
            </w:pPr>
            <w:r w:rsidRPr="00633CED">
              <w:rPr>
                <w:rFonts w:ascii="Arial" w:hAnsi="Arial"/>
                <w:sz w:val="20"/>
              </w:rPr>
              <w:t>i100j51k4_hss.dat</w:t>
            </w:r>
          </w:p>
          <w:p w14:paraId="7728AC9B" w14:textId="77777777" w:rsidR="00EA6EFD" w:rsidRDefault="00EA6EFD" w:rsidP="000925AC">
            <w:pPr>
              <w:pStyle w:val="H1bodytext"/>
              <w:spacing w:after="0"/>
              <w:ind w:left="0"/>
              <w:rPr>
                <w:rFonts w:ascii="Arial" w:hAnsi="Arial"/>
                <w:sz w:val="20"/>
              </w:rPr>
            </w:pPr>
            <w:r w:rsidRPr="00633CED">
              <w:rPr>
                <w:rFonts w:ascii="Arial" w:hAnsi="Arial"/>
                <w:sz w:val="20"/>
              </w:rPr>
              <w:t>mt3d.hss</w:t>
            </w:r>
          </w:p>
        </w:tc>
        <w:tc>
          <w:tcPr>
            <w:tcW w:w="1170" w:type="dxa"/>
            <w:vAlign w:val="center"/>
          </w:tcPr>
          <w:p w14:paraId="6E72AC65" w14:textId="4BF7247F" w:rsidR="00EA6EFD" w:rsidRDefault="005F34A3" w:rsidP="000925AC">
            <w:pPr>
              <w:pStyle w:val="H1bodytext"/>
              <w:spacing w:after="0"/>
              <w:ind w:left="0"/>
              <w:rPr>
                <w:rFonts w:ascii="Arial" w:hAnsi="Arial"/>
                <w:sz w:val="20"/>
              </w:rPr>
            </w:pPr>
            <w:r>
              <w:rPr>
                <w:rFonts w:ascii="Arial" w:hAnsi="Arial"/>
                <w:sz w:val="20"/>
              </w:rPr>
              <w:t>PASS</w:t>
            </w:r>
          </w:p>
        </w:tc>
      </w:tr>
      <w:tr w:rsidR="00EA6EFD" w14:paraId="6CE1EB75" w14:textId="77777777" w:rsidTr="00251247">
        <w:trPr>
          <w:cantSplit/>
          <w:trHeight w:val="1340"/>
        </w:trPr>
        <w:tc>
          <w:tcPr>
            <w:tcW w:w="1280" w:type="dxa"/>
            <w:vAlign w:val="center"/>
          </w:tcPr>
          <w:p w14:paraId="523FB990" w14:textId="77777777" w:rsidR="00EA6EFD" w:rsidRDefault="00EA6EFD" w:rsidP="000925AC">
            <w:pPr>
              <w:pStyle w:val="H1bodytext"/>
              <w:spacing w:after="0"/>
              <w:ind w:left="0"/>
              <w:jc w:val="center"/>
              <w:rPr>
                <w:rFonts w:ascii="Arial" w:hAnsi="Arial"/>
                <w:sz w:val="20"/>
              </w:rPr>
            </w:pPr>
            <w:r>
              <w:rPr>
                <w:rFonts w:ascii="Arial" w:hAnsi="Arial"/>
                <w:sz w:val="20"/>
              </w:rPr>
              <w:t>4</w:t>
            </w:r>
          </w:p>
        </w:tc>
        <w:tc>
          <w:tcPr>
            <w:tcW w:w="3310" w:type="dxa"/>
            <w:vAlign w:val="center"/>
          </w:tcPr>
          <w:p w14:paraId="71BEB8A7" w14:textId="77777777" w:rsidR="00EA6EFD" w:rsidRDefault="00EA6EFD" w:rsidP="000925AC">
            <w:pPr>
              <w:pStyle w:val="H1bodytext"/>
              <w:spacing w:after="0"/>
              <w:ind w:left="0"/>
              <w:rPr>
                <w:rFonts w:ascii="Arial" w:hAnsi="Arial"/>
                <w:sz w:val="20"/>
              </w:rPr>
            </w:pPr>
            <w:r>
              <w:rPr>
                <w:rFonts w:ascii="Arial" w:hAnsi="Arial"/>
                <w:sz w:val="20"/>
              </w:rPr>
              <w:t xml:space="preserve">Check format of </w:t>
            </w:r>
            <w:proofErr w:type="spellStart"/>
            <w:r>
              <w:rPr>
                <w:rFonts w:ascii="Arial" w:hAnsi="Arial"/>
                <w:sz w:val="20"/>
              </w:rPr>
              <w:t>step_format</w:t>
            </w:r>
            <w:proofErr w:type="spellEnd"/>
            <w:r>
              <w:rPr>
                <w:rFonts w:ascii="Arial" w:hAnsi="Arial"/>
                <w:sz w:val="20"/>
              </w:rPr>
              <w:t>/</w:t>
            </w:r>
            <w:r w:rsidRPr="00633CED">
              <w:rPr>
                <w:rFonts w:ascii="Arial" w:hAnsi="Arial"/>
                <w:sz w:val="20"/>
              </w:rPr>
              <w:t>i100j51k4_hss.dat</w:t>
            </w:r>
          </w:p>
          <w:p w14:paraId="3CBEDBB9" w14:textId="77777777" w:rsidR="00EA6EFD" w:rsidRDefault="00EA6EFD" w:rsidP="000925AC">
            <w:pPr>
              <w:pStyle w:val="H1bodytext"/>
              <w:spacing w:after="0"/>
              <w:ind w:left="0"/>
              <w:rPr>
                <w:rFonts w:ascii="Arial" w:hAnsi="Arial"/>
                <w:sz w:val="20"/>
              </w:rPr>
            </w:pPr>
          </w:p>
        </w:tc>
        <w:tc>
          <w:tcPr>
            <w:tcW w:w="4230" w:type="dxa"/>
            <w:gridSpan w:val="3"/>
            <w:vAlign w:val="center"/>
          </w:tcPr>
          <w:p w14:paraId="01002832" w14:textId="77777777" w:rsidR="00EA6EFD" w:rsidRDefault="00EA6EFD" w:rsidP="000925AC">
            <w:pPr>
              <w:pStyle w:val="H1bodytext"/>
              <w:spacing w:after="0"/>
              <w:ind w:left="0"/>
              <w:rPr>
                <w:rFonts w:ascii="Arial" w:hAnsi="Arial"/>
                <w:sz w:val="20"/>
              </w:rPr>
            </w:pPr>
            <w:r>
              <w:rPr>
                <w:rFonts w:ascii="Arial" w:hAnsi="Arial"/>
                <w:sz w:val="20"/>
              </w:rPr>
              <w:t xml:space="preserve">Data should be in a step format </w:t>
            </w:r>
            <w:proofErr w:type="spellStart"/>
            <w:r>
              <w:rPr>
                <w:rFonts w:ascii="Arial" w:hAnsi="Arial"/>
                <w:sz w:val="20"/>
              </w:rPr>
              <w:t>ie</w:t>
            </w:r>
            <w:proofErr w:type="spellEnd"/>
            <w:r>
              <w:rPr>
                <w:rFonts w:ascii="Arial" w:hAnsi="Arial"/>
                <w:sz w:val="20"/>
              </w:rPr>
              <w:t>:</w:t>
            </w:r>
          </w:p>
          <w:p w14:paraId="7E12AD6C" w14:textId="77777777" w:rsidR="00EA6EFD" w:rsidRDefault="00EA6EFD" w:rsidP="000925AC">
            <w:pPr>
              <w:pStyle w:val="H1bodytext"/>
              <w:spacing w:after="0"/>
              <w:ind w:left="0"/>
              <w:rPr>
                <w:rFonts w:ascii="Arial" w:hAnsi="Arial"/>
                <w:sz w:val="20"/>
              </w:rPr>
            </w:pPr>
          </w:p>
          <w:p w14:paraId="2D940F55" w14:textId="77777777" w:rsidR="00EA6EFD" w:rsidRDefault="00EA6EFD" w:rsidP="000925AC">
            <w:pPr>
              <w:pStyle w:val="H1bodytext"/>
              <w:spacing w:after="0"/>
              <w:ind w:left="0"/>
              <w:rPr>
                <w:rFonts w:ascii="Arial" w:hAnsi="Arial"/>
                <w:sz w:val="20"/>
              </w:rPr>
            </w:pPr>
            <w:r>
              <w:rPr>
                <w:rFonts w:ascii="Arial" w:hAnsi="Arial"/>
                <w:sz w:val="20"/>
              </w:rPr>
              <w:t>day1 0 rate1</w:t>
            </w:r>
          </w:p>
          <w:p w14:paraId="241D0214" w14:textId="77777777" w:rsidR="00EA6EFD" w:rsidRDefault="00EA6EFD" w:rsidP="000925AC">
            <w:pPr>
              <w:pStyle w:val="H1bodytext"/>
              <w:spacing w:after="0"/>
              <w:ind w:left="0"/>
              <w:rPr>
                <w:rFonts w:ascii="Arial" w:hAnsi="Arial"/>
                <w:sz w:val="20"/>
              </w:rPr>
            </w:pPr>
            <w:r>
              <w:rPr>
                <w:rFonts w:ascii="Arial" w:hAnsi="Arial"/>
                <w:sz w:val="20"/>
              </w:rPr>
              <w:t>day2 0 rate1</w:t>
            </w:r>
          </w:p>
          <w:p w14:paraId="07E576B6" w14:textId="77777777" w:rsidR="00EA6EFD" w:rsidRDefault="00EA6EFD" w:rsidP="000925AC">
            <w:pPr>
              <w:pStyle w:val="H1bodytext"/>
              <w:spacing w:after="0"/>
              <w:ind w:left="0"/>
              <w:rPr>
                <w:rFonts w:ascii="Arial" w:hAnsi="Arial"/>
                <w:sz w:val="20"/>
              </w:rPr>
            </w:pPr>
            <w:r>
              <w:rPr>
                <w:rFonts w:ascii="Arial" w:hAnsi="Arial"/>
                <w:sz w:val="20"/>
              </w:rPr>
              <w:t>day2 0 rate2</w:t>
            </w:r>
          </w:p>
          <w:p w14:paraId="0907D580" w14:textId="77777777" w:rsidR="00EA6EFD" w:rsidRDefault="00EA6EFD" w:rsidP="000925AC">
            <w:pPr>
              <w:pStyle w:val="H1bodytext"/>
              <w:spacing w:after="0"/>
              <w:ind w:left="0"/>
              <w:rPr>
                <w:rFonts w:ascii="Arial" w:hAnsi="Arial"/>
                <w:sz w:val="20"/>
              </w:rPr>
            </w:pPr>
            <w:r>
              <w:rPr>
                <w:rFonts w:ascii="Arial" w:hAnsi="Arial"/>
                <w:sz w:val="20"/>
              </w:rPr>
              <w:t>day3 0 rate2</w:t>
            </w:r>
          </w:p>
          <w:p w14:paraId="0C963784" w14:textId="77777777" w:rsidR="00EA6EFD" w:rsidRDefault="00EA6EFD" w:rsidP="000925AC">
            <w:pPr>
              <w:pStyle w:val="H1bodytext"/>
              <w:spacing w:after="0"/>
              <w:ind w:left="0"/>
              <w:rPr>
                <w:rFonts w:ascii="Arial" w:hAnsi="Arial"/>
                <w:sz w:val="20"/>
              </w:rPr>
            </w:pPr>
            <w:r>
              <w:rPr>
                <w:rFonts w:ascii="Arial" w:hAnsi="Arial"/>
                <w:sz w:val="20"/>
              </w:rPr>
              <w:t>day3 0 rate3</w:t>
            </w:r>
          </w:p>
          <w:p w14:paraId="79DC7647" w14:textId="77777777" w:rsidR="00EA6EFD" w:rsidRDefault="00EA6EFD" w:rsidP="000925AC">
            <w:pPr>
              <w:pStyle w:val="H1bodytext"/>
              <w:spacing w:after="0"/>
              <w:ind w:left="0"/>
              <w:rPr>
                <w:rFonts w:ascii="Arial" w:hAnsi="Arial"/>
                <w:sz w:val="20"/>
              </w:rPr>
            </w:pPr>
            <w:proofErr w:type="spellStart"/>
            <w:r>
              <w:rPr>
                <w:rFonts w:ascii="Arial" w:hAnsi="Arial"/>
                <w:sz w:val="20"/>
              </w:rPr>
              <w:t>etc</w:t>
            </w:r>
            <w:proofErr w:type="spellEnd"/>
          </w:p>
        </w:tc>
        <w:tc>
          <w:tcPr>
            <w:tcW w:w="1170" w:type="dxa"/>
            <w:vAlign w:val="center"/>
          </w:tcPr>
          <w:p w14:paraId="19B26BE5" w14:textId="5D45FC4D" w:rsidR="00EA6EFD" w:rsidRDefault="005F34A3" w:rsidP="000925AC">
            <w:pPr>
              <w:pStyle w:val="H1bodytext"/>
              <w:spacing w:after="0"/>
              <w:ind w:left="0"/>
              <w:rPr>
                <w:rFonts w:ascii="Arial" w:hAnsi="Arial"/>
                <w:sz w:val="20"/>
              </w:rPr>
            </w:pPr>
            <w:r>
              <w:rPr>
                <w:rFonts w:ascii="Arial" w:hAnsi="Arial"/>
                <w:sz w:val="20"/>
              </w:rPr>
              <w:t>PASS</w:t>
            </w:r>
          </w:p>
        </w:tc>
      </w:tr>
    </w:tbl>
    <w:p w14:paraId="1D040F3C" w14:textId="77777777" w:rsidR="000411E7" w:rsidRDefault="000411E7"/>
    <w:sectPr w:rsidR="000411E7" w:rsidSect="00AC595E">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55357" w16cex:dateUtc="2020-10-05T15:09:00Z"/>
  <w16cex:commentExtensible w16cex:durableId="2325568A" w16cex:dateUtc="2020-10-05T15:23:00Z"/>
  <w16cex:commentExtensible w16cex:durableId="23255570" w16cex:dateUtc="2020-10-05T15:18:00Z"/>
  <w16cex:commentExtensible w16cex:durableId="23316449" w16cex:dateUtc="2020-10-14T18:49:00Z"/>
  <w16cex:commentExtensible w16cex:durableId="2326E555" w16cex:dateUtc="2020-10-06T19:45:00Z"/>
  <w16cex:commentExtensible w16cex:durableId="23255763" w16cex:dateUtc="2020-10-05T15:27:00Z"/>
  <w16cex:commentExtensible w16cex:durableId="23316466" w16cex:dateUtc="2020-10-14T18:49:00Z"/>
  <w16cex:commentExtensible w16cex:durableId="233164A1" w16cex:dateUtc="2020-10-14T18:5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E0E38" w14:textId="77777777" w:rsidR="00427BB4" w:rsidRDefault="00427BB4">
      <w:r>
        <w:separator/>
      </w:r>
    </w:p>
  </w:endnote>
  <w:endnote w:type="continuationSeparator" w:id="0">
    <w:p w14:paraId="5499C546" w14:textId="77777777" w:rsidR="00427BB4" w:rsidRDefault="00427BB4">
      <w:r>
        <w:continuationSeparator/>
      </w:r>
    </w:p>
  </w:endnote>
  <w:endnote w:type="continuationNotice" w:id="1">
    <w:p w14:paraId="5635A16C" w14:textId="77777777" w:rsidR="00427BB4" w:rsidRDefault="00427B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427BB4" w:rsidRPr="00F91BB5" w:rsidRDefault="00427BB4" w:rsidP="00AC595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132BC" w14:textId="77777777" w:rsidR="00427BB4" w:rsidRDefault="00427BB4">
      <w:r>
        <w:separator/>
      </w:r>
    </w:p>
  </w:footnote>
  <w:footnote w:type="continuationSeparator" w:id="0">
    <w:p w14:paraId="16A1B63F" w14:textId="77777777" w:rsidR="00427BB4" w:rsidRDefault="00427BB4">
      <w:r>
        <w:continuationSeparator/>
      </w:r>
    </w:p>
  </w:footnote>
  <w:footnote w:type="continuationNotice" w:id="1">
    <w:p w14:paraId="2EA59205" w14:textId="77777777" w:rsidR="00427BB4" w:rsidRDefault="00427B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427BB4" w:rsidRDefault="00427BB4" w:rsidP="00AC595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427BB4" w:rsidRPr="00695DB6" w:rsidRDefault="00427BB4" w:rsidP="00AC595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427BB4" w:rsidRPr="00F00772" w:rsidRDefault="00427BB4" w:rsidP="00AC595E">
    <w:pPr>
      <w:pStyle w:val="Spacer"/>
      <w:rPr>
        <w:rFonts w:ascii="Arial" w:hAnsi="Arial"/>
        <w:sz w:val="2"/>
      </w:rPr>
    </w:pPr>
  </w:p>
  <w:p w14:paraId="2093252F" w14:textId="77777777" w:rsidR="00427BB4" w:rsidRPr="00F00772" w:rsidRDefault="00427BB4">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427BB4" w:rsidRDefault="00427BB4" w:rsidP="00AC595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427BB4" w:rsidRPr="00105BF0" w:rsidRDefault="00427BB4" w:rsidP="00AC595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5CF4"/>
    <w:multiLevelType w:val="hybridMultilevel"/>
    <w:tmpl w:val="AA7E35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60934"/>
    <w:multiLevelType w:val="hybridMultilevel"/>
    <w:tmpl w:val="F3E07572"/>
    <w:lvl w:ilvl="0" w:tplc="AB40243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BE11F73"/>
    <w:multiLevelType w:val="hybridMultilevel"/>
    <w:tmpl w:val="72885A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954C42"/>
    <w:multiLevelType w:val="hybridMultilevel"/>
    <w:tmpl w:val="9F7E4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07532D"/>
    <w:multiLevelType w:val="hybridMultilevel"/>
    <w:tmpl w:val="0AC43F52"/>
    <w:lvl w:ilvl="0" w:tplc="BCC0B9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E211EA3"/>
    <w:multiLevelType w:val="hybridMultilevel"/>
    <w:tmpl w:val="2BFE0C38"/>
    <w:lvl w:ilvl="0" w:tplc="213A0B56">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8"/>
  </w:num>
  <w:num w:numId="3">
    <w:abstractNumId w:val="2"/>
  </w:num>
  <w:num w:numId="4">
    <w:abstractNumId w:val="9"/>
  </w:num>
  <w:num w:numId="5">
    <w:abstractNumId w:val="0"/>
  </w:num>
  <w:num w:numId="6">
    <w:abstractNumId w:val="4"/>
  </w:num>
  <w:num w:numId="7">
    <w:abstractNumId w:val="1"/>
  </w:num>
  <w:num w:numId="8">
    <w:abstractNumId w:val="6"/>
  </w:num>
  <w:num w:numId="9">
    <w:abstractNumId w:val="10"/>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4BA"/>
    <w:rsid w:val="0000568E"/>
    <w:rsid w:val="00014C6F"/>
    <w:rsid w:val="00025C28"/>
    <w:rsid w:val="00034719"/>
    <w:rsid w:val="000411E7"/>
    <w:rsid w:val="00042CCD"/>
    <w:rsid w:val="00045C14"/>
    <w:rsid w:val="0006026C"/>
    <w:rsid w:val="00070406"/>
    <w:rsid w:val="00070DC6"/>
    <w:rsid w:val="0007219A"/>
    <w:rsid w:val="000748C6"/>
    <w:rsid w:val="000842C8"/>
    <w:rsid w:val="000851C6"/>
    <w:rsid w:val="000925AC"/>
    <w:rsid w:val="000A1479"/>
    <w:rsid w:val="000A2D9D"/>
    <w:rsid w:val="000A64E6"/>
    <w:rsid w:val="000A7089"/>
    <w:rsid w:val="000A7CFB"/>
    <w:rsid w:val="000B1B30"/>
    <w:rsid w:val="000C07A6"/>
    <w:rsid w:val="000C1EEC"/>
    <w:rsid w:val="000C4A28"/>
    <w:rsid w:val="000D535B"/>
    <w:rsid w:val="000D5CA8"/>
    <w:rsid w:val="000D5E18"/>
    <w:rsid w:val="000E58D4"/>
    <w:rsid w:val="000E5D54"/>
    <w:rsid w:val="000E666E"/>
    <w:rsid w:val="001004B7"/>
    <w:rsid w:val="00104B1F"/>
    <w:rsid w:val="00131597"/>
    <w:rsid w:val="00133177"/>
    <w:rsid w:val="00140CBD"/>
    <w:rsid w:val="00151D91"/>
    <w:rsid w:val="00161F7A"/>
    <w:rsid w:val="001635E8"/>
    <w:rsid w:val="00166252"/>
    <w:rsid w:val="001830BE"/>
    <w:rsid w:val="001906C5"/>
    <w:rsid w:val="0019146E"/>
    <w:rsid w:val="001B1038"/>
    <w:rsid w:val="001B4EC5"/>
    <w:rsid w:val="001D0648"/>
    <w:rsid w:val="001D1FC4"/>
    <w:rsid w:val="001E2504"/>
    <w:rsid w:val="001F19F6"/>
    <w:rsid w:val="001F406F"/>
    <w:rsid w:val="001F40B1"/>
    <w:rsid w:val="001F5CFC"/>
    <w:rsid w:val="0020043D"/>
    <w:rsid w:val="00200B6D"/>
    <w:rsid w:val="00207340"/>
    <w:rsid w:val="00225894"/>
    <w:rsid w:val="00240CA6"/>
    <w:rsid w:val="00245022"/>
    <w:rsid w:val="00247692"/>
    <w:rsid w:val="00251247"/>
    <w:rsid w:val="00253FA5"/>
    <w:rsid w:val="00255F96"/>
    <w:rsid w:val="00271651"/>
    <w:rsid w:val="00275187"/>
    <w:rsid w:val="002816E8"/>
    <w:rsid w:val="00283DAD"/>
    <w:rsid w:val="00283F8B"/>
    <w:rsid w:val="00294205"/>
    <w:rsid w:val="00294826"/>
    <w:rsid w:val="002955D1"/>
    <w:rsid w:val="002967E5"/>
    <w:rsid w:val="00297425"/>
    <w:rsid w:val="002A1E6D"/>
    <w:rsid w:val="002A1FA6"/>
    <w:rsid w:val="002A4A9A"/>
    <w:rsid w:val="002B0331"/>
    <w:rsid w:val="002C3481"/>
    <w:rsid w:val="002C480F"/>
    <w:rsid w:val="002C578A"/>
    <w:rsid w:val="002C6AEB"/>
    <w:rsid w:val="002D1C5C"/>
    <w:rsid w:val="002F51D4"/>
    <w:rsid w:val="002F68DE"/>
    <w:rsid w:val="002F780B"/>
    <w:rsid w:val="003025D3"/>
    <w:rsid w:val="00334745"/>
    <w:rsid w:val="00337D70"/>
    <w:rsid w:val="00343767"/>
    <w:rsid w:val="0034723E"/>
    <w:rsid w:val="00352B0F"/>
    <w:rsid w:val="00353999"/>
    <w:rsid w:val="003569D4"/>
    <w:rsid w:val="00361624"/>
    <w:rsid w:val="00361BF9"/>
    <w:rsid w:val="0036533B"/>
    <w:rsid w:val="00370475"/>
    <w:rsid w:val="0037635A"/>
    <w:rsid w:val="003802A6"/>
    <w:rsid w:val="00383537"/>
    <w:rsid w:val="00390F89"/>
    <w:rsid w:val="003949C1"/>
    <w:rsid w:val="003A306A"/>
    <w:rsid w:val="003A78BD"/>
    <w:rsid w:val="003A79E5"/>
    <w:rsid w:val="003B16A7"/>
    <w:rsid w:val="003C295E"/>
    <w:rsid w:val="003D004A"/>
    <w:rsid w:val="003E7C77"/>
    <w:rsid w:val="003F0D04"/>
    <w:rsid w:val="003F2E31"/>
    <w:rsid w:val="003F657F"/>
    <w:rsid w:val="0040583A"/>
    <w:rsid w:val="00414C8F"/>
    <w:rsid w:val="004241B1"/>
    <w:rsid w:val="00426E2E"/>
    <w:rsid w:val="00427BB4"/>
    <w:rsid w:val="00443431"/>
    <w:rsid w:val="00447308"/>
    <w:rsid w:val="004677D1"/>
    <w:rsid w:val="0047195B"/>
    <w:rsid w:val="004909F8"/>
    <w:rsid w:val="00492622"/>
    <w:rsid w:val="004931AA"/>
    <w:rsid w:val="004945B5"/>
    <w:rsid w:val="00494883"/>
    <w:rsid w:val="004A6174"/>
    <w:rsid w:val="004A6E5D"/>
    <w:rsid w:val="004B01B1"/>
    <w:rsid w:val="004B0A40"/>
    <w:rsid w:val="004B28A4"/>
    <w:rsid w:val="004B5415"/>
    <w:rsid w:val="004C448B"/>
    <w:rsid w:val="004D049E"/>
    <w:rsid w:val="004D1152"/>
    <w:rsid w:val="004F29C8"/>
    <w:rsid w:val="004F6FF0"/>
    <w:rsid w:val="00502AE1"/>
    <w:rsid w:val="00516186"/>
    <w:rsid w:val="0051792E"/>
    <w:rsid w:val="005233D3"/>
    <w:rsid w:val="005266D3"/>
    <w:rsid w:val="00527F9D"/>
    <w:rsid w:val="00533AF6"/>
    <w:rsid w:val="00536255"/>
    <w:rsid w:val="0053689F"/>
    <w:rsid w:val="00543668"/>
    <w:rsid w:val="00545093"/>
    <w:rsid w:val="00553FE1"/>
    <w:rsid w:val="00556F74"/>
    <w:rsid w:val="00573FA1"/>
    <w:rsid w:val="00576AE5"/>
    <w:rsid w:val="005778DA"/>
    <w:rsid w:val="005800AB"/>
    <w:rsid w:val="005826E8"/>
    <w:rsid w:val="00594022"/>
    <w:rsid w:val="005A5B54"/>
    <w:rsid w:val="005C284F"/>
    <w:rsid w:val="005C531A"/>
    <w:rsid w:val="005D301D"/>
    <w:rsid w:val="005D540A"/>
    <w:rsid w:val="005D67D7"/>
    <w:rsid w:val="005E31D0"/>
    <w:rsid w:val="005E47FD"/>
    <w:rsid w:val="005E67B1"/>
    <w:rsid w:val="005F34A3"/>
    <w:rsid w:val="005F5A5D"/>
    <w:rsid w:val="00602E65"/>
    <w:rsid w:val="006150B9"/>
    <w:rsid w:val="00631A95"/>
    <w:rsid w:val="00633CED"/>
    <w:rsid w:val="00636E9A"/>
    <w:rsid w:val="006504D7"/>
    <w:rsid w:val="00660CA5"/>
    <w:rsid w:val="006627DC"/>
    <w:rsid w:val="0066314E"/>
    <w:rsid w:val="00666956"/>
    <w:rsid w:val="0067511B"/>
    <w:rsid w:val="006752E1"/>
    <w:rsid w:val="006766EE"/>
    <w:rsid w:val="006773AE"/>
    <w:rsid w:val="00680570"/>
    <w:rsid w:val="00681DBE"/>
    <w:rsid w:val="006849E5"/>
    <w:rsid w:val="00692235"/>
    <w:rsid w:val="006A2BC9"/>
    <w:rsid w:val="006A6D4F"/>
    <w:rsid w:val="006B5E55"/>
    <w:rsid w:val="006B62B8"/>
    <w:rsid w:val="006C0DE8"/>
    <w:rsid w:val="006C519E"/>
    <w:rsid w:val="00706005"/>
    <w:rsid w:val="007106FB"/>
    <w:rsid w:val="0071721A"/>
    <w:rsid w:val="00723E77"/>
    <w:rsid w:val="007246F9"/>
    <w:rsid w:val="00733F9E"/>
    <w:rsid w:val="00734E4C"/>
    <w:rsid w:val="00735C23"/>
    <w:rsid w:val="00741FFB"/>
    <w:rsid w:val="0074220F"/>
    <w:rsid w:val="0075297B"/>
    <w:rsid w:val="00755BFE"/>
    <w:rsid w:val="0076115F"/>
    <w:rsid w:val="007621EB"/>
    <w:rsid w:val="0076616F"/>
    <w:rsid w:val="00766A9F"/>
    <w:rsid w:val="0077047E"/>
    <w:rsid w:val="00773AF7"/>
    <w:rsid w:val="007744E5"/>
    <w:rsid w:val="007771FB"/>
    <w:rsid w:val="007824F5"/>
    <w:rsid w:val="007833B5"/>
    <w:rsid w:val="00787241"/>
    <w:rsid w:val="00797EF9"/>
    <w:rsid w:val="007A43F6"/>
    <w:rsid w:val="007A4CBE"/>
    <w:rsid w:val="007B49F9"/>
    <w:rsid w:val="007B69FC"/>
    <w:rsid w:val="007C1102"/>
    <w:rsid w:val="007C128D"/>
    <w:rsid w:val="007C5475"/>
    <w:rsid w:val="007C69B0"/>
    <w:rsid w:val="007D047A"/>
    <w:rsid w:val="007D1F10"/>
    <w:rsid w:val="007D2513"/>
    <w:rsid w:val="007D57E1"/>
    <w:rsid w:val="007E20AD"/>
    <w:rsid w:val="007E27A9"/>
    <w:rsid w:val="007E6297"/>
    <w:rsid w:val="007F23AB"/>
    <w:rsid w:val="007F6935"/>
    <w:rsid w:val="007F77EA"/>
    <w:rsid w:val="008055EE"/>
    <w:rsid w:val="00810B6D"/>
    <w:rsid w:val="008129E3"/>
    <w:rsid w:val="00826D06"/>
    <w:rsid w:val="00837956"/>
    <w:rsid w:val="008413CE"/>
    <w:rsid w:val="00851624"/>
    <w:rsid w:val="00852103"/>
    <w:rsid w:val="0086031F"/>
    <w:rsid w:val="008614F2"/>
    <w:rsid w:val="00864E67"/>
    <w:rsid w:val="00865782"/>
    <w:rsid w:val="00873AA8"/>
    <w:rsid w:val="00873F13"/>
    <w:rsid w:val="00875841"/>
    <w:rsid w:val="00875F17"/>
    <w:rsid w:val="00876017"/>
    <w:rsid w:val="00883914"/>
    <w:rsid w:val="008A7D60"/>
    <w:rsid w:val="008A7F59"/>
    <w:rsid w:val="008B0B97"/>
    <w:rsid w:val="008B3F2A"/>
    <w:rsid w:val="008B5AB7"/>
    <w:rsid w:val="008C7D1B"/>
    <w:rsid w:val="008D0CB4"/>
    <w:rsid w:val="008D378A"/>
    <w:rsid w:val="008D40D3"/>
    <w:rsid w:val="008D4FC2"/>
    <w:rsid w:val="008E5A5F"/>
    <w:rsid w:val="008E5E7E"/>
    <w:rsid w:val="008F427F"/>
    <w:rsid w:val="0090375D"/>
    <w:rsid w:val="00906A3C"/>
    <w:rsid w:val="009149D7"/>
    <w:rsid w:val="0091603F"/>
    <w:rsid w:val="009208BB"/>
    <w:rsid w:val="00921AFB"/>
    <w:rsid w:val="00922C85"/>
    <w:rsid w:val="00933424"/>
    <w:rsid w:val="00943BA3"/>
    <w:rsid w:val="009463BD"/>
    <w:rsid w:val="00955FDE"/>
    <w:rsid w:val="00956AC7"/>
    <w:rsid w:val="00956C71"/>
    <w:rsid w:val="00965602"/>
    <w:rsid w:val="00967217"/>
    <w:rsid w:val="00973CDA"/>
    <w:rsid w:val="00981E5E"/>
    <w:rsid w:val="00983396"/>
    <w:rsid w:val="0098698B"/>
    <w:rsid w:val="00986CC6"/>
    <w:rsid w:val="009954A4"/>
    <w:rsid w:val="009A34F0"/>
    <w:rsid w:val="009A42BA"/>
    <w:rsid w:val="009B1580"/>
    <w:rsid w:val="009C7492"/>
    <w:rsid w:val="009D0B47"/>
    <w:rsid w:val="009D48FD"/>
    <w:rsid w:val="009E3936"/>
    <w:rsid w:val="00A00654"/>
    <w:rsid w:val="00A0094B"/>
    <w:rsid w:val="00A06E1E"/>
    <w:rsid w:val="00A13B5B"/>
    <w:rsid w:val="00A1691F"/>
    <w:rsid w:val="00A24FE6"/>
    <w:rsid w:val="00A268A3"/>
    <w:rsid w:val="00A4195B"/>
    <w:rsid w:val="00A433FF"/>
    <w:rsid w:val="00A439BC"/>
    <w:rsid w:val="00A508CF"/>
    <w:rsid w:val="00A63DBB"/>
    <w:rsid w:val="00A64B8E"/>
    <w:rsid w:val="00A662FC"/>
    <w:rsid w:val="00A7431E"/>
    <w:rsid w:val="00A753DA"/>
    <w:rsid w:val="00A81A63"/>
    <w:rsid w:val="00A878C4"/>
    <w:rsid w:val="00AA2445"/>
    <w:rsid w:val="00AA565F"/>
    <w:rsid w:val="00AA7E45"/>
    <w:rsid w:val="00AB4DDD"/>
    <w:rsid w:val="00AB754E"/>
    <w:rsid w:val="00AC3A1A"/>
    <w:rsid w:val="00AC595E"/>
    <w:rsid w:val="00AE12E8"/>
    <w:rsid w:val="00AF0611"/>
    <w:rsid w:val="00B113C7"/>
    <w:rsid w:val="00B1623B"/>
    <w:rsid w:val="00B30800"/>
    <w:rsid w:val="00B3147C"/>
    <w:rsid w:val="00B40514"/>
    <w:rsid w:val="00B42F03"/>
    <w:rsid w:val="00B44E9B"/>
    <w:rsid w:val="00B5073E"/>
    <w:rsid w:val="00B539C6"/>
    <w:rsid w:val="00B64296"/>
    <w:rsid w:val="00B67B8B"/>
    <w:rsid w:val="00B72B7B"/>
    <w:rsid w:val="00B82129"/>
    <w:rsid w:val="00B82304"/>
    <w:rsid w:val="00B8410F"/>
    <w:rsid w:val="00B93D30"/>
    <w:rsid w:val="00BB3A43"/>
    <w:rsid w:val="00BB4FDB"/>
    <w:rsid w:val="00BC18D2"/>
    <w:rsid w:val="00BC2D32"/>
    <w:rsid w:val="00BC3C6D"/>
    <w:rsid w:val="00BD48BF"/>
    <w:rsid w:val="00BD6AB0"/>
    <w:rsid w:val="00BE4E16"/>
    <w:rsid w:val="00C00B6E"/>
    <w:rsid w:val="00C04E42"/>
    <w:rsid w:val="00C05080"/>
    <w:rsid w:val="00C10F27"/>
    <w:rsid w:val="00C16BF8"/>
    <w:rsid w:val="00C16E9A"/>
    <w:rsid w:val="00C20E08"/>
    <w:rsid w:val="00C25F79"/>
    <w:rsid w:val="00C33504"/>
    <w:rsid w:val="00C5173F"/>
    <w:rsid w:val="00C570E3"/>
    <w:rsid w:val="00C57DD7"/>
    <w:rsid w:val="00C60F73"/>
    <w:rsid w:val="00C65F9C"/>
    <w:rsid w:val="00C712A7"/>
    <w:rsid w:val="00C74F77"/>
    <w:rsid w:val="00CA0783"/>
    <w:rsid w:val="00CB2EDF"/>
    <w:rsid w:val="00CB5E6F"/>
    <w:rsid w:val="00CB6BF3"/>
    <w:rsid w:val="00CC0350"/>
    <w:rsid w:val="00CD6214"/>
    <w:rsid w:val="00CE035B"/>
    <w:rsid w:val="00CF2EAD"/>
    <w:rsid w:val="00D028BD"/>
    <w:rsid w:val="00D04DBB"/>
    <w:rsid w:val="00D073F6"/>
    <w:rsid w:val="00D10DF6"/>
    <w:rsid w:val="00D2220D"/>
    <w:rsid w:val="00D40478"/>
    <w:rsid w:val="00D43AC7"/>
    <w:rsid w:val="00D4705F"/>
    <w:rsid w:val="00D51700"/>
    <w:rsid w:val="00D52118"/>
    <w:rsid w:val="00D55C9E"/>
    <w:rsid w:val="00D56BFB"/>
    <w:rsid w:val="00D86F8D"/>
    <w:rsid w:val="00DA4586"/>
    <w:rsid w:val="00DB35EE"/>
    <w:rsid w:val="00DB45EB"/>
    <w:rsid w:val="00DB47C2"/>
    <w:rsid w:val="00DC0EC2"/>
    <w:rsid w:val="00DE04AE"/>
    <w:rsid w:val="00DE089C"/>
    <w:rsid w:val="00DF1A25"/>
    <w:rsid w:val="00E07976"/>
    <w:rsid w:val="00E11B66"/>
    <w:rsid w:val="00E15251"/>
    <w:rsid w:val="00E20967"/>
    <w:rsid w:val="00E21C52"/>
    <w:rsid w:val="00E224A3"/>
    <w:rsid w:val="00E232D4"/>
    <w:rsid w:val="00E2532E"/>
    <w:rsid w:val="00E44113"/>
    <w:rsid w:val="00E45FBA"/>
    <w:rsid w:val="00E563E2"/>
    <w:rsid w:val="00E575A0"/>
    <w:rsid w:val="00E62A15"/>
    <w:rsid w:val="00E713A6"/>
    <w:rsid w:val="00E73FEC"/>
    <w:rsid w:val="00E75662"/>
    <w:rsid w:val="00E90349"/>
    <w:rsid w:val="00EA2321"/>
    <w:rsid w:val="00EA63E8"/>
    <w:rsid w:val="00EA6EFD"/>
    <w:rsid w:val="00EB330C"/>
    <w:rsid w:val="00EB4430"/>
    <w:rsid w:val="00ED2B92"/>
    <w:rsid w:val="00ED7FF2"/>
    <w:rsid w:val="00EE20A1"/>
    <w:rsid w:val="00F00B9F"/>
    <w:rsid w:val="00F04F10"/>
    <w:rsid w:val="00F10B53"/>
    <w:rsid w:val="00F13AA0"/>
    <w:rsid w:val="00F2178F"/>
    <w:rsid w:val="00F27211"/>
    <w:rsid w:val="00F279D9"/>
    <w:rsid w:val="00F40DD8"/>
    <w:rsid w:val="00F5009D"/>
    <w:rsid w:val="00F50310"/>
    <w:rsid w:val="00F508A1"/>
    <w:rsid w:val="00F5498E"/>
    <w:rsid w:val="00F55198"/>
    <w:rsid w:val="00F57EB2"/>
    <w:rsid w:val="00F62FA3"/>
    <w:rsid w:val="00F67588"/>
    <w:rsid w:val="00F804DD"/>
    <w:rsid w:val="00F84720"/>
    <w:rsid w:val="00F84A31"/>
    <w:rsid w:val="00FA7CBD"/>
    <w:rsid w:val="00FC0545"/>
    <w:rsid w:val="00FC061E"/>
    <w:rsid w:val="00FC1AE8"/>
    <w:rsid w:val="00FD25F3"/>
    <w:rsid w:val="00FE2C4D"/>
    <w:rsid w:val="00FF14B0"/>
    <w:rsid w:val="00FF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754B79D4-5A2B-4E12-B726-27CA0B3F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50B9"/>
    <w:pPr>
      <w:keepNext/>
      <w:keepLines/>
      <w:numPr>
        <w:numId w:val="7"/>
      </w:numPr>
      <w:spacing w:before="240" w:after="120"/>
      <w:outlineLvl w:val="0"/>
    </w:pPr>
    <w:rPr>
      <w:rFonts w:ascii="Arial" w:eastAsiaTheme="majorEastAsia" w:hAnsi="Arial"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Table">
    <w:name w:val="Table"/>
    <w:basedOn w:val="Caption"/>
    <w:link w:val="TableChar"/>
    <w:qFormat/>
    <w:rsid w:val="00133177"/>
    <w:pPr>
      <w:keepNext/>
      <w:spacing w:after="0"/>
      <w:jc w:val="center"/>
    </w:pPr>
    <w:rPr>
      <w:rFonts w:ascii="Arial" w:eastAsiaTheme="minorHAnsi" w:hAnsi="Arial" w:cs="Arial"/>
      <w:b/>
      <w:i w:val="0"/>
      <w:color w:val="auto"/>
      <w:sz w:val="22"/>
    </w:rPr>
  </w:style>
  <w:style w:type="character" w:customStyle="1" w:styleId="TableChar">
    <w:name w:val="Table Char"/>
    <w:basedOn w:val="DefaultParagraphFont"/>
    <w:link w:val="Table"/>
    <w:rsid w:val="00133177"/>
    <w:rPr>
      <w:rFonts w:ascii="Arial" w:hAnsi="Arial" w:cs="Arial"/>
      <w:b/>
      <w:iCs/>
      <w:szCs w:val="18"/>
    </w:rPr>
  </w:style>
  <w:style w:type="paragraph" w:styleId="Caption">
    <w:name w:val="caption"/>
    <w:basedOn w:val="Normal"/>
    <w:next w:val="Normal"/>
    <w:uiPriority w:val="35"/>
    <w:semiHidden/>
    <w:unhideWhenUsed/>
    <w:qFormat/>
    <w:rsid w:val="00133177"/>
    <w:pPr>
      <w:spacing w:after="200"/>
    </w:pPr>
    <w:rPr>
      <w:i/>
      <w:iCs/>
      <w:color w:val="44546A" w:themeColor="text2"/>
      <w:sz w:val="18"/>
      <w:szCs w:val="18"/>
    </w:rPr>
  </w:style>
  <w:style w:type="character" w:styleId="PlaceholderText">
    <w:name w:val="Placeholder Text"/>
    <w:basedOn w:val="DefaultParagraphFont"/>
    <w:uiPriority w:val="99"/>
    <w:semiHidden/>
    <w:rsid w:val="00133177"/>
    <w:rPr>
      <w:color w:val="808080"/>
    </w:rPr>
  </w:style>
  <w:style w:type="table" w:customStyle="1" w:styleId="TableGrid1">
    <w:name w:val="Table Grid1"/>
    <w:basedOn w:val="TableNormal"/>
    <w:next w:val="TableGrid"/>
    <w:uiPriority w:val="39"/>
    <w:rsid w:val="0013317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1B3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50B9"/>
    <w:rPr>
      <w:rFonts w:ascii="Arial" w:eastAsiaTheme="majorEastAsia" w:hAnsi="Arial" w:cstheme="majorBidi"/>
      <w:b/>
      <w:sz w:val="24"/>
      <w:szCs w:val="32"/>
    </w:rPr>
  </w:style>
  <w:style w:type="paragraph" w:styleId="ListParagraph">
    <w:name w:val="List Paragraph"/>
    <w:basedOn w:val="Normal"/>
    <w:uiPriority w:val="34"/>
    <w:qFormat/>
    <w:rsid w:val="006150B9"/>
    <w:pPr>
      <w:ind w:left="720"/>
      <w:contextualSpacing/>
    </w:pPr>
    <w:rPr>
      <w:rFonts w:ascii="Arial" w:eastAsiaTheme="minorHAnsi" w:hAnsi="Arial" w:cs="Arial"/>
      <w:sz w:val="22"/>
      <w:szCs w:val="22"/>
    </w:rPr>
  </w:style>
  <w:style w:type="character" w:styleId="Hyperlink">
    <w:name w:val="Hyperlink"/>
    <w:basedOn w:val="DefaultParagraphFont"/>
    <w:uiPriority w:val="99"/>
    <w:unhideWhenUsed/>
    <w:rsid w:val="006150B9"/>
    <w:rPr>
      <w:color w:val="0563C1" w:themeColor="hyperlink"/>
      <w:u w:val="single"/>
    </w:rPr>
  </w:style>
  <w:style w:type="paragraph" w:customStyle="1" w:styleId="paragraph">
    <w:name w:val="paragraph"/>
    <w:basedOn w:val="Normal"/>
    <w:rsid w:val="00AA2445"/>
    <w:pPr>
      <w:spacing w:before="100" w:beforeAutospacing="1" w:after="100" w:afterAutospacing="1"/>
      <w:ind w:left="720"/>
    </w:pPr>
    <w:rPr>
      <w:rFonts w:ascii="Arial" w:eastAsiaTheme="minorHAnsi" w:hAnsi="Arial" w:cs="Arial"/>
      <w:sz w:val="22"/>
      <w:szCs w:val="22"/>
    </w:rPr>
  </w:style>
  <w:style w:type="character" w:customStyle="1" w:styleId="normaltextrun">
    <w:name w:val="normaltextrun"/>
    <w:basedOn w:val="DefaultParagraphFont"/>
    <w:rsid w:val="00AA2445"/>
  </w:style>
  <w:style w:type="character" w:customStyle="1" w:styleId="eop">
    <w:name w:val="eop"/>
    <w:basedOn w:val="DefaultParagraphFont"/>
    <w:rsid w:val="00AA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64626">
      <w:bodyDiv w:val="1"/>
      <w:marLeft w:val="0"/>
      <w:marRight w:val="0"/>
      <w:marTop w:val="0"/>
      <w:marBottom w:val="0"/>
      <w:divBdr>
        <w:top w:val="none" w:sz="0" w:space="0" w:color="auto"/>
        <w:left w:val="none" w:sz="0" w:space="0" w:color="auto"/>
        <w:bottom w:val="none" w:sz="0" w:space="0" w:color="auto"/>
        <w:right w:val="none" w:sz="0" w:space="0" w:color="auto"/>
      </w:divBdr>
    </w:div>
    <w:div w:id="362295034">
      <w:bodyDiv w:val="1"/>
      <w:marLeft w:val="0"/>
      <w:marRight w:val="0"/>
      <w:marTop w:val="0"/>
      <w:marBottom w:val="0"/>
      <w:divBdr>
        <w:top w:val="none" w:sz="0" w:space="0" w:color="auto"/>
        <w:left w:val="none" w:sz="0" w:space="0" w:color="auto"/>
        <w:bottom w:val="none" w:sz="0" w:space="0" w:color="auto"/>
        <w:right w:val="none" w:sz="0" w:space="0" w:color="auto"/>
      </w:divBdr>
    </w:div>
    <w:div w:id="789010401">
      <w:bodyDiv w:val="1"/>
      <w:marLeft w:val="0"/>
      <w:marRight w:val="0"/>
      <w:marTop w:val="0"/>
      <w:marBottom w:val="0"/>
      <w:divBdr>
        <w:top w:val="none" w:sz="0" w:space="0" w:color="auto"/>
        <w:left w:val="none" w:sz="0" w:space="0" w:color="auto"/>
        <w:bottom w:val="none" w:sz="0" w:space="0" w:color="auto"/>
        <w:right w:val="none" w:sz="0" w:space="0" w:color="auto"/>
      </w:divBdr>
    </w:div>
    <w:div w:id="1113136999">
      <w:bodyDiv w:val="1"/>
      <w:marLeft w:val="0"/>
      <w:marRight w:val="0"/>
      <w:marTop w:val="0"/>
      <w:marBottom w:val="0"/>
      <w:divBdr>
        <w:top w:val="none" w:sz="0" w:space="0" w:color="auto"/>
        <w:left w:val="none" w:sz="0" w:space="0" w:color="auto"/>
        <w:bottom w:val="none" w:sz="0" w:space="0" w:color="auto"/>
        <w:right w:val="none" w:sz="0" w:space="0" w:color="auto"/>
      </w:divBdr>
    </w:div>
    <w:div w:id="1525554240">
      <w:bodyDiv w:val="1"/>
      <w:marLeft w:val="0"/>
      <w:marRight w:val="0"/>
      <w:marTop w:val="0"/>
      <w:marBottom w:val="0"/>
      <w:divBdr>
        <w:top w:val="none" w:sz="0" w:space="0" w:color="auto"/>
        <w:left w:val="none" w:sz="0" w:space="0" w:color="auto"/>
        <w:bottom w:val="none" w:sz="0" w:space="0" w:color="auto"/>
        <w:right w:val="none" w:sz="0" w:space="0" w:color="auto"/>
      </w:divBdr>
    </w:div>
    <w:div w:id="21370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B3D981B2F741E9921F0E6601773D3F"/>
        <w:category>
          <w:name w:val="General"/>
          <w:gallery w:val="placeholder"/>
        </w:category>
        <w:types>
          <w:type w:val="bbPlcHdr"/>
        </w:types>
        <w:behaviors>
          <w:behavior w:val="content"/>
        </w:behaviors>
        <w:guid w:val="{C48C6548-DB32-4B4B-8330-1C9C9E3D6740}"/>
      </w:docPartPr>
      <w:docPartBody>
        <w:p w:rsidR="00B06748" w:rsidRDefault="001C5FDA" w:rsidP="001C5FDA">
          <w:pPr>
            <w:pStyle w:val="41B3D981B2F741E9921F0E6601773D3F"/>
          </w:pPr>
          <w:r w:rsidRPr="00F879AF">
            <w:rPr>
              <w:rStyle w:val="PlaceholderText"/>
            </w:rPr>
            <w:t>[Keywords]</w:t>
          </w:r>
        </w:p>
      </w:docPartBody>
    </w:docPart>
    <w:docPart>
      <w:docPartPr>
        <w:name w:val="5856F87F6B9E4F7FB8CEE9EBD94164BD"/>
        <w:category>
          <w:name w:val="General"/>
          <w:gallery w:val="placeholder"/>
        </w:category>
        <w:types>
          <w:type w:val="bbPlcHdr"/>
        </w:types>
        <w:behaviors>
          <w:behavior w:val="content"/>
        </w:behaviors>
        <w:guid w:val="{12383992-5529-4D13-941D-1CA16F082602}"/>
      </w:docPartPr>
      <w:docPartBody>
        <w:p w:rsidR="00B06748" w:rsidRDefault="001C5FDA" w:rsidP="001C5FDA">
          <w:pPr>
            <w:pStyle w:val="5856F87F6B9E4F7FB8CEE9EBD94164BD"/>
          </w:pPr>
          <w:r w:rsidRPr="00F879AF">
            <w:rPr>
              <w:rStyle w:val="PlaceholderText"/>
            </w:rPr>
            <w:t>[Keywords]</w:t>
          </w:r>
        </w:p>
      </w:docPartBody>
    </w:docPart>
    <w:docPart>
      <w:docPartPr>
        <w:name w:val="0737CC390C2F4C4B83C2CC821ED067C8"/>
        <w:category>
          <w:name w:val="General"/>
          <w:gallery w:val="placeholder"/>
        </w:category>
        <w:types>
          <w:type w:val="bbPlcHdr"/>
        </w:types>
        <w:behaviors>
          <w:behavior w:val="content"/>
        </w:behaviors>
        <w:guid w:val="{79A8443E-6C89-4C2C-8BBB-DB59339DCB96}"/>
      </w:docPartPr>
      <w:docPartBody>
        <w:p w:rsidR="00B06748" w:rsidRDefault="001C5FDA" w:rsidP="001C5FDA">
          <w:pPr>
            <w:pStyle w:val="0737CC390C2F4C4B83C2CC821ED067C8"/>
          </w:pPr>
          <w:r w:rsidRPr="00F879AF">
            <w:rPr>
              <w:rStyle w:val="PlaceholderText"/>
            </w:rPr>
            <w:t>[Keywords]</w:t>
          </w:r>
        </w:p>
      </w:docPartBody>
    </w:docPart>
    <w:docPart>
      <w:docPartPr>
        <w:name w:val="BD8C918AC472447FA5375F090863A0F5"/>
        <w:category>
          <w:name w:val="General"/>
          <w:gallery w:val="placeholder"/>
        </w:category>
        <w:types>
          <w:type w:val="bbPlcHdr"/>
        </w:types>
        <w:behaviors>
          <w:behavior w:val="content"/>
        </w:behaviors>
        <w:guid w:val="{2143B0B5-3F36-4FBE-A34C-4BBA0FF23985}"/>
      </w:docPartPr>
      <w:docPartBody>
        <w:p w:rsidR="00B06748" w:rsidRDefault="001C5FDA" w:rsidP="001C5FDA">
          <w:pPr>
            <w:pStyle w:val="BD8C918AC472447FA5375F090863A0F5"/>
          </w:pPr>
          <w:r w:rsidRPr="00F879AF">
            <w:rPr>
              <w:rStyle w:val="PlaceholderText"/>
            </w:rPr>
            <w:t>[Keywords]</w:t>
          </w:r>
        </w:p>
      </w:docPartBody>
    </w:docPart>
    <w:docPart>
      <w:docPartPr>
        <w:name w:val="FE0420D334D14DE98F96A7AC99AA318F"/>
        <w:category>
          <w:name w:val="General"/>
          <w:gallery w:val="placeholder"/>
        </w:category>
        <w:types>
          <w:type w:val="bbPlcHdr"/>
        </w:types>
        <w:behaviors>
          <w:behavior w:val="content"/>
        </w:behaviors>
        <w:guid w:val="{E81377B5-5D75-4CB2-BC43-F8BD13C1BB71}"/>
      </w:docPartPr>
      <w:docPartBody>
        <w:p w:rsidR="00B06748" w:rsidRDefault="001C5FDA" w:rsidP="001C5FDA">
          <w:pPr>
            <w:pStyle w:val="FE0420D334D14DE98F96A7AC99AA318F"/>
          </w:pPr>
          <w:r w:rsidRPr="00F879AF">
            <w:rPr>
              <w:rStyle w:val="PlaceholderText"/>
            </w:rPr>
            <w:t>[Keywords]</w:t>
          </w:r>
        </w:p>
      </w:docPartBody>
    </w:docPart>
    <w:docPart>
      <w:docPartPr>
        <w:name w:val="6A712BB66B5840E7BB00C4923AD345B9"/>
        <w:category>
          <w:name w:val="General"/>
          <w:gallery w:val="placeholder"/>
        </w:category>
        <w:types>
          <w:type w:val="bbPlcHdr"/>
        </w:types>
        <w:behaviors>
          <w:behavior w:val="content"/>
        </w:behaviors>
        <w:guid w:val="{92A1D4A6-5706-489A-A3C3-ED9C7C65B203}"/>
      </w:docPartPr>
      <w:docPartBody>
        <w:p w:rsidR="00B06748" w:rsidRDefault="001C5FDA" w:rsidP="001C5FDA">
          <w:pPr>
            <w:pStyle w:val="6A712BB66B5840E7BB00C4923AD345B9"/>
          </w:pPr>
          <w:r w:rsidRPr="00F879AF">
            <w:rPr>
              <w:rStyle w:val="PlaceholderText"/>
            </w:rPr>
            <w:t>[Keywords]</w:t>
          </w:r>
        </w:p>
      </w:docPartBody>
    </w:docPart>
    <w:docPart>
      <w:docPartPr>
        <w:name w:val="F77FD276F42747FAAB8AD970DF5038E1"/>
        <w:category>
          <w:name w:val="General"/>
          <w:gallery w:val="placeholder"/>
        </w:category>
        <w:types>
          <w:type w:val="bbPlcHdr"/>
        </w:types>
        <w:behaviors>
          <w:behavior w:val="content"/>
        </w:behaviors>
        <w:guid w:val="{FB66A198-01E1-408E-92F1-BF3C8AAA709E}"/>
      </w:docPartPr>
      <w:docPartBody>
        <w:p w:rsidR="00C14688" w:rsidRDefault="0054040C" w:rsidP="0054040C">
          <w:pPr>
            <w:pStyle w:val="F77FD276F42747FAAB8AD970DF5038E1"/>
          </w:pPr>
          <w:r w:rsidRPr="00F879AF">
            <w:rPr>
              <w:rStyle w:val="PlaceholderText"/>
            </w:rPr>
            <w:t>[Keywords]</w:t>
          </w:r>
        </w:p>
      </w:docPartBody>
    </w:docPart>
    <w:docPart>
      <w:docPartPr>
        <w:name w:val="D8EE536D7BF4466288969F6E4A8A5034"/>
        <w:category>
          <w:name w:val="General"/>
          <w:gallery w:val="placeholder"/>
        </w:category>
        <w:types>
          <w:type w:val="bbPlcHdr"/>
        </w:types>
        <w:behaviors>
          <w:behavior w:val="content"/>
        </w:behaviors>
        <w:guid w:val="{BFE65D40-38F9-4356-9FBD-6532EE3D2B34}"/>
      </w:docPartPr>
      <w:docPartBody>
        <w:p w:rsidR="00E511A1" w:rsidRDefault="00E511A1" w:rsidP="00E511A1">
          <w:pPr>
            <w:pStyle w:val="D8EE536D7BF4466288969F6E4A8A5034"/>
          </w:pPr>
          <w:r w:rsidRPr="00F879AF">
            <w:rPr>
              <w:rStyle w:val="PlaceholderText"/>
            </w:rPr>
            <w:t>[Keywords]</w:t>
          </w:r>
        </w:p>
      </w:docPartBody>
    </w:docPart>
    <w:docPart>
      <w:docPartPr>
        <w:name w:val="A691B3D22FE547BABD1C359640DB7F8D"/>
        <w:category>
          <w:name w:val="General"/>
          <w:gallery w:val="placeholder"/>
        </w:category>
        <w:types>
          <w:type w:val="bbPlcHdr"/>
        </w:types>
        <w:behaviors>
          <w:behavior w:val="content"/>
        </w:behaviors>
        <w:guid w:val="{23E7169B-2CFB-4D8D-923C-A34411504AEB}"/>
      </w:docPartPr>
      <w:docPartBody>
        <w:p w:rsidR="00E511A1" w:rsidRDefault="00E511A1" w:rsidP="00E511A1">
          <w:pPr>
            <w:pStyle w:val="A691B3D22FE547BABD1C359640DB7F8D"/>
          </w:pPr>
          <w:r w:rsidRPr="00F879AF">
            <w:rPr>
              <w:rStyle w:val="PlaceholderText"/>
            </w:rPr>
            <w:t>[Keywords]</w:t>
          </w:r>
        </w:p>
      </w:docPartBody>
    </w:docPart>
    <w:docPart>
      <w:docPartPr>
        <w:name w:val="CD89424B5C7146B68E956963358BBDED"/>
        <w:category>
          <w:name w:val="General"/>
          <w:gallery w:val="placeholder"/>
        </w:category>
        <w:types>
          <w:type w:val="bbPlcHdr"/>
        </w:types>
        <w:behaviors>
          <w:behavior w:val="content"/>
        </w:behaviors>
        <w:guid w:val="{1CA4C948-8DD3-43D1-928C-7032A2FAED52}"/>
      </w:docPartPr>
      <w:docPartBody>
        <w:p w:rsidR="00E511A1" w:rsidRDefault="00E511A1" w:rsidP="00E511A1">
          <w:pPr>
            <w:pStyle w:val="CD89424B5C7146B68E956963358BBDED"/>
          </w:pPr>
          <w:r w:rsidRPr="00F879AF">
            <w:rPr>
              <w:rStyle w:val="PlaceholderText"/>
            </w:rPr>
            <w:t>[Keywords]</w:t>
          </w:r>
        </w:p>
      </w:docPartBody>
    </w:docPart>
    <w:docPart>
      <w:docPartPr>
        <w:name w:val="71C6FE59E2064AEC8181A1793DA05191"/>
        <w:category>
          <w:name w:val="General"/>
          <w:gallery w:val="placeholder"/>
        </w:category>
        <w:types>
          <w:type w:val="bbPlcHdr"/>
        </w:types>
        <w:behaviors>
          <w:behavior w:val="content"/>
        </w:behaviors>
        <w:guid w:val="{97B4E6F2-0E24-4E7F-809D-307C7B164741}"/>
      </w:docPartPr>
      <w:docPartBody>
        <w:p w:rsidR="00E511A1" w:rsidRDefault="00E511A1" w:rsidP="00E511A1">
          <w:pPr>
            <w:pStyle w:val="71C6FE59E2064AEC8181A1793DA05191"/>
          </w:pPr>
          <w:r w:rsidRPr="00F879AF">
            <w:rPr>
              <w:rStyle w:val="PlaceholderText"/>
            </w:rPr>
            <w:t>[Keywords]</w:t>
          </w:r>
        </w:p>
      </w:docPartBody>
    </w:docPart>
    <w:docPart>
      <w:docPartPr>
        <w:name w:val="D3451C11321C491C82A86374CAE411C9"/>
        <w:category>
          <w:name w:val="General"/>
          <w:gallery w:val="placeholder"/>
        </w:category>
        <w:types>
          <w:type w:val="bbPlcHdr"/>
        </w:types>
        <w:behaviors>
          <w:behavior w:val="content"/>
        </w:behaviors>
        <w:guid w:val="{287AC65B-3573-40CD-9A12-B4880E01E854}"/>
      </w:docPartPr>
      <w:docPartBody>
        <w:p w:rsidR="00D11AC8" w:rsidRDefault="00F36B90" w:rsidP="00F36B90">
          <w:pPr>
            <w:pStyle w:val="D3451C11321C491C82A86374CAE411C9"/>
          </w:pPr>
          <w:r w:rsidRPr="00F879AF">
            <w:rPr>
              <w:rStyle w:val="PlaceholderText"/>
            </w:rPr>
            <w:t>[Keywords]</w:t>
          </w:r>
        </w:p>
      </w:docPartBody>
    </w:docPart>
    <w:docPart>
      <w:docPartPr>
        <w:name w:val="90D5A999ED7D453683BC9EC2F072DF1D"/>
        <w:category>
          <w:name w:val="General"/>
          <w:gallery w:val="placeholder"/>
        </w:category>
        <w:types>
          <w:type w:val="bbPlcHdr"/>
        </w:types>
        <w:behaviors>
          <w:behavior w:val="content"/>
        </w:behaviors>
        <w:guid w:val="{2A492680-32DD-4803-95C3-89F7522629D7}"/>
      </w:docPartPr>
      <w:docPartBody>
        <w:p w:rsidR="00D11AC8" w:rsidRDefault="00F36B90" w:rsidP="00F36B90">
          <w:pPr>
            <w:pStyle w:val="90D5A999ED7D453683BC9EC2F072DF1D"/>
          </w:pPr>
          <w:r w:rsidRPr="00F879AF">
            <w:rPr>
              <w:rStyle w:val="PlaceholderText"/>
            </w:rPr>
            <w:t>[Keywords]</w:t>
          </w:r>
        </w:p>
      </w:docPartBody>
    </w:docPart>
    <w:docPart>
      <w:docPartPr>
        <w:name w:val="18AB213A1B034A86BFBFC4B6A6E327DA"/>
        <w:category>
          <w:name w:val="General"/>
          <w:gallery w:val="placeholder"/>
        </w:category>
        <w:types>
          <w:type w:val="bbPlcHdr"/>
        </w:types>
        <w:behaviors>
          <w:behavior w:val="content"/>
        </w:behaviors>
        <w:guid w:val="{3C240A16-FD3D-42DA-8C5A-D351193964DD}"/>
      </w:docPartPr>
      <w:docPartBody>
        <w:p w:rsidR="001D0A08" w:rsidRDefault="001D0A08" w:rsidP="001D0A08">
          <w:pPr>
            <w:pStyle w:val="18AB213A1B034A86BFBFC4B6A6E327DA"/>
          </w:pPr>
          <w:r w:rsidRPr="00F879AF">
            <w:rPr>
              <w:rStyle w:val="PlaceholderText"/>
            </w:rPr>
            <w:t>[Keywords]</w:t>
          </w:r>
        </w:p>
      </w:docPartBody>
    </w:docPart>
    <w:docPart>
      <w:docPartPr>
        <w:name w:val="D2033476F70746DF8B695E1A4612FF1F"/>
        <w:category>
          <w:name w:val="General"/>
          <w:gallery w:val="placeholder"/>
        </w:category>
        <w:types>
          <w:type w:val="bbPlcHdr"/>
        </w:types>
        <w:behaviors>
          <w:behavior w:val="content"/>
        </w:behaviors>
        <w:guid w:val="{BB2DDACB-FAA2-4846-B68A-BDAC8612AA3F}"/>
      </w:docPartPr>
      <w:docPartBody>
        <w:p w:rsidR="001D0A08" w:rsidRDefault="001D0A08" w:rsidP="001D0A08">
          <w:pPr>
            <w:pStyle w:val="D2033476F70746DF8B695E1A4612FF1F"/>
          </w:pPr>
          <w:r w:rsidRPr="00F879AF">
            <w:rPr>
              <w:rStyle w:val="PlaceholderText"/>
            </w:rPr>
            <w:t>[Keywords]</w:t>
          </w:r>
        </w:p>
      </w:docPartBody>
    </w:docPart>
    <w:docPart>
      <w:docPartPr>
        <w:name w:val="CB75250FFF1B41FB9D543B3850C101DD"/>
        <w:category>
          <w:name w:val="General"/>
          <w:gallery w:val="placeholder"/>
        </w:category>
        <w:types>
          <w:type w:val="bbPlcHdr"/>
        </w:types>
        <w:behaviors>
          <w:behavior w:val="content"/>
        </w:behaviors>
        <w:guid w:val="{AF010A98-86E8-44FD-8FDF-7A67AEE761EE}"/>
      </w:docPartPr>
      <w:docPartBody>
        <w:p w:rsidR="00494CD8" w:rsidRDefault="00494CD8" w:rsidP="00494CD8">
          <w:pPr>
            <w:pStyle w:val="CB75250FFF1B41FB9D543B3850C101DD"/>
          </w:pPr>
          <w:r w:rsidRPr="00F879AF">
            <w:rPr>
              <w:rStyle w:val="PlaceholderText"/>
            </w:rPr>
            <w:t>[Keywords]</w:t>
          </w:r>
        </w:p>
      </w:docPartBody>
    </w:docPart>
    <w:docPart>
      <w:docPartPr>
        <w:name w:val="921C311A1615445E8166671FDF637E49"/>
        <w:category>
          <w:name w:val="General"/>
          <w:gallery w:val="placeholder"/>
        </w:category>
        <w:types>
          <w:type w:val="bbPlcHdr"/>
        </w:types>
        <w:behaviors>
          <w:behavior w:val="content"/>
        </w:behaviors>
        <w:guid w:val="{46B7F577-8DD7-4624-8335-B6771F2E0E02}"/>
      </w:docPartPr>
      <w:docPartBody>
        <w:p w:rsidR="00494CD8" w:rsidRDefault="00494CD8" w:rsidP="00494CD8">
          <w:pPr>
            <w:pStyle w:val="921C311A1615445E8166671FDF637E49"/>
          </w:pPr>
          <w:r w:rsidRPr="00F879AF">
            <w:rPr>
              <w:rStyle w:val="PlaceholderText"/>
            </w:rPr>
            <w:t>[Keywords]</w:t>
          </w:r>
        </w:p>
      </w:docPartBody>
    </w:docPart>
    <w:docPart>
      <w:docPartPr>
        <w:name w:val="FC16ED90799C402183DF4507E82F4CAA"/>
        <w:category>
          <w:name w:val="General"/>
          <w:gallery w:val="placeholder"/>
        </w:category>
        <w:types>
          <w:type w:val="bbPlcHdr"/>
        </w:types>
        <w:behaviors>
          <w:behavior w:val="content"/>
        </w:behaviors>
        <w:guid w:val="{2A14EC8F-9A70-45A1-A1B5-59A450F8DC9A}"/>
      </w:docPartPr>
      <w:docPartBody>
        <w:p w:rsidR="00882FD1" w:rsidRDefault="00D6652C" w:rsidP="00D6652C">
          <w:pPr>
            <w:pStyle w:val="FC16ED90799C402183DF4507E82F4CAA"/>
          </w:pPr>
          <w:r w:rsidRPr="00F879AF">
            <w:rPr>
              <w:rStyle w:val="PlaceholderText"/>
            </w:rPr>
            <w:t>[Keywords]</w:t>
          </w:r>
        </w:p>
      </w:docPartBody>
    </w:docPart>
    <w:docPart>
      <w:docPartPr>
        <w:name w:val="0EE4D0BB50CA451382588E11A246EB20"/>
        <w:category>
          <w:name w:val="General"/>
          <w:gallery w:val="placeholder"/>
        </w:category>
        <w:types>
          <w:type w:val="bbPlcHdr"/>
        </w:types>
        <w:behaviors>
          <w:behavior w:val="content"/>
        </w:behaviors>
        <w:guid w:val="{E7C17E87-60A8-45ED-B8B0-6838BE8AC291}"/>
      </w:docPartPr>
      <w:docPartBody>
        <w:p w:rsidR="00E600B2" w:rsidRDefault="00E600B2">
          <w:pPr>
            <w:pStyle w:val="0EE4D0BB50CA451382588E11A246EB20"/>
          </w:pPr>
          <w:r w:rsidRPr="00F879AF">
            <w:rPr>
              <w:rStyle w:val="PlaceholderText"/>
            </w:rPr>
            <w:t>[Keywords]</w:t>
          </w:r>
        </w:p>
      </w:docPartBody>
    </w:docPart>
    <w:docPart>
      <w:docPartPr>
        <w:name w:val="DE7C989F59644643B2E7CAB9A380781F"/>
        <w:category>
          <w:name w:val="General"/>
          <w:gallery w:val="placeholder"/>
        </w:category>
        <w:types>
          <w:type w:val="bbPlcHdr"/>
        </w:types>
        <w:behaviors>
          <w:behavior w:val="content"/>
        </w:behaviors>
        <w:guid w:val="{9D4C65B2-4CC8-41E2-B606-CE74FDFD22E0}"/>
      </w:docPartPr>
      <w:docPartBody>
        <w:p w:rsidR="00E600B2" w:rsidRDefault="00E600B2">
          <w:pPr>
            <w:pStyle w:val="DE7C989F59644643B2E7CAB9A380781F"/>
          </w:pPr>
          <w:r w:rsidRPr="00F879AF">
            <w:rPr>
              <w:rStyle w:val="PlaceholderText"/>
            </w:rPr>
            <w:t>[Keywords]</w:t>
          </w:r>
        </w:p>
      </w:docPartBody>
    </w:docPart>
    <w:docPart>
      <w:docPartPr>
        <w:name w:val="080372CDD6E94449924469F6E980DDFB"/>
        <w:category>
          <w:name w:val="General"/>
          <w:gallery w:val="placeholder"/>
        </w:category>
        <w:types>
          <w:type w:val="bbPlcHdr"/>
        </w:types>
        <w:behaviors>
          <w:behavior w:val="content"/>
        </w:behaviors>
        <w:guid w:val="{E775E769-EB77-442B-8307-CC9223340914}"/>
      </w:docPartPr>
      <w:docPartBody>
        <w:p w:rsidR="00E600B2" w:rsidRDefault="00E600B2">
          <w:pPr>
            <w:pStyle w:val="080372CDD6E94449924469F6E980DDFB"/>
          </w:pPr>
          <w:r w:rsidRPr="00F879AF">
            <w:rPr>
              <w:rStyle w:val="PlaceholderText"/>
            </w:rPr>
            <w:t>[Keywords]</w:t>
          </w:r>
        </w:p>
      </w:docPartBody>
    </w:docPart>
    <w:docPart>
      <w:docPartPr>
        <w:name w:val="845B2BF747DD4C65A0B0992CF583E9A8"/>
        <w:category>
          <w:name w:val="General"/>
          <w:gallery w:val="placeholder"/>
        </w:category>
        <w:types>
          <w:type w:val="bbPlcHdr"/>
        </w:types>
        <w:behaviors>
          <w:behavior w:val="content"/>
        </w:behaviors>
        <w:guid w:val="{CA523343-DF78-4290-8B2C-6FD6B18D75DF}"/>
      </w:docPartPr>
      <w:docPartBody>
        <w:p w:rsidR="00E600B2" w:rsidRDefault="00E600B2">
          <w:pPr>
            <w:pStyle w:val="845B2BF747DD4C65A0B0992CF583E9A8"/>
          </w:pPr>
          <w:r w:rsidRPr="00F879AF">
            <w:rPr>
              <w:rStyle w:val="PlaceholderText"/>
            </w:rPr>
            <w:t>[Keywords]</w:t>
          </w:r>
        </w:p>
      </w:docPartBody>
    </w:docPart>
    <w:docPart>
      <w:docPartPr>
        <w:name w:val="61D2D170CFAA436D8E3D9ED45DDE3525"/>
        <w:category>
          <w:name w:val="General"/>
          <w:gallery w:val="placeholder"/>
        </w:category>
        <w:types>
          <w:type w:val="bbPlcHdr"/>
        </w:types>
        <w:behaviors>
          <w:behavior w:val="content"/>
        </w:behaviors>
        <w:guid w:val="{B571FF26-C9E4-42B6-8D17-680760921245}"/>
      </w:docPartPr>
      <w:docPartBody>
        <w:p w:rsidR="00E600B2" w:rsidRDefault="00E600B2">
          <w:pPr>
            <w:pStyle w:val="61D2D170CFAA436D8E3D9ED45DDE3525"/>
          </w:pPr>
          <w:r w:rsidRPr="00F879AF">
            <w:rPr>
              <w:rStyle w:val="PlaceholderText"/>
            </w:rPr>
            <w:t>[Keywords]</w:t>
          </w:r>
        </w:p>
      </w:docPartBody>
    </w:docPart>
    <w:docPart>
      <w:docPartPr>
        <w:name w:val="99B697AEF6DA4FEBAB9868704DAED001"/>
        <w:category>
          <w:name w:val="General"/>
          <w:gallery w:val="placeholder"/>
        </w:category>
        <w:types>
          <w:type w:val="bbPlcHdr"/>
        </w:types>
        <w:behaviors>
          <w:behavior w:val="content"/>
        </w:behaviors>
        <w:guid w:val="{D8A2E7E7-82CE-4D72-8FBE-A7A4DEB14A3F}"/>
      </w:docPartPr>
      <w:docPartBody>
        <w:p w:rsidR="00E600B2" w:rsidRDefault="00E600B2">
          <w:pPr>
            <w:pStyle w:val="99B697AEF6DA4FEBAB9868704DAED001"/>
          </w:pPr>
          <w:r w:rsidRPr="00F879AF">
            <w:rPr>
              <w:rStyle w:val="PlaceholderText"/>
            </w:rPr>
            <w:t>[Keywords]</w:t>
          </w:r>
        </w:p>
      </w:docPartBody>
    </w:docPart>
    <w:docPart>
      <w:docPartPr>
        <w:name w:val="DF131E27C8BA4C5196E65F5C64D3B7D8"/>
        <w:category>
          <w:name w:val="General"/>
          <w:gallery w:val="placeholder"/>
        </w:category>
        <w:types>
          <w:type w:val="bbPlcHdr"/>
        </w:types>
        <w:behaviors>
          <w:behavior w:val="content"/>
        </w:behaviors>
        <w:guid w:val="{9052FD78-4DF4-42B8-B427-28AB9E58C2BA}"/>
      </w:docPartPr>
      <w:docPartBody>
        <w:p w:rsidR="00E600B2" w:rsidRDefault="00E600B2">
          <w:pPr>
            <w:pStyle w:val="DF131E27C8BA4C5196E65F5C64D3B7D8"/>
          </w:pPr>
          <w:r w:rsidRPr="00F879AF">
            <w:rPr>
              <w:rStyle w:val="PlaceholderText"/>
            </w:rPr>
            <w:t>[Keywords]</w:t>
          </w:r>
        </w:p>
      </w:docPartBody>
    </w:docPart>
    <w:docPart>
      <w:docPartPr>
        <w:name w:val="E58AE3B7917749C38D27029F12AB3A99"/>
        <w:category>
          <w:name w:val="General"/>
          <w:gallery w:val="placeholder"/>
        </w:category>
        <w:types>
          <w:type w:val="bbPlcHdr"/>
        </w:types>
        <w:behaviors>
          <w:behavior w:val="content"/>
        </w:behaviors>
        <w:guid w:val="{8229093E-6C04-48E3-ADF6-A7C948EBAC0D}"/>
      </w:docPartPr>
      <w:docPartBody>
        <w:p w:rsidR="00E600B2" w:rsidRDefault="00E600B2">
          <w:pPr>
            <w:pStyle w:val="E58AE3B7917749C38D27029F12AB3A99"/>
          </w:pPr>
          <w:r w:rsidRPr="00F879AF">
            <w:rPr>
              <w:rStyle w:val="PlaceholderText"/>
            </w:rPr>
            <w:t>[Keywords]</w:t>
          </w:r>
        </w:p>
      </w:docPartBody>
    </w:docPart>
    <w:docPart>
      <w:docPartPr>
        <w:name w:val="CA89C121127E46ABB57DC74D7799055A"/>
        <w:category>
          <w:name w:val="General"/>
          <w:gallery w:val="placeholder"/>
        </w:category>
        <w:types>
          <w:type w:val="bbPlcHdr"/>
        </w:types>
        <w:behaviors>
          <w:behavior w:val="content"/>
        </w:behaviors>
        <w:guid w:val="{738EA809-2915-4498-AB1A-1993B8EE4A9A}"/>
      </w:docPartPr>
      <w:docPartBody>
        <w:p w:rsidR="00E600B2" w:rsidRDefault="00E600B2">
          <w:pPr>
            <w:pStyle w:val="CA89C121127E46ABB57DC74D7799055A"/>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DA"/>
    <w:rsid w:val="000A0096"/>
    <w:rsid w:val="00120EA2"/>
    <w:rsid w:val="001C5FDA"/>
    <w:rsid w:val="001D0A08"/>
    <w:rsid w:val="0025273A"/>
    <w:rsid w:val="0027178D"/>
    <w:rsid w:val="002B2FA7"/>
    <w:rsid w:val="003B636F"/>
    <w:rsid w:val="003C07D2"/>
    <w:rsid w:val="0045215E"/>
    <w:rsid w:val="00472DD7"/>
    <w:rsid w:val="00494CD8"/>
    <w:rsid w:val="004E0A65"/>
    <w:rsid w:val="004F023A"/>
    <w:rsid w:val="0054040C"/>
    <w:rsid w:val="00653687"/>
    <w:rsid w:val="00677EA8"/>
    <w:rsid w:val="00753572"/>
    <w:rsid w:val="0078338A"/>
    <w:rsid w:val="0080611E"/>
    <w:rsid w:val="00816C3E"/>
    <w:rsid w:val="00882FD1"/>
    <w:rsid w:val="009E1786"/>
    <w:rsid w:val="00A95303"/>
    <w:rsid w:val="00AD06B1"/>
    <w:rsid w:val="00B06748"/>
    <w:rsid w:val="00B54D57"/>
    <w:rsid w:val="00B96862"/>
    <w:rsid w:val="00BC5F38"/>
    <w:rsid w:val="00BF6F17"/>
    <w:rsid w:val="00C14688"/>
    <w:rsid w:val="00C91CF4"/>
    <w:rsid w:val="00D11AC8"/>
    <w:rsid w:val="00D228AD"/>
    <w:rsid w:val="00D25A5A"/>
    <w:rsid w:val="00D6652C"/>
    <w:rsid w:val="00D80BB6"/>
    <w:rsid w:val="00E11EA9"/>
    <w:rsid w:val="00E511A1"/>
    <w:rsid w:val="00E600B2"/>
    <w:rsid w:val="00E83648"/>
    <w:rsid w:val="00E97315"/>
    <w:rsid w:val="00ED53B1"/>
    <w:rsid w:val="00F36B90"/>
    <w:rsid w:val="00F6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0B2"/>
    <w:rPr>
      <w:color w:val="808080"/>
    </w:rPr>
  </w:style>
  <w:style w:type="paragraph" w:customStyle="1" w:styleId="41B3D981B2F741E9921F0E6601773D3F">
    <w:name w:val="41B3D981B2F741E9921F0E6601773D3F"/>
    <w:rsid w:val="001C5FDA"/>
  </w:style>
  <w:style w:type="paragraph" w:customStyle="1" w:styleId="5856F87F6B9E4F7FB8CEE9EBD94164BD">
    <w:name w:val="5856F87F6B9E4F7FB8CEE9EBD94164BD"/>
    <w:rsid w:val="001C5FDA"/>
  </w:style>
  <w:style w:type="paragraph" w:customStyle="1" w:styleId="0737CC390C2F4C4B83C2CC821ED067C8">
    <w:name w:val="0737CC390C2F4C4B83C2CC821ED067C8"/>
    <w:rsid w:val="001C5FDA"/>
  </w:style>
  <w:style w:type="paragraph" w:customStyle="1" w:styleId="BD8C918AC472447FA5375F090863A0F5">
    <w:name w:val="BD8C918AC472447FA5375F090863A0F5"/>
    <w:rsid w:val="001C5FDA"/>
  </w:style>
  <w:style w:type="paragraph" w:customStyle="1" w:styleId="FE0420D334D14DE98F96A7AC99AA318F">
    <w:name w:val="FE0420D334D14DE98F96A7AC99AA318F"/>
    <w:rsid w:val="001C5FDA"/>
  </w:style>
  <w:style w:type="paragraph" w:customStyle="1" w:styleId="6A712BB66B5840E7BB00C4923AD345B9">
    <w:name w:val="6A712BB66B5840E7BB00C4923AD345B9"/>
    <w:rsid w:val="001C5FDA"/>
  </w:style>
  <w:style w:type="paragraph" w:customStyle="1" w:styleId="F77FD276F42747FAAB8AD970DF5038E1">
    <w:name w:val="F77FD276F42747FAAB8AD970DF5038E1"/>
    <w:rsid w:val="0054040C"/>
  </w:style>
  <w:style w:type="paragraph" w:customStyle="1" w:styleId="D8EE536D7BF4466288969F6E4A8A5034">
    <w:name w:val="D8EE536D7BF4466288969F6E4A8A5034"/>
    <w:rsid w:val="00E511A1"/>
  </w:style>
  <w:style w:type="paragraph" w:customStyle="1" w:styleId="A691B3D22FE547BABD1C359640DB7F8D">
    <w:name w:val="A691B3D22FE547BABD1C359640DB7F8D"/>
    <w:rsid w:val="00E511A1"/>
  </w:style>
  <w:style w:type="paragraph" w:customStyle="1" w:styleId="CD89424B5C7146B68E956963358BBDED">
    <w:name w:val="CD89424B5C7146B68E956963358BBDED"/>
    <w:rsid w:val="00E511A1"/>
  </w:style>
  <w:style w:type="paragraph" w:customStyle="1" w:styleId="71C6FE59E2064AEC8181A1793DA05191">
    <w:name w:val="71C6FE59E2064AEC8181A1793DA05191"/>
    <w:rsid w:val="00E511A1"/>
  </w:style>
  <w:style w:type="paragraph" w:customStyle="1" w:styleId="D3451C11321C491C82A86374CAE411C9">
    <w:name w:val="D3451C11321C491C82A86374CAE411C9"/>
    <w:rsid w:val="00F36B90"/>
  </w:style>
  <w:style w:type="paragraph" w:customStyle="1" w:styleId="90D5A999ED7D453683BC9EC2F072DF1D">
    <w:name w:val="90D5A999ED7D453683BC9EC2F072DF1D"/>
    <w:rsid w:val="00F36B90"/>
  </w:style>
  <w:style w:type="paragraph" w:customStyle="1" w:styleId="18AB213A1B034A86BFBFC4B6A6E327DA">
    <w:name w:val="18AB213A1B034A86BFBFC4B6A6E327DA"/>
    <w:rsid w:val="001D0A08"/>
  </w:style>
  <w:style w:type="paragraph" w:customStyle="1" w:styleId="D2033476F70746DF8B695E1A4612FF1F">
    <w:name w:val="D2033476F70746DF8B695E1A4612FF1F"/>
    <w:rsid w:val="001D0A08"/>
  </w:style>
  <w:style w:type="paragraph" w:customStyle="1" w:styleId="CB75250FFF1B41FB9D543B3850C101DD">
    <w:name w:val="CB75250FFF1B41FB9D543B3850C101DD"/>
    <w:rsid w:val="00494CD8"/>
  </w:style>
  <w:style w:type="paragraph" w:customStyle="1" w:styleId="921C311A1615445E8166671FDF637E49">
    <w:name w:val="921C311A1615445E8166671FDF637E49"/>
    <w:rsid w:val="00494CD8"/>
  </w:style>
  <w:style w:type="paragraph" w:customStyle="1" w:styleId="FC16ED90799C402183DF4507E82F4CAA">
    <w:name w:val="FC16ED90799C402183DF4507E82F4CAA"/>
    <w:rsid w:val="00D6652C"/>
  </w:style>
  <w:style w:type="paragraph" w:customStyle="1" w:styleId="0EE4D0BB50CA451382588E11A246EB20">
    <w:name w:val="0EE4D0BB50CA451382588E11A246EB20"/>
  </w:style>
  <w:style w:type="paragraph" w:customStyle="1" w:styleId="DE7C989F59644643B2E7CAB9A380781F">
    <w:name w:val="DE7C989F59644643B2E7CAB9A380781F"/>
  </w:style>
  <w:style w:type="paragraph" w:customStyle="1" w:styleId="080372CDD6E94449924469F6E980DDFB">
    <w:name w:val="080372CDD6E94449924469F6E980DDFB"/>
  </w:style>
  <w:style w:type="paragraph" w:customStyle="1" w:styleId="845B2BF747DD4C65A0B0992CF583E9A8">
    <w:name w:val="845B2BF747DD4C65A0B0992CF583E9A8"/>
  </w:style>
  <w:style w:type="paragraph" w:customStyle="1" w:styleId="61D2D170CFAA436D8E3D9ED45DDE3525">
    <w:name w:val="61D2D170CFAA436D8E3D9ED45DDE3525"/>
  </w:style>
  <w:style w:type="paragraph" w:customStyle="1" w:styleId="99B697AEF6DA4FEBAB9868704DAED001">
    <w:name w:val="99B697AEF6DA4FEBAB9868704DAED001"/>
  </w:style>
  <w:style w:type="paragraph" w:customStyle="1" w:styleId="DF131E27C8BA4C5196E65F5C64D3B7D8">
    <w:name w:val="DF131E27C8BA4C5196E65F5C64D3B7D8"/>
  </w:style>
  <w:style w:type="paragraph" w:customStyle="1" w:styleId="E58AE3B7917749C38D27029F12AB3A99">
    <w:name w:val="E58AE3B7917749C38D27029F12AB3A99"/>
  </w:style>
  <w:style w:type="paragraph" w:customStyle="1" w:styleId="CA89C121127E46ABB57DC74D7799055A">
    <w:name w:val="CA89C121127E46ABB57DC74D779905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AFB7E5-BA41-4A7B-BA04-D9756376B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55</Pages>
  <Words>16687</Words>
  <Characters>95121</Characters>
  <Application>Microsoft Office Word</Application>
  <DocSecurity>4</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HSSM Builder</cp:keywords>
  <dc:description/>
  <cp:lastModifiedBy>Neil Powers</cp:lastModifiedBy>
  <cp:revision>2</cp:revision>
  <cp:lastPrinted>2020-05-28T16:19:00Z</cp:lastPrinted>
  <dcterms:created xsi:type="dcterms:W3CDTF">2020-10-14T19:20:00Z</dcterms:created>
  <dcterms:modified xsi:type="dcterms:W3CDTF">2020-10-14T19:20:00Z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