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0250D" w14:textId="783EBFF3"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804EC5">
        <w:rPr>
          <w:rFonts w:ascii="Arial" w:hAnsi="Arial" w:cs="Arial"/>
          <w:b/>
        </w:rPr>
        <w:t>00</w:t>
      </w:r>
      <w:r w:rsidR="00804EC5" w:rsidRPr="004046BB">
        <w:rPr>
          <w:rFonts w:ascii="Arial" w:hAnsi="Arial" w:cs="Arial"/>
        </w:rPr>
        <w:t xml:space="preserve"> </w:t>
      </w:r>
      <w:r w:rsidRPr="004046BB">
        <w:rPr>
          <w:rFonts w:ascii="Arial" w:hAnsi="Arial" w:cs="Arial"/>
        </w:rPr>
        <w:t xml:space="preserve">– </w:t>
      </w:r>
      <w:proofErr w:type="spellStart"/>
      <w:r w:rsidR="00804EC5">
        <w:rPr>
          <w:rFonts w:ascii="Arial" w:hAnsi="Arial" w:cs="Arial"/>
          <w:b/>
          <w:i/>
        </w:rPr>
        <w:t>Fingerprinter</w:t>
      </w:r>
      <w:proofErr w:type="spellEnd"/>
      <w:r w:rsidR="00804EC5">
        <w:rPr>
          <w:rFonts w:ascii="Arial" w:hAnsi="Arial" w:cs="Arial"/>
          <w:b/>
          <w:i/>
        </w:rPr>
        <w:t xml:space="preserve"> Tool</w:t>
      </w:r>
    </w:p>
    <w:p w14:paraId="344A4E46" w14:textId="77777777"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77777777"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TEST</w:t>
      </w:r>
      <w:r w:rsidRPr="004046BB">
        <w:rPr>
          <w:rFonts w:ascii="Arial" w:hAnsi="Arial" w:cs="Arial"/>
        </w:rPr>
        <w:t xml:space="preserve"> or </w:t>
      </w:r>
      <w:r w:rsidRPr="004046BB">
        <w:rPr>
          <w:rFonts w:ascii="Arial" w:hAnsi="Arial" w:cs="Arial"/>
          <w:b/>
        </w:rPr>
        <w:t>NA</w:t>
      </w:r>
      <w:r w:rsidRPr="004046BB">
        <w:rPr>
          <w:rFonts w:ascii="Arial" w:hAnsi="Arial" w:cs="Arial"/>
        </w:rPr>
        <w:t xml:space="preserve"> or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06CF6E8F" w14:textId="36A32578" w:rsidR="00736C02" w:rsidRPr="00F279D9" w:rsidRDefault="00736C02" w:rsidP="00E62A15">
      <w:pPr>
        <w:pStyle w:val="H1bodytext"/>
        <w:spacing w:after="120"/>
        <w:rPr>
          <w:rFonts w:ascii="Arial" w:hAnsi="Arial"/>
          <w:highlight w:val="yellow"/>
        </w:rPr>
      </w:pPr>
      <w:bookmarkStart w:id="0" w:name="_Hlk8896263"/>
      <w:r w:rsidRPr="00736C02">
        <w:rPr>
          <w:rFonts w:ascii="Arial" w:hAnsi="Arial"/>
        </w:rPr>
        <w:t>The</w:t>
      </w:r>
      <w:r>
        <w:rPr>
          <w:rFonts w:ascii="Arial" w:hAnsi="Arial"/>
        </w:rPr>
        <w:t xml:space="preserve"> </w:t>
      </w:r>
      <w:proofErr w:type="spellStart"/>
      <w:r>
        <w:rPr>
          <w:rFonts w:ascii="Arial" w:hAnsi="Arial"/>
        </w:rPr>
        <w:t>Fingerprint</w:t>
      </w:r>
      <w:r w:rsidR="00D06B00">
        <w:rPr>
          <w:rFonts w:ascii="Arial" w:hAnsi="Arial"/>
        </w:rPr>
        <w:t>er</w:t>
      </w:r>
      <w:proofErr w:type="spellEnd"/>
      <w:r>
        <w:rPr>
          <w:rFonts w:ascii="Arial" w:hAnsi="Arial"/>
        </w:rPr>
        <w:t xml:space="preserve"> tool is a low-level utility that generates a </w:t>
      </w:r>
      <w:r w:rsidR="00D06B00">
        <w:rPr>
          <w:rFonts w:ascii="Arial" w:hAnsi="Arial"/>
        </w:rPr>
        <w:t>256</w:t>
      </w:r>
      <w:r w:rsidR="00785E61">
        <w:rPr>
          <w:rFonts w:ascii="Arial" w:hAnsi="Arial"/>
        </w:rPr>
        <w:t>-</w:t>
      </w:r>
      <w:r w:rsidR="00D06B00">
        <w:rPr>
          <w:rFonts w:ascii="Arial" w:hAnsi="Arial"/>
        </w:rPr>
        <w:t>bit hash tag for</w:t>
      </w:r>
      <w:r w:rsidR="00785E61">
        <w:rPr>
          <w:rFonts w:ascii="Arial" w:hAnsi="Arial"/>
        </w:rPr>
        <w:t xml:space="preserve"> </w:t>
      </w:r>
      <w:r w:rsidR="008812FC">
        <w:rPr>
          <w:rFonts w:ascii="Arial" w:hAnsi="Arial"/>
        </w:rPr>
        <w:t xml:space="preserve">a specified file or </w:t>
      </w:r>
      <w:r w:rsidR="00785E61">
        <w:rPr>
          <w:rFonts w:ascii="Arial" w:hAnsi="Arial"/>
        </w:rPr>
        <w:t xml:space="preserve">all </w:t>
      </w:r>
      <w:r w:rsidR="00D06B00">
        <w:rPr>
          <w:rFonts w:ascii="Arial" w:hAnsi="Arial"/>
        </w:rPr>
        <w:t>file</w:t>
      </w:r>
      <w:r w:rsidR="00785E61">
        <w:rPr>
          <w:rFonts w:ascii="Arial" w:hAnsi="Arial"/>
        </w:rPr>
        <w:t>s in a specified</w:t>
      </w:r>
      <w:r w:rsidR="00D06B00">
        <w:rPr>
          <w:rFonts w:ascii="Arial" w:hAnsi="Arial"/>
        </w:rPr>
        <w:t xml:space="preserve"> directory. The hash </w:t>
      </w:r>
      <w:r w:rsidR="00785E61">
        <w:rPr>
          <w:rFonts w:ascii="Arial" w:hAnsi="Arial"/>
        </w:rPr>
        <w:t xml:space="preserve">tag </w:t>
      </w:r>
      <w:r w:rsidR="00D06B00">
        <w:rPr>
          <w:rFonts w:ascii="Arial" w:hAnsi="Arial"/>
        </w:rPr>
        <w:t>represents a unique value and hashes of two sets of data (i.e., two directories or two files) will match if and only if the corresponding data within the directories or files also match exactly. Small changes to the data</w:t>
      </w:r>
      <w:r w:rsidR="00785E61">
        <w:rPr>
          <w:rFonts w:ascii="Arial" w:hAnsi="Arial"/>
        </w:rPr>
        <w:t xml:space="preserve"> within a file or directory</w:t>
      </w:r>
      <w:r w:rsidR="00D06B00">
        <w:rPr>
          <w:rFonts w:ascii="Arial" w:hAnsi="Arial"/>
        </w:rPr>
        <w:t xml:space="preserve"> will result in large, unpredictable changes in the hash.</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291C6013" w14:textId="0B52B23F" w:rsidR="00D06B00" w:rsidRDefault="00D06B00" w:rsidP="00D06B00">
      <w:pPr>
        <w:pStyle w:val="H1bodytext"/>
        <w:spacing w:after="120"/>
        <w:rPr>
          <w:rFonts w:ascii="Arial" w:hAnsi="Arial" w:cs="Arial"/>
        </w:rPr>
      </w:pPr>
      <w:r>
        <w:rPr>
          <w:rFonts w:ascii="Arial" w:hAnsi="Arial" w:cs="Arial"/>
        </w:rPr>
        <w:t xml:space="preserve">The following are the functional requirements of the </w:t>
      </w:r>
      <w:proofErr w:type="spellStart"/>
      <w:r>
        <w:rPr>
          <w:rFonts w:ascii="Arial" w:hAnsi="Arial" w:cs="Arial"/>
        </w:rPr>
        <w:t>Fingerprinter</w:t>
      </w:r>
      <w:proofErr w:type="spellEnd"/>
      <w:r>
        <w:rPr>
          <w:rFonts w:ascii="Arial" w:hAnsi="Arial" w:cs="Arial"/>
        </w:rPr>
        <w:t xml:space="preserve"> tool.</w:t>
      </w:r>
    </w:p>
    <w:p w14:paraId="6495DDEB" w14:textId="4A287CF4" w:rsidR="00D06B00" w:rsidRDefault="00D06B00" w:rsidP="00E62A15">
      <w:pPr>
        <w:pStyle w:val="H1bodytext"/>
        <w:spacing w:after="120"/>
        <w:rPr>
          <w:rFonts w:ascii="Arial" w:hAnsi="Arial" w:cs="Arial"/>
        </w:rPr>
      </w:pPr>
      <w:r w:rsidRPr="00D06B00">
        <w:rPr>
          <w:rFonts w:ascii="Arial" w:hAnsi="Arial" w:cs="Arial"/>
        </w:rPr>
        <w:t>FR-1</w:t>
      </w:r>
      <w:r>
        <w:rPr>
          <w:rFonts w:ascii="Arial" w:hAnsi="Arial" w:cs="Arial"/>
        </w:rPr>
        <w:t>: Generate a hash tag for an individual file</w:t>
      </w:r>
    </w:p>
    <w:p w14:paraId="4B4065A7" w14:textId="576CDD1B" w:rsidR="00D06B00" w:rsidRDefault="00D06B00" w:rsidP="00E62A15">
      <w:pPr>
        <w:pStyle w:val="H1bodytext"/>
        <w:spacing w:after="120"/>
        <w:rPr>
          <w:rFonts w:ascii="Arial" w:hAnsi="Arial" w:cs="Arial"/>
        </w:rPr>
      </w:pPr>
      <w:r>
        <w:rPr>
          <w:rFonts w:ascii="Arial" w:hAnsi="Arial" w:cs="Arial"/>
        </w:rPr>
        <w:t xml:space="preserve">FR-2: Generate a hash tag for a file directory and recursively generate a hash tag for each file contained </w:t>
      </w:r>
      <w:r w:rsidR="00785E61">
        <w:rPr>
          <w:rFonts w:ascii="Arial" w:hAnsi="Arial" w:cs="Arial"/>
        </w:rPr>
        <w:t>within the file directory and its</w:t>
      </w:r>
      <w:r w:rsidR="002E2C73">
        <w:rPr>
          <w:rFonts w:ascii="Arial" w:hAnsi="Arial" w:cs="Arial"/>
        </w:rPr>
        <w:t xml:space="preserve"> subdirectory(</w:t>
      </w:r>
      <w:proofErr w:type="spellStart"/>
      <w:r w:rsidR="002E2C73">
        <w:rPr>
          <w:rFonts w:ascii="Arial" w:hAnsi="Arial" w:cs="Arial"/>
        </w:rPr>
        <w:t>ies</w:t>
      </w:r>
      <w:proofErr w:type="spellEnd"/>
      <w:r w:rsidR="002E2C73">
        <w:rPr>
          <w:rFonts w:ascii="Arial" w:hAnsi="Arial" w:cs="Arial"/>
        </w:rPr>
        <w:t>)</w:t>
      </w:r>
      <w:r>
        <w:rPr>
          <w:rFonts w:ascii="Arial" w:hAnsi="Arial" w:cs="Arial"/>
        </w:rPr>
        <w:t>.</w:t>
      </w:r>
    </w:p>
    <w:p w14:paraId="088E2799" w14:textId="6449218C" w:rsidR="00D06B00" w:rsidRPr="00D06B00" w:rsidRDefault="00D06B00" w:rsidP="00E62A15">
      <w:pPr>
        <w:pStyle w:val="H1bodytext"/>
        <w:spacing w:after="120"/>
        <w:rPr>
          <w:rFonts w:ascii="Arial" w:hAnsi="Arial"/>
        </w:rPr>
      </w:pPr>
      <w:r>
        <w:rPr>
          <w:rFonts w:ascii="Arial" w:hAnsi="Arial" w:cs="Arial"/>
        </w:rPr>
        <w:t>FR-3: Generate an output file that lists</w:t>
      </w:r>
      <w:r w:rsidR="00785E61">
        <w:rPr>
          <w:rFonts w:ascii="Arial" w:hAnsi="Arial" w:cs="Arial"/>
        </w:rPr>
        <w:t xml:space="preserve"> a</w:t>
      </w:r>
      <w:r>
        <w:rPr>
          <w:rFonts w:ascii="Arial" w:hAnsi="Arial" w:cs="Arial"/>
        </w:rPr>
        <w:t xml:space="preserve"> </w:t>
      </w:r>
      <w:r w:rsidR="00785E61">
        <w:rPr>
          <w:rFonts w:ascii="Arial" w:hAnsi="Arial" w:cs="Arial"/>
        </w:rPr>
        <w:t xml:space="preserve">datetime stamp and </w:t>
      </w:r>
      <w:r>
        <w:rPr>
          <w:rFonts w:ascii="Arial" w:hAnsi="Arial" w:cs="Arial"/>
        </w:rPr>
        <w:t xml:space="preserve">the </w:t>
      </w:r>
      <w:r w:rsidR="00785E61">
        <w:rPr>
          <w:rFonts w:ascii="Arial" w:hAnsi="Arial" w:cs="Arial"/>
        </w:rPr>
        <w:t xml:space="preserve">path </w:t>
      </w:r>
      <w:r>
        <w:rPr>
          <w:rFonts w:ascii="Arial" w:hAnsi="Arial" w:cs="Arial"/>
        </w:rPr>
        <w:t>and file</w:t>
      </w:r>
      <w:r w:rsidR="00785E61">
        <w:rPr>
          <w:rFonts w:ascii="Arial" w:hAnsi="Arial" w:cs="Arial"/>
        </w:rPr>
        <w:t>name</w:t>
      </w:r>
      <w:r>
        <w:rPr>
          <w:rFonts w:ascii="Arial" w:hAnsi="Arial" w:cs="Arial"/>
        </w:rPr>
        <w:t xml:space="preserve"> and respective hash tag</w:t>
      </w:r>
      <w:r w:rsidR="00785E61">
        <w:rPr>
          <w:rFonts w:ascii="Arial" w:hAnsi="Arial" w:cs="Arial"/>
        </w:rPr>
        <w:t xml:space="preserve"> for a file or directory specified to be fingerprinted</w:t>
      </w:r>
      <w:r>
        <w:rPr>
          <w:rFonts w:ascii="Arial" w:hAnsi="Arial" w:cs="Arial"/>
        </w:rPr>
        <w:t>.</w:t>
      </w: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516C880C" w14:textId="69FAA26E" w:rsidR="0086478B" w:rsidRDefault="0086478B" w:rsidP="00E62A15">
      <w:pPr>
        <w:pStyle w:val="H1bodytext"/>
        <w:spacing w:after="120"/>
        <w:rPr>
          <w:rFonts w:ascii="Arial" w:hAnsi="Arial" w:cs="Arial"/>
        </w:rPr>
      </w:pPr>
      <w:r>
        <w:rPr>
          <w:rFonts w:ascii="Arial" w:hAnsi="Arial" w:cs="Arial"/>
        </w:rPr>
        <w:t xml:space="preserve">The following documents the software requirements for the </w:t>
      </w:r>
      <w:proofErr w:type="spellStart"/>
      <w:r>
        <w:rPr>
          <w:rFonts w:ascii="Arial" w:hAnsi="Arial" w:cs="Arial"/>
        </w:rPr>
        <w:t>Fingerprinter</w:t>
      </w:r>
      <w:proofErr w:type="spellEnd"/>
      <w:r>
        <w:rPr>
          <w:rFonts w:ascii="Arial" w:hAnsi="Arial" w:cs="Arial"/>
        </w:rPr>
        <w:t xml:space="preserve"> tool.</w:t>
      </w:r>
    </w:p>
    <w:p w14:paraId="1CE9F14F" w14:textId="567E96D0" w:rsidR="00D06B00" w:rsidRDefault="00D06B00" w:rsidP="00E62A15">
      <w:pPr>
        <w:pStyle w:val="H1bodytext"/>
        <w:spacing w:after="120"/>
        <w:rPr>
          <w:rFonts w:ascii="Arial" w:hAnsi="Arial" w:cs="Arial"/>
        </w:rPr>
      </w:pPr>
      <w:r w:rsidRPr="00D06B00">
        <w:rPr>
          <w:rFonts w:ascii="Arial" w:hAnsi="Arial" w:cs="Arial"/>
        </w:rPr>
        <w:t>Python 3.</w:t>
      </w:r>
      <w:r w:rsidR="00785E61">
        <w:rPr>
          <w:rFonts w:ascii="Arial" w:hAnsi="Arial" w:cs="Arial"/>
        </w:rPr>
        <w:t>5</w:t>
      </w:r>
    </w:p>
    <w:p w14:paraId="3F2DEE44" w14:textId="4DD3DED5" w:rsidR="00D06B00" w:rsidRPr="00D06B00" w:rsidRDefault="00D06B00" w:rsidP="00D06B00">
      <w:pPr>
        <w:pStyle w:val="H1bodytext"/>
        <w:spacing w:after="120"/>
        <w:rPr>
          <w:rFonts w:ascii="Arial" w:hAnsi="Arial" w:cs="Arial"/>
        </w:rPr>
      </w:pPr>
      <w:r>
        <w:rPr>
          <w:rFonts w:ascii="Arial" w:hAnsi="Arial" w:cs="Arial"/>
        </w:rPr>
        <w:t>Python Standard Libraries:</w:t>
      </w:r>
      <w:r>
        <w:rPr>
          <w:rFonts w:ascii="Arial" w:hAnsi="Arial" w:cs="Arial"/>
        </w:rPr>
        <w:br/>
      </w:r>
      <w:proofErr w:type="spellStart"/>
      <w:r>
        <w:rPr>
          <w:rFonts w:ascii="Arial" w:hAnsi="Arial" w:cs="Arial"/>
        </w:rPr>
        <w:t>hashlib</w:t>
      </w:r>
      <w:proofErr w:type="spellEnd"/>
      <w:r>
        <w:rPr>
          <w:rFonts w:ascii="Arial" w:hAnsi="Arial" w:cs="Arial"/>
        </w:rPr>
        <w:br/>
      </w:r>
      <w:proofErr w:type="spellStart"/>
      <w:r>
        <w:rPr>
          <w:rFonts w:ascii="Arial" w:hAnsi="Arial" w:cs="Arial"/>
        </w:rPr>
        <w:t>os</w:t>
      </w:r>
      <w:proofErr w:type="spellEnd"/>
      <w:r>
        <w:rPr>
          <w:rFonts w:ascii="Arial" w:hAnsi="Arial" w:cs="Arial"/>
        </w:rPr>
        <w:br/>
      </w:r>
      <w:proofErr w:type="spellStart"/>
      <w:r>
        <w:rPr>
          <w:rFonts w:ascii="Arial" w:hAnsi="Arial" w:cs="Arial"/>
        </w:rPr>
        <w:t>argparse</w:t>
      </w:r>
      <w:proofErr w:type="spellEnd"/>
      <w:r>
        <w:rPr>
          <w:rFonts w:ascii="Arial" w:hAnsi="Arial" w:cs="Arial"/>
        </w:rPr>
        <w:br/>
        <w:t>datetime</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7A53F353" w14:textId="32824D3A" w:rsidR="001F2F7B" w:rsidRDefault="001F2F7B" w:rsidP="00E62A15">
      <w:pPr>
        <w:pStyle w:val="H1bodytext"/>
        <w:spacing w:after="120"/>
        <w:rPr>
          <w:rFonts w:ascii="Arial" w:hAnsi="Arial"/>
        </w:rPr>
      </w:pPr>
      <w:r>
        <w:rPr>
          <w:rFonts w:ascii="Arial" w:hAnsi="Arial"/>
        </w:rPr>
        <w:t>The following is a brie</w:t>
      </w:r>
      <w:r w:rsidR="008812FC">
        <w:rPr>
          <w:rFonts w:ascii="Arial" w:hAnsi="Arial"/>
        </w:rPr>
        <w:t xml:space="preserve">f </w:t>
      </w:r>
      <w:r>
        <w:rPr>
          <w:rFonts w:ascii="Arial" w:hAnsi="Arial"/>
        </w:rPr>
        <w:t>descripti</w:t>
      </w:r>
      <w:r w:rsidR="008812FC">
        <w:rPr>
          <w:rFonts w:ascii="Arial" w:hAnsi="Arial"/>
        </w:rPr>
        <w:t>o</w:t>
      </w:r>
      <w:r>
        <w:rPr>
          <w:rFonts w:ascii="Arial" w:hAnsi="Arial"/>
        </w:rPr>
        <w:t xml:space="preserve">n of the required arguments and the output generated by the </w:t>
      </w:r>
      <w:proofErr w:type="spellStart"/>
      <w:r>
        <w:rPr>
          <w:rFonts w:ascii="Arial" w:hAnsi="Arial"/>
        </w:rPr>
        <w:t>Fingerprinter</w:t>
      </w:r>
      <w:proofErr w:type="spellEnd"/>
      <w:r>
        <w:rPr>
          <w:rFonts w:ascii="Arial" w:hAnsi="Arial"/>
        </w:rPr>
        <w:t xml:space="preserve"> tool:</w:t>
      </w:r>
    </w:p>
    <w:p w14:paraId="4CEF17A4" w14:textId="77777777" w:rsidR="001F2F7B" w:rsidRDefault="001F2F7B" w:rsidP="00E62A15">
      <w:pPr>
        <w:pStyle w:val="H1bodytext"/>
        <w:spacing w:after="120"/>
        <w:rPr>
          <w:rFonts w:ascii="Arial" w:hAnsi="Arial"/>
        </w:rPr>
      </w:pPr>
      <w:r>
        <w:rPr>
          <w:rFonts w:ascii="Arial" w:hAnsi="Arial"/>
        </w:rPr>
        <w:t>Positional Arguments:</w:t>
      </w:r>
    </w:p>
    <w:p w14:paraId="14D8CB0A" w14:textId="77777777" w:rsidR="001F2F7B" w:rsidRDefault="001F2F7B" w:rsidP="001F2F7B">
      <w:pPr>
        <w:pStyle w:val="H1bodytext"/>
        <w:numPr>
          <w:ilvl w:val="0"/>
          <w:numId w:val="2"/>
        </w:numPr>
        <w:spacing w:after="120"/>
        <w:rPr>
          <w:rFonts w:ascii="Arial" w:hAnsi="Arial"/>
        </w:rPr>
      </w:pPr>
      <w:r>
        <w:rPr>
          <w:rFonts w:ascii="Arial" w:hAnsi="Arial"/>
        </w:rPr>
        <w:t>Target: file or directory path to be fingerprinted</w:t>
      </w:r>
    </w:p>
    <w:p w14:paraId="37AC28E1" w14:textId="27752284" w:rsidR="001F2F7B" w:rsidRDefault="001F2F7B" w:rsidP="001F2F7B">
      <w:pPr>
        <w:pStyle w:val="H1bodytext"/>
        <w:spacing w:after="120"/>
        <w:rPr>
          <w:rFonts w:ascii="Arial" w:hAnsi="Arial"/>
        </w:rPr>
      </w:pPr>
      <w:r>
        <w:rPr>
          <w:rFonts w:ascii="Arial" w:hAnsi="Arial"/>
        </w:rPr>
        <w:t>Optional Arguments:</w:t>
      </w:r>
    </w:p>
    <w:p w14:paraId="7EA5234B" w14:textId="1AF3BC38" w:rsidR="001F2F7B" w:rsidRDefault="001F2F7B" w:rsidP="001F2F7B">
      <w:pPr>
        <w:pStyle w:val="H1bodytext"/>
        <w:numPr>
          <w:ilvl w:val="0"/>
          <w:numId w:val="2"/>
        </w:numPr>
        <w:spacing w:after="120"/>
        <w:rPr>
          <w:rFonts w:ascii="Arial" w:hAnsi="Arial"/>
        </w:rPr>
      </w:pPr>
      <w:r>
        <w:rPr>
          <w:rFonts w:ascii="Arial" w:hAnsi="Arial"/>
        </w:rPr>
        <w:t>-h, --help</w:t>
      </w:r>
    </w:p>
    <w:p w14:paraId="62A90F89" w14:textId="6723FC44" w:rsidR="001F2F7B" w:rsidRDefault="001F2F7B" w:rsidP="001F2F7B">
      <w:pPr>
        <w:pStyle w:val="H1bodytext"/>
        <w:numPr>
          <w:ilvl w:val="0"/>
          <w:numId w:val="2"/>
        </w:numPr>
        <w:spacing w:after="120"/>
        <w:rPr>
          <w:rFonts w:ascii="Arial" w:hAnsi="Arial"/>
        </w:rPr>
      </w:pPr>
      <w:r>
        <w:rPr>
          <w:rFonts w:ascii="Arial" w:hAnsi="Arial"/>
        </w:rPr>
        <w:t xml:space="preserve">-o, --output </w:t>
      </w:r>
      <w:proofErr w:type="spellStart"/>
      <w:r>
        <w:rPr>
          <w:rFonts w:ascii="Arial" w:hAnsi="Arial"/>
        </w:rPr>
        <w:t>OUTPUT</w:t>
      </w:r>
      <w:proofErr w:type="spellEnd"/>
      <w:r>
        <w:rPr>
          <w:rFonts w:ascii="Arial" w:hAnsi="Arial"/>
        </w:rPr>
        <w:t xml:space="preserve"> [</w:t>
      </w:r>
      <w:r w:rsidR="004A798C">
        <w:rPr>
          <w:rFonts w:ascii="Arial" w:hAnsi="Arial"/>
        </w:rPr>
        <w:t xml:space="preserve">path and </w:t>
      </w:r>
      <w:r>
        <w:rPr>
          <w:rFonts w:ascii="Arial" w:hAnsi="Arial"/>
        </w:rPr>
        <w:t>filename of output file; default is fingerprint.txt]</w:t>
      </w:r>
    </w:p>
    <w:p w14:paraId="1A7F2632" w14:textId="77777777" w:rsidR="0026564F" w:rsidRDefault="0026564F" w:rsidP="0026564F">
      <w:pPr>
        <w:pStyle w:val="H1bodytext"/>
        <w:numPr>
          <w:ilvl w:val="0"/>
          <w:numId w:val="3"/>
        </w:numPr>
        <w:spacing w:after="120"/>
        <w:rPr>
          <w:rFonts w:ascii="Arial" w:hAnsi="Arial" w:cs="Arial"/>
        </w:rPr>
      </w:pPr>
      <w:r>
        <w:rPr>
          <w:rFonts w:ascii="Arial" w:hAnsi="Arial" w:cs="Arial"/>
        </w:rPr>
        <w:t>Shell file configuration:</w:t>
      </w:r>
    </w:p>
    <w:p w14:paraId="1AE917C5" w14:textId="139491EF" w:rsidR="0026564F" w:rsidRDefault="0026564F" w:rsidP="0026564F">
      <w:pPr>
        <w:pStyle w:val="H1bodytext"/>
        <w:spacing w:after="120"/>
        <w:ind w:left="2160"/>
        <w:rPr>
          <w:rFonts w:ascii="Arial" w:hAnsi="Arial" w:cs="Arial"/>
        </w:rPr>
      </w:pPr>
      <w:r>
        <w:rPr>
          <w:rFonts w:ascii="Arial" w:hAnsi="Arial" w:cs="Arial"/>
        </w:rPr>
        <w:t>python [directory path]/pylib/fingerprint/fingerprint.py [optional arguments—see above] Name Arguments</w:t>
      </w:r>
    </w:p>
    <w:p w14:paraId="7B419E9B" w14:textId="5609F829" w:rsidR="0026564F" w:rsidRDefault="0026564F" w:rsidP="0026564F">
      <w:pPr>
        <w:pStyle w:val="H1bodytext"/>
        <w:numPr>
          <w:ilvl w:val="0"/>
          <w:numId w:val="4"/>
        </w:numPr>
        <w:spacing w:after="120"/>
        <w:ind w:left="1440"/>
        <w:rPr>
          <w:rFonts w:ascii="Arial" w:hAnsi="Arial" w:cs="Arial"/>
        </w:rPr>
      </w:pPr>
      <w:r>
        <w:rPr>
          <w:rFonts w:ascii="Arial" w:hAnsi="Arial" w:cs="Arial"/>
        </w:rPr>
        <w:t>Output: The following information is logged to a path and file (default, i.e. fingerprint.txt) or to a path and file, which is specified by user and is passed to the Tool Runner as an argument (-o/- -output OUTPUT)</w:t>
      </w:r>
    </w:p>
    <w:p w14:paraId="1F6E896F" w14:textId="4FDE2399" w:rsidR="0026564F" w:rsidRDefault="0026564F" w:rsidP="0026564F">
      <w:pPr>
        <w:pStyle w:val="H1bodytext"/>
        <w:numPr>
          <w:ilvl w:val="0"/>
          <w:numId w:val="4"/>
        </w:numPr>
        <w:spacing w:after="0"/>
        <w:rPr>
          <w:rFonts w:ascii="Arial" w:hAnsi="Arial" w:cs="Arial"/>
        </w:rPr>
      </w:pPr>
      <w:proofErr w:type="spellStart"/>
      <w:r>
        <w:rPr>
          <w:rFonts w:ascii="Arial" w:hAnsi="Arial" w:cs="Arial"/>
        </w:rPr>
        <w:t>DateTime</w:t>
      </w:r>
      <w:proofErr w:type="spellEnd"/>
      <w:r>
        <w:rPr>
          <w:rFonts w:ascii="Arial" w:hAnsi="Arial" w:cs="Arial"/>
        </w:rPr>
        <w:t xml:space="preserve"> stamp </w:t>
      </w:r>
    </w:p>
    <w:p w14:paraId="6E9B3B2B" w14:textId="288331AB" w:rsidR="0026564F" w:rsidRDefault="0026564F" w:rsidP="0026564F">
      <w:pPr>
        <w:pStyle w:val="H1bodytext"/>
        <w:numPr>
          <w:ilvl w:val="0"/>
          <w:numId w:val="4"/>
        </w:numPr>
        <w:spacing w:after="0"/>
        <w:rPr>
          <w:rFonts w:ascii="Arial" w:hAnsi="Arial" w:cs="Arial"/>
        </w:rPr>
      </w:pPr>
      <w:r>
        <w:rPr>
          <w:rFonts w:ascii="Arial" w:hAnsi="Arial" w:cs="Arial"/>
        </w:rPr>
        <w:t>Total number of files fingerprinted (if a directory is specified)</w:t>
      </w:r>
    </w:p>
    <w:p w14:paraId="5439C446" w14:textId="4B318427" w:rsidR="0026564F" w:rsidRDefault="0026564F" w:rsidP="0026564F">
      <w:pPr>
        <w:pStyle w:val="H1bodytext"/>
        <w:numPr>
          <w:ilvl w:val="0"/>
          <w:numId w:val="4"/>
        </w:numPr>
        <w:spacing w:after="0"/>
        <w:rPr>
          <w:rFonts w:ascii="Arial" w:hAnsi="Arial" w:cs="Arial"/>
        </w:rPr>
      </w:pPr>
      <w:r>
        <w:rPr>
          <w:rFonts w:ascii="Arial" w:hAnsi="Arial" w:cs="Arial"/>
        </w:rPr>
        <w:t>Path and file name and corresponding hash for each file</w:t>
      </w:r>
      <w:r w:rsidR="00785E61">
        <w:rPr>
          <w:rFonts w:ascii="Arial" w:hAnsi="Arial" w:cs="Arial"/>
        </w:rPr>
        <w:t xml:space="preserve"> fingerprinted</w:t>
      </w:r>
    </w:p>
    <w:p w14:paraId="0749B2CC" w14:textId="03BC67EA" w:rsidR="001F2F7B" w:rsidRPr="001F2F7B" w:rsidRDefault="001F2F7B" w:rsidP="001F2F7B">
      <w:pPr>
        <w:pStyle w:val="H1bodytext"/>
        <w:spacing w:after="120"/>
        <w:rPr>
          <w:rFonts w:ascii="Arial" w:hAnsi="Arial"/>
        </w:rPr>
      </w:pP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65672800" w14:textId="01CC6ECE" w:rsidR="0026564F" w:rsidRDefault="0086478B" w:rsidP="0026564F">
      <w:pPr>
        <w:pStyle w:val="H1bodytext"/>
        <w:spacing w:after="120"/>
        <w:rPr>
          <w:rFonts w:ascii="Arial" w:hAnsi="Arial"/>
        </w:rPr>
      </w:pPr>
      <w:r>
        <w:rPr>
          <w:rFonts w:ascii="Arial" w:hAnsi="Arial"/>
        </w:rPr>
        <w:lastRenderedPageBreak/>
        <w:t xml:space="preserve">The requirements traceability matrix for the </w:t>
      </w:r>
      <w:proofErr w:type="spellStart"/>
      <w:r>
        <w:rPr>
          <w:rFonts w:ascii="Arial" w:hAnsi="Arial"/>
        </w:rPr>
        <w:t>Fingerprinter</w:t>
      </w:r>
      <w:proofErr w:type="spellEnd"/>
      <w:r>
        <w:rPr>
          <w:rFonts w:ascii="Arial" w:hAnsi="Arial"/>
        </w:rPr>
        <w:t xml:space="preserve"> </w:t>
      </w:r>
      <w:r w:rsidR="00804EC5">
        <w:rPr>
          <w:rFonts w:ascii="Arial" w:hAnsi="Arial"/>
        </w:rPr>
        <w:t xml:space="preserve">tool </w:t>
      </w:r>
      <w:r>
        <w:rPr>
          <w:rFonts w:ascii="Arial" w:hAnsi="Arial"/>
        </w:rPr>
        <w:t>is presented in Table 1.</w:t>
      </w:r>
    </w:p>
    <w:tbl>
      <w:tblPr>
        <w:tblStyle w:val="TableGrid"/>
        <w:tblW w:w="0" w:type="auto"/>
        <w:tblInd w:w="720" w:type="dxa"/>
        <w:tblLook w:val="04A0" w:firstRow="1" w:lastRow="0" w:firstColumn="1" w:lastColumn="0" w:noHBand="0" w:noVBand="1"/>
      </w:tblPr>
      <w:tblGrid>
        <w:gridCol w:w="1890"/>
        <w:gridCol w:w="1452"/>
        <w:gridCol w:w="5940"/>
      </w:tblGrid>
      <w:tr w:rsidR="0026564F" w:rsidRPr="00572F5F" w14:paraId="7C0A39E8" w14:textId="77777777" w:rsidTr="00FD5739">
        <w:trPr>
          <w:cantSplit/>
          <w:trHeight w:val="314"/>
          <w:tblHeader/>
        </w:trPr>
        <w:tc>
          <w:tcPr>
            <w:tcW w:w="9282" w:type="dxa"/>
            <w:gridSpan w:val="3"/>
            <w:tcBorders>
              <w:top w:val="nil"/>
              <w:left w:val="nil"/>
              <w:right w:val="nil"/>
            </w:tcBorders>
            <w:vAlign w:val="bottom"/>
          </w:tcPr>
          <w:p w14:paraId="2768D6EE" w14:textId="049B579A" w:rsidR="0026564F" w:rsidRDefault="0026564F" w:rsidP="00FD5739">
            <w:pPr>
              <w:pStyle w:val="H1bodytext"/>
              <w:spacing w:after="0"/>
              <w:ind w:left="0"/>
              <w:jc w:val="center"/>
              <w:rPr>
                <w:rFonts w:ascii="Arial" w:hAnsi="Arial"/>
                <w:b/>
              </w:rPr>
            </w:pPr>
            <w:r>
              <w:rPr>
                <w:rFonts w:ascii="Arial" w:hAnsi="Arial"/>
                <w:b/>
              </w:rPr>
              <w:t xml:space="preserve">Table 1. </w:t>
            </w:r>
            <w:proofErr w:type="spellStart"/>
            <w:r w:rsidR="00785E61">
              <w:rPr>
                <w:rFonts w:ascii="Arial" w:hAnsi="Arial"/>
                <w:b/>
              </w:rPr>
              <w:t>Fingerprinter</w:t>
            </w:r>
            <w:proofErr w:type="spellEnd"/>
            <w:r w:rsidRPr="00AE0D4D">
              <w:rPr>
                <w:rFonts w:ascii="Arial" w:hAnsi="Arial"/>
                <w:b/>
              </w:rPr>
              <w:t xml:space="preserve"> </w:t>
            </w:r>
            <w:r>
              <w:rPr>
                <w:rFonts w:ascii="Arial" w:hAnsi="Arial"/>
                <w:b/>
              </w:rPr>
              <w:t>Tool</w:t>
            </w:r>
            <w:r>
              <w:rPr>
                <w:rFonts w:ascii="Arial" w:hAnsi="Arial"/>
                <w:b/>
              </w:rPr>
              <w:br/>
              <w:t xml:space="preserve">Requirements Traceability Matrix </w:t>
            </w:r>
          </w:p>
        </w:tc>
      </w:tr>
      <w:tr w:rsidR="0026564F" w:rsidRPr="00572F5F" w14:paraId="23B00504" w14:textId="77777777" w:rsidTr="00FD5739">
        <w:trPr>
          <w:cantSplit/>
          <w:trHeight w:val="314"/>
          <w:tblHeader/>
        </w:trPr>
        <w:tc>
          <w:tcPr>
            <w:tcW w:w="1890" w:type="dxa"/>
            <w:shd w:val="clear" w:color="auto" w:fill="D9D9D9" w:themeFill="background1" w:themeFillShade="D9"/>
            <w:vAlign w:val="bottom"/>
          </w:tcPr>
          <w:p w14:paraId="2F5C6421" w14:textId="77777777" w:rsidR="0026564F" w:rsidRPr="00572F5F" w:rsidRDefault="0026564F" w:rsidP="00FD5739">
            <w:pPr>
              <w:pStyle w:val="H1bodytext"/>
              <w:spacing w:after="0"/>
              <w:ind w:left="0"/>
              <w:jc w:val="center"/>
              <w:rPr>
                <w:rFonts w:ascii="Arial" w:hAnsi="Arial"/>
                <w:b/>
              </w:rPr>
            </w:pPr>
            <w:r w:rsidRPr="00572F5F">
              <w:rPr>
                <w:rFonts w:ascii="Arial" w:hAnsi="Arial"/>
                <w:b/>
              </w:rPr>
              <w:t>Functional Requirement</w:t>
            </w:r>
            <w:r>
              <w:rPr>
                <w:rFonts w:ascii="Arial" w:hAnsi="Arial"/>
                <w:b/>
              </w:rPr>
              <w:t xml:space="preserve"> ID</w:t>
            </w:r>
          </w:p>
        </w:tc>
        <w:tc>
          <w:tcPr>
            <w:tcW w:w="1452" w:type="dxa"/>
            <w:shd w:val="clear" w:color="auto" w:fill="D9D9D9" w:themeFill="background1" w:themeFillShade="D9"/>
            <w:vAlign w:val="bottom"/>
          </w:tcPr>
          <w:p w14:paraId="067A20BB" w14:textId="77777777" w:rsidR="0026564F" w:rsidRPr="00572F5F" w:rsidRDefault="0026564F" w:rsidP="00FD5739">
            <w:pPr>
              <w:pStyle w:val="H1bodytext"/>
              <w:spacing w:after="0"/>
              <w:ind w:left="0"/>
              <w:jc w:val="center"/>
              <w:rPr>
                <w:rFonts w:ascii="Arial" w:hAnsi="Arial"/>
                <w:b/>
              </w:rPr>
            </w:pPr>
            <w:r w:rsidRPr="00572F5F">
              <w:rPr>
                <w:rFonts w:ascii="Arial" w:hAnsi="Arial"/>
                <w:b/>
              </w:rPr>
              <w:t>Acceptance Test</w:t>
            </w:r>
            <w:r>
              <w:rPr>
                <w:rFonts w:ascii="Arial" w:hAnsi="Arial"/>
                <w:b/>
              </w:rPr>
              <w:t xml:space="preserve"> ID</w:t>
            </w:r>
          </w:p>
        </w:tc>
        <w:tc>
          <w:tcPr>
            <w:tcW w:w="5940" w:type="dxa"/>
            <w:shd w:val="clear" w:color="auto" w:fill="D9D9D9" w:themeFill="background1" w:themeFillShade="D9"/>
            <w:vAlign w:val="bottom"/>
          </w:tcPr>
          <w:p w14:paraId="16465823" w14:textId="77777777" w:rsidR="0026564F" w:rsidRPr="00572F5F" w:rsidRDefault="0026564F" w:rsidP="00FD5739">
            <w:pPr>
              <w:pStyle w:val="H1bodytext"/>
              <w:spacing w:after="0"/>
              <w:ind w:left="0"/>
              <w:jc w:val="center"/>
              <w:rPr>
                <w:rFonts w:ascii="Arial" w:hAnsi="Arial"/>
                <w:b/>
              </w:rPr>
            </w:pPr>
            <w:r>
              <w:rPr>
                <w:rFonts w:ascii="Arial" w:hAnsi="Arial"/>
                <w:b/>
              </w:rPr>
              <w:t>Test Case</w:t>
            </w:r>
          </w:p>
        </w:tc>
      </w:tr>
      <w:tr w:rsidR="0026564F" w:rsidRPr="00572F5F" w14:paraId="45B965CD" w14:textId="77777777" w:rsidTr="00FD5739">
        <w:trPr>
          <w:cantSplit/>
          <w:trHeight w:val="314"/>
          <w:tblHeader/>
        </w:trPr>
        <w:tc>
          <w:tcPr>
            <w:tcW w:w="1890" w:type="dxa"/>
            <w:shd w:val="clear" w:color="auto" w:fill="auto"/>
            <w:vAlign w:val="bottom"/>
          </w:tcPr>
          <w:p w14:paraId="32BD3D2D" w14:textId="4C635D31" w:rsidR="0026564F" w:rsidRPr="008F4D05" w:rsidRDefault="0026564F" w:rsidP="00FD5739">
            <w:pPr>
              <w:pStyle w:val="H1bodytext"/>
              <w:spacing w:after="0"/>
              <w:ind w:left="0"/>
              <w:jc w:val="center"/>
              <w:rPr>
                <w:rFonts w:ascii="Arial" w:hAnsi="Arial"/>
                <w:bCs/>
              </w:rPr>
            </w:pPr>
            <w:r>
              <w:rPr>
                <w:rFonts w:ascii="Arial" w:hAnsi="Arial"/>
                <w:bCs/>
              </w:rPr>
              <w:t>QA Level</w:t>
            </w:r>
            <w:r>
              <w:rPr>
                <w:rFonts w:ascii="Arial" w:hAnsi="Arial"/>
              </w:rPr>
              <w:t xml:space="preserve"> </w:t>
            </w:r>
          </w:p>
        </w:tc>
        <w:tc>
          <w:tcPr>
            <w:tcW w:w="1452" w:type="dxa"/>
            <w:shd w:val="clear" w:color="auto" w:fill="auto"/>
            <w:vAlign w:val="center"/>
          </w:tcPr>
          <w:p w14:paraId="20E0AF35" w14:textId="77777777" w:rsidR="0026564F" w:rsidRPr="008F4D05" w:rsidRDefault="0026564F" w:rsidP="00FD5739">
            <w:pPr>
              <w:pStyle w:val="H1bodytext"/>
              <w:spacing w:after="0"/>
              <w:ind w:left="0"/>
              <w:jc w:val="center"/>
              <w:rPr>
                <w:rFonts w:ascii="Arial" w:hAnsi="Arial"/>
                <w:bCs/>
              </w:rPr>
            </w:pPr>
            <w:r>
              <w:rPr>
                <w:rFonts w:ascii="Arial" w:hAnsi="Arial"/>
                <w:bCs/>
              </w:rPr>
              <w:t>IT-1</w:t>
            </w:r>
          </w:p>
        </w:tc>
        <w:tc>
          <w:tcPr>
            <w:tcW w:w="5940" w:type="dxa"/>
            <w:shd w:val="clear" w:color="auto" w:fill="auto"/>
            <w:vAlign w:val="center"/>
          </w:tcPr>
          <w:p w14:paraId="66AE3F25" w14:textId="77777777" w:rsidR="0026564F" w:rsidRDefault="0026564F" w:rsidP="00FD5739">
            <w:pPr>
              <w:pStyle w:val="H1bodytext"/>
              <w:spacing w:after="0"/>
              <w:ind w:left="0"/>
              <w:jc w:val="center"/>
              <w:rPr>
                <w:rStyle w:val="CommentReference"/>
              </w:rPr>
            </w:pPr>
            <w:r w:rsidRPr="00E03477">
              <w:rPr>
                <w:rFonts w:ascii="Arial" w:hAnsi="Arial"/>
              </w:rPr>
              <w:t>Installation Test</w:t>
            </w:r>
          </w:p>
        </w:tc>
      </w:tr>
      <w:tr w:rsidR="0026564F" w14:paraId="393BA0CF" w14:textId="77777777" w:rsidTr="00FD5739">
        <w:trPr>
          <w:trHeight w:val="647"/>
        </w:trPr>
        <w:tc>
          <w:tcPr>
            <w:tcW w:w="1890" w:type="dxa"/>
            <w:vAlign w:val="center"/>
          </w:tcPr>
          <w:p w14:paraId="748350DF" w14:textId="5CE57626" w:rsidR="0026564F" w:rsidRDefault="0026564F" w:rsidP="0026564F">
            <w:pPr>
              <w:pStyle w:val="H1bodytext"/>
              <w:spacing w:after="0"/>
              <w:ind w:left="0"/>
              <w:jc w:val="center"/>
              <w:rPr>
                <w:rFonts w:ascii="Arial" w:hAnsi="Arial"/>
              </w:rPr>
            </w:pPr>
            <w:r>
              <w:rPr>
                <w:rFonts w:ascii="Arial" w:hAnsi="Arial"/>
              </w:rPr>
              <w:t>FR-1</w:t>
            </w:r>
            <w:r>
              <w:rPr>
                <w:rFonts w:ascii="Arial" w:hAnsi="Arial"/>
              </w:rPr>
              <w:br/>
              <w:t>FR-3</w:t>
            </w:r>
          </w:p>
        </w:tc>
        <w:tc>
          <w:tcPr>
            <w:tcW w:w="1452" w:type="dxa"/>
            <w:vAlign w:val="center"/>
          </w:tcPr>
          <w:p w14:paraId="6CC26E53" w14:textId="77777777" w:rsidR="0026564F" w:rsidRDefault="0026564F" w:rsidP="00FD5739">
            <w:pPr>
              <w:pStyle w:val="H1bodytext"/>
              <w:spacing w:after="0"/>
              <w:ind w:left="0"/>
              <w:jc w:val="center"/>
              <w:rPr>
                <w:rFonts w:ascii="Arial" w:hAnsi="Arial"/>
              </w:rPr>
            </w:pPr>
            <w:r>
              <w:rPr>
                <w:rFonts w:ascii="Arial" w:hAnsi="Arial"/>
              </w:rPr>
              <w:t>ATC-1</w:t>
            </w:r>
          </w:p>
        </w:tc>
        <w:tc>
          <w:tcPr>
            <w:tcW w:w="5940" w:type="dxa"/>
            <w:vAlign w:val="center"/>
          </w:tcPr>
          <w:p w14:paraId="7A0F54F8" w14:textId="3519E6CA" w:rsidR="0026564F" w:rsidRDefault="0026564F" w:rsidP="00FD5739">
            <w:pPr>
              <w:pStyle w:val="H1bodytext"/>
              <w:spacing w:after="0"/>
              <w:ind w:left="0"/>
              <w:jc w:val="center"/>
              <w:rPr>
                <w:rFonts w:ascii="Arial" w:hAnsi="Arial"/>
              </w:rPr>
            </w:pPr>
            <w:r>
              <w:rPr>
                <w:rFonts w:ascii="Arial" w:hAnsi="Arial"/>
              </w:rPr>
              <w:t>Fingerprint a file</w:t>
            </w:r>
          </w:p>
        </w:tc>
      </w:tr>
      <w:tr w:rsidR="008C67F4" w14:paraId="7C01A5F8" w14:textId="77777777" w:rsidTr="001E72C6">
        <w:trPr>
          <w:trHeight w:val="431"/>
        </w:trPr>
        <w:tc>
          <w:tcPr>
            <w:tcW w:w="1890" w:type="dxa"/>
            <w:vAlign w:val="center"/>
          </w:tcPr>
          <w:p w14:paraId="71FE8986" w14:textId="2B67D5B5" w:rsidR="008C67F4" w:rsidRDefault="008C67F4" w:rsidP="001E72C6">
            <w:pPr>
              <w:pStyle w:val="H1bodytext"/>
              <w:spacing w:after="0"/>
              <w:ind w:left="0"/>
              <w:jc w:val="center"/>
              <w:rPr>
                <w:rFonts w:ascii="Arial" w:hAnsi="Arial"/>
              </w:rPr>
            </w:pPr>
            <w:r>
              <w:rPr>
                <w:rFonts w:ascii="Arial" w:hAnsi="Arial"/>
              </w:rPr>
              <w:t>FR-2</w:t>
            </w:r>
          </w:p>
        </w:tc>
        <w:tc>
          <w:tcPr>
            <w:tcW w:w="1452" w:type="dxa"/>
            <w:vAlign w:val="center"/>
          </w:tcPr>
          <w:p w14:paraId="4CEEDED4" w14:textId="77777777" w:rsidR="008C67F4" w:rsidRDefault="008C67F4" w:rsidP="001E72C6">
            <w:pPr>
              <w:pStyle w:val="H1bodytext"/>
              <w:spacing w:after="0"/>
              <w:ind w:left="0"/>
              <w:jc w:val="center"/>
              <w:rPr>
                <w:rFonts w:ascii="Arial" w:hAnsi="Arial"/>
              </w:rPr>
            </w:pPr>
            <w:r>
              <w:rPr>
                <w:rFonts w:ascii="Arial" w:hAnsi="Arial"/>
              </w:rPr>
              <w:t>ATC-2</w:t>
            </w:r>
          </w:p>
        </w:tc>
        <w:tc>
          <w:tcPr>
            <w:tcW w:w="5940" w:type="dxa"/>
            <w:vAlign w:val="center"/>
          </w:tcPr>
          <w:p w14:paraId="02E73C51" w14:textId="0CDF6437" w:rsidR="008C67F4" w:rsidRDefault="008C67F4" w:rsidP="001E72C6">
            <w:pPr>
              <w:pStyle w:val="H1bodytext"/>
              <w:spacing w:after="0"/>
              <w:ind w:left="0"/>
              <w:jc w:val="center"/>
              <w:rPr>
                <w:rFonts w:ascii="Arial" w:hAnsi="Arial"/>
              </w:rPr>
            </w:pPr>
            <w:r>
              <w:rPr>
                <w:rFonts w:ascii="Arial" w:hAnsi="Arial"/>
              </w:rPr>
              <w:t>Fingerprint</w:t>
            </w:r>
            <w:r w:rsidR="00950A83">
              <w:rPr>
                <w:rFonts w:ascii="Arial" w:hAnsi="Arial"/>
              </w:rPr>
              <w:t xml:space="preserve"> a specified directory and the </w:t>
            </w:r>
            <w:r w:rsidR="00FA4798">
              <w:rPr>
                <w:rFonts w:ascii="Arial" w:hAnsi="Arial"/>
              </w:rPr>
              <w:t xml:space="preserve">files located </w:t>
            </w:r>
            <w:r w:rsidR="00950A83">
              <w:rPr>
                <w:rFonts w:ascii="Arial" w:hAnsi="Arial"/>
              </w:rPr>
              <w:t>in the</w:t>
            </w:r>
            <w:r>
              <w:rPr>
                <w:rFonts w:ascii="Arial" w:hAnsi="Arial"/>
              </w:rPr>
              <w:t xml:space="preserve"> directory path </w:t>
            </w:r>
          </w:p>
        </w:tc>
      </w:tr>
      <w:tr w:rsidR="0026564F" w14:paraId="3DCD9B89" w14:textId="77777777" w:rsidTr="00FD5739">
        <w:trPr>
          <w:trHeight w:val="647"/>
        </w:trPr>
        <w:tc>
          <w:tcPr>
            <w:tcW w:w="1890" w:type="dxa"/>
            <w:vAlign w:val="center"/>
          </w:tcPr>
          <w:p w14:paraId="0FFDED94" w14:textId="638018FF" w:rsidR="0026564F" w:rsidRDefault="0026564F" w:rsidP="00FD5739">
            <w:pPr>
              <w:pStyle w:val="H1bodytext"/>
              <w:spacing w:after="0"/>
              <w:ind w:left="0"/>
              <w:jc w:val="center"/>
              <w:rPr>
                <w:rFonts w:ascii="Arial" w:hAnsi="Arial"/>
              </w:rPr>
            </w:pPr>
            <w:r>
              <w:rPr>
                <w:rFonts w:ascii="Arial" w:hAnsi="Arial"/>
              </w:rPr>
              <w:t>FR-1</w:t>
            </w:r>
          </w:p>
        </w:tc>
        <w:tc>
          <w:tcPr>
            <w:tcW w:w="1452" w:type="dxa"/>
            <w:vAlign w:val="center"/>
          </w:tcPr>
          <w:p w14:paraId="1B8FF4C6" w14:textId="1F020BC4"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3</w:t>
            </w:r>
          </w:p>
        </w:tc>
        <w:tc>
          <w:tcPr>
            <w:tcW w:w="5940" w:type="dxa"/>
            <w:vAlign w:val="center"/>
          </w:tcPr>
          <w:p w14:paraId="7CAE17A2" w14:textId="5EA95B30" w:rsidR="0026564F" w:rsidRDefault="0026564F" w:rsidP="00FD5739">
            <w:pPr>
              <w:pStyle w:val="H1bodytext"/>
              <w:spacing w:after="0"/>
              <w:ind w:left="0"/>
              <w:jc w:val="center"/>
              <w:rPr>
                <w:rFonts w:ascii="Arial" w:hAnsi="Arial"/>
              </w:rPr>
            </w:pPr>
            <w:r>
              <w:rPr>
                <w:rFonts w:ascii="Arial" w:hAnsi="Arial"/>
              </w:rPr>
              <w:t xml:space="preserve">Fingerprint two files </w:t>
            </w:r>
            <w:r w:rsidR="00D91A6D">
              <w:rPr>
                <w:rFonts w:ascii="Arial" w:hAnsi="Arial"/>
              </w:rPr>
              <w:t xml:space="preserve">(identical </w:t>
            </w:r>
            <w:r>
              <w:rPr>
                <w:rFonts w:ascii="Arial" w:hAnsi="Arial"/>
              </w:rPr>
              <w:t>except for filename</w:t>
            </w:r>
            <w:r w:rsidR="00D91A6D">
              <w:rPr>
                <w:rFonts w:ascii="Arial" w:hAnsi="Arial"/>
              </w:rPr>
              <w:t>)</w:t>
            </w:r>
          </w:p>
        </w:tc>
      </w:tr>
      <w:tr w:rsidR="0026564F" w14:paraId="29800D07" w14:textId="77777777" w:rsidTr="00FD5739">
        <w:trPr>
          <w:trHeight w:val="710"/>
        </w:trPr>
        <w:tc>
          <w:tcPr>
            <w:tcW w:w="1890" w:type="dxa"/>
            <w:vAlign w:val="center"/>
          </w:tcPr>
          <w:p w14:paraId="13D4B003" w14:textId="7A4C123F" w:rsidR="0026564F" w:rsidRDefault="0026564F" w:rsidP="00FD5739">
            <w:pPr>
              <w:pStyle w:val="H1bodytext"/>
              <w:spacing w:after="0"/>
              <w:ind w:left="0"/>
              <w:jc w:val="center"/>
              <w:rPr>
                <w:rFonts w:ascii="Arial" w:hAnsi="Arial"/>
              </w:rPr>
            </w:pPr>
            <w:bookmarkStart w:id="1" w:name="_Hlk11229718"/>
            <w:r>
              <w:rPr>
                <w:rFonts w:ascii="Arial" w:hAnsi="Arial"/>
              </w:rPr>
              <w:t>FR-</w:t>
            </w:r>
            <w:r w:rsidR="00D91A6D">
              <w:rPr>
                <w:rFonts w:ascii="Arial" w:hAnsi="Arial"/>
              </w:rPr>
              <w:t>1</w:t>
            </w:r>
          </w:p>
        </w:tc>
        <w:tc>
          <w:tcPr>
            <w:tcW w:w="1452" w:type="dxa"/>
            <w:vAlign w:val="center"/>
          </w:tcPr>
          <w:p w14:paraId="61712360" w14:textId="4CC8B8DA" w:rsidR="0026564F" w:rsidRDefault="0026564F" w:rsidP="00FD5739">
            <w:pPr>
              <w:pStyle w:val="H1bodytext"/>
              <w:spacing w:after="0"/>
              <w:ind w:left="0"/>
              <w:jc w:val="center"/>
              <w:rPr>
                <w:rFonts w:ascii="Arial" w:hAnsi="Arial"/>
              </w:rPr>
            </w:pPr>
            <w:r>
              <w:rPr>
                <w:rFonts w:ascii="Arial" w:hAnsi="Arial"/>
              </w:rPr>
              <w:t>ATC-</w:t>
            </w:r>
            <w:r w:rsidR="008C67F4">
              <w:rPr>
                <w:rFonts w:ascii="Arial" w:hAnsi="Arial"/>
              </w:rPr>
              <w:t>4</w:t>
            </w:r>
          </w:p>
        </w:tc>
        <w:tc>
          <w:tcPr>
            <w:tcW w:w="5940" w:type="dxa"/>
            <w:vAlign w:val="center"/>
          </w:tcPr>
          <w:p w14:paraId="4C67143C" w14:textId="0E6728EE" w:rsidR="0026564F" w:rsidRDefault="00D91A6D" w:rsidP="00FD5739">
            <w:pPr>
              <w:pStyle w:val="H1bodytext"/>
              <w:spacing w:after="0"/>
              <w:ind w:left="0"/>
              <w:jc w:val="center"/>
              <w:rPr>
                <w:rFonts w:ascii="Arial" w:hAnsi="Arial"/>
              </w:rPr>
            </w:pPr>
            <w:r>
              <w:rPr>
                <w:rFonts w:ascii="Arial" w:hAnsi="Arial"/>
              </w:rPr>
              <w:t>Fingerprint two files (identical except for filename and date stamp)</w:t>
            </w:r>
            <w:r w:rsidR="008812FC">
              <w:rPr>
                <w:rFonts w:ascii="Arial" w:hAnsi="Arial" w:cs="Arial"/>
              </w:rPr>
              <w:t xml:space="preserve"> </w:t>
            </w:r>
          </w:p>
        </w:tc>
      </w:tr>
      <w:tr w:rsidR="00D91A6D" w14:paraId="448958A9" w14:textId="77777777" w:rsidTr="00FD5739">
        <w:trPr>
          <w:trHeight w:val="710"/>
        </w:trPr>
        <w:tc>
          <w:tcPr>
            <w:tcW w:w="1890" w:type="dxa"/>
            <w:vAlign w:val="center"/>
          </w:tcPr>
          <w:p w14:paraId="117E9821" w14:textId="55A4AA89" w:rsidR="00D91A6D" w:rsidRDefault="00C640F1" w:rsidP="00FD5739">
            <w:pPr>
              <w:pStyle w:val="H1bodytext"/>
              <w:spacing w:after="0"/>
              <w:ind w:left="0"/>
              <w:jc w:val="center"/>
              <w:rPr>
                <w:rFonts w:ascii="Arial" w:hAnsi="Arial"/>
              </w:rPr>
            </w:pPr>
            <w:r>
              <w:rPr>
                <w:rFonts w:ascii="Arial" w:hAnsi="Arial"/>
              </w:rPr>
              <w:t>FR-1</w:t>
            </w:r>
          </w:p>
        </w:tc>
        <w:tc>
          <w:tcPr>
            <w:tcW w:w="1452" w:type="dxa"/>
            <w:vAlign w:val="center"/>
          </w:tcPr>
          <w:p w14:paraId="409EEDE0" w14:textId="79B3E938" w:rsidR="00D91A6D" w:rsidRDefault="00C640F1" w:rsidP="00FD5739">
            <w:pPr>
              <w:pStyle w:val="H1bodytext"/>
              <w:spacing w:after="0"/>
              <w:ind w:left="0"/>
              <w:jc w:val="center"/>
              <w:rPr>
                <w:rFonts w:ascii="Arial" w:hAnsi="Arial"/>
              </w:rPr>
            </w:pPr>
            <w:r>
              <w:rPr>
                <w:rFonts w:ascii="Arial" w:hAnsi="Arial"/>
              </w:rPr>
              <w:t>ATC-5</w:t>
            </w:r>
          </w:p>
        </w:tc>
        <w:tc>
          <w:tcPr>
            <w:tcW w:w="5940" w:type="dxa"/>
            <w:vAlign w:val="center"/>
          </w:tcPr>
          <w:p w14:paraId="2C188A96" w14:textId="74FEC814" w:rsidR="00D91A6D" w:rsidRDefault="00C640F1" w:rsidP="00FD5739">
            <w:pPr>
              <w:pStyle w:val="H1bodytext"/>
              <w:spacing w:after="0"/>
              <w:ind w:left="0"/>
              <w:jc w:val="center"/>
              <w:rPr>
                <w:rFonts w:ascii="Arial" w:hAnsi="Arial"/>
              </w:rPr>
            </w:pPr>
            <w:r>
              <w:rPr>
                <w:rFonts w:ascii="Arial" w:hAnsi="Arial"/>
              </w:rPr>
              <w:t>Fingerprint two different files</w:t>
            </w:r>
          </w:p>
        </w:tc>
      </w:tr>
      <w:tr w:rsidR="001536CB" w14:paraId="55BE1005" w14:textId="77777777" w:rsidTr="00FD5739">
        <w:trPr>
          <w:trHeight w:val="710"/>
        </w:trPr>
        <w:tc>
          <w:tcPr>
            <w:tcW w:w="1890" w:type="dxa"/>
            <w:vAlign w:val="center"/>
          </w:tcPr>
          <w:p w14:paraId="599CFA10" w14:textId="6E640ACF" w:rsidR="001536CB" w:rsidRDefault="001536CB" w:rsidP="00FD5739">
            <w:pPr>
              <w:pStyle w:val="H1bodytext"/>
              <w:spacing w:after="0"/>
              <w:ind w:left="0"/>
              <w:jc w:val="center"/>
              <w:rPr>
                <w:rFonts w:ascii="Arial" w:hAnsi="Arial"/>
              </w:rPr>
            </w:pPr>
            <w:r>
              <w:rPr>
                <w:rFonts w:ascii="Arial" w:hAnsi="Arial"/>
              </w:rPr>
              <w:t>FR-1</w:t>
            </w:r>
          </w:p>
        </w:tc>
        <w:tc>
          <w:tcPr>
            <w:tcW w:w="1452" w:type="dxa"/>
            <w:vAlign w:val="center"/>
          </w:tcPr>
          <w:p w14:paraId="76320AD4" w14:textId="2DF63067" w:rsidR="001536CB" w:rsidRDefault="001536CB" w:rsidP="00FD5739">
            <w:pPr>
              <w:pStyle w:val="H1bodytext"/>
              <w:spacing w:after="0"/>
              <w:ind w:left="0"/>
              <w:jc w:val="center"/>
              <w:rPr>
                <w:rFonts w:ascii="Arial" w:hAnsi="Arial"/>
              </w:rPr>
            </w:pPr>
            <w:r>
              <w:rPr>
                <w:rFonts w:ascii="Arial" w:hAnsi="Arial"/>
              </w:rPr>
              <w:t>ATC-6</w:t>
            </w:r>
          </w:p>
        </w:tc>
        <w:tc>
          <w:tcPr>
            <w:tcW w:w="5940" w:type="dxa"/>
            <w:vAlign w:val="center"/>
          </w:tcPr>
          <w:p w14:paraId="78D6711B" w14:textId="3EFB23CB" w:rsidR="001536CB" w:rsidRDefault="001536CB" w:rsidP="00FD5739">
            <w:pPr>
              <w:pStyle w:val="H1bodytext"/>
              <w:spacing w:after="0"/>
              <w:ind w:left="0"/>
              <w:jc w:val="center"/>
              <w:rPr>
                <w:rFonts w:ascii="Arial" w:hAnsi="Arial"/>
              </w:rPr>
            </w:pPr>
            <w:r>
              <w:rPr>
                <w:rFonts w:ascii="Arial" w:hAnsi="Arial"/>
              </w:rPr>
              <w:t>Fingerprint a compressed file and the contents of the compressed folder after uncompressing</w:t>
            </w:r>
          </w:p>
        </w:tc>
      </w:tr>
      <w:bookmarkEnd w:id="1"/>
    </w:tbl>
    <w:p w14:paraId="3080871B" w14:textId="77777777" w:rsidR="0026564F" w:rsidRDefault="0026564F" w:rsidP="0026564F">
      <w:pPr>
        <w:pStyle w:val="H1bodytext"/>
        <w:spacing w:after="120"/>
        <w:rPr>
          <w:rFonts w:ascii="Arial" w:hAnsi="Arial"/>
          <w:highlight w:val="yellow"/>
        </w:rPr>
      </w:pPr>
    </w:p>
    <w:p w14:paraId="12F3587B" w14:textId="77777777" w:rsidR="0026564F" w:rsidRPr="0026564F" w:rsidRDefault="0026564F"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297D2268" w14:textId="3201B9CE" w:rsidR="0086478B" w:rsidRDefault="0086478B" w:rsidP="0086478B">
      <w:pPr>
        <w:pStyle w:val="H1bodytext"/>
        <w:spacing w:after="120"/>
        <w:rPr>
          <w:rFonts w:ascii="Arial" w:hAnsi="Arial"/>
        </w:rPr>
      </w:pPr>
      <w:r>
        <w:rPr>
          <w:rFonts w:ascii="Arial" w:hAnsi="Arial"/>
        </w:rPr>
        <w:t xml:space="preserve">The test plan for the </w:t>
      </w:r>
      <w:proofErr w:type="spellStart"/>
      <w:r>
        <w:rPr>
          <w:rFonts w:ascii="Arial" w:hAnsi="Arial"/>
        </w:rPr>
        <w:t>Fingerprinter</w:t>
      </w:r>
      <w:proofErr w:type="spellEnd"/>
      <w:r>
        <w:rPr>
          <w:rFonts w:ascii="Arial" w:hAnsi="Arial"/>
        </w:rPr>
        <w:t xml:space="preserve"> </w:t>
      </w:r>
      <w:r w:rsidR="00804EC5">
        <w:rPr>
          <w:rFonts w:ascii="Arial" w:hAnsi="Arial"/>
        </w:rPr>
        <w:t xml:space="preserve">tool </w:t>
      </w:r>
      <w:r>
        <w:rPr>
          <w:rFonts w:ascii="Arial" w:hAnsi="Arial"/>
        </w:rPr>
        <w:t>is presented in Table 2.</w:t>
      </w:r>
    </w:p>
    <w:tbl>
      <w:tblPr>
        <w:tblStyle w:val="TableGrid"/>
        <w:tblW w:w="0" w:type="auto"/>
        <w:tblInd w:w="720" w:type="dxa"/>
        <w:tblLook w:val="04A0" w:firstRow="1" w:lastRow="0" w:firstColumn="1" w:lastColumn="0" w:noHBand="0" w:noVBand="1"/>
      </w:tblPr>
      <w:tblGrid>
        <w:gridCol w:w="1080"/>
        <w:gridCol w:w="6030"/>
        <w:gridCol w:w="1520"/>
        <w:tblGridChange w:id="2">
          <w:tblGrid>
            <w:gridCol w:w="5"/>
            <w:gridCol w:w="1075"/>
            <w:gridCol w:w="5"/>
            <w:gridCol w:w="6025"/>
            <w:gridCol w:w="5"/>
            <w:gridCol w:w="1515"/>
            <w:gridCol w:w="5"/>
          </w:tblGrid>
        </w:tblGridChange>
      </w:tblGrid>
      <w:tr w:rsidR="00A354FE" w:rsidRPr="00932809" w14:paraId="1C896EF4" w14:textId="77777777" w:rsidTr="00177F96">
        <w:trPr>
          <w:cantSplit/>
          <w:trHeight w:val="314"/>
          <w:tblHeader/>
        </w:trPr>
        <w:tc>
          <w:tcPr>
            <w:tcW w:w="8630" w:type="dxa"/>
            <w:gridSpan w:val="3"/>
            <w:tcBorders>
              <w:top w:val="nil"/>
              <w:left w:val="nil"/>
              <w:bottom w:val="single" w:sz="4" w:space="0" w:color="auto"/>
              <w:right w:val="nil"/>
            </w:tcBorders>
            <w:vAlign w:val="bottom"/>
          </w:tcPr>
          <w:p w14:paraId="3381FB10" w14:textId="12936298" w:rsidR="00A354FE" w:rsidRPr="00932809" w:rsidRDefault="00A354FE" w:rsidP="00177F96">
            <w:pPr>
              <w:pStyle w:val="H1bodytext"/>
              <w:spacing w:after="0"/>
              <w:ind w:left="0"/>
              <w:jc w:val="center"/>
              <w:rPr>
                <w:rFonts w:ascii="Arial" w:hAnsi="Arial"/>
                <w:b/>
              </w:rPr>
            </w:pPr>
            <w:r w:rsidRPr="00932809">
              <w:rPr>
                <w:rFonts w:ascii="Arial" w:hAnsi="Arial"/>
                <w:b/>
              </w:rPr>
              <w:t xml:space="preserve">Table 2. </w:t>
            </w:r>
            <w:r>
              <w:rPr>
                <w:rFonts w:ascii="Arial" w:hAnsi="Arial" w:cs="Arial"/>
                <w:b/>
              </w:rPr>
              <w:t xml:space="preserve">Fingerprint </w:t>
            </w:r>
            <w:r w:rsidRPr="00932809">
              <w:rPr>
                <w:rFonts w:ascii="Arial" w:hAnsi="Arial"/>
                <w:b/>
              </w:rPr>
              <w:t>Test Plan</w:t>
            </w:r>
          </w:p>
        </w:tc>
      </w:tr>
      <w:tr w:rsidR="00A354FE" w:rsidRPr="00572F5F" w14:paraId="22F03384" w14:textId="77777777" w:rsidTr="00602384">
        <w:tblPrEx>
          <w:tblW w:w="0" w:type="auto"/>
          <w:tblInd w:w="720" w:type="dxa"/>
          <w:tblPrExChange w:id="3" w:author="Sara Lindberg" w:date="2019-11-21T10:23:00Z">
            <w:tblPrEx>
              <w:tblW w:w="0" w:type="auto"/>
              <w:tblInd w:w="720" w:type="dxa"/>
            </w:tblPrEx>
          </w:tblPrExChange>
        </w:tblPrEx>
        <w:trPr>
          <w:cantSplit/>
          <w:trHeight w:val="602"/>
          <w:tblHeader/>
          <w:trPrChange w:id="4" w:author="Sara Lindberg" w:date="2019-11-21T10:23:00Z">
            <w:trPr>
              <w:gridBefore w:val="1"/>
              <w:cantSplit/>
              <w:trHeight w:val="314"/>
              <w:tblHeader/>
            </w:trPr>
          </w:trPrChange>
        </w:trPr>
        <w:tc>
          <w:tcPr>
            <w:tcW w:w="1080" w:type="dxa"/>
            <w:tcBorders>
              <w:top w:val="single" w:sz="4" w:space="0" w:color="auto"/>
            </w:tcBorders>
            <w:shd w:val="clear" w:color="auto" w:fill="D9D9D9" w:themeFill="background1" w:themeFillShade="D9"/>
            <w:vAlign w:val="bottom"/>
            <w:tcPrChange w:id="5" w:author="Sara Lindberg" w:date="2019-11-21T10:23:00Z">
              <w:tcPr>
                <w:tcW w:w="1080" w:type="dxa"/>
                <w:gridSpan w:val="2"/>
                <w:tcBorders>
                  <w:top w:val="single" w:sz="4" w:space="0" w:color="auto"/>
                </w:tcBorders>
                <w:shd w:val="clear" w:color="auto" w:fill="D9D9D9" w:themeFill="background1" w:themeFillShade="D9"/>
                <w:vAlign w:val="bottom"/>
              </w:tcPr>
            </w:tcPrChange>
          </w:tcPr>
          <w:p w14:paraId="5F724DD2" w14:textId="77777777" w:rsidR="00A354FE" w:rsidRPr="00572F5F" w:rsidRDefault="00A354FE" w:rsidP="00177F96">
            <w:pPr>
              <w:pStyle w:val="H1bodytext"/>
              <w:spacing w:after="0"/>
              <w:ind w:left="0"/>
              <w:jc w:val="center"/>
              <w:rPr>
                <w:rFonts w:ascii="Arial" w:hAnsi="Arial"/>
                <w:b/>
              </w:rPr>
            </w:pPr>
            <w:r>
              <w:rPr>
                <w:rFonts w:ascii="Arial" w:hAnsi="Arial"/>
                <w:b/>
              </w:rPr>
              <w:t>TEST ID</w:t>
            </w:r>
          </w:p>
        </w:tc>
        <w:tc>
          <w:tcPr>
            <w:tcW w:w="6030" w:type="dxa"/>
            <w:tcBorders>
              <w:top w:val="single" w:sz="4" w:space="0" w:color="auto"/>
            </w:tcBorders>
            <w:shd w:val="clear" w:color="auto" w:fill="D9D9D9" w:themeFill="background1" w:themeFillShade="D9"/>
            <w:vAlign w:val="bottom"/>
            <w:tcPrChange w:id="6" w:author="Sara Lindberg" w:date="2019-11-21T10:23:00Z">
              <w:tcPr>
                <w:tcW w:w="6030" w:type="dxa"/>
                <w:gridSpan w:val="2"/>
                <w:tcBorders>
                  <w:top w:val="single" w:sz="4" w:space="0" w:color="auto"/>
                </w:tcBorders>
                <w:shd w:val="clear" w:color="auto" w:fill="D9D9D9" w:themeFill="background1" w:themeFillShade="D9"/>
                <w:vAlign w:val="bottom"/>
              </w:tcPr>
            </w:tcPrChange>
          </w:tcPr>
          <w:p w14:paraId="3F20608F" w14:textId="77777777" w:rsidR="00A354FE" w:rsidRPr="00572F5F" w:rsidRDefault="00A354FE" w:rsidP="00177F96">
            <w:pPr>
              <w:pStyle w:val="H1bodytext"/>
              <w:spacing w:after="0"/>
              <w:ind w:left="0"/>
              <w:jc w:val="center"/>
              <w:rPr>
                <w:rFonts w:ascii="Arial" w:hAnsi="Arial"/>
                <w:b/>
              </w:rPr>
            </w:pPr>
            <w:r>
              <w:rPr>
                <w:rFonts w:ascii="Arial" w:hAnsi="Arial"/>
                <w:b/>
              </w:rPr>
              <w:t>Test Case</w:t>
            </w:r>
          </w:p>
        </w:tc>
        <w:tc>
          <w:tcPr>
            <w:tcW w:w="1520" w:type="dxa"/>
            <w:tcBorders>
              <w:top w:val="single" w:sz="4" w:space="0" w:color="auto"/>
            </w:tcBorders>
            <w:shd w:val="clear" w:color="auto" w:fill="D9D9D9" w:themeFill="background1" w:themeFillShade="D9"/>
            <w:vAlign w:val="bottom"/>
            <w:tcPrChange w:id="7" w:author="Sara Lindberg" w:date="2019-11-21T10:23:00Z">
              <w:tcPr>
                <w:tcW w:w="1520" w:type="dxa"/>
                <w:gridSpan w:val="2"/>
                <w:tcBorders>
                  <w:top w:val="single" w:sz="4" w:space="0" w:color="auto"/>
                </w:tcBorders>
                <w:shd w:val="clear" w:color="auto" w:fill="D9D9D9" w:themeFill="background1" w:themeFillShade="D9"/>
                <w:vAlign w:val="bottom"/>
              </w:tcPr>
            </w:tcPrChange>
          </w:tcPr>
          <w:p w14:paraId="58251DAC" w14:textId="77777777" w:rsidR="00A354FE" w:rsidRPr="00572F5F" w:rsidRDefault="00A354FE" w:rsidP="00177F96">
            <w:pPr>
              <w:pStyle w:val="H1bodytext"/>
              <w:spacing w:after="0"/>
              <w:ind w:left="0"/>
              <w:jc w:val="center"/>
              <w:rPr>
                <w:rFonts w:ascii="Arial" w:hAnsi="Arial"/>
                <w:b/>
              </w:rPr>
            </w:pPr>
            <w:r>
              <w:rPr>
                <w:rFonts w:ascii="Arial" w:hAnsi="Arial"/>
                <w:b/>
              </w:rPr>
              <w:t>T</w:t>
            </w:r>
            <w:r w:rsidRPr="00572F5F">
              <w:rPr>
                <w:rFonts w:ascii="Arial" w:hAnsi="Arial"/>
                <w:b/>
              </w:rPr>
              <w:t xml:space="preserve">est </w:t>
            </w:r>
            <w:r>
              <w:rPr>
                <w:rFonts w:ascii="Arial" w:hAnsi="Arial"/>
                <w:b/>
              </w:rPr>
              <w:t>R</w:t>
            </w:r>
            <w:r w:rsidRPr="00572F5F">
              <w:rPr>
                <w:rFonts w:ascii="Arial" w:hAnsi="Arial"/>
                <w:b/>
              </w:rPr>
              <w:t xml:space="preserve">esult </w:t>
            </w:r>
            <w:r>
              <w:rPr>
                <w:rFonts w:ascii="Arial" w:hAnsi="Arial"/>
                <w:b/>
              </w:rPr>
              <w:br/>
            </w:r>
            <w:r w:rsidRPr="00572F5F">
              <w:rPr>
                <w:rFonts w:ascii="Arial" w:hAnsi="Arial"/>
                <w:b/>
              </w:rPr>
              <w:t>(Pass/Fail)</w:t>
            </w:r>
          </w:p>
        </w:tc>
      </w:tr>
      <w:tr w:rsidR="00515CC8" w14:paraId="00BA3CC4" w14:textId="77777777" w:rsidTr="00602384">
        <w:tblPrEx>
          <w:tblW w:w="0" w:type="auto"/>
          <w:tblInd w:w="720" w:type="dxa"/>
          <w:tblPrExChange w:id="8" w:author="Sara Lindberg" w:date="2019-11-21T10:23:00Z">
            <w:tblPrEx>
              <w:tblW w:w="0" w:type="auto"/>
              <w:tblInd w:w="720" w:type="dxa"/>
            </w:tblPrEx>
          </w:tblPrExChange>
        </w:tblPrEx>
        <w:trPr>
          <w:trHeight w:val="1160"/>
          <w:ins w:id="9" w:author="Sara Lindberg" w:date="2019-11-21T09:49:00Z"/>
          <w:trPrChange w:id="10" w:author="Sara Lindberg" w:date="2019-11-21T10:23:00Z">
            <w:trPr>
              <w:gridBefore w:val="1"/>
              <w:trHeight w:val="998"/>
            </w:trPr>
          </w:trPrChange>
        </w:trPr>
        <w:tc>
          <w:tcPr>
            <w:tcW w:w="8630" w:type="dxa"/>
            <w:gridSpan w:val="3"/>
            <w:vAlign w:val="center"/>
            <w:tcPrChange w:id="11" w:author="Sara Lindberg" w:date="2019-11-21T10:23:00Z">
              <w:tcPr>
                <w:tcW w:w="8630" w:type="dxa"/>
                <w:gridSpan w:val="6"/>
                <w:vAlign w:val="center"/>
              </w:tcPr>
            </w:tcPrChange>
          </w:tcPr>
          <w:p w14:paraId="2E4FB8BE" w14:textId="77777777" w:rsidR="00515CC8" w:rsidRPr="00E03477" w:rsidRDefault="00515CC8" w:rsidP="00515CC8">
            <w:pPr>
              <w:pStyle w:val="H1bodytext"/>
              <w:spacing w:after="0"/>
              <w:ind w:left="0"/>
              <w:jc w:val="center"/>
              <w:rPr>
                <w:ins w:id="12" w:author="Sara Lindberg" w:date="2019-11-21T09:49:00Z"/>
                <w:rFonts w:ascii="Arial" w:hAnsi="Arial"/>
              </w:rPr>
            </w:pPr>
            <w:del w:id="13" w:author="Sara Lindberg" w:date="2019-11-21T10:18:00Z">
              <w:r w:rsidRPr="00E03477" w:rsidDel="00515CC8">
                <w:rPr>
                  <w:rFonts w:ascii="Arial" w:hAnsi="Arial"/>
                </w:rPr>
                <w:delText>IT-1</w:delText>
              </w:r>
            </w:del>
          </w:p>
          <w:p w14:paraId="3E69ED1D" w14:textId="718CC82C" w:rsidR="00515CC8" w:rsidRPr="008E7CB2" w:rsidRDefault="007332A6">
            <w:pPr>
              <w:pStyle w:val="H1bodytext"/>
              <w:spacing w:after="0"/>
              <w:ind w:left="0"/>
              <w:jc w:val="center"/>
              <w:rPr>
                <w:ins w:id="14" w:author="Sara Lindberg" w:date="2019-11-21T09:49:00Z"/>
                <w:rFonts w:ascii="Arial" w:hAnsi="Arial"/>
                <w:i/>
                <w:iCs/>
              </w:rPr>
              <w:pPrChange w:id="15" w:author="Sara Lindberg" w:date="2019-11-21T10:18:00Z">
                <w:pPr>
                  <w:pStyle w:val="H1bodytext"/>
                  <w:spacing w:after="0"/>
                  <w:ind w:left="0"/>
                </w:pPr>
              </w:pPrChange>
            </w:pPr>
            <w:ins w:id="16" w:author="Sara Lindberg" w:date="2019-11-21T12:47:00Z">
              <w:r>
                <w:rPr>
                  <w:rFonts w:ascii="Arial" w:hAnsi="Arial"/>
                  <w:i/>
                  <w:iCs/>
                </w:rPr>
                <w:t>Note  [</w:t>
              </w:r>
              <w:proofErr w:type="spellStart"/>
              <w:r>
                <w:rPr>
                  <w:rFonts w:ascii="Arial" w:hAnsi="Arial"/>
                  <w:i/>
                  <w:iCs/>
                </w:rPr>
                <w:t>Testing_Directory</w:t>
              </w:r>
              <w:proofErr w:type="spellEnd"/>
              <w:r>
                <w:rPr>
                  <w:rFonts w:ascii="Arial" w:hAnsi="Arial"/>
                  <w:i/>
                  <w:iCs/>
                </w:rPr>
                <w:t>]  in acceptance test report</w:t>
              </w:r>
            </w:ins>
          </w:p>
        </w:tc>
      </w:tr>
      <w:tr w:rsidR="007332A6" w14:paraId="36B85DEB" w14:textId="77777777" w:rsidTr="007332A6">
        <w:tblPrEx>
          <w:tblW w:w="0" w:type="auto"/>
          <w:tblInd w:w="720" w:type="dxa"/>
          <w:tblPrExChange w:id="17" w:author="Sara Lindberg" w:date="2019-11-21T12:47:00Z">
            <w:tblPrEx>
              <w:tblW w:w="0" w:type="auto"/>
              <w:tblInd w:w="720" w:type="dxa"/>
            </w:tblPrEx>
          </w:tblPrExChange>
        </w:tblPrEx>
        <w:trPr>
          <w:trHeight w:val="1160"/>
          <w:ins w:id="18" w:author="Sara Lindberg" w:date="2019-11-21T12:46:00Z"/>
          <w:trPrChange w:id="19" w:author="Sara Lindberg" w:date="2019-11-21T12:47:00Z">
            <w:trPr>
              <w:gridAfter w:val="0"/>
              <w:trHeight w:val="1430"/>
            </w:trPr>
          </w:trPrChange>
        </w:trPr>
        <w:tc>
          <w:tcPr>
            <w:tcW w:w="1080" w:type="dxa"/>
            <w:vMerge w:val="restart"/>
            <w:vAlign w:val="center"/>
            <w:tcPrChange w:id="20" w:author="Sara Lindberg" w:date="2019-11-21T12:47:00Z">
              <w:tcPr>
                <w:tcW w:w="1080" w:type="dxa"/>
                <w:gridSpan w:val="2"/>
                <w:vMerge w:val="restart"/>
                <w:vAlign w:val="center"/>
              </w:tcPr>
            </w:tcPrChange>
          </w:tcPr>
          <w:p w14:paraId="292D37FB" w14:textId="2247C025" w:rsidR="007332A6" w:rsidRPr="00E03477" w:rsidRDefault="007332A6" w:rsidP="00177F96">
            <w:pPr>
              <w:pStyle w:val="H1bodytext"/>
              <w:spacing w:after="0"/>
              <w:ind w:left="0"/>
              <w:jc w:val="center"/>
              <w:rPr>
                <w:ins w:id="21" w:author="Sara Lindberg" w:date="2019-11-21T12:46:00Z"/>
                <w:rFonts w:ascii="Arial" w:hAnsi="Arial"/>
              </w:rPr>
            </w:pPr>
            <w:ins w:id="22" w:author="Sara Lindberg" w:date="2019-11-21T10:18:00Z">
              <w:r w:rsidRPr="00E03477">
                <w:rPr>
                  <w:rFonts w:ascii="Arial" w:hAnsi="Arial"/>
                </w:rPr>
                <w:t>IT-1</w:t>
              </w:r>
            </w:ins>
          </w:p>
        </w:tc>
        <w:tc>
          <w:tcPr>
            <w:tcW w:w="7550" w:type="dxa"/>
            <w:gridSpan w:val="2"/>
            <w:vAlign w:val="center"/>
            <w:tcPrChange w:id="23" w:author="Sara Lindberg" w:date="2019-11-21T12:47:00Z">
              <w:tcPr>
                <w:tcW w:w="7550" w:type="dxa"/>
                <w:gridSpan w:val="4"/>
                <w:vAlign w:val="center"/>
              </w:tcPr>
            </w:tcPrChange>
          </w:tcPr>
          <w:p w14:paraId="46C961C3" w14:textId="09BE9B80" w:rsidR="007332A6" w:rsidRPr="008E7CB2" w:rsidRDefault="007332A6" w:rsidP="007332A6">
            <w:pPr>
              <w:pStyle w:val="H1bodytext"/>
              <w:spacing w:after="0"/>
              <w:ind w:left="0"/>
              <w:rPr>
                <w:ins w:id="24" w:author="Sara Lindberg" w:date="2019-11-21T12:46:00Z"/>
                <w:rFonts w:ascii="Arial" w:hAnsi="Arial"/>
                <w:i/>
                <w:iCs/>
              </w:rPr>
              <w:pPrChange w:id="25" w:author="Sara Lindberg" w:date="2019-11-21T12:46:00Z">
                <w:pPr>
                  <w:pStyle w:val="H1bodytext"/>
                  <w:spacing w:after="0"/>
                  <w:ind w:left="0"/>
                  <w:jc w:val="center"/>
                </w:pPr>
              </w:pPrChange>
            </w:pPr>
            <w:ins w:id="26" w:author="Sara Lindberg" w:date="2019-11-21T12:46:00Z">
              <w:r>
                <w:rPr>
                  <w:rFonts w:ascii="Arial" w:hAnsi="Arial"/>
                  <w:i/>
                  <w:iCs/>
                </w:rPr>
                <w:t>Navigate to [</w:t>
              </w:r>
              <w:proofErr w:type="spellStart"/>
              <w:r>
                <w:rPr>
                  <w:rFonts w:ascii="Arial" w:hAnsi="Arial"/>
                  <w:i/>
                  <w:iCs/>
                </w:rPr>
                <w:t>Testing_Directory</w:t>
              </w:r>
              <w:proofErr w:type="spellEnd"/>
              <w:r>
                <w:rPr>
                  <w:rFonts w:ascii="Arial" w:hAnsi="Arial"/>
                  <w:i/>
                  <w:iCs/>
                </w:rPr>
                <w:t>]</w:t>
              </w:r>
              <w:r w:rsidRPr="00BD73B8">
                <w:rPr>
                  <w:rFonts w:ascii="Arial" w:hAnsi="Arial"/>
                  <w:i/>
                  <w:iCs/>
                </w:rPr>
                <w:t>\</w:t>
              </w:r>
              <w:proofErr w:type="spellStart"/>
              <w:r>
                <w:rPr>
                  <w:rFonts w:ascii="Arial" w:hAnsi="Arial"/>
                  <w:i/>
                  <w:iCs/>
                </w:rPr>
                <w:t>fingerprint_test</w:t>
              </w:r>
              <w:proofErr w:type="spellEnd"/>
            </w:ins>
          </w:p>
        </w:tc>
      </w:tr>
      <w:tr w:rsidR="007332A6" w14:paraId="591A7DDF" w14:textId="77777777" w:rsidTr="001B20DE">
        <w:trPr>
          <w:trHeight w:val="1430"/>
        </w:trPr>
        <w:tc>
          <w:tcPr>
            <w:tcW w:w="1080" w:type="dxa"/>
            <w:vMerge/>
            <w:vAlign w:val="center"/>
          </w:tcPr>
          <w:p w14:paraId="32401531" w14:textId="2B5CCD96" w:rsidR="007332A6" w:rsidRDefault="007332A6" w:rsidP="00177F96">
            <w:pPr>
              <w:pStyle w:val="H1bodytext"/>
              <w:spacing w:after="0"/>
              <w:ind w:left="0"/>
              <w:jc w:val="center"/>
              <w:rPr>
                <w:ins w:id="27" w:author="Sara Lindberg" w:date="2019-11-21T12:44:00Z"/>
                <w:rFonts w:ascii="Arial" w:hAnsi="Arial"/>
                <w:i/>
                <w:iCs/>
              </w:rPr>
            </w:pPr>
          </w:p>
        </w:tc>
        <w:tc>
          <w:tcPr>
            <w:tcW w:w="7550" w:type="dxa"/>
            <w:gridSpan w:val="2"/>
            <w:vAlign w:val="center"/>
          </w:tcPr>
          <w:p w14:paraId="1C3C872D" w14:textId="4E010D2F" w:rsidR="007332A6" w:rsidRPr="008E7CB2" w:rsidRDefault="007332A6" w:rsidP="007332A6">
            <w:pPr>
              <w:pStyle w:val="H1bodytext"/>
              <w:spacing w:after="0"/>
              <w:ind w:left="0"/>
              <w:jc w:val="center"/>
              <w:rPr>
                <w:rFonts w:ascii="Arial" w:hAnsi="Arial"/>
                <w:i/>
                <w:iCs/>
              </w:rPr>
              <w:pPrChange w:id="28" w:author="Sara Lindberg" w:date="2019-11-21T12:44:00Z">
                <w:pPr>
                  <w:pStyle w:val="H1bodytext"/>
                  <w:spacing w:after="0"/>
                  <w:ind w:left="0"/>
                </w:pPr>
              </w:pPrChange>
            </w:pPr>
            <w:r w:rsidRPr="008E7CB2">
              <w:rPr>
                <w:rFonts w:ascii="Arial" w:hAnsi="Arial"/>
                <w:i/>
                <w:iCs/>
              </w:rPr>
              <w:t xml:space="preserve">Invoke </w:t>
            </w:r>
            <w:r>
              <w:rPr>
                <w:rFonts w:ascii="Arial" w:hAnsi="Arial"/>
                <w:i/>
                <w:iCs/>
              </w:rPr>
              <w:t>Tool Runner</w:t>
            </w:r>
            <w:r w:rsidRPr="008E7CB2">
              <w:rPr>
                <w:rFonts w:ascii="Arial" w:hAnsi="Arial"/>
                <w:i/>
                <w:iCs/>
              </w:rPr>
              <w:t xml:space="preserve"> and </w:t>
            </w:r>
            <w:r>
              <w:rPr>
                <w:rFonts w:ascii="Arial" w:hAnsi="Arial"/>
                <w:i/>
                <w:iCs/>
              </w:rPr>
              <w:t>Fingerprint tool</w:t>
            </w:r>
            <w:r w:rsidRPr="008E7CB2">
              <w:rPr>
                <w:rFonts w:ascii="Arial" w:hAnsi="Arial"/>
                <w:i/>
                <w:iCs/>
              </w:rPr>
              <w:t xml:space="preserve"> using runner_ITC-1.sh</w:t>
            </w:r>
            <w:ins w:id="29" w:author="Sara Lindberg" w:date="2019-11-21T10:18:00Z">
              <w:r>
                <w:rPr>
                  <w:rFonts w:ascii="Arial" w:hAnsi="Arial"/>
                  <w:i/>
                  <w:iCs/>
                </w:rPr>
                <w:t xml:space="preserve"> by entering the following at the command line:</w:t>
              </w:r>
            </w:ins>
            <w:ins w:id="30" w:author="Sara Lindberg" w:date="2019-11-21T10:19:00Z">
              <w:r>
                <w:rPr>
                  <w:rFonts w:ascii="Arial" w:hAnsi="Arial"/>
                  <w:i/>
                  <w:iCs/>
                </w:rPr>
                <w:t>./runner_ITC-1.sh</w:t>
              </w:r>
            </w:ins>
          </w:p>
        </w:tc>
      </w:tr>
      <w:tr w:rsidR="007332A6" w14:paraId="2FD8E320" w14:textId="77777777" w:rsidTr="00A666A3">
        <w:trPr>
          <w:trHeight w:val="530"/>
        </w:trPr>
        <w:tc>
          <w:tcPr>
            <w:tcW w:w="1080" w:type="dxa"/>
            <w:vMerge/>
            <w:vAlign w:val="center"/>
          </w:tcPr>
          <w:p w14:paraId="685BBA83" w14:textId="1BC275EA" w:rsidR="007332A6" w:rsidRPr="00E03477" w:rsidRDefault="007332A6" w:rsidP="00177F96">
            <w:pPr>
              <w:pStyle w:val="H1bodytext"/>
              <w:spacing w:after="0"/>
              <w:ind w:left="0"/>
              <w:jc w:val="center"/>
              <w:rPr>
                <w:rFonts w:ascii="Arial" w:hAnsi="Arial"/>
              </w:rPr>
            </w:pPr>
          </w:p>
        </w:tc>
        <w:tc>
          <w:tcPr>
            <w:tcW w:w="6030" w:type="dxa"/>
            <w:vAlign w:val="center"/>
          </w:tcPr>
          <w:p w14:paraId="220F2003" w14:textId="77777777" w:rsidR="007332A6" w:rsidRPr="00E03477" w:rsidRDefault="007332A6" w:rsidP="00177F96">
            <w:pPr>
              <w:pStyle w:val="H1bodytext"/>
              <w:spacing w:after="0"/>
              <w:ind w:left="0"/>
              <w:rPr>
                <w:rFonts w:ascii="Arial" w:hAnsi="Arial"/>
              </w:rPr>
            </w:pPr>
            <w:r>
              <w:rPr>
                <w:rFonts w:ascii="Arial" w:hAnsi="Arial"/>
              </w:rPr>
              <w:t>Verify Tool Runner is invoked and executes</w:t>
            </w:r>
          </w:p>
        </w:tc>
        <w:tc>
          <w:tcPr>
            <w:tcW w:w="1520" w:type="dxa"/>
            <w:vAlign w:val="center"/>
          </w:tcPr>
          <w:p w14:paraId="394BE690" w14:textId="77777777" w:rsidR="007332A6" w:rsidRDefault="007332A6" w:rsidP="00177F96">
            <w:pPr>
              <w:pStyle w:val="H1bodytext"/>
              <w:spacing w:after="0"/>
              <w:ind w:left="0"/>
              <w:jc w:val="center"/>
              <w:rPr>
                <w:rFonts w:ascii="Arial" w:hAnsi="Arial"/>
              </w:rPr>
            </w:pPr>
          </w:p>
        </w:tc>
      </w:tr>
      <w:tr w:rsidR="007332A6" w14:paraId="1874DE4C" w14:textId="77777777" w:rsidTr="00A666A3">
        <w:trPr>
          <w:trHeight w:val="512"/>
        </w:trPr>
        <w:tc>
          <w:tcPr>
            <w:tcW w:w="1080" w:type="dxa"/>
            <w:vMerge/>
            <w:vAlign w:val="center"/>
          </w:tcPr>
          <w:p w14:paraId="2E8E2109" w14:textId="77777777" w:rsidR="007332A6" w:rsidRPr="00E03477" w:rsidRDefault="007332A6" w:rsidP="00177F96">
            <w:pPr>
              <w:pStyle w:val="H1bodytext"/>
              <w:spacing w:after="0"/>
              <w:ind w:left="0"/>
              <w:jc w:val="center"/>
              <w:rPr>
                <w:rFonts w:ascii="Arial" w:hAnsi="Arial"/>
              </w:rPr>
            </w:pPr>
          </w:p>
        </w:tc>
        <w:tc>
          <w:tcPr>
            <w:tcW w:w="6030" w:type="dxa"/>
            <w:vAlign w:val="center"/>
          </w:tcPr>
          <w:p w14:paraId="1D962B04" w14:textId="0FDF0026" w:rsidR="007332A6" w:rsidRDefault="007332A6" w:rsidP="00177F96">
            <w:pPr>
              <w:pStyle w:val="H1bodytext"/>
              <w:spacing w:after="0"/>
              <w:ind w:left="0"/>
              <w:rPr>
                <w:rFonts w:ascii="Arial" w:hAnsi="Arial"/>
              </w:rPr>
            </w:pPr>
            <w:r>
              <w:rPr>
                <w:rFonts w:ascii="Arial" w:hAnsi="Arial"/>
              </w:rPr>
              <w:t xml:space="preserve">Verify </w:t>
            </w:r>
            <w:del w:id="31" w:author="Sara Lindberg" w:date="2019-11-21T10:19:00Z">
              <w:r w:rsidDel="00602384">
                <w:rPr>
                  <w:rFonts w:ascii="Arial" w:hAnsi="Arial"/>
                </w:rPr>
                <w:delText>invoked tool</w:delText>
              </w:r>
            </w:del>
            <w:ins w:id="32" w:author="Sara Lindberg" w:date="2019-11-21T10:32:00Z">
              <w:r>
                <w:rPr>
                  <w:rFonts w:ascii="Arial" w:hAnsi="Arial"/>
                </w:rPr>
                <w:t>F</w:t>
              </w:r>
            </w:ins>
            <w:ins w:id="33" w:author="Sara Lindberg" w:date="2019-11-21T10:19:00Z">
              <w:r>
                <w:rPr>
                  <w:rFonts w:ascii="Arial" w:hAnsi="Arial"/>
                </w:rPr>
                <w:t>ingerprint</w:t>
              </w:r>
            </w:ins>
            <w:ins w:id="34" w:author="Sara Lindberg" w:date="2019-11-21T10:20:00Z">
              <w:r>
                <w:rPr>
                  <w:rFonts w:ascii="Arial" w:hAnsi="Arial"/>
                </w:rPr>
                <w:t xml:space="preserve"> tool</w:t>
              </w:r>
            </w:ins>
            <w:r>
              <w:rPr>
                <w:rFonts w:ascii="Arial" w:hAnsi="Arial"/>
              </w:rPr>
              <w:t xml:space="preserve"> executes </w:t>
            </w:r>
          </w:p>
        </w:tc>
        <w:tc>
          <w:tcPr>
            <w:tcW w:w="1520" w:type="dxa"/>
            <w:vAlign w:val="center"/>
          </w:tcPr>
          <w:p w14:paraId="24FCFCA4" w14:textId="77777777" w:rsidR="007332A6" w:rsidRDefault="007332A6" w:rsidP="00177F96">
            <w:pPr>
              <w:pStyle w:val="H1bodytext"/>
              <w:spacing w:after="0"/>
              <w:ind w:left="0"/>
              <w:jc w:val="center"/>
              <w:rPr>
                <w:rFonts w:ascii="Arial" w:hAnsi="Arial"/>
              </w:rPr>
            </w:pPr>
          </w:p>
        </w:tc>
      </w:tr>
      <w:tr w:rsidR="001536CB" w:rsidDel="007332A6" w14:paraId="7ED03159" w14:textId="57808E6C" w:rsidTr="00085860">
        <w:trPr>
          <w:trHeight w:val="512"/>
          <w:del w:id="35" w:author="Sara Lindberg" w:date="2019-11-21T12:47:00Z"/>
        </w:trPr>
        <w:tc>
          <w:tcPr>
            <w:tcW w:w="8630" w:type="dxa"/>
            <w:gridSpan w:val="3"/>
            <w:vAlign w:val="center"/>
          </w:tcPr>
          <w:p w14:paraId="7E5E32CF" w14:textId="4AA282CB" w:rsidR="001536CB" w:rsidRPr="008E7CB2" w:rsidDel="007332A6" w:rsidRDefault="001536CB" w:rsidP="00177F96">
            <w:pPr>
              <w:pStyle w:val="H1bodytext"/>
              <w:spacing w:after="0"/>
              <w:ind w:left="0"/>
              <w:jc w:val="center"/>
              <w:rPr>
                <w:del w:id="36" w:author="Sara Lindberg" w:date="2019-11-21T12:47:00Z"/>
                <w:rFonts w:ascii="Arial" w:hAnsi="Arial"/>
                <w:i/>
                <w:iCs/>
              </w:rPr>
            </w:pPr>
            <w:del w:id="37" w:author="Sara Lindberg" w:date="2019-11-21T12:47:00Z">
              <w:r w:rsidDel="007332A6">
                <w:rPr>
                  <w:rFonts w:ascii="Arial" w:hAnsi="Arial"/>
                  <w:i/>
                  <w:iCs/>
                </w:rPr>
                <w:lastRenderedPageBreak/>
                <w:delText>Unzip the compressed file fingerprint_test.zip</w:delText>
              </w:r>
            </w:del>
          </w:p>
        </w:tc>
      </w:tr>
      <w:tr w:rsidR="007332A6" w14:paraId="57804E24" w14:textId="77777777" w:rsidTr="0003259E">
        <w:trPr>
          <w:trHeight w:val="512"/>
          <w:ins w:id="38" w:author="Sara Lindberg" w:date="2019-11-21T12:48:00Z"/>
        </w:trPr>
        <w:tc>
          <w:tcPr>
            <w:tcW w:w="8630" w:type="dxa"/>
            <w:gridSpan w:val="3"/>
            <w:vAlign w:val="center"/>
          </w:tcPr>
          <w:p w14:paraId="7A217213" w14:textId="77777777" w:rsidR="007332A6" w:rsidRPr="00BD73B8" w:rsidRDefault="007332A6" w:rsidP="0003259E">
            <w:pPr>
              <w:pStyle w:val="H1bodytext"/>
              <w:spacing w:after="0"/>
              <w:ind w:left="0"/>
              <w:rPr>
                <w:ins w:id="39" w:author="Sara Lindberg" w:date="2019-11-21T12:48:00Z"/>
                <w:rFonts w:ascii="Arial" w:hAnsi="Arial"/>
                <w:i/>
                <w:iCs/>
              </w:rPr>
            </w:pPr>
            <w:ins w:id="40" w:author="Sara Lindberg" w:date="2019-11-21T12:48:00Z">
              <w:r w:rsidRPr="00BD73B8">
                <w:rPr>
                  <w:rFonts w:ascii="Arial" w:hAnsi="Arial"/>
                  <w:i/>
                  <w:iCs/>
                </w:rPr>
                <w:t>If testing on Windows, open git bash window in [</w:t>
              </w:r>
              <w:proofErr w:type="spellStart"/>
              <w:r w:rsidRPr="00BD73B8">
                <w:rPr>
                  <w:rFonts w:ascii="Arial" w:hAnsi="Arial"/>
                  <w:i/>
                  <w:iCs/>
                </w:rPr>
                <w:t>Test_Repo_Name</w:t>
              </w:r>
              <w:proofErr w:type="spellEnd"/>
              <w:r w:rsidRPr="00BD73B8">
                <w:rPr>
                  <w:rFonts w:ascii="Arial" w:hAnsi="Arial"/>
                  <w:i/>
                  <w:iCs/>
                </w:rPr>
                <w:t>]</w:t>
              </w:r>
              <w:r>
                <w:rPr>
                  <w:rFonts w:ascii="Arial" w:hAnsi="Arial"/>
                  <w:i/>
                  <w:iCs/>
                </w:rPr>
                <w:t xml:space="preserve">. </w:t>
              </w:r>
            </w:ins>
          </w:p>
          <w:p w14:paraId="702237B7" w14:textId="77777777" w:rsidR="007332A6" w:rsidRDefault="007332A6" w:rsidP="0003259E">
            <w:pPr>
              <w:pStyle w:val="H1bodytext"/>
              <w:spacing w:after="0"/>
              <w:ind w:left="0"/>
              <w:rPr>
                <w:ins w:id="41" w:author="Sara Lindberg" w:date="2019-11-21T12:48:00Z"/>
                <w:rFonts w:ascii="Arial" w:hAnsi="Arial"/>
                <w:i/>
                <w:iCs/>
              </w:rPr>
            </w:pPr>
          </w:p>
          <w:p w14:paraId="6BC04836" w14:textId="77777777" w:rsidR="007332A6" w:rsidRPr="00BD73B8" w:rsidRDefault="007332A6" w:rsidP="0003259E">
            <w:pPr>
              <w:pStyle w:val="H1bodytext"/>
              <w:spacing w:after="0"/>
              <w:ind w:left="0"/>
              <w:rPr>
                <w:ins w:id="42" w:author="Sara Lindberg" w:date="2019-11-21T12:48:00Z"/>
                <w:rFonts w:ascii="Arial" w:hAnsi="Arial"/>
                <w:i/>
                <w:iCs/>
              </w:rPr>
            </w:pPr>
            <w:ins w:id="43" w:author="Sara Lindberg" w:date="2019-11-21T12:48:00Z">
              <w:r w:rsidRPr="00BD73B8">
                <w:rPr>
                  <w:rFonts w:ascii="Arial" w:hAnsi="Arial"/>
                  <w:i/>
                  <w:iCs/>
                </w:rPr>
                <w:t>If testing on Linux, navigate to [</w:t>
              </w:r>
              <w:proofErr w:type="spellStart"/>
              <w:r w:rsidRPr="00BD73B8">
                <w:rPr>
                  <w:rFonts w:ascii="Arial" w:hAnsi="Arial"/>
                  <w:i/>
                  <w:iCs/>
                </w:rPr>
                <w:t>Test_Repo_Name</w:t>
              </w:r>
              <w:proofErr w:type="spellEnd"/>
              <w:r w:rsidRPr="00BD73B8">
                <w:rPr>
                  <w:rFonts w:ascii="Arial" w:hAnsi="Arial"/>
                  <w:i/>
                  <w:iCs/>
                </w:rPr>
                <w:t>].</w:t>
              </w:r>
            </w:ins>
          </w:p>
          <w:p w14:paraId="4A9F2CA3" w14:textId="77777777" w:rsidR="007332A6" w:rsidRDefault="007332A6" w:rsidP="0003259E">
            <w:pPr>
              <w:pStyle w:val="H1bodytext"/>
              <w:spacing w:after="0"/>
              <w:ind w:left="0"/>
              <w:jc w:val="center"/>
              <w:rPr>
                <w:ins w:id="44" w:author="Sara Lindberg" w:date="2019-11-21T12:48:00Z"/>
                <w:rFonts w:ascii="Arial" w:hAnsi="Arial"/>
              </w:rPr>
            </w:pPr>
          </w:p>
        </w:tc>
      </w:tr>
      <w:tr w:rsidR="001536CB" w14:paraId="4A7599C7" w14:textId="77777777" w:rsidTr="00085860">
        <w:trPr>
          <w:trHeight w:val="512"/>
        </w:trPr>
        <w:tc>
          <w:tcPr>
            <w:tcW w:w="8630" w:type="dxa"/>
            <w:gridSpan w:val="3"/>
            <w:vAlign w:val="center"/>
          </w:tcPr>
          <w:p w14:paraId="69A3C2D0" w14:textId="7F364862" w:rsidR="001536CB" w:rsidRDefault="001536CB" w:rsidP="00177F96">
            <w:pPr>
              <w:pStyle w:val="H1bodytext"/>
              <w:spacing w:after="0"/>
              <w:ind w:left="0"/>
              <w:jc w:val="center"/>
              <w:rPr>
                <w:rFonts w:ascii="Arial" w:hAnsi="Arial"/>
                <w:i/>
                <w:iCs/>
              </w:rPr>
            </w:pPr>
            <w:del w:id="45" w:author="Sara Lindberg" w:date="2019-11-21T12:48:00Z">
              <w:r w:rsidDel="007332A6">
                <w:rPr>
                  <w:rFonts w:ascii="Arial" w:hAnsi="Arial"/>
                  <w:i/>
                  <w:iCs/>
                </w:rPr>
                <w:delText xml:space="preserve">Navigate to the </w:delText>
              </w:r>
            </w:del>
            <w:del w:id="46" w:author="Sara Lindberg" w:date="2019-11-21T12:47:00Z">
              <w:r w:rsidDel="007332A6">
                <w:rPr>
                  <w:rFonts w:ascii="Arial" w:hAnsi="Arial"/>
                  <w:i/>
                  <w:iCs/>
                </w:rPr>
                <w:delText>fingerprint_test directory</w:delText>
              </w:r>
            </w:del>
          </w:p>
        </w:tc>
      </w:tr>
      <w:tr w:rsidR="00770453" w:rsidDel="007332A6" w14:paraId="5C22A171" w14:textId="72B3E33C" w:rsidTr="00085860">
        <w:trPr>
          <w:trHeight w:val="512"/>
          <w:del w:id="47" w:author="Sara Lindberg" w:date="2019-11-21T12:48:00Z"/>
        </w:trPr>
        <w:tc>
          <w:tcPr>
            <w:tcW w:w="8630" w:type="dxa"/>
            <w:gridSpan w:val="3"/>
            <w:vAlign w:val="center"/>
          </w:tcPr>
          <w:p w14:paraId="5B475F5F" w14:textId="0816EDF7" w:rsidR="00770453" w:rsidDel="007332A6" w:rsidRDefault="00770453" w:rsidP="00177F96">
            <w:pPr>
              <w:pStyle w:val="H1bodytext"/>
              <w:spacing w:after="0"/>
              <w:ind w:left="0"/>
              <w:jc w:val="center"/>
              <w:rPr>
                <w:del w:id="48" w:author="Sara Lindberg" w:date="2019-11-21T12:48:00Z"/>
                <w:rFonts w:ascii="Arial" w:hAnsi="Arial"/>
              </w:rPr>
            </w:pPr>
            <w:del w:id="49" w:author="Sara Lindberg" w:date="2019-11-21T12:48:00Z">
              <w:r w:rsidRPr="008E7CB2" w:rsidDel="007332A6">
                <w:rPr>
                  <w:rFonts w:ascii="Arial" w:hAnsi="Arial"/>
                  <w:i/>
                  <w:iCs/>
                </w:rPr>
                <w:delText xml:space="preserve">Open </w:delText>
              </w:r>
              <w:r w:rsidR="0086478B" w:rsidDel="007332A6">
                <w:rPr>
                  <w:rFonts w:ascii="Arial" w:hAnsi="Arial"/>
                  <w:i/>
                  <w:iCs/>
                </w:rPr>
                <w:delText>command line</w:delText>
              </w:r>
              <w:r w:rsidRPr="008E7CB2" w:rsidDel="007332A6">
                <w:rPr>
                  <w:rFonts w:ascii="Arial" w:hAnsi="Arial"/>
                  <w:i/>
                  <w:iCs/>
                </w:rPr>
                <w:delText xml:space="preserve"> window in</w:delText>
              </w:r>
              <w:r w:rsidR="001536CB" w:rsidDel="007332A6">
                <w:rPr>
                  <w:rFonts w:ascii="Arial" w:hAnsi="Arial"/>
                  <w:i/>
                  <w:iCs/>
                </w:rPr>
                <w:delText xml:space="preserve"> the</w:delText>
              </w:r>
              <w:r w:rsidRPr="008E7CB2" w:rsidDel="007332A6">
                <w:rPr>
                  <w:rFonts w:ascii="Arial" w:hAnsi="Arial"/>
                  <w:i/>
                  <w:iCs/>
                </w:rPr>
                <w:delText xml:space="preserve"> </w:delText>
              </w:r>
              <w:r w:rsidDel="007332A6">
                <w:rPr>
                  <w:rFonts w:ascii="Arial" w:hAnsi="Arial"/>
                  <w:i/>
                  <w:iCs/>
                </w:rPr>
                <w:delText>fingerprint_test directory</w:delText>
              </w:r>
            </w:del>
          </w:p>
        </w:tc>
      </w:tr>
      <w:tr w:rsidR="007332A6" w14:paraId="7B416902" w14:textId="77777777" w:rsidTr="00770453">
        <w:trPr>
          <w:trHeight w:val="917"/>
          <w:ins w:id="50" w:author="Sara Lindberg" w:date="2019-11-21T12:48:00Z"/>
        </w:trPr>
        <w:tc>
          <w:tcPr>
            <w:tcW w:w="1080" w:type="dxa"/>
            <w:vMerge w:val="restart"/>
            <w:vAlign w:val="center"/>
          </w:tcPr>
          <w:p w14:paraId="14B9D8F6" w14:textId="4FC5206D" w:rsidR="007332A6" w:rsidRDefault="007332A6" w:rsidP="007332A6">
            <w:pPr>
              <w:pStyle w:val="H1bodytext"/>
              <w:spacing w:after="0"/>
              <w:ind w:left="0"/>
              <w:jc w:val="center"/>
              <w:rPr>
                <w:ins w:id="51" w:author="Sara Lindberg" w:date="2019-11-21T12:48:00Z"/>
                <w:rFonts w:ascii="Arial" w:hAnsi="Arial"/>
              </w:rPr>
            </w:pPr>
            <w:r>
              <w:rPr>
                <w:rFonts w:ascii="Arial" w:hAnsi="Arial"/>
              </w:rPr>
              <w:t>ATC-1</w:t>
            </w:r>
          </w:p>
        </w:tc>
        <w:tc>
          <w:tcPr>
            <w:tcW w:w="7550" w:type="dxa"/>
            <w:gridSpan w:val="2"/>
            <w:vAlign w:val="center"/>
          </w:tcPr>
          <w:p w14:paraId="38C5119C" w14:textId="4497DFF3" w:rsidR="007332A6" w:rsidRDefault="007332A6" w:rsidP="007332A6">
            <w:pPr>
              <w:pStyle w:val="H1bodytext"/>
              <w:spacing w:after="0"/>
              <w:ind w:left="0"/>
              <w:rPr>
                <w:ins w:id="52" w:author="Sara Lindberg" w:date="2019-11-21T12:48:00Z"/>
                <w:rFonts w:ascii="Arial" w:hAnsi="Arial"/>
                <w:i/>
                <w:iCs/>
              </w:rPr>
            </w:pPr>
            <w:ins w:id="53" w:author="Sara Lindberg" w:date="2019-11-21T12:48:00Z">
              <w:r>
                <w:rPr>
                  <w:rFonts w:ascii="Arial" w:hAnsi="Arial"/>
                  <w:i/>
                  <w:iCs/>
                </w:rPr>
                <w:t xml:space="preserve">Navigate </w:t>
              </w:r>
              <w:bookmarkStart w:id="54" w:name="_GoBack"/>
              <w:bookmarkEnd w:id="54"/>
              <w:r>
                <w:rPr>
                  <w:rFonts w:ascii="Arial" w:hAnsi="Arial"/>
                  <w:i/>
                  <w:iCs/>
                </w:rPr>
                <w:t>to the [</w:t>
              </w:r>
              <w:proofErr w:type="spellStart"/>
              <w:r>
                <w:rPr>
                  <w:rFonts w:ascii="Arial" w:hAnsi="Arial"/>
                  <w:i/>
                  <w:iCs/>
                </w:rPr>
                <w:t>Testing_Directory</w:t>
              </w:r>
              <w:proofErr w:type="spellEnd"/>
              <w:r>
                <w:rPr>
                  <w:rFonts w:ascii="Arial" w:hAnsi="Arial"/>
                  <w:i/>
                  <w:iCs/>
                </w:rPr>
                <w:t>]</w:t>
              </w:r>
              <w:r w:rsidRPr="00BD73B8">
                <w:rPr>
                  <w:rFonts w:ascii="Arial" w:hAnsi="Arial"/>
                  <w:i/>
                  <w:iCs/>
                </w:rPr>
                <w:t>\</w:t>
              </w:r>
              <w:proofErr w:type="spellStart"/>
              <w:r>
                <w:rPr>
                  <w:rFonts w:ascii="Arial" w:hAnsi="Arial"/>
                  <w:i/>
                  <w:iCs/>
                </w:rPr>
                <w:t>fingerprint_test</w:t>
              </w:r>
              <w:proofErr w:type="spellEnd"/>
            </w:ins>
          </w:p>
        </w:tc>
      </w:tr>
      <w:tr w:rsidR="007332A6" w14:paraId="2099494A" w14:textId="77777777" w:rsidTr="00770453">
        <w:trPr>
          <w:trHeight w:val="917"/>
        </w:trPr>
        <w:tc>
          <w:tcPr>
            <w:tcW w:w="1080" w:type="dxa"/>
            <w:vMerge/>
            <w:vAlign w:val="center"/>
          </w:tcPr>
          <w:p w14:paraId="5680BE5C" w14:textId="2F4045DE" w:rsidR="007332A6" w:rsidRDefault="007332A6" w:rsidP="007332A6">
            <w:pPr>
              <w:pStyle w:val="H1bodytext"/>
              <w:spacing w:after="0"/>
              <w:ind w:left="0"/>
              <w:jc w:val="center"/>
              <w:rPr>
                <w:rFonts w:ascii="Arial" w:hAnsi="Arial"/>
              </w:rPr>
            </w:pPr>
            <w:bookmarkStart w:id="55" w:name="_Hlk24371554"/>
          </w:p>
        </w:tc>
        <w:tc>
          <w:tcPr>
            <w:tcW w:w="7550" w:type="dxa"/>
            <w:gridSpan w:val="2"/>
            <w:vAlign w:val="center"/>
          </w:tcPr>
          <w:p w14:paraId="4A82F285" w14:textId="71B1DD05" w:rsidR="007332A6" w:rsidRDefault="007332A6" w:rsidP="007332A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2413A478" w14:textId="74C68BBB" w:rsidR="007332A6" w:rsidRPr="008E7CB2" w:rsidRDefault="007332A6" w:rsidP="007332A6">
            <w:pPr>
              <w:pStyle w:val="H1bodytext"/>
              <w:spacing w:after="0"/>
              <w:ind w:left="436" w:hanging="90"/>
              <w:rPr>
                <w:rFonts w:ascii="Arial" w:hAnsi="Arial"/>
                <w:i/>
                <w:iCs/>
              </w:rPr>
            </w:pPr>
            <w:r>
              <w:rPr>
                <w:rFonts w:ascii="Arial" w:hAnsi="Arial"/>
                <w:i/>
                <w:iCs/>
              </w:rPr>
              <w:t>python fingerprint.py fingerprint.py -o fingerprint_ATC-1.txt</w:t>
            </w:r>
          </w:p>
        </w:tc>
      </w:tr>
      <w:tr w:rsidR="007332A6" w14:paraId="5CADF1FF" w14:textId="77777777" w:rsidTr="00A666A3">
        <w:trPr>
          <w:trHeight w:val="1250"/>
        </w:trPr>
        <w:tc>
          <w:tcPr>
            <w:tcW w:w="1080" w:type="dxa"/>
            <w:vMerge/>
            <w:vAlign w:val="center"/>
          </w:tcPr>
          <w:p w14:paraId="0AC628A0" w14:textId="77777777" w:rsidR="007332A6" w:rsidRDefault="007332A6" w:rsidP="007332A6">
            <w:pPr>
              <w:pStyle w:val="H1bodytext"/>
              <w:spacing w:after="0"/>
              <w:ind w:left="0"/>
              <w:jc w:val="center"/>
              <w:rPr>
                <w:rFonts w:ascii="Arial" w:hAnsi="Arial"/>
              </w:rPr>
            </w:pPr>
          </w:p>
        </w:tc>
        <w:tc>
          <w:tcPr>
            <w:tcW w:w="6030" w:type="dxa"/>
            <w:vAlign w:val="center"/>
          </w:tcPr>
          <w:p w14:paraId="6F11287C" w14:textId="4363568C"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ATC-1.</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datetime stamp of fingerprint</w:t>
            </w:r>
            <w:r w:rsidRPr="00987874">
              <w:rPr>
                <w:rFonts w:ascii="Arial" w:hAnsi="Arial"/>
              </w:rPr>
              <w:t xml:space="preserve">, </w:t>
            </w:r>
            <w:r>
              <w:rPr>
                <w:rFonts w:ascii="Arial" w:hAnsi="Arial"/>
              </w:rPr>
              <w:t>path (if applicable) and filename and hash tag</w:t>
            </w:r>
          </w:p>
        </w:tc>
        <w:tc>
          <w:tcPr>
            <w:tcW w:w="1520" w:type="dxa"/>
            <w:vAlign w:val="center"/>
          </w:tcPr>
          <w:p w14:paraId="004B1D41" w14:textId="77777777" w:rsidR="007332A6" w:rsidRDefault="007332A6" w:rsidP="007332A6">
            <w:pPr>
              <w:pStyle w:val="H1bodytext"/>
              <w:spacing w:after="0"/>
              <w:ind w:left="0"/>
              <w:jc w:val="center"/>
              <w:rPr>
                <w:rFonts w:ascii="Arial" w:hAnsi="Arial"/>
              </w:rPr>
            </w:pPr>
          </w:p>
        </w:tc>
      </w:tr>
      <w:bookmarkEnd w:id="55"/>
      <w:tr w:rsidR="007332A6" w14:paraId="3CB0260F" w14:textId="77777777" w:rsidTr="00177F96">
        <w:trPr>
          <w:trHeight w:val="917"/>
        </w:trPr>
        <w:tc>
          <w:tcPr>
            <w:tcW w:w="1080" w:type="dxa"/>
            <w:vMerge w:val="restart"/>
            <w:vAlign w:val="center"/>
          </w:tcPr>
          <w:p w14:paraId="5062B7AE" w14:textId="40409ECC" w:rsidR="007332A6" w:rsidRDefault="007332A6" w:rsidP="007332A6">
            <w:pPr>
              <w:pStyle w:val="H1bodytext"/>
              <w:spacing w:after="0"/>
              <w:ind w:left="0"/>
              <w:jc w:val="center"/>
              <w:rPr>
                <w:rFonts w:ascii="Arial" w:hAnsi="Arial"/>
              </w:rPr>
            </w:pPr>
            <w:r>
              <w:rPr>
                <w:rFonts w:ascii="Arial" w:hAnsi="Arial"/>
              </w:rPr>
              <w:t>ATC-2</w:t>
            </w:r>
          </w:p>
        </w:tc>
        <w:tc>
          <w:tcPr>
            <w:tcW w:w="7550" w:type="dxa"/>
            <w:gridSpan w:val="2"/>
            <w:vAlign w:val="center"/>
          </w:tcPr>
          <w:p w14:paraId="762D7B4E" w14:textId="77777777" w:rsidR="007332A6" w:rsidRDefault="007332A6" w:rsidP="007332A6">
            <w:pPr>
              <w:pStyle w:val="H1bodytext"/>
              <w:spacing w:after="0"/>
              <w:ind w:left="0"/>
              <w:rPr>
                <w:rFonts w:ascii="Arial" w:hAnsi="Arial"/>
                <w:i/>
                <w:iCs/>
              </w:rPr>
            </w:pPr>
            <w:r>
              <w:rPr>
                <w:rFonts w:ascii="Arial" w:hAnsi="Arial"/>
                <w:i/>
                <w:iCs/>
              </w:rPr>
              <w:t>Enter the following command</w:t>
            </w:r>
            <w:r w:rsidRPr="008E7CB2">
              <w:rPr>
                <w:rFonts w:ascii="Arial" w:hAnsi="Arial"/>
                <w:i/>
                <w:iCs/>
              </w:rPr>
              <w:t xml:space="preserve">: </w:t>
            </w:r>
          </w:p>
          <w:p w14:paraId="49E04B28" w14:textId="4F78ED72" w:rsidR="007332A6" w:rsidRPr="008E7CB2" w:rsidRDefault="007332A6" w:rsidP="007332A6">
            <w:pPr>
              <w:pStyle w:val="H1bodytext"/>
              <w:spacing w:after="0"/>
              <w:ind w:left="436" w:hanging="90"/>
              <w:rPr>
                <w:rFonts w:ascii="Arial" w:hAnsi="Arial"/>
                <w:i/>
                <w:iCs/>
              </w:rPr>
            </w:pPr>
            <w:r>
              <w:rPr>
                <w:rFonts w:ascii="Arial" w:hAnsi="Arial"/>
                <w:i/>
                <w:iCs/>
              </w:rPr>
              <w:t>python fingerprint.py ./TestFolder_1 -o fingerprint_ATC-2.txt</w:t>
            </w:r>
          </w:p>
        </w:tc>
      </w:tr>
      <w:tr w:rsidR="007332A6" w14:paraId="1C038095" w14:textId="77777777" w:rsidTr="00602384">
        <w:tblPrEx>
          <w:tblW w:w="0" w:type="auto"/>
          <w:tblInd w:w="720" w:type="dxa"/>
          <w:tblPrExChange w:id="56" w:author="Sara Lindberg" w:date="2019-11-21T10:21:00Z">
            <w:tblPrEx>
              <w:tblW w:w="0" w:type="auto"/>
              <w:tblInd w:w="720" w:type="dxa"/>
            </w:tblPrEx>
          </w:tblPrExChange>
        </w:tblPrEx>
        <w:trPr>
          <w:trHeight w:val="2015"/>
          <w:trPrChange w:id="57" w:author="Sara Lindberg" w:date="2019-11-21T10:21:00Z">
            <w:trPr>
              <w:gridBefore w:val="1"/>
              <w:trHeight w:val="1250"/>
            </w:trPr>
          </w:trPrChange>
        </w:trPr>
        <w:tc>
          <w:tcPr>
            <w:tcW w:w="1080" w:type="dxa"/>
            <w:vMerge/>
            <w:vAlign w:val="center"/>
            <w:tcPrChange w:id="58" w:author="Sara Lindberg" w:date="2019-11-21T10:21:00Z">
              <w:tcPr>
                <w:tcW w:w="1080" w:type="dxa"/>
                <w:gridSpan w:val="2"/>
                <w:vMerge/>
                <w:vAlign w:val="center"/>
              </w:tcPr>
            </w:tcPrChange>
          </w:tcPr>
          <w:p w14:paraId="4CB0CFD6" w14:textId="77777777" w:rsidR="007332A6" w:rsidRDefault="007332A6" w:rsidP="007332A6">
            <w:pPr>
              <w:pStyle w:val="H1bodytext"/>
              <w:spacing w:after="0"/>
              <w:ind w:left="0"/>
              <w:jc w:val="center"/>
              <w:rPr>
                <w:rFonts w:ascii="Arial" w:hAnsi="Arial"/>
              </w:rPr>
            </w:pPr>
          </w:p>
        </w:tc>
        <w:tc>
          <w:tcPr>
            <w:tcW w:w="6030" w:type="dxa"/>
            <w:vAlign w:val="center"/>
            <w:tcPrChange w:id="59" w:author="Sara Lindberg" w:date="2019-11-21T10:21:00Z">
              <w:tcPr>
                <w:tcW w:w="6030" w:type="dxa"/>
                <w:gridSpan w:val="2"/>
                <w:vAlign w:val="center"/>
              </w:tcPr>
            </w:tcPrChange>
          </w:tcPr>
          <w:p w14:paraId="4AEFA2BA"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ATC-2.</w:t>
            </w:r>
            <w:r w:rsidRPr="00576F6C">
              <w:rPr>
                <w:rFonts w:ascii="Arial" w:hAnsi="Arial"/>
              </w:rPr>
              <w:t>txt</w:t>
            </w:r>
            <w:r>
              <w:rPr>
                <w:rFonts w:ascii="Arial" w:hAnsi="Arial"/>
              </w:rPr>
              <w:t xml:space="preserve"> documents the following:</w:t>
            </w:r>
          </w:p>
          <w:p w14:paraId="1552BCE2" w14:textId="77777777" w:rsidR="007332A6" w:rsidRDefault="007332A6" w:rsidP="007332A6">
            <w:pPr>
              <w:pStyle w:val="H1bodytext"/>
              <w:numPr>
                <w:ilvl w:val="0"/>
                <w:numId w:val="11"/>
              </w:numPr>
              <w:spacing w:after="0"/>
              <w:rPr>
                <w:rFonts w:ascii="Arial" w:hAnsi="Arial"/>
              </w:rPr>
            </w:pPr>
            <w:r>
              <w:rPr>
                <w:rFonts w:ascii="Arial" w:hAnsi="Arial"/>
              </w:rPr>
              <w:t>datetime stamp of fingerprint</w:t>
            </w:r>
            <w:r w:rsidRPr="00987874">
              <w:rPr>
                <w:rFonts w:ascii="Arial" w:hAnsi="Arial"/>
              </w:rPr>
              <w:t xml:space="preserve">, </w:t>
            </w:r>
          </w:p>
          <w:p w14:paraId="7F577A44" w14:textId="78690806" w:rsidR="007332A6" w:rsidRDefault="007332A6" w:rsidP="007332A6">
            <w:pPr>
              <w:pStyle w:val="H1bodytext"/>
              <w:numPr>
                <w:ilvl w:val="0"/>
                <w:numId w:val="11"/>
              </w:numPr>
              <w:spacing w:after="0"/>
              <w:rPr>
                <w:rFonts w:ascii="Arial" w:hAnsi="Arial"/>
              </w:rPr>
            </w:pPr>
            <w:r>
              <w:rPr>
                <w:rFonts w:ascii="Arial" w:hAnsi="Arial"/>
              </w:rPr>
              <w:t xml:space="preserve">a hash for the total number of files in the directory  </w:t>
            </w:r>
          </w:p>
          <w:p w14:paraId="36221C09" w14:textId="71144D65" w:rsidR="007332A6" w:rsidRDefault="007332A6" w:rsidP="007332A6">
            <w:pPr>
              <w:pStyle w:val="H1bodytext"/>
              <w:numPr>
                <w:ilvl w:val="0"/>
                <w:numId w:val="11"/>
              </w:numPr>
              <w:spacing w:after="0"/>
              <w:rPr>
                <w:rFonts w:ascii="Arial" w:hAnsi="Arial"/>
              </w:rPr>
            </w:pPr>
            <w:r>
              <w:rPr>
                <w:rFonts w:ascii="Arial" w:hAnsi="Arial"/>
              </w:rPr>
              <w:t>paths (if applicable) and filenames and hash tag for each individual file in the directory and subdirectories</w:t>
            </w:r>
          </w:p>
        </w:tc>
        <w:tc>
          <w:tcPr>
            <w:tcW w:w="1520" w:type="dxa"/>
            <w:vAlign w:val="center"/>
            <w:tcPrChange w:id="60" w:author="Sara Lindberg" w:date="2019-11-21T10:21:00Z">
              <w:tcPr>
                <w:tcW w:w="1520" w:type="dxa"/>
                <w:gridSpan w:val="2"/>
                <w:vAlign w:val="center"/>
              </w:tcPr>
            </w:tcPrChange>
          </w:tcPr>
          <w:p w14:paraId="559A5032" w14:textId="77777777" w:rsidR="007332A6" w:rsidRDefault="007332A6" w:rsidP="007332A6">
            <w:pPr>
              <w:pStyle w:val="H1bodytext"/>
              <w:spacing w:after="0"/>
              <w:ind w:left="0"/>
              <w:jc w:val="center"/>
              <w:rPr>
                <w:rFonts w:ascii="Arial" w:hAnsi="Arial"/>
              </w:rPr>
            </w:pPr>
          </w:p>
        </w:tc>
      </w:tr>
      <w:tr w:rsidR="007332A6" w14:paraId="53CE3548" w14:textId="77777777" w:rsidTr="00602384">
        <w:tblPrEx>
          <w:tblW w:w="0" w:type="auto"/>
          <w:tblInd w:w="720" w:type="dxa"/>
          <w:tblPrExChange w:id="61" w:author="Sara Lindberg" w:date="2019-11-21T10:21:00Z">
            <w:tblPrEx>
              <w:tblW w:w="0" w:type="auto"/>
              <w:tblInd w:w="720" w:type="dxa"/>
            </w:tblPrEx>
          </w:tblPrExChange>
        </w:tblPrEx>
        <w:trPr>
          <w:trHeight w:val="980"/>
          <w:trPrChange w:id="62" w:author="Sara Lindberg" w:date="2019-11-21T10:21:00Z">
            <w:trPr>
              <w:gridBefore w:val="1"/>
              <w:trHeight w:val="890"/>
            </w:trPr>
          </w:trPrChange>
        </w:trPr>
        <w:tc>
          <w:tcPr>
            <w:tcW w:w="1080" w:type="dxa"/>
            <w:vMerge w:val="restart"/>
            <w:vAlign w:val="center"/>
            <w:tcPrChange w:id="63" w:author="Sara Lindberg" w:date="2019-11-21T10:21:00Z">
              <w:tcPr>
                <w:tcW w:w="1080" w:type="dxa"/>
                <w:gridSpan w:val="2"/>
                <w:vMerge w:val="restart"/>
                <w:vAlign w:val="center"/>
              </w:tcPr>
            </w:tcPrChange>
          </w:tcPr>
          <w:p w14:paraId="3B244AB4" w14:textId="2A3F0934" w:rsidR="007332A6" w:rsidRDefault="007332A6" w:rsidP="007332A6">
            <w:pPr>
              <w:pStyle w:val="H1bodytext"/>
              <w:spacing w:after="0"/>
              <w:ind w:left="0"/>
              <w:jc w:val="center"/>
              <w:rPr>
                <w:rFonts w:ascii="Arial" w:hAnsi="Arial"/>
              </w:rPr>
            </w:pPr>
            <w:r>
              <w:rPr>
                <w:rFonts w:ascii="Arial" w:hAnsi="Arial"/>
              </w:rPr>
              <w:t>ATC-</w:t>
            </w:r>
            <w:bookmarkStart w:id="64" w:name="_Hlk24371252"/>
            <w:r>
              <w:rPr>
                <w:rFonts w:ascii="Arial" w:hAnsi="Arial"/>
              </w:rPr>
              <w:t>3</w:t>
            </w:r>
          </w:p>
        </w:tc>
        <w:tc>
          <w:tcPr>
            <w:tcW w:w="7550" w:type="dxa"/>
            <w:gridSpan w:val="2"/>
            <w:vAlign w:val="center"/>
            <w:tcPrChange w:id="65" w:author="Sara Lindberg" w:date="2019-11-21T10:21:00Z">
              <w:tcPr>
                <w:tcW w:w="7550" w:type="dxa"/>
                <w:gridSpan w:val="4"/>
                <w:vAlign w:val="center"/>
              </w:tcPr>
            </w:tcPrChange>
          </w:tcPr>
          <w:p w14:paraId="29C1A368" w14:textId="4C8F4E9C" w:rsidR="007332A6" w:rsidRDefault="007332A6" w:rsidP="007332A6">
            <w:pPr>
              <w:pStyle w:val="H1bodytext"/>
              <w:spacing w:after="0"/>
              <w:ind w:left="0"/>
              <w:rPr>
                <w:rFonts w:ascii="Arial" w:hAnsi="Arial"/>
                <w:i/>
                <w:iCs/>
              </w:rPr>
            </w:pPr>
            <w:r>
              <w:rPr>
                <w:rFonts w:ascii="Arial" w:hAnsi="Arial"/>
                <w:i/>
                <w:iCs/>
              </w:rPr>
              <w:t>Copy and paste the file “</w:t>
            </w:r>
            <w:r w:rsidRPr="00770453">
              <w:rPr>
                <w:rFonts w:ascii="Arial" w:hAnsi="Arial"/>
                <w:i/>
                <w:iCs/>
              </w:rPr>
              <w:t>fingerprint_ATC-1.txt</w:t>
            </w:r>
            <w:r>
              <w:rPr>
                <w:rFonts w:ascii="Arial" w:hAnsi="Arial"/>
                <w:i/>
                <w:iCs/>
              </w:rPr>
              <w:t xml:space="preserve">”. </w:t>
            </w:r>
          </w:p>
          <w:p w14:paraId="66BE4E78" w14:textId="77777777" w:rsidR="007332A6" w:rsidRDefault="007332A6" w:rsidP="007332A6">
            <w:pPr>
              <w:pStyle w:val="H1bodytext"/>
              <w:spacing w:after="0"/>
              <w:ind w:left="0"/>
              <w:rPr>
                <w:rFonts w:ascii="Arial" w:hAnsi="Arial"/>
                <w:i/>
                <w:iCs/>
              </w:rPr>
            </w:pPr>
          </w:p>
          <w:p w14:paraId="7A52C14A" w14:textId="5867975A" w:rsidR="007332A6" w:rsidRPr="008E7CB2" w:rsidRDefault="007332A6" w:rsidP="007332A6">
            <w:pPr>
              <w:pStyle w:val="H1bodytext"/>
              <w:spacing w:after="0"/>
              <w:ind w:left="0"/>
              <w:jc w:val="center"/>
              <w:rPr>
                <w:rFonts w:ascii="Arial" w:hAnsi="Arial"/>
                <w:i/>
                <w:iCs/>
              </w:rPr>
            </w:pPr>
            <w:r>
              <w:rPr>
                <w:rFonts w:ascii="Arial" w:hAnsi="Arial"/>
                <w:i/>
                <w:iCs/>
              </w:rPr>
              <w:t>NOTE: directory now includes file “fingerprint_ATC-1 - Copy.txt”</w:t>
            </w:r>
          </w:p>
        </w:tc>
      </w:tr>
      <w:tr w:rsidR="007332A6" w14:paraId="2F88FD09" w14:textId="77777777" w:rsidTr="00A666A3">
        <w:trPr>
          <w:trHeight w:val="980"/>
        </w:trPr>
        <w:tc>
          <w:tcPr>
            <w:tcW w:w="1080" w:type="dxa"/>
            <w:vMerge/>
            <w:vAlign w:val="center"/>
          </w:tcPr>
          <w:p w14:paraId="51BBBF72"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C6199E8" w14:textId="2FE1C772" w:rsidR="007332A6" w:rsidRDefault="007332A6" w:rsidP="007332A6">
            <w:pPr>
              <w:pStyle w:val="H1bodytext"/>
              <w:spacing w:after="0"/>
              <w:ind w:left="0"/>
              <w:rPr>
                <w:rFonts w:ascii="Arial" w:hAnsi="Arial"/>
                <w:i/>
                <w:iCs/>
              </w:rPr>
            </w:pPr>
            <w:r>
              <w:rPr>
                <w:rFonts w:ascii="Arial" w:hAnsi="Arial"/>
                <w:i/>
                <w:iCs/>
              </w:rPr>
              <w:t>Enter the following command:</w:t>
            </w:r>
          </w:p>
          <w:p w14:paraId="2AAC5015" w14:textId="6D3A0627" w:rsidR="007332A6" w:rsidRDefault="007332A6" w:rsidP="007332A6">
            <w:pPr>
              <w:pStyle w:val="H1bodytext"/>
              <w:spacing w:after="0"/>
              <w:ind w:left="360"/>
              <w:rPr>
                <w:rFonts w:ascii="Arial" w:hAnsi="Arial"/>
                <w:i/>
                <w:iCs/>
              </w:rPr>
            </w:pPr>
            <w:r>
              <w:rPr>
                <w:rFonts w:ascii="Arial" w:hAnsi="Arial"/>
                <w:i/>
                <w:iCs/>
              </w:rPr>
              <w:t>python fingerprint.py . -o fingerprint_ATC-3.txt</w:t>
            </w:r>
          </w:p>
        </w:tc>
      </w:tr>
      <w:tr w:rsidR="007332A6" w14:paraId="0DBB74C5" w14:textId="77777777" w:rsidTr="00602384">
        <w:tblPrEx>
          <w:tblW w:w="0" w:type="auto"/>
          <w:tblInd w:w="720" w:type="dxa"/>
          <w:tblPrExChange w:id="66" w:author="Sara Lindberg" w:date="2019-11-21T10:21:00Z">
            <w:tblPrEx>
              <w:tblW w:w="0" w:type="auto"/>
              <w:tblInd w:w="720" w:type="dxa"/>
            </w:tblPrEx>
          </w:tblPrExChange>
        </w:tblPrEx>
        <w:trPr>
          <w:trHeight w:val="1430"/>
          <w:trPrChange w:id="67" w:author="Sara Lindberg" w:date="2019-11-21T10:21:00Z">
            <w:trPr>
              <w:gridBefore w:val="1"/>
              <w:trHeight w:val="1223"/>
            </w:trPr>
          </w:trPrChange>
        </w:trPr>
        <w:tc>
          <w:tcPr>
            <w:tcW w:w="1080" w:type="dxa"/>
            <w:vMerge/>
            <w:vAlign w:val="center"/>
            <w:tcPrChange w:id="68" w:author="Sara Lindberg" w:date="2019-11-21T10:21:00Z">
              <w:tcPr>
                <w:tcW w:w="1080" w:type="dxa"/>
                <w:gridSpan w:val="2"/>
                <w:vMerge/>
                <w:vAlign w:val="center"/>
              </w:tcPr>
            </w:tcPrChange>
          </w:tcPr>
          <w:p w14:paraId="28DEFFAC" w14:textId="77777777" w:rsidR="007332A6" w:rsidRDefault="007332A6" w:rsidP="007332A6">
            <w:pPr>
              <w:pStyle w:val="H1bodytext"/>
              <w:spacing w:after="0"/>
              <w:ind w:left="0"/>
              <w:jc w:val="center"/>
              <w:rPr>
                <w:rFonts w:ascii="Arial" w:hAnsi="Arial"/>
              </w:rPr>
            </w:pPr>
          </w:p>
        </w:tc>
        <w:tc>
          <w:tcPr>
            <w:tcW w:w="6030" w:type="dxa"/>
            <w:vAlign w:val="center"/>
            <w:tcPrChange w:id="69" w:author="Sara Lindberg" w:date="2019-11-21T10:21:00Z">
              <w:tcPr>
                <w:tcW w:w="6030" w:type="dxa"/>
                <w:gridSpan w:val="2"/>
                <w:vAlign w:val="center"/>
              </w:tcPr>
            </w:tcPrChange>
          </w:tcPr>
          <w:p w14:paraId="77960B30"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ATC-3.</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6FEC600B" w14:textId="77777777" w:rsidR="007332A6" w:rsidRDefault="007332A6" w:rsidP="007332A6">
            <w:pPr>
              <w:pStyle w:val="H1bodytext"/>
              <w:numPr>
                <w:ilvl w:val="0"/>
                <w:numId w:val="7"/>
              </w:numPr>
              <w:spacing w:after="0"/>
              <w:rPr>
                <w:rFonts w:ascii="Arial" w:hAnsi="Arial"/>
              </w:rPr>
            </w:pPr>
            <w:r w:rsidRPr="00A666A3">
              <w:rPr>
                <w:rFonts w:ascii="Arial" w:hAnsi="Arial"/>
              </w:rPr>
              <w:t xml:space="preserve">fingerprint_ATC-1.txt </w:t>
            </w:r>
          </w:p>
          <w:p w14:paraId="0E032E46" w14:textId="5A259C5C" w:rsidR="007332A6" w:rsidRDefault="007332A6" w:rsidP="007332A6">
            <w:pPr>
              <w:pStyle w:val="H1bodytext"/>
              <w:numPr>
                <w:ilvl w:val="0"/>
                <w:numId w:val="7"/>
              </w:numPr>
              <w:spacing w:after="0"/>
              <w:rPr>
                <w:rFonts w:ascii="Arial" w:hAnsi="Arial"/>
              </w:rPr>
            </w:pPr>
            <w:r w:rsidRPr="00A666A3">
              <w:rPr>
                <w:rFonts w:ascii="Arial" w:hAnsi="Arial"/>
              </w:rPr>
              <w:t>fingerprint_ATC-1 - Copy.txt</w:t>
            </w:r>
          </w:p>
        </w:tc>
        <w:tc>
          <w:tcPr>
            <w:tcW w:w="1520" w:type="dxa"/>
            <w:vAlign w:val="center"/>
            <w:tcPrChange w:id="70" w:author="Sara Lindberg" w:date="2019-11-21T10:21:00Z">
              <w:tcPr>
                <w:tcW w:w="1520" w:type="dxa"/>
                <w:gridSpan w:val="2"/>
                <w:vAlign w:val="center"/>
              </w:tcPr>
            </w:tcPrChange>
          </w:tcPr>
          <w:p w14:paraId="2B12DD2B" w14:textId="77777777" w:rsidR="007332A6" w:rsidRDefault="007332A6" w:rsidP="007332A6">
            <w:pPr>
              <w:pStyle w:val="H1bodytext"/>
              <w:spacing w:after="0"/>
              <w:ind w:left="0"/>
              <w:jc w:val="center"/>
              <w:rPr>
                <w:rFonts w:ascii="Arial" w:hAnsi="Arial"/>
              </w:rPr>
            </w:pPr>
          </w:p>
        </w:tc>
      </w:tr>
      <w:tr w:rsidR="007332A6" w14:paraId="6E261A4A" w14:textId="77777777" w:rsidTr="00602384">
        <w:tblPrEx>
          <w:tblW w:w="0" w:type="auto"/>
          <w:tblInd w:w="720" w:type="dxa"/>
          <w:tblPrExChange w:id="71" w:author="Sara Lindberg" w:date="2019-11-21T10:21:00Z">
            <w:tblPrEx>
              <w:tblW w:w="0" w:type="auto"/>
              <w:tblInd w:w="720" w:type="dxa"/>
            </w:tblPrEx>
          </w:tblPrExChange>
        </w:tblPrEx>
        <w:trPr>
          <w:trHeight w:val="980"/>
          <w:trPrChange w:id="72" w:author="Sara Lindberg" w:date="2019-11-21T10:21:00Z">
            <w:trPr>
              <w:gridBefore w:val="1"/>
              <w:trHeight w:val="890"/>
            </w:trPr>
          </w:trPrChange>
        </w:trPr>
        <w:tc>
          <w:tcPr>
            <w:tcW w:w="1080" w:type="dxa"/>
            <w:vMerge w:val="restart"/>
            <w:vAlign w:val="center"/>
            <w:tcPrChange w:id="73" w:author="Sara Lindberg" w:date="2019-11-21T10:21:00Z">
              <w:tcPr>
                <w:tcW w:w="1080" w:type="dxa"/>
                <w:gridSpan w:val="2"/>
                <w:vMerge w:val="restart"/>
                <w:vAlign w:val="center"/>
              </w:tcPr>
            </w:tcPrChange>
          </w:tcPr>
          <w:p w14:paraId="48F161FE" w14:textId="508D2566" w:rsidR="007332A6" w:rsidRDefault="007332A6" w:rsidP="007332A6">
            <w:pPr>
              <w:pStyle w:val="H1bodytext"/>
              <w:spacing w:after="0"/>
              <w:ind w:left="0"/>
              <w:jc w:val="center"/>
              <w:rPr>
                <w:rFonts w:ascii="Arial" w:hAnsi="Arial"/>
              </w:rPr>
            </w:pPr>
            <w:bookmarkStart w:id="74" w:name="_Hlk24373848"/>
            <w:bookmarkEnd w:id="64"/>
            <w:r>
              <w:rPr>
                <w:rFonts w:ascii="Arial" w:hAnsi="Arial"/>
              </w:rPr>
              <w:lastRenderedPageBreak/>
              <w:t>ATC-4</w:t>
            </w:r>
          </w:p>
        </w:tc>
        <w:tc>
          <w:tcPr>
            <w:tcW w:w="7550" w:type="dxa"/>
            <w:gridSpan w:val="2"/>
            <w:vAlign w:val="center"/>
            <w:tcPrChange w:id="75" w:author="Sara Lindberg" w:date="2019-11-21T10:21:00Z">
              <w:tcPr>
                <w:tcW w:w="7550" w:type="dxa"/>
                <w:gridSpan w:val="4"/>
                <w:vAlign w:val="center"/>
              </w:tcPr>
            </w:tcPrChange>
          </w:tcPr>
          <w:p w14:paraId="7D2E32DF" w14:textId="77777777" w:rsidR="007332A6" w:rsidRDefault="007332A6" w:rsidP="007332A6">
            <w:pPr>
              <w:pStyle w:val="H1bodytext"/>
              <w:spacing w:after="0"/>
              <w:ind w:left="0"/>
              <w:rPr>
                <w:rFonts w:ascii="Arial" w:hAnsi="Arial"/>
                <w:i/>
                <w:iCs/>
              </w:rPr>
            </w:pPr>
            <w:r>
              <w:rPr>
                <w:rFonts w:ascii="Arial" w:hAnsi="Arial"/>
                <w:i/>
                <w:iCs/>
              </w:rPr>
              <w:t>Copy and paste “</w:t>
            </w:r>
            <w:r w:rsidRPr="00770453">
              <w:rPr>
                <w:rFonts w:ascii="Arial" w:hAnsi="Arial"/>
                <w:i/>
                <w:iCs/>
              </w:rPr>
              <w:t>fingerprint_ATC-1.txt</w:t>
            </w:r>
            <w:r>
              <w:rPr>
                <w:rFonts w:ascii="Arial" w:hAnsi="Arial"/>
                <w:i/>
                <w:iCs/>
              </w:rPr>
              <w:t>”.</w:t>
            </w:r>
          </w:p>
          <w:p w14:paraId="6F491E7E" w14:textId="32658F10" w:rsidR="007332A6" w:rsidRDefault="007332A6" w:rsidP="007332A6">
            <w:pPr>
              <w:pStyle w:val="H1bodytext"/>
              <w:spacing w:after="0"/>
              <w:ind w:left="0"/>
              <w:rPr>
                <w:rFonts w:ascii="Arial" w:hAnsi="Arial"/>
                <w:i/>
                <w:iCs/>
              </w:rPr>
            </w:pPr>
            <w:r>
              <w:rPr>
                <w:rFonts w:ascii="Arial" w:hAnsi="Arial"/>
                <w:i/>
                <w:iCs/>
              </w:rPr>
              <w:t xml:space="preserve"> </w:t>
            </w:r>
          </w:p>
          <w:p w14:paraId="6323C414" w14:textId="3BF8A9E8" w:rsidR="007332A6" w:rsidRPr="008E7CB2" w:rsidRDefault="007332A6" w:rsidP="007332A6">
            <w:pPr>
              <w:pStyle w:val="H1bodytext"/>
              <w:spacing w:after="0"/>
              <w:ind w:left="0"/>
              <w:jc w:val="center"/>
              <w:rPr>
                <w:rFonts w:ascii="Arial" w:hAnsi="Arial"/>
                <w:i/>
                <w:iCs/>
              </w:rPr>
            </w:pPr>
            <w:r>
              <w:rPr>
                <w:rFonts w:ascii="Arial" w:hAnsi="Arial"/>
                <w:i/>
                <w:iCs/>
              </w:rPr>
              <w:t>NOTE: directory now includes file “fingerprint_ATC-1-copy (2).txt”</w:t>
            </w:r>
          </w:p>
        </w:tc>
      </w:tr>
      <w:tr w:rsidR="007332A6" w14:paraId="4594C01A" w14:textId="77777777" w:rsidTr="00950A83">
        <w:trPr>
          <w:trHeight w:val="728"/>
        </w:trPr>
        <w:tc>
          <w:tcPr>
            <w:tcW w:w="1080" w:type="dxa"/>
            <w:vMerge/>
            <w:vAlign w:val="center"/>
          </w:tcPr>
          <w:p w14:paraId="21BC4079"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4E023414" w14:textId="2311FF27" w:rsidR="007332A6" w:rsidRDefault="007332A6" w:rsidP="007332A6">
            <w:pPr>
              <w:pStyle w:val="H1bodytext"/>
              <w:spacing w:after="0"/>
              <w:ind w:left="0"/>
              <w:rPr>
                <w:rFonts w:ascii="Arial" w:hAnsi="Arial"/>
                <w:i/>
                <w:iCs/>
              </w:rPr>
            </w:pPr>
            <w:r>
              <w:rPr>
                <w:rFonts w:ascii="Arial" w:hAnsi="Arial"/>
                <w:i/>
                <w:iCs/>
              </w:rPr>
              <w:t>Open fingerprint_ATC-1 - copy (2).txt in text editor—do not change text.</w:t>
            </w:r>
          </w:p>
        </w:tc>
      </w:tr>
      <w:tr w:rsidR="007332A6" w14:paraId="77276321" w14:textId="77777777" w:rsidTr="00950A83">
        <w:trPr>
          <w:trHeight w:val="728"/>
        </w:trPr>
        <w:tc>
          <w:tcPr>
            <w:tcW w:w="1080" w:type="dxa"/>
            <w:vMerge/>
            <w:vAlign w:val="center"/>
          </w:tcPr>
          <w:p w14:paraId="607C0DB6"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226D789" w14:textId="7ABDC8DE" w:rsidR="007332A6" w:rsidRDefault="007332A6" w:rsidP="007332A6">
            <w:pPr>
              <w:pStyle w:val="H1bodytext"/>
              <w:spacing w:after="0"/>
              <w:ind w:left="0"/>
              <w:rPr>
                <w:rFonts w:ascii="Arial" w:hAnsi="Arial"/>
                <w:i/>
                <w:iCs/>
              </w:rPr>
            </w:pPr>
            <w:r>
              <w:rPr>
                <w:rFonts w:ascii="Arial" w:hAnsi="Arial"/>
                <w:i/>
                <w:iCs/>
              </w:rPr>
              <w:t xml:space="preserve">Save file (i.e. change </w:t>
            </w:r>
            <w:proofErr w:type="spellStart"/>
            <w:r>
              <w:rPr>
                <w:rFonts w:ascii="Arial" w:hAnsi="Arial"/>
                <w:i/>
                <w:iCs/>
              </w:rPr>
              <w:t>datestamp</w:t>
            </w:r>
            <w:proofErr w:type="spellEnd"/>
            <w:r>
              <w:rPr>
                <w:rFonts w:ascii="Arial" w:hAnsi="Arial"/>
                <w:i/>
                <w:iCs/>
              </w:rPr>
              <w:t xml:space="preserve"> of file)</w:t>
            </w:r>
          </w:p>
        </w:tc>
      </w:tr>
      <w:tr w:rsidR="007332A6" w14:paraId="00ABC378" w14:textId="77777777" w:rsidTr="00177F96">
        <w:trPr>
          <w:trHeight w:val="980"/>
        </w:trPr>
        <w:tc>
          <w:tcPr>
            <w:tcW w:w="1080" w:type="dxa"/>
            <w:vMerge/>
            <w:vAlign w:val="center"/>
          </w:tcPr>
          <w:p w14:paraId="46CB7FB8"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07EF92FC"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0CE6788F" w14:textId="660AFAE7" w:rsidR="007332A6" w:rsidRDefault="007332A6" w:rsidP="007332A6">
            <w:pPr>
              <w:pStyle w:val="H1bodytext"/>
              <w:spacing w:after="0"/>
              <w:ind w:left="360"/>
              <w:rPr>
                <w:rFonts w:ascii="Arial" w:hAnsi="Arial"/>
                <w:i/>
                <w:iCs/>
              </w:rPr>
            </w:pPr>
            <w:r>
              <w:rPr>
                <w:rFonts w:ascii="Arial" w:hAnsi="Arial"/>
                <w:i/>
                <w:iCs/>
              </w:rPr>
              <w:t>python fingerprint.py . -o fingerprint_ATC-4.txt</w:t>
            </w:r>
          </w:p>
        </w:tc>
      </w:tr>
      <w:tr w:rsidR="007332A6" w14:paraId="5A2A1358" w14:textId="77777777" w:rsidTr="00950A83">
        <w:trPr>
          <w:trHeight w:val="1610"/>
        </w:trPr>
        <w:tc>
          <w:tcPr>
            <w:tcW w:w="1080" w:type="dxa"/>
            <w:vMerge/>
            <w:vAlign w:val="center"/>
          </w:tcPr>
          <w:p w14:paraId="58768AF0" w14:textId="77777777" w:rsidR="007332A6" w:rsidRDefault="007332A6" w:rsidP="007332A6">
            <w:pPr>
              <w:pStyle w:val="H1bodytext"/>
              <w:spacing w:after="0"/>
              <w:ind w:left="0"/>
              <w:jc w:val="center"/>
              <w:rPr>
                <w:rFonts w:ascii="Arial" w:hAnsi="Arial"/>
              </w:rPr>
            </w:pPr>
          </w:p>
        </w:tc>
        <w:tc>
          <w:tcPr>
            <w:tcW w:w="6030" w:type="dxa"/>
            <w:vAlign w:val="center"/>
          </w:tcPr>
          <w:p w14:paraId="3BBD3B21"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ATC-4.</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2191081D" w14:textId="0B4FB003" w:rsidR="007332A6" w:rsidRDefault="007332A6" w:rsidP="007332A6">
            <w:pPr>
              <w:pStyle w:val="H1bodytext"/>
              <w:numPr>
                <w:ilvl w:val="0"/>
                <w:numId w:val="6"/>
              </w:numPr>
              <w:spacing w:after="0"/>
              <w:rPr>
                <w:rFonts w:ascii="Arial" w:hAnsi="Arial"/>
              </w:rPr>
            </w:pPr>
            <w:r w:rsidRPr="00A666A3">
              <w:rPr>
                <w:rFonts w:ascii="Arial" w:hAnsi="Arial"/>
              </w:rPr>
              <w:t>fingerprint_ATC-1.txt</w:t>
            </w:r>
            <w:r>
              <w:rPr>
                <w:rFonts w:ascii="Arial" w:hAnsi="Arial"/>
              </w:rPr>
              <w:t xml:space="preserve"> </w:t>
            </w:r>
          </w:p>
          <w:p w14:paraId="7823AA78" w14:textId="0B2024A8" w:rsidR="007332A6" w:rsidRPr="007332A6" w:rsidRDefault="007332A6" w:rsidP="007332A6">
            <w:pPr>
              <w:pStyle w:val="H1bodytext"/>
              <w:numPr>
                <w:ilvl w:val="0"/>
                <w:numId w:val="6"/>
              </w:numPr>
              <w:spacing w:after="0"/>
              <w:rPr>
                <w:rFonts w:ascii="Arial" w:hAnsi="Arial"/>
                <w:iCs/>
              </w:rPr>
            </w:pPr>
            <w:r w:rsidRPr="00783F82">
              <w:rPr>
                <w:rFonts w:ascii="Arial" w:hAnsi="Arial"/>
                <w:iCs/>
              </w:rPr>
              <w:t>fingerprint_ATC-1 - Copy.txt</w:t>
            </w:r>
            <w:r w:rsidRPr="007332A6">
              <w:rPr>
                <w:rFonts w:ascii="Arial" w:hAnsi="Arial"/>
                <w:iCs/>
              </w:rPr>
              <w:t xml:space="preserve"> </w:t>
            </w:r>
          </w:p>
          <w:p w14:paraId="56BD09CE" w14:textId="1622DB12" w:rsidR="007332A6" w:rsidRDefault="007332A6" w:rsidP="007332A6">
            <w:pPr>
              <w:pStyle w:val="H1bodytext"/>
              <w:numPr>
                <w:ilvl w:val="0"/>
                <w:numId w:val="6"/>
              </w:numPr>
              <w:spacing w:after="0"/>
              <w:rPr>
                <w:rFonts w:ascii="Arial" w:hAnsi="Arial"/>
              </w:rPr>
            </w:pPr>
            <w:r w:rsidRPr="00783F82">
              <w:rPr>
                <w:rFonts w:ascii="Arial" w:hAnsi="Arial"/>
                <w:iCs/>
              </w:rPr>
              <w:t>fingerprint_ATC-1 - Copy (2).txt</w:t>
            </w:r>
          </w:p>
        </w:tc>
        <w:tc>
          <w:tcPr>
            <w:tcW w:w="1520" w:type="dxa"/>
            <w:vAlign w:val="center"/>
          </w:tcPr>
          <w:p w14:paraId="2D2E095E" w14:textId="77777777" w:rsidR="007332A6" w:rsidRDefault="007332A6" w:rsidP="007332A6">
            <w:pPr>
              <w:pStyle w:val="H1bodytext"/>
              <w:spacing w:after="0"/>
              <w:ind w:left="0"/>
              <w:jc w:val="center"/>
              <w:rPr>
                <w:rFonts w:ascii="Arial" w:hAnsi="Arial"/>
              </w:rPr>
            </w:pPr>
          </w:p>
        </w:tc>
      </w:tr>
      <w:tr w:rsidR="007332A6" w14:paraId="07CB09A2" w14:textId="77777777" w:rsidTr="00950A83">
        <w:trPr>
          <w:trHeight w:val="800"/>
        </w:trPr>
        <w:tc>
          <w:tcPr>
            <w:tcW w:w="1080" w:type="dxa"/>
            <w:vMerge w:val="restart"/>
            <w:vAlign w:val="center"/>
          </w:tcPr>
          <w:p w14:paraId="6ED63479" w14:textId="379DEC54" w:rsidR="007332A6" w:rsidRDefault="007332A6" w:rsidP="007332A6">
            <w:pPr>
              <w:pStyle w:val="H1bodytext"/>
              <w:spacing w:after="0"/>
              <w:ind w:left="0"/>
              <w:jc w:val="center"/>
              <w:rPr>
                <w:rFonts w:ascii="Arial" w:hAnsi="Arial"/>
              </w:rPr>
            </w:pPr>
            <w:bookmarkStart w:id="76" w:name="_Hlk24374494"/>
            <w:bookmarkEnd w:id="74"/>
            <w:r>
              <w:rPr>
                <w:rFonts w:ascii="Arial" w:hAnsi="Arial"/>
              </w:rPr>
              <w:t>ATC-5</w:t>
            </w:r>
          </w:p>
        </w:tc>
        <w:tc>
          <w:tcPr>
            <w:tcW w:w="7550" w:type="dxa"/>
            <w:gridSpan w:val="2"/>
            <w:vAlign w:val="center"/>
          </w:tcPr>
          <w:p w14:paraId="2AA7F0BB" w14:textId="4C7EB33F" w:rsidR="007332A6" w:rsidRPr="008E7CB2" w:rsidRDefault="007332A6" w:rsidP="007332A6">
            <w:pPr>
              <w:pStyle w:val="H1bodytext"/>
              <w:spacing w:after="0"/>
              <w:ind w:left="0"/>
              <w:rPr>
                <w:rFonts w:ascii="Arial" w:hAnsi="Arial"/>
                <w:i/>
                <w:iCs/>
              </w:rPr>
            </w:pPr>
            <w:r>
              <w:rPr>
                <w:rFonts w:ascii="Arial" w:hAnsi="Arial"/>
                <w:i/>
                <w:iCs/>
              </w:rPr>
              <w:t>Open fingerprint_ATC-1-copy(2).txt in text editor.</w:t>
            </w:r>
          </w:p>
        </w:tc>
      </w:tr>
      <w:tr w:rsidR="007332A6" w14:paraId="3C1EB67F" w14:textId="77777777" w:rsidTr="00950A83">
        <w:trPr>
          <w:trHeight w:val="710"/>
        </w:trPr>
        <w:tc>
          <w:tcPr>
            <w:tcW w:w="1080" w:type="dxa"/>
            <w:vMerge/>
            <w:vAlign w:val="center"/>
          </w:tcPr>
          <w:p w14:paraId="47209F0F"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4982DB2A" w14:textId="640A3186" w:rsidR="007332A6" w:rsidRDefault="007332A6" w:rsidP="007332A6">
            <w:pPr>
              <w:pStyle w:val="H1bodytext"/>
              <w:spacing w:after="0"/>
              <w:ind w:left="0"/>
              <w:rPr>
                <w:rFonts w:ascii="Arial" w:hAnsi="Arial"/>
                <w:i/>
                <w:iCs/>
              </w:rPr>
            </w:pPr>
            <w:r>
              <w:rPr>
                <w:rFonts w:ascii="Arial" w:hAnsi="Arial"/>
                <w:i/>
                <w:iCs/>
              </w:rPr>
              <w:t>Add a space somewhere in the file.</w:t>
            </w:r>
          </w:p>
        </w:tc>
      </w:tr>
      <w:tr w:rsidR="007332A6" w14:paraId="35712EF5" w14:textId="77777777" w:rsidTr="0098288C">
        <w:trPr>
          <w:trHeight w:val="692"/>
        </w:trPr>
        <w:tc>
          <w:tcPr>
            <w:tcW w:w="1080" w:type="dxa"/>
            <w:vMerge/>
            <w:vAlign w:val="center"/>
          </w:tcPr>
          <w:p w14:paraId="7CAFDD16"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78B0E5EA" w14:textId="62E37EA7" w:rsidR="007332A6" w:rsidRDefault="007332A6" w:rsidP="007332A6">
            <w:pPr>
              <w:pStyle w:val="H1bodytext"/>
              <w:spacing w:after="0"/>
              <w:ind w:left="0"/>
              <w:rPr>
                <w:rFonts w:ascii="Arial" w:hAnsi="Arial"/>
              </w:rPr>
            </w:pPr>
            <w:r>
              <w:rPr>
                <w:rFonts w:ascii="Arial" w:hAnsi="Arial"/>
                <w:i/>
                <w:iCs/>
              </w:rPr>
              <w:t xml:space="preserve">Save file (i.e. change </w:t>
            </w:r>
            <w:proofErr w:type="spellStart"/>
            <w:r>
              <w:rPr>
                <w:rFonts w:ascii="Arial" w:hAnsi="Arial"/>
                <w:i/>
                <w:iCs/>
              </w:rPr>
              <w:t>datestamp</w:t>
            </w:r>
            <w:proofErr w:type="spellEnd"/>
            <w:r>
              <w:rPr>
                <w:rFonts w:ascii="Arial" w:hAnsi="Arial"/>
                <w:i/>
                <w:iCs/>
              </w:rPr>
              <w:t xml:space="preserve"> of file).</w:t>
            </w:r>
          </w:p>
        </w:tc>
      </w:tr>
      <w:tr w:rsidR="007332A6" w14:paraId="54BA98DE" w14:textId="77777777" w:rsidTr="00177F96">
        <w:trPr>
          <w:trHeight w:val="692"/>
        </w:trPr>
        <w:tc>
          <w:tcPr>
            <w:tcW w:w="1080" w:type="dxa"/>
            <w:vMerge/>
            <w:vAlign w:val="center"/>
          </w:tcPr>
          <w:p w14:paraId="52233B9A" w14:textId="77777777" w:rsidR="007332A6" w:rsidRDefault="007332A6" w:rsidP="007332A6">
            <w:pPr>
              <w:pStyle w:val="H1bodytext"/>
              <w:spacing w:after="0"/>
              <w:ind w:left="0"/>
              <w:jc w:val="center"/>
              <w:rPr>
                <w:rFonts w:ascii="Arial" w:hAnsi="Arial"/>
              </w:rPr>
            </w:pPr>
            <w:bookmarkStart w:id="77" w:name="_Hlk24025033"/>
          </w:p>
        </w:tc>
        <w:tc>
          <w:tcPr>
            <w:tcW w:w="7550" w:type="dxa"/>
            <w:gridSpan w:val="2"/>
            <w:vAlign w:val="center"/>
          </w:tcPr>
          <w:p w14:paraId="10CA19C5"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2CB2718A" w14:textId="4E48701F" w:rsidR="007332A6" w:rsidRDefault="007332A6" w:rsidP="007332A6">
            <w:pPr>
              <w:pStyle w:val="H1bodytext"/>
              <w:spacing w:after="0"/>
              <w:ind w:left="346"/>
              <w:rPr>
                <w:rFonts w:ascii="Arial" w:hAnsi="Arial"/>
              </w:rPr>
            </w:pPr>
            <w:r>
              <w:rPr>
                <w:rFonts w:ascii="Arial" w:hAnsi="Arial"/>
                <w:i/>
                <w:iCs/>
              </w:rPr>
              <w:t>python fingerprint.py . -o fingerprint_ATC-5.txt</w:t>
            </w:r>
          </w:p>
        </w:tc>
      </w:tr>
      <w:tr w:rsidR="007332A6" w14:paraId="62EFF701" w14:textId="77777777" w:rsidTr="00C640F1">
        <w:trPr>
          <w:trHeight w:val="1358"/>
        </w:trPr>
        <w:tc>
          <w:tcPr>
            <w:tcW w:w="1080" w:type="dxa"/>
            <w:vMerge/>
            <w:vAlign w:val="center"/>
          </w:tcPr>
          <w:p w14:paraId="15875F68" w14:textId="77777777" w:rsidR="007332A6" w:rsidRDefault="007332A6" w:rsidP="007332A6">
            <w:pPr>
              <w:pStyle w:val="H1bodytext"/>
              <w:spacing w:after="0"/>
              <w:ind w:left="0"/>
              <w:jc w:val="center"/>
              <w:rPr>
                <w:rFonts w:ascii="Arial" w:hAnsi="Arial"/>
              </w:rPr>
            </w:pPr>
          </w:p>
        </w:tc>
        <w:tc>
          <w:tcPr>
            <w:tcW w:w="6030" w:type="dxa"/>
            <w:vAlign w:val="center"/>
          </w:tcPr>
          <w:p w14:paraId="111C9AC6" w14:textId="77777777" w:rsidR="007332A6" w:rsidRDefault="007332A6" w:rsidP="007332A6">
            <w:pPr>
              <w:pStyle w:val="H1bodytext"/>
              <w:spacing w:after="0"/>
              <w:ind w:left="0"/>
              <w:rPr>
                <w:rFonts w:ascii="Arial" w:hAnsi="Arial"/>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identical hash tags for the following files:</w:t>
            </w:r>
          </w:p>
          <w:p w14:paraId="5E5B216B" w14:textId="77777777" w:rsidR="007332A6" w:rsidRDefault="007332A6" w:rsidP="007332A6">
            <w:pPr>
              <w:pStyle w:val="H1bodytext"/>
              <w:numPr>
                <w:ilvl w:val="0"/>
                <w:numId w:val="8"/>
              </w:numPr>
              <w:spacing w:after="0"/>
              <w:rPr>
                <w:rFonts w:ascii="Arial" w:hAnsi="Arial"/>
              </w:rPr>
            </w:pPr>
            <w:r w:rsidRPr="00A666A3">
              <w:rPr>
                <w:rFonts w:ascii="Arial" w:hAnsi="Arial"/>
              </w:rPr>
              <w:t>fingerprint_ATC-1.txt</w:t>
            </w:r>
          </w:p>
          <w:p w14:paraId="29D21098" w14:textId="22F64FAB" w:rsidR="007332A6" w:rsidRDefault="007332A6" w:rsidP="007332A6">
            <w:pPr>
              <w:pStyle w:val="H1bodytext"/>
              <w:numPr>
                <w:ilvl w:val="0"/>
                <w:numId w:val="8"/>
              </w:numPr>
              <w:spacing w:after="0"/>
              <w:rPr>
                <w:rFonts w:ascii="Arial" w:hAnsi="Arial"/>
              </w:rPr>
            </w:pPr>
            <w:r>
              <w:rPr>
                <w:rFonts w:ascii="Arial" w:hAnsi="Arial"/>
              </w:rPr>
              <w:t xml:space="preserve"> </w:t>
            </w:r>
            <w:r w:rsidRPr="00A666A3">
              <w:rPr>
                <w:rFonts w:ascii="Arial" w:hAnsi="Arial"/>
              </w:rPr>
              <w:t>fingerprint_ATC-1 - Copy.txt</w:t>
            </w:r>
          </w:p>
        </w:tc>
        <w:tc>
          <w:tcPr>
            <w:tcW w:w="1520" w:type="dxa"/>
            <w:vAlign w:val="center"/>
          </w:tcPr>
          <w:p w14:paraId="0563DBB2" w14:textId="4289C369" w:rsidR="007332A6" w:rsidRPr="00C640F1" w:rsidRDefault="007332A6" w:rsidP="007332A6">
            <w:pPr>
              <w:pStyle w:val="H1bodytext"/>
              <w:spacing w:after="0"/>
              <w:ind w:left="0"/>
              <w:rPr>
                <w:rFonts w:ascii="Arial" w:hAnsi="Arial"/>
              </w:rPr>
            </w:pPr>
          </w:p>
        </w:tc>
      </w:tr>
      <w:tr w:rsidR="007332A6" w14:paraId="21CA534A" w14:textId="77777777" w:rsidTr="00950A83">
        <w:trPr>
          <w:trHeight w:val="1358"/>
        </w:trPr>
        <w:tc>
          <w:tcPr>
            <w:tcW w:w="1080" w:type="dxa"/>
            <w:vMerge/>
            <w:vAlign w:val="center"/>
          </w:tcPr>
          <w:p w14:paraId="42E70EE9" w14:textId="77777777" w:rsidR="007332A6" w:rsidRDefault="007332A6" w:rsidP="007332A6">
            <w:pPr>
              <w:pStyle w:val="H1bodytext"/>
              <w:spacing w:after="0"/>
              <w:ind w:left="0"/>
              <w:jc w:val="center"/>
              <w:rPr>
                <w:rFonts w:ascii="Arial" w:hAnsi="Arial"/>
              </w:rPr>
            </w:pPr>
          </w:p>
        </w:tc>
        <w:tc>
          <w:tcPr>
            <w:tcW w:w="6030" w:type="dxa"/>
            <w:vAlign w:val="center"/>
          </w:tcPr>
          <w:p w14:paraId="74CB12AD" w14:textId="77777777" w:rsidR="007332A6" w:rsidRDefault="007332A6" w:rsidP="007332A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ATC-5.</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w:t>
            </w:r>
            <w:r>
              <w:rPr>
                <w:rFonts w:ascii="Arial" w:hAnsi="Arial"/>
                <w:i/>
                <w:iCs/>
              </w:rPr>
              <w:t xml:space="preserve"> </w:t>
            </w:r>
          </w:p>
          <w:p w14:paraId="7DA5AC87" w14:textId="13BAA00C" w:rsidR="007332A6" w:rsidRDefault="007332A6" w:rsidP="007332A6">
            <w:pPr>
              <w:pStyle w:val="H1bodytext"/>
              <w:numPr>
                <w:ilvl w:val="0"/>
                <w:numId w:val="10"/>
              </w:numPr>
              <w:spacing w:after="0"/>
              <w:rPr>
                <w:rFonts w:ascii="Arial" w:hAnsi="Arial"/>
              </w:rPr>
            </w:pPr>
            <w:r>
              <w:rPr>
                <w:rFonts w:ascii="Arial" w:hAnsi="Arial"/>
                <w:i/>
                <w:iCs/>
              </w:rPr>
              <w:t>fingerprint_ATC-1 - Copy (2).txt</w:t>
            </w:r>
          </w:p>
        </w:tc>
        <w:tc>
          <w:tcPr>
            <w:tcW w:w="1520" w:type="dxa"/>
            <w:vAlign w:val="center"/>
          </w:tcPr>
          <w:p w14:paraId="3533DDA2" w14:textId="54744B2E" w:rsidR="007332A6" w:rsidRDefault="007332A6" w:rsidP="007332A6">
            <w:pPr>
              <w:pStyle w:val="H1bodytext"/>
              <w:spacing w:after="0"/>
              <w:ind w:left="900"/>
              <w:rPr>
                <w:rFonts w:ascii="Arial" w:hAnsi="Arial"/>
              </w:rPr>
            </w:pPr>
          </w:p>
        </w:tc>
      </w:tr>
      <w:bookmarkEnd w:id="76"/>
      <w:bookmarkEnd w:id="77"/>
      <w:tr w:rsidR="007332A6" w14:paraId="63C72E86" w14:textId="77777777" w:rsidTr="00177F96">
        <w:trPr>
          <w:trHeight w:val="956"/>
        </w:trPr>
        <w:tc>
          <w:tcPr>
            <w:tcW w:w="1080" w:type="dxa"/>
            <w:vMerge w:val="restart"/>
            <w:vAlign w:val="center"/>
          </w:tcPr>
          <w:p w14:paraId="2FC76BDE" w14:textId="3E3353CD" w:rsidR="007332A6" w:rsidRDefault="007332A6" w:rsidP="007332A6">
            <w:pPr>
              <w:pStyle w:val="H1bodytext"/>
              <w:spacing w:after="0"/>
              <w:ind w:left="0"/>
              <w:jc w:val="center"/>
              <w:rPr>
                <w:rFonts w:ascii="Arial" w:hAnsi="Arial"/>
              </w:rPr>
            </w:pPr>
            <w:r>
              <w:rPr>
                <w:rFonts w:ascii="Arial" w:hAnsi="Arial"/>
              </w:rPr>
              <w:t>ATC-6</w:t>
            </w:r>
          </w:p>
        </w:tc>
        <w:tc>
          <w:tcPr>
            <w:tcW w:w="7550" w:type="dxa"/>
            <w:gridSpan w:val="2"/>
            <w:vAlign w:val="center"/>
          </w:tcPr>
          <w:p w14:paraId="1081EF54" w14:textId="523C06B4" w:rsidR="007332A6" w:rsidRPr="008E7CB2" w:rsidRDefault="007332A6" w:rsidP="007332A6">
            <w:pPr>
              <w:pStyle w:val="H1bodytext"/>
              <w:spacing w:after="0"/>
              <w:ind w:left="0"/>
              <w:rPr>
                <w:rFonts w:ascii="Arial" w:hAnsi="Arial"/>
                <w:i/>
                <w:iCs/>
              </w:rPr>
            </w:pPr>
            <w:r>
              <w:rPr>
                <w:rFonts w:ascii="Arial" w:hAnsi="Arial"/>
                <w:i/>
                <w:iCs/>
              </w:rPr>
              <w:t>Create a compressed (zipped) file named “</w:t>
            </w:r>
            <w:r w:rsidRPr="00BC78F6">
              <w:rPr>
                <w:rFonts w:ascii="Arial" w:hAnsi="Arial"/>
                <w:i/>
                <w:iCs/>
              </w:rPr>
              <w:t>fingerprint_test.zip</w:t>
            </w:r>
            <w:r>
              <w:rPr>
                <w:rFonts w:ascii="Arial" w:hAnsi="Arial"/>
                <w:i/>
                <w:iCs/>
              </w:rPr>
              <w:t xml:space="preserve">” and add the contents of the </w:t>
            </w:r>
            <w:proofErr w:type="spellStart"/>
            <w:r>
              <w:rPr>
                <w:rFonts w:ascii="Arial" w:hAnsi="Arial"/>
                <w:i/>
                <w:iCs/>
              </w:rPr>
              <w:t>fingerprint_test</w:t>
            </w:r>
            <w:proofErr w:type="spellEnd"/>
            <w:r>
              <w:rPr>
                <w:rFonts w:ascii="Arial" w:hAnsi="Arial"/>
                <w:i/>
                <w:iCs/>
              </w:rPr>
              <w:t xml:space="preserve"> directory.</w:t>
            </w:r>
          </w:p>
        </w:tc>
      </w:tr>
      <w:tr w:rsidR="007332A6" w14:paraId="28D28C16" w14:textId="77777777" w:rsidTr="00177F96">
        <w:trPr>
          <w:trHeight w:val="956"/>
        </w:trPr>
        <w:tc>
          <w:tcPr>
            <w:tcW w:w="1080" w:type="dxa"/>
            <w:vMerge/>
            <w:vAlign w:val="center"/>
          </w:tcPr>
          <w:p w14:paraId="6B50AFAE"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2E88B800"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1170A0B9" w14:textId="3A63714C" w:rsidR="007332A6" w:rsidRDefault="007332A6" w:rsidP="007332A6">
            <w:pPr>
              <w:pStyle w:val="H1bodytext"/>
              <w:spacing w:after="0"/>
              <w:ind w:left="346"/>
              <w:rPr>
                <w:rFonts w:ascii="Arial" w:hAnsi="Arial"/>
                <w:i/>
                <w:iCs/>
              </w:rPr>
            </w:pPr>
            <w:r>
              <w:rPr>
                <w:rFonts w:ascii="Arial" w:hAnsi="Arial"/>
                <w:i/>
                <w:iCs/>
              </w:rPr>
              <w:t xml:space="preserve">python fingerprint.py </w:t>
            </w:r>
            <w:r w:rsidRPr="00BC78F6">
              <w:rPr>
                <w:rFonts w:ascii="Arial" w:hAnsi="Arial"/>
                <w:i/>
                <w:iCs/>
              </w:rPr>
              <w:t>fingerprint_test.zip</w:t>
            </w:r>
            <w:r>
              <w:rPr>
                <w:rFonts w:ascii="Arial" w:hAnsi="Arial"/>
                <w:i/>
                <w:iCs/>
              </w:rPr>
              <w:t xml:space="preserve"> -o fingerprint_ATC-6a.txt</w:t>
            </w:r>
          </w:p>
        </w:tc>
      </w:tr>
      <w:tr w:rsidR="007332A6" w14:paraId="2E0D3166" w14:textId="77777777" w:rsidTr="000D66CE">
        <w:trPr>
          <w:trHeight w:val="1025"/>
        </w:trPr>
        <w:tc>
          <w:tcPr>
            <w:tcW w:w="1080" w:type="dxa"/>
            <w:vMerge/>
            <w:vAlign w:val="center"/>
          </w:tcPr>
          <w:p w14:paraId="3054E848" w14:textId="77777777" w:rsidR="007332A6" w:rsidRDefault="007332A6" w:rsidP="007332A6">
            <w:pPr>
              <w:pStyle w:val="H1bodytext"/>
              <w:spacing w:after="0"/>
              <w:ind w:left="0"/>
              <w:jc w:val="center"/>
              <w:rPr>
                <w:rFonts w:ascii="Arial" w:hAnsi="Arial"/>
              </w:rPr>
            </w:pPr>
          </w:p>
        </w:tc>
        <w:tc>
          <w:tcPr>
            <w:tcW w:w="6030" w:type="dxa"/>
            <w:vAlign w:val="center"/>
          </w:tcPr>
          <w:p w14:paraId="16B385C4" w14:textId="496FB6C1" w:rsidR="007332A6" w:rsidRDefault="007332A6" w:rsidP="007332A6">
            <w:pPr>
              <w:pStyle w:val="H1bodytext"/>
              <w:spacing w:after="0"/>
              <w:ind w:left="0"/>
              <w:rPr>
                <w:rFonts w:ascii="Arial" w:hAnsi="Arial"/>
                <w:i/>
                <w:iCs/>
              </w:rPr>
            </w:pPr>
            <w:r>
              <w:rPr>
                <w:rFonts w:ascii="Arial" w:hAnsi="Arial"/>
              </w:rPr>
              <w:t>Verify that the fingerprint</w:t>
            </w:r>
            <w:r w:rsidRPr="00576F6C">
              <w:rPr>
                <w:rFonts w:ascii="Arial" w:hAnsi="Arial"/>
              </w:rPr>
              <w:t>_</w:t>
            </w:r>
            <w:r>
              <w:rPr>
                <w:rFonts w:ascii="Arial" w:hAnsi="Arial"/>
              </w:rPr>
              <w:t>ATC-6a.</w:t>
            </w:r>
            <w:r w:rsidRPr="00576F6C">
              <w:rPr>
                <w:rFonts w:ascii="Arial" w:hAnsi="Arial"/>
              </w:rPr>
              <w:t>txt</w:t>
            </w:r>
            <w:r>
              <w:rPr>
                <w:rFonts w:ascii="Arial" w:hAnsi="Arial"/>
              </w:rPr>
              <w:t xml:space="preserve"> documents</w:t>
            </w:r>
            <w:r w:rsidRPr="00987874">
              <w:rPr>
                <w:rFonts w:ascii="Arial" w:hAnsi="Arial"/>
              </w:rPr>
              <w:t xml:space="preserve"> </w:t>
            </w:r>
            <w:r>
              <w:rPr>
                <w:rFonts w:ascii="Arial" w:hAnsi="Arial"/>
              </w:rPr>
              <w:t>a unique hash tag for the compressed file:</w:t>
            </w:r>
            <w:r>
              <w:rPr>
                <w:rFonts w:ascii="Arial" w:hAnsi="Arial"/>
                <w:i/>
                <w:iCs/>
              </w:rPr>
              <w:t xml:space="preserve"> </w:t>
            </w:r>
          </w:p>
          <w:p w14:paraId="53ABDD1A" w14:textId="70320329" w:rsidR="007332A6" w:rsidRDefault="007332A6" w:rsidP="007332A6">
            <w:pPr>
              <w:pStyle w:val="H1bodytext"/>
              <w:numPr>
                <w:ilvl w:val="0"/>
                <w:numId w:val="10"/>
              </w:numPr>
              <w:spacing w:after="0"/>
              <w:rPr>
                <w:rFonts w:ascii="Arial" w:hAnsi="Arial"/>
              </w:rPr>
            </w:pPr>
            <w:r w:rsidRPr="00BC78F6">
              <w:rPr>
                <w:rFonts w:ascii="Arial" w:hAnsi="Arial"/>
                <w:i/>
                <w:iCs/>
              </w:rPr>
              <w:t>fingerprint_test.zip</w:t>
            </w:r>
          </w:p>
        </w:tc>
        <w:tc>
          <w:tcPr>
            <w:tcW w:w="1520" w:type="dxa"/>
            <w:vAlign w:val="center"/>
          </w:tcPr>
          <w:p w14:paraId="445FE627" w14:textId="6F3B5EAC" w:rsidR="007332A6" w:rsidRDefault="007332A6" w:rsidP="007332A6">
            <w:pPr>
              <w:pStyle w:val="H1bodytext"/>
              <w:spacing w:after="0"/>
              <w:ind w:left="0"/>
              <w:rPr>
                <w:rFonts w:ascii="Arial" w:hAnsi="Arial"/>
              </w:rPr>
            </w:pPr>
          </w:p>
        </w:tc>
      </w:tr>
      <w:tr w:rsidR="007332A6" w14:paraId="7B7FDD7B" w14:textId="77777777" w:rsidTr="000D66CE">
        <w:trPr>
          <w:trHeight w:val="890"/>
        </w:trPr>
        <w:tc>
          <w:tcPr>
            <w:tcW w:w="1080" w:type="dxa"/>
            <w:vMerge/>
            <w:vAlign w:val="center"/>
          </w:tcPr>
          <w:p w14:paraId="65F6A127"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630FE7C2" w14:textId="50DFB510" w:rsidR="007332A6" w:rsidRDefault="007332A6" w:rsidP="007332A6">
            <w:pPr>
              <w:pStyle w:val="H1bodytext"/>
              <w:spacing w:after="0"/>
              <w:ind w:left="0"/>
              <w:rPr>
                <w:rFonts w:ascii="Arial" w:hAnsi="Arial"/>
                <w:i/>
                <w:iCs/>
              </w:rPr>
            </w:pPr>
            <w:r>
              <w:rPr>
                <w:rFonts w:ascii="Arial" w:hAnsi="Arial"/>
                <w:i/>
                <w:iCs/>
              </w:rPr>
              <w:t xml:space="preserve">Create the following new subdirectory in the </w:t>
            </w:r>
            <w:proofErr w:type="spellStart"/>
            <w:r>
              <w:rPr>
                <w:rFonts w:ascii="Arial" w:hAnsi="Arial"/>
                <w:i/>
                <w:iCs/>
              </w:rPr>
              <w:t>fingerprint_test</w:t>
            </w:r>
            <w:proofErr w:type="spellEnd"/>
            <w:r>
              <w:rPr>
                <w:rFonts w:ascii="Arial" w:hAnsi="Arial"/>
                <w:i/>
                <w:iCs/>
              </w:rPr>
              <w:t xml:space="preserve"> directory:</w:t>
            </w:r>
          </w:p>
          <w:p w14:paraId="41913A8C" w14:textId="21FA1A21" w:rsidR="007332A6" w:rsidRDefault="007332A6" w:rsidP="007332A6">
            <w:pPr>
              <w:pStyle w:val="H1bodytext"/>
              <w:numPr>
                <w:ilvl w:val="0"/>
                <w:numId w:val="10"/>
              </w:numPr>
              <w:spacing w:after="0"/>
              <w:rPr>
                <w:rFonts w:ascii="Arial" w:hAnsi="Arial"/>
                <w:i/>
                <w:iCs/>
              </w:rPr>
            </w:pPr>
            <w:r>
              <w:rPr>
                <w:rFonts w:ascii="Arial" w:hAnsi="Arial"/>
                <w:i/>
                <w:iCs/>
              </w:rPr>
              <w:t>unzipped</w:t>
            </w:r>
          </w:p>
        </w:tc>
      </w:tr>
      <w:tr w:rsidR="007332A6" w14:paraId="1CDDA05A" w14:textId="77777777" w:rsidTr="000D66CE">
        <w:trPr>
          <w:trHeight w:val="800"/>
        </w:trPr>
        <w:tc>
          <w:tcPr>
            <w:tcW w:w="1080" w:type="dxa"/>
            <w:vMerge/>
            <w:vAlign w:val="center"/>
          </w:tcPr>
          <w:p w14:paraId="544D32D5"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30A3F43D" w14:textId="04A9B638" w:rsidR="007332A6" w:rsidRDefault="007332A6" w:rsidP="007332A6">
            <w:pPr>
              <w:pStyle w:val="H1bodytext"/>
              <w:spacing w:after="0"/>
              <w:ind w:left="0"/>
              <w:rPr>
                <w:rFonts w:ascii="Arial" w:hAnsi="Arial"/>
                <w:i/>
                <w:iCs/>
              </w:rPr>
            </w:pPr>
            <w:r>
              <w:rPr>
                <w:rFonts w:ascii="Arial" w:hAnsi="Arial"/>
                <w:i/>
                <w:iCs/>
              </w:rPr>
              <w:t>Unzip the compressed file into the unzipped subdirectory</w:t>
            </w:r>
          </w:p>
        </w:tc>
      </w:tr>
      <w:tr w:rsidR="007332A6" w14:paraId="32A25161" w14:textId="77777777" w:rsidTr="000D66CE">
        <w:trPr>
          <w:trHeight w:val="800"/>
        </w:trPr>
        <w:tc>
          <w:tcPr>
            <w:tcW w:w="1080" w:type="dxa"/>
            <w:vMerge/>
            <w:vAlign w:val="center"/>
          </w:tcPr>
          <w:p w14:paraId="4B2CD79E"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12589FC5" w14:textId="77777777" w:rsidR="007332A6" w:rsidRDefault="007332A6" w:rsidP="007332A6">
            <w:pPr>
              <w:pStyle w:val="H1bodytext"/>
              <w:spacing w:after="0"/>
              <w:ind w:left="0"/>
              <w:rPr>
                <w:rFonts w:ascii="Arial" w:hAnsi="Arial"/>
                <w:i/>
                <w:iCs/>
              </w:rPr>
            </w:pPr>
            <w:r>
              <w:rPr>
                <w:rFonts w:ascii="Arial" w:hAnsi="Arial"/>
                <w:i/>
                <w:iCs/>
              </w:rPr>
              <w:t>Enter the following command:</w:t>
            </w:r>
          </w:p>
          <w:p w14:paraId="6CF5F419" w14:textId="3BC6D553" w:rsidR="007332A6" w:rsidRDefault="007332A6" w:rsidP="007332A6">
            <w:pPr>
              <w:pStyle w:val="H1bodytext"/>
              <w:spacing w:after="0"/>
              <w:ind w:left="346"/>
              <w:rPr>
                <w:rFonts w:ascii="Arial" w:hAnsi="Arial"/>
              </w:rPr>
            </w:pPr>
            <w:r>
              <w:rPr>
                <w:rFonts w:ascii="Arial" w:hAnsi="Arial"/>
                <w:i/>
                <w:iCs/>
              </w:rPr>
              <w:t>python fingerprint.py ./unzipped -o fingerprint_ATC-6b.txt</w:t>
            </w:r>
          </w:p>
        </w:tc>
      </w:tr>
      <w:tr w:rsidR="007332A6" w14:paraId="66E7A576" w14:textId="77777777" w:rsidTr="0013553C">
        <w:trPr>
          <w:trHeight w:val="900"/>
        </w:trPr>
        <w:tc>
          <w:tcPr>
            <w:tcW w:w="1080" w:type="dxa"/>
            <w:vMerge/>
            <w:vAlign w:val="center"/>
          </w:tcPr>
          <w:p w14:paraId="1818B81A" w14:textId="77777777" w:rsidR="007332A6" w:rsidRDefault="007332A6" w:rsidP="007332A6">
            <w:pPr>
              <w:pStyle w:val="H1bodytext"/>
              <w:spacing w:after="0"/>
              <w:ind w:left="0"/>
              <w:jc w:val="center"/>
              <w:rPr>
                <w:rFonts w:ascii="Arial" w:hAnsi="Arial"/>
              </w:rPr>
            </w:pPr>
          </w:p>
        </w:tc>
        <w:tc>
          <w:tcPr>
            <w:tcW w:w="7550" w:type="dxa"/>
            <w:gridSpan w:val="2"/>
            <w:vAlign w:val="center"/>
          </w:tcPr>
          <w:p w14:paraId="6BC104F2" w14:textId="578223C5" w:rsidR="007332A6" w:rsidRPr="00C640F1" w:rsidRDefault="007332A6" w:rsidP="007332A6">
            <w:pPr>
              <w:pStyle w:val="H1bodytext"/>
              <w:spacing w:after="0"/>
              <w:ind w:left="0"/>
              <w:rPr>
                <w:rFonts w:ascii="Arial" w:hAnsi="Arial"/>
              </w:rPr>
            </w:pPr>
            <w:r w:rsidRPr="00E71AC2">
              <w:rPr>
                <w:rFonts w:ascii="Arial" w:hAnsi="Arial"/>
                <w:i/>
                <w:iCs/>
              </w:rPr>
              <w:t xml:space="preserve">Compare the hash tags in fingerprint_ATC-5.txt and fingerprint_ATC-6b.txt </w:t>
            </w:r>
          </w:p>
        </w:tc>
      </w:tr>
      <w:tr w:rsidR="007332A6" w14:paraId="3CB97DF7" w14:textId="77777777" w:rsidTr="00177F96">
        <w:trPr>
          <w:trHeight w:val="900"/>
        </w:trPr>
        <w:tc>
          <w:tcPr>
            <w:tcW w:w="1080" w:type="dxa"/>
            <w:vMerge/>
            <w:vAlign w:val="center"/>
          </w:tcPr>
          <w:p w14:paraId="21CFB190" w14:textId="77777777" w:rsidR="007332A6" w:rsidRDefault="007332A6" w:rsidP="007332A6">
            <w:pPr>
              <w:pStyle w:val="H1bodytext"/>
              <w:spacing w:after="0"/>
              <w:ind w:left="0"/>
              <w:jc w:val="center"/>
              <w:rPr>
                <w:rFonts w:ascii="Arial" w:hAnsi="Arial"/>
              </w:rPr>
            </w:pPr>
          </w:p>
        </w:tc>
        <w:tc>
          <w:tcPr>
            <w:tcW w:w="6030" w:type="dxa"/>
            <w:vAlign w:val="center"/>
          </w:tcPr>
          <w:p w14:paraId="3FEE06ED" w14:textId="50440CE7" w:rsidR="007332A6" w:rsidRDefault="007332A6" w:rsidP="007332A6">
            <w:pPr>
              <w:pStyle w:val="H1bodytext"/>
              <w:spacing w:after="0"/>
              <w:ind w:left="0"/>
              <w:rPr>
                <w:rFonts w:ascii="Arial" w:hAnsi="Arial"/>
              </w:rPr>
            </w:pPr>
            <w:r>
              <w:rPr>
                <w:rFonts w:ascii="Arial" w:hAnsi="Arial"/>
              </w:rPr>
              <w:t>Verify that each file documents</w:t>
            </w:r>
            <w:r w:rsidRPr="00987874">
              <w:rPr>
                <w:rFonts w:ascii="Arial" w:hAnsi="Arial"/>
              </w:rPr>
              <w:t xml:space="preserve"> </w:t>
            </w:r>
            <w:r>
              <w:rPr>
                <w:rFonts w:ascii="Arial" w:hAnsi="Arial"/>
              </w:rPr>
              <w:t>the same identical hash tags for the following files:</w:t>
            </w:r>
          </w:p>
          <w:p w14:paraId="298C7C81" w14:textId="41305C02" w:rsidR="007332A6" w:rsidRDefault="007332A6" w:rsidP="007332A6">
            <w:pPr>
              <w:pStyle w:val="H1bodytext"/>
              <w:numPr>
                <w:ilvl w:val="0"/>
                <w:numId w:val="8"/>
              </w:numPr>
              <w:spacing w:after="0"/>
              <w:rPr>
                <w:rFonts w:ascii="Arial" w:hAnsi="Arial"/>
              </w:rPr>
            </w:pPr>
            <w:r w:rsidRPr="00A666A3">
              <w:rPr>
                <w:rFonts w:ascii="Arial" w:hAnsi="Arial"/>
              </w:rPr>
              <w:t>fingerprint_ATC-1.txt</w:t>
            </w:r>
          </w:p>
          <w:p w14:paraId="77469EED" w14:textId="3ABFC383" w:rsidR="007332A6" w:rsidRDefault="007332A6" w:rsidP="007332A6">
            <w:pPr>
              <w:pStyle w:val="H1bodytext"/>
              <w:numPr>
                <w:ilvl w:val="0"/>
                <w:numId w:val="8"/>
              </w:numPr>
              <w:spacing w:after="0"/>
              <w:rPr>
                <w:rFonts w:ascii="Arial" w:hAnsi="Arial"/>
              </w:rPr>
            </w:pPr>
            <w:r w:rsidRPr="00A666A3">
              <w:rPr>
                <w:rFonts w:ascii="Arial" w:hAnsi="Arial"/>
              </w:rPr>
              <w:t>fingerprint_ATC-1 - Copy.txt</w:t>
            </w:r>
          </w:p>
          <w:p w14:paraId="37DB9B4F" w14:textId="5641F0CD" w:rsidR="007332A6" w:rsidRDefault="007332A6" w:rsidP="007332A6">
            <w:pPr>
              <w:pStyle w:val="H1bodytext"/>
              <w:spacing w:after="0"/>
              <w:ind w:left="0"/>
              <w:rPr>
                <w:rFonts w:ascii="Arial" w:hAnsi="Arial"/>
              </w:rPr>
            </w:pPr>
            <w:r>
              <w:rPr>
                <w:rFonts w:ascii="Arial" w:hAnsi="Arial"/>
              </w:rPr>
              <w:t xml:space="preserve"> </w:t>
            </w:r>
          </w:p>
        </w:tc>
        <w:tc>
          <w:tcPr>
            <w:tcW w:w="1520" w:type="dxa"/>
            <w:vAlign w:val="center"/>
          </w:tcPr>
          <w:p w14:paraId="7EE1EFCD" w14:textId="77777777" w:rsidR="007332A6" w:rsidRPr="00C640F1" w:rsidRDefault="007332A6" w:rsidP="007332A6">
            <w:pPr>
              <w:pStyle w:val="H1bodytext"/>
              <w:spacing w:after="0"/>
              <w:ind w:left="0"/>
              <w:rPr>
                <w:rFonts w:ascii="Arial" w:hAnsi="Arial"/>
              </w:rPr>
            </w:pPr>
          </w:p>
        </w:tc>
      </w:tr>
      <w:tr w:rsidR="007332A6" w14:paraId="1D877ABB" w14:textId="77777777" w:rsidTr="00177F96">
        <w:trPr>
          <w:trHeight w:val="1520"/>
        </w:trPr>
        <w:tc>
          <w:tcPr>
            <w:tcW w:w="1080" w:type="dxa"/>
            <w:vMerge/>
            <w:vAlign w:val="center"/>
          </w:tcPr>
          <w:p w14:paraId="5FC37FD9" w14:textId="77777777" w:rsidR="007332A6" w:rsidRDefault="007332A6" w:rsidP="007332A6">
            <w:pPr>
              <w:pStyle w:val="H1bodytext"/>
              <w:spacing w:after="0"/>
              <w:ind w:left="0"/>
              <w:jc w:val="center"/>
              <w:rPr>
                <w:rFonts w:ascii="Arial" w:hAnsi="Arial"/>
              </w:rPr>
            </w:pPr>
          </w:p>
        </w:tc>
        <w:tc>
          <w:tcPr>
            <w:tcW w:w="6030" w:type="dxa"/>
            <w:vAlign w:val="center"/>
          </w:tcPr>
          <w:p w14:paraId="6A0C9BD2" w14:textId="7F5D372E" w:rsidR="007332A6" w:rsidRDefault="007332A6" w:rsidP="007332A6">
            <w:pPr>
              <w:pStyle w:val="H1bodytext"/>
              <w:spacing w:after="0"/>
              <w:ind w:left="0"/>
              <w:rPr>
                <w:rFonts w:ascii="Arial" w:hAnsi="Arial"/>
                <w:i/>
                <w:iCs/>
              </w:rPr>
            </w:pPr>
            <w:r>
              <w:rPr>
                <w:rFonts w:ascii="Arial" w:hAnsi="Arial"/>
              </w:rPr>
              <w:t>Verify that each file documents the same unique hash tag for:</w:t>
            </w:r>
            <w:r>
              <w:rPr>
                <w:rFonts w:ascii="Arial" w:hAnsi="Arial"/>
                <w:i/>
                <w:iCs/>
              </w:rPr>
              <w:t xml:space="preserve"> </w:t>
            </w:r>
          </w:p>
          <w:p w14:paraId="00C2A807" w14:textId="134D8DC9" w:rsidR="007332A6" w:rsidRPr="00950A83" w:rsidRDefault="007332A6" w:rsidP="007332A6">
            <w:pPr>
              <w:pStyle w:val="H1bodytext"/>
              <w:numPr>
                <w:ilvl w:val="0"/>
                <w:numId w:val="10"/>
              </w:numPr>
              <w:spacing w:after="0"/>
              <w:rPr>
                <w:rFonts w:ascii="Arial" w:hAnsi="Arial"/>
              </w:rPr>
            </w:pPr>
            <w:r w:rsidRPr="00950A83">
              <w:rPr>
                <w:rFonts w:ascii="Arial" w:hAnsi="Arial"/>
              </w:rPr>
              <w:t>fingerprint_ATC-1</w:t>
            </w:r>
            <w:r>
              <w:rPr>
                <w:rFonts w:ascii="Arial" w:hAnsi="Arial"/>
              </w:rPr>
              <w:t xml:space="preserve"> - C</w:t>
            </w:r>
            <w:r w:rsidRPr="00950A83">
              <w:rPr>
                <w:rFonts w:ascii="Arial" w:hAnsi="Arial"/>
              </w:rPr>
              <w:t>opy</w:t>
            </w:r>
            <w:r>
              <w:rPr>
                <w:rFonts w:ascii="Arial" w:hAnsi="Arial"/>
              </w:rPr>
              <w:t xml:space="preserve"> </w:t>
            </w:r>
            <w:r w:rsidRPr="00950A83">
              <w:rPr>
                <w:rFonts w:ascii="Arial" w:hAnsi="Arial"/>
              </w:rPr>
              <w:t>(2).txt</w:t>
            </w:r>
          </w:p>
        </w:tc>
        <w:tc>
          <w:tcPr>
            <w:tcW w:w="1520" w:type="dxa"/>
            <w:vAlign w:val="center"/>
          </w:tcPr>
          <w:p w14:paraId="46B4B4C3" w14:textId="77777777" w:rsidR="007332A6" w:rsidRDefault="007332A6" w:rsidP="007332A6">
            <w:pPr>
              <w:pStyle w:val="H1bodytext"/>
              <w:spacing w:after="0"/>
              <w:ind w:left="900"/>
              <w:rPr>
                <w:rFonts w:ascii="Arial" w:hAnsi="Arial"/>
              </w:rPr>
            </w:pPr>
          </w:p>
        </w:tc>
      </w:tr>
    </w:tbl>
    <w:p w14:paraId="7A45C644" w14:textId="77777777" w:rsidR="00A354FE" w:rsidRDefault="00A354FE" w:rsidP="00A354FE">
      <w:pPr>
        <w:pStyle w:val="H1bodytext"/>
        <w:spacing w:after="120"/>
        <w:rPr>
          <w:rFonts w:ascii="Arial" w:hAnsi="Arial"/>
        </w:rPr>
      </w:pPr>
    </w:p>
    <w:p w14:paraId="71853219" w14:textId="6B136669" w:rsidR="00A354FE" w:rsidRPr="00A354FE" w:rsidRDefault="00A354FE" w:rsidP="00E62A15">
      <w:pPr>
        <w:pStyle w:val="H1bodytext"/>
        <w:spacing w:after="120"/>
        <w:rPr>
          <w:rFonts w:ascii="Arial" w:hAnsi="Arial"/>
        </w:rPr>
      </w:pPr>
    </w:p>
    <w:p w14:paraId="624CCD7E" w14:textId="77777777" w:rsidR="00A354FE" w:rsidRPr="00A354FE" w:rsidRDefault="00A354FE" w:rsidP="00E62A15">
      <w:pPr>
        <w:pStyle w:val="H1bodytext"/>
        <w:spacing w:after="120"/>
        <w:rPr>
          <w:rFonts w:ascii="Arial" w:hAnsi="Arial"/>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0D1FEA8" w14:textId="77777777" w:rsidR="00E62A15" w:rsidRPr="00F279D9" w:rsidRDefault="00E62A15" w:rsidP="00E62A15">
      <w:pPr>
        <w:pStyle w:val="H1bodytext"/>
        <w:spacing w:after="120"/>
        <w:rPr>
          <w:rFonts w:ascii="Arial" w:hAnsi="Arial"/>
          <w:highlight w:val="yellow"/>
        </w:rPr>
      </w:pPr>
      <w:r w:rsidRPr="00F279D9">
        <w:rPr>
          <w:rFonts w:ascii="Arial" w:hAnsi="Arial" w:cs="Arial"/>
          <w:highlight w:val="yellow"/>
        </w:rPr>
        <w:t>The test report will state whether the tool is qualified for use, summarize test case results, and report all resolved incidents and resolution of unresolved incidents.</w:t>
      </w:r>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2BFB3C2D" w14:textId="77777777" w:rsidR="00E62A15" w:rsidRPr="00F279D9" w:rsidRDefault="00E62A15" w:rsidP="00E62A15">
      <w:pPr>
        <w:pStyle w:val="H1bodytext"/>
        <w:spacing w:after="120"/>
        <w:rPr>
          <w:rFonts w:ascii="Arial" w:hAnsi="Arial" w:cs="Arial"/>
          <w:highlight w:val="yellow"/>
        </w:rPr>
      </w:pPr>
      <w:r w:rsidRPr="00F279D9">
        <w:rPr>
          <w:rFonts w:ascii="Arial" w:hAnsi="Arial"/>
          <w:highlight w:val="yellow"/>
        </w:rPr>
        <w:t>A guide for using the tool will be documented in this section.</w:t>
      </w:r>
    </w:p>
    <w:p w14:paraId="25BAE097" w14:textId="77777777" w:rsidR="009954A4" w:rsidRDefault="009954A4"/>
    <w:sectPr w:rsidR="009954A4" w:rsidSect="00736C02">
      <w:headerReference w:type="default" r:id="rId7"/>
      <w:footerReference w:type="default" r:id="rId8"/>
      <w:headerReference w:type="first" r:id="rId9"/>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83696" w14:textId="77777777" w:rsidR="009C3F0A" w:rsidRDefault="009C3F0A">
      <w:r>
        <w:separator/>
      </w:r>
    </w:p>
  </w:endnote>
  <w:endnote w:type="continuationSeparator" w:id="0">
    <w:p w14:paraId="783E207E" w14:textId="77777777" w:rsidR="009C3F0A" w:rsidRDefault="009C3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D69AF" w14:textId="77777777" w:rsidR="00736C02" w:rsidRPr="00F91BB5" w:rsidRDefault="00736C02" w:rsidP="00736C02">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Pr>
        <w:rFonts w:ascii="Arial" w:hAnsi="Arial" w:cs="Arial"/>
        <w:noProof/>
        <w:sz w:val="20"/>
      </w:rPr>
      <w:t>11</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Pr>
        <w:rFonts w:ascii="Arial" w:hAnsi="Arial" w:cs="Arial"/>
        <w:noProof/>
        <w:sz w:val="20"/>
      </w:rPr>
      <w:t>12</w:t>
    </w:r>
    <w:r w:rsidRPr="00F91BB5">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C01DC" w14:textId="77777777" w:rsidR="009C3F0A" w:rsidRDefault="009C3F0A">
      <w:r>
        <w:separator/>
      </w:r>
    </w:p>
  </w:footnote>
  <w:footnote w:type="continuationSeparator" w:id="0">
    <w:p w14:paraId="2B666D85" w14:textId="77777777" w:rsidR="009C3F0A" w:rsidRDefault="009C3F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05FFD" w14:textId="77777777" w:rsidR="00736C02" w:rsidRDefault="00736C02" w:rsidP="00736C02">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554509">
      <w:rPr>
        <w:rFonts w:ascii="Arial" w:hAnsi="Arial" w:cs="Arial"/>
        <w:sz w:val="20"/>
        <w:szCs w:val="20"/>
      </w:rPr>
      <w:t>CHPRC-0000</w:t>
    </w:r>
  </w:p>
  <w:p w14:paraId="20AF5E5B" w14:textId="77777777" w:rsidR="00736C02" w:rsidRPr="00695DB6" w:rsidRDefault="00736C02" w:rsidP="00736C02">
    <w:pPr>
      <w:pStyle w:val="BodyText3"/>
      <w:pBdr>
        <w:bottom w:val="single" w:sz="4" w:space="1" w:color="auto"/>
      </w:pBdr>
      <w:tabs>
        <w:tab w:val="right" w:pos="10080"/>
      </w:tabs>
      <w:spacing w:line="240" w:lineRule="auto"/>
      <w:rPr>
        <w:rFonts w:ascii="Arial" w:hAnsi="Arial" w:cs="Arial"/>
        <w:sz w:val="20"/>
        <w:szCs w:val="20"/>
      </w:rPr>
    </w:pPr>
    <w:r w:rsidRPr="00695DB6">
      <w:rPr>
        <w:rFonts w:ascii="Arial" w:hAnsi="Arial" w:cs="Arial"/>
        <w:b/>
        <w:sz w:val="20"/>
        <w:szCs w:val="20"/>
      </w:rPr>
      <w:tab/>
    </w:r>
    <w:r>
      <w:rPr>
        <w:rFonts w:ascii="Arial" w:hAnsi="Arial" w:cs="Arial"/>
        <w:b/>
        <w:sz w:val="20"/>
        <w:szCs w:val="20"/>
      </w:rPr>
      <w:t xml:space="preserve">Rev </w:t>
    </w:r>
    <w:r w:rsidRPr="00695DB6">
      <w:rPr>
        <w:rFonts w:ascii="Arial" w:hAnsi="Arial" w:cs="Arial"/>
        <w:sz w:val="20"/>
        <w:szCs w:val="20"/>
      </w:rPr>
      <w:t>0</w:t>
    </w:r>
  </w:p>
  <w:p w14:paraId="02C37CB0" w14:textId="77777777" w:rsidR="00736C02" w:rsidRPr="00F00772" w:rsidRDefault="00736C02" w:rsidP="00736C02">
    <w:pPr>
      <w:pStyle w:val="Spacer"/>
      <w:rPr>
        <w:rFonts w:ascii="Arial" w:hAnsi="Arial"/>
        <w:sz w:val="2"/>
      </w:rPr>
    </w:pPr>
  </w:p>
  <w:p w14:paraId="2093252F" w14:textId="77777777" w:rsidR="00736C02" w:rsidRPr="00F00772" w:rsidRDefault="00736C02">
    <w:pPr>
      <w:pStyle w:val="Spacer"/>
      <w:rPr>
        <w:rFonts w:ascii="Arial" w:hAnsi="Arial"/>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65E15" w14:textId="77777777" w:rsidR="00736C02" w:rsidRDefault="00736C02" w:rsidP="00736C02">
    <w:pPr>
      <w:pStyle w:val="BodyText3"/>
      <w:spacing w:after="0" w:line="240" w:lineRule="auto"/>
      <w:jc w:val="right"/>
      <w:rPr>
        <w:rFonts w:ascii="Arial" w:hAnsi="Arial" w:cs="Arial"/>
        <w:b/>
        <w:sz w:val="20"/>
        <w:szCs w:val="20"/>
      </w:rPr>
    </w:pPr>
    <w:r>
      <w:rPr>
        <w:rFonts w:ascii="Arial" w:hAnsi="Arial" w:cs="Arial"/>
        <w:sz w:val="22"/>
        <w:szCs w:val="22"/>
      </w:rPr>
      <w:tab/>
    </w:r>
    <w:r>
      <w:rPr>
        <w:rFonts w:ascii="Arial" w:hAnsi="Arial" w:cs="Arial"/>
        <w:b/>
        <w:sz w:val="20"/>
        <w:szCs w:val="20"/>
      </w:rPr>
      <w:t>CHPRC-00000</w:t>
    </w:r>
  </w:p>
  <w:p w14:paraId="0FF43030" w14:textId="77777777" w:rsidR="00736C02" w:rsidRPr="00105BF0" w:rsidRDefault="00736C02" w:rsidP="00736C02">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A1AC8"/>
    <w:multiLevelType w:val="hybridMultilevel"/>
    <w:tmpl w:val="2848D0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6A3731"/>
    <w:multiLevelType w:val="hybridMultilevel"/>
    <w:tmpl w:val="23746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6293C"/>
    <w:multiLevelType w:val="hybridMultilevel"/>
    <w:tmpl w:val="188ABB8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A793A"/>
    <w:multiLevelType w:val="hybridMultilevel"/>
    <w:tmpl w:val="5EAC5E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12162B"/>
    <w:multiLevelType w:val="hybridMultilevel"/>
    <w:tmpl w:val="6DFA8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84DD9"/>
    <w:multiLevelType w:val="hybridMultilevel"/>
    <w:tmpl w:val="6628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422D19"/>
    <w:multiLevelType w:val="hybridMultilevel"/>
    <w:tmpl w:val="91503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74D8F"/>
    <w:multiLevelType w:val="hybridMultilevel"/>
    <w:tmpl w:val="3B86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8449F3"/>
    <w:multiLevelType w:val="hybridMultilevel"/>
    <w:tmpl w:val="CEB2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913782"/>
    <w:multiLevelType w:val="hybridMultilevel"/>
    <w:tmpl w:val="5928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0B62D4"/>
    <w:multiLevelType w:val="hybridMultilevel"/>
    <w:tmpl w:val="02D2A0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0"/>
  </w:num>
  <w:num w:numId="4">
    <w:abstractNumId w:val="3"/>
  </w:num>
  <w:num w:numId="5">
    <w:abstractNumId w:val="8"/>
  </w:num>
  <w:num w:numId="6">
    <w:abstractNumId w:val="9"/>
  </w:num>
  <w:num w:numId="7">
    <w:abstractNumId w:val="7"/>
  </w:num>
  <w:num w:numId="8">
    <w:abstractNumId w:val="1"/>
  </w:num>
  <w:num w:numId="9">
    <w:abstractNumId w:val="2"/>
  </w:num>
  <w:num w:numId="10">
    <w:abstractNumId w:val="5"/>
  </w:num>
  <w:num w:numId="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A15"/>
    <w:rsid w:val="000D66CE"/>
    <w:rsid w:val="000F619E"/>
    <w:rsid w:val="001428A9"/>
    <w:rsid w:val="001536CB"/>
    <w:rsid w:val="00194D12"/>
    <w:rsid w:val="001F2F7B"/>
    <w:rsid w:val="0026564F"/>
    <w:rsid w:val="002E2C73"/>
    <w:rsid w:val="003602D2"/>
    <w:rsid w:val="004A798C"/>
    <w:rsid w:val="0050241F"/>
    <w:rsid w:val="00515CC8"/>
    <w:rsid w:val="00602384"/>
    <w:rsid w:val="006E2E1A"/>
    <w:rsid w:val="00706005"/>
    <w:rsid w:val="007332A6"/>
    <w:rsid w:val="00736C02"/>
    <w:rsid w:val="00770453"/>
    <w:rsid w:val="00783F82"/>
    <w:rsid w:val="00785E61"/>
    <w:rsid w:val="00787241"/>
    <w:rsid w:val="007D73DF"/>
    <w:rsid w:val="00804EC5"/>
    <w:rsid w:val="008112DA"/>
    <w:rsid w:val="008246C0"/>
    <w:rsid w:val="0086478B"/>
    <w:rsid w:val="008812FC"/>
    <w:rsid w:val="008C67F4"/>
    <w:rsid w:val="00950A83"/>
    <w:rsid w:val="009954A4"/>
    <w:rsid w:val="009C3F0A"/>
    <w:rsid w:val="00A354FE"/>
    <w:rsid w:val="00A666A3"/>
    <w:rsid w:val="00BC78F6"/>
    <w:rsid w:val="00C16034"/>
    <w:rsid w:val="00C640F1"/>
    <w:rsid w:val="00D06B00"/>
    <w:rsid w:val="00D166C6"/>
    <w:rsid w:val="00D7446E"/>
    <w:rsid w:val="00D91A6D"/>
    <w:rsid w:val="00DB2768"/>
    <w:rsid w:val="00E62A15"/>
    <w:rsid w:val="00E71AC2"/>
    <w:rsid w:val="00F279D9"/>
    <w:rsid w:val="00FA4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15:chartTrackingRefBased/>
  <w15:docId w15:val="{FF0DA1DB-6FA6-4032-ADE6-9195BDDA0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736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C02"/>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26564F"/>
    <w:rPr>
      <w:sz w:val="16"/>
      <w:szCs w:val="16"/>
    </w:rPr>
  </w:style>
  <w:style w:type="paragraph" w:styleId="CommentText">
    <w:name w:val="annotation text"/>
    <w:basedOn w:val="Normal"/>
    <w:link w:val="CommentTextChar"/>
    <w:uiPriority w:val="99"/>
    <w:unhideWhenUsed/>
    <w:rsid w:val="0026564F"/>
    <w:rPr>
      <w:sz w:val="20"/>
      <w:szCs w:val="20"/>
    </w:rPr>
  </w:style>
  <w:style w:type="character" w:customStyle="1" w:styleId="CommentTextChar">
    <w:name w:val="Comment Text Char"/>
    <w:basedOn w:val="DefaultParagraphFont"/>
    <w:link w:val="CommentText"/>
    <w:uiPriority w:val="99"/>
    <w:rsid w:val="0026564F"/>
    <w:rPr>
      <w:rFonts w:ascii="Times New Roman" w:eastAsia="Times New Roman" w:hAnsi="Times New Roman" w:cs="Times New Roman"/>
      <w:sz w:val="20"/>
      <w:szCs w:val="20"/>
    </w:rPr>
  </w:style>
  <w:style w:type="table" w:styleId="TableGrid">
    <w:name w:val="Table Grid"/>
    <w:basedOn w:val="TableNormal"/>
    <w:uiPriority w:val="39"/>
    <w:rsid w:val="00265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2E1A"/>
    <w:rPr>
      <w:color w:val="0563C1" w:themeColor="hyperlink"/>
      <w:u w:val="single"/>
    </w:rPr>
  </w:style>
  <w:style w:type="character" w:styleId="UnresolvedMention">
    <w:name w:val="Unresolved Mention"/>
    <w:basedOn w:val="DefaultParagraphFont"/>
    <w:uiPriority w:val="99"/>
    <w:semiHidden/>
    <w:unhideWhenUsed/>
    <w:rsid w:val="006E2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5</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Lindberg</dc:creator>
  <cp:keywords/>
  <dc:description/>
  <cp:lastModifiedBy>Sara Lindberg</cp:lastModifiedBy>
  <cp:revision>7</cp:revision>
  <dcterms:created xsi:type="dcterms:W3CDTF">2019-11-15T16:21:00Z</dcterms:created>
  <dcterms:modified xsi:type="dcterms:W3CDTF">2019-11-21T20:49:00Z</dcterms:modified>
</cp:coreProperties>
</file>