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0E0EE5F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BB3AC5">
        <w:rPr>
          <w:rFonts w:ascii="Arial" w:hAnsi="Arial" w:cs="Arial"/>
          <w:b/>
        </w:rPr>
        <w:t>10.1</w:t>
      </w:r>
      <w:r w:rsidRPr="004046BB">
        <w:rPr>
          <w:rFonts w:ascii="Arial" w:hAnsi="Arial" w:cs="Arial"/>
        </w:rPr>
        <w:t>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 w:rsidRPr="00F84B1A">
            <w:rPr>
              <w:rFonts w:ascii="Arial" w:hAnsi="Arial"/>
              <w:b/>
              <w:bCs/>
            </w:rPr>
            <w:t>Build Surface Flux Tool</w:t>
          </w:r>
        </w:sdtContent>
      </w:sdt>
    </w:p>
    <w:p w14:paraId="344A4E46" w14:textId="3BCCDD1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5D26D3">
        <w:rPr>
          <w:rFonts w:ascii="Arial" w:hAnsi="Arial" w:cs="Arial"/>
          <w:b/>
        </w:rPr>
        <w:t>1</w:t>
      </w:r>
    </w:p>
    <w:p w14:paraId="21A99226" w14:textId="01B66A3E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del w:id="0" w:author="Sara Lindberg" w:date="2020-03-05T12:14:00Z">
        <w:r w:rsidRPr="004046BB" w:rsidDel="00A238BD">
          <w:rPr>
            <w:rFonts w:ascii="Arial" w:hAnsi="Arial" w:cs="Arial"/>
            <w:b/>
          </w:rPr>
          <w:delText>TEST</w:delText>
        </w:r>
        <w:r w:rsidRPr="004046BB" w:rsidDel="00A238BD">
          <w:rPr>
            <w:rFonts w:ascii="Arial" w:hAnsi="Arial" w:cs="Arial"/>
          </w:rPr>
          <w:delText xml:space="preserve"> or </w:delText>
        </w:r>
        <w:r w:rsidRPr="004046BB" w:rsidDel="00A238BD">
          <w:rPr>
            <w:rFonts w:ascii="Arial" w:hAnsi="Arial" w:cs="Arial"/>
            <w:b/>
          </w:rPr>
          <w:delText>NA</w:delText>
        </w:r>
        <w:r w:rsidRPr="004046BB" w:rsidDel="00A238BD">
          <w:rPr>
            <w:rFonts w:ascii="Arial" w:hAnsi="Arial" w:cs="Arial"/>
          </w:rPr>
          <w:delText xml:space="preserve"> or </w:delText>
        </w:r>
      </w:del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51C5A45A" w14:textId="77777777" w:rsidR="00DB6796" w:rsidRPr="005E720F" w:rsidRDefault="00DB6796" w:rsidP="00DB6796">
      <w:pPr>
        <w:pStyle w:val="H1bodytext"/>
        <w:spacing w:after="120"/>
        <w:rPr>
          <w:rFonts w:ascii="Arial" w:hAnsi="Arial"/>
        </w:rPr>
      </w:pPr>
      <w:bookmarkStart w:id="1" w:name="_Hlk8896263"/>
      <w:r w:rsidRPr="005E720F">
        <w:rPr>
          <w:rFonts w:ascii="Arial" w:hAnsi="Arial"/>
        </w:rPr>
        <w:t>T</w:t>
      </w:r>
      <w:r>
        <w:rPr>
          <w:rFonts w:ascii="Arial" w:hAnsi="Arial"/>
        </w:rPr>
        <w:t xml:space="preserve">he Build Surface Flux tool reads a STOMP input file and extracts the grid card. The tool then reads a MODFLOW shapefile and extracts the corresponding grids that are within the STOMP grid coordinates. It then creates a ~surface flux card, mapping the STOMP grid into the </w:t>
      </w:r>
      <w:bookmarkStart w:id="2" w:name="_Hlk9247668"/>
      <w:r>
        <w:rPr>
          <w:rFonts w:ascii="Arial" w:hAnsi="Arial"/>
        </w:rPr>
        <w:t xml:space="preserve">MODFLOW </w:t>
      </w:r>
      <w:bookmarkEnd w:id="2"/>
      <w:r>
        <w:rPr>
          <w:rFonts w:ascii="Arial" w:hAnsi="Arial"/>
        </w:rPr>
        <w:t>grid.</w:t>
      </w:r>
    </w:p>
    <w:bookmarkEnd w:id="1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2C5F7C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DB6796">
        <w:rPr>
          <w:rFonts w:ascii="Arial" w:hAnsi="Arial"/>
        </w:rPr>
        <w:t>Build Surface Flux tool:</w:t>
      </w:r>
    </w:p>
    <w:p w14:paraId="4A570AC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 Parse arguments</w:t>
      </w:r>
    </w:p>
    <w:p w14:paraId="0845CE0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 Extract STOMP Grid template (~Grid Card)</w:t>
      </w:r>
    </w:p>
    <w:p w14:paraId="78FE0343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 Build x index values based on input file STOMP Grid template</w:t>
      </w:r>
    </w:p>
    <w:p w14:paraId="43D012EE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 Build y index values based on input file STOMP Grid template</w:t>
      </w:r>
    </w:p>
    <w:p w14:paraId="20731C6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 Find all MODFLOW shapefile nodes that fall within the STOMP x-y boundaries (x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…&lt;x</w:t>
      </w:r>
      <w:r w:rsidRPr="006970DF">
        <w:rPr>
          <w:rFonts w:ascii="Arial" w:hAnsi="Arial"/>
          <w:vertAlign w:val="subscript"/>
        </w:rPr>
        <w:t>n</w:t>
      </w:r>
      <w:r>
        <w:rPr>
          <w:rFonts w:ascii="Arial" w:hAnsi="Arial"/>
        </w:rPr>
        <w:t>, y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…&lt;y</w:t>
      </w:r>
      <w:r w:rsidRPr="006970DF">
        <w:rPr>
          <w:rFonts w:ascii="Arial" w:hAnsi="Arial"/>
          <w:vertAlign w:val="subscript"/>
        </w:rPr>
        <w:t>n</w:t>
      </w:r>
      <w:r>
        <w:rPr>
          <w:rFonts w:ascii="Arial" w:hAnsi="Arial"/>
        </w:rPr>
        <w:t>)</w:t>
      </w:r>
    </w:p>
    <w:p w14:paraId="7B14D95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FR-6: Find all applicable x-indices for each MODFLOW shapefile grid from FR-5</w:t>
      </w:r>
    </w:p>
    <w:p w14:paraId="69E263C6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FR-7: Find all applicable y-indices for each MODFLOW shapefile grid from FR-5</w:t>
      </w:r>
    </w:p>
    <w:p w14:paraId="2D1A914D" w14:textId="77777777" w:rsidR="00DB6796" w:rsidRPr="00811AEF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FR-8: Write to surface flux card text file: for each MODFLOW grid from FR-5, summarize the relevant STOMP coordinate indices for each contaminant.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BCEAD87" w:rsidR="006504D7" w:rsidRDefault="006504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Programming Language and required modules/libraries</w:t>
      </w:r>
      <w:r w:rsidR="00DB6796">
        <w:rPr>
          <w:rFonts w:ascii="Arial" w:hAnsi="Arial"/>
        </w:rPr>
        <w:t>:</w:t>
      </w:r>
    </w:p>
    <w:p w14:paraId="598F1249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Python 3.6</w:t>
      </w:r>
    </w:p>
    <w:p w14:paraId="74ED5845" w14:textId="77777777" w:rsidR="00D50159" w:rsidRDefault="00DB6796" w:rsidP="00D5015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Libraries:</w:t>
      </w:r>
    </w:p>
    <w:p w14:paraId="4C34B3C8" w14:textId="1D56865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DB6796">
        <w:rPr>
          <w:rFonts w:ascii="Arial" w:hAnsi="Arial"/>
        </w:rPr>
        <w:t>yshp</w:t>
      </w:r>
    </w:p>
    <w:p w14:paraId="343FDB3A" w14:textId="30D2D98A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S</w:t>
      </w:r>
      <w:r w:rsidR="00DB6796">
        <w:rPr>
          <w:rFonts w:ascii="Arial" w:hAnsi="Arial"/>
        </w:rPr>
        <w:t>hapefile</w:t>
      </w:r>
    </w:p>
    <w:p w14:paraId="21FA912A" w14:textId="20746FF7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DB6796">
        <w:rPr>
          <w:rFonts w:ascii="Arial" w:hAnsi="Arial"/>
        </w:rPr>
        <w:t>atetime</w:t>
      </w:r>
    </w:p>
    <w:p w14:paraId="3CECEB98" w14:textId="53D4C35B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O</w:t>
      </w:r>
      <w:r w:rsidR="00DB6796">
        <w:rPr>
          <w:rFonts w:ascii="Arial" w:hAnsi="Arial"/>
        </w:rPr>
        <w:t>s</w:t>
      </w:r>
    </w:p>
    <w:p w14:paraId="26EAC4EB" w14:textId="377B63EF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DB6796">
        <w:rPr>
          <w:rFonts w:ascii="Arial" w:hAnsi="Arial"/>
        </w:rPr>
        <w:t>rgparse</w:t>
      </w:r>
    </w:p>
    <w:p w14:paraId="4C37A4F7" w14:textId="2E32F8C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</w:t>
      </w:r>
      <w:r w:rsidR="00DB6796">
        <w:rPr>
          <w:rFonts w:ascii="Arial" w:hAnsi="Arial"/>
        </w:rPr>
        <w:t>ogging</w:t>
      </w:r>
    </w:p>
    <w:p w14:paraId="60BD666A" w14:textId="379AE45D" w:rsidR="00DB6796" w:rsidRPr="005E720F" w:rsidRDefault="00DB6796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itemgetter from operator</w:t>
      </w:r>
    </w:p>
    <w:p w14:paraId="62E3D5D4" w14:textId="77777777" w:rsidR="00DB6796" w:rsidRDefault="00DB6796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commentRangeStart w:id="3"/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44E3E0E4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Name of Sim Model</w:t>
      </w:r>
      <w:r>
        <w:rPr>
          <w:rFonts w:ascii="Arial" w:hAnsi="Arial"/>
        </w:rPr>
        <w:t>,</w:t>
      </w:r>
      <w:r w:rsidRPr="00DB6796">
        <w:rPr>
          <w:rFonts w:ascii="Arial" w:hAnsi="Arial"/>
        </w:rPr>
        <w:t xml:space="preserve"> default="Unknown"</w:t>
      </w:r>
    </w:p>
    <w:p w14:paraId="6BF87D7E" w14:textId="77777777" w:rsid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 xml:space="preserve">-i: the stomp input file containing the ~grid card </w:t>
      </w:r>
    </w:p>
    <w:p w14:paraId="4579AF7F" w14:textId="164F51D7" w:rsidR="00DB6796" w:rsidRPr="00DB6796" w:rsidRDefault="00DB6796" w:rsidP="00865CF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-shp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 xml:space="preserve">shapefile </w:t>
      </w:r>
      <w:r>
        <w:rPr>
          <w:rFonts w:ascii="Arial" w:hAnsi="Arial"/>
        </w:rPr>
        <w:t>that the stomp grid card is being mapped to</w:t>
      </w:r>
    </w:p>
    <w:p w14:paraId="684E7EB7" w14:textId="4160BEA0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 w:rsidRPr="00DB6796">
        <w:rPr>
          <w:rFonts w:ascii="Arial" w:hAnsi="Arial"/>
        </w:rPr>
        <w:t>c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Constituents used in this model</w:t>
      </w:r>
    </w:p>
    <w:p w14:paraId="26601BAF" w14:textId="1C56DC13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Use this to bypass validation of the list of contaminate names</w:t>
      </w:r>
    </w:p>
    <w:p w14:paraId="5012BCF3" w14:textId="1D589022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o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Directory and name of output file default: output/{model}/{date}/_solute_flux_card.txt</w:t>
      </w:r>
    </w:p>
    <w:p w14:paraId="79E78ED7" w14:textId="2775F4A9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location to create csv file to check shapefile grid to stomp grid conversion. default: csv/{model}/{date}/{model}_grid_conversion.csv")</w:t>
      </w:r>
    </w:p>
    <w:p w14:paraId="75513174" w14:textId="07BC2E0A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b</w:t>
      </w:r>
      <w:r>
        <w:rPr>
          <w:rFonts w:ascii="Arial" w:hAnsi="Arial"/>
        </w:rPr>
        <w:t>: T</w:t>
      </w:r>
      <w:r w:rsidRPr="00DB6796">
        <w:rPr>
          <w:rFonts w:ascii="Arial" w:hAnsi="Arial"/>
        </w:rPr>
        <w:t xml:space="preserve">urn on boundaries for solute flux and Aqueous Volumetric. </w:t>
      </w:r>
      <w:r w:rsidR="00AC69B9" w:rsidRPr="00DB6796">
        <w:rPr>
          <w:rFonts w:ascii="Arial" w:hAnsi="Arial"/>
        </w:rPr>
        <w:t>example</w:t>
      </w:r>
      <w:r w:rsidRPr="00DB6796">
        <w:rPr>
          <w:rFonts w:ascii="Arial" w:hAnsi="Arial"/>
        </w:rPr>
        <w:t>: BNS will turn on bottom, North, and South. example 2(default): B will turn on bottom only.</w:t>
      </w:r>
      <w:commentRangeEnd w:id="3"/>
      <w:r w:rsidR="00A238BD">
        <w:rPr>
          <w:rStyle w:val="CommentReference"/>
          <w:rFonts w:ascii="Arial" w:eastAsiaTheme="minorHAnsi" w:hAnsi="Arial" w:cs="Arial"/>
        </w:rPr>
        <w:commentReference w:id="3"/>
      </w:r>
    </w:p>
    <w:p w14:paraId="7CF899A8" w14:textId="6F84C867" w:rsidR="003611AA" w:rsidRDefault="00C358F5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409142C" w14:textId="101B4D04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2 required files:</w:t>
      </w:r>
    </w:p>
    <w:p w14:paraId="02663958" w14:textId="6821E460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STOMP input file.  This gives us the grid used by the stomp model</w:t>
      </w:r>
    </w:p>
    <w:p w14:paraId="77431907" w14:textId="624D0B7E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ShapeFile.  This file contains the grid the STOMP grid is going to mapped to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7528AFBB" w14:textId="071F4D37" w:rsidR="00DB6796" w:rsidRDefault="00DB679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5 files that are output.</w:t>
      </w:r>
    </w:p>
    <w:p w14:paraId="18569824" w14:textId="780738D8" w:rsid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log/</w:t>
      </w:r>
      <w:r w:rsidR="00DB6796">
        <w:rPr>
          <w:rFonts w:ascii="Arial" w:hAnsi="Arial"/>
        </w:rPr>
        <w:t>error_modify_cards_log_{date}.txt</w:t>
      </w:r>
      <w:r>
        <w:rPr>
          <w:rFonts w:ascii="Arial" w:hAnsi="Arial"/>
        </w:rPr>
        <w:t>: file containing all log entries generated during execution</w:t>
      </w:r>
    </w:p>
    <w:p w14:paraId="481CAAE8" w14:textId="1677EEA4" w:rsidR="009735BF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csv/{model}_grid_conversion.csv: contains coordinates that were used in the mapping between the two grids</w:t>
      </w:r>
    </w:p>
    <w:p w14:paraId="120AD688" w14:textId="149C9C72" w:rsidR="009735BF" w:rsidRP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output/{model}_solute_flux_card.txt: Contains the stomp </w:t>
      </w:r>
      <w:r w:rsidRPr="009735BF">
        <w:rPr>
          <w:rFonts w:ascii="Arial" w:hAnsi="Arial"/>
        </w:rPr>
        <w:t>~Surface Flux Card</w:t>
      </w:r>
      <w:r>
        <w:rPr>
          <w:rFonts w:ascii="Arial" w:hAnsi="Arial"/>
        </w:rPr>
        <w:t xml:space="preserve"> that was generated.</w:t>
      </w:r>
    </w:p>
    <w:p w14:paraId="4273C4EF" w14:textId="40BEDCC8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B81A33A" w14:textId="7262A5DD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D255D1">
        <w:rPr>
          <w:rFonts w:ascii="Arial" w:hAnsi="Arial"/>
        </w:rPr>
        <w:t xml:space="preserve">python </w:t>
      </w:r>
      <w:r>
        <w:rPr>
          <w:rFonts w:ascii="Arial" w:hAnsi="Arial"/>
        </w:rPr>
        <w:t>directory path]</w:t>
      </w:r>
      <w:r w:rsidRPr="007971FB">
        <w:rPr>
          <w:rFonts w:ascii="Arial" w:hAnsi="Arial"/>
        </w:rPr>
        <w:t xml:space="preserve">/ca-surf/ca_build_surface_flux.py -c </w:t>
      </w:r>
      <w:r>
        <w:rPr>
          <w:rFonts w:ascii="Arial" w:hAnsi="Arial"/>
        </w:rPr>
        <w:t>{copc list}</w:t>
      </w:r>
      <w:r w:rsidRPr="007971FB">
        <w:rPr>
          <w:rFonts w:ascii="Arial" w:hAnsi="Arial"/>
        </w:rPr>
        <w:t xml:space="preserve"> -shp </w:t>
      </w:r>
      <w:r>
        <w:rPr>
          <w:rFonts w:ascii="Arial" w:hAnsi="Arial"/>
        </w:rPr>
        <w:t>{shape file}</w:t>
      </w:r>
      <w:r w:rsidRPr="007971FB">
        <w:rPr>
          <w:rFonts w:ascii="Arial" w:hAnsi="Arial"/>
        </w:rPr>
        <w:t xml:space="preserve"> -i </w:t>
      </w:r>
      <w:r>
        <w:rPr>
          <w:rFonts w:ascii="Arial" w:hAnsi="Arial"/>
        </w:rPr>
        <w:t>{stomp input}</w:t>
      </w:r>
      <w:r w:rsidRPr="007971FB">
        <w:rPr>
          <w:rFonts w:ascii="Arial" w:hAnsi="Arial"/>
        </w:rPr>
        <w:t xml:space="preserve"> -s </w:t>
      </w:r>
      <w:r>
        <w:rPr>
          <w:rFonts w:ascii="Arial" w:hAnsi="Arial"/>
        </w:rPr>
        <w:t>{</w:t>
      </w:r>
      <w:r w:rsidRPr="007971FB">
        <w:rPr>
          <w:rFonts w:ascii="Arial" w:hAnsi="Arial"/>
        </w:rPr>
        <w:t>ModelName</w:t>
      </w:r>
      <w:r>
        <w:rPr>
          <w:rFonts w:ascii="Arial" w:hAnsi="Arial"/>
        </w:rPr>
        <w:t>}</w:t>
      </w:r>
      <w:r w:rsidRPr="007971FB">
        <w:rPr>
          <w:rFonts w:ascii="Arial" w:hAnsi="Arial"/>
        </w:rPr>
        <w:t xml:space="preserve"> -o </w:t>
      </w:r>
      <w:r>
        <w:rPr>
          <w:rFonts w:ascii="Arial" w:hAnsi="Arial"/>
        </w:rPr>
        <w:t>{output file}</w:t>
      </w:r>
    </w:p>
    <w:p w14:paraId="275FA537" w14:textId="77777777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7971FB">
        <w:rPr>
          <w:rFonts w:ascii="Arial" w:hAnsi="Arial"/>
        </w:rPr>
        <w:t>Basic usage</w:t>
      </w:r>
      <w:r>
        <w:rPr>
          <w:rFonts w:ascii="Arial" w:hAnsi="Arial"/>
        </w:rPr>
        <w:t xml:space="preserve">: </w:t>
      </w:r>
      <w:r w:rsidRPr="007971FB">
        <w:rPr>
          <w:rFonts w:ascii="Arial" w:hAnsi="Arial"/>
        </w:rPr>
        <w:t xml:space="preserve"> -c contaminates, -shp shape file to use, -i stomp input file to get grid card from, -s what model this is for, -o (optional) file name and directory to create the surface flux card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65E8B803" w14:textId="109436E6" w:rsidR="008F1127" w:rsidRPr="006504D7" w:rsidRDefault="009735B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Code walkthrough was performed by Sara Lindberg on 06/11/2019.</w:t>
      </w:r>
      <w:del w:id="4" w:author="Neil Powers" w:date="2020-03-11T08:13:00Z">
        <w:r w:rsidDel="00682E83">
          <w:rPr>
            <w:rFonts w:ascii="Arial" w:hAnsi="Arial"/>
          </w:rPr>
          <w:delText xml:space="preserve"> </w:delText>
        </w:r>
        <w:commentRangeStart w:id="5"/>
        <w:r w:rsidDel="00682E83">
          <w:rPr>
            <w:rFonts w:ascii="Arial" w:hAnsi="Arial"/>
          </w:rPr>
          <w:delText>A limited number of editorial comments were made but none of the comments or their resolution impacted the functionality of the tool itself.</w:delText>
        </w:r>
      </w:del>
      <w:commentRangeEnd w:id="5"/>
      <w:r w:rsidR="00190631">
        <w:rPr>
          <w:rStyle w:val="CommentReference"/>
          <w:rFonts w:ascii="Arial" w:eastAsiaTheme="minorHAnsi" w:hAnsi="Arial" w:cs="Arial"/>
        </w:rPr>
        <w:commentReference w:id="5"/>
      </w:r>
      <w:ins w:id="6" w:author="Sara Lindberg" w:date="2020-03-05T21:20:00Z">
        <w:r w:rsidR="00190631">
          <w:rPr>
            <w:rFonts w:ascii="Arial" w:hAnsi="Arial"/>
          </w:rPr>
          <w:t xml:space="preserve"> Subsequent updates to the co</w:t>
        </w:r>
      </w:ins>
      <w:ins w:id="7" w:author="Sara Lindberg" w:date="2020-03-05T21:21:00Z">
        <w:r w:rsidR="00190631">
          <w:rPr>
            <w:rFonts w:ascii="Arial" w:hAnsi="Arial"/>
          </w:rPr>
          <w:t>de were reviewed by Sara Lindberg on 03/05/2020. The code relies on standard python libraries</w:t>
        </w:r>
      </w:ins>
      <w:ins w:id="8" w:author="Sara Lindberg" w:date="2020-03-05T21:22:00Z">
        <w:r w:rsidR="00190631">
          <w:rPr>
            <w:rFonts w:ascii="Arial" w:hAnsi="Arial"/>
          </w:rPr>
          <w:t xml:space="preserve"> and con</w:t>
        </w:r>
      </w:ins>
      <w:ins w:id="9" w:author="Sara Lindberg" w:date="2020-03-05T21:25:00Z">
        <w:r w:rsidR="002913A2">
          <w:rPr>
            <w:rFonts w:ascii="Arial" w:hAnsi="Arial"/>
          </w:rPr>
          <w:t>s</w:t>
        </w:r>
      </w:ins>
      <w:ins w:id="10" w:author="Sara Lindberg" w:date="2020-03-05T21:22:00Z">
        <w:r w:rsidR="00190631">
          <w:rPr>
            <w:rFonts w:ascii="Arial" w:hAnsi="Arial"/>
          </w:rPr>
          <w:t xml:space="preserve">ists of a </w:t>
        </w:r>
      </w:ins>
      <w:ins w:id="11" w:author="Sara Lindberg" w:date="2020-03-05T21:23:00Z">
        <w:r w:rsidR="00190631">
          <w:rPr>
            <w:rFonts w:ascii="Arial" w:hAnsi="Arial"/>
          </w:rPr>
          <w:t xml:space="preserve">single python </w:t>
        </w:r>
      </w:ins>
      <w:ins w:id="12" w:author="Sara Lindberg" w:date="2020-03-05T21:22:00Z">
        <w:r w:rsidR="00190631">
          <w:rPr>
            <w:rFonts w:ascii="Arial" w:hAnsi="Arial"/>
          </w:rPr>
          <w:t>file</w:t>
        </w:r>
      </w:ins>
      <w:ins w:id="13" w:author="Sara Lindberg" w:date="2020-03-05T21:23:00Z">
        <w:r w:rsidR="00190631">
          <w:rPr>
            <w:rFonts w:ascii="Arial" w:hAnsi="Arial"/>
          </w:rPr>
          <w:t xml:space="preserve"> which references </w:t>
        </w:r>
      </w:ins>
      <w:ins w:id="14" w:author="Sara Lindberg" w:date="2020-03-05T21:24:00Z">
        <w:r w:rsidR="00190631">
          <w:rPr>
            <w:rFonts w:ascii="Arial" w:hAnsi="Arial"/>
          </w:rPr>
          <w:t xml:space="preserve">only </w:t>
        </w:r>
      </w:ins>
      <w:ins w:id="15" w:author="Sara Lindberg" w:date="2020-03-05T21:25:00Z">
        <w:r w:rsidR="00190631">
          <w:rPr>
            <w:rFonts w:ascii="Arial" w:hAnsi="Arial"/>
          </w:rPr>
          <w:t xml:space="preserve">the </w:t>
        </w:r>
      </w:ins>
      <w:ins w:id="16" w:author="Sara Lindberg" w:date="2020-03-05T21:24:00Z">
        <w:r w:rsidR="00190631">
          <w:rPr>
            <w:rFonts w:ascii="Arial" w:hAnsi="Arial"/>
          </w:rPr>
          <w:t>standard python libraries as noted in Section 3.</w:t>
        </w:r>
      </w:ins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230B3305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7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>
        <w:rPr>
          <w:rFonts w:ascii="Arial" w:hAnsi="Arial" w:cs="Arial"/>
        </w:rPr>
        <w:t xml:space="preserve"> 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18" w:name="_Ref33083555"/>
            <w:bookmarkEnd w:id="17"/>
            <w:r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9B35A1">
              <w:rPr>
                <w:noProof/>
              </w:rPr>
              <w:t>1</w:t>
            </w:r>
            <w:r>
              <w:fldChar w:fldCharType="end"/>
            </w:r>
            <w:bookmarkEnd w:id="18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9735BF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764BCDE7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5475D70D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59FFFD03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9735BF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52F41E8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lastRenderedPageBreak/>
              <w:t>FR-1</w:t>
            </w:r>
          </w:p>
        </w:tc>
        <w:tc>
          <w:tcPr>
            <w:tcW w:w="1980" w:type="dxa"/>
            <w:vAlign w:val="center"/>
          </w:tcPr>
          <w:p w14:paraId="59DF7714" w14:textId="5AB088C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ATC</w:t>
            </w:r>
            <w:r w:rsidR="0083135B">
              <w:rPr>
                <w:rFonts w:ascii="Arial" w:hAnsi="Arial"/>
              </w:rPr>
              <w:t xml:space="preserve"> 1 step: </w:t>
            </w:r>
            <w:ins w:id="19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0" w:author="Neil Powers" w:date="2020-03-05T13:04:00Z">
              <w:r w:rsidR="0083135B" w:rsidDel="00567969">
                <w:rPr>
                  <w:rFonts w:ascii="Arial" w:hAnsi="Arial"/>
                </w:rPr>
                <w:delText>4</w:delText>
              </w:r>
            </w:del>
            <w:r w:rsidR="0083135B">
              <w:rPr>
                <w:rFonts w:ascii="Arial" w:hAnsi="Arial"/>
              </w:rPr>
              <w:t>.1</w:t>
            </w:r>
          </w:p>
        </w:tc>
        <w:tc>
          <w:tcPr>
            <w:tcW w:w="5490" w:type="dxa"/>
            <w:vAlign w:val="center"/>
          </w:tcPr>
          <w:p w14:paraId="6CE81F31" w14:textId="71C3D704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“input data” values against arguments</w:t>
            </w:r>
          </w:p>
        </w:tc>
      </w:tr>
      <w:tr w:rsidR="009735BF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43BBD4A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417B57D6" w:rsidR="009735BF" w:rsidRPr="007D0AAC" w:rsidRDefault="0083135B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ATC 1 step: </w:t>
            </w:r>
            <w:ins w:id="2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2" w:author="Neil Powers" w:date="2020-03-05T13:04:00Z">
              <w:r w:rsidDel="00567969">
                <w:rPr>
                  <w:rFonts w:ascii="Arial" w:hAnsi="Arial"/>
                </w:rPr>
                <w:delText>4</w:delText>
              </w:r>
            </w:del>
            <w:r>
              <w:rPr>
                <w:rFonts w:ascii="Arial" w:hAnsi="Arial"/>
              </w:rPr>
              <w:t>.2</w:t>
            </w:r>
          </w:p>
        </w:tc>
        <w:tc>
          <w:tcPr>
            <w:tcW w:w="5490" w:type="dxa"/>
            <w:vAlign w:val="center"/>
          </w:tcPr>
          <w:p w14:paraId="045989D1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in log file: </w:t>
            </w:r>
          </w:p>
          <w:p w14:paraId="7A08C634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DA8AA5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0A9B590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04B2DC01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5CAEB4E7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1202B74" w14:textId="355EF80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</w:t>
            </w:r>
          </w:p>
        </w:tc>
      </w:tr>
      <w:tr w:rsidR="0083135B" w14:paraId="0611744E" w14:textId="77777777" w:rsidTr="002F07F3">
        <w:trPr>
          <w:trHeight w:val="890"/>
        </w:trPr>
        <w:tc>
          <w:tcPr>
            <w:tcW w:w="1890" w:type="dxa"/>
            <w:vAlign w:val="center"/>
          </w:tcPr>
          <w:p w14:paraId="76BE7D0A" w14:textId="6AFD42F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980" w:type="dxa"/>
          </w:tcPr>
          <w:p w14:paraId="04CFD5E2" w14:textId="33E5930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3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4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5490" w:type="dxa"/>
            <w:vAlign w:val="center"/>
          </w:tcPr>
          <w:p w14:paraId="344CEC49" w14:textId="2E07473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Check log file “stomp grid i” values against STOMP input file </w:t>
            </w:r>
          </w:p>
        </w:tc>
      </w:tr>
      <w:tr w:rsidR="0083135B" w14:paraId="7DC743E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6A78842" w14:textId="00EB0A8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1980" w:type="dxa"/>
          </w:tcPr>
          <w:p w14:paraId="44234775" w14:textId="0945FE56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5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6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5490" w:type="dxa"/>
            <w:vAlign w:val="center"/>
          </w:tcPr>
          <w:p w14:paraId="18793A88" w14:textId="2A077258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</w:tr>
      <w:tr w:rsidR="0083135B" w14:paraId="3B82F169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6C6F2A83" w14:textId="58556EB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1980" w:type="dxa"/>
          </w:tcPr>
          <w:p w14:paraId="7FBEDD92" w14:textId="5D3AE2B6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7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28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490" w:type="dxa"/>
            <w:vAlign w:val="center"/>
          </w:tcPr>
          <w:p w14:paraId="06F43ACC" w14:textId="77777777" w:rsidR="0083135B" w:rsidRDefault="0083135B" w:rsidP="0083135B">
            <w:pPr>
              <w:pStyle w:val="H1bodytext"/>
              <w:spacing w:after="120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“shape_file_grids”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)</w:t>
            </w:r>
          </w:p>
          <w:p w14:paraId="58471F27" w14:textId="7777777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3135B" w14:paraId="2D9F0F58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4EEEAFC2" w14:textId="6280672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1980" w:type="dxa"/>
          </w:tcPr>
          <w:p w14:paraId="35D97520" w14:textId="3718462C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29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0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490" w:type="dxa"/>
            <w:vAlign w:val="center"/>
          </w:tcPr>
          <w:p w14:paraId="726F29AF" w14:textId="4D6318E8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3B082424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0EC8939" w14:textId="6DBF4BC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1980" w:type="dxa"/>
          </w:tcPr>
          <w:p w14:paraId="3D593430" w14:textId="3948C899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1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2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490" w:type="dxa"/>
            <w:vAlign w:val="center"/>
          </w:tcPr>
          <w:p w14:paraId="2233DF3E" w14:textId="2DCFF94E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655F3800" w14:textId="77777777" w:rsidTr="002F07F3">
        <w:trPr>
          <w:trHeight w:val="935"/>
        </w:trPr>
        <w:tc>
          <w:tcPr>
            <w:tcW w:w="1890" w:type="dxa"/>
            <w:vAlign w:val="center"/>
          </w:tcPr>
          <w:p w14:paraId="79E9C19E" w14:textId="1E9BE63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1980" w:type="dxa"/>
          </w:tcPr>
          <w:p w14:paraId="17B5B45A" w14:textId="38445B6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ins w:id="33" w:author="Neil Powers" w:date="2020-03-05T13:04:00Z">
              <w:r w:rsidR="00567969">
                <w:rPr>
                  <w:rFonts w:ascii="Arial" w:hAnsi="Arial"/>
                </w:rPr>
                <w:t>3</w:t>
              </w:r>
            </w:ins>
            <w:del w:id="34" w:author="Neil Powers" w:date="2020-03-05T13:04:00Z">
              <w:r w:rsidRPr="00496F95" w:rsidDel="00567969">
                <w:rPr>
                  <w:rFonts w:ascii="Arial" w:hAnsi="Arial"/>
                </w:rPr>
                <w:delText>4</w:delText>
              </w:r>
            </w:del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490" w:type="dxa"/>
            <w:vAlign w:val="center"/>
          </w:tcPr>
          <w:p w14:paraId="30D48E2E" w14:textId="5BAF629D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“grid” values against log file “node” values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14914365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Pr="00A238BD" w:rsidRDefault="00DA11B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lastRenderedPageBreak/>
              <w:t xml:space="preserve">Table 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begin"/>
            </w:r>
            <w:r w:rsidRPr="00A238BD">
              <w:rPr>
                <w:rFonts w:ascii="Arial" w:hAnsi="Arial" w:cs="Arial"/>
                <w:b/>
                <w:szCs w:val="22"/>
              </w:rPr>
              <w:instrText>SEQ Table \* ARABIC</w:instrText>
            </w:r>
            <w:r w:rsidRPr="00A238BD">
              <w:rPr>
                <w:rFonts w:ascii="Arial" w:hAnsi="Arial" w:cs="Arial"/>
                <w:b/>
                <w:szCs w:val="22"/>
              </w:rPr>
              <w:fldChar w:fldCharType="separate"/>
            </w:r>
            <w:r w:rsidR="009B35A1" w:rsidRPr="00A238BD">
              <w:rPr>
                <w:rFonts w:ascii="Arial" w:hAnsi="Arial" w:cs="Arial"/>
                <w:b/>
                <w:szCs w:val="22"/>
              </w:rPr>
              <w:t>2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end"/>
            </w:r>
          </w:p>
          <w:p w14:paraId="497FE0D4" w14:textId="7DDA0DB2" w:rsidR="008912C9" w:rsidRPr="00A238BD" w:rsidRDefault="00651AC7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045DB56" w:rsidR="008912C9" w:rsidRPr="007D0AAC" w:rsidRDefault="00651AC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04DD4E8F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del w:id="35" w:author="Sara Lindberg" w:date="2020-03-05T12:08:00Z">
              <w:r w:rsidRPr="007D0AAC" w:rsidDel="00A238BD">
                <w:rPr>
                  <w:rFonts w:ascii="Arial" w:hAnsi="Arial"/>
                  <w:b/>
                  <w:sz w:val="20"/>
                </w:rPr>
                <w:delText>-##</w:delText>
              </w:r>
            </w:del>
            <w:ins w:id="36" w:author="Sara Lindberg" w:date="2020-03-05T12:08:00Z">
              <w:r w:rsidR="00A238BD" w:rsidRPr="007D0AAC">
                <w:rPr>
                  <w:rFonts w:ascii="Arial" w:hAnsi="Arial"/>
                  <w:b/>
                  <w:sz w:val="20"/>
                </w:rPr>
                <w:t>-</w:t>
              </w:r>
              <w:r w:rsidR="00A238BD">
                <w:rPr>
                  <w:rFonts w:ascii="Arial" w:hAnsi="Arial"/>
                  <w:b/>
                  <w:sz w:val="20"/>
                </w:rPr>
                <w:t>1</w:t>
              </w:r>
            </w:ins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4C7FB434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del w:id="37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3/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4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/2020</w:delText>
              </w:r>
            </w:del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EFB9EE2" w14:textId="24D4F402" w:rsidR="008912C9" w:rsidRPr="007D0AAC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39606DF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commentRangeStart w:id="38"/>
            <w:r>
              <w:rPr>
                <w:rFonts w:ascii="Arial" w:hAnsi="Arial"/>
                <w:b/>
                <w:sz w:val="20"/>
              </w:rPr>
              <w:t>Test Performed By:</w:t>
            </w:r>
            <w:r w:rsidR="00050A67">
              <w:rPr>
                <w:rFonts w:ascii="Arial" w:hAnsi="Arial"/>
                <w:b/>
                <w:sz w:val="20"/>
              </w:rPr>
              <w:t xml:space="preserve"> </w:t>
            </w:r>
            <w:del w:id="39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Neira Mondragon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 xml:space="preserve"> </w:delText>
              </w:r>
              <w:r w:rsidR="00245B28" w:rsidDel="00567969">
                <w:rPr>
                  <w:rFonts w:ascii="Arial" w:hAnsi="Arial"/>
                  <w:b/>
                  <w:sz w:val="20"/>
                </w:rPr>
                <w:delText>O</w:delText>
              </w:r>
              <w:r w:rsidR="00010EC4" w:rsidDel="00567969">
                <w:rPr>
                  <w:rFonts w:ascii="Arial" w:hAnsi="Arial"/>
                  <w:b/>
                  <w:sz w:val="20"/>
                </w:rPr>
                <w:delText>.</w:delText>
              </w:r>
              <w:commentRangeEnd w:id="38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38"/>
              </w:r>
            </w:del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6506B53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 Directory: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ins w:id="40" w:author="Neil Powers" w:date="2020-03-05T13:05:00Z">
              <w:r w:rsidR="00567969" w:rsidRPr="00B849FF">
                <w:rPr>
                  <w:rFonts w:ascii="Arial" w:hAnsi="Arial"/>
                  <w:b/>
                  <w:sz w:val="20"/>
                  <w:highlight w:val="yellow"/>
                </w:rPr>
                <w:t>[PROVIDE LINK TO TESTING DIRECTORY]</w:t>
              </w:r>
            </w:ins>
            <w:commentRangeStart w:id="41"/>
            <w:del w:id="42" w:author="Neil Powers" w:date="2020-03-05T13:05:00Z">
              <w:r w:rsidR="00245B28" w:rsidDel="00567969">
                <w:rPr>
                  <w:rFonts w:ascii="Arial" w:hAnsi="Arial"/>
                  <w:b/>
                  <w:sz w:val="20"/>
                </w:rPr>
                <w:delText>CAVE\</w:delText>
              </w:r>
              <w:r w:rsidR="00245B28" w:rsidRPr="00245B28" w:rsidDel="00567969">
                <w:rPr>
                  <w:rFonts w:ascii="Arial" w:hAnsi="Arial"/>
                  <w:b/>
                  <w:sz w:val="20"/>
                </w:rPr>
                <w:delText>CA-CIE-Tools-TestEnv\v4-2_ca-surf_test\ca-surf-QA-test2</w:delText>
              </w:r>
              <w:commentRangeEnd w:id="41"/>
              <w:r w:rsidR="00A238BD" w:rsidDel="00567969">
                <w:rPr>
                  <w:rStyle w:val="CommentReference"/>
                  <w:rFonts w:ascii="Arial" w:eastAsiaTheme="minorHAnsi" w:hAnsi="Arial" w:cs="Arial"/>
                </w:rPr>
                <w:commentReference w:id="41"/>
              </w:r>
            </w:del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9A6F03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3A882F43" w14:textId="180BC78B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712033966"/>
                <w:placeholder>
                  <w:docPart w:val="6311A25B0E9D4B3C843B16E2171ACCD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8912C9" w14:paraId="0AF75880" w14:textId="77777777" w:rsidTr="009A6F03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41244524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63AC9950" w:rsidR="008912C9" w:rsidRDefault="008912C9" w:rsidP="004762FE">
      <w:pPr>
        <w:pStyle w:val="H1bodytext"/>
        <w:ind w:left="0"/>
        <w:rPr>
          <w:rFonts w:ascii="Arial" w:hAnsi="Arial"/>
        </w:rPr>
      </w:pPr>
    </w:p>
    <w:p w14:paraId="6F827724" w14:textId="77777777" w:rsidR="00121C5E" w:rsidRDefault="00121C5E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5375"/>
        <w:gridCol w:w="1995"/>
        <w:gridCol w:w="1329"/>
      </w:tblGrid>
      <w:tr w:rsidR="00121C5E" w:rsidRPr="00932809" w14:paraId="1D37C694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28240" w14:textId="0B25D5D7" w:rsidR="00121C5E" w:rsidRPr="00DC2C2D" w:rsidRDefault="00121C5E" w:rsidP="00DD0AE1">
            <w:pPr>
              <w:pStyle w:val="Heading6"/>
              <w:outlineLvl w:val="5"/>
            </w:pPr>
            <w:r>
              <w:t>Table 3</w:t>
            </w:r>
          </w:p>
          <w:p w14:paraId="1F5BBB93" w14:textId="77777777" w:rsidR="00121C5E" w:rsidRPr="00DC2C2D" w:rsidRDefault="00651AC7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0323131"/>
                <w:placeholder>
                  <w:docPart w:val="8E953181342F473BA284DC689EEBCF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0F61BCCB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9DCE0" w14:textId="77777777" w:rsidR="00121C5E" w:rsidRPr="007D0AAC" w:rsidRDefault="00651AC7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50912003"/>
                <w:placeholder>
                  <w:docPart w:val="0A0AF3F4A7DD41F49F64369F1FF1F1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7E2B77A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04806167"/>
                <w:placeholder>
                  <w:docPart w:val="8EE0250FA169408C8600C91AAFA471A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A52A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21C5E" w:rsidRPr="007D0AAC" w14:paraId="0D3816DE" w14:textId="77777777" w:rsidTr="00DD0AE1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46F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0805444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D919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121C5E" w:rsidRPr="007D0AAC" w14:paraId="043774A2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0C8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121C5E" w:rsidRPr="00572F5F" w14:paraId="3B2A7F8E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2194E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1B6D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0AA2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C75A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1DD46C66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686C4D0A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6C6B275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794F50E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72DEC10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66A0C63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0E0481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3016" w:type="dxa"/>
            <w:vAlign w:val="center"/>
          </w:tcPr>
          <w:p w14:paraId="773AE26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90CD59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14:paraId="621002C1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5D24AB7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4F893B33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5EB102DF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47C7FBB4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5E10084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281B38A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([Testing_Directory]\ca-surf-test\ss\input</w:t>
            </w:r>
          </w:p>
        </w:tc>
        <w:tc>
          <w:tcPr>
            <w:tcW w:w="3016" w:type="dxa"/>
            <w:vAlign w:val="center"/>
          </w:tcPr>
          <w:p w14:paraId="37585D58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5401BF2D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:rsidRPr="007D0AAC" w14:paraId="78DFC96C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1B4685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B6AFC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([Testing_Directory]\ca-surf-test\ss\input) as follows:</w:t>
            </w:r>
          </w:p>
          <w:p w14:paraId="5266480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…</w:t>
            </w:r>
          </w:p>
        </w:tc>
        <w:tc>
          <w:tcPr>
            <w:tcW w:w="3016" w:type="dxa"/>
            <w:vAlign w:val="center"/>
          </w:tcPr>
          <w:p w14:paraId="38E5A93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D9A05D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A9C2331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C3F21C8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4210" w:type="dxa"/>
            <w:vAlign w:val="center"/>
          </w:tcPr>
          <w:p w14:paraId="5CFFBE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5A4429C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039316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82E53A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444C5BB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4067C68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3859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3016" w:type="dxa"/>
            <w:vAlign w:val="center"/>
          </w:tcPr>
          <w:p w14:paraId="54BD150C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4DD58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1C49B71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2FF11B4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4210" w:type="dxa"/>
            <w:vAlign w:val="center"/>
          </w:tcPr>
          <w:p w14:paraId="0E56E6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i” values against STOMP input file</w:t>
            </w:r>
          </w:p>
        </w:tc>
        <w:tc>
          <w:tcPr>
            <w:tcW w:w="3016" w:type="dxa"/>
            <w:vAlign w:val="center"/>
          </w:tcPr>
          <w:p w14:paraId="36D0F5B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96FACE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592770D9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301F9FF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4210" w:type="dxa"/>
            <w:vAlign w:val="center"/>
          </w:tcPr>
          <w:p w14:paraId="0DE08328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3016" w:type="dxa"/>
            <w:vAlign w:val="center"/>
          </w:tcPr>
          <w:p w14:paraId="79144F0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B27990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3D4583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5921089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4210" w:type="dxa"/>
            <w:vAlign w:val="center"/>
          </w:tcPr>
          <w:p w14:paraId="6353D8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“shape_file_grids”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3016" w:type="dxa"/>
            <w:vAlign w:val="center"/>
          </w:tcPr>
          <w:p w14:paraId="22AA8CC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3E7848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9D3CC18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449AED1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4210" w:type="dxa"/>
            <w:vAlign w:val="center"/>
          </w:tcPr>
          <w:p w14:paraId="79C46A87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contaminants and x-indices for one node in check rad[]_surface_flux.txt (see Appendix A Attachment A-4)</w:t>
            </w:r>
          </w:p>
        </w:tc>
        <w:tc>
          <w:tcPr>
            <w:tcW w:w="3016" w:type="dxa"/>
            <w:vAlign w:val="center"/>
          </w:tcPr>
          <w:p w14:paraId="7F37BEBE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89D690D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426413FD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7D49B3A5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4210" w:type="dxa"/>
            <w:vAlign w:val="center"/>
          </w:tcPr>
          <w:p w14:paraId="0F7DB59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rad[]_surface_flux.txt </w:t>
            </w:r>
          </w:p>
        </w:tc>
        <w:tc>
          <w:tcPr>
            <w:tcW w:w="3016" w:type="dxa"/>
            <w:vAlign w:val="center"/>
          </w:tcPr>
          <w:p w14:paraId="64ACCE1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46BB0A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0B22E4D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45FA249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4210" w:type="dxa"/>
            <w:vAlign w:val="center"/>
          </w:tcPr>
          <w:p w14:paraId="33E1880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nodes against log file nodes</w:t>
            </w:r>
          </w:p>
        </w:tc>
        <w:tc>
          <w:tcPr>
            <w:tcW w:w="3016" w:type="dxa"/>
            <w:vAlign w:val="center"/>
          </w:tcPr>
          <w:p w14:paraId="6E2C9FF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1022A7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90549C" w:rsidRPr="007D0AAC" w14:paraId="7094A2A6" w14:textId="77777777" w:rsidTr="00DD0AE1">
        <w:trPr>
          <w:trHeight w:val="539"/>
          <w:ins w:id="43" w:author="Neil Powers" w:date="2020-03-16T10:43:00Z"/>
        </w:trPr>
        <w:tc>
          <w:tcPr>
            <w:tcW w:w="650" w:type="dxa"/>
            <w:vAlign w:val="center"/>
          </w:tcPr>
          <w:p w14:paraId="26EFCB42" w14:textId="5598850D" w:rsidR="0090549C" w:rsidRDefault="0090549C" w:rsidP="00DD0AE1">
            <w:pPr>
              <w:pStyle w:val="H1bodytext"/>
              <w:spacing w:after="0"/>
              <w:ind w:left="0"/>
              <w:jc w:val="center"/>
              <w:rPr>
                <w:ins w:id="44" w:author="Neil Powers" w:date="2020-03-16T10:43:00Z"/>
                <w:rFonts w:ascii="Arial" w:hAnsi="Arial"/>
                <w:sz w:val="20"/>
              </w:rPr>
            </w:pPr>
            <w:ins w:id="45" w:author="Neil Powers" w:date="2020-03-16T10:43:00Z">
              <w:r>
                <w:rPr>
                  <w:rFonts w:ascii="Arial" w:hAnsi="Arial"/>
                  <w:sz w:val="20"/>
                </w:rPr>
                <w:t>3.9</w:t>
              </w:r>
            </w:ins>
          </w:p>
        </w:tc>
        <w:tc>
          <w:tcPr>
            <w:tcW w:w="4210" w:type="dxa"/>
            <w:vAlign w:val="center"/>
          </w:tcPr>
          <w:p w14:paraId="58557685" w14:textId="54A676CE" w:rsidR="0090549C" w:rsidRDefault="0090549C" w:rsidP="00DD0AE1">
            <w:pPr>
              <w:pStyle w:val="H1bodytext"/>
              <w:spacing w:after="0"/>
              <w:ind w:left="0"/>
              <w:rPr>
                <w:ins w:id="46" w:author="Neil Powers" w:date="2020-03-16T10:43:00Z"/>
                <w:rFonts w:ascii="Arial" w:hAnsi="Arial"/>
              </w:rPr>
            </w:pPr>
            <w:ins w:id="47" w:author="Neil Powers" w:date="2020-03-16T10:43:00Z">
              <w:r>
                <w:rPr>
                  <w:rFonts w:ascii="Arial" w:hAnsi="Arial"/>
                </w:rPr>
                <w:t>Check</w:t>
              </w:r>
            </w:ins>
            <w:ins w:id="48" w:author="Neil Powers" w:date="2020-03-16T10:44:00Z">
              <w:r>
                <w:rPr>
                  <w:rFonts w:ascii="Arial" w:hAnsi="Arial"/>
                </w:rPr>
                <w:t xml:space="preserve"> </w:t>
              </w:r>
              <w:r>
                <w:rPr>
                  <w:rFonts w:ascii="Arial" w:hAnsi="Arial"/>
                </w:rPr>
                <w:t xml:space="preserve">rad[]_surface_flux.txt nodes against </w:t>
              </w:r>
              <w:r>
                <w:rPr>
                  <w:rFonts w:ascii="Arial" w:hAnsi="Arial"/>
                </w:rPr>
                <w:t>[model]</w:t>
              </w:r>
            </w:ins>
            <w:ins w:id="49" w:author="Neil Powers" w:date="2020-03-16T10:43:00Z">
              <w:r w:rsidRPr="0090549C">
                <w:rPr>
                  <w:rFonts w:ascii="Arial" w:hAnsi="Arial"/>
                </w:rPr>
                <w:t>_grid_conversion.csv</w:t>
              </w:r>
            </w:ins>
          </w:p>
        </w:tc>
        <w:tc>
          <w:tcPr>
            <w:tcW w:w="3016" w:type="dxa"/>
            <w:vAlign w:val="center"/>
          </w:tcPr>
          <w:p w14:paraId="61B0BA76" w14:textId="60BCEE50" w:rsidR="0090549C" w:rsidRPr="00702160" w:rsidRDefault="0090549C" w:rsidP="00DD0AE1">
            <w:pPr>
              <w:pStyle w:val="H1bodytext"/>
              <w:spacing w:after="0"/>
              <w:ind w:left="0"/>
              <w:rPr>
                <w:ins w:id="50" w:author="Neil Powers" w:date="2020-03-16T10:43:00Z"/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3EE1B28" w14:textId="77777777" w:rsidR="0090549C" w:rsidRPr="00702160" w:rsidRDefault="0090549C" w:rsidP="00DD0AE1">
            <w:pPr>
              <w:pStyle w:val="H1bodytext"/>
              <w:spacing w:after="0"/>
              <w:ind w:left="0"/>
              <w:rPr>
                <w:ins w:id="51" w:author="Neil Powers" w:date="2020-03-16T10:43:00Z"/>
                <w:rFonts w:ascii="Arial" w:hAnsi="Arial"/>
                <w:sz w:val="20"/>
              </w:rPr>
            </w:pPr>
          </w:p>
        </w:tc>
      </w:tr>
      <w:tr w:rsidR="00651AC7" w:rsidRPr="007D0AAC" w14:paraId="61B4495F" w14:textId="77777777" w:rsidTr="00DD0AE1">
        <w:trPr>
          <w:trHeight w:val="539"/>
          <w:ins w:id="52" w:author="Neil Powers" w:date="2020-03-16T10:50:00Z"/>
        </w:trPr>
        <w:tc>
          <w:tcPr>
            <w:tcW w:w="650" w:type="dxa"/>
            <w:vAlign w:val="center"/>
          </w:tcPr>
          <w:p w14:paraId="1FBFD5F8" w14:textId="75F5977A" w:rsidR="00651AC7" w:rsidRDefault="00651AC7" w:rsidP="00DD0AE1">
            <w:pPr>
              <w:pStyle w:val="H1bodytext"/>
              <w:spacing w:after="0"/>
              <w:ind w:left="0"/>
              <w:jc w:val="center"/>
              <w:rPr>
                <w:ins w:id="53" w:author="Neil Powers" w:date="2020-03-16T10:50:00Z"/>
                <w:rFonts w:ascii="Arial" w:hAnsi="Arial"/>
                <w:sz w:val="20"/>
              </w:rPr>
            </w:pPr>
            <w:ins w:id="54" w:author="Neil Powers" w:date="2020-03-16T10:50:00Z">
              <w:r>
                <w:rPr>
                  <w:rFonts w:ascii="Arial" w:hAnsi="Arial"/>
                  <w:sz w:val="20"/>
                </w:rPr>
                <w:t>3.9.1</w:t>
              </w:r>
            </w:ins>
          </w:p>
        </w:tc>
        <w:tc>
          <w:tcPr>
            <w:tcW w:w="4210" w:type="dxa"/>
            <w:vAlign w:val="center"/>
          </w:tcPr>
          <w:p w14:paraId="1D805221" w14:textId="7D6D12F3" w:rsidR="00651AC7" w:rsidRDefault="00651AC7" w:rsidP="00DD0AE1">
            <w:pPr>
              <w:pStyle w:val="H1bodytext"/>
              <w:spacing w:after="0"/>
              <w:ind w:left="0"/>
              <w:rPr>
                <w:ins w:id="55" w:author="Neil Powers" w:date="2020-03-16T10:50:00Z"/>
                <w:rFonts w:ascii="Arial" w:hAnsi="Arial"/>
              </w:rPr>
            </w:pPr>
            <w:ins w:id="56" w:author="Neil Powers" w:date="2020-03-16T10:50:00Z">
              <w:r>
                <w:rPr>
                  <w:rFonts w:ascii="Arial" w:hAnsi="Arial"/>
                </w:rPr>
                <w:t>Rad[]_surface_flux</w:t>
              </w:r>
            </w:ins>
            <w:ins w:id="57" w:author="Neil Powers" w:date="2020-03-16T10:52:00Z">
              <w:r>
                <w:rPr>
                  <w:rFonts w:ascii="Arial" w:hAnsi="Arial"/>
                </w:rPr>
                <w:t>.txt:</w:t>
              </w:r>
            </w:ins>
            <w:ins w:id="58" w:author="Neil Powers" w:date="2020-03-16T10:50:00Z">
              <w:r>
                <w:rPr>
                  <w:rFonts w:ascii="Arial" w:hAnsi="Arial"/>
                </w:rPr>
                <w:t xml:space="preserve"> </w:t>
              </w:r>
            </w:ins>
            <w:ins w:id="59" w:author="Neil Powers" w:date="2020-03-16T10:52:00Z">
              <w:r>
                <w:rPr>
                  <w:rFonts w:ascii="Arial" w:hAnsi="Arial"/>
                </w:rPr>
                <w:t>“</w:t>
              </w:r>
            </w:ins>
            <w:ins w:id="60" w:author="Neil Powers" w:date="2020-03-16T10:50:00Z">
              <w:r w:rsidRPr="00651AC7">
                <w:rPr>
                  <w:rFonts w:ascii="Arial" w:hAnsi="Arial"/>
                </w:rPr>
                <w:t>2, srf/modflow_</w:t>
              </w:r>
              <w:r>
                <w:rPr>
                  <w:rFonts w:ascii="Arial" w:hAnsi="Arial"/>
                </w:rPr>
                <w:t>xx</w:t>
              </w:r>
              <w:r w:rsidRPr="00651AC7">
                <w:rPr>
                  <w:rFonts w:ascii="Arial" w:hAnsi="Arial"/>
                </w:rPr>
                <w:t>-</w:t>
              </w:r>
            </w:ins>
            <w:ins w:id="61" w:author="Neil Powers" w:date="2020-03-16T10:51:00Z">
              <w:r>
                <w:rPr>
                  <w:rFonts w:ascii="Arial" w:hAnsi="Arial"/>
                </w:rPr>
                <w:t>xx</w:t>
              </w:r>
            </w:ins>
            <w:ins w:id="62" w:author="Neil Powers" w:date="2020-03-16T10:50:00Z">
              <w:r w:rsidRPr="00651AC7">
                <w:rPr>
                  <w:rFonts w:ascii="Arial" w:hAnsi="Arial"/>
                </w:rPr>
                <w:t>.srf,</w:t>
              </w:r>
            </w:ins>
            <w:ins w:id="63" w:author="Neil Powers" w:date="2020-03-16T10:52:00Z">
              <w:r>
                <w:rPr>
                  <w:rFonts w:ascii="Arial" w:hAnsi="Arial"/>
                </w:rPr>
                <w:t>”</w:t>
              </w:r>
            </w:ins>
          </w:p>
        </w:tc>
        <w:tc>
          <w:tcPr>
            <w:tcW w:w="3016" w:type="dxa"/>
            <w:vAlign w:val="center"/>
          </w:tcPr>
          <w:p w14:paraId="5EDB76F5" w14:textId="3007770E" w:rsidR="00651AC7" w:rsidRPr="00702160" w:rsidRDefault="00651AC7" w:rsidP="00DD0AE1">
            <w:pPr>
              <w:pStyle w:val="H1bodytext"/>
              <w:spacing w:after="0"/>
              <w:ind w:left="0"/>
              <w:rPr>
                <w:ins w:id="64" w:author="Neil Powers" w:date="2020-03-16T10:50:00Z"/>
                <w:rFonts w:ascii="Arial" w:hAnsi="Arial"/>
                <w:sz w:val="20"/>
              </w:rPr>
            </w:pPr>
            <w:ins w:id="65" w:author="Neil Powers" w:date="2020-03-16T10:51:00Z">
              <w:r>
                <w:rPr>
                  <w:rFonts w:ascii="Arial" w:hAnsi="Arial"/>
                  <w:sz w:val="20"/>
                </w:rPr>
                <w:t>xx-xx. should match up with p2r I-J in the csv file</w:t>
              </w:r>
            </w:ins>
          </w:p>
        </w:tc>
        <w:tc>
          <w:tcPr>
            <w:tcW w:w="1484" w:type="dxa"/>
            <w:vAlign w:val="center"/>
          </w:tcPr>
          <w:p w14:paraId="246F6CF9" w14:textId="77777777" w:rsidR="00651AC7" w:rsidRPr="00702160" w:rsidRDefault="00651AC7" w:rsidP="00DD0AE1">
            <w:pPr>
              <w:pStyle w:val="H1bodytext"/>
              <w:spacing w:after="0"/>
              <w:ind w:left="0"/>
              <w:rPr>
                <w:ins w:id="66" w:author="Neil Powers" w:date="2020-03-16T10:50:00Z"/>
                <w:rFonts w:ascii="Arial" w:hAnsi="Arial"/>
                <w:sz w:val="20"/>
              </w:rPr>
            </w:pPr>
          </w:p>
        </w:tc>
      </w:tr>
      <w:tr w:rsidR="00651AC7" w:rsidRPr="007D0AAC" w14:paraId="7B99031B" w14:textId="77777777" w:rsidTr="00DD0AE1">
        <w:trPr>
          <w:trHeight w:val="539"/>
          <w:ins w:id="67" w:author="Neil Powers" w:date="2020-03-16T10:51:00Z"/>
        </w:trPr>
        <w:tc>
          <w:tcPr>
            <w:tcW w:w="650" w:type="dxa"/>
            <w:vAlign w:val="center"/>
          </w:tcPr>
          <w:p w14:paraId="3D482882" w14:textId="11B43783" w:rsidR="00651AC7" w:rsidRDefault="00651AC7" w:rsidP="00DD0AE1">
            <w:pPr>
              <w:pStyle w:val="H1bodytext"/>
              <w:spacing w:after="0"/>
              <w:ind w:left="0"/>
              <w:jc w:val="center"/>
              <w:rPr>
                <w:ins w:id="68" w:author="Neil Powers" w:date="2020-03-16T10:51:00Z"/>
                <w:rFonts w:ascii="Arial" w:hAnsi="Arial"/>
                <w:sz w:val="20"/>
              </w:rPr>
            </w:pPr>
            <w:ins w:id="69" w:author="Neil Powers" w:date="2020-03-16T10:51:00Z">
              <w:r>
                <w:rPr>
                  <w:rFonts w:ascii="Arial" w:hAnsi="Arial"/>
                  <w:sz w:val="20"/>
                </w:rPr>
                <w:t>3.9.2</w:t>
              </w:r>
            </w:ins>
          </w:p>
        </w:tc>
        <w:tc>
          <w:tcPr>
            <w:tcW w:w="4210" w:type="dxa"/>
            <w:vAlign w:val="center"/>
          </w:tcPr>
          <w:p w14:paraId="1446DC65" w14:textId="01761C6B" w:rsidR="00651AC7" w:rsidRDefault="00651AC7" w:rsidP="00DD0AE1">
            <w:pPr>
              <w:pStyle w:val="H1bodytext"/>
              <w:spacing w:after="0"/>
              <w:ind w:left="0"/>
              <w:rPr>
                <w:ins w:id="70" w:author="Neil Powers" w:date="2020-03-16T10:51:00Z"/>
                <w:rFonts w:ascii="Arial" w:hAnsi="Arial"/>
              </w:rPr>
            </w:pPr>
            <w:ins w:id="71" w:author="Neil Powers" w:date="2020-03-16T10:52:00Z">
              <w:r>
                <w:rPr>
                  <w:rFonts w:ascii="Arial" w:hAnsi="Arial"/>
                </w:rPr>
                <w:t>Rad[]_surface_flux</w:t>
              </w:r>
              <w:r>
                <w:rPr>
                  <w:rFonts w:ascii="Arial" w:hAnsi="Arial"/>
                </w:rPr>
                <w:t>.txt:</w:t>
              </w:r>
              <w:r>
                <w:rPr>
                  <w:rFonts w:ascii="Arial" w:hAnsi="Arial"/>
                </w:rPr>
                <w:br/>
                <w:t>“</w:t>
              </w:r>
              <w:r w:rsidRPr="00651AC7">
                <w:rPr>
                  <w:rFonts w:ascii="Arial" w:hAnsi="Arial"/>
                </w:rPr>
                <w:t xml:space="preserve">Solute Flux, , 1/yr, , Bottom, </w:t>
              </w:r>
            </w:ins>
            <w:ins w:id="72" w:author="Neil Powers" w:date="2020-03-16T10:55:00Z">
              <w:r>
                <w:rPr>
                  <w:rFonts w:ascii="Arial" w:hAnsi="Arial"/>
                </w:rPr>
                <w:t>X</w:t>
              </w:r>
            </w:ins>
            <w:ins w:id="73" w:author="Neil Powers" w:date="2020-03-16T10:52:00Z">
              <w:r w:rsidRPr="00651AC7">
                <w:rPr>
                  <w:rFonts w:ascii="Arial" w:hAnsi="Arial"/>
                </w:rPr>
                <w:t xml:space="preserve">, </w:t>
              </w:r>
            </w:ins>
            <w:ins w:id="74" w:author="Neil Powers" w:date="2020-03-16T10:55:00Z">
              <w:r>
                <w:rPr>
                  <w:rFonts w:ascii="Arial" w:hAnsi="Arial"/>
                </w:rPr>
                <w:t>X</w:t>
              </w:r>
            </w:ins>
            <w:ins w:id="75" w:author="Neil Powers" w:date="2020-03-16T10:53:00Z">
              <w:r>
                <w:rPr>
                  <w:rFonts w:ascii="Arial" w:hAnsi="Arial"/>
                </w:rPr>
                <w:t>e</w:t>
              </w:r>
            </w:ins>
            <w:ins w:id="76" w:author="Neil Powers" w:date="2020-03-16T10:52:00Z">
              <w:r w:rsidRPr="00651AC7">
                <w:rPr>
                  <w:rFonts w:ascii="Arial" w:hAnsi="Arial"/>
                </w:rPr>
                <w:t xml:space="preserve">, </w:t>
              </w:r>
            </w:ins>
            <w:ins w:id="77" w:author="Neil Powers" w:date="2020-03-16T10:55:00Z">
              <w:r>
                <w:rPr>
                  <w:rFonts w:ascii="Arial" w:hAnsi="Arial"/>
                </w:rPr>
                <w:t>Y</w:t>
              </w:r>
            </w:ins>
            <w:ins w:id="78" w:author="Neil Powers" w:date="2020-03-16T10:52:00Z">
              <w:r w:rsidRPr="00651AC7">
                <w:rPr>
                  <w:rFonts w:ascii="Arial" w:hAnsi="Arial"/>
                </w:rPr>
                <w:t xml:space="preserve">, </w:t>
              </w:r>
            </w:ins>
            <w:ins w:id="79" w:author="Neil Powers" w:date="2020-03-16T10:55:00Z">
              <w:r>
                <w:rPr>
                  <w:rFonts w:ascii="Arial" w:hAnsi="Arial"/>
                </w:rPr>
                <w:t>Y</w:t>
              </w:r>
            </w:ins>
            <w:bookmarkStart w:id="80" w:name="_GoBack"/>
            <w:bookmarkEnd w:id="80"/>
            <w:ins w:id="81" w:author="Neil Powers" w:date="2020-03-16T10:53:00Z">
              <w:r>
                <w:rPr>
                  <w:rFonts w:ascii="Arial" w:hAnsi="Arial"/>
                </w:rPr>
                <w:t>e</w:t>
              </w:r>
            </w:ins>
            <w:ins w:id="82" w:author="Neil Powers" w:date="2020-03-16T10:52:00Z">
              <w:r w:rsidRPr="00651AC7">
                <w:rPr>
                  <w:rFonts w:ascii="Arial" w:hAnsi="Arial"/>
                </w:rPr>
                <w:t>, 1, 1,</w:t>
              </w:r>
              <w:r>
                <w:rPr>
                  <w:rFonts w:ascii="Arial" w:hAnsi="Arial"/>
                </w:rPr>
                <w:t>”</w:t>
              </w:r>
            </w:ins>
          </w:p>
        </w:tc>
        <w:tc>
          <w:tcPr>
            <w:tcW w:w="3016" w:type="dxa"/>
            <w:vAlign w:val="center"/>
          </w:tcPr>
          <w:p w14:paraId="689FB306" w14:textId="77777777" w:rsidR="00651AC7" w:rsidRDefault="00651AC7" w:rsidP="00DD0AE1">
            <w:pPr>
              <w:pStyle w:val="H1bodytext"/>
              <w:spacing w:after="0"/>
              <w:ind w:left="0"/>
              <w:rPr>
                <w:ins w:id="83" w:author="Neil Powers" w:date="2020-03-16T10:54:00Z"/>
                <w:rFonts w:ascii="Arial" w:hAnsi="Arial"/>
                <w:sz w:val="20"/>
              </w:rPr>
            </w:pPr>
            <w:ins w:id="84" w:author="Neil Powers" w:date="2020-03-16T10:53:00Z">
              <w:r>
                <w:rPr>
                  <w:rFonts w:ascii="Arial" w:hAnsi="Arial"/>
                  <w:sz w:val="20"/>
                </w:rPr>
                <w:t>Correspond to fields in csv:</w:t>
              </w:r>
              <w:r>
                <w:rPr>
                  <w:rFonts w:ascii="Arial" w:hAnsi="Arial"/>
                  <w:sz w:val="20"/>
                </w:rPr>
                <w:br/>
              </w:r>
              <w:r>
                <w:rPr>
                  <w:rFonts w:ascii="Arial" w:hAnsi="Arial"/>
                  <w:sz w:val="20"/>
                </w:rPr>
                <w:br/>
              </w:r>
            </w:ins>
            <w:ins w:id="85" w:author="Neil Powers" w:date="2020-03-16T10:54:00Z">
              <w:r>
                <w:rPr>
                  <w:rFonts w:ascii="Arial" w:hAnsi="Arial"/>
                  <w:sz w:val="20"/>
                </w:rPr>
                <w:t>x = i_start</w:t>
              </w:r>
            </w:ins>
          </w:p>
          <w:p w14:paraId="732150D8" w14:textId="77777777" w:rsidR="00651AC7" w:rsidRDefault="00651AC7" w:rsidP="00DD0AE1">
            <w:pPr>
              <w:pStyle w:val="H1bodytext"/>
              <w:spacing w:after="0"/>
              <w:ind w:left="0"/>
              <w:rPr>
                <w:ins w:id="86" w:author="Neil Powers" w:date="2020-03-16T10:54:00Z"/>
                <w:rFonts w:ascii="Arial" w:hAnsi="Arial"/>
                <w:sz w:val="20"/>
              </w:rPr>
            </w:pPr>
            <w:ins w:id="87" w:author="Neil Powers" w:date="2020-03-16T10:54:00Z">
              <w:r>
                <w:rPr>
                  <w:rFonts w:ascii="Arial" w:hAnsi="Arial"/>
                  <w:sz w:val="20"/>
                </w:rPr>
                <w:t>Xe = i_end</w:t>
              </w:r>
            </w:ins>
          </w:p>
          <w:p w14:paraId="2B1D9D87" w14:textId="77777777" w:rsidR="00651AC7" w:rsidRDefault="00651AC7" w:rsidP="00DD0AE1">
            <w:pPr>
              <w:pStyle w:val="H1bodytext"/>
              <w:spacing w:after="0"/>
              <w:ind w:left="0"/>
              <w:rPr>
                <w:ins w:id="88" w:author="Neil Powers" w:date="2020-03-16T10:54:00Z"/>
                <w:rFonts w:ascii="Arial" w:hAnsi="Arial"/>
                <w:sz w:val="20"/>
              </w:rPr>
            </w:pPr>
            <w:ins w:id="89" w:author="Neil Powers" w:date="2020-03-16T10:54:00Z">
              <w:r>
                <w:rPr>
                  <w:rFonts w:ascii="Arial" w:hAnsi="Arial"/>
                  <w:sz w:val="20"/>
                </w:rPr>
                <w:t>Y = j_start</w:t>
              </w:r>
            </w:ins>
          </w:p>
          <w:p w14:paraId="7D81C802" w14:textId="42C236DD" w:rsidR="00651AC7" w:rsidRDefault="00651AC7" w:rsidP="00DD0AE1">
            <w:pPr>
              <w:pStyle w:val="H1bodytext"/>
              <w:spacing w:after="0"/>
              <w:ind w:left="0"/>
              <w:rPr>
                <w:ins w:id="90" w:author="Neil Powers" w:date="2020-03-16T10:51:00Z"/>
                <w:rFonts w:ascii="Arial" w:hAnsi="Arial"/>
                <w:sz w:val="20"/>
              </w:rPr>
            </w:pPr>
            <w:ins w:id="91" w:author="Neil Powers" w:date="2020-03-16T10:54:00Z">
              <w:r>
                <w:rPr>
                  <w:rFonts w:ascii="Arial" w:hAnsi="Arial"/>
                  <w:sz w:val="20"/>
                </w:rPr>
                <w:t xml:space="preserve">Ye = </w:t>
              </w:r>
            </w:ins>
            <w:ins w:id="92" w:author="Neil Powers" w:date="2020-03-16T10:55:00Z">
              <w:r>
                <w:rPr>
                  <w:rFonts w:ascii="Arial" w:hAnsi="Arial"/>
                  <w:sz w:val="20"/>
                </w:rPr>
                <w:t>j_end</w:t>
              </w:r>
            </w:ins>
          </w:p>
        </w:tc>
        <w:tc>
          <w:tcPr>
            <w:tcW w:w="1484" w:type="dxa"/>
            <w:vAlign w:val="center"/>
          </w:tcPr>
          <w:p w14:paraId="76E2F334" w14:textId="77777777" w:rsidR="00651AC7" w:rsidRPr="00702160" w:rsidRDefault="00651AC7" w:rsidP="00DD0AE1">
            <w:pPr>
              <w:pStyle w:val="H1bodytext"/>
              <w:spacing w:after="0"/>
              <w:ind w:left="0"/>
              <w:rPr>
                <w:ins w:id="93" w:author="Neil Powers" w:date="2020-03-16T10:51:00Z"/>
                <w:rFonts w:ascii="Arial" w:hAnsi="Arial"/>
                <w:sz w:val="20"/>
              </w:rPr>
            </w:pPr>
          </w:p>
        </w:tc>
      </w:tr>
    </w:tbl>
    <w:p w14:paraId="741B960F" w14:textId="77777777" w:rsidR="00123CE9" w:rsidRPr="00F279D9" w:rsidRDefault="00123C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0D1FEA8" w14:textId="554CB1A0" w:rsidR="00E62A15" w:rsidDel="00C737E8" w:rsidRDefault="00E62A15" w:rsidP="00E62A15">
      <w:pPr>
        <w:pStyle w:val="H1bodytext"/>
        <w:spacing w:after="120"/>
        <w:rPr>
          <w:del w:id="94" w:author="Neil Powers" w:date="2020-03-05T13:06:00Z"/>
          <w:rFonts w:ascii="Arial" w:hAnsi="Arial" w:cs="Arial"/>
          <w:highlight w:val="yellow"/>
        </w:rPr>
      </w:pPr>
      <w:commentRangeStart w:id="95"/>
      <w:del w:id="96" w:author="Neil Powers" w:date="2020-03-05T13:06:00Z">
        <w:r w:rsidRPr="00F279D9" w:rsidDel="00C737E8">
          <w:rPr>
            <w:rFonts w:ascii="Arial" w:hAnsi="Arial" w:cs="Arial"/>
            <w:highlight w:val="yellow"/>
          </w:rPr>
          <w:delText>The test report will state whether the tool is qualified for use, summarize test case results, and report all resolved incidents and resolution of unresolved incidents.</w:delText>
        </w:r>
        <w:commentRangeEnd w:id="95"/>
        <w:r w:rsidR="00A238BD" w:rsidDel="00C737E8">
          <w:rPr>
            <w:rStyle w:val="CommentReference"/>
            <w:rFonts w:ascii="Arial" w:eastAsiaTheme="minorHAnsi" w:hAnsi="Arial" w:cs="Arial"/>
          </w:rPr>
          <w:commentReference w:id="95"/>
        </w:r>
      </w:del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275C77A8" w14:textId="53C9A774" w:rsidR="001B7065" w:rsidDel="00C737E8" w:rsidRDefault="001B7065">
      <w:pPr>
        <w:pStyle w:val="H1bodytext"/>
        <w:numPr>
          <w:ilvl w:val="0"/>
          <w:numId w:val="6"/>
        </w:numPr>
        <w:spacing w:after="120"/>
        <w:rPr>
          <w:del w:id="97" w:author="Neil Powers" w:date="2020-03-05T13:06:00Z"/>
          <w:rFonts w:ascii="Arial" w:hAnsi="Arial" w:cs="Arial"/>
        </w:rPr>
      </w:pPr>
      <w:r>
        <w:rPr>
          <w:rFonts w:ascii="Arial" w:hAnsi="Arial" w:cs="Arial"/>
        </w:rPr>
        <w:lastRenderedPageBreak/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commentRangeStart w:id="98"/>
      <w:del w:id="99" w:author="Neil Powers" w:date="2020-03-05T13:06:00Z">
        <w:r w:rsidDel="00C737E8">
          <w:rPr>
            <w:rFonts w:ascii="Arial" w:hAnsi="Arial" w:cs="Arial"/>
          </w:rPr>
          <w:delText>It is …</w:delText>
        </w:r>
        <w:commentRangeEnd w:id="98"/>
        <w:r w:rsidR="00A238BD" w:rsidDel="00C737E8">
          <w:rPr>
            <w:rStyle w:val="CommentReference"/>
            <w:rFonts w:ascii="Arial" w:eastAsiaTheme="minorHAnsi" w:hAnsi="Arial" w:cs="Arial"/>
          </w:rPr>
          <w:commentReference w:id="98"/>
        </w:r>
      </w:del>
    </w:p>
    <w:p w14:paraId="21672DB8" w14:textId="0B44CDD8" w:rsidR="001B7065" w:rsidRDefault="001B7065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commentRangeStart w:id="100"/>
      <w:del w:id="101" w:author="Neil Powers" w:date="2020-03-05T13:06:00Z">
        <w:r w:rsidDel="00C737E8">
          <w:rPr>
            <w:rFonts w:ascii="Arial" w:hAnsi="Arial" w:cs="Arial"/>
          </w:rPr>
          <w:delText>Acceptance Test 2 is in Table A-</w:delText>
        </w:r>
        <w:r w:rsidR="0073587B" w:rsidDel="00C737E8">
          <w:rPr>
            <w:rFonts w:ascii="Arial" w:hAnsi="Arial" w:cs="Arial"/>
          </w:rPr>
          <w:delText>2</w:delText>
        </w:r>
        <w:r w:rsidDel="00C737E8">
          <w:rPr>
            <w:rFonts w:ascii="Arial" w:hAnsi="Arial" w:cs="Arial"/>
          </w:rPr>
          <w:delText>. It is …</w:delText>
        </w:r>
        <w:commentRangeEnd w:id="100"/>
        <w:r w:rsidR="00A238BD" w:rsidDel="00C737E8">
          <w:rPr>
            <w:rStyle w:val="CommentReference"/>
            <w:rFonts w:ascii="Arial" w:eastAsiaTheme="minorHAnsi" w:hAnsi="Arial" w:cs="Arial"/>
          </w:rPr>
          <w:commentReference w:id="100"/>
        </w:r>
      </w:del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445C6184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Build Surface Flux tool will be invoked using the Tool Runner tool using a shell script as defined in Section 4. The following defines the arguments specific to the Build Surface Flux tool.</w:t>
      </w:r>
    </w:p>
    <w:p w14:paraId="2715E503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Command line Arguments:</w:t>
      </w:r>
    </w:p>
    <w:p w14:paraId="0DFF78B0" w14:textId="77777777" w:rsidR="00594673" w:rsidRPr="00385C65" w:rsidRDefault="00594673" w:rsidP="00594673">
      <w:pPr>
        <w:pStyle w:val="H1bodytext"/>
        <w:spacing w:after="120"/>
        <w:ind w:firstLine="720"/>
        <w:rPr>
          <w:rFonts w:ascii="Arial" w:hAnsi="Arial"/>
          <w:highlight w:val="yellow"/>
        </w:rPr>
      </w:pPr>
      <w:r w:rsidRPr="0094031D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Name of Sim Model</w:t>
      </w:r>
      <w:r>
        <w:rPr>
          <w:rFonts w:ascii="Arial" w:hAnsi="Arial"/>
        </w:rPr>
        <w:t>, defaults to “Unknown”</w:t>
      </w:r>
    </w:p>
    <w:p w14:paraId="1CC5AE30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</w:t>
      </w:r>
      <w:r>
        <w:rPr>
          <w:rFonts w:ascii="Arial" w:hAnsi="Arial"/>
        </w:rPr>
        <w:t>i: location and name of the input file with the</w:t>
      </w:r>
      <w:r w:rsidRPr="0094031D">
        <w:rPr>
          <w:rFonts w:ascii="Arial" w:hAnsi="Arial"/>
        </w:rPr>
        <w:t xml:space="preserve"> ~grid card </w:t>
      </w:r>
      <w:r>
        <w:rPr>
          <w:rFonts w:ascii="Arial" w:hAnsi="Arial"/>
        </w:rPr>
        <w:t>to be used.  D</w:t>
      </w:r>
      <w:r w:rsidRPr="0094031D">
        <w:rPr>
          <w:rFonts w:ascii="Arial" w:hAnsi="Arial"/>
        </w:rPr>
        <w:t>efault</w:t>
      </w:r>
      <w:r>
        <w:rPr>
          <w:rFonts w:ascii="Arial" w:hAnsi="Arial"/>
        </w:rPr>
        <w:t>s</w:t>
      </w:r>
      <w:r w:rsidRPr="0094031D">
        <w:rPr>
          <w:rFonts w:ascii="Arial" w:hAnsi="Arial"/>
        </w:rPr>
        <w:t xml:space="preserve"> to the sim template</w:t>
      </w:r>
    </w:p>
    <w:p w14:paraId="66B82E64" w14:textId="77777777" w:rsidR="00594673" w:rsidRPr="0094031D" w:rsidRDefault="00594673" w:rsidP="00594673">
      <w:pPr>
        <w:pStyle w:val="H1bodytext"/>
        <w:spacing w:after="120"/>
        <w:ind w:firstLine="720"/>
        <w:rPr>
          <w:rFonts w:ascii="Arial" w:hAnsi="Arial"/>
        </w:rPr>
      </w:pPr>
      <w:r w:rsidRPr="0094031D">
        <w:rPr>
          <w:rFonts w:ascii="Arial" w:hAnsi="Arial"/>
        </w:rPr>
        <w:t>-shp</w:t>
      </w:r>
      <w:r>
        <w:rPr>
          <w:rFonts w:ascii="Arial" w:hAnsi="Arial"/>
        </w:rPr>
        <w:t>: shapefile</w:t>
      </w:r>
      <w:r w:rsidRPr="0094031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ground water grid </w:t>
      </w:r>
      <w:r w:rsidRPr="0094031D">
        <w:rPr>
          <w:rFonts w:ascii="Arial" w:hAnsi="Arial"/>
        </w:rPr>
        <w:t>to be used</w:t>
      </w:r>
    </w:p>
    <w:p w14:paraId="42D8B30E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</w:t>
      </w:r>
      <w:r>
        <w:rPr>
          <w:rFonts w:ascii="Arial" w:hAnsi="Arial"/>
        </w:rPr>
        <w:t>: Constituents</w:t>
      </w:r>
      <w:r w:rsidRPr="0094031D">
        <w:rPr>
          <w:rFonts w:ascii="Arial" w:hAnsi="Arial"/>
        </w:rPr>
        <w:t xml:space="preserve"> used in this model</w:t>
      </w:r>
    </w:p>
    <w:p w14:paraId="0E59FC2D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-o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Directory and name of output file default: output/{model}/{date}/_solute_flux_card.txt</w:t>
      </w:r>
    </w:p>
    <w:p w14:paraId="2D2C06E4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location to create csv file to check shapefile grid to stomp grid conversion. default: csv/{model}/{date}/{model}_grid_conversion.csv</w:t>
      </w:r>
    </w:p>
    <w:p w14:paraId="0D1129AE" w14:textId="77777777" w:rsidR="00594673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-b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turn on boundaries for solute flux and Aqueous Volumetric</w:t>
      </w:r>
      <w:r>
        <w:rPr>
          <w:rFonts w:ascii="Arial" w:hAnsi="Arial"/>
        </w:rPr>
        <w:t>:</w:t>
      </w:r>
      <w:r w:rsidRPr="0094031D">
        <w:rPr>
          <w:rFonts w:ascii="Arial" w:hAnsi="Arial"/>
        </w:rPr>
        <w:t xml:space="preserve"> </w:t>
      </w:r>
    </w:p>
    <w:p w14:paraId="6678AB4F" w14:textId="77777777" w:rsidR="00594673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</w:t>
      </w:r>
      <w:r>
        <w:rPr>
          <w:rFonts w:ascii="Arial" w:hAnsi="Arial"/>
        </w:rPr>
        <w:t>l</w:t>
      </w:r>
      <w:r w:rsidRPr="0094031D">
        <w:rPr>
          <w:rFonts w:ascii="Arial" w:hAnsi="Arial"/>
        </w:rPr>
        <w:t xml:space="preserve">e: BNS will turn on bottom, North, and South. </w:t>
      </w:r>
    </w:p>
    <w:p w14:paraId="3E50F142" w14:textId="77777777" w:rsidR="00594673" w:rsidRPr="0094031D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example 2(default): B will turn on bottom only</w:t>
      </w:r>
    </w:p>
    <w:p w14:paraId="5801E214" w14:textId="77777777" w:rsidR="00B554BF" w:rsidRPr="00B554BF" w:rsidRDefault="00B554BF" w:rsidP="00B554BF">
      <w:pPr>
        <w:pStyle w:val="H1bodytext"/>
        <w:spacing w:after="120"/>
        <w:ind w:left="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7EF8279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b/>
              <w:bCs/>
              <w:sz w:val="20"/>
            </w:rPr>
            <w:t>Build Surface Flux Tool</w:t>
          </w:r>
        </w:sdtContent>
      </w:sdt>
      <w:r w:rsidR="00D60993">
        <w:t>.</w:t>
      </w:r>
    </w:p>
    <w:p w14:paraId="3A03D83A" w14:textId="509250AE" w:rsidR="004556EC" w:rsidDel="000A620D" w:rsidRDefault="00FC4746" w:rsidP="000A620D">
      <w:pPr>
        <w:pStyle w:val="ListParagraph"/>
        <w:numPr>
          <w:ilvl w:val="0"/>
          <w:numId w:val="15"/>
        </w:numPr>
        <w:rPr>
          <w:del w:id="102" w:author="Neil Powers" w:date="2020-03-10T13:11:00Z"/>
        </w:r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  <w:ins w:id="103" w:author="Neil Powers" w:date="2020-03-10T13:11:00Z">
        <w:r w:rsidR="000A620D" w:rsidDel="000A620D">
          <w:t xml:space="preserve"> </w:t>
        </w:r>
      </w:ins>
    </w:p>
    <w:p w14:paraId="182DFCAE" w14:textId="77777777" w:rsidR="000A620D" w:rsidRDefault="000A620D" w:rsidP="004556EC">
      <w:pPr>
        <w:pStyle w:val="ListParagraph"/>
        <w:numPr>
          <w:ilvl w:val="0"/>
          <w:numId w:val="15"/>
        </w:numPr>
        <w:rPr>
          <w:ins w:id="104" w:author="Neil Powers" w:date="2020-03-10T13:11:00Z"/>
        </w:rPr>
      </w:pPr>
    </w:p>
    <w:p w14:paraId="50C8D869" w14:textId="679B7781" w:rsidR="00594673" w:rsidRDefault="00594673" w:rsidP="000A620D">
      <w:pPr>
        <w:pStyle w:val="ListParagraph"/>
        <w:numPr>
          <w:ilvl w:val="1"/>
          <w:numId w:val="15"/>
        </w:numPr>
        <w:rPr>
          <w:ins w:id="105" w:author="Neil Powers" w:date="2020-03-10T13:11:00Z"/>
        </w:rPr>
      </w:pPr>
      <w:del w:id="106" w:author="Neil Powers" w:date="2020-03-10T13:11:00Z">
        <w:r w:rsidDel="000A620D">
          <w:delText>1.1 –</w:delText>
        </w:r>
      </w:del>
      <w:r>
        <w:t xml:space="preserve"> Adding to the Tool Runner Approved Tool list and removed comments from output that were no longer needed.</w:t>
      </w:r>
    </w:p>
    <w:p w14:paraId="52448DBE" w14:textId="69E96C46" w:rsidR="000A620D" w:rsidRPr="004556EC" w:rsidRDefault="000A620D">
      <w:pPr>
        <w:pStyle w:val="ListParagraph"/>
        <w:numPr>
          <w:ilvl w:val="0"/>
          <w:numId w:val="15"/>
        </w:numPr>
      </w:pPr>
      <w:ins w:id="107" w:author="Neil Powers" w:date="2020-03-10T13:11:00Z">
        <w:r>
          <w:t xml:space="preserve">1.1 – Corrected issue where </w:t>
        </w:r>
      </w:ins>
      <w:ins w:id="108" w:author="Neil Powers" w:date="2020-03-10T13:12:00Z">
        <w:r>
          <w:t xml:space="preserve">could not read </w:t>
        </w:r>
      </w:ins>
      <w:ins w:id="109" w:author="Neil Powers" w:date="2020-03-10T13:11:00Z">
        <w:r>
          <w:t>northing and east</w:t>
        </w:r>
      </w:ins>
      <w:ins w:id="110" w:author="Neil Powers" w:date="2020-03-10T13:12:00Z">
        <w:r>
          <w:t>ing values.  Used to only allow whole numbers for easting/</w:t>
        </w:r>
      </w:ins>
      <w:ins w:id="111" w:author="Neil Powers" w:date="2020-03-10T13:13:00Z">
        <w:r>
          <w:t>northing</w:t>
        </w:r>
      </w:ins>
      <w:ins w:id="112" w:author="Neil Powers" w:date="2020-03-10T13:12:00Z">
        <w:r>
          <w:t>, now can be floats.</w:t>
        </w:r>
      </w:ins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76FF24B0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113" w:name="_Ref33082828"/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 w:rsidR="00E70C1D">
        <w:rPr>
          <w:noProof/>
        </w:rPr>
        <w:t>A</w:t>
      </w:r>
      <w:r>
        <w:fldChar w:fldCharType="end"/>
      </w:r>
      <w:bookmarkEnd w:id="11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6A00817B" w14:textId="29601B64" w:rsidR="00666777" w:rsidRDefault="00192EF0">
      <w:r>
        <w:rPr>
          <w:b/>
          <w:bCs/>
        </w:rPr>
        <w:lastRenderedPageBreak/>
        <w:t>Testing Process Description</w:t>
      </w:r>
    </w:p>
    <w:p w14:paraId="76D0BDE1" w14:textId="31B3D54B" w:rsidR="00192EF0" w:rsidRDefault="00F84B1A">
      <w:r>
        <w:t xml:space="preserve">The tool was executed using a shell file on linux, with the Tool Runner.  </w:t>
      </w:r>
    </w:p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7754B881" w:rsidR="00192EF0" w:rsidRDefault="00682E83">
      <w:pPr>
        <w:rPr>
          <w:ins w:id="114" w:author="Neil Powers" w:date="2020-03-11T08:16:00Z"/>
        </w:rPr>
      </w:pPr>
      <w:ins w:id="115" w:author="Neil Powers" w:date="2020-03-11T08:16:00Z">
        <w:r>
          <w:rPr>
            <w:noProof/>
          </w:rPr>
          <w:drawing>
            <wp:inline distT="0" distB="0" distL="0" distR="0" wp14:anchorId="08372726" wp14:editId="36885C98">
              <wp:extent cx="6400800" cy="1786255"/>
              <wp:effectExtent l="0" t="0" r="0" b="444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786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16" w:author="Neil Powers" w:date="2020-03-11T08:15:00Z">
        <w:r w:rsidR="00F84B1A" w:rsidDel="00682E83">
          <w:rPr>
            <w:noProof/>
          </w:rPr>
          <w:drawing>
            <wp:inline distT="0" distB="0" distL="0" distR="0" wp14:anchorId="61F8F700" wp14:editId="3B8AB649">
              <wp:extent cx="6400800" cy="2013585"/>
              <wp:effectExtent l="0" t="0" r="0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013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5D7FBBC" w14:textId="77777777" w:rsidR="00682E83" w:rsidRDefault="00682E8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5375"/>
        <w:gridCol w:w="1994"/>
        <w:gridCol w:w="1341"/>
      </w:tblGrid>
      <w:tr w:rsidR="00121C5E" w:rsidRPr="00932809" w14:paraId="101BA643" w14:textId="77777777" w:rsidTr="00DD0AE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9DACC" w14:textId="5B12A371" w:rsidR="00121C5E" w:rsidRDefault="00121C5E" w:rsidP="00DD0AE1">
            <w:pPr>
              <w:pStyle w:val="Table"/>
            </w:pPr>
            <w:r>
              <w:t>Table A-1</w:t>
            </w:r>
          </w:p>
          <w:p w14:paraId="405B781C" w14:textId="77777777" w:rsidR="00121C5E" w:rsidRPr="00DA11B3" w:rsidRDefault="00651AC7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289361220"/>
                <w:placeholder>
                  <w:docPart w:val="1FAB99375FB144CBB4EA7FD4F4DE439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769BA737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C614E3" w14:textId="77777777" w:rsidR="00121C5E" w:rsidRPr="007D0AAC" w:rsidRDefault="00651AC7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643508927"/>
                <w:placeholder>
                  <w:docPart w:val="405FDDD7840546448D5D5865608935D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D1BF2F3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118632786"/>
                <w:placeholder>
                  <w:docPart w:val="14726A5210104E31AC64C79A8C19EDC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442DBD" w14:textId="6A574850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ins w:id="117" w:author="Neil Powers" w:date="2020-03-11T08:14:00Z">
              <w:r w:rsidR="00682E83">
                <w:rPr>
                  <w:rFonts w:ascii="Arial" w:hAnsi="Arial"/>
                  <w:b/>
                  <w:sz w:val="20"/>
                </w:rPr>
                <w:t>3/11/2020</w:t>
              </w:r>
            </w:ins>
            <w:del w:id="118" w:author="Neil Powers" w:date="2020-03-11T08:14:00Z">
              <w:r w:rsidDel="00682E83">
                <w:rPr>
                  <w:rFonts w:ascii="Arial" w:hAnsi="Arial"/>
                  <w:b/>
                  <w:sz w:val="20"/>
                </w:rPr>
                <w:delText>3/4/2020</w:delText>
              </w:r>
            </w:del>
          </w:p>
        </w:tc>
      </w:tr>
      <w:tr w:rsidR="00121C5E" w:rsidRPr="007D0AAC" w14:paraId="10501A58" w14:textId="77777777" w:rsidTr="00DD0AE1">
        <w:trPr>
          <w:cantSplit/>
          <w:trHeight w:val="530"/>
          <w:tblHeader/>
        </w:trPr>
        <w:tc>
          <w:tcPr>
            <w:tcW w:w="60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6AD70D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9C8E11E" w14:textId="712A52CD" w:rsidR="00121C5E" w:rsidRPr="00A106A3" w:rsidRDefault="00721850" w:rsidP="00DD0AE1">
            <w:ins w:id="119" w:author="Neil Powers" w:date="2020-03-05T13:46:00Z">
              <w:r w:rsidRPr="00A106A3">
                <w:rPr>
                  <w:b/>
                  <w:sz w:val="20"/>
                </w:rPr>
                <w:t>Z:\CA-CIE-Tools-TestEnv\v4-2_ca-surf_test\ca-surf-QA-test</w:t>
              </w:r>
              <w:r>
                <w:rPr>
                  <w:b/>
                  <w:sz w:val="20"/>
                </w:rPr>
                <w:t>\rad1surface_flux.txt</w:t>
              </w:r>
            </w:ins>
          </w:p>
        </w:tc>
        <w:tc>
          <w:tcPr>
            <w:tcW w:w="333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711C1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Neira M.O.</w:t>
            </w:r>
          </w:p>
        </w:tc>
      </w:tr>
      <w:tr w:rsidR="00121C5E" w:rsidRPr="007D0AAC" w14:paraId="227BF187" w14:textId="77777777" w:rsidTr="00DD0AE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0F4FF9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A106A3">
              <w:rPr>
                <w:rFonts w:ascii="Arial" w:hAnsi="Arial"/>
                <w:b/>
                <w:sz w:val="20"/>
              </w:rPr>
              <w:t>Z:\CA-CIE-Tools-TestEnv\v4-2_ca-surf_test\ca-surf-QA-test</w:t>
            </w:r>
            <w:del w:id="120" w:author="Neil Powers" w:date="2020-03-11T08:15:00Z">
              <w:r w:rsidRPr="00A106A3" w:rsidDel="00682E83">
                <w:rPr>
                  <w:rFonts w:ascii="Arial" w:hAnsi="Arial"/>
                  <w:b/>
                  <w:sz w:val="20"/>
                </w:rPr>
                <w:delText>2</w:delText>
              </w:r>
            </w:del>
          </w:p>
        </w:tc>
      </w:tr>
      <w:tr w:rsidR="00121C5E" w:rsidRPr="00572F5F" w14:paraId="58AF0C79" w14:textId="77777777" w:rsidTr="00DD0AE1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D9B71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0F7E5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9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2EEB9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D039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5F00EA08" w14:textId="77777777" w:rsidTr="00DD0AE1">
        <w:trPr>
          <w:trHeight w:val="440"/>
        </w:trPr>
        <w:tc>
          <w:tcPr>
            <w:tcW w:w="9360" w:type="dxa"/>
            <w:gridSpan w:val="4"/>
            <w:vAlign w:val="center"/>
          </w:tcPr>
          <w:p w14:paraId="4E7E5147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57EE034F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411F1B8F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75" w:type="dxa"/>
            <w:vAlign w:val="center"/>
          </w:tcPr>
          <w:p w14:paraId="617110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49A3DF2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EB4500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1994" w:type="dxa"/>
            <w:vAlign w:val="center"/>
          </w:tcPr>
          <w:p w14:paraId="566E0DBB" w14:textId="77777777" w:rsidR="00121C5E" w:rsidRPr="007D0AAC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571190D4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4B2EEB44" w14:textId="77777777" w:rsidTr="00DD0AE1">
        <w:trPr>
          <w:trHeight w:val="476"/>
        </w:trPr>
        <w:tc>
          <w:tcPr>
            <w:tcW w:w="650" w:type="dxa"/>
            <w:vAlign w:val="center"/>
          </w:tcPr>
          <w:p w14:paraId="6101D5EC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75" w:type="dxa"/>
            <w:vAlign w:val="center"/>
          </w:tcPr>
          <w:p w14:paraId="1E78B1F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1750853C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0714183B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28F24336" w14:textId="77777777" w:rsidR="00121C5E" w:rsidRDefault="00121C5E" w:rsidP="00DD0AE1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[Testing_Directory]\/ca-surf-test\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710935CC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([Testing_Directory]\ca-surf-test\ss\input</w:t>
            </w:r>
          </w:p>
        </w:tc>
        <w:tc>
          <w:tcPr>
            <w:tcW w:w="1994" w:type="dxa"/>
            <w:vAlign w:val="center"/>
          </w:tcPr>
          <w:p w14:paraId="0961C26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66AD30A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E6A4A7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6204783A" w14:textId="77777777" w:rsidR="00121C5E" w:rsidRPr="007D0AAC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7369" w:type="dxa"/>
            <w:gridSpan w:val="2"/>
            <w:vAlign w:val="center"/>
          </w:tcPr>
          <w:p w14:paraId="608531D2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([Testing_Directory]\ca-surf-test\ss\input) as follows:</w:t>
            </w:r>
          </w:p>
          <w:p w14:paraId="70D51C9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3AB64B0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D6529E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EB8F85A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375" w:type="dxa"/>
            <w:vAlign w:val="center"/>
          </w:tcPr>
          <w:p w14:paraId="291C653F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4164DF7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5DE30FF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“stomp grid size,” /</w:t>
            </w:r>
          </w:p>
          <w:p w14:paraId="480A9322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58BB59CA" w14:textId="77777777" w:rsidR="00121C5E" w:rsidRDefault="00121C5E" w:rsidP="00DD0AE1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26707D7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489107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1994" w:type="dxa"/>
            <w:vAlign w:val="center"/>
          </w:tcPr>
          <w:p w14:paraId="5949C32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7DD191A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BCD9A9E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9B18F6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BD7C4A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9F164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2667B3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50A311FB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D063228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375" w:type="dxa"/>
            <w:vAlign w:val="center"/>
          </w:tcPr>
          <w:p w14:paraId="41BEDFD4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i” values against STOMP input file</w:t>
            </w:r>
          </w:p>
        </w:tc>
        <w:tc>
          <w:tcPr>
            <w:tcW w:w="1994" w:type="dxa"/>
            <w:vAlign w:val="center"/>
          </w:tcPr>
          <w:p w14:paraId="529DA3CD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4A1DCDF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5E8995F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1AF5A227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5375" w:type="dxa"/>
            <w:vAlign w:val="center"/>
          </w:tcPr>
          <w:p w14:paraId="5C5A6F15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1994" w:type="dxa"/>
            <w:vAlign w:val="center"/>
          </w:tcPr>
          <w:p w14:paraId="14646C52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B9C4AA5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24FFB276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2750AE0D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5375" w:type="dxa"/>
            <w:vAlign w:val="center"/>
          </w:tcPr>
          <w:p w14:paraId="5D31E8B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“shape_file_grids”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994" w:type="dxa"/>
            <w:vAlign w:val="center"/>
          </w:tcPr>
          <w:p w14:paraId="5EB96C9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882BA9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3D3F6CE3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006E17F6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5375" w:type="dxa"/>
            <w:vAlign w:val="center"/>
          </w:tcPr>
          <w:p w14:paraId="1A99E99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contaminants and x-indices for one node in check rad[]_surface_flux.txt (see Appendix A Attachment A-4)</w:t>
            </w:r>
          </w:p>
        </w:tc>
        <w:tc>
          <w:tcPr>
            <w:tcW w:w="1994" w:type="dxa"/>
            <w:vAlign w:val="center"/>
          </w:tcPr>
          <w:p w14:paraId="1DA35306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1DB4D440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61A2C924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45410330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5375" w:type="dxa"/>
            <w:vAlign w:val="center"/>
          </w:tcPr>
          <w:p w14:paraId="6A242BF1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rad[]_surface_flux.txt </w:t>
            </w:r>
          </w:p>
        </w:tc>
        <w:tc>
          <w:tcPr>
            <w:tcW w:w="1994" w:type="dxa"/>
            <w:vAlign w:val="center"/>
          </w:tcPr>
          <w:p w14:paraId="08B69EC9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60F63D84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121C5E" w:rsidRPr="007D0AAC" w14:paraId="7634C6BC" w14:textId="77777777" w:rsidTr="00DD0AE1">
        <w:trPr>
          <w:trHeight w:val="539"/>
        </w:trPr>
        <w:tc>
          <w:tcPr>
            <w:tcW w:w="650" w:type="dxa"/>
            <w:vAlign w:val="center"/>
          </w:tcPr>
          <w:p w14:paraId="3D0B6243" w14:textId="77777777" w:rsidR="00121C5E" w:rsidRDefault="00121C5E" w:rsidP="00DD0A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5375" w:type="dxa"/>
            <w:vAlign w:val="center"/>
          </w:tcPr>
          <w:p w14:paraId="78C58BAA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rad[]_surface_flux.txt nodes against log file nodes</w:t>
            </w:r>
          </w:p>
        </w:tc>
        <w:tc>
          <w:tcPr>
            <w:tcW w:w="1994" w:type="dxa"/>
            <w:vAlign w:val="center"/>
          </w:tcPr>
          <w:p w14:paraId="4D8BE51B" w14:textId="77777777" w:rsidR="00121C5E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41" w:type="dxa"/>
            <w:vAlign w:val="center"/>
          </w:tcPr>
          <w:p w14:paraId="0AE10977" w14:textId="77777777" w:rsidR="00121C5E" w:rsidRPr="00702160" w:rsidRDefault="00121C5E" w:rsidP="00DD0AE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09BF763C" w14:textId="77777777" w:rsidR="00121C5E" w:rsidRPr="00192EF0" w:rsidRDefault="00121C5E"/>
    <w:p w14:paraId="20F5973B" w14:textId="6E4B78A7" w:rsidR="00192EF0" w:rsidRDefault="00192EF0"/>
    <w:p w14:paraId="60608AF1" w14:textId="77777777" w:rsidR="00192EF0" w:rsidRDefault="00192EF0"/>
    <w:p w14:paraId="23FA63C3" w14:textId="57D1E69C" w:rsidR="00FD4851" w:rsidRDefault="00FD4851"/>
    <w:p w14:paraId="2A88E669" w14:textId="60FC07A9" w:rsidR="00FD4851" w:rsidRDefault="00FD4851"/>
    <w:p w14:paraId="3FBEBD1B" w14:textId="77777777" w:rsidR="00FD4851" w:rsidRDefault="00FD4851"/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5C8BD4CF" w14:textId="7B6FEDF9" w:rsidR="00EB6A36" w:rsidRDefault="00EB6A36"/>
    <w:p w14:paraId="1009756D" w14:textId="55EA95C3" w:rsidR="00EB6A36" w:rsidRDefault="00EB6A36"/>
    <w:p w14:paraId="23803867" w14:textId="77777777" w:rsidR="00EB6A36" w:rsidRDefault="00EB6A36"/>
    <w:p w14:paraId="60937F4E" w14:textId="2439C646" w:rsidR="002E5D84" w:rsidRDefault="002E5D84" w:rsidP="00F419F4"/>
    <w:p w14:paraId="577842CC" w14:textId="3BA75E02" w:rsidR="008F4B1C" w:rsidRDefault="008F4B1C">
      <w:pPr>
        <w:spacing w:after="160" w:line="259" w:lineRule="auto"/>
      </w:pPr>
      <w:r>
        <w:br w:type="page"/>
      </w:r>
    </w:p>
    <w:p w14:paraId="1ECE3AA9" w14:textId="77777777" w:rsidR="008F4B1C" w:rsidRDefault="008F4B1C"/>
    <w:p w14:paraId="1258DA05" w14:textId="77777777" w:rsidR="002E5D84" w:rsidRDefault="002E5D84"/>
    <w:p w14:paraId="7E46EFBF" w14:textId="02686A93" w:rsidR="00074FBE" w:rsidRDefault="00074FBE"/>
    <w:p w14:paraId="29B42955" w14:textId="77777777" w:rsidR="00E70C1D" w:rsidRDefault="00E70C1D" w:rsidP="00E70C1D">
      <w:pPr>
        <w:pStyle w:val="Caption"/>
      </w:pPr>
    </w:p>
    <w:p w14:paraId="15F2C4B8" w14:textId="77777777" w:rsidR="00E70C1D" w:rsidRDefault="00E70C1D" w:rsidP="00E70C1D">
      <w:pPr>
        <w:pStyle w:val="Caption"/>
      </w:pPr>
    </w:p>
    <w:p w14:paraId="27069B19" w14:textId="77777777" w:rsidR="00E70C1D" w:rsidRDefault="00E70C1D" w:rsidP="00E70C1D">
      <w:pPr>
        <w:pStyle w:val="Caption"/>
      </w:pPr>
    </w:p>
    <w:p w14:paraId="0EDF2BFF" w14:textId="77777777" w:rsidR="00E70C1D" w:rsidRDefault="00E70C1D" w:rsidP="00E70C1D">
      <w:pPr>
        <w:pStyle w:val="Caption"/>
      </w:pPr>
    </w:p>
    <w:p w14:paraId="13B387A3" w14:textId="77777777" w:rsidR="00E70C1D" w:rsidRDefault="00E70C1D" w:rsidP="00E70C1D">
      <w:pPr>
        <w:pStyle w:val="Caption"/>
      </w:pPr>
    </w:p>
    <w:p w14:paraId="36B06F37" w14:textId="77777777" w:rsidR="00E70C1D" w:rsidRDefault="00E70C1D" w:rsidP="00E70C1D">
      <w:pPr>
        <w:pStyle w:val="Caption"/>
      </w:pPr>
    </w:p>
    <w:p w14:paraId="14192A3A" w14:textId="77777777" w:rsidR="00E70C1D" w:rsidRDefault="00E70C1D" w:rsidP="00E70C1D">
      <w:pPr>
        <w:pStyle w:val="Caption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>
        <w:rPr>
          <w:noProof/>
        </w:rPr>
        <w:t>B</w:t>
      </w:r>
      <w: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C2DFE8F" w14:textId="77777777" w:rsidR="00C20FF0" w:rsidRDefault="00C20FF0"/>
    <w:p w14:paraId="4DC150A0" w14:textId="0C3EE35E" w:rsidR="00D84DDA" w:rsidRDefault="00D84DDA"/>
    <w:p w14:paraId="63A54D6F" w14:textId="77777777" w:rsidR="00D84DDA" w:rsidRDefault="00D84DDA"/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E77779" w:rsidRPr="00932809" w14:paraId="6D1C305E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E1A38" w14:textId="06C9C6D8" w:rsidR="00E77779" w:rsidRDefault="00E77779" w:rsidP="00B84619">
            <w:pPr>
              <w:pStyle w:val="Table"/>
              <w:rPr>
                <w:bCs/>
                <w:sz w:val="20"/>
              </w:rPr>
            </w:pPr>
            <w:r>
              <w:t>Table B-</w:t>
            </w:r>
            <w:r w:rsidR="00F11689">
              <w:t>1</w:t>
            </w:r>
          </w:p>
          <w:p w14:paraId="56F0C0AA" w14:textId="30E15440" w:rsidR="00E77779" w:rsidRPr="00DA11B3" w:rsidRDefault="00651AC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33717512"/>
                <w:placeholder>
                  <w:docPart w:val="A96D853847984CC8AC5EA78618DE77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E7777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E7777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E77779" w:rsidRPr="007D0AAC" w14:paraId="65959EF4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787497" w14:textId="61F9B68B" w:rsidR="00E77779" w:rsidRPr="007D0AAC" w:rsidRDefault="00651AC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747492120"/>
                <w:placeholder>
                  <w:docPart w:val="768A5CCB2DA64327AF20FF43C61DEE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E7777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E77779">
              <w:rPr>
                <w:rFonts w:ascii="Arial" w:hAnsi="Arial"/>
                <w:b/>
                <w:sz w:val="20"/>
              </w:rPr>
              <w:t>n</w:t>
            </w:r>
            <w:r w:rsidR="00E7777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1DBB2B" w14:textId="3A8D5028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115369625"/>
                <w:placeholder>
                  <w:docPart w:val="06303F3B29804855B63BCC0DD8FC74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F1168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334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E77779" w:rsidRPr="007D0AAC" w14:paraId="5E55A54D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FFDC0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DA87C70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ABF9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[</w:t>
            </w:r>
            <w:r w:rsidRPr="00050A67">
              <w:rPr>
                <w:rFonts w:ascii="Arial" w:hAnsi="Arial"/>
                <w:b/>
                <w:sz w:val="20"/>
                <w:highlight w:val="yellow"/>
              </w:rPr>
              <w:t>FIRST &amp; LAST NAME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E77779" w:rsidRPr="007D0AAC" w14:paraId="7CB1D43A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36EE4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E77779" w:rsidRPr="00572F5F" w14:paraId="3BD0D683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7A623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D6A4E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3E0CA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396E6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77779" w:rsidRPr="007D0AAC" w14:paraId="17613FCA" w14:textId="77777777" w:rsidTr="00B84619">
        <w:trPr>
          <w:trHeight w:val="377"/>
        </w:trPr>
        <w:tc>
          <w:tcPr>
            <w:tcW w:w="9360" w:type="dxa"/>
            <w:gridSpan w:val="4"/>
            <w:vAlign w:val="center"/>
          </w:tcPr>
          <w:p w14:paraId="55C23B14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E77779" w14:paraId="060F2F37" w14:textId="77777777" w:rsidTr="00B84619">
        <w:trPr>
          <w:trHeight w:val="440"/>
        </w:trPr>
        <w:tc>
          <w:tcPr>
            <w:tcW w:w="9360" w:type="dxa"/>
            <w:gridSpan w:val="4"/>
            <w:vAlign w:val="center"/>
          </w:tcPr>
          <w:p w14:paraId="08D8F3D7" w14:textId="77777777" w:rsidR="00E77779" w:rsidRPr="003A7882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E77779" w14:paraId="1AF0B1BD" w14:textId="77777777" w:rsidTr="00B84619">
        <w:trPr>
          <w:trHeight w:val="620"/>
        </w:trPr>
        <w:tc>
          <w:tcPr>
            <w:tcW w:w="650" w:type="dxa"/>
            <w:vAlign w:val="center"/>
          </w:tcPr>
          <w:p w14:paraId="0F92F5A0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13E5A7C9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>
              <w:rPr>
                <w:rFonts w:ascii="Arial" w:hAnsi="Arial"/>
                <w:i/>
                <w:iCs/>
                <w:sz w:val="20"/>
              </w:rPr>
              <w:t>runner_run_IT-1.bat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6C628762" w14:textId="16A0764A" w:rsidR="00E77779" w:rsidRPr="00DA42F1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</w:t>
            </w:r>
            <w:sdt>
              <w:sdtPr>
                <w:rPr>
                  <w:rFonts w:ascii="Arial" w:hAnsi="Arial"/>
                  <w:i/>
                  <w:iCs/>
                  <w:sz w:val="20"/>
                </w:rPr>
                <w:alias w:val="Keywords"/>
                <w:tag w:val=""/>
                <w:id w:val="-64038585"/>
                <w:placeholder>
                  <w:docPart w:val="4EA9C761C4C642D686212CC08B66F79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i/>
                    <w:iCs/>
                    <w:sz w:val="20"/>
                  </w:rPr>
                  <w:t>Build Surface Flux Tool</w:t>
                </w:r>
              </w:sdtContent>
            </w:sdt>
            <w:r>
              <w:rPr>
                <w:rFonts w:ascii="Arial" w:hAnsi="Arial"/>
                <w:i/>
                <w:iCs/>
                <w:sz w:val="20"/>
              </w:rPr>
              <w:t>.bat</w:t>
            </w:r>
          </w:p>
        </w:tc>
      </w:tr>
      <w:tr w:rsidR="00E77779" w14:paraId="325B1CA5" w14:textId="77777777" w:rsidTr="00B84619">
        <w:trPr>
          <w:trHeight w:val="440"/>
        </w:trPr>
        <w:tc>
          <w:tcPr>
            <w:tcW w:w="650" w:type="dxa"/>
            <w:vAlign w:val="center"/>
          </w:tcPr>
          <w:p w14:paraId="1EDF724F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7D310195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5C16BCD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6F5887B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2F158EA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C66C360" w14:textId="77777777" w:rsidR="00E77779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3D62271F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7983A3CE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A3003FB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E77779" w14:paraId="19E2EFD0" w14:textId="77777777" w:rsidTr="00B84619">
        <w:trPr>
          <w:trHeight w:val="530"/>
        </w:trPr>
        <w:tc>
          <w:tcPr>
            <w:tcW w:w="650" w:type="dxa"/>
            <w:vAlign w:val="center"/>
          </w:tcPr>
          <w:p w14:paraId="690D4CD1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4210" w:type="dxa"/>
            <w:vAlign w:val="center"/>
          </w:tcPr>
          <w:p w14:paraId="3E48CCB6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3016" w:type="dxa"/>
            <w:vAlign w:val="center"/>
          </w:tcPr>
          <w:p w14:paraId="09E23358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484" w:type="dxa"/>
            <w:vAlign w:val="center"/>
          </w:tcPr>
          <w:p w14:paraId="45D8668C" w14:textId="77777777" w:rsidR="00E77779" w:rsidRPr="009A6F03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9A6F03">
              <w:rPr>
                <w:rFonts w:ascii="Arial" w:hAnsi="Arial"/>
                <w:sz w:val="20"/>
              </w:rPr>
              <w:t>…</w:t>
            </w:r>
          </w:p>
        </w:tc>
      </w:tr>
    </w:tbl>
    <w:p w14:paraId="1E38C022" w14:textId="77777777" w:rsidR="009954A4" w:rsidRDefault="009954A4"/>
    <w:sectPr w:rsidR="009954A4" w:rsidSect="00B84619">
      <w:headerReference w:type="default" r:id="rId16"/>
      <w:footerReference w:type="default" r:id="rId17"/>
      <w:headerReference w:type="first" r:id="rId18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ra Lindberg" w:date="2020-03-05T12:05:00Z" w:initials="SL">
    <w:p w14:paraId="0DBD8088" w14:textId="1ACDBFC2" w:rsidR="00A238BD" w:rsidRDefault="00A238BD">
      <w:pPr>
        <w:pStyle w:val="CommentText"/>
      </w:pPr>
      <w:r>
        <w:rPr>
          <w:rStyle w:val="CommentReference"/>
        </w:rPr>
        <w:annotationRef/>
      </w:r>
      <w:r>
        <w:t>Assuming the arguments are all the same and the shell is capturing them to keep the look and feel the same as the other tools?</w:t>
      </w:r>
    </w:p>
  </w:comment>
  <w:comment w:id="5" w:author="Sara Lindberg" w:date="2020-03-05T21:23:00Z" w:initials="SL">
    <w:p w14:paraId="3C24A597" w14:textId="67E25F8D" w:rsidR="00190631" w:rsidRDefault="00190631">
      <w:pPr>
        <w:pStyle w:val="CommentText"/>
      </w:pPr>
      <w:r>
        <w:rPr>
          <w:rStyle w:val="CommentReference"/>
        </w:rPr>
        <w:annotationRef/>
      </w:r>
      <w:r>
        <w:t>Checking with Randy—this could be deleted</w:t>
      </w:r>
    </w:p>
  </w:comment>
  <w:comment w:id="38" w:author="Sara Lindberg" w:date="2020-03-05T12:19:00Z" w:initials="SL">
    <w:p w14:paraId="006C68D1" w14:textId="76F78E85" w:rsidR="00A238BD" w:rsidRDefault="00A238BD">
      <w:pPr>
        <w:pStyle w:val="CommentText"/>
      </w:pPr>
      <w:r>
        <w:rPr>
          <w:rStyle w:val="CommentReference"/>
        </w:rPr>
        <w:annotationRef/>
      </w:r>
      <w:r>
        <w:t>Was this really performed—and are these tables just templates and then filled out completely for Appendix A?</w:t>
      </w:r>
    </w:p>
  </w:comment>
  <w:comment w:id="41" w:author="Sara Lindberg" w:date="2020-03-05T12:09:00Z" w:initials="SL">
    <w:p w14:paraId="79BA9BD0" w14:textId="204271EF" w:rsidR="00A238BD" w:rsidRDefault="00A238BD">
      <w:pPr>
        <w:pStyle w:val="CommentText"/>
      </w:pPr>
      <w:r>
        <w:rPr>
          <w:rStyle w:val="CommentReference"/>
        </w:rPr>
        <w:annotationRef/>
      </w:r>
      <w:r>
        <w:t>See comment above</w:t>
      </w:r>
    </w:p>
  </w:comment>
  <w:comment w:id="95" w:author="Sara Lindberg" w:date="2020-03-05T12:12:00Z" w:initials="SL">
    <w:p w14:paraId="7F42B993" w14:textId="3B34EAB8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  <w:comment w:id="98" w:author="Sara Lindberg" w:date="2020-03-05T12:13:00Z" w:initials="SL">
    <w:p w14:paraId="5D45EF10" w14:textId="0E766594" w:rsidR="00A238BD" w:rsidRDefault="00A238BD">
      <w:pPr>
        <w:pStyle w:val="CommentText"/>
      </w:pPr>
      <w:r>
        <w:rPr>
          <w:rStyle w:val="CommentReference"/>
        </w:rPr>
        <w:annotationRef/>
      </w:r>
      <w:r>
        <w:t>I didn’t add anything here for reducer just deleted? Do you think there is anything to insert here?</w:t>
      </w:r>
    </w:p>
  </w:comment>
  <w:comment w:id="100" w:author="Sara Lindberg" w:date="2020-03-05T12:13:00Z" w:initials="SL">
    <w:p w14:paraId="781D5701" w14:textId="117554E1" w:rsidR="00A238BD" w:rsidRDefault="00A238BD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D8088" w15:done="1"/>
  <w15:commentEx w15:paraId="3C24A597" w15:done="0"/>
  <w15:commentEx w15:paraId="006C68D1" w15:done="1"/>
  <w15:commentEx w15:paraId="79BA9BD0" w15:done="0"/>
  <w15:commentEx w15:paraId="7F42B993" w15:done="1"/>
  <w15:commentEx w15:paraId="5D45EF10" w15:done="0"/>
  <w15:commentEx w15:paraId="781D57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77A7E" w16cex:dateUtc="2020-02-19T17:12:00Z"/>
  <w16cex:commentExtensible w16cex:durableId="21F8D5D8" w16cex:dateUtc="2020-02-20T17:54:00Z"/>
  <w16cex:commentExtensible w16cex:durableId="21F7734D" w16cex:dateUtc="2020-02-19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D8088" w16cid:durableId="220B6981"/>
  <w16cid:commentId w16cid:paraId="3C24A597" w16cid:durableId="220BEC41"/>
  <w16cid:commentId w16cid:paraId="006C68D1" w16cid:durableId="220B6CDB"/>
  <w16cid:commentId w16cid:paraId="79BA9BD0" w16cid:durableId="220B6A88"/>
  <w16cid:commentId w16cid:paraId="7F42B993" w16cid:durableId="220B6B42"/>
  <w16cid:commentId w16cid:paraId="5D45EF10" w16cid:durableId="220B6B5D"/>
  <w16cid:commentId w16cid:paraId="781D5701" w16cid:durableId="220B6B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E6B3" w14:textId="77777777" w:rsidR="00B91723" w:rsidRDefault="00B91723">
      <w:r>
        <w:separator/>
      </w:r>
    </w:p>
  </w:endnote>
  <w:endnote w:type="continuationSeparator" w:id="0">
    <w:p w14:paraId="61D42B6E" w14:textId="77777777" w:rsidR="00B91723" w:rsidRDefault="00B91723">
      <w:r>
        <w:continuationSeparator/>
      </w:r>
    </w:p>
  </w:endnote>
  <w:endnote w:type="continuationNotice" w:id="1">
    <w:p w14:paraId="5B0208E6" w14:textId="77777777" w:rsidR="00B91723" w:rsidRDefault="00B91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B84619" w:rsidRPr="00F91BB5" w:rsidRDefault="00E62A15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4CE0" w14:textId="77777777" w:rsidR="00B91723" w:rsidRDefault="00B91723">
      <w:r>
        <w:separator/>
      </w:r>
    </w:p>
  </w:footnote>
  <w:footnote w:type="continuationSeparator" w:id="0">
    <w:p w14:paraId="7D639251" w14:textId="77777777" w:rsidR="00B91723" w:rsidRDefault="00B91723">
      <w:r>
        <w:continuationSeparator/>
      </w:r>
    </w:p>
  </w:footnote>
  <w:footnote w:type="continuationNotice" w:id="1">
    <w:p w14:paraId="106802B9" w14:textId="77777777" w:rsidR="00B91723" w:rsidRDefault="00B917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B84619" w:rsidRDefault="00E62A15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B84619" w:rsidRPr="00695DB6" w:rsidRDefault="00E62A15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B84619" w:rsidRPr="00F00772" w:rsidRDefault="00B84619" w:rsidP="00B84619">
    <w:pPr>
      <w:pStyle w:val="Spacer"/>
      <w:rPr>
        <w:rFonts w:ascii="Arial" w:hAnsi="Arial"/>
        <w:sz w:val="2"/>
      </w:rPr>
    </w:pPr>
  </w:p>
  <w:p w14:paraId="2093252F" w14:textId="77777777" w:rsidR="00B84619" w:rsidRPr="00F00772" w:rsidRDefault="00B8461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B84619" w:rsidRDefault="00E62A15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B84619" w:rsidRPr="00105BF0" w:rsidRDefault="00E62A15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AA"/>
    <w:multiLevelType w:val="hybridMultilevel"/>
    <w:tmpl w:val="93FC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99C"/>
    <w:multiLevelType w:val="hybridMultilevel"/>
    <w:tmpl w:val="4B4A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B0CC5"/>
    <w:multiLevelType w:val="hybridMultilevel"/>
    <w:tmpl w:val="B0CAB6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7E83"/>
    <w:multiLevelType w:val="hybridMultilevel"/>
    <w:tmpl w:val="3E5A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16F"/>
    <w:multiLevelType w:val="hybridMultilevel"/>
    <w:tmpl w:val="CFF22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88719A"/>
    <w:multiLevelType w:val="hybridMultilevel"/>
    <w:tmpl w:val="E55C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C96A12"/>
    <w:multiLevelType w:val="hybridMultilevel"/>
    <w:tmpl w:val="28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20"/>
  </w:num>
  <w:num w:numId="9">
    <w:abstractNumId w:val="1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  <w15:person w15:author="Neil Powers">
    <w15:presenceInfo w15:providerId="AD" w15:userId="S-1-5-21-4231497329-2783474854-2195264560-97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60E6"/>
    <w:rsid w:val="00007DB9"/>
    <w:rsid w:val="00010EC4"/>
    <w:rsid w:val="000135CC"/>
    <w:rsid w:val="00015030"/>
    <w:rsid w:val="00015868"/>
    <w:rsid w:val="00015E92"/>
    <w:rsid w:val="00021040"/>
    <w:rsid w:val="00030F31"/>
    <w:rsid w:val="00035E77"/>
    <w:rsid w:val="0003751B"/>
    <w:rsid w:val="00050A67"/>
    <w:rsid w:val="00064374"/>
    <w:rsid w:val="00074FBE"/>
    <w:rsid w:val="00093579"/>
    <w:rsid w:val="000A620D"/>
    <w:rsid w:val="000C3325"/>
    <w:rsid w:val="000D5185"/>
    <w:rsid w:val="000D6080"/>
    <w:rsid w:val="001170D7"/>
    <w:rsid w:val="00117D2C"/>
    <w:rsid w:val="00121C5E"/>
    <w:rsid w:val="00123CE9"/>
    <w:rsid w:val="00125603"/>
    <w:rsid w:val="00125975"/>
    <w:rsid w:val="0013596E"/>
    <w:rsid w:val="00141D38"/>
    <w:rsid w:val="00150657"/>
    <w:rsid w:val="001705F3"/>
    <w:rsid w:val="00172812"/>
    <w:rsid w:val="00190631"/>
    <w:rsid w:val="00192EF0"/>
    <w:rsid w:val="00197584"/>
    <w:rsid w:val="001A185F"/>
    <w:rsid w:val="001B1A99"/>
    <w:rsid w:val="001B7065"/>
    <w:rsid w:val="001C058D"/>
    <w:rsid w:val="001D2ECC"/>
    <w:rsid w:val="001E104F"/>
    <w:rsid w:val="001E1D9C"/>
    <w:rsid w:val="00210F62"/>
    <w:rsid w:val="0021429E"/>
    <w:rsid w:val="00215CB2"/>
    <w:rsid w:val="00234E5C"/>
    <w:rsid w:val="00240BD6"/>
    <w:rsid w:val="00245B28"/>
    <w:rsid w:val="002816F5"/>
    <w:rsid w:val="002913A2"/>
    <w:rsid w:val="00294DEA"/>
    <w:rsid w:val="002A5736"/>
    <w:rsid w:val="002A79E5"/>
    <w:rsid w:val="002B3269"/>
    <w:rsid w:val="002B74A4"/>
    <w:rsid w:val="002C3BDD"/>
    <w:rsid w:val="002C7600"/>
    <w:rsid w:val="002E2FC4"/>
    <w:rsid w:val="002E5D84"/>
    <w:rsid w:val="00321BF6"/>
    <w:rsid w:val="00322DE9"/>
    <w:rsid w:val="0032413A"/>
    <w:rsid w:val="003314D1"/>
    <w:rsid w:val="003431F5"/>
    <w:rsid w:val="0035156A"/>
    <w:rsid w:val="00354AE5"/>
    <w:rsid w:val="003611AA"/>
    <w:rsid w:val="00361939"/>
    <w:rsid w:val="00364C75"/>
    <w:rsid w:val="0036516B"/>
    <w:rsid w:val="00370811"/>
    <w:rsid w:val="00376001"/>
    <w:rsid w:val="00380962"/>
    <w:rsid w:val="00386E0C"/>
    <w:rsid w:val="003A26D6"/>
    <w:rsid w:val="003A7882"/>
    <w:rsid w:val="003C0AA4"/>
    <w:rsid w:val="003D1C68"/>
    <w:rsid w:val="003D4C50"/>
    <w:rsid w:val="003D718B"/>
    <w:rsid w:val="003E3848"/>
    <w:rsid w:val="003F0CF4"/>
    <w:rsid w:val="003F53AB"/>
    <w:rsid w:val="00427B21"/>
    <w:rsid w:val="004440A4"/>
    <w:rsid w:val="004474AB"/>
    <w:rsid w:val="00451655"/>
    <w:rsid w:val="004556EC"/>
    <w:rsid w:val="0046354D"/>
    <w:rsid w:val="00467804"/>
    <w:rsid w:val="00474146"/>
    <w:rsid w:val="00474F2A"/>
    <w:rsid w:val="00475CE7"/>
    <w:rsid w:val="004762FE"/>
    <w:rsid w:val="00490995"/>
    <w:rsid w:val="004915F2"/>
    <w:rsid w:val="004A0F0A"/>
    <w:rsid w:val="004B705B"/>
    <w:rsid w:val="004C36A2"/>
    <w:rsid w:val="004C7959"/>
    <w:rsid w:val="004E7152"/>
    <w:rsid w:val="00505BCC"/>
    <w:rsid w:val="00515D6F"/>
    <w:rsid w:val="00520858"/>
    <w:rsid w:val="00542CC1"/>
    <w:rsid w:val="00563412"/>
    <w:rsid w:val="00567969"/>
    <w:rsid w:val="005703E5"/>
    <w:rsid w:val="00583F63"/>
    <w:rsid w:val="00594673"/>
    <w:rsid w:val="005B32BE"/>
    <w:rsid w:val="005B6800"/>
    <w:rsid w:val="005B7D3D"/>
    <w:rsid w:val="005C1656"/>
    <w:rsid w:val="005C755F"/>
    <w:rsid w:val="005D26D3"/>
    <w:rsid w:val="005E33F3"/>
    <w:rsid w:val="005F6614"/>
    <w:rsid w:val="00602ADA"/>
    <w:rsid w:val="00606A19"/>
    <w:rsid w:val="00622317"/>
    <w:rsid w:val="006245F0"/>
    <w:rsid w:val="00640172"/>
    <w:rsid w:val="006414D2"/>
    <w:rsid w:val="00645AC0"/>
    <w:rsid w:val="006504D7"/>
    <w:rsid w:val="00651AC7"/>
    <w:rsid w:val="006535B2"/>
    <w:rsid w:val="00654DD8"/>
    <w:rsid w:val="00654F97"/>
    <w:rsid w:val="00662F0E"/>
    <w:rsid w:val="00666777"/>
    <w:rsid w:val="00682E83"/>
    <w:rsid w:val="00685261"/>
    <w:rsid w:val="00685F6B"/>
    <w:rsid w:val="00687789"/>
    <w:rsid w:val="006973AE"/>
    <w:rsid w:val="006A2B71"/>
    <w:rsid w:val="006A4D7F"/>
    <w:rsid w:val="006B1018"/>
    <w:rsid w:val="006B32E9"/>
    <w:rsid w:val="006B5A03"/>
    <w:rsid w:val="006B70D2"/>
    <w:rsid w:val="006B7E8B"/>
    <w:rsid w:val="006C5316"/>
    <w:rsid w:val="006E552D"/>
    <w:rsid w:val="006E7761"/>
    <w:rsid w:val="006F15E4"/>
    <w:rsid w:val="006F2B00"/>
    <w:rsid w:val="00702160"/>
    <w:rsid w:val="00706005"/>
    <w:rsid w:val="007119C5"/>
    <w:rsid w:val="007145BA"/>
    <w:rsid w:val="00721850"/>
    <w:rsid w:val="0073402F"/>
    <w:rsid w:val="0073587B"/>
    <w:rsid w:val="00735A51"/>
    <w:rsid w:val="0074512E"/>
    <w:rsid w:val="0074666A"/>
    <w:rsid w:val="00751E0C"/>
    <w:rsid w:val="0076717B"/>
    <w:rsid w:val="00773510"/>
    <w:rsid w:val="00782A1A"/>
    <w:rsid w:val="00784107"/>
    <w:rsid w:val="00787241"/>
    <w:rsid w:val="00793BEF"/>
    <w:rsid w:val="007A4E7C"/>
    <w:rsid w:val="007B3269"/>
    <w:rsid w:val="007B537E"/>
    <w:rsid w:val="007B718E"/>
    <w:rsid w:val="007D0AAC"/>
    <w:rsid w:val="007D0ADE"/>
    <w:rsid w:val="007D427F"/>
    <w:rsid w:val="007D518A"/>
    <w:rsid w:val="007DE4C0"/>
    <w:rsid w:val="007E0E67"/>
    <w:rsid w:val="007E22A1"/>
    <w:rsid w:val="007F0A1D"/>
    <w:rsid w:val="007F364A"/>
    <w:rsid w:val="0083135B"/>
    <w:rsid w:val="00832CF9"/>
    <w:rsid w:val="00837221"/>
    <w:rsid w:val="00837328"/>
    <w:rsid w:val="00850E5B"/>
    <w:rsid w:val="0085634C"/>
    <w:rsid w:val="00857975"/>
    <w:rsid w:val="00883D04"/>
    <w:rsid w:val="008850E9"/>
    <w:rsid w:val="008912C9"/>
    <w:rsid w:val="008A03E0"/>
    <w:rsid w:val="008B5A1F"/>
    <w:rsid w:val="008B7F47"/>
    <w:rsid w:val="008C124D"/>
    <w:rsid w:val="008E7E8E"/>
    <w:rsid w:val="008F1127"/>
    <w:rsid w:val="008F4440"/>
    <w:rsid w:val="008F4B1C"/>
    <w:rsid w:val="0090549C"/>
    <w:rsid w:val="00905663"/>
    <w:rsid w:val="00925EB8"/>
    <w:rsid w:val="009624EB"/>
    <w:rsid w:val="00971370"/>
    <w:rsid w:val="009735BF"/>
    <w:rsid w:val="00991E56"/>
    <w:rsid w:val="009954A4"/>
    <w:rsid w:val="009A6F03"/>
    <w:rsid w:val="009B1AC8"/>
    <w:rsid w:val="009B35A1"/>
    <w:rsid w:val="009C5E97"/>
    <w:rsid w:val="009E0989"/>
    <w:rsid w:val="009E42D6"/>
    <w:rsid w:val="009F6764"/>
    <w:rsid w:val="00A106A3"/>
    <w:rsid w:val="00A238BD"/>
    <w:rsid w:val="00A33C25"/>
    <w:rsid w:val="00A46D4C"/>
    <w:rsid w:val="00A4786F"/>
    <w:rsid w:val="00A57EB3"/>
    <w:rsid w:val="00A64420"/>
    <w:rsid w:val="00A70C0C"/>
    <w:rsid w:val="00A73DFF"/>
    <w:rsid w:val="00A80399"/>
    <w:rsid w:val="00A83723"/>
    <w:rsid w:val="00A907D9"/>
    <w:rsid w:val="00A91669"/>
    <w:rsid w:val="00AA419E"/>
    <w:rsid w:val="00AB0D20"/>
    <w:rsid w:val="00AC2A17"/>
    <w:rsid w:val="00AC37BC"/>
    <w:rsid w:val="00AC69B9"/>
    <w:rsid w:val="00AE466F"/>
    <w:rsid w:val="00AE7B2F"/>
    <w:rsid w:val="00B04094"/>
    <w:rsid w:val="00B12919"/>
    <w:rsid w:val="00B37E5F"/>
    <w:rsid w:val="00B53A73"/>
    <w:rsid w:val="00B554BF"/>
    <w:rsid w:val="00B61D50"/>
    <w:rsid w:val="00B646C4"/>
    <w:rsid w:val="00B7461D"/>
    <w:rsid w:val="00B84619"/>
    <w:rsid w:val="00B849FF"/>
    <w:rsid w:val="00B91723"/>
    <w:rsid w:val="00B94232"/>
    <w:rsid w:val="00B96B88"/>
    <w:rsid w:val="00BA1565"/>
    <w:rsid w:val="00BB3AC5"/>
    <w:rsid w:val="00BB598D"/>
    <w:rsid w:val="00BB6B51"/>
    <w:rsid w:val="00BC1A76"/>
    <w:rsid w:val="00BF5BD7"/>
    <w:rsid w:val="00BF7107"/>
    <w:rsid w:val="00C12080"/>
    <w:rsid w:val="00C20BA5"/>
    <w:rsid w:val="00C20FF0"/>
    <w:rsid w:val="00C358F5"/>
    <w:rsid w:val="00C47B75"/>
    <w:rsid w:val="00C517CC"/>
    <w:rsid w:val="00C536CD"/>
    <w:rsid w:val="00C6405D"/>
    <w:rsid w:val="00C737E8"/>
    <w:rsid w:val="00C91515"/>
    <w:rsid w:val="00CA03CE"/>
    <w:rsid w:val="00CA45FC"/>
    <w:rsid w:val="00CC0C01"/>
    <w:rsid w:val="00CD4053"/>
    <w:rsid w:val="00CE0709"/>
    <w:rsid w:val="00CE63EA"/>
    <w:rsid w:val="00CF43A7"/>
    <w:rsid w:val="00D06A8A"/>
    <w:rsid w:val="00D134FA"/>
    <w:rsid w:val="00D40027"/>
    <w:rsid w:val="00D50159"/>
    <w:rsid w:val="00D5095D"/>
    <w:rsid w:val="00D55562"/>
    <w:rsid w:val="00D55B31"/>
    <w:rsid w:val="00D57686"/>
    <w:rsid w:val="00D60993"/>
    <w:rsid w:val="00D84DDA"/>
    <w:rsid w:val="00D938F1"/>
    <w:rsid w:val="00DA0373"/>
    <w:rsid w:val="00DA065F"/>
    <w:rsid w:val="00DA11B3"/>
    <w:rsid w:val="00DA42F1"/>
    <w:rsid w:val="00DB30D0"/>
    <w:rsid w:val="00DB6796"/>
    <w:rsid w:val="00DC2C2D"/>
    <w:rsid w:val="00DC64C3"/>
    <w:rsid w:val="00DD0438"/>
    <w:rsid w:val="00DF348E"/>
    <w:rsid w:val="00E03B4D"/>
    <w:rsid w:val="00E174BE"/>
    <w:rsid w:val="00E20031"/>
    <w:rsid w:val="00E22D36"/>
    <w:rsid w:val="00E27D13"/>
    <w:rsid w:val="00E4396C"/>
    <w:rsid w:val="00E52261"/>
    <w:rsid w:val="00E54EEB"/>
    <w:rsid w:val="00E5500C"/>
    <w:rsid w:val="00E62A15"/>
    <w:rsid w:val="00E6378A"/>
    <w:rsid w:val="00E66939"/>
    <w:rsid w:val="00E66A93"/>
    <w:rsid w:val="00E70C1D"/>
    <w:rsid w:val="00E77779"/>
    <w:rsid w:val="00EB6A36"/>
    <w:rsid w:val="00EB6ECB"/>
    <w:rsid w:val="00EC1159"/>
    <w:rsid w:val="00EC5775"/>
    <w:rsid w:val="00EC77EE"/>
    <w:rsid w:val="00EE5E56"/>
    <w:rsid w:val="00F0609C"/>
    <w:rsid w:val="00F0786C"/>
    <w:rsid w:val="00F105D9"/>
    <w:rsid w:val="00F11689"/>
    <w:rsid w:val="00F14002"/>
    <w:rsid w:val="00F279D9"/>
    <w:rsid w:val="00F30A8B"/>
    <w:rsid w:val="00F36E2D"/>
    <w:rsid w:val="00F40948"/>
    <w:rsid w:val="00F419F4"/>
    <w:rsid w:val="00F43519"/>
    <w:rsid w:val="00F7001F"/>
    <w:rsid w:val="00F84B1A"/>
    <w:rsid w:val="00FB078C"/>
    <w:rsid w:val="00FB76D4"/>
    <w:rsid w:val="00FC4746"/>
    <w:rsid w:val="00FD4851"/>
    <w:rsid w:val="00FD4B1E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8FC4A126-5090-4597-B407-E80DDDC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311A25B0E9D4B3C843B16E2171A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2C31-017D-4240-B7D4-D2C0745CD9D5}"/>
      </w:docPartPr>
      <w:docPartBody>
        <w:p w:rsidR="00E03B4D" w:rsidRDefault="00EE5E56" w:rsidP="00EE5E56">
          <w:pPr>
            <w:pStyle w:val="6311A25B0E9D4B3C843B16E2171ACCD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96D853847984CC8AC5EA78618DE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40D3-A3B2-482B-BA7B-23A91749CA89}"/>
      </w:docPartPr>
      <w:docPartBody>
        <w:p w:rsidR="0039400B" w:rsidRDefault="00E03B4D" w:rsidP="00E03B4D">
          <w:pPr>
            <w:pStyle w:val="A96D853847984CC8AC5EA78618DE77C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8A5CCB2DA64327AF20FF43C61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229C-B820-4147-B9DB-B487F453325D}"/>
      </w:docPartPr>
      <w:docPartBody>
        <w:p w:rsidR="0039400B" w:rsidRDefault="00E03B4D" w:rsidP="00E03B4D">
          <w:pPr>
            <w:pStyle w:val="768A5CCB2DA64327AF20FF43C61DEE4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6303F3B29804855B63BCC0DD8FC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8533-1F60-4E3C-920C-516F2B3BD4D4}"/>
      </w:docPartPr>
      <w:docPartBody>
        <w:p w:rsidR="0039400B" w:rsidRDefault="00E03B4D" w:rsidP="00E03B4D">
          <w:pPr>
            <w:pStyle w:val="06303F3B29804855B63BCC0DD8FC747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EA9C761C4C642D686212CC08B66F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35205-9302-43E5-959F-605B7EF2C592}"/>
      </w:docPartPr>
      <w:docPartBody>
        <w:p w:rsidR="0039400B" w:rsidRDefault="00E03B4D" w:rsidP="00E03B4D">
          <w:pPr>
            <w:pStyle w:val="4EA9C761C4C642D686212CC08B66F79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FAB99375FB144CBB4EA7FD4F4DE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32FA-154C-48ED-8281-ED04807C649C}"/>
      </w:docPartPr>
      <w:docPartBody>
        <w:p w:rsidR="00CD31BA" w:rsidRDefault="006C275A" w:rsidP="006C275A">
          <w:pPr>
            <w:pStyle w:val="1FAB99375FB144CBB4EA7FD4F4DE439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05FDDD7840546448D5D586560893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C49D-38F7-4249-8A02-3C6A1D12E84A}"/>
      </w:docPartPr>
      <w:docPartBody>
        <w:p w:rsidR="00CD31BA" w:rsidRDefault="006C275A" w:rsidP="006C275A">
          <w:pPr>
            <w:pStyle w:val="405FDDD7840546448D5D5865608935DC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4726A5210104E31AC64C79A8C19E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D53F-6B06-40D4-B57B-B48E82C11608}"/>
      </w:docPartPr>
      <w:docPartBody>
        <w:p w:rsidR="00CD31BA" w:rsidRDefault="006C275A" w:rsidP="006C275A">
          <w:pPr>
            <w:pStyle w:val="14726A5210104E31AC64C79A8C19EDC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953181342F473BA284DC689EE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2725-8FA9-4607-A294-5E86790E23E7}"/>
      </w:docPartPr>
      <w:docPartBody>
        <w:p w:rsidR="00CD31BA" w:rsidRDefault="006C275A" w:rsidP="006C275A">
          <w:pPr>
            <w:pStyle w:val="8E953181342F473BA284DC689EEBCFF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A0AF3F4A7DD41F49F64369F1FF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47F2-EBD3-48E1-97F5-0D8623C5DCEF}"/>
      </w:docPartPr>
      <w:docPartBody>
        <w:p w:rsidR="00CD31BA" w:rsidRDefault="006C275A" w:rsidP="006C275A">
          <w:pPr>
            <w:pStyle w:val="0A0AF3F4A7DD41F49F64369F1FF1F15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E0250FA169408C8600C91AAFA4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9E65-6249-4469-9ECB-EEE7B9220B89}"/>
      </w:docPartPr>
      <w:docPartBody>
        <w:p w:rsidR="00CD31BA" w:rsidRDefault="006C275A" w:rsidP="006C275A">
          <w:pPr>
            <w:pStyle w:val="8EE0250FA169408C8600C91AAFA471A0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02A6E"/>
    <w:rsid w:val="001C78DD"/>
    <w:rsid w:val="00286741"/>
    <w:rsid w:val="0039400B"/>
    <w:rsid w:val="003D0C50"/>
    <w:rsid w:val="006C275A"/>
    <w:rsid w:val="0072006C"/>
    <w:rsid w:val="008911A7"/>
    <w:rsid w:val="00CD31BA"/>
    <w:rsid w:val="00E03B4D"/>
    <w:rsid w:val="00E81424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75A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8214BD-C690-49F9-8E68-339A7031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Build Surface Flux Tool</cp:keywords>
  <dc:description/>
  <cp:lastModifiedBy>Neil Powers</cp:lastModifiedBy>
  <cp:revision>8</cp:revision>
  <dcterms:created xsi:type="dcterms:W3CDTF">2020-03-05T21:05:00Z</dcterms:created>
  <dcterms:modified xsi:type="dcterms:W3CDTF">2020-03-16T17:55:00Z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