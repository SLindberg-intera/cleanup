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46DC12C1" w:rsidR="00E62A15" w:rsidRPr="00C01FA0" w:rsidRDefault="00E62A15" w:rsidP="00E62A15">
      <w:pPr>
        <w:pStyle w:val="H1bodytext"/>
        <w:spacing w:after="0"/>
        <w:ind w:left="0"/>
        <w:jc w:val="center"/>
        <w:rPr>
          <w:rFonts w:ascii="Arial" w:hAnsi="Arial" w:cs="Arial"/>
        </w:rPr>
      </w:pPr>
      <w:r w:rsidRPr="00C01FA0">
        <w:rPr>
          <w:rFonts w:ascii="Arial" w:hAnsi="Arial" w:cs="Arial"/>
          <w:b/>
        </w:rPr>
        <w:t>CACIE Tool #NN</w:t>
      </w:r>
      <w:r w:rsidRPr="00C01FA0">
        <w:rPr>
          <w:rFonts w:ascii="Arial" w:hAnsi="Arial" w:cs="Arial"/>
        </w:rPr>
        <w:t xml:space="preserve"> –</w:t>
      </w:r>
      <w:r w:rsidR="00FB76D4" w:rsidRPr="00C01FA0">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rPr>
            <w:t>Inventory Preprocessor</w:t>
          </w:r>
        </w:sdtContent>
      </w:sdt>
      <w:r w:rsidR="00FB76D4" w:rsidRPr="00C01FA0">
        <w:rPr>
          <w:rFonts w:ascii="Arial" w:hAnsi="Arial" w:cs="Arial"/>
          <w:b/>
          <w:iCs/>
        </w:rPr>
        <w:t xml:space="preserve"> Tool</w:t>
      </w:r>
    </w:p>
    <w:p w14:paraId="344A4E46" w14:textId="77777777" w:rsidR="00E62A15" w:rsidRPr="004404DE" w:rsidRDefault="00E62A15" w:rsidP="00E62A15">
      <w:pPr>
        <w:pStyle w:val="H1bodytext"/>
        <w:spacing w:after="0"/>
        <w:ind w:left="0"/>
        <w:jc w:val="center"/>
        <w:rPr>
          <w:rFonts w:ascii="Arial" w:hAnsi="Arial" w:cs="Arial"/>
          <w:lang w:val="es-GT"/>
        </w:rPr>
      </w:pPr>
      <w:proofErr w:type="spellStart"/>
      <w:r w:rsidRPr="00D55386">
        <w:rPr>
          <w:rFonts w:ascii="Arial" w:hAnsi="Arial" w:cs="Arial"/>
          <w:b/>
          <w:lang w:val="es-GT"/>
        </w:rPr>
        <w:t>Version</w:t>
      </w:r>
      <w:proofErr w:type="spellEnd"/>
      <w:r w:rsidRPr="004404DE">
        <w:rPr>
          <w:rFonts w:ascii="Arial" w:hAnsi="Arial" w:cs="Arial"/>
          <w:lang w:val="es-GT"/>
        </w:rPr>
        <w:t xml:space="preserve"> </w:t>
      </w:r>
      <w:r w:rsidRPr="004404DE">
        <w:rPr>
          <w:rFonts w:ascii="Arial" w:hAnsi="Arial" w:cs="Arial"/>
          <w:b/>
          <w:lang w:val="es-GT"/>
        </w:rPr>
        <w:t>1.0</w:t>
      </w:r>
    </w:p>
    <w:p w14:paraId="21A99226" w14:textId="7DB42E50" w:rsidR="00E62A15" w:rsidRPr="004404DE" w:rsidRDefault="00E62A15" w:rsidP="00E62A15">
      <w:pPr>
        <w:pStyle w:val="H1bodytext"/>
        <w:spacing w:after="0"/>
        <w:ind w:left="0"/>
        <w:jc w:val="center"/>
        <w:rPr>
          <w:rFonts w:ascii="Arial" w:hAnsi="Arial" w:cs="Arial"/>
          <w:b/>
          <w:lang w:val="es-GT"/>
        </w:rPr>
      </w:pPr>
      <w:r w:rsidRPr="004404DE">
        <w:rPr>
          <w:rFonts w:ascii="Arial" w:hAnsi="Arial" w:cs="Arial"/>
          <w:b/>
          <w:lang w:val="es-GT"/>
        </w:rPr>
        <w:t>QA</w:t>
      </w:r>
      <w:r w:rsidRPr="004404DE">
        <w:rPr>
          <w:rFonts w:ascii="Arial" w:hAnsi="Arial" w:cs="Arial"/>
          <w:lang w:val="es-GT"/>
        </w:rPr>
        <w:t xml:space="preserve">: </w:t>
      </w:r>
      <w:r w:rsidRPr="004404DE">
        <w:rPr>
          <w:rFonts w:ascii="Arial" w:hAnsi="Arial" w:cs="Arial"/>
          <w:b/>
          <w:lang w:val="es-GT"/>
        </w:rPr>
        <w:t>QA</w:t>
      </w:r>
    </w:p>
    <w:p w14:paraId="0158708F" w14:textId="77777777" w:rsidR="00E62A15" w:rsidRPr="004404DE"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1170D7">
      <w:pPr>
        <w:pStyle w:val="Heading1"/>
        <w:rPr>
          <w:b w:val="0"/>
        </w:rPr>
      </w:pPr>
      <w:r w:rsidRPr="00914C4E">
        <w:t>Description and Purpose</w:t>
      </w:r>
    </w:p>
    <w:p w14:paraId="4922C223" w14:textId="4A1FA26A" w:rsidR="00D55386" w:rsidRDefault="00D55386" w:rsidP="00D55386">
      <w:pPr>
        <w:pStyle w:val="H1bodytext"/>
        <w:spacing w:after="120"/>
        <w:rPr>
          <w:rFonts w:ascii="Arial" w:hAnsi="Arial"/>
        </w:rPr>
      </w:pPr>
      <w:bookmarkStart w:id="0" w:name="_Hlk8896263"/>
      <w:r w:rsidRPr="000A4609">
        <w:rPr>
          <w:rFonts w:ascii="Arial" w:hAnsi="Arial"/>
        </w:rPr>
        <w:t>The</w:t>
      </w:r>
      <w:r>
        <w:rPr>
          <w:rFonts w:ascii="Arial" w:hAnsi="Arial"/>
        </w:rPr>
        <w:t xml:space="preserve"> </w:t>
      </w:r>
      <w:sdt>
        <w:sdtPr>
          <w:rPr>
            <w:rFonts w:ascii="Arial" w:hAnsi="Arial"/>
          </w:rPr>
          <w:alias w:val="Keywords"/>
          <w:tag w:val=""/>
          <w:id w:val="-1815934915"/>
          <w:placeholder>
            <w:docPart w:val="A727A014C8F644C6AF79ADC79285433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tool’s purpose is to create a comprehensive data set consisting of radionuclide</w:t>
      </w:r>
      <w:r w:rsidR="00DD03F9">
        <w:rPr>
          <w:rFonts w:ascii="Arial" w:hAnsi="Arial"/>
        </w:rPr>
        <w:t xml:space="preserve"> and</w:t>
      </w:r>
      <w:r w:rsidR="00C01FA0">
        <w:rPr>
          <w:rFonts w:ascii="Arial" w:hAnsi="Arial"/>
        </w:rPr>
        <w:t>/or</w:t>
      </w:r>
      <w:r w:rsidR="00DD03F9">
        <w:rPr>
          <w:rFonts w:ascii="Arial" w:hAnsi="Arial"/>
        </w:rPr>
        <w:t xml:space="preserve"> chemical</w:t>
      </w:r>
      <w:r>
        <w:rPr>
          <w:rFonts w:ascii="Arial" w:hAnsi="Arial"/>
        </w:rPr>
        <w:t xml:space="preserve"> aqueous volume releases as a function of time for Central Plateau sites.</w:t>
      </w:r>
      <w:r w:rsidR="00C01FA0">
        <w:rPr>
          <w:rFonts w:ascii="Arial" w:hAnsi="Arial"/>
        </w:rPr>
        <w:t xml:space="preserve"> Solid waste releases (chemical and/or radionuclide) may </w:t>
      </w:r>
      <w:r w:rsidR="003727A2">
        <w:rPr>
          <w:rFonts w:ascii="Arial" w:hAnsi="Arial"/>
        </w:rPr>
        <w:t>optionally</w:t>
      </w:r>
      <w:r w:rsidR="00C01FA0">
        <w:rPr>
          <w:rFonts w:ascii="Arial" w:hAnsi="Arial"/>
        </w:rPr>
        <w:t xml:space="preserve"> be included. </w:t>
      </w:r>
      <w:r>
        <w:rPr>
          <w:rFonts w:ascii="Arial" w:hAnsi="Arial"/>
        </w:rPr>
        <w:t xml:space="preserve">The </w:t>
      </w:r>
      <w:r w:rsidR="003727A2">
        <w:rPr>
          <w:rFonts w:ascii="Arial" w:hAnsi="Arial"/>
        </w:rPr>
        <w:t>input file</w:t>
      </w:r>
      <w:r>
        <w:rPr>
          <w:rFonts w:ascii="Arial" w:hAnsi="Arial"/>
        </w:rPr>
        <w:t xml:space="preserve"> set consists of</w:t>
      </w:r>
      <w:r w:rsidR="003727A2">
        <w:rPr>
          <w:rFonts w:ascii="Arial" w:hAnsi="Arial"/>
        </w:rPr>
        <w:t xml:space="preserve"> the following types</w:t>
      </w:r>
      <w:r>
        <w:rPr>
          <w:rFonts w:ascii="Arial" w:hAnsi="Arial"/>
        </w:rPr>
        <w:t>:</w:t>
      </w:r>
    </w:p>
    <w:p w14:paraId="557E8C42" w14:textId="52755122" w:rsidR="00D55386" w:rsidRPr="001614F9" w:rsidRDefault="00C01FA0" w:rsidP="00C62DEE">
      <w:pPr>
        <w:pStyle w:val="H1bodytext"/>
        <w:numPr>
          <w:ilvl w:val="0"/>
          <w:numId w:val="6"/>
        </w:numPr>
        <w:spacing w:after="120"/>
        <w:rPr>
          <w:rFonts w:ascii="Arial" w:hAnsi="Arial" w:cs="Arial"/>
          <w:szCs w:val="22"/>
        </w:rPr>
      </w:pPr>
      <w:r>
        <w:rPr>
          <w:rFonts w:ascii="Arial" w:hAnsi="Arial"/>
          <w:b/>
          <w:bCs/>
        </w:rPr>
        <w:t>Site-Specific Inventory</w:t>
      </w:r>
      <w:r>
        <w:rPr>
          <w:rFonts w:ascii="Arial" w:hAnsi="Arial"/>
        </w:rPr>
        <w:t>: This dataset represents any site-specific information. Any number of site-specific sources may be included.</w:t>
      </w:r>
    </w:p>
    <w:p w14:paraId="79B65A78" w14:textId="4BE7E7AF" w:rsidR="001614F9" w:rsidRPr="00C01FA0" w:rsidRDefault="001614F9" w:rsidP="00C62DEE">
      <w:pPr>
        <w:pStyle w:val="H1bodytext"/>
        <w:numPr>
          <w:ilvl w:val="0"/>
          <w:numId w:val="6"/>
        </w:numPr>
        <w:spacing w:after="120"/>
        <w:rPr>
          <w:rFonts w:ascii="Arial" w:hAnsi="Arial" w:cs="Arial"/>
          <w:szCs w:val="22"/>
        </w:rPr>
      </w:pPr>
      <w:r>
        <w:rPr>
          <w:rFonts w:ascii="Arial" w:hAnsi="Arial"/>
          <w:b/>
          <w:bCs/>
        </w:rPr>
        <w:t>Solid Waste Release</w:t>
      </w:r>
      <w:r>
        <w:rPr>
          <w:rFonts w:ascii="Arial" w:hAnsi="Arial"/>
        </w:rPr>
        <w:t>: The data set consists of modified (i.e., reduction of number of time steps via interpolation) output from solid waste release model(s).</w:t>
      </w:r>
    </w:p>
    <w:p w14:paraId="085E1325" w14:textId="2A91446E" w:rsidR="001614F9" w:rsidRDefault="00C01FA0" w:rsidP="00C62DEE">
      <w:pPr>
        <w:pStyle w:val="H1bodytext"/>
        <w:numPr>
          <w:ilvl w:val="0"/>
          <w:numId w:val="6"/>
        </w:numPr>
        <w:spacing w:after="120"/>
        <w:rPr>
          <w:rFonts w:ascii="Arial" w:hAnsi="Arial" w:cs="Arial"/>
          <w:szCs w:val="22"/>
        </w:rPr>
      </w:pPr>
      <w:r w:rsidRPr="00AF630E">
        <w:rPr>
          <w:rFonts w:ascii="Arial" w:hAnsi="Arial"/>
          <w:b/>
          <w:bCs/>
        </w:rPr>
        <w:t>SIMv2</w:t>
      </w:r>
      <w:r>
        <w:rPr>
          <w:rFonts w:ascii="Arial" w:hAnsi="Arial"/>
          <w:b/>
          <w:bCs/>
        </w:rPr>
        <w:t xml:space="preserve"> Release</w:t>
      </w:r>
      <w:r>
        <w:rPr>
          <w:rFonts w:ascii="Arial" w:hAnsi="Arial"/>
        </w:rPr>
        <w:t xml:space="preserve">: </w:t>
      </w:r>
      <w:r w:rsidRPr="00246ADA">
        <w:rPr>
          <w:rFonts w:ascii="Arial" w:hAnsi="Arial" w:cs="Arial"/>
          <w:szCs w:val="22"/>
        </w:rPr>
        <w:t xml:space="preserve">The data </w:t>
      </w:r>
      <w:r>
        <w:rPr>
          <w:rFonts w:ascii="Arial" w:hAnsi="Arial" w:cs="Arial"/>
          <w:szCs w:val="22"/>
        </w:rPr>
        <w:t>set</w:t>
      </w:r>
      <w:r w:rsidR="0022064E">
        <w:rPr>
          <w:rFonts w:ascii="Arial" w:hAnsi="Arial" w:cs="Arial"/>
          <w:szCs w:val="22"/>
        </w:rPr>
        <w:t xml:space="preserve"> consists of a single CSV file containing</w:t>
      </w:r>
      <w:r w:rsidRPr="00246ADA">
        <w:rPr>
          <w:rFonts w:ascii="Arial" w:hAnsi="Arial" w:cs="Arial"/>
          <w:szCs w:val="22"/>
        </w:rPr>
        <w:t xml:space="preserve"> </w:t>
      </w:r>
      <w:r>
        <w:rPr>
          <w:rFonts w:ascii="Arial" w:hAnsi="Arial" w:cs="Arial"/>
          <w:szCs w:val="22"/>
        </w:rPr>
        <w:t>radionuclide and liquid</w:t>
      </w:r>
      <w:r w:rsidRPr="00246ADA">
        <w:rPr>
          <w:rFonts w:ascii="Arial" w:hAnsi="Arial" w:cs="Arial"/>
          <w:szCs w:val="22"/>
        </w:rPr>
        <w:t xml:space="preserve"> inventory</w:t>
      </w:r>
      <w:r>
        <w:rPr>
          <w:rFonts w:ascii="Arial" w:hAnsi="Arial" w:cs="Arial"/>
          <w:szCs w:val="22"/>
        </w:rPr>
        <w:t xml:space="preserve"> release</w:t>
      </w:r>
      <w:r w:rsidRPr="00246ADA">
        <w:rPr>
          <w:rFonts w:ascii="Arial" w:hAnsi="Arial" w:cs="Arial"/>
          <w:szCs w:val="22"/>
        </w:rPr>
        <w:t xml:space="preserve"> estimate</w:t>
      </w:r>
      <w:r>
        <w:rPr>
          <w:rFonts w:ascii="Arial" w:hAnsi="Arial" w:cs="Arial"/>
          <w:szCs w:val="22"/>
        </w:rPr>
        <w:t>s</w:t>
      </w:r>
      <w:r w:rsidRPr="00246ADA">
        <w:rPr>
          <w:rFonts w:ascii="Arial" w:hAnsi="Arial" w:cs="Arial"/>
          <w:szCs w:val="22"/>
        </w:rPr>
        <w:t>.</w:t>
      </w:r>
    </w:p>
    <w:p w14:paraId="5A03F212" w14:textId="21FAF62C" w:rsidR="001614F9" w:rsidRDefault="00DD03F9" w:rsidP="00C62DEE">
      <w:pPr>
        <w:pStyle w:val="H1bodytext"/>
        <w:numPr>
          <w:ilvl w:val="0"/>
          <w:numId w:val="6"/>
        </w:numPr>
        <w:spacing w:after="120"/>
        <w:rPr>
          <w:rFonts w:ascii="Arial" w:hAnsi="Arial" w:cs="Arial"/>
          <w:szCs w:val="22"/>
        </w:rPr>
      </w:pPr>
      <w:r w:rsidRPr="001614F9">
        <w:rPr>
          <w:rFonts w:ascii="Arial" w:hAnsi="Arial"/>
          <w:b/>
          <w:bCs/>
        </w:rPr>
        <w:t>Chemical Inventory Release</w:t>
      </w:r>
      <w:r w:rsidR="00D55386" w:rsidRPr="001614F9">
        <w:rPr>
          <w:rFonts w:ascii="Arial" w:hAnsi="Arial"/>
        </w:rPr>
        <w:t xml:space="preserve">: The data set </w:t>
      </w:r>
      <w:r w:rsidRPr="001614F9">
        <w:rPr>
          <w:rFonts w:ascii="Arial" w:hAnsi="Arial"/>
        </w:rPr>
        <w:t xml:space="preserve">consists of a single CSV file containing </w:t>
      </w:r>
      <w:r w:rsidR="001852F3" w:rsidRPr="001614F9">
        <w:rPr>
          <w:rFonts w:ascii="Arial" w:hAnsi="Arial"/>
        </w:rPr>
        <w:t xml:space="preserve">chemical </w:t>
      </w:r>
      <w:r w:rsidR="001614F9">
        <w:rPr>
          <w:rFonts w:ascii="Arial" w:hAnsi="Arial"/>
        </w:rPr>
        <w:t xml:space="preserve">and liquid </w:t>
      </w:r>
      <w:r w:rsidR="001852F3" w:rsidRPr="001614F9">
        <w:rPr>
          <w:rFonts w:ascii="Arial" w:hAnsi="Arial"/>
        </w:rPr>
        <w:t>release</w:t>
      </w:r>
      <w:r w:rsidR="001614F9">
        <w:rPr>
          <w:rFonts w:ascii="Arial" w:hAnsi="Arial"/>
        </w:rPr>
        <w:t xml:space="preserve"> estimates</w:t>
      </w:r>
      <w:r w:rsidR="00D55386" w:rsidRPr="001614F9">
        <w:rPr>
          <w:rFonts w:ascii="Arial" w:hAnsi="Arial" w:cs="Arial"/>
          <w:szCs w:val="22"/>
        </w:rPr>
        <w:t>.</w:t>
      </w:r>
    </w:p>
    <w:p w14:paraId="159D4B81" w14:textId="4245D477" w:rsidR="00D55386" w:rsidRPr="001614F9" w:rsidRDefault="00D55386" w:rsidP="00C62DEE">
      <w:pPr>
        <w:pStyle w:val="H1bodytext"/>
        <w:numPr>
          <w:ilvl w:val="0"/>
          <w:numId w:val="6"/>
        </w:numPr>
        <w:spacing w:after="120"/>
        <w:rPr>
          <w:rFonts w:ascii="Arial" w:hAnsi="Arial" w:cs="Arial"/>
          <w:szCs w:val="22"/>
        </w:rPr>
      </w:pPr>
      <w:r w:rsidRPr="001614F9">
        <w:rPr>
          <w:rFonts w:ascii="Arial" w:hAnsi="Arial"/>
          <w:b/>
          <w:bCs/>
        </w:rPr>
        <w:t>SAC Liquid Release</w:t>
      </w:r>
      <w:r w:rsidRPr="001614F9">
        <w:rPr>
          <w:rFonts w:ascii="Arial" w:hAnsi="Arial"/>
        </w:rPr>
        <w:t xml:space="preserve">: The data set </w:t>
      </w:r>
      <w:r w:rsidR="0022064E">
        <w:rPr>
          <w:rFonts w:ascii="Arial" w:hAnsi="Arial"/>
        </w:rPr>
        <w:t>consists of a text file (comma-delimited) containing estimates for liquid discharges. Only water releases are included from this source file.</w:t>
      </w:r>
    </w:p>
    <w:p w14:paraId="4E666037" w14:textId="7CAE11A9" w:rsidR="00D55386" w:rsidRDefault="00D55386" w:rsidP="00D55386">
      <w:pPr>
        <w:pStyle w:val="H1bodytext"/>
        <w:spacing w:after="120"/>
        <w:rPr>
          <w:rFonts w:ascii="Arial" w:hAnsi="Arial" w:cs="Arial"/>
          <w:color w:val="000000"/>
          <w:szCs w:val="22"/>
        </w:rPr>
      </w:pPr>
      <w:r>
        <w:rPr>
          <w:rFonts w:ascii="Arial" w:hAnsi="Arial" w:cs="Arial"/>
          <w:szCs w:val="22"/>
        </w:rPr>
        <w:t xml:space="preserve">The waste and liquid-only sites included in the comprehensive release data set are all part of the </w:t>
      </w:r>
      <w:r w:rsidRPr="004623F1">
        <w:rPr>
          <w:rFonts w:ascii="Arial" w:hAnsi="Arial" w:cs="Arial"/>
          <w:b/>
          <w:bCs/>
          <w:szCs w:val="22"/>
        </w:rPr>
        <w:t>VZEHSIT</w:t>
      </w:r>
      <w:r>
        <w:rPr>
          <w:rFonts w:ascii="Arial" w:hAnsi="Arial" w:cs="Arial"/>
          <w:szCs w:val="22"/>
        </w:rPr>
        <w:t xml:space="preserve">, </w:t>
      </w:r>
      <w:r w:rsidRPr="00246ADA">
        <w:rPr>
          <w:rFonts w:ascii="Arial" w:hAnsi="Arial" w:cs="Arial"/>
          <w:color w:val="000000"/>
          <w:szCs w:val="22"/>
        </w:rPr>
        <w:t>a compilation of waste sites and their vertices corresponding to their footprint boundary extents.</w:t>
      </w:r>
    </w:p>
    <w:p w14:paraId="4885FB57" w14:textId="04A861DE" w:rsidR="00D55386" w:rsidRPr="000A4609" w:rsidRDefault="00D55386" w:rsidP="00D55386">
      <w:pPr>
        <w:pStyle w:val="H1bodytext"/>
        <w:spacing w:after="120"/>
        <w:rPr>
          <w:rFonts w:ascii="Arial" w:hAnsi="Arial"/>
        </w:rPr>
      </w:pPr>
      <w:r>
        <w:rPr>
          <w:rFonts w:ascii="Arial" w:hAnsi="Arial"/>
        </w:rPr>
        <w:t xml:space="preserve">This tool’s specific task is to parse out the relevant information for the </w:t>
      </w:r>
      <w:r w:rsidR="00470FD4">
        <w:rPr>
          <w:rFonts w:ascii="Arial" w:hAnsi="Arial"/>
        </w:rPr>
        <w:t>waste</w:t>
      </w:r>
      <w:r w:rsidR="001852F3">
        <w:rPr>
          <w:rFonts w:ascii="Arial" w:hAnsi="Arial"/>
        </w:rPr>
        <w:t xml:space="preserve"> </w:t>
      </w:r>
      <w:r>
        <w:rPr>
          <w:rFonts w:ascii="Arial" w:hAnsi="Arial"/>
        </w:rPr>
        <w:t xml:space="preserve">sites </w:t>
      </w:r>
      <w:r w:rsidR="00470FD4">
        <w:rPr>
          <w:rFonts w:ascii="Arial" w:hAnsi="Arial"/>
        </w:rPr>
        <w:t xml:space="preserve">found in the </w:t>
      </w:r>
      <w:r w:rsidR="00470FD4">
        <w:rPr>
          <w:rFonts w:ascii="Arial" w:hAnsi="Arial"/>
          <w:b/>
          <w:bCs/>
        </w:rPr>
        <w:t xml:space="preserve">VZEHSIT </w:t>
      </w:r>
      <w:r w:rsidR="00470FD4">
        <w:rPr>
          <w:rFonts w:ascii="Arial" w:hAnsi="Arial"/>
        </w:rPr>
        <w:t xml:space="preserve">file </w:t>
      </w:r>
      <w:r>
        <w:rPr>
          <w:rFonts w:ascii="Arial" w:hAnsi="Arial"/>
        </w:rPr>
        <w:t xml:space="preserve">to assemble a site list containing </w:t>
      </w:r>
      <w:r w:rsidR="00F47267">
        <w:rPr>
          <w:rFonts w:ascii="Arial" w:hAnsi="Arial"/>
        </w:rPr>
        <w:t>chemical</w:t>
      </w:r>
      <w:r w:rsidR="00470FD4">
        <w:rPr>
          <w:rFonts w:ascii="Arial" w:hAnsi="Arial"/>
        </w:rPr>
        <w:t>/</w:t>
      </w:r>
      <w:r>
        <w:rPr>
          <w:rFonts w:ascii="Arial" w:hAnsi="Arial"/>
        </w:rPr>
        <w:t>radionuclide and water release</w:t>
      </w:r>
      <w:r w:rsidR="00F47267">
        <w:rPr>
          <w:rFonts w:ascii="Arial" w:hAnsi="Arial"/>
        </w:rPr>
        <w:t>s</w:t>
      </w:r>
      <w:r>
        <w:rPr>
          <w:rFonts w:ascii="Arial" w:hAnsi="Arial"/>
        </w:rPr>
        <w:t xml:space="preserve"> over time.</w:t>
      </w:r>
    </w:p>
    <w:bookmarkEnd w:id="0"/>
    <w:p w14:paraId="444106EB" w14:textId="5110F54E" w:rsidR="00E62A15" w:rsidRPr="00914C4E" w:rsidRDefault="00E62A15" w:rsidP="006973AE">
      <w:pPr>
        <w:pStyle w:val="Heading1"/>
      </w:pPr>
      <w:r w:rsidRPr="00914C4E">
        <w:t>Functional Requirements</w:t>
      </w:r>
    </w:p>
    <w:p w14:paraId="3EE87092" w14:textId="686A3081"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0A4609">
        <w:rPr>
          <w:rFonts w:ascii="Arial" w:hAnsi="Arial" w:cs="Arial"/>
        </w:rPr>
        <w:t xml:space="preserve"> </w:t>
      </w:r>
      <w:sdt>
        <w:sdtPr>
          <w:rPr>
            <w:rFonts w:ascii="Arial" w:hAnsi="Arial"/>
          </w:rPr>
          <w:alias w:val="Keywords"/>
          <w:tag w:val=""/>
          <w:id w:val="-2038336689"/>
          <w:placeholder>
            <w:docPart w:val="8B9C9BDD70204CB8966848E446B0763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0A4609">
        <w:rPr>
          <w:rFonts w:ascii="Arial" w:hAnsi="Arial" w:cs="Arial"/>
        </w:rPr>
        <w:t xml:space="preserve"> Tool:</w:t>
      </w:r>
    </w:p>
    <w:p w14:paraId="17270E7E" w14:textId="19E18B16" w:rsidR="00F341FE" w:rsidRDefault="00F341FE" w:rsidP="00250080">
      <w:pPr>
        <w:pStyle w:val="H1bodytext"/>
        <w:rPr>
          <w:rFonts w:ascii="Arial" w:hAnsi="Arial" w:cs="Arial"/>
        </w:rPr>
      </w:pPr>
      <w:bookmarkStart w:id="1" w:name="_Hlk50024328"/>
      <w:r>
        <w:rPr>
          <w:rFonts w:ascii="Arial" w:hAnsi="Arial" w:cs="Arial"/>
        </w:rPr>
        <w:t xml:space="preserve">FR-1:   </w:t>
      </w:r>
      <w:r w:rsidR="00885A59">
        <w:rPr>
          <w:rFonts w:ascii="Arial" w:hAnsi="Arial" w:cs="Arial"/>
        </w:rPr>
        <w:t xml:space="preserve">Accept arguments at the command line. </w:t>
      </w:r>
      <w:r>
        <w:rPr>
          <w:rFonts w:ascii="Arial" w:hAnsi="Arial" w:cs="Arial"/>
        </w:rPr>
        <w:t>Arguments will include:</w:t>
      </w:r>
    </w:p>
    <w:p w14:paraId="5063B12B" w14:textId="77C004E1" w:rsidR="00F341FE" w:rsidRPr="002E18B7" w:rsidRDefault="00F341FE" w:rsidP="00C62DEE">
      <w:pPr>
        <w:pStyle w:val="H1bodytext"/>
        <w:numPr>
          <w:ilvl w:val="0"/>
          <w:numId w:val="10"/>
        </w:numPr>
        <w:rPr>
          <w:rFonts w:ascii="Arial" w:hAnsi="Arial" w:cs="Arial"/>
        </w:rPr>
      </w:pPr>
      <w:r w:rsidRPr="002E18B7">
        <w:rPr>
          <w:rFonts w:ascii="Arial" w:hAnsi="Arial" w:cs="Arial"/>
        </w:rPr>
        <w:t>Required: VZEHSIT file path</w:t>
      </w:r>
      <w:r w:rsidR="00095A5C">
        <w:rPr>
          <w:rFonts w:ascii="Arial" w:hAnsi="Arial" w:cs="Arial"/>
        </w:rPr>
        <w:t xml:space="preserve"> (including file name)</w:t>
      </w:r>
    </w:p>
    <w:p w14:paraId="1B909DB5" w14:textId="2C362EE4"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Chemical Inventory </w:t>
      </w:r>
      <w:r w:rsidR="00095A5C" w:rsidRPr="002E18B7">
        <w:rPr>
          <w:rFonts w:ascii="Arial" w:hAnsi="Arial" w:cs="Arial"/>
        </w:rPr>
        <w:t>file path</w:t>
      </w:r>
      <w:r w:rsidR="00095A5C">
        <w:rPr>
          <w:rFonts w:ascii="Arial" w:hAnsi="Arial" w:cs="Arial"/>
        </w:rPr>
        <w:t xml:space="preserve"> (including file name)</w:t>
      </w:r>
    </w:p>
    <w:p w14:paraId="15FEEF7D" w14:textId="79F4D619"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SAC </w:t>
      </w:r>
      <w:r w:rsidR="00095A5C" w:rsidRPr="002E18B7">
        <w:rPr>
          <w:rFonts w:ascii="Arial" w:hAnsi="Arial" w:cs="Arial"/>
        </w:rPr>
        <w:t>file path</w:t>
      </w:r>
      <w:r w:rsidR="00095A5C">
        <w:rPr>
          <w:rFonts w:ascii="Arial" w:hAnsi="Arial" w:cs="Arial"/>
        </w:rPr>
        <w:t xml:space="preserve"> (including file name)</w:t>
      </w:r>
    </w:p>
    <w:p w14:paraId="703653DE" w14:textId="40C674AB" w:rsidR="00F341FE" w:rsidRPr="002E18B7" w:rsidRDefault="00F341FE" w:rsidP="00C62DEE">
      <w:pPr>
        <w:pStyle w:val="H1bodytext"/>
        <w:numPr>
          <w:ilvl w:val="0"/>
          <w:numId w:val="10"/>
        </w:numPr>
        <w:rPr>
          <w:rFonts w:ascii="Arial" w:hAnsi="Arial" w:cs="Arial"/>
        </w:rPr>
      </w:pPr>
      <w:r w:rsidRPr="002E18B7">
        <w:rPr>
          <w:rFonts w:ascii="Arial" w:hAnsi="Arial" w:cs="Arial"/>
        </w:rPr>
        <w:t>Optional: Solid Waste Release directory path</w:t>
      </w:r>
      <w:r w:rsidR="00095A5C">
        <w:rPr>
          <w:rFonts w:ascii="Arial" w:hAnsi="Arial" w:cs="Arial"/>
        </w:rPr>
        <w:t xml:space="preserve"> (including the directory name)</w:t>
      </w:r>
    </w:p>
    <w:p w14:paraId="78732503" w14:textId="0A2836DD" w:rsidR="00F341FE" w:rsidRPr="00C47E41" w:rsidRDefault="00F341FE" w:rsidP="00C62DEE">
      <w:pPr>
        <w:pStyle w:val="H1bodytext"/>
        <w:numPr>
          <w:ilvl w:val="0"/>
          <w:numId w:val="10"/>
        </w:numPr>
        <w:rPr>
          <w:rFonts w:ascii="Arial" w:hAnsi="Arial" w:cs="Arial"/>
        </w:rPr>
      </w:pPr>
      <w:r w:rsidRPr="002E18B7">
        <w:rPr>
          <w:rFonts w:ascii="Arial" w:hAnsi="Arial" w:cs="Arial"/>
        </w:rPr>
        <w:t xml:space="preserve">Optional: Solid Waste Release </w:t>
      </w:r>
      <w:r w:rsidR="00C47E41" w:rsidRPr="002E18B7">
        <w:rPr>
          <w:rFonts w:ascii="Arial" w:hAnsi="Arial" w:cs="Arial"/>
        </w:rPr>
        <w:t>file path</w:t>
      </w:r>
      <w:r w:rsidR="00C47E41">
        <w:rPr>
          <w:rFonts w:ascii="Arial" w:hAnsi="Arial" w:cs="Arial"/>
        </w:rPr>
        <w:t xml:space="preserve"> (including file name)</w:t>
      </w:r>
    </w:p>
    <w:p w14:paraId="745FCD83" w14:textId="3D9B429D" w:rsidR="00F341FE" w:rsidRPr="002E18B7" w:rsidRDefault="00F341FE" w:rsidP="00C62DEE">
      <w:pPr>
        <w:pStyle w:val="H1bodytext"/>
        <w:numPr>
          <w:ilvl w:val="0"/>
          <w:numId w:val="10"/>
        </w:numPr>
        <w:rPr>
          <w:rFonts w:ascii="Arial" w:hAnsi="Arial" w:cs="Arial"/>
        </w:rPr>
      </w:pPr>
      <w:r w:rsidRPr="002E18B7">
        <w:rPr>
          <w:rFonts w:ascii="Arial" w:hAnsi="Arial" w:cs="Arial"/>
        </w:rPr>
        <w:t xml:space="preserve">Optional: Site-Specific Inventory </w:t>
      </w:r>
      <w:r w:rsidR="007356B6" w:rsidRPr="002E18B7">
        <w:rPr>
          <w:rFonts w:ascii="Arial" w:hAnsi="Arial" w:cs="Arial"/>
        </w:rPr>
        <w:t>file path</w:t>
      </w:r>
      <w:r w:rsidR="007356B6">
        <w:rPr>
          <w:rFonts w:ascii="Arial" w:hAnsi="Arial" w:cs="Arial"/>
        </w:rPr>
        <w:t xml:space="preserve"> (including file name)</w:t>
      </w:r>
    </w:p>
    <w:p w14:paraId="1A5C0A50" w14:textId="2792FEA6" w:rsidR="00F341FE" w:rsidRPr="00423D30" w:rsidRDefault="00F341FE" w:rsidP="00C62DEE">
      <w:pPr>
        <w:pStyle w:val="H1bodytext"/>
        <w:numPr>
          <w:ilvl w:val="0"/>
          <w:numId w:val="10"/>
        </w:numPr>
        <w:rPr>
          <w:rFonts w:ascii="Arial" w:hAnsi="Arial" w:cs="Arial"/>
        </w:rPr>
      </w:pPr>
      <w:r w:rsidRPr="002E18B7">
        <w:rPr>
          <w:rFonts w:ascii="Arial" w:hAnsi="Arial" w:cs="Arial"/>
        </w:rPr>
        <w:t xml:space="preserve">Optional: SIMv2 </w:t>
      </w:r>
      <w:r w:rsidR="007356B6" w:rsidRPr="002E18B7">
        <w:rPr>
          <w:rFonts w:ascii="Arial" w:hAnsi="Arial" w:cs="Arial"/>
        </w:rPr>
        <w:t>file path</w:t>
      </w:r>
      <w:r w:rsidR="007356B6">
        <w:rPr>
          <w:rFonts w:ascii="Arial" w:hAnsi="Arial" w:cs="Arial"/>
        </w:rPr>
        <w:t xml:space="preserve"> (including file name)</w:t>
      </w:r>
    </w:p>
    <w:p w14:paraId="58044BF2"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analytes to treat as chemicals</w:t>
      </w:r>
      <w:r>
        <w:rPr>
          <w:rFonts w:ascii="Arial" w:hAnsi="Arial" w:cs="Arial"/>
        </w:rPr>
        <w:t>: array of strings</w:t>
      </w:r>
    </w:p>
    <w:p w14:paraId="37E25530" w14:textId="77777777"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encodings to try when parsing input files</w:t>
      </w:r>
      <w:r>
        <w:rPr>
          <w:rFonts w:ascii="Arial" w:hAnsi="Arial" w:cs="Arial"/>
        </w:rPr>
        <w:t>: array of strings</w:t>
      </w:r>
    </w:p>
    <w:p w14:paraId="00EAD6DA" w14:textId="47509F47" w:rsidR="00F341FE" w:rsidRPr="002E18B7" w:rsidRDefault="00F341FE" w:rsidP="00C62DEE">
      <w:pPr>
        <w:pStyle w:val="H1bodytext"/>
        <w:numPr>
          <w:ilvl w:val="0"/>
          <w:numId w:val="10"/>
        </w:numPr>
        <w:rPr>
          <w:rFonts w:ascii="Arial" w:hAnsi="Arial" w:cs="Arial"/>
        </w:rPr>
      </w:pPr>
      <w:r w:rsidRPr="002E18B7">
        <w:rPr>
          <w:rFonts w:ascii="Arial" w:hAnsi="Arial" w:cs="Arial"/>
        </w:rPr>
        <w:lastRenderedPageBreak/>
        <w:t>Optional: List of analytes to include in output file</w:t>
      </w:r>
      <w:r w:rsidR="00957D7E">
        <w:rPr>
          <w:rFonts w:ascii="Arial" w:hAnsi="Arial" w:cs="Arial"/>
        </w:rPr>
        <w:t>: array of strings</w:t>
      </w:r>
    </w:p>
    <w:p w14:paraId="4C411674" w14:textId="4D3FFD12"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SIMv2 entrained solids will be included in the output as liquid release(s)</w:t>
      </w:r>
      <w:r w:rsidR="00957D7E">
        <w:rPr>
          <w:rFonts w:ascii="Arial" w:hAnsi="Arial" w:cs="Arial"/>
        </w:rPr>
        <w:t xml:space="preserve">: </w:t>
      </w:r>
      <w:proofErr w:type="spellStart"/>
      <w:r w:rsidR="00957D7E">
        <w:rPr>
          <w:rFonts w:ascii="Arial" w:hAnsi="Arial" w:cs="Arial"/>
        </w:rPr>
        <w:t>boolean</w:t>
      </w:r>
      <w:proofErr w:type="spellEnd"/>
    </w:p>
    <w:p w14:paraId="78072EE3" w14:textId="1619CCA9" w:rsidR="00F341FE" w:rsidRPr="002E18B7" w:rsidRDefault="00F341FE" w:rsidP="00C62DEE">
      <w:pPr>
        <w:pStyle w:val="H1bodytext"/>
        <w:numPr>
          <w:ilvl w:val="0"/>
          <w:numId w:val="10"/>
        </w:numPr>
        <w:rPr>
          <w:rFonts w:ascii="Arial" w:hAnsi="Arial" w:cs="Arial"/>
        </w:rPr>
      </w:pPr>
      <w:r w:rsidRPr="002E18B7">
        <w:rPr>
          <w:rFonts w:ascii="Arial" w:hAnsi="Arial" w:cs="Arial"/>
        </w:rPr>
        <w:t>Optional: Name for the output file</w:t>
      </w:r>
      <w:r w:rsidR="00957D7E">
        <w:rPr>
          <w:rFonts w:ascii="Arial" w:hAnsi="Arial" w:cs="Arial"/>
        </w:rPr>
        <w:t>: string</w:t>
      </w:r>
    </w:p>
    <w:p w14:paraId="469EC276" w14:textId="2F9FAEAD" w:rsidR="00F341FE" w:rsidRPr="002E18B7" w:rsidRDefault="00F341FE" w:rsidP="00C62DEE">
      <w:pPr>
        <w:pStyle w:val="H1bodytext"/>
        <w:numPr>
          <w:ilvl w:val="0"/>
          <w:numId w:val="10"/>
        </w:numPr>
        <w:rPr>
          <w:rFonts w:ascii="Arial" w:hAnsi="Arial" w:cs="Arial"/>
        </w:rPr>
      </w:pPr>
      <w:r w:rsidRPr="002E18B7">
        <w:rPr>
          <w:rFonts w:ascii="Arial" w:hAnsi="Arial" w:cs="Arial"/>
        </w:rPr>
        <w:t>Optional: When set to "True", output will be recorded in the "Legacy" output format. If set to "False", output will be in standard format</w:t>
      </w:r>
      <w:r w:rsidR="00957D7E">
        <w:rPr>
          <w:rFonts w:ascii="Arial" w:hAnsi="Arial" w:cs="Arial"/>
        </w:rPr>
        <w:t xml:space="preserve">: </w:t>
      </w:r>
      <w:proofErr w:type="spellStart"/>
      <w:r w:rsidR="00957D7E">
        <w:rPr>
          <w:rFonts w:ascii="Arial" w:hAnsi="Arial" w:cs="Arial"/>
        </w:rPr>
        <w:t>boolean</w:t>
      </w:r>
      <w:proofErr w:type="spellEnd"/>
    </w:p>
    <w:p w14:paraId="5396F66B" w14:textId="3E1E0A4E"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name of the log file</w:t>
      </w:r>
      <w:r w:rsidR="00957D7E">
        <w:rPr>
          <w:rFonts w:ascii="Arial" w:hAnsi="Arial" w:cs="Arial"/>
        </w:rPr>
        <w:t>: string</w:t>
      </w:r>
    </w:p>
    <w:p w14:paraId="617840A2" w14:textId="45EA3881" w:rsidR="00F341FE" w:rsidRPr="002E18B7" w:rsidRDefault="00F341FE" w:rsidP="00C62DEE">
      <w:pPr>
        <w:pStyle w:val="H1bodytext"/>
        <w:numPr>
          <w:ilvl w:val="0"/>
          <w:numId w:val="10"/>
        </w:numPr>
        <w:rPr>
          <w:rFonts w:ascii="Arial" w:hAnsi="Arial" w:cs="Arial"/>
        </w:rPr>
      </w:pPr>
      <w:r w:rsidRPr="002E18B7">
        <w:rPr>
          <w:rFonts w:ascii="Arial" w:hAnsi="Arial" w:cs="Arial"/>
        </w:rPr>
        <w:t>Optional: Path of directory in which to save output files</w:t>
      </w:r>
      <w:r w:rsidR="00957D7E">
        <w:rPr>
          <w:rFonts w:ascii="Arial" w:hAnsi="Arial" w:cs="Arial"/>
        </w:rPr>
        <w:t xml:space="preserve"> (including directory name)</w:t>
      </w:r>
    </w:p>
    <w:p w14:paraId="5D5477EB" w14:textId="0EEFF1DB" w:rsidR="00F341FE" w:rsidRPr="002E18B7" w:rsidRDefault="00F341FE" w:rsidP="00C62DEE">
      <w:pPr>
        <w:pStyle w:val="H1bodytext"/>
        <w:numPr>
          <w:ilvl w:val="0"/>
          <w:numId w:val="10"/>
        </w:numPr>
        <w:rPr>
          <w:rFonts w:ascii="Arial" w:hAnsi="Arial" w:cs="Arial"/>
        </w:rPr>
      </w:pPr>
      <w:r w:rsidRPr="002E18B7">
        <w:rPr>
          <w:rFonts w:ascii="Arial" w:hAnsi="Arial" w:cs="Arial"/>
        </w:rPr>
        <w:t>Optional: The number of significant digits to preserve in the output</w:t>
      </w:r>
      <w:r w:rsidR="00957D7E">
        <w:rPr>
          <w:rFonts w:ascii="Arial" w:hAnsi="Arial" w:cs="Arial"/>
        </w:rPr>
        <w:t>: integer</w:t>
      </w:r>
    </w:p>
    <w:p w14:paraId="0C894FE3" w14:textId="078D48E9"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site name columns</w:t>
      </w:r>
      <w:r w:rsidR="00957D7E">
        <w:rPr>
          <w:rFonts w:ascii="Arial" w:hAnsi="Arial" w:cs="Arial"/>
        </w:rPr>
        <w:t>: array of strings</w:t>
      </w:r>
    </w:p>
    <w:p w14:paraId="0ACA5EF5" w14:textId="68840568" w:rsidR="00F341FE" w:rsidRPr="002E18B7" w:rsidRDefault="00F341FE" w:rsidP="00C62DEE">
      <w:pPr>
        <w:pStyle w:val="H1bodytext"/>
        <w:numPr>
          <w:ilvl w:val="0"/>
          <w:numId w:val="10"/>
        </w:numPr>
        <w:rPr>
          <w:rFonts w:ascii="Arial" w:hAnsi="Arial" w:cs="Arial"/>
        </w:rPr>
      </w:pPr>
      <w:r w:rsidRPr="002E18B7">
        <w:rPr>
          <w:rFonts w:ascii="Arial" w:hAnsi="Arial" w:cs="Arial"/>
        </w:rPr>
        <w:t>Optional: Adjusts the level of detail recorded in the log file</w:t>
      </w:r>
      <w:r w:rsidR="00957D7E">
        <w:rPr>
          <w:rFonts w:ascii="Arial" w:hAnsi="Arial" w:cs="Arial"/>
        </w:rPr>
        <w:t>: string</w:t>
      </w:r>
    </w:p>
    <w:p w14:paraId="10A985EB" w14:textId="53FF5DF6" w:rsidR="00F341FE" w:rsidRPr="002E18B7" w:rsidRDefault="00F341FE" w:rsidP="00C62DEE">
      <w:pPr>
        <w:pStyle w:val="H1bodytext"/>
        <w:numPr>
          <w:ilvl w:val="0"/>
          <w:numId w:val="10"/>
        </w:numPr>
        <w:rPr>
          <w:rFonts w:ascii="Arial" w:hAnsi="Arial" w:cs="Arial"/>
        </w:rPr>
      </w:pPr>
      <w:r w:rsidRPr="002E18B7">
        <w:rPr>
          <w:rFonts w:ascii="Arial" w:hAnsi="Arial" w:cs="Arial"/>
        </w:rPr>
        <w:t>Optional: List of possible names for water columns</w:t>
      </w:r>
      <w:r w:rsidR="00957D7E">
        <w:rPr>
          <w:rFonts w:ascii="Arial" w:hAnsi="Arial" w:cs="Arial"/>
        </w:rPr>
        <w:t>: array of strings</w:t>
      </w:r>
    </w:p>
    <w:p w14:paraId="52834297" w14:textId="2BD04C03" w:rsidR="00F341FE" w:rsidRDefault="00F341FE" w:rsidP="00C62DEE">
      <w:pPr>
        <w:pStyle w:val="H1bodytext"/>
        <w:numPr>
          <w:ilvl w:val="0"/>
          <w:numId w:val="10"/>
        </w:numPr>
        <w:rPr>
          <w:rFonts w:ascii="Arial" w:hAnsi="Arial" w:cs="Arial"/>
        </w:rPr>
      </w:pPr>
      <w:r w:rsidRPr="002E18B7">
        <w:rPr>
          <w:rFonts w:ascii="Arial" w:hAnsi="Arial" w:cs="Arial"/>
        </w:rPr>
        <w:t>Optional: List of possible names for year column</w:t>
      </w:r>
      <w:r w:rsidR="00957D7E">
        <w:rPr>
          <w:rFonts w:ascii="Arial" w:hAnsi="Arial" w:cs="Arial"/>
        </w:rPr>
        <w:t>s: array of strings</w:t>
      </w:r>
    </w:p>
    <w:p w14:paraId="1ECDD801" w14:textId="08CDD25F" w:rsidR="00CC2751" w:rsidRPr="00825AC7" w:rsidRDefault="00F341FE" w:rsidP="00CC2751">
      <w:pPr>
        <w:pStyle w:val="H1bodytext"/>
        <w:ind w:left="1440" w:hanging="720"/>
        <w:rPr>
          <w:rFonts w:ascii="Arial" w:hAnsi="Arial" w:cs="Arial"/>
        </w:rPr>
      </w:pPr>
      <w:r>
        <w:rPr>
          <w:rFonts w:ascii="Arial" w:hAnsi="Arial" w:cs="Arial"/>
        </w:rPr>
        <w:t>FR-2:</w:t>
      </w:r>
      <w:r>
        <w:rPr>
          <w:rFonts w:ascii="Arial" w:hAnsi="Arial" w:cs="Arial"/>
        </w:rPr>
        <w:tab/>
      </w:r>
      <w:r w:rsidR="00825AC7">
        <w:rPr>
          <w:rFonts w:ascii="Arial" w:hAnsi="Arial" w:cs="Arial"/>
        </w:rPr>
        <w:t>Only site</w:t>
      </w:r>
      <w:r w:rsidR="00C233DE">
        <w:rPr>
          <w:rFonts w:ascii="Arial" w:hAnsi="Arial" w:cs="Arial"/>
        </w:rPr>
        <w:t>s whose site name is</w:t>
      </w:r>
      <w:r w:rsidR="00825AC7">
        <w:rPr>
          <w:rFonts w:ascii="Arial" w:hAnsi="Arial" w:cs="Arial"/>
        </w:rPr>
        <w:t xml:space="preserve"> found in the </w:t>
      </w:r>
      <w:r w:rsidR="00825AC7">
        <w:rPr>
          <w:rFonts w:ascii="Arial" w:hAnsi="Arial" w:cs="Arial"/>
          <w:b/>
          <w:bCs/>
        </w:rPr>
        <w:t>VZEHSIT</w:t>
      </w:r>
      <w:r w:rsidR="00825AC7">
        <w:rPr>
          <w:rFonts w:ascii="Arial" w:hAnsi="Arial" w:cs="Arial"/>
        </w:rPr>
        <w:t xml:space="preserve"> file will be included in the output</w:t>
      </w:r>
    </w:p>
    <w:p w14:paraId="7830F3CF" w14:textId="7100D1C6" w:rsidR="00CC2751" w:rsidRPr="00126882" w:rsidRDefault="00CC2751" w:rsidP="008444D9">
      <w:pPr>
        <w:pStyle w:val="H1bodytext"/>
        <w:ind w:left="1440" w:hanging="720"/>
        <w:rPr>
          <w:rFonts w:ascii="Arial" w:hAnsi="Arial" w:cs="Arial"/>
        </w:rPr>
      </w:pPr>
      <w:r>
        <w:rPr>
          <w:rFonts w:ascii="Arial" w:hAnsi="Arial" w:cs="Arial"/>
        </w:rPr>
        <w:t>FR-</w:t>
      </w:r>
      <w:r w:rsidR="00957D7E">
        <w:rPr>
          <w:rFonts w:ascii="Arial" w:hAnsi="Arial" w:cs="Arial"/>
        </w:rPr>
        <w:t>3</w:t>
      </w:r>
      <w:r>
        <w:rPr>
          <w:rFonts w:ascii="Arial" w:hAnsi="Arial" w:cs="Arial"/>
        </w:rPr>
        <w:t xml:space="preserve">:  </w:t>
      </w:r>
      <w:r w:rsidR="00825AC7">
        <w:rPr>
          <w:rFonts w:ascii="Arial" w:hAnsi="Arial" w:cs="Arial"/>
        </w:rPr>
        <w:t xml:space="preserve"> </w:t>
      </w:r>
      <w:r w:rsidR="00126882">
        <w:rPr>
          <w:rFonts w:ascii="Arial" w:hAnsi="Arial" w:cs="Arial"/>
        </w:rPr>
        <w:t xml:space="preserve">Sites from the </w:t>
      </w:r>
      <w:r w:rsidR="00126882">
        <w:rPr>
          <w:rFonts w:ascii="Arial" w:hAnsi="Arial" w:cs="Arial"/>
          <w:b/>
          <w:bCs/>
        </w:rPr>
        <w:t>SAC</w:t>
      </w:r>
      <w:r w:rsidR="00126882">
        <w:rPr>
          <w:rFonts w:ascii="Arial" w:hAnsi="Arial" w:cs="Arial"/>
        </w:rPr>
        <w:t xml:space="preserve"> are included if no other information is had from another input file. Sites with “241</w:t>
      </w:r>
      <w:proofErr w:type="gramStart"/>
      <w:r w:rsidR="00126882">
        <w:rPr>
          <w:rFonts w:ascii="Arial" w:hAnsi="Arial" w:cs="Arial"/>
        </w:rPr>
        <w:t>-“ in</w:t>
      </w:r>
      <w:proofErr w:type="gramEnd"/>
      <w:r w:rsidR="00126882">
        <w:rPr>
          <w:rFonts w:ascii="Arial" w:hAnsi="Arial" w:cs="Arial"/>
        </w:rPr>
        <w:t xml:space="preserve"> its site name are excluded. The exception to the “241</w:t>
      </w:r>
      <w:proofErr w:type="gramStart"/>
      <w:r w:rsidR="00126882">
        <w:rPr>
          <w:rFonts w:ascii="Arial" w:hAnsi="Arial" w:cs="Arial"/>
        </w:rPr>
        <w:t>-“ exclusion</w:t>
      </w:r>
      <w:proofErr w:type="gramEnd"/>
      <w:r w:rsidR="00126882">
        <w:rPr>
          <w:rFonts w:ascii="Arial" w:hAnsi="Arial" w:cs="Arial"/>
        </w:rPr>
        <w:t xml:space="preserve"> rule are sites with “241-C” in the site name</w:t>
      </w:r>
      <w:r w:rsidR="00C233DE">
        <w:rPr>
          <w:rFonts w:ascii="Arial" w:hAnsi="Arial" w:cs="Arial"/>
        </w:rPr>
        <w:t xml:space="preserve"> (case-insensitive)</w:t>
      </w:r>
      <w:r w:rsidR="00126882">
        <w:rPr>
          <w:rFonts w:ascii="Arial" w:hAnsi="Arial" w:cs="Arial"/>
        </w:rPr>
        <w:t xml:space="preserve">, which are included in the final output. Only water releases are considered from the </w:t>
      </w:r>
      <w:r w:rsidR="00126882">
        <w:rPr>
          <w:rFonts w:ascii="Arial" w:hAnsi="Arial" w:cs="Arial"/>
          <w:b/>
          <w:bCs/>
        </w:rPr>
        <w:t>SAC</w:t>
      </w:r>
      <w:r w:rsidR="00126882">
        <w:rPr>
          <w:rFonts w:ascii="Arial" w:hAnsi="Arial" w:cs="Arial"/>
        </w:rPr>
        <w:t>.</w:t>
      </w:r>
    </w:p>
    <w:p w14:paraId="76A59DFB" w14:textId="665A89C0" w:rsidR="00CC2751" w:rsidRPr="00126882" w:rsidRDefault="00CC2751" w:rsidP="008444D9">
      <w:pPr>
        <w:pStyle w:val="H1bodytext"/>
        <w:ind w:left="1440" w:hanging="720"/>
        <w:rPr>
          <w:rFonts w:ascii="Arial" w:hAnsi="Arial" w:cs="Arial"/>
        </w:rPr>
      </w:pPr>
      <w:r>
        <w:rPr>
          <w:rFonts w:ascii="Arial" w:hAnsi="Arial" w:cs="Arial"/>
        </w:rPr>
        <w:t>FR-</w:t>
      </w:r>
      <w:r w:rsidR="009369A2">
        <w:rPr>
          <w:rFonts w:ascii="Arial" w:hAnsi="Arial" w:cs="Arial"/>
        </w:rPr>
        <w:t>4</w:t>
      </w:r>
      <w:r>
        <w:rPr>
          <w:rFonts w:ascii="Arial" w:hAnsi="Arial" w:cs="Arial"/>
        </w:rPr>
        <w:t xml:space="preserve">:   </w:t>
      </w:r>
      <w:r w:rsidR="00F91A62">
        <w:rPr>
          <w:rFonts w:ascii="Arial" w:hAnsi="Arial" w:cs="Arial"/>
        </w:rPr>
        <w:t>The user may identify a list of analytes to process from the input files (including whether to process water or not).</w:t>
      </w:r>
    </w:p>
    <w:p w14:paraId="3FA6395A" w14:textId="12517C83" w:rsidR="00E41B89" w:rsidRPr="00FA7481" w:rsidRDefault="00CC2751" w:rsidP="00FF17DF">
      <w:pPr>
        <w:pStyle w:val="H1bodytext"/>
        <w:ind w:left="1440" w:hanging="720"/>
        <w:rPr>
          <w:rFonts w:ascii="Arial" w:hAnsi="Arial" w:cs="Arial"/>
        </w:rPr>
      </w:pPr>
      <w:r>
        <w:rPr>
          <w:rFonts w:ascii="Arial" w:hAnsi="Arial" w:cs="Arial"/>
        </w:rPr>
        <w:t>FR-</w:t>
      </w:r>
      <w:r w:rsidR="009369A2">
        <w:rPr>
          <w:rFonts w:ascii="Arial" w:hAnsi="Arial" w:cs="Arial"/>
        </w:rPr>
        <w:t>5</w:t>
      </w:r>
      <w:r>
        <w:rPr>
          <w:rFonts w:ascii="Arial" w:hAnsi="Arial" w:cs="Arial"/>
        </w:rPr>
        <w:t xml:space="preserve">:   </w:t>
      </w:r>
      <w:r w:rsidR="00F91A62">
        <w:rPr>
          <w:rFonts w:ascii="Arial" w:hAnsi="Arial" w:cs="Arial"/>
        </w:rPr>
        <w:t xml:space="preserve">The user may identify a list of analytes to be treated as chemicals. </w:t>
      </w:r>
      <w:r w:rsidR="00FA7481">
        <w:rPr>
          <w:rFonts w:ascii="Arial" w:hAnsi="Arial" w:cs="Arial"/>
        </w:rPr>
        <w:t xml:space="preserve">The designation of whether an analyte is a chemical will determine whether the analyte(s) are parsed from the </w:t>
      </w:r>
      <w:r w:rsidR="00FA7481">
        <w:rPr>
          <w:rFonts w:ascii="Arial" w:hAnsi="Arial" w:cs="Arial"/>
          <w:b/>
          <w:bCs/>
        </w:rPr>
        <w:t>SIM</w:t>
      </w:r>
      <w:r w:rsidR="006F7941">
        <w:rPr>
          <w:rFonts w:ascii="Arial" w:hAnsi="Arial" w:cs="Arial"/>
          <w:b/>
          <w:bCs/>
        </w:rPr>
        <w:t>v</w:t>
      </w:r>
      <w:r w:rsidR="00FA7481">
        <w:rPr>
          <w:rFonts w:ascii="Arial" w:hAnsi="Arial" w:cs="Arial"/>
          <w:b/>
          <w:bCs/>
        </w:rPr>
        <w:t>2</w:t>
      </w:r>
      <w:r w:rsidR="00FA7481">
        <w:rPr>
          <w:rFonts w:ascii="Arial" w:hAnsi="Arial" w:cs="Arial"/>
        </w:rPr>
        <w:t xml:space="preserve"> or </w:t>
      </w:r>
      <w:r w:rsidR="00FA7481">
        <w:rPr>
          <w:rFonts w:ascii="Arial" w:hAnsi="Arial" w:cs="Arial"/>
          <w:b/>
          <w:bCs/>
        </w:rPr>
        <w:t>Chemical Inventory</w:t>
      </w:r>
      <w:r w:rsidR="00FA7481">
        <w:rPr>
          <w:rFonts w:ascii="Arial" w:hAnsi="Arial" w:cs="Arial"/>
        </w:rPr>
        <w:t xml:space="preserve"> files (no other input files are affected</w:t>
      </w:r>
      <w:r w:rsidR="00C233DE">
        <w:rPr>
          <w:rFonts w:ascii="Arial" w:hAnsi="Arial" w:cs="Arial"/>
        </w:rPr>
        <w:t xml:space="preserve"> by the grouping</w:t>
      </w:r>
      <w:r w:rsidR="00FA7481">
        <w:rPr>
          <w:rFonts w:ascii="Arial" w:hAnsi="Arial" w:cs="Arial"/>
        </w:rPr>
        <w:t xml:space="preserve">). </w:t>
      </w:r>
      <w:r w:rsidR="008402F7">
        <w:rPr>
          <w:rFonts w:ascii="Arial" w:hAnsi="Arial" w:cs="Arial"/>
        </w:rPr>
        <w:t xml:space="preserve">Designating analytes as chemicals also </w:t>
      </w:r>
      <w:r w:rsidR="00FA7481">
        <w:rPr>
          <w:rFonts w:ascii="Arial" w:hAnsi="Arial" w:cs="Arial"/>
        </w:rPr>
        <w:t>determines the formatting of the output headers for each analyte.</w:t>
      </w:r>
    </w:p>
    <w:p w14:paraId="4591022C" w14:textId="106E3CF3" w:rsidR="00C90180" w:rsidRDefault="00C90180" w:rsidP="00CC2751">
      <w:pPr>
        <w:pStyle w:val="H1bodytext"/>
        <w:ind w:left="1440" w:hanging="720"/>
        <w:rPr>
          <w:rFonts w:ascii="Arial" w:hAnsi="Arial" w:cs="Arial"/>
        </w:rPr>
      </w:pPr>
      <w:r>
        <w:rPr>
          <w:rFonts w:ascii="Arial" w:hAnsi="Arial" w:cs="Arial"/>
        </w:rPr>
        <w:t>FR-</w:t>
      </w:r>
      <w:r w:rsidR="009369A2">
        <w:rPr>
          <w:rFonts w:ascii="Arial" w:hAnsi="Arial" w:cs="Arial"/>
        </w:rPr>
        <w:t>6</w:t>
      </w:r>
      <w:r>
        <w:rPr>
          <w:rFonts w:ascii="Arial" w:hAnsi="Arial" w:cs="Arial"/>
        </w:rPr>
        <w:t>:</w:t>
      </w:r>
      <w:r>
        <w:rPr>
          <w:rFonts w:ascii="Arial" w:hAnsi="Arial" w:cs="Arial"/>
        </w:rPr>
        <w:tab/>
      </w:r>
      <w:r w:rsidR="00282D50">
        <w:rPr>
          <w:rFonts w:ascii="Arial" w:hAnsi="Arial" w:cs="Arial"/>
        </w:rPr>
        <w:t>If the “entrain solids” option is set to</w:t>
      </w:r>
      <w:r w:rsidR="008A7CC5">
        <w:rPr>
          <w:rFonts w:ascii="Arial" w:hAnsi="Arial" w:cs="Arial"/>
        </w:rPr>
        <w:t xml:space="preserve"> “true”, </w:t>
      </w:r>
      <w:r w:rsidR="00282D50">
        <w:rPr>
          <w:rFonts w:ascii="Arial" w:hAnsi="Arial" w:cs="Arial"/>
        </w:rPr>
        <w:t xml:space="preserve">the tool will convert </w:t>
      </w:r>
      <w:r w:rsidR="00282D50" w:rsidRPr="00CE5B65">
        <w:rPr>
          <w:rFonts w:ascii="Arial" w:hAnsi="Arial" w:cs="Arial"/>
          <w:b/>
          <w:bCs/>
        </w:rPr>
        <w:t xml:space="preserve">SIMv2 </w:t>
      </w:r>
      <w:r w:rsidR="00282D50">
        <w:rPr>
          <w:rFonts w:ascii="Arial" w:hAnsi="Arial" w:cs="Arial"/>
        </w:rPr>
        <w:t>records’ source type (e.g. “Solids” vs “Liquid”) to “Liquid” where the “Inventory Module” has the matching string “entrained</w:t>
      </w:r>
      <w:r w:rsidR="004B1E8C">
        <w:rPr>
          <w:rFonts w:ascii="Arial" w:hAnsi="Arial" w:cs="Arial"/>
        </w:rPr>
        <w:t xml:space="preserve"> solids</w:t>
      </w:r>
      <w:r w:rsidR="00282D50">
        <w:rPr>
          <w:rFonts w:ascii="Arial" w:hAnsi="Arial" w:cs="Arial"/>
        </w:rPr>
        <w:t>” (case-insensitive)</w:t>
      </w:r>
      <w:r w:rsidR="008A7CC5">
        <w:rPr>
          <w:rFonts w:ascii="Arial" w:hAnsi="Arial" w:cs="Arial"/>
        </w:rPr>
        <w:t>.</w:t>
      </w:r>
    </w:p>
    <w:p w14:paraId="3E1D3674" w14:textId="53EE5241" w:rsidR="00B26796" w:rsidRDefault="00B26796" w:rsidP="00CC2751">
      <w:pPr>
        <w:pStyle w:val="H1bodytext"/>
        <w:ind w:left="1440" w:hanging="720"/>
        <w:rPr>
          <w:rFonts w:ascii="Arial" w:hAnsi="Arial" w:cs="Arial"/>
        </w:rPr>
      </w:pPr>
      <w:r>
        <w:rPr>
          <w:rFonts w:ascii="Arial" w:hAnsi="Arial" w:cs="Arial"/>
        </w:rPr>
        <w:t>FR-</w:t>
      </w:r>
      <w:r w:rsidR="009369A2">
        <w:rPr>
          <w:rFonts w:ascii="Arial" w:hAnsi="Arial" w:cs="Arial"/>
        </w:rPr>
        <w:t>7</w:t>
      </w:r>
      <w:r>
        <w:rPr>
          <w:rFonts w:ascii="Arial" w:hAnsi="Arial" w:cs="Arial"/>
        </w:rPr>
        <w:t xml:space="preserve">:   </w:t>
      </w:r>
      <w:r w:rsidR="00A3032B">
        <w:rPr>
          <w:rFonts w:ascii="Arial" w:hAnsi="Arial" w:cs="Arial"/>
        </w:rPr>
        <w:t xml:space="preserve">After parsing user-specified analytes from all input files </w:t>
      </w:r>
      <w:r w:rsidR="00C233DE">
        <w:rPr>
          <w:rFonts w:ascii="Arial" w:hAnsi="Arial" w:cs="Arial"/>
        </w:rPr>
        <w:t>provided</w:t>
      </w:r>
      <w:r w:rsidR="00A3032B">
        <w:rPr>
          <w:rFonts w:ascii="Arial" w:hAnsi="Arial" w:cs="Arial"/>
        </w:rPr>
        <w:t xml:space="preserve"> (whose sites are found in the VZEHSIT list), the records are merged into a single file. The rules for merging the various input files into one output file are thus:</w:t>
      </w:r>
    </w:p>
    <w:p w14:paraId="59138806" w14:textId="16B5DD36" w:rsidR="00A3032B" w:rsidRDefault="00A3032B" w:rsidP="00C62DEE">
      <w:pPr>
        <w:pStyle w:val="H1bodytext"/>
        <w:numPr>
          <w:ilvl w:val="0"/>
          <w:numId w:val="7"/>
        </w:numPr>
        <w:rPr>
          <w:rFonts w:ascii="Arial" w:hAnsi="Arial" w:cs="Arial"/>
        </w:rPr>
      </w:pPr>
      <w:r>
        <w:rPr>
          <w:rFonts w:ascii="Arial" w:hAnsi="Arial" w:cs="Arial"/>
        </w:rPr>
        <w:t xml:space="preserve">Records parsed from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53F655B8" w14:textId="687632D8" w:rsidR="00A3032B" w:rsidRDefault="00A3032B" w:rsidP="00C62DEE">
      <w:pPr>
        <w:pStyle w:val="H1bodytext"/>
        <w:numPr>
          <w:ilvl w:val="0"/>
          <w:numId w:val="7"/>
        </w:numPr>
        <w:rPr>
          <w:rFonts w:ascii="Arial" w:hAnsi="Arial" w:cs="Arial"/>
        </w:rPr>
      </w:pPr>
      <w:r>
        <w:rPr>
          <w:rFonts w:ascii="Arial" w:hAnsi="Arial" w:cs="Arial"/>
        </w:rPr>
        <w:t xml:space="preserve">Records from </w:t>
      </w:r>
      <w:r w:rsidR="00D62900">
        <w:rPr>
          <w:rFonts w:ascii="Arial" w:hAnsi="Arial" w:cs="Arial"/>
          <w:b/>
          <w:bCs/>
        </w:rPr>
        <w:t>S</w:t>
      </w:r>
      <w:r w:rsidRPr="00D62900">
        <w:rPr>
          <w:rFonts w:ascii="Arial" w:hAnsi="Arial" w:cs="Arial"/>
          <w:b/>
          <w:bCs/>
        </w:rPr>
        <w:t xml:space="preserve">olid </w:t>
      </w:r>
      <w:r w:rsidR="00D62900">
        <w:rPr>
          <w:rFonts w:ascii="Arial" w:hAnsi="Arial" w:cs="Arial"/>
          <w:b/>
          <w:bCs/>
        </w:rPr>
        <w:t>W</w:t>
      </w:r>
      <w:r w:rsidRPr="00D62900">
        <w:rPr>
          <w:rFonts w:ascii="Arial" w:hAnsi="Arial" w:cs="Arial"/>
          <w:b/>
          <w:bCs/>
        </w:rPr>
        <w:t xml:space="preserve">aste </w:t>
      </w:r>
      <w:r w:rsidR="00D62900">
        <w:rPr>
          <w:rFonts w:ascii="Arial" w:hAnsi="Arial" w:cs="Arial"/>
          <w:b/>
          <w:bCs/>
        </w:rPr>
        <w:t>R</w:t>
      </w:r>
      <w:r w:rsidRPr="00D62900">
        <w:rPr>
          <w:rFonts w:ascii="Arial" w:hAnsi="Arial" w:cs="Arial"/>
          <w:b/>
          <w:bCs/>
        </w:rPr>
        <w:t>elease</w:t>
      </w:r>
      <w:r>
        <w:rPr>
          <w:rFonts w:ascii="Arial" w:hAnsi="Arial" w:cs="Arial"/>
        </w:rPr>
        <w:t xml:space="preserve"> file(s), excluding site(s) </w:t>
      </w:r>
      <w:r w:rsidR="00C233DE">
        <w:rPr>
          <w:rFonts w:ascii="Arial" w:hAnsi="Arial" w:cs="Arial"/>
        </w:rPr>
        <w:t xml:space="preserve">found in the </w:t>
      </w:r>
      <w:r w:rsidR="00211543" w:rsidRPr="00211543">
        <w:rPr>
          <w:rFonts w:ascii="Arial" w:hAnsi="Arial" w:cs="Arial"/>
          <w:b/>
          <w:bCs/>
        </w:rPr>
        <w:t>S</w:t>
      </w:r>
      <w:r w:rsidRPr="00211543">
        <w:rPr>
          <w:rFonts w:ascii="Arial" w:hAnsi="Arial" w:cs="Arial"/>
          <w:b/>
          <w:bCs/>
        </w:rPr>
        <w:t>ite-</w:t>
      </w:r>
      <w:r w:rsidR="00211543" w:rsidRPr="00211543">
        <w:rPr>
          <w:rFonts w:ascii="Arial" w:hAnsi="Arial" w:cs="Arial"/>
          <w:b/>
          <w:bCs/>
        </w:rPr>
        <w:t>S</w:t>
      </w:r>
      <w:r w:rsidRPr="00211543">
        <w:rPr>
          <w:rFonts w:ascii="Arial" w:hAnsi="Arial" w:cs="Arial"/>
          <w:b/>
          <w:bCs/>
        </w:rPr>
        <w:t xml:space="preserve">pecific </w:t>
      </w:r>
      <w:r w:rsidR="00211543" w:rsidRPr="00211543">
        <w:rPr>
          <w:rFonts w:ascii="Arial" w:hAnsi="Arial" w:cs="Arial"/>
          <w:b/>
          <w:bCs/>
        </w:rPr>
        <w:t>I</w:t>
      </w:r>
      <w:r w:rsidRPr="00211543">
        <w:rPr>
          <w:rFonts w:ascii="Arial" w:hAnsi="Arial" w:cs="Arial"/>
          <w:b/>
          <w:bCs/>
        </w:rPr>
        <w:t>nventory</w:t>
      </w:r>
      <w:r>
        <w:rPr>
          <w:rFonts w:ascii="Arial" w:hAnsi="Arial" w:cs="Arial"/>
        </w:rPr>
        <w:t xml:space="preserve"> file(s)</w:t>
      </w:r>
    </w:p>
    <w:p w14:paraId="7A6C625B" w14:textId="1E09002F" w:rsidR="00A3032B" w:rsidRDefault="00A3032B" w:rsidP="00C62DEE">
      <w:pPr>
        <w:pStyle w:val="H1bodytext"/>
        <w:numPr>
          <w:ilvl w:val="0"/>
          <w:numId w:val="7"/>
        </w:numPr>
        <w:rPr>
          <w:rFonts w:ascii="Arial" w:hAnsi="Arial" w:cs="Arial"/>
        </w:rPr>
      </w:pPr>
      <w:r>
        <w:rPr>
          <w:rFonts w:ascii="Arial" w:hAnsi="Arial" w:cs="Arial"/>
        </w:rPr>
        <w:lastRenderedPageBreak/>
        <w:t xml:space="preserve">Records from </w:t>
      </w:r>
      <w:r w:rsidRPr="00211543">
        <w:rPr>
          <w:rFonts w:ascii="Arial" w:hAnsi="Arial" w:cs="Arial"/>
          <w:b/>
          <w:bCs/>
        </w:rPr>
        <w:t>SIMv2</w:t>
      </w:r>
      <w:r>
        <w:rPr>
          <w:rFonts w:ascii="Arial" w:hAnsi="Arial" w:cs="Arial"/>
        </w:rPr>
        <w:t xml:space="preserve">, excluding site(s) </w:t>
      </w:r>
      <w:r w:rsidR="00C233DE">
        <w:rPr>
          <w:rFonts w:ascii="Arial" w:hAnsi="Arial" w:cs="Arial"/>
        </w:rPr>
        <w:t xml:space="preserve">found in the </w:t>
      </w:r>
      <w:r w:rsidR="008402F7" w:rsidRPr="008402F7">
        <w:rPr>
          <w:rFonts w:ascii="Arial" w:hAnsi="Arial" w:cs="Arial"/>
          <w:b/>
          <w:bCs/>
        </w:rPr>
        <w:t>S</w:t>
      </w:r>
      <w:r w:rsidRPr="008402F7">
        <w:rPr>
          <w:rFonts w:ascii="Arial" w:hAnsi="Arial" w:cs="Arial"/>
          <w:b/>
          <w:bCs/>
        </w:rPr>
        <w:t>ite-</w:t>
      </w:r>
      <w:r w:rsidR="008402F7">
        <w:rPr>
          <w:rFonts w:ascii="Arial" w:hAnsi="Arial" w:cs="Arial"/>
          <w:b/>
          <w:bCs/>
        </w:rPr>
        <w:t>S</w:t>
      </w:r>
      <w:r w:rsidRPr="008402F7">
        <w:rPr>
          <w:rFonts w:ascii="Arial" w:hAnsi="Arial" w:cs="Arial"/>
          <w:b/>
          <w:bCs/>
        </w:rPr>
        <w:t xml:space="preserve">pecific </w:t>
      </w:r>
      <w:r w:rsidR="008402F7">
        <w:rPr>
          <w:rFonts w:ascii="Arial" w:hAnsi="Arial" w:cs="Arial"/>
          <w:b/>
          <w:bCs/>
        </w:rPr>
        <w:t>I</w:t>
      </w:r>
      <w:r w:rsidRPr="008402F7">
        <w:rPr>
          <w:rFonts w:ascii="Arial" w:hAnsi="Arial" w:cs="Arial"/>
          <w:b/>
          <w:bCs/>
        </w:rPr>
        <w:t>nventory</w:t>
      </w:r>
      <w:r>
        <w:rPr>
          <w:rFonts w:ascii="Arial" w:hAnsi="Arial" w:cs="Arial"/>
        </w:rPr>
        <w:t xml:space="preserve"> file(s)</w:t>
      </w:r>
    </w:p>
    <w:p w14:paraId="3D554EFF" w14:textId="55CAF4C2" w:rsidR="00A3032B" w:rsidRDefault="00A3032B" w:rsidP="00C62DEE">
      <w:pPr>
        <w:pStyle w:val="H1bodytext"/>
        <w:numPr>
          <w:ilvl w:val="0"/>
          <w:numId w:val="7"/>
        </w:numPr>
        <w:rPr>
          <w:rFonts w:ascii="Arial" w:hAnsi="Arial" w:cs="Arial"/>
        </w:rPr>
      </w:pPr>
      <w:r>
        <w:rPr>
          <w:rFonts w:ascii="Arial" w:hAnsi="Arial" w:cs="Arial"/>
        </w:rPr>
        <w:t xml:space="preserve">Records from </w:t>
      </w:r>
      <w:r w:rsidR="00211543" w:rsidRPr="00211543">
        <w:rPr>
          <w:rFonts w:ascii="Arial" w:hAnsi="Arial" w:cs="Arial"/>
          <w:b/>
          <w:bCs/>
        </w:rPr>
        <w:t>C</w:t>
      </w:r>
      <w:r w:rsidRPr="00211543">
        <w:rPr>
          <w:rFonts w:ascii="Arial" w:hAnsi="Arial" w:cs="Arial"/>
          <w:b/>
          <w:bCs/>
        </w:rPr>
        <w:t xml:space="preserve">hemical </w:t>
      </w:r>
      <w:r w:rsidR="00211543" w:rsidRPr="00211543">
        <w:rPr>
          <w:rFonts w:ascii="Arial" w:hAnsi="Arial" w:cs="Arial"/>
          <w:b/>
          <w:bCs/>
        </w:rPr>
        <w:t>I</w:t>
      </w:r>
      <w:r w:rsidRPr="00211543">
        <w:rPr>
          <w:rFonts w:ascii="Arial" w:hAnsi="Arial" w:cs="Arial"/>
          <w:b/>
          <w:bCs/>
        </w:rPr>
        <w:t xml:space="preserve">nventory </w:t>
      </w:r>
      <w:r w:rsidR="00211543" w:rsidRPr="00211543">
        <w:rPr>
          <w:rFonts w:ascii="Arial" w:hAnsi="Arial" w:cs="Arial"/>
          <w:b/>
          <w:bCs/>
        </w:rPr>
        <w:t>R</w:t>
      </w:r>
      <w:r w:rsidRPr="00211543">
        <w:rPr>
          <w:rFonts w:ascii="Arial" w:hAnsi="Arial" w:cs="Arial"/>
          <w:b/>
          <w:bCs/>
        </w:rPr>
        <w:t>elease</w:t>
      </w:r>
      <w:r>
        <w:rPr>
          <w:rFonts w:ascii="Arial" w:hAnsi="Arial" w:cs="Arial"/>
        </w:rPr>
        <w:t xml:space="preserve">, excluding site(s) </w:t>
      </w:r>
      <w:r w:rsidR="00C233DE">
        <w:rPr>
          <w:rFonts w:ascii="Arial" w:hAnsi="Arial" w:cs="Arial"/>
        </w:rPr>
        <w:t>found in the</w:t>
      </w:r>
      <w:r>
        <w:rPr>
          <w:rFonts w:ascii="Arial" w:hAnsi="Arial" w:cs="Arial"/>
        </w:rPr>
        <w:t xml:space="preserve"> </w:t>
      </w:r>
      <w:r w:rsidR="008402F7" w:rsidRPr="008402F7">
        <w:rPr>
          <w:rFonts w:ascii="Arial" w:hAnsi="Arial" w:cs="Arial"/>
          <w:b/>
          <w:bCs/>
        </w:rPr>
        <w:t>S</w:t>
      </w:r>
      <w:r w:rsidRPr="008402F7">
        <w:rPr>
          <w:rFonts w:ascii="Arial" w:hAnsi="Arial" w:cs="Arial"/>
          <w:b/>
          <w:bCs/>
        </w:rPr>
        <w:t>ite-</w:t>
      </w:r>
      <w:r w:rsidR="008402F7" w:rsidRPr="008402F7">
        <w:rPr>
          <w:rFonts w:ascii="Arial" w:hAnsi="Arial" w:cs="Arial"/>
          <w:b/>
          <w:bCs/>
        </w:rPr>
        <w:t>S</w:t>
      </w:r>
      <w:r w:rsidRPr="008402F7">
        <w:rPr>
          <w:rFonts w:ascii="Arial" w:hAnsi="Arial" w:cs="Arial"/>
          <w:b/>
          <w:bCs/>
        </w:rPr>
        <w:t xml:space="preserve">pecific </w:t>
      </w:r>
      <w:r w:rsidR="008402F7" w:rsidRPr="008402F7">
        <w:rPr>
          <w:rFonts w:ascii="Arial" w:hAnsi="Arial" w:cs="Arial"/>
          <w:b/>
          <w:bCs/>
        </w:rPr>
        <w:t>I</w:t>
      </w:r>
      <w:r w:rsidRPr="008402F7">
        <w:rPr>
          <w:rFonts w:ascii="Arial" w:hAnsi="Arial" w:cs="Arial"/>
          <w:b/>
          <w:bCs/>
        </w:rPr>
        <w:t>nventory</w:t>
      </w:r>
      <w:r>
        <w:rPr>
          <w:rFonts w:ascii="Arial" w:hAnsi="Arial" w:cs="Arial"/>
        </w:rPr>
        <w:t xml:space="preserve"> file(s)</w:t>
      </w:r>
    </w:p>
    <w:p w14:paraId="58E3D82C" w14:textId="7C3DD977" w:rsidR="00A3032B" w:rsidRDefault="00A3032B" w:rsidP="00C62DEE">
      <w:pPr>
        <w:pStyle w:val="H1bodytext"/>
        <w:numPr>
          <w:ilvl w:val="0"/>
          <w:numId w:val="7"/>
        </w:numPr>
        <w:rPr>
          <w:rFonts w:ascii="Arial" w:hAnsi="Arial" w:cs="Arial"/>
        </w:rPr>
      </w:pPr>
      <w:r>
        <w:rPr>
          <w:rFonts w:ascii="Arial" w:hAnsi="Arial" w:cs="Arial"/>
        </w:rPr>
        <w:t xml:space="preserve">Records from the </w:t>
      </w:r>
      <w:r w:rsidRPr="00211543">
        <w:rPr>
          <w:rFonts w:ascii="Arial" w:hAnsi="Arial" w:cs="Arial"/>
          <w:b/>
          <w:bCs/>
        </w:rPr>
        <w:t>SAC</w:t>
      </w:r>
      <w:r w:rsidR="00E95DE2">
        <w:rPr>
          <w:rFonts w:ascii="Arial" w:hAnsi="Arial" w:cs="Arial"/>
        </w:rPr>
        <w:t xml:space="preserve"> if site(s)</w:t>
      </w:r>
      <w:r w:rsidR="004B1E8C">
        <w:rPr>
          <w:rFonts w:ascii="Arial" w:hAnsi="Arial" w:cs="Arial"/>
        </w:rPr>
        <w:t xml:space="preserve"> has</w:t>
      </w:r>
      <w:r w:rsidR="00E95DE2">
        <w:rPr>
          <w:rFonts w:ascii="Arial" w:hAnsi="Arial" w:cs="Arial"/>
        </w:rPr>
        <w:t xml:space="preserve"> not been </w:t>
      </w:r>
      <w:r w:rsidR="008402F7">
        <w:rPr>
          <w:rFonts w:ascii="Arial" w:hAnsi="Arial" w:cs="Arial"/>
        </w:rPr>
        <w:t>listed in any other source</w:t>
      </w:r>
    </w:p>
    <w:p w14:paraId="540062D7" w14:textId="56596ECC" w:rsidR="00975ADA" w:rsidRDefault="00975ADA" w:rsidP="00CC2751">
      <w:pPr>
        <w:pStyle w:val="H1bodytext"/>
        <w:ind w:left="1440" w:hanging="720"/>
        <w:rPr>
          <w:rFonts w:ascii="Arial" w:hAnsi="Arial" w:cs="Arial"/>
        </w:rPr>
      </w:pPr>
      <w:r>
        <w:rPr>
          <w:rFonts w:ascii="Arial" w:hAnsi="Arial" w:cs="Arial"/>
        </w:rPr>
        <w:t>FR-</w:t>
      </w:r>
      <w:r w:rsidR="009369A2">
        <w:rPr>
          <w:rFonts w:ascii="Arial" w:hAnsi="Arial" w:cs="Arial"/>
        </w:rPr>
        <w:t>8</w:t>
      </w:r>
      <w:r w:rsidR="000258C5">
        <w:rPr>
          <w:rFonts w:ascii="Arial" w:hAnsi="Arial" w:cs="Arial"/>
        </w:rPr>
        <w:t>:</w:t>
      </w:r>
      <w:r w:rsidR="000258C5">
        <w:rPr>
          <w:rFonts w:ascii="Arial" w:hAnsi="Arial" w:cs="Arial"/>
        </w:rPr>
        <w:tab/>
      </w:r>
      <w:r w:rsidR="00E65A73">
        <w:rPr>
          <w:rFonts w:ascii="Arial" w:hAnsi="Arial" w:cs="Arial"/>
        </w:rPr>
        <w:t>When writing the output file, waste release information</w:t>
      </w:r>
      <w:r>
        <w:rPr>
          <w:rFonts w:ascii="Arial" w:hAnsi="Arial" w:cs="Arial"/>
        </w:rPr>
        <w:t xml:space="preserve"> will be grouped on a site-by-site, </w:t>
      </w:r>
      <w:r w:rsidR="001A341B">
        <w:rPr>
          <w:rFonts w:ascii="Arial" w:hAnsi="Arial" w:cs="Arial"/>
        </w:rPr>
        <w:t>analyte</w:t>
      </w:r>
      <w:r>
        <w:rPr>
          <w:rFonts w:ascii="Arial" w:hAnsi="Arial" w:cs="Arial"/>
        </w:rPr>
        <w:t>-by-</w:t>
      </w:r>
      <w:r w:rsidR="001A341B">
        <w:rPr>
          <w:rFonts w:ascii="Arial" w:hAnsi="Arial" w:cs="Arial"/>
        </w:rPr>
        <w:t>analyte</w:t>
      </w:r>
      <w:r>
        <w:rPr>
          <w:rFonts w:ascii="Arial" w:hAnsi="Arial" w:cs="Arial"/>
        </w:rPr>
        <w:t>, and year-by-year basis</w:t>
      </w:r>
    </w:p>
    <w:p w14:paraId="17A157FB" w14:textId="54850810" w:rsidR="001A341B" w:rsidRDefault="001A341B" w:rsidP="00CC2751">
      <w:pPr>
        <w:pStyle w:val="H1bodytext"/>
        <w:ind w:left="1440" w:hanging="720"/>
        <w:rPr>
          <w:rFonts w:ascii="Arial" w:hAnsi="Arial" w:cs="Arial"/>
        </w:rPr>
      </w:pPr>
      <w:r>
        <w:rPr>
          <w:rFonts w:ascii="Arial" w:hAnsi="Arial" w:cs="Arial"/>
        </w:rPr>
        <w:t>FR-</w:t>
      </w:r>
      <w:r w:rsidR="009369A2">
        <w:rPr>
          <w:rFonts w:ascii="Arial" w:hAnsi="Arial" w:cs="Arial"/>
        </w:rPr>
        <w:t>9</w:t>
      </w:r>
      <w:r>
        <w:rPr>
          <w:rFonts w:ascii="Arial" w:hAnsi="Arial" w:cs="Arial"/>
        </w:rPr>
        <w:t>:</w:t>
      </w:r>
      <w:r w:rsidR="000258C5">
        <w:rPr>
          <w:rFonts w:ascii="Arial" w:hAnsi="Arial" w:cs="Arial"/>
        </w:rPr>
        <w:tab/>
      </w:r>
      <w:r>
        <w:rPr>
          <w:rFonts w:ascii="Arial" w:hAnsi="Arial" w:cs="Arial"/>
        </w:rPr>
        <w:t>The Source/Inventory Module column in the output will include which file(s) contributed to each site record for every year of waste release included, separated by an underscore character (e.g. “</w:t>
      </w:r>
      <w:r w:rsidR="008D356F">
        <w:rPr>
          <w:rFonts w:ascii="Arial" w:hAnsi="Arial" w:cs="Arial"/>
        </w:rPr>
        <w:t>Chemical-Inventory_</w:t>
      </w:r>
      <w:r>
        <w:rPr>
          <w:rFonts w:ascii="Arial" w:hAnsi="Arial" w:cs="Arial"/>
        </w:rPr>
        <w:t>SIMv2”)</w:t>
      </w:r>
      <w:r w:rsidR="008D356F">
        <w:rPr>
          <w:rFonts w:ascii="Arial" w:hAnsi="Arial" w:cs="Arial"/>
        </w:rPr>
        <w:t>.</w:t>
      </w:r>
    </w:p>
    <w:p w14:paraId="1B06F90F" w14:textId="59D11B06"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0</w:t>
      </w:r>
      <w:r>
        <w:rPr>
          <w:rFonts w:ascii="Arial" w:hAnsi="Arial" w:cs="Arial"/>
        </w:rPr>
        <w:t>:</w:t>
      </w:r>
      <w:r>
        <w:rPr>
          <w:rFonts w:ascii="Arial" w:hAnsi="Arial" w:cs="Arial"/>
        </w:rPr>
        <w:tab/>
        <w:t>Supports a standard and</w:t>
      </w:r>
      <w:r w:rsidR="00211543">
        <w:rPr>
          <w:rFonts w:ascii="Arial" w:hAnsi="Arial" w:cs="Arial"/>
        </w:rPr>
        <w:t xml:space="preserve"> a</w:t>
      </w:r>
      <w:r>
        <w:rPr>
          <w:rFonts w:ascii="Arial" w:hAnsi="Arial" w:cs="Arial"/>
        </w:rPr>
        <w:t xml:space="preserve"> legacy mode. The two output modes are explicitly concerned with how to format the output file. If the “</w:t>
      </w:r>
      <w:proofErr w:type="spellStart"/>
      <w:r>
        <w:rPr>
          <w:rFonts w:ascii="Arial" w:hAnsi="Arial" w:cs="Arial"/>
        </w:rPr>
        <w:t>legacy_mode</w:t>
      </w:r>
      <w:proofErr w:type="spellEnd"/>
      <w:r>
        <w:rPr>
          <w:rFonts w:ascii="Arial" w:hAnsi="Arial" w:cs="Arial"/>
        </w:rPr>
        <w:t>” option is set to “false” then the output will reflect the “standard” formatting, and vice versa if the option is set to “true”.</w:t>
      </w:r>
    </w:p>
    <w:p w14:paraId="18949E4F" w14:textId="1BD3C298" w:rsidR="000258C5"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1</w:t>
      </w:r>
      <w:r>
        <w:rPr>
          <w:rFonts w:ascii="Arial" w:hAnsi="Arial" w:cs="Arial"/>
        </w:rPr>
        <w:t>:</w:t>
      </w:r>
      <w:r>
        <w:rPr>
          <w:rFonts w:ascii="Arial" w:hAnsi="Arial" w:cs="Arial"/>
        </w:rPr>
        <w:tab/>
        <w:t xml:space="preserve">The user </w:t>
      </w:r>
      <w:r w:rsidR="00211543">
        <w:rPr>
          <w:rFonts w:ascii="Arial" w:hAnsi="Arial" w:cs="Arial"/>
        </w:rPr>
        <w:t>may</w:t>
      </w:r>
      <w:r>
        <w:rPr>
          <w:rFonts w:ascii="Arial" w:hAnsi="Arial" w:cs="Arial"/>
        </w:rPr>
        <w:t xml:space="preserve"> specify the number of significant digits reported, the default is six significant digits.</w:t>
      </w:r>
    </w:p>
    <w:p w14:paraId="68E342F0" w14:textId="2A870C9C" w:rsidR="004B5D69" w:rsidRDefault="004B5D69" w:rsidP="00CC2751">
      <w:pPr>
        <w:pStyle w:val="H1bodytext"/>
        <w:ind w:left="1440" w:hanging="720"/>
        <w:rPr>
          <w:rFonts w:ascii="Arial" w:hAnsi="Arial" w:cs="Arial"/>
        </w:rPr>
      </w:pPr>
      <w:r>
        <w:rPr>
          <w:rFonts w:ascii="Arial" w:hAnsi="Arial" w:cs="Arial"/>
        </w:rPr>
        <w:t>FR-1</w:t>
      </w:r>
      <w:r w:rsidR="00885A59">
        <w:rPr>
          <w:rFonts w:ascii="Arial" w:hAnsi="Arial" w:cs="Arial"/>
        </w:rPr>
        <w:t>2</w:t>
      </w:r>
      <w:r>
        <w:rPr>
          <w:rFonts w:ascii="Arial" w:hAnsi="Arial" w:cs="Arial"/>
        </w:rPr>
        <w:t>:</w:t>
      </w:r>
      <w:r>
        <w:rPr>
          <w:rFonts w:ascii="Arial" w:hAnsi="Arial" w:cs="Arial"/>
        </w:rPr>
        <w:tab/>
        <w:t>The user may modify the default file encoding to accommodate input files with special characters.</w:t>
      </w:r>
    </w:p>
    <w:p w14:paraId="1635169F" w14:textId="6373B524" w:rsidR="00A81A75" w:rsidRDefault="00A81A75" w:rsidP="00CC2751">
      <w:pPr>
        <w:pStyle w:val="H1bodytext"/>
        <w:ind w:left="1440" w:hanging="720"/>
        <w:rPr>
          <w:rFonts w:ascii="Arial" w:hAnsi="Arial" w:cs="Arial"/>
        </w:rPr>
      </w:pPr>
      <w:r>
        <w:rPr>
          <w:rFonts w:ascii="Arial" w:hAnsi="Arial" w:cs="Arial"/>
        </w:rPr>
        <w:t>FR-1</w:t>
      </w:r>
      <w:r w:rsidR="00885A59">
        <w:rPr>
          <w:rFonts w:ascii="Arial" w:hAnsi="Arial" w:cs="Arial"/>
        </w:rPr>
        <w:t>3</w:t>
      </w:r>
      <w:r>
        <w:rPr>
          <w:rFonts w:ascii="Arial" w:hAnsi="Arial" w:cs="Arial"/>
        </w:rPr>
        <w:t>:</w:t>
      </w:r>
      <w:r>
        <w:rPr>
          <w:rFonts w:ascii="Arial" w:hAnsi="Arial" w:cs="Arial"/>
        </w:rPr>
        <w:tab/>
        <w:t>The user may specify string patterns for input file columns corresponding to the site name, year, and water column. Multiple patterns may be supplied, allowing flexibility in the input files to use different naming conventions for their site name, year, and water columns.</w:t>
      </w:r>
    </w:p>
    <w:p w14:paraId="16B49967" w14:textId="5AC93C93" w:rsidR="00975ADA" w:rsidRDefault="000258C5" w:rsidP="00CC2751">
      <w:pPr>
        <w:pStyle w:val="H1bodytext"/>
        <w:ind w:left="1440" w:hanging="720"/>
        <w:rPr>
          <w:rFonts w:ascii="Arial" w:hAnsi="Arial" w:cs="Arial"/>
        </w:rPr>
      </w:pPr>
      <w:r>
        <w:rPr>
          <w:rFonts w:ascii="Arial" w:hAnsi="Arial" w:cs="Arial"/>
        </w:rPr>
        <w:t>FR-1</w:t>
      </w:r>
      <w:r w:rsidR="00885A59">
        <w:rPr>
          <w:rFonts w:ascii="Arial" w:hAnsi="Arial" w:cs="Arial"/>
        </w:rPr>
        <w:t>4</w:t>
      </w:r>
      <w:r>
        <w:rPr>
          <w:rFonts w:ascii="Arial" w:hAnsi="Arial" w:cs="Arial"/>
        </w:rPr>
        <w:t>:</w:t>
      </w:r>
      <w:r>
        <w:rPr>
          <w:rFonts w:ascii="Arial" w:hAnsi="Arial" w:cs="Arial"/>
        </w:rPr>
        <w:tab/>
      </w:r>
      <w:r w:rsidR="00402B23">
        <w:rPr>
          <w:rFonts w:ascii="Arial" w:hAnsi="Arial" w:cs="Arial"/>
        </w:rPr>
        <w:t>A</w:t>
      </w:r>
      <w:r w:rsidR="00975ADA">
        <w:rPr>
          <w:rFonts w:ascii="Arial" w:hAnsi="Arial" w:cs="Arial"/>
        </w:rPr>
        <w:t xml:space="preserve">fter compiling </w:t>
      </w:r>
      <w:proofErr w:type="gramStart"/>
      <w:r w:rsidR="00975ADA">
        <w:rPr>
          <w:rFonts w:ascii="Arial" w:hAnsi="Arial" w:cs="Arial"/>
        </w:rPr>
        <w:t>all of</w:t>
      </w:r>
      <w:proofErr w:type="gramEnd"/>
      <w:r w:rsidR="00975ADA">
        <w:rPr>
          <w:rFonts w:ascii="Arial" w:hAnsi="Arial" w:cs="Arial"/>
        </w:rPr>
        <w:t xml:space="preserve"> the information</w:t>
      </w:r>
      <w:r w:rsidR="00402B23">
        <w:rPr>
          <w:rFonts w:ascii="Arial" w:hAnsi="Arial" w:cs="Arial"/>
        </w:rPr>
        <w:t xml:space="preserve">, </w:t>
      </w:r>
      <w:r>
        <w:rPr>
          <w:rFonts w:ascii="Arial" w:hAnsi="Arial" w:cs="Arial"/>
        </w:rPr>
        <w:t>the user-specified number of</w:t>
      </w:r>
      <w:r w:rsidR="00402B23">
        <w:rPr>
          <w:rFonts w:ascii="Arial" w:hAnsi="Arial" w:cs="Arial"/>
        </w:rPr>
        <w:t xml:space="preserve"> significant figures will be preserved</w:t>
      </w:r>
      <w:r w:rsidR="00975ADA">
        <w:rPr>
          <w:rFonts w:ascii="Arial" w:hAnsi="Arial" w:cs="Arial"/>
        </w:rPr>
        <w:t xml:space="preserve">, rounding to the </w:t>
      </w:r>
      <w:r w:rsidR="00402B23">
        <w:rPr>
          <w:rFonts w:ascii="Arial" w:hAnsi="Arial" w:cs="Arial"/>
        </w:rPr>
        <w:t>final</w:t>
      </w:r>
      <w:r w:rsidR="00975ADA">
        <w:rPr>
          <w:rFonts w:ascii="Arial" w:hAnsi="Arial" w:cs="Arial"/>
        </w:rPr>
        <w:t xml:space="preserve"> digit. The rounding </w:t>
      </w:r>
      <w:r w:rsidR="00992F55">
        <w:rPr>
          <w:rFonts w:ascii="Arial" w:hAnsi="Arial" w:cs="Arial"/>
        </w:rPr>
        <w:t>method</w:t>
      </w:r>
      <w:r w:rsidR="00975ADA">
        <w:rPr>
          <w:rFonts w:ascii="Arial" w:hAnsi="Arial" w:cs="Arial"/>
        </w:rPr>
        <w:t xml:space="preserve"> </w:t>
      </w:r>
      <w:r>
        <w:rPr>
          <w:rFonts w:ascii="Arial" w:hAnsi="Arial" w:cs="Arial"/>
        </w:rPr>
        <w:t xml:space="preserve">employed will </w:t>
      </w:r>
      <w:r w:rsidR="003727A2">
        <w:rPr>
          <w:rFonts w:ascii="Arial" w:hAnsi="Arial" w:cs="Arial"/>
        </w:rPr>
        <w:t>always break ties in favor of the next-greate</w:t>
      </w:r>
      <w:r w:rsidR="00FE413D">
        <w:rPr>
          <w:rFonts w:ascii="Arial" w:hAnsi="Arial" w:cs="Arial"/>
        </w:rPr>
        <w:t>st</w:t>
      </w:r>
      <w:r w:rsidR="003727A2">
        <w:rPr>
          <w:rFonts w:ascii="Arial" w:hAnsi="Arial" w:cs="Arial"/>
        </w:rPr>
        <w:t xml:space="preserve"> number</w:t>
      </w:r>
      <w:r w:rsidR="00280D0C">
        <w:rPr>
          <w:rFonts w:ascii="Arial" w:hAnsi="Arial" w:cs="Arial"/>
        </w:rPr>
        <w:t>.</w:t>
      </w:r>
      <w:r w:rsidR="00CD40D8">
        <w:rPr>
          <w:rFonts w:ascii="Arial" w:hAnsi="Arial" w:cs="Arial"/>
        </w:rPr>
        <w:t xml:space="preserve"> Otherwise the next closest digit is selected.</w:t>
      </w:r>
      <w:r w:rsidR="00280D0C">
        <w:rPr>
          <w:rFonts w:ascii="Arial" w:hAnsi="Arial" w:cs="Arial"/>
        </w:rPr>
        <w:t xml:space="preserve"> A tolerance of error of “one” is reserved for any given value at the </w:t>
      </w:r>
      <w:r>
        <w:rPr>
          <w:rFonts w:ascii="Arial" w:hAnsi="Arial" w:cs="Arial"/>
        </w:rPr>
        <w:t>final</w:t>
      </w:r>
      <w:r w:rsidR="00280D0C">
        <w:rPr>
          <w:rFonts w:ascii="Arial" w:hAnsi="Arial" w:cs="Arial"/>
        </w:rPr>
        <w:t xml:space="preserve"> significant digit (e.g. 3.1415</w:t>
      </w:r>
      <w:r w:rsidR="000E2ACA">
        <w:rPr>
          <w:rFonts w:ascii="Arial" w:hAnsi="Arial" w:cs="Arial"/>
        </w:rPr>
        <w:t>9</w:t>
      </w:r>
      <w:r w:rsidR="00280D0C">
        <w:rPr>
          <w:rFonts w:ascii="Arial" w:hAnsi="Arial" w:cs="Arial"/>
        </w:rPr>
        <w:t xml:space="preserve"> +/-0.00001)</w:t>
      </w:r>
      <w:r>
        <w:rPr>
          <w:rFonts w:ascii="Arial" w:hAnsi="Arial" w:cs="Arial"/>
        </w:rPr>
        <w:t>.</w:t>
      </w:r>
    </w:p>
    <w:bookmarkEnd w:id="1"/>
    <w:p w14:paraId="2FC95516" w14:textId="77777777" w:rsidR="00E62A15" w:rsidRPr="00914C4E" w:rsidRDefault="00E62A15" w:rsidP="006973AE">
      <w:pPr>
        <w:pStyle w:val="Heading1"/>
      </w:pPr>
      <w:r w:rsidRPr="00914C4E">
        <w:t>Software Requirements Specifications</w:t>
      </w:r>
    </w:p>
    <w:p w14:paraId="4E94F030" w14:textId="776DA91D" w:rsidR="006504D7" w:rsidRDefault="007075D6" w:rsidP="00E62A15">
      <w:pPr>
        <w:pStyle w:val="H1bodytext"/>
        <w:spacing w:after="120"/>
        <w:rPr>
          <w:rFonts w:ascii="Arial" w:hAnsi="Arial"/>
        </w:rPr>
      </w:pPr>
      <w:r>
        <w:rPr>
          <w:rFonts w:ascii="Arial" w:hAnsi="Arial"/>
        </w:rPr>
        <w:t>Version 3.6 of the</w:t>
      </w:r>
      <w:r w:rsidR="00970933">
        <w:rPr>
          <w:rFonts w:ascii="Arial" w:hAnsi="Arial"/>
        </w:rPr>
        <w:t xml:space="preserve"> </w:t>
      </w:r>
      <w:r>
        <w:rPr>
          <w:rFonts w:ascii="Arial" w:hAnsi="Arial"/>
        </w:rPr>
        <w:t>Python</w:t>
      </w:r>
      <w:r w:rsidR="00970933">
        <w:rPr>
          <w:rFonts w:ascii="Arial" w:hAnsi="Arial"/>
        </w:rPr>
        <w:t xml:space="preserve"> programming language was used to develop this script.</w:t>
      </w:r>
      <w:r>
        <w:rPr>
          <w:rFonts w:ascii="Arial" w:hAnsi="Arial"/>
        </w:rPr>
        <w:t xml:space="preserve"> The libraries </w:t>
      </w:r>
      <w:r w:rsidR="00190163">
        <w:rPr>
          <w:rFonts w:ascii="Arial" w:hAnsi="Arial"/>
        </w:rPr>
        <w:t xml:space="preserve">implemented by this tool </w:t>
      </w:r>
      <w:r>
        <w:rPr>
          <w:rFonts w:ascii="Arial" w:hAnsi="Arial"/>
        </w:rPr>
        <w:t>consist of the following:</w:t>
      </w:r>
    </w:p>
    <w:p w14:paraId="2642AD6D" w14:textId="383FD8C5" w:rsidR="007075D6" w:rsidRDefault="007075D6" w:rsidP="00C62DEE">
      <w:pPr>
        <w:pStyle w:val="H1bodytext"/>
        <w:numPr>
          <w:ilvl w:val="0"/>
          <w:numId w:val="8"/>
        </w:numPr>
        <w:spacing w:after="120"/>
        <w:rPr>
          <w:rFonts w:ascii="Arial" w:hAnsi="Arial"/>
        </w:rPr>
      </w:pPr>
      <w:proofErr w:type="spellStart"/>
      <w:r>
        <w:rPr>
          <w:rFonts w:ascii="Arial" w:hAnsi="Arial"/>
        </w:rPr>
        <w:t>argparse</w:t>
      </w:r>
      <w:proofErr w:type="spellEnd"/>
    </w:p>
    <w:p w14:paraId="046BBDA2" w14:textId="2D3EAD31" w:rsidR="007075D6" w:rsidRDefault="007075D6" w:rsidP="00C62DEE">
      <w:pPr>
        <w:pStyle w:val="H1bodytext"/>
        <w:numPr>
          <w:ilvl w:val="0"/>
          <w:numId w:val="8"/>
        </w:numPr>
        <w:spacing w:after="120"/>
        <w:rPr>
          <w:rFonts w:ascii="Arial" w:hAnsi="Arial"/>
        </w:rPr>
      </w:pPr>
      <w:r>
        <w:rPr>
          <w:rFonts w:ascii="Arial" w:hAnsi="Arial"/>
        </w:rPr>
        <w:t>copy</w:t>
      </w:r>
    </w:p>
    <w:p w14:paraId="1D29CBE0" w14:textId="698F4465" w:rsidR="007075D6" w:rsidRDefault="007075D6" w:rsidP="00C62DEE">
      <w:pPr>
        <w:pStyle w:val="H1bodytext"/>
        <w:numPr>
          <w:ilvl w:val="0"/>
          <w:numId w:val="8"/>
        </w:numPr>
        <w:spacing w:after="120"/>
        <w:rPr>
          <w:rFonts w:ascii="Arial" w:hAnsi="Arial"/>
        </w:rPr>
      </w:pPr>
      <w:r>
        <w:rPr>
          <w:rFonts w:ascii="Arial" w:hAnsi="Arial"/>
        </w:rPr>
        <w:t>logging</w:t>
      </w:r>
    </w:p>
    <w:p w14:paraId="6D7B0267" w14:textId="657C50D1" w:rsidR="007075D6" w:rsidRDefault="007075D6" w:rsidP="00C62DEE">
      <w:pPr>
        <w:pStyle w:val="H1bodytext"/>
        <w:numPr>
          <w:ilvl w:val="0"/>
          <w:numId w:val="8"/>
        </w:numPr>
        <w:spacing w:after="120"/>
        <w:rPr>
          <w:rFonts w:ascii="Arial" w:hAnsi="Arial"/>
        </w:rPr>
      </w:pPr>
      <w:proofErr w:type="spellStart"/>
      <w:r>
        <w:rPr>
          <w:rFonts w:ascii="Arial" w:hAnsi="Arial"/>
        </w:rPr>
        <w:t>os</w:t>
      </w:r>
      <w:proofErr w:type="spellEnd"/>
    </w:p>
    <w:p w14:paraId="21325664" w14:textId="331ED331" w:rsidR="007075D6" w:rsidRDefault="007075D6" w:rsidP="00C62DEE">
      <w:pPr>
        <w:pStyle w:val="H1bodytext"/>
        <w:numPr>
          <w:ilvl w:val="0"/>
          <w:numId w:val="8"/>
        </w:numPr>
        <w:spacing w:after="120"/>
        <w:rPr>
          <w:rFonts w:ascii="Arial" w:hAnsi="Arial"/>
        </w:rPr>
      </w:pPr>
      <w:r>
        <w:rPr>
          <w:rFonts w:ascii="Arial" w:hAnsi="Arial"/>
        </w:rPr>
        <w:t xml:space="preserve">pandas </w:t>
      </w:r>
      <w:r w:rsidR="008402F7">
        <w:rPr>
          <w:rFonts w:ascii="Arial" w:hAnsi="Arial"/>
        </w:rPr>
        <w:t>(</w:t>
      </w:r>
      <w:r>
        <w:rPr>
          <w:rFonts w:ascii="Arial" w:hAnsi="Arial"/>
        </w:rPr>
        <w:t>v</w:t>
      </w:r>
      <w:r w:rsidR="008402F7">
        <w:rPr>
          <w:rFonts w:ascii="Arial" w:hAnsi="Arial"/>
        </w:rPr>
        <w:t xml:space="preserve">ersion </w:t>
      </w:r>
      <w:r>
        <w:rPr>
          <w:rFonts w:ascii="Arial" w:hAnsi="Arial"/>
        </w:rPr>
        <w:t>0.24.2</w:t>
      </w:r>
      <w:r w:rsidR="008402F7">
        <w:rPr>
          <w:rFonts w:ascii="Arial" w:hAnsi="Arial"/>
        </w:rPr>
        <w:t>)</w:t>
      </w:r>
    </w:p>
    <w:p w14:paraId="1A441263" w14:textId="41753201" w:rsidR="007075D6" w:rsidRDefault="007075D6" w:rsidP="00C62DEE">
      <w:pPr>
        <w:pStyle w:val="H1bodytext"/>
        <w:numPr>
          <w:ilvl w:val="0"/>
          <w:numId w:val="8"/>
        </w:numPr>
        <w:spacing w:after="120"/>
        <w:rPr>
          <w:rFonts w:ascii="Arial" w:hAnsi="Arial"/>
        </w:rPr>
      </w:pPr>
      <w:r>
        <w:rPr>
          <w:rFonts w:ascii="Arial" w:hAnsi="Arial"/>
        </w:rPr>
        <w:t>re</w:t>
      </w:r>
    </w:p>
    <w:p w14:paraId="480C20C3" w14:textId="40A048EF" w:rsidR="007075D6" w:rsidRDefault="007075D6" w:rsidP="00C62DEE">
      <w:pPr>
        <w:pStyle w:val="H1bodytext"/>
        <w:numPr>
          <w:ilvl w:val="0"/>
          <w:numId w:val="8"/>
        </w:numPr>
        <w:spacing w:after="120"/>
        <w:rPr>
          <w:rFonts w:ascii="Arial" w:hAnsi="Arial"/>
        </w:rPr>
      </w:pPr>
      <w:r>
        <w:rPr>
          <w:rFonts w:ascii="Arial" w:hAnsi="Arial"/>
        </w:rPr>
        <w:t>math</w:t>
      </w:r>
    </w:p>
    <w:p w14:paraId="601AD3DC" w14:textId="5ABB9C7C" w:rsidR="007075D6" w:rsidRDefault="007075D6" w:rsidP="00C62DEE">
      <w:pPr>
        <w:pStyle w:val="H1bodytext"/>
        <w:numPr>
          <w:ilvl w:val="0"/>
          <w:numId w:val="8"/>
        </w:numPr>
        <w:spacing w:after="120"/>
        <w:rPr>
          <w:rFonts w:ascii="Arial" w:hAnsi="Arial"/>
        </w:rPr>
      </w:pPr>
      <w:proofErr w:type="spellStart"/>
      <w:r>
        <w:rPr>
          <w:rFonts w:ascii="Arial" w:hAnsi="Arial"/>
        </w:rPr>
        <w:t>pa</w:t>
      </w:r>
      <w:r w:rsidR="002A6549">
        <w:rPr>
          <w:rFonts w:ascii="Arial" w:hAnsi="Arial"/>
        </w:rPr>
        <w:t>thlib</w:t>
      </w:r>
      <w:proofErr w:type="spellEnd"/>
      <w:r w:rsidR="009742FA">
        <w:rPr>
          <w:rFonts w:ascii="Arial" w:hAnsi="Arial"/>
        </w:rPr>
        <w:t xml:space="preserve"> </w:t>
      </w:r>
    </w:p>
    <w:p w14:paraId="6C58880E" w14:textId="3FD0C0DF" w:rsidR="00CE78F4" w:rsidRPr="0075152B" w:rsidRDefault="00950E46">
      <w:pPr>
        <w:pStyle w:val="H1bodytext"/>
        <w:spacing w:after="120"/>
        <w:rPr>
          <w:rFonts w:ascii="Arial" w:hAnsi="Arial"/>
        </w:rPr>
      </w:pPr>
      <w:r>
        <w:rPr>
          <w:rFonts w:ascii="Arial" w:hAnsi="Arial"/>
        </w:rPr>
        <w:lastRenderedPageBreak/>
        <w:t xml:space="preserve">All but the “pandas” library </w:t>
      </w:r>
      <w:proofErr w:type="gramStart"/>
      <w:r>
        <w:rPr>
          <w:rFonts w:ascii="Arial" w:hAnsi="Arial"/>
        </w:rPr>
        <w:t>are</w:t>
      </w:r>
      <w:proofErr w:type="gramEnd"/>
      <w:r>
        <w:rPr>
          <w:rFonts w:ascii="Arial" w:hAnsi="Arial"/>
        </w:rPr>
        <w:t xml:space="preserve"> native to the Python v3.6 release. </w:t>
      </w:r>
      <w:r w:rsidR="00C4385D">
        <w:rPr>
          <w:rFonts w:ascii="Arial" w:hAnsi="Arial"/>
        </w:rPr>
        <w:t xml:space="preserve">Additional software requirements are dependencies on upstream work products that are parsed by the </w:t>
      </w:r>
      <w:sdt>
        <w:sdtPr>
          <w:alias w:val="Keywords"/>
          <w:tag w:val=""/>
          <w:id w:val="1107227289"/>
          <w:placeholder>
            <w:docPart w:val="32C90DF9CE434571ACD808790277729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t>Inventory Preprocessor</w:t>
          </w:r>
        </w:sdtContent>
      </w:sdt>
      <w:r w:rsidR="00C4385D">
        <w:rPr>
          <w:rFonts w:ascii="Arial" w:hAnsi="Arial"/>
        </w:rPr>
        <w:t xml:space="preserve"> tool. The work products of interest include the following files: </w:t>
      </w:r>
      <w:r w:rsidR="00C4385D">
        <w:rPr>
          <w:rFonts w:ascii="Arial" w:hAnsi="Arial"/>
          <w:b/>
          <w:bCs/>
        </w:rPr>
        <w:t>Site-Specific Inventory</w:t>
      </w:r>
      <w:r w:rsidR="00C4385D">
        <w:rPr>
          <w:rFonts w:ascii="Arial" w:hAnsi="Arial"/>
        </w:rPr>
        <w:t xml:space="preserve">, </w:t>
      </w:r>
      <w:r w:rsidR="00C4385D">
        <w:rPr>
          <w:rFonts w:ascii="Arial" w:hAnsi="Arial"/>
          <w:b/>
          <w:bCs/>
        </w:rPr>
        <w:t>Solid Waste Release</w:t>
      </w:r>
      <w:r w:rsidR="00C4385D">
        <w:rPr>
          <w:rFonts w:ascii="Arial" w:hAnsi="Arial"/>
        </w:rPr>
        <w:t xml:space="preserve">, </w:t>
      </w:r>
      <w:r w:rsidR="00C4385D">
        <w:rPr>
          <w:rFonts w:ascii="Arial" w:hAnsi="Arial"/>
          <w:b/>
          <w:bCs/>
        </w:rPr>
        <w:t>SIMv2 Release</w:t>
      </w:r>
      <w:r w:rsidR="00C4385D">
        <w:rPr>
          <w:rFonts w:ascii="Arial" w:hAnsi="Arial"/>
        </w:rPr>
        <w:t xml:space="preserve">, </w:t>
      </w:r>
      <w:r w:rsidR="00C4385D">
        <w:rPr>
          <w:rFonts w:ascii="Arial" w:hAnsi="Arial"/>
          <w:b/>
          <w:bCs/>
        </w:rPr>
        <w:t>Chemical Inventory Release</w:t>
      </w:r>
      <w:r w:rsidR="00C4385D">
        <w:rPr>
          <w:rFonts w:ascii="Arial" w:hAnsi="Arial"/>
        </w:rPr>
        <w:t xml:space="preserve">, and </w:t>
      </w:r>
      <w:r w:rsidR="00C4385D">
        <w:rPr>
          <w:rFonts w:ascii="Arial" w:hAnsi="Arial"/>
          <w:b/>
          <w:bCs/>
        </w:rPr>
        <w:t>SAC Liquid Release</w:t>
      </w:r>
      <w:r w:rsidR="00C4385D">
        <w:rPr>
          <w:rFonts w:ascii="Arial" w:hAnsi="Arial"/>
        </w:rPr>
        <w:t>. The dependencies in the case of these files refers to the formatting of each file</w:t>
      </w:r>
      <w:r w:rsidR="00596EDF">
        <w:rPr>
          <w:rFonts w:ascii="Arial" w:hAnsi="Arial"/>
        </w:rPr>
        <w:t xml:space="preserve"> which is described in section 4 </w:t>
      </w:r>
      <w:r w:rsidR="009B5B1A">
        <w:rPr>
          <w:rFonts w:ascii="Arial" w:hAnsi="Arial"/>
        </w:rPr>
        <w:t>u</w:t>
      </w:r>
      <w:r w:rsidR="00596EDF">
        <w:rPr>
          <w:rFonts w:ascii="Arial" w:hAnsi="Arial"/>
        </w:rPr>
        <w:t>nder Input files</w:t>
      </w:r>
      <w:r w:rsidR="00C4385D">
        <w:rPr>
          <w:rFonts w:ascii="Arial" w:hAnsi="Arial"/>
        </w:rPr>
        <w:t>.</w:t>
      </w:r>
    </w:p>
    <w:p w14:paraId="654C59DD" w14:textId="77777777" w:rsidR="00E62A15" w:rsidRPr="00914C4E" w:rsidRDefault="00E62A15" w:rsidP="006973AE">
      <w:pPr>
        <w:pStyle w:val="Heading1"/>
      </w:pPr>
      <w:bookmarkStart w:id="2" w:name="_Ref36019339"/>
      <w:r w:rsidRPr="00914C4E">
        <w:t>Software Design Description</w:t>
      </w:r>
      <w:bookmarkEnd w:id="2"/>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807A6C" w14:textId="0F8D0367" w:rsidR="006B7713" w:rsidRDefault="00466456" w:rsidP="00E62A15">
      <w:pPr>
        <w:pStyle w:val="H1bodytext"/>
        <w:spacing w:after="120"/>
        <w:rPr>
          <w:rFonts w:ascii="Arial" w:hAnsi="Arial"/>
        </w:rPr>
      </w:pPr>
      <w:r>
        <w:rPr>
          <w:rFonts w:ascii="Arial" w:hAnsi="Arial"/>
        </w:rPr>
        <w:t xml:space="preserve">The tool is executed from the command line in </w:t>
      </w:r>
      <w:r w:rsidR="002043F2">
        <w:rPr>
          <w:rFonts w:ascii="Arial" w:hAnsi="Arial"/>
        </w:rPr>
        <w:t>a terminal (Linux or Windows)</w:t>
      </w:r>
      <w:r>
        <w:rPr>
          <w:rFonts w:ascii="Arial" w:hAnsi="Arial"/>
        </w:rPr>
        <w:t xml:space="preserve"> in the following manner (positional argument numbers are explained below by the corresponding numbered list):</w:t>
      </w:r>
    </w:p>
    <w:p w14:paraId="077B4EE2" w14:textId="14144430" w:rsidR="00466456" w:rsidRDefault="00466456" w:rsidP="00E62A15">
      <w:pPr>
        <w:pStyle w:val="H1bodytext"/>
        <w:spacing w:after="120"/>
        <w:rPr>
          <w:rFonts w:ascii="Arial" w:hAnsi="Arial"/>
        </w:rPr>
      </w:pPr>
      <w:r>
        <w:rPr>
          <w:rFonts w:ascii="Arial" w:hAnsi="Arial"/>
        </w:rPr>
        <w:tab/>
        <w:t>$ p</w:t>
      </w:r>
      <w:r w:rsidR="002043F2">
        <w:rPr>
          <w:rFonts w:ascii="Arial" w:hAnsi="Arial"/>
        </w:rPr>
        <w:t>ython inventory_pp.py --VZEHSIT /path/to/VZEHSIT [other optional flags and input values]</w:t>
      </w:r>
    </w:p>
    <w:p w14:paraId="5DDD3DF8" w14:textId="44D4F7DA" w:rsidR="002043F2" w:rsidRDefault="002043F2" w:rsidP="00E62A15">
      <w:pPr>
        <w:pStyle w:val="H1bodytext"/>
        <w:spacing w:after="120"/>
        <w:rPr>
          <w:rFonts w:ascii="Arial" w:hAnsi="Arial"/>
        </w:rPr>
      </w:pPr>
      <w:r>
        <w:rPr>
          <w:rFonts w:ascii="Arial" w:hAnsi="Arial"/>
        </w:rPr>
        <w:t xml:space="preserve">The only required argument to run the script is the </w:t>
      </w:r>
      <w:r>
        <w:rPr>
          <w:rFonts w:ascii="Arial" w:hAnsi="Arial"/>
          <w:b/>
          <w:bCs/>
        </w:rPr>
        <w:t>VZEHSIT</w:t>
      </w:r>
      <w:r>
        <w:rPr>
          <w:rFonts w:ascii="Arial" w:hAnsi="Arial"/>
        </w:rPr>
        <w:t xml:space="preserve"> file</w:t>
      </w:r>
      <w:r w:rsidR="00264444">
        <w:rPr>
          <w:rFonts w:ascii="Arial" w:hAnsi="Arial"/>
        </w:rPr>
        <w:t>. However, providing this argument in isolation will not produce any output and will crash the script. The remaining arguments, though optional, may be combined to produce a single output with a selective set of inputs. Other flags will modify the output format or the parsing behavior. The optional arguments will be grouped into two categories: input files and auxiliary options.</w:t>
      </w:r>
    </w:p>
    <w:p w14:paraId="02E57EC7" w14:textId="2A36FA0C" w:rsidR="00973586" w:rsidRPr="00973586" w:rsidRDefault="00264444" w:rsidP="00973586">
      <w:pPr>
        <w:pStyle w:val="H1bodytext"/>
        <w:spacing w:after="120"/>
        <w:rPr>
          <w:rFonts w:ascii="Arial" w:hAnsi="Arial"/>
        </w:rPr>
      </w:pPr>
      <w:r>
        <w:rPr>
          <w:rFonts w:ascii="Arial" w:hAnsi="Arial"/>
        </w:rPr>
        <w:t xml:space="preserve">The input file flags consist of the following (each flag is </w:t>
      </w:r>
      <w:proofErr w:type="spellStart"/>
      <w:r>
        <w:rPr>
          <w:rFonts w:ascii="Arial" w:hAnsi="Arial"/>
        </w:rPr>
        <w:t>preceeded</w:t>
      </w:r>
      <w:proofErr w:type="spellEnd"/>
      <w:r>
        <w:rPr>
          <w:rFonts w:ascii="Arial" w:hAnsi="Arial"/>
        </w:rPr>
        <w:t xml:space="preserve"> by two hyphen “</w:t>
      </w:r>
      <w:proofErr w:type="gramStart"/>
      <w:r>
        <w:rPr>
          <w:rFonts w:ascii="Arial" w:hAnsi="Arial"/>
        </w:rPr>
        <w:t>-“ characters</w:t>
      </w:r>
      <w:proofErr w:type="gramEnd"/>
      <w:r>
        <w:rPr>
          <w:rFonts w:ascii="Arial" w:hAnsi="Arial"/>
        </w:rPr>
        <w:t xml:space="preserve"> when entered at the command line:</w:t>
      </w:r>
    </w:p>
    <w:tbl>
      <w:tblPr>
        <w:tblW w:w="10743" w:type="dxa"/>
        <w:tblLook w:val="04A0" w:firstRow="1" w:lastRow="0" w:firstColumn="1" w:lastColumn="0" w:noHBand="0" w:noVBand="1"/>
      </w:tblPr>
      <w:tblGrid>
        <w:gridCol w:w="1903"/>
        <w:gridCol w:w="1157"/>
        <w:gridCol w:w="3960"/>
        <w:gridCol w:w="3723"/>
      </w:tblGrid>
      <w:tr w:rsidR="00973586" w:rsidRPr="00973586" w14:paraId="12931574" w14:textId="77777777" w:rsidTr="00644363">
        <w:trPr>
          <w:trHeight w:val="300"/>
          <w:tblHeader/>
        </w:trPr>
        <w:tc>
          <w:tcPr>
            <w:tcW w:w="10743" w:type="dxa"/>
            <w:gridSpan w:val="4"/>
            <w:tcBorders>
              <w:left w:val="nil"/>
              <w:bottom w:val="single" w:sz="4" w:space="0" w:color="auto"/>
            </w:tcBorders>
            <w:shd w:val="clear" w:color="auto" w:fill="auto"/>
            <w:noWrap/>
            <w:vAlign w:val="center"/>
          </w:tcPr>
          <w:p w14:paraId="24B3ACB1" w14:textId="77777777" w:rsidR="00973586" w:rsidRDefault="00973586" w:rsidP="00973586">
            <w:pPr>
              <w:pStyle w:val="Table"/>
            </w:pPr>
            <w:r>
              <w:t xml:space="preserve">Table </w:t>
            </w:r>
            <w:fldSimple w:instr=" SEQ Table \* ARABIC ">
              <w:r>
                <w:t>1</w:t>
              </w:r>
            </w:fldSimple>
          </w:p>
          <w:p w14:paraId="69984B71" w14:textId="1A00C29E" w:rsidR="00973586" w:rsidRPr="00973586" w:rsidRDefault="00973586" w:rsidP="00973586">
            <w:pPr>
              <w:pStyle w:val="Table"/>
              <w:rPr>
                <w:rFonts w:ascii="Calibri" w:eastAsia="Times New Roman" w:hAnsi="Calibri" w:cs="Calibri"/>
                <w:b w:val="0"/>
                <w:bCs/>
                <w:color w:val="000000"/>
              </w:rPr>
            </w:pPr>
            <w:r>
              <w:t>Accepted User Arguments List</w:t>
            </w:r>
          </w:p>
        </w:tc>
      </w:tr>
      <w:tr w:rsidR="00973586" w:rsidRPr="00973586" w14:paraId="01E0F1C8" w14:textId="77777777" w:rsidTr="00644363">
        <w:trPr>
          <w:trHeight w:val="512"/>
          <w:tblHeader/>
        </w:trPr>
        <w:tc>
          <w:tcPr>
            <w:tcW w:w="1903" w:type="dxa"/>
            <w:tcBorders>
              <w:top w:val="single" w:sz="4" w:space="0" w:color="auto"/>
              <w:left w:val="single" w:sz="4" w:space="0" w:color="auto"/>
              <w:bottom w:val="single" w:sz="4" w:space="0" w:color="auto"/>
              <w:right w:val="nil"/>
            </w:tcBorders>
            <w:shd w:val="clear" w:color="auto" w:fill="AEAAAA" w:themeFill="background2" w:themeFillShade="BF"/>
            <w:noWrap/>
            <w:vAlign w:val="center"/>
            <w:hideMark/>
          </w:tcPr>
          <w:p w14:paraId="46B700F9"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Flag</w:t>
            </w:r>
          </w:p>
        </w:tc>
        <w:tc>
          <w:tcPr>
            <w:tcW w:w="1157"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hideMark/>
          </w:tcPr>
          <w:p w14:paraId="75AD256C"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Group</w:t>
            </w:r>
          </w:p>
        </w:tc>
        <w:tc>
          <w:tcPr>
            <w:tcW w:w="3960"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0E819FB1"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Behavior</w:t>
            </w:r>
          </w:p>
        </w:tc>
        <w:tc>
          <w:tcPr>
            <w:tcW w:w="3723" w:type="dxa"/>
            <w:tcBorders>
              <w:top w:val="single" w:sz="4" w:space="0" w:color="auto"/>
              <w:left w:val="nil"/>
              <w:bottom w:val="single" w:sz="4" w:space="0" w:color="auto"/>
              <w:right w:val="single" w:sz="4" w:space="0" w:color="auto"/>
            </w:tcBorders>
            <w:shd w:val="clear" w:color="auto" w:fill="AEAAAA" w:themeFill="background2" w:themeFillShade="BF"/>
            <w:noWrap/>
            <w:vAlign w:val="center"/>
            <w:hideMark/>
          </w:tcPr>
          <w:p w14:paraId="1DD7FBBB" w14:textId="77777777" w:rsidR="00973586" w:rsidRPr="00973586" w:rsidRDefault="00973586" w:rsidP="00973586">
            <w:pPr>
              <w:jc w:val="center"/>
              <w:rPr>
                <w:rFonts w:ascii="Calibri" w:eastAsia="Times New Roman" w:hAnsi="Calibri" w:cs="Calibri"/>
                <w:b/>
                <w:bCs/>
                <w:color w:val="000000"/>
              </w:rPr>
            </w:pPr>
            <w:r w:rsidRPr="00973586">
              <w:rPr>
                <w:rFonts w:ascii="Calibri" w:eastAsia="Times New Roman" w:hAnsi="Calibri" w:cs="Calibri"/>
                <w:b/>
                <w:bCs/>
                <w:color w:val="000000"/>
              </w:rPr>
              <w:t>Usage Notes</w:t>
            </w:r>
          </w:p>
        </w:tc>
      </w:tr>
      <w:tr w:rsidR="00973586" w:rsidRPr="00973586" w14:paraId="7DFDE1F2"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DA825A7"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CHEMINV</w:t>
            </w:r>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940A7"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2BF20E00" w14:textId="2DBCC0AB"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Chemical Inventory</w:t>
            </w:r>
            <w:r w:rsidR="00973586" w:rsidRPr="00973586">
              <w:rPr>
                <w:rFonts w:ascii="Calibri" w:eastAsia="Times New Roman" w:hAnsi="Calibri" w:cs="Calibri"/>
                <w:color w:val="000000"/>
              </w:rPr>
              <w:t xml:space="preserve"> file path</w:t>
            </w:r>
            <w:r w:rsidR="00DB589F">
              <w:rPr>
                <w:rFonts w:ascii="Calibri" w:eastAsia="Times New Roman" w:hAnsi="Calibri" w:cs="Calibri"/>
                <w:color w:val="000000"/>
              </w:rPr>
              <w:t xml:space="preserve"> (including the file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000FECD9" w14:textId="2D7B0068" w:rsidR="00973586" w:rsidRPr="00973586" w:rsidRDefault="00973586" w:rsidP="00973586">
            <w:pPr>
              <w:rPr>
                <w:rFonts w:ascii="Calibri" w:eastAsia="Times New Roman" w:hAnsi="Calibri" w:cs="Calibri"/>
                <w:b/>
                <w:bCs/>
                <w:color w:val="000000"/>
              </w:rPr>
            </w:pPr>
          </w:p>
        </w:tc>
      </w:tr>
      <w:tr w:rsidR="00973586" w:rsidRPr="00973586" w14:paraId="2F42732C" w14:textId="77777777" w:rsidTr="00644363">
        <w:trPr>
          <w:trHeight w:val="300"/>
        </w:trPr>
        <w:tc>
          <w:tcPr>
            <w:tcW w:w="1903" w:type="dxa"/>
            <w:tcBorders>
              <w:top w:val="single" w:sz="4" w:space="0" w:color="auto"/>
              <w:left w:val="single" w:sz="4" w:space="0" w:color="auto"/>
              <w:bottom w:val="single" w:sz="4" w:space="0" w:color="auto"/>
              <w:right w:val="nil"/>
            </w:tcBorders>
            <w:shd w:val="clear" w:color="000000" w:fill="E7E6E6"/>
            <w:noWrap/>
            <w:vAlign w:val="center"/>
            <w:hideMark/>
          </w:tcPr>
          <w:p w14:paraId="0FD20C10" w14:textId="77777777" w:rsidR="00973586" w:rsidRPr="00973586" w:rsidRDefault="00973586" w:rsidP="00973586">
            <w:pPr>
              <w:rPr>
                <w:rFonts w:ascii="Calibri" w:eastAsia="Times New Roman" w:hAnsi="Calibri" w:cs="Calibri"/>
                <w:color w:val="000000"/>
              </w:rPr>
            </w:pPr>
            <w:r w:rsidRPr="00973586">
              <w:rPr>
                <w:rFonts w:ascii="Calibri" w:eastAsia="Times New Roman" w:hAnsi="Calibri" w:cs="Calibri"/>
                <w:color w:val="000000"/>
              </w:rPr>
              <w:t>CLEANINV</w:t>
            </w:r>
          </w:p>
        </w:tc>
        <w:tc>
          <w:tcPr>
            <w:tcW w:w="1157"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08256868"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000000" w:fill="E7E6E6"/>
            <w:vAlign w:val="center"/>
            <w:hideMark/>
          </w:tcPr>
          <w:p w14:paraId="1E22FFCD" w14:textId="00C13E04"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SAC</w:t>
            </w:r>
            <w:r w:rsidR="00973586" w:rsidRPr="00973586">
              <w:rPr>
                <w:rFonts w:ascii="Calibri" w:eastAsia="Times New Roman" w:hAnsi="Calibri" w:cs="Calibri"/>
                <w:color w:val="000000"/>
              </w:rPr>
              <w:t xml:space="preserve"> file path</w:t>
            </w:r>
            <w:r w:rsidR="00C027FE">
              <w:rPr>
                <w:rFonts w:ascii="Calibri" w:eastAsia="Times New Roman" w:hAnsi="Calibri" w:cs="Calibri"/>
                <w:color w:val="000000"/>
              </w:rPr>
              <w:t xml:space="preserve"> </w:t>
            </w:r>
            <w:r w:rsidR="00AD5C42">
              <w:rPr>
                <w:rFonts w:ascii="Calibri" w:eastAsia="Times New Roman" w:hAnsi="Calibri" w:cs="Calibri"/>
                <w:color w:val="000000"/>
              </w:rPr>
              <w:t>(including the file name)</w:t>
            </w:r>
          </w:p>
        </w:tc>
        <w:tc>
          <w:tcPr>
            <w:tcW w:w="3723" w:type="dxa"/>
            <w:tcBorders>
              <w:top w:val="single" w:sz="4" w:space="0" w:color="auto"/>
              <w:left w:val="nil"/>
              <w:bottom w:val="single" w:sz="4" w:space="0" w:color="auto"/>
              <w:right w:val="single" w:sz="4" w:space="0" w:color="auto"/>
            </w:tcBorders>
            <w:shd w:val="clear" w:color="000000" w:fill="E7E6E6"/>
            <w:vAlign w:val="center"/>
            <w:hideMark/>
          </w:tcPr>
          <w:p w14:paraId="3FBC20C8" w14:textId="4684036D" w:rsidR="00973586" w:rsidRPr="00973586" w:rsidRDefault="00973586" w:rsidP="00973586">
            <w:pPr>
              <w:rPr>
                <w:rFonts w:ascii="Calibri" w:eastAsia="Times New Roman" w:hAnsi="Calibri" w:cs="Calibri"/>
                <w:color w:val="000000"/>
              </w:rPr>
            </w:pPr>
          </w:p>
        </w:tc>
      </w:tr>
      <w:tr w:rsidR="00973586" w:rsidRPr="00973586" w14:paraId="06DF92BE"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auto"/>
            <w:noWrap/>
            <w:vAlign w:val="center"/>
            <w:hideMark/>
          </w:tcPr>
          <w:p w14:paraId="234922A6" w14:textId="77777777" w:rsidR="00973586" w:rsidRPr="00973586" w:rsidRDefault="00973586" w:rsidP="00973586">
            <w:pPr>
              <w:rPr>
                <w:rFonts w:ascii="Calibri" w:eastAsia="Times New Roman" w:hAnsi="Calibri" w:cs="Calibri"/>
                <w:color w:val="000000"/>
              </w:rPr>
            </w:pPr>
            <w:proofErr w:type="spellStart"/>
            <w:r w:rsidRPr="00973586">
              <w:rPr>
                <w:rFonts w:ascii="Calibri" w:eastAsia="Times New Roman" w:hAnsi="Calibri" w:cs="Calibri"/>
                <w:color w:val="000000"/>
              </w:rPr>
              <w:t>RCASWR_dir</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2EE9B" w14:textId="77777777" w:rsidR="00973586" w:rsidRPr="00973586" w:rsidRDefault="00973586"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1C4881E8" w14:textId="65A3817F" w:rsidR="00973586" w:rsidRPr="00973586" w:rsidRDefault="00596EDF"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00973586" w:rsidRPr="00973586">
              <w:rPr>
                <w:rFonts w:ascii="Calibri" w:eastAsia="Times New Roman" w:hAnsi="Calibri" w:cs="Calibri"/>
                <w:b/>
                <w:bCs/>
                <w:color w:val="000000"/>
              </w:rPr>
              <w:t>Solid Waste Release</w:t>
            </w:r>
            <w:r w:rsidR="00973586" w:rsidRPr="00973586">
              <w:rPr>
                <w:rFonts w:ascii="Calibri" w:eastAsia="Times New Roman" w:hAnsi="Calibri" w:cs="Calibri"/>
                <w:color w:val="000000"/>
              </w:rPr>
              <w:t xml:space="preserve"> directory path</w:t>
            </w:r>
            <w:r w:rsidR="00AD5C42">
              <w:rPr>
                <w:rFonts w:ascii="Calibri" w:eastAsia="Times New Roman" w:hAnsi="Calibri" w:cs="Calibri"/>
                <w:color w:val="000000"/>
              </w:rPr>
              <w:t xml:space="preserve"> (including the directory name)</w:t>
            </w:r>
          </w:p>
        </w:tc>
        <w:tc>
          <w:tcPr>
            <w:tcW w:w="3723" w:type="dxa"/>
            <w:tcBorders>
              <w:top w:val="single" w:sz="4" w:space="0" w:color="auto"/>
              <w:left w:val="nil"/>
              <w:bottom w:val="single" w:sz="4" w:space="0" w:color="auto"/>
              <w:right w:val="single" w:sz="4" w:space="0" w:color="auto"/>
            </w:tcBorders>
            <w:shd w:val="clear" w:color="auto" w:fill="auto"/>
            <w:vAlign w:val="center"/>
            <w:hideMark/>
          </w:tcPr>
          <w:p w14:paraId="24AC73B4" w14:textId="554D411C" w:rsidR="00973586" w:rsidRPr="00973586" w:rsidRDefault="00973586" w:rsidP="00973586">
            <w:pPr>
              <w:rPr>
                <w:rFonts w:ascii="Calibri" w:eastAsia="Times New Roman" w:hAnsi="Calibri" w:cs="Calibri"/>
                <w:b/>
                <w:bCs/>
                <w:color w:val="000000"/>
              </w:rPr>
            </w:pPr>
          </w:p>
        </w:tc>
      </w:tr>
      <w:tr w:rsidR="00644363" w:rsidRPr="00973586" w14:paraId="76C8EEFB"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4A0D280A" w14:textId="084593E4"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Site_Specific</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75C5D721" w14:textId="772C8AAC"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41DB027A" w14:textId="217610F7"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Site-Specific Inventory</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9FAD4F8" w14:textId="49759A9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files with this flag, e.g. --</w:t>
            </w:r>
            <w:proofErr w:type="spellStart"/>
            <w:r w:rsidRPr="00973586">
              <w:rPr>
                <w:rFonts w:ascii="Calibri" w:eastAsia="Times New Roman" w:hAnsi="Calibri" w:cs="Calibri"/>
                <w:color w:val="000000"/>
              </w:rPr>
              <w:t>Site_Specific</w:t>
            </w:r>
            <w:proofErr w:type="spellEnd"/>
            <w:r w:rsidRPr="00973586">
              <w:rPr>
                <w:rFonts w:ascii="Calibri" w:eastAsia="Times New Roman" w:hAnsi="Calibri" w:cs="Calibri"/>
                <w:color w:val="000000"/>
              </w:rPr>
              <w:t xml:space="preserve"> ./file1.csv ./data/file2.csv</w:t>
            </w:r>
          </w:p>
        </w:tc>
      </w:tr>
      <w:tr w:rsidR="00644363" w:rsidRPr="00973586" w14:paraId="6105199F" w14:textId="77777777" w:rsidTr="00644363">
        <w:trPr>
          <w:trHeight w:val="9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584F891" w14:textId="4628707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VZEHSIT</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29407D03" w14:textId="050C16C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A08A79F" w14:textId="2951F0B4"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Required: </w:t>
            </w:r>
            <w:r w:rsidRPr="00973586">
              <w:rPr>
                <w:rFonts w:ascii="Calibri" w:eastAsia="Times New Roman" w:hAnsi="Calibri" w:cs="Calibri"/>
                <w:b/>
                <w:bCs/>
                <w:color w:val="000000"/>
              </w:rPr>
              <w:t>VZEHSIT</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291335D6" w14:textId="613F61C9"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sidRPr="000F2175">
              <w:rPr>
                <w:rFonts w:ascii="Calibri" w:eastAsia="Times New Roman" w:hAnsi="Calibri" w:cs="Calibri"/>
                <w:b/>
                <w:bCs/>
                <w:color w:val="000000"/>
              </w:rPr>
              <w:t xml:space="preserve">Requires </w:t>
            </w:r>
            <w:r w:rsidRPr="00D75681">
              <w:rPr>
                <w:rFonts w:ascii="Calibri" w:eastAsia="Times New Roman" w:hAnsi="Calibri" w:cs="Calibri"/>
                <w:color w:val="000000"/>
              </w:rPr>
              <w:t>at</w:t>
            </w:r>
            <w:r>
              <w:rPr>
                <w:rFonts w:ascii="Calibri" w:eastAsia="Times New Roman" w:hAnsi="Calibri" w:cs="Calibri"/>
                <w:color w:val="000000"/>
              </w:rPr>
              <w:t xml:space="preserve"> </w:t>
            </w:r>
            <w:r w:rsidRPr="00D75681">
              <w:rPr>
                <w:rFonts w:ascii="Calibri" w:eastAsia="Times New Roman" w:hAnsi="Calibri" w:cs="Calibri"/>
                <w:color w:val="000000"/>
              </w:rPr>
              <w:t>least one of the other O</w:t>
            </w:r>
            <w:r w:rsidRPr="00E72C66">
              <w:rPr>
                <w:rFonts w:ascii="Calibri" w:eastAsia="Times New Roman" w:hAnsi="Calibri" w:cs="Calibri"/>
                <w:color w:val="000000"/>
              </w:rPr>
              <w:t>ptional input files to run correctly</w:t>
            </w:r>
            <w:r>
              <w:rPr>
                <w:rFonts w:ascii="Calibri" w:eastAsia="Times New Roman" w:hAnsi="Calibri" w:cs="Calibri"/>
                <w:color w:val="000000"/>
              </w:rPr>
              <w:t>, as specified in the preceding section.</w:t>
            </w:r>
          </w:p>
        </w:tc>
      </w:tr>
      <w:tr w:rsidR="00644363" w:rsidRPr="00973586" w14:paraId="1119879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BB4E286" w14:textId="6130511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VZINV</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0562E887" w14:textId="6C42E0D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Input File</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3E7F3F36" w14:textId="2E1FDE3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file path</w:t>
            </w:r>
            <w:r>
              <w:rPr>
                <w:rFonts w:ascii="Calibri" w:eastAsia="Times New Roman" w:hAnsi="Calibri" w:cs="Calibri"/>
                <w:color w:val="000000"/>
              </w:rPr>
              <w:t xml:space="preserve"> (including the name of the file)</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32A8CEFD" w14:textId="179DE929" w:rsidR="00644363" w:rsidRPr="00973586" w:rsidRDefault="00644363" w:rsidP="00973586">
            <w:pPr>
              <w:rPr>
                <w:rFonts w:ascii="Calibri" w:eastAsia="Times New Roman" w:hAnsi="Calibri" w:cs="Calibri"/>
                <w:color w:val="000000"/>
              </w:rPr>
            </w:pPr>
          </w:p>
        </w:tc>
      </w:tr>
      <w:tr w:rsidR="00644363" w:rsidRPr="00FF17DF" w14:paraId="4ECD0C65"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B748BB9" w14:textId="368E19F5"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chem_copcs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120EB15" w14:textId="3AEBB448"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6E76B48" w14:textId="0748DAD0" w:rsidR="00644363" w:rsidRPr="00973586" w:rsidRDefault="00644363" w:rsidP="00973586">
            <w:pPr>
              <w:rPr>
                <w:rFonts w:ascii="Calibri" w:eastAsia="Times New Roman" w:hAnsi="Calibri" w:cs="Calibri"/>
                <w:b/>
                <w:bCs/>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treat as chemicals</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tcPr>
          <w:p w14:paraId="10FF196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analytes with this flag, e.g. --</w:t>
            </w:r>
            <w:proofErr w:type="spellStart"/>
            <w:r w:rsidRPr="00973586">
              <w:rPr>
                <w:rFonts w:ascii="Calibri" w:eastAsia="Times New Roman" w:hAnsi="Calibri" w:cs="Calibri"/>
                <w:color w:val="000000"/>
              </w:rPr>
              <w:t>chem_copcs</w:t>
            </w:r>
            <w:proofErr w:type="spellEnd"/>
            <w:r w:rsidRPr="00973586">
              <w:rPr>
                <w:rFonts w:ascii="Calibri" w:eastAsia="Times New Roman" w:hAnsi="Calibri" w:cs="Calibri"/>
                <w:color w:val="000000"/>
              </w:rPr>
              <w:t xml:space="preserve"> CN Cr U NO3</w:t>
            </w:r>
          </w:p>
          <w:p w14:paraId="257F6FD2" w14:textId="77777777" w:rsidR="00644363" w:rsidRDefault="00644363" w:rsidP="00973586">
            <w:pPr>
              <w:rPr>
                <w:rFonts w:ascii="Calibri" w:eastAsia="Times New Roman" w:hAnsi="Calibri" w:cs="Calibri"/>
                <w:color w:val="000000"/>
              </w:rPr>
            </w:pPr>
          </w:p>
          <w:p w14:paraId="0FFDD0B2" w14:textId="77777777" w:rsidR="00644363" w:rsidRPr="002A216C" w:rsidRDefault="00644363" w:rsidP="00973586">
            <w:pPr>
              <w:rPr>
                <w:rFonts w:ascii="Calibri" w:eastAsia="Times New Roman" w:hAnsi="Calibri" w:cs="Calibri"/>
                <w:color w:val="000000"/>
              </w:rPr>
            </w:pPr>
            <w:r w:rsidRPr="002A216C">
              <w:rPr>
                <w:rFonts w:ascii="Calibri" w:eastAsia="Times New Roman" w:hAnsi="Calibri" w:cs="Calibri"/>
                <w:color w:val="000000"/>
              </w:rPr>
              <w:t>Default: CN, Cr, U, NO3</w:t>
            </w:r>
          </w:p>
          <w:p w14:paraId="74BCE11D" w14:textId="77777777" w:rsidR="00FF17DF" w:rsidRPr="002A216C" w:rsidRDefault="00FF17DF" w:rsidP="00973586">
            <w:pPr>
              <w:rPr>
                <w:rFonts w:ascii="Calibri" w:eastAsia="Times New Roman" w:hAnsi="Calibri" w:cs="Calibri"/>
                <w:b/>
                <w:bCs/>
                <w:color w:val="000000"/>
              </w:rPr>
            </w:pPr>
          </w:p>
          <w:p w14:paraId="53D4EE7D" w14:textId="77777777" w:rsidR="00496E08" w:rsidRPr="00496E08" w:rsidRDefault="00FF17DF" w:rsidP="00496E08">
            <w:pPr>
              <w:rPr>
                <w:rFonts w:ascii="Calibri" w:eastAsia="Times New Roman" w:hAnsi="Calibri" w:cs="Calibri"/>
                <w:color w:val="000000"/>
              </w:rPr>
            </w:pPr>
            <w:r w:rsidRPr="00FF17DF">
              <w:rPr>
                <w:rFonts w:ascii="Calibri" w:eastAsia="Times New Roman" w:hAnsi="Calibri" w:cs="Calibri"/>
                <w:color w:val="000000"/>
              </w:rPr>
              <w:t xml:space="preserve">NOTE: </w:t>
            </w:r>
            <w:r w:rsidR="00496E08" w:rsidRPr="00496E08">
              <w:rPr>
                <w:rFonts w:ascii="Calibri" w:eastAsia="Times New Roman" w:hAnsi="Calibri" w:cs="Calibri"/>
                <w:color w:val="000000"/>
              </w:rPr>
              <w:t xml:space="preserve">If an analyte name is wholly contained by another analyte name (especially in the same file), it is </w:t>
            </w:r>
            <w:r w:rsidR="00496E08" w:rsidRPr="00496E08">
              <w:rPr>
                <w:rFonts w:ascii="Calibri" w:eastAsia="Times New Roman" w:hAnsi="Calibri" w:cs="Calibri"/>
                <w:color w:val="000000"/>
              </w:rPr>
              <w:lastRenderedPageBreak/>
              <w:t>possible for the user to inadvertently cause the tool to either crash or erroneously cross-select chemicals and radionuclides. For best use of this feature, ensure that analyte names are independent of one another.</w:t>
            </w:r>
          </w:p>
          <w:p w14:paraId="2ACE0661" w14:textId="77777777" w:rsidR="00496E08" w:rsidRPr="00496E08" w:rsidRDefault="00496E08" w:rsidP="00496E08">
            <w:pPr>
              <w:rPr>
                <w:rFonts w:ascii="Calibri" w:eastAsia="Times New Roman" w:hAnsi="Calibri" w:cs="Calibri"/>
                <w:color w:val="000000"/>
              </w:rPr>
            </w:pPr>
          </w:p>
          <w:p w14:paraId="370B7D27" w14:textId="55F921EB" w:rsidR="00FF17DF" w:rsidRPr="004D6A90" w:rsidRDefault="00496E08" w:rsidP="00496E08">
            <w:pPr>
              <w:rPr>
                <w:rFonts w:ascii="Calibri" w:hAnsi="Calibri"/>
                <w:b/>
                <w:color w:val="000000"/>
              </w:rPr>
            </w:pPr>
            <w:r w:rsidRPr="00496E08">
              <w:rPr>
                <w:rFonts w:ascii="Calibri" w:eastAsia="Times New Roman" w:hAnsi="Calibri" w:cs="Calibri"/>
                <w:color w:val="000000"/>
              </w:rPr>
              <w:t xml:space="preserve">An example case would be analyte names “U” and “U-232”. These should not both be designated as the same type of </w:t>
            </w:r>
            <w:r>
              <w:rPr>
                <w:rFonts w:ascii="Calibri" w:eastAsia="Times New Roman" w:hAnsi="Calibri" w:cs="Calibri"/>
                <w:color w:val="000000"/>
              </w:rPr>
              <w:t>analyte (chemical or radionuclide)</w:t>
            </w:r>
            <w:r w:rsidRPr="00496E08">
              <w:rPr>
                <w:rFonts w:ascii="Calibri" w:eastAsia="Times New Roman" w:hAnsi="Calibri" w:cs="Calibri"/>
                <w:color w:val="000000"/>
              </w:rPr>
              <w:t>. However, it would be acceptable to designate “U” as a chemical and “U-232” as a radionuclide.</w:t>
            </w:r>
            <w:r>
              <w:rPr>
                <w:rFonts w:ascii="Calibri" w:eastAsia="Times New Roman" w:hAnsi="Calibri" w:cs="Calibri"/>
                <w:color w:val="000000"/>
              </w:rPr>
              <w:t xml:space="preserve"> Provided they are not in the same group</w:t>
            </w:r>
            <w:r w:rsidR="002C6D0F">
              <w:rPr>
                <w:rFonts w:ascii="Calibri" w:eastAsia="Times New Roman" w:hAnsi="Calibri" w:cs="Calibri"/>
                <w:color w:val="000000"/>
              </w:rPr>
              <w:t xml:space="preserve"> (radionuclide or chemical), it is perfectly acceptable to use these analyte names. Refer to the special </w:t>
            </w:r>
            <w:proofErr w:type="gramStart"/>
            <w:r w:rsidR="002C6D0F">
              <w:rPr>
                <w:rFonts w:ascii="Calibri" w:eastAsia="Times New Roman" w:hAnsi="Calibri" w:cs="Calibri"/>
                <w:color w:val="000000"/>
              </w:rPr>
              <w:t>instructions</w:t>
            </w:r>
            <w:proofErr w:type="gramEnd"/>
            <w:r w:rsidR="002C6D0F">
              <w:rPr>
                <w:rFonts w:ascii="Calibri" w:eastAsia="Times New Roman" w:hAnsi="Calibri" w:cs="Calibri"/>
                <w:color w:val="000000"/>
              </w:rPr>
              <w:t xml:space="preserve"> subheading in section 4 for additional details and instructions.</w:t>
            </w:r>
          </w:p>
        </w:tc>
      </w:tr>
      <w:tr w:rsidR="00644363" w:rsidRPr="00250080" w14:paraId="288A771A"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2B61669E" w14:textId="1D0A7731"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lastRenderedPageBreak/>
              <w:t>codec_list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52AA92C4" w14:textId="3DD9E386"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4CD3B19" w14:textId="1FF3751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encodings to try when parsing input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CD7967F"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codecs with this flag, e.g. --</w:t>
            </w:r>
            <w:proofErr w:type="spellStart"/>
            <w:r w:rsidRPr="00973586">
              <w:rPr>
                <w:rFonts w:ascii="Calibri" w:eastAsia="Times New Roman" w:hAnsi="Calibri" w:cs="Calibri"/>
                <w:color w:val="000000"/>
              </w:rPr>
              <w:t>codec_list</w:t>
            </w:r>
            <w:proofErr w:type="spellEnd"/>
            <w:r w:rsidRPr="00973586">
              <w:rPr>
                <w:rFonts w:ascii="Calibri" w:eastAsia="Times New Roman" w:hAnsi="Calibri" w:cs="Calibri"/>
                <w:color w:val="000000"/>
              </w:rPr>
              <w:t xml:space="preserve"> utf-8 iso-8859-1</w:t>
            </w:r>
          </w:p>
          <w:p w14:paraId="55B56538" w14:textId="77777777" w:rsidR="00644363" w:rsidRDefault="00644363" w:rsidP="00973586">
            <w:pPr>
              <w:rPr>
                <w:rFonts w:ascii="Calibri" w:eastAsia="Times New Roman" w:hAnsi="Calibri" w:cs="Calibri"/>
                <w:color w:val="000000"/>
              </w:rPr>
            </w:pPr>
          </w:p>
          <w:p w14:paraId="00611C61" w14:textId="2AF90271" w:rsidR="00644363" w:rsidRPr="00250080" w:rsidRDefault="00644363" w:rsidP="00973586">
            <w:pPr>
              <w:rPr>
                <w:rFonts w:ascii="Calibri" w:eastAsia="Times New Roman" w:hAnsi="Calibri" w:cs="Calibri"/>
                <w:color w:val="000000"/>
                <w:lang w:val="es-GT"/>
              </w:rPr>
            </w:pPr>
            <w:r>
              <w:rPr>
                <w:rFonts w:ascii="Calibri" w:eastAsia="Times New Roman" w:hAnsi="Calibri" w:cs="Calibri"/>
                <w:color w:val="000000"/>
              </w:rPr>
              <w:t xml:space="preserve">Default Value: </w:t>
            </w:r>
            <w:r w:rsidRPr="00250080">
              <w:rPr>
                <w:rFonts w:ascii="Calibri" w:eastAsia="Times New Roman" w:hAnsi="Calibri" w:cs="Calibri"/>
                <w:color w:val="000000"/>
                <w:lang w:val="es-GT"/>
              </w:rPr>
              <w:t>utf-8, iso-8859-1</w:t>
            </w:r>
          </w:p>
        </w:tc>
      </w:tr>
      <w:tr w:rsidR="00644363" w:rsidRPr="00973586" w14:paraId="73B59F63"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6307ED52" w14:textId="6F9F59AD"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COPC</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22858F3" w14:textId="6AA3B2F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0E94D47" w14:textId="55FEE56C"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analytes to include in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A36265"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 xml:space="preserve">May specify multiple analytes with this flag, e.g. --COPC water h-3 sr-90 u </w:t>
            </w:r>
            <w:proofErr w:type="spellStart"/>
            <w:r w:rsidRPr="00973586">
              <w:rPr>
                <w:rFonts w:ascii="Calibri" w:eastAsia="Times New Roman" w:hAnsi="Calibri" w:cs="Calibri"/>
                <w:color w:val="000000"/>
              </w:rPr>
              <w:t>cn</w:t>
            </w:r>
            <w:proofErr w:type="spellEnd"/>
          </w:p>
          <w:p w14:paraId="61028FB6" w14:textId="77777777" w:rsidR="00644363" w:rsidRDefault="00644363" w:rsidP="00973586">
            <w:pPr>
              <w:rPr>
                <w:rFonts w:ascii="Calibri" w:eastAsia="Times New Roman" w:hAnsi="Calibri" w:cs="Calibri"/>
                <w:color w:val="000000"/>
              </w:rPr>
            </w:pPr>
          </w:p>
          <w:p w14:paraId="31465EF5" w14:textId="3A501CD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Value: WATER </w:t>
            </w:r>
            <w:r w:rsidRPr="00C64B55">
              <w:rPr>
                <w:rFonts w:ascii="Calibri" w:eastAsia="Times New Roman" w:hAnsi="Calibri" w:cs="Calibri"/>
                <w:color w:val="000000"/>
              </w:rPr>
              <w:t>H-3</w:t>
            </w:r>
            <w:r>
              <w:rPr>
                <w:rFonts w:ascii="Calibri" w:eastAsia="Times New Roman" w:hAnsi="Calibri" w:cs="Calibri"/>
                <w:color w:val="000000"/>
              </w:rPr>
              <w:t xml:space="preserve"> </w:t>
            </w:r>
            <w:r w:rsidRPr="00C64B55">
              <w:rPr>
                <w:rFonts w:ascii="Calibri" w:eastAsia="Times New Roman" w:hAnsi="Calibri" w:cs="Calibri"/>
                <w:color w:val="000000"/>
              </w:rPr>
              <w:t>I-129</w:t>
            </w:r>
            <w:r>
              <w:rPr>
                <w:rFonts w:ascii="Calibri" w:eastAsia="Times New Roman" w:hAnsi="Calibri" w:cs="Calibri"/>
                <w:color w:val="000000"/>
              </w:rPr>
              <w:t xml:space="preserve"> </w:t>
            </w:r>
            <w:r w:rsidRPr="00C64B55">
              <w:rPr>
                <w:rFonts w:ascii="Calibri" w:eastAsia="Times New Roman" w:hAnsi="Calibri" w:cs="Calibri"/>
                <w:color w:val="000000"/>
              </w:rPr>
              <w:t>SR-90</w:t>
            </w:r>
            <w:r>
              <w:rPr>
                <w:rFonts w:ascii="Calibri" w:eastAsia="Times New Roman" w:hAnsi="Calibri" w:cs="Calibri"/>
                <w:color w:val="000000"/>
              </w:rPr>
              <w:t xml:space="preserve"> </w:t>
            </w:r>
            <w:r w:rsidRPr="00C64B55">
              <w:rPr>
                <w:rFonts w:ascii="Calibri" w:eastAsia="Times New Roman" w:hAnsi="Calibri" w:cs="Calibri"/>
                <w:color w:val="000000"/>
              </w:rPr>
              <w:t>TC-99</w:t>
            </w:r>
            <w:r>
              <w:rPr>
                <w:rFonts w:ascii="Calibri" w:eastAsia="Times New Roman" w:hAnsi="Calibri" w:cs="Calibri"/>
                <w:color w:val="000000"/>
              </w:rPr>
              <w:t xml:space="preserve"> </w:t>
            </w:r>
            <w:r w:rsidRPr="00C64B55">
              <w:rPr>
                <w:rFonts w:ascii="Calibri" w:eastAsia="Times New Roman" w:hAnsi="Calibri" w:cs="Calibri"/>
                <w:color w:val="000000"/>
              </w:rPr>
              <w:t>U</w:t>
            </w:r>
            <w:r>
              <w:rPr>
                <w:rFonts w:ascii="Calibri" w:eastAsia="Times New Roman" w:hAnsi="Calibri" w:cs="Calibri"/>
                <w:color w:val="000000"/>
              </w:rPr>
              <w:t xml:space="preserve"> </w:t>
            </w:r>
            <w:r w:rsidRPr="00C64B55">
              <w:rPr>
                <w:rFonts w:ascii="Calibri" w:eastAsia="Times New Roman" w:hAnsi="Calibri" w:cs="Calibri"/>
                <w:color w:val="000000"/>
              </w:rPr>
              <w:t>CR</w:t>
            </w:r>
            <w:r>
              <w:rPr>
                <w:rFonts w:ascii="Calibri" w:eastAsia="Times New Roman" w:hAnsi="Calibri" w:cs="Calibri"/>
                <w:color w:val="000000"/>
              </w:rPr>
              <w:t xml:space="preserve"> </w:t>
            </w:r>
            <w:r w:rsidRPr="00C64B55">
              <w:rPr>
                <w:rFonts w:ascii="Calibri" w:eastAsia="Times New Roman" w:hAnsi="Calibri" w:cs="Calibri"/>
                <w:color w:val="000000"/>
              </w:rPr>
              <w:t>NO3</w:t>
            </w:r>
            <w:r>
              <w:rPr>
                <w:rFonts w:ascii="Calibri" w:eastAsia="Times New Roman" w:hAnsi="Calibri" w:cs="Calibri"/>
                <w:color w:val="000000"/>
              </w:rPr>
              <w:t xml:space="preserve"> </w:t>
            </w:r>
            <w:r w:rsidRPr="00C64B55">
              <w:rPr>
                <w:rFonts w:ascii="Calibri" w:eastAsia="Times New Roman" w:hAnsi="Calibri" w:cs="Calibri"/>
                <w:color w:val="000000"/>
              </w:rPr>
              <w:t>CN</w:t>
            </w:r>
          </w:p>
        </w:tc>
      </w:tr>
      <w:tr w:rsidR="00644363" w:rsidRPr="00973586" w14:paraId="0BF15D77"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9B0969F" w14:textId="06CBE9CF" w:rsidR="00644363" w:rsidRPr="00973586" w:rsidRDefault="00644363" w:rsidP="00973586">
            <w:pPr>
              <w:rPr>
                <w:rFonts w:ascii="Calibri" w:eastAsia="Times New Roman" w:hAnsi="Calibri" w:cs="Calibri"/>
                <w:color w:val="000000"/>
              </w:rPr>
            </w:pPr>
            <w:proofErr w:type="spellStart"/>
            <w:r>
              <w:rPr>
                <w:rFonts w:ascii="Calibri" w:eastAsia="Times New Roman" w:hAnsi="Calibri" w:cs="Calibri"/>
                <w:color w:val="000000"/>
              </w:rPr>
              <w:t>entrain</w:t>
            </w:r>
            <w:r w:rsidRPr="00973586">
              <w:rPr>
                <w:rFonts w:ascii="Calibri" w:eastAsia="Times New Roman" w:hAnsi="Calibri" w:cs="Calibri"/>
                <w:color w:val="000000"/>
              </w:rPr>
              <w:t>_sim_solids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68F1CC4" w14:textId="2F63686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4F5E39" w14:textId="7908068E"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 xml:space="preserve">When set to "True", </w:t>
            </w:r>
            <w:r w:rsidRPr="00973586">
              <w:rPr>
                <w:rFonts w:ascii="Calibri" w:eastAsia="Times New Roman" w:hAnsi="Calibri" w:cs="Calibri"/>
                <w:b/>
                <w:bCs/>
                <w:color w:val="000000"/>
              </w:rPr>
              <w:t>SIMv2</w:t>
            </w:r>
            <w:r w:rsidRPr="00973586">
              <w:rPr>
                <w:rFonts w:ascii="Calibri" w:eastAsia="Times New Roman" w:hAnsi="Calibri" w:cs="Calibri"/>
                <w:color w:val="000000"/>
              </w:rPr>
              <w:t xml:space="preserve"> </w:t>
            </w:r>
            <w:r>
              <w:rPr>
                <w:rFonts w:ascii="Calibri" w:eastAsia="Times New Roman" w:hAnsi="Calibri" w:cs="Calibri"/>
                <w:color w:val="000000"/>
              </w:rPr>
              <w:t xml:space="preserve">entrained </w:t>
            </w:r>
            <w:r w:rsidRPr="00973586">
              <w:rPr>
                <w:rFonts w:ascii="Calibri" w:eastAsia="Times New Roman" w:hAnsi="Calibri" w:cs="Calibri"/>
                <w:color w:val="000000"/>
              </w:rPr>
              <w:t>solids will be included in the output</w:t>
            </w:r>
            <w:r>
              <w:rPr>
                <w:rFonts w:ascii="Calibri" w:eastAsia="Times New Roman" w:hAnsi="Calibri" w:cs="Calibri"/>
                <w:color w:val="000000"/>
              </w:rPr>
              <w:t xml:space="preserve"> as liquid release(s).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0EDE9471" w14:textId="7C78E5D1"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71924440" w14:textId="77777777" w:rsidTr="00644363">
        <w:trPr>
          <w:trHeight w:val="818"/>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459B4A5D" w14:textId="646B8549"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ipp_output</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7180AB19" w14:textId="6FA50699"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030CBB3" w14:textId="44E719DF"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Name for the output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B038857" w14:textId="37DEE7A7"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 Default: </w:t>
            </w:r>
            <w:r w:rsidRPr="00250080">
              <w:rPr>
                <w:rFonts w:ascii="Calibri" w:eastAsia="Times New Roman" w:hAnsi="Calibri" w:cs="Calibri"/>
                <w:color w:val="000000"/>
              </w:rPr>
              <w:t>preprocessed_inventory.csv</w:t>
            </w:r>
          </w:p>
        </w:tc>
      </w:tr>
      <w:tr w:rsidR="00644363" w:rsidRPr="00973586" w14:paraId="0AEF0EEF"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3513281" w14:textId="5BD6ECB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legacy</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2D0B3E08" w14:textId="7EAA31A2"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2357711B" w14:textId="28A6723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When set to "True", output will be recorded in the "Legacy" output format. If set to "False", output will be in standard format</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C9AD520" w14:textId="5123D47E"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True</w:t>
            </w:r>
          </w:p>
        </w:tc>
      </w:tr>
      <w:tr w:rsidR="00644363" w:rsidRPr="00973586" w14:paraId="1669DD9A" w14:textId="77777777" w:rsidTr="00644363">
        <w:trPr>
          <w:trHeight w:val="12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101CA64B" w14:textId="003DD9C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logger</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62438F4" w14:textId="00CA54B7"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26A9BAD7" w14:textId="161F781F"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The name of the log file</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871878C" w14:textId="293D2D05"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w:t>
            </w:r>
            <w:r w:rsidRPr="00250080">
              <w:rPr>
                <w:rFonts w:ascii="Calibri" w:eastAsia="Times New Roman" w:hAnsi="Calibri" w:cs="Calibri"/>
                <w:color w:val="000000"/>
              </w:rPr>
              <w:t>inventory_pp.log</w:t>
            </w:r>
          </w:p>
        </w:tc>
      </w:tr>
      <w:tr w:rsidR="00644363" w:rsidRPr="00973586" w14:paraId="5F6B7A19" w14:textId="77777777" w:rsidTr="00644363">
        <w:trPr>
          <w:trHeight w:val="3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76672B51" w14:textId="0E36D4F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lastRenderedPageBreak/>
              <w:t>output</w:t>
            </w:r>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EF5C27A" w14:textId="030E138A"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6532AC7E" w14:textId="61E69889"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Path of directory in which to save output files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4104672" w14:textId="6F6B61C8"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Default: execution directory</w:t>
            </w:r>
          </w:p>
        </w:tc>
      </w:tr>
      <w:tr w:rsidR="00644363" w:rsidRPr="00973586" w14:paraId="5135A529"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3938067F" w14:textId="77E5945D"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sig_figs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55E01D1" w14:textId="7F2BF78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27873EF" w14:textId="1D40CAD4"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The number of significant digits to preserve in the output</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12047CD5" w14:textId="1BA9D0D0"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 </w:t>
            </w:r>
            <w:r>
              <w:rPr>
                <w:rFonts w:ascii="Calibri" w:eastAsia="Times New Roman" w:hAnsi="Calibri" w:cs="Calibri"/>
                <w:color w:val="000000"/>
              </w:rPr>
              <w:t xml:space="preserve">Default: 6 </w:t>
            </w:r>
          </w:p>
        </w:tc>
      </w:tr>
      <w:tr w:rsidR="00644363" w:rsidRPr="00973586" w14:paraId="330218F0"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120DEF10" w14:textId="45867296"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site_keys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3B98F222" w14:textId="1DB02294"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758DDA77" w14:textId="5ADFE77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site name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660CE9B0"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site column names, e.g. --</w:t>
            </w:r>
            <w:proofErr w:type="spellStart"/>
            <w:r w:rsidRPr="00973586">
              <w:rPr>
                <w:rFonts w:ascii="Calibri" w:eastAsia="Times New Roman" w:hAnsi="Calibri" w:cs="Calibri"/>
                <w:color w:val="000000"/>
              </w:rPr>
              <w:t>site_keys</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site_name</w:t>
            </w:r>
            <w:proofErr w:type="spellEnd"/>
            <w:r w:rsidRPr="00973586">
              <w:rPr>
                <w:rFonts w:ascii="Calibri" w:eastAsia="Times New Roman" w:hAnsi="Calibri" w:cs="Calibri"/>
                <w:color w:val="000000"/>
              </w:rPr>
              <w:t xml:space="preserve"> "</w:t>
            </w:r>
            <w:proofErr w:type="spellStart"/>
            <w:r w:rsidRPr="00973586">
              <w:rPr>
                <w:rFonts w:ascii="Calibri" w:eastAsia="Times New Roman" w:hAnsi="Calibri" w:cs="Calibri"/>
                <w:color w:val="000000"/>
              </w:rPr>
              <w:t>cie</w:t>
            </w:r>
            <w:proofErr w:type="spellEnd"/>
            <w:r w:rsidRPr="00973586">
              <w:rPr>
                <w:rFonts w:ascii="Calibri" w:eastAsia="Times New Roman" w:hAnsi="Calibri" w:cs="Calibri"/>
                <w:color w:val="000000"/>
              </w:rPr>
              <w:t xml:space="preserve"> site name" "ca site name". If column names have spaces it is necessary to use double quotes around the column header name (single quotes will not work).</w:t>
            </w:r>
          </w:p>
          <w:p w14:paraId="186E0405" w14:textId="77777777" w:rsidR="00644363" w:rsidRDefault="00644363" w:rsidP="003A41C1">
            <w:pPr>
              <w:rPr>
                <w:rFonts w:ascii="Calibri" w:eastAsia="Times New Roman" w:hAnsi="Calibri" w:cs="Calibri"/>
                <w:color w:val="000000"/>
              </w:rPr>
            </w:pPr>
          </w:p>
          <w:p w14:paraId="5E02F872" w14:textId="4F9CE9B0"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SITE_NAME “CIE SITE NAME”, “CA SITE NAME”</w:t>
            </w:r>
          </w:p>
        </w:tc>
      </w:tr>
      <w:tr w:rsidR="00644363" w:rsidRPr="00973586" w14:paraId="2F4A7FFE" w14:textId="77777777" w:rsidTr="00644363">
        <w:trPr>
          <w:trHeight w:val="1800"/>
        </w:trPr>
        <w:tc>
          <w:tcPr>
            <w:tcW w:w="1903" w:type="dxa"/>
            <w:tcBorders>
              <w:top w:val="single" w:sz="4" w:space="0" w:color="auto"/>
              <w:left w:val="single" w:sz="4" w:space="0" w:color="auto"/>
              <w:bottom w:val="single" w:sz="4" w:space="0" w:color="auto"/>
              <w:right w:val="nil"/>
            </w:tcBorders>
            <w:shd w:val="clear" w:color="auto" w:fill="FFFFFF" w:themeFill="background1"/>
            <w:noWrap/>
            <w:vAlign w:val="center"/>
            <w:hideMark/>
          </w:tcPr>
          <w:p w14:paraId="72837BC3" w14:textId="7F8AC242" w:rsidR="00644363" w:rsidRPr="00973586" w:rsidRDefault="00644363" w:rsidP="00973586">
            <w:pPr>
              <w:rPr>
                <w:rFonts w:ascii="Calibri" w:eastAsia="Times New Roman" w:hAnsi="Calibri" w:cs="Calibri"/>
                <w:color w:val="000000"/>
              </w:rPr>
            </w:pPr>
            <w:r w:rsidRPr="00973586">
              <w:rPr>
                <w:rFonts w:ascii="Calibri" w:eastAsia="Times New Roman" w:hAnsi="Calibri" w:cs="Calibri"/>
                <w:color w:val="000000"/>
              </w:rPr>
              <w:t>verbosity</w:t>
            </w:r>
          </w:p>
        </w:tc>
        <w:tc>
          <w:tcPr>
            <w:tcW w:w="1157"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392FDA1B" w14:textId="2B773BBD"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FFFFFF" w:themeFill="background1"/>
            <w:vAlign w:val="center"/>
            <w:hideMark/>
          </w:tcPr>
          <w:p w14:paraId="7BCF17CB" w14:textId="3EA19383"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Adjusts the level of detail recorded in the log file, defaults to [ALL]</w:t>
            </w:r>
          </w:p>
        </w:tc>
        <w:tc>
          <w:tcPr>
            <w:tcW w:w="3723" w:type="dxa"/>
            <w:tcBorders>
              <w:top w:val="single" w:sz="4" w:space="0" w:color="auto"/>
              <w:left w:val="nil"/>
              <w:bottom w:val="single" w:sz="4" w:space="0" w:color="auto"/>
              <w:right w:val="single" w:sz="4" w:space="0" w:color="auto"/>
            </w:tcBorders>
            <w:shd w:val="clear" w:color="auto" w:fill="FFFFFF" w:themeFill="background1"/>
            <w:vAlign w:val="center"/>
            <w:hideMark/>
          </w:tcPr>
          <w:p w14:paraId="52D0CCB8" w14:textId="6C8F3C1F" w:rsidR="00644363" w:rsidRPr="00973586" w:rsidRDefault="00644363" w:rsidP="003A41C1">
            <w:pPr>
              <w:rPr>
                <w:rFonts w:ascii="Calibri" w:eastAsia="Times New Roman" w:hAnsi="Calibri" w:cs="Calibri"/>
                <w:color w:val="000000"/>
              </w:rPr>
            </w:pPr>
            <w:r w:rsidRPr="00973586">
              <w:rPr>
                <w:rFonts w:ascii="Calibri" w:eastAsia="Times New Roman" w:hAnsi="Calibri" w:cs="Calibri"/>
                <w:color w:val="000000"/>
              </w:rPr>
              <w:t> Default</w:t>
            </w:r>
            <w:r>
              <w:rPr>
                <w:rFonts w:ascii="Calibri" w:eastAsia="Times New Roman" w:hAnsi="Calibri" w:cs="Calibri"/>
                <w:color w:val="000000"/>
              </w:rPr>
              <w:t>:</w:t>
            </w:r>
            <w:r w:rsidRPr="00973586">
              <w:rPr>
                <w:rFonts w:ascii="Calibri" w:eastAsia="Times New Roman" w:hAnsi="Calibri" w:cs="Calibri"/>
                <w:color w:val="000000"/>
              </w:rPr>
              <w:t xml:space="preserve"> ALL</w:t>
            </w:r>
          </w:p>
        </w:tc>
      </w:tr>
      <w:tr w:rsidR="00644363" w:rsidRPr="00973586" w14:paraId="6958B1DE" w14:textId="77777777" w:rsidTr="00644363">
        <w:trPr>
          <w:trHeight w:val="600"/>
        </w:trPr>
        <w:tc>
          <w:tcPr>
            <w:tcW w:w="1903" w:type="dxa"/>
            <w:tcBorders>
              <w:top w:val="single" w:sz="4" w:space="0" w:color="auto"/>
              <w:left w:val="single" w:sz="4" w:space="0" w:color="auto"/>
              <w:bottom w:val="single" w:sz="4" w:space="0" w:color="auto"/>
              <w:right w:val="nil"/>
            </w:tcBorders>
            <w:shd w:val="clear" w:color="auto" w:fill="E7E6E6"/>
            <w:noWrap/>
            <w:vAlign w:val="center"/>
            <w:hideMark/>
          </w:tcPr>
          <w:p w14:paraId="581D023F" w14:textId="4B7D79F2"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water_keys</w:t>
            </w:r>
            <w:proofErr w:type="spellEnd"/>
          </w:p>
        </w:tc>
        <w:tc>
          <w:tcPr>
            <w:tcW w:w="1157" w:type="dxa"/>
            <w:tcBorders>
              <w:top w:val="single" w:sz="4" w:space="0" w:color="auto"/>
              <w:left w:val="single" w:sz="4" w:space="0" w:color="auto"/>
              <w:bottom w:val="single" w:sz="4" w:space="0" w:color="auto"/>
              <w:right w:val="single" w:sz="4" w:space="0" w:color="auto"/>
            </w:tcBorders>
            <w:shd w:val="clear" w:color="auto" w:fill="E7E6E6"/>
            <w:noWrap/>
            <w:vAlign w:val="center"/>
            <w:hideMark/>
          </w:tcPr>
          <w:p w14:paraId="6BEC15F5" w14:textId="7428734B"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4" w:space="0" w:color="auto"/>
              <w:right w:val="single" w:sz="4" w:space="0" w:color="auto"/>
            </w:tcBorders>
            <w:shd w:val="clear" w:color="auto" w:fill="E7E6E6"/>
            <w:vAlign w:val="center"/>
            <w:hideMark/>
          </w:tcPr>
          <w:p w14:paraId="5B13477F" w14:textId="670B7F52"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water columns</w:t>
            </w:r>
          </w:p>
        </w:tc>
        <w:tc>
          <w:tcPr>
            <w:tcW w:w="3723" w:type="dxa"/>
            <w:tcBorders>
              <w:top w:val="single" w:sz="4" w:space="0" w:color="auto"/>
              <w:left w:val="nil"/>
              <w:bottom w:val="single" w:sz="4" w:space="0" w:color="auto"/>
              <w:right w:val="single" w:sz="4" w:space="0" w:color="auto"/>
            </w:tcBorders>
            <w:shd w:val="clear" w:color="auto" w:fill="E7E6E6"/>
            <w:vAlign w:val="center"/>
            <w:hideMark/>
          </w:tcPr>
          <w:p w14:paraId="58DFCB02"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water column names, e.g. --</w:t>
            </w:r>
            <w:proofErr w:type="spellStart"/>
            <w:r w:rsidRPr="00973586">
              <w:rPr>
                <w:rFonts w:ascii="Calibri" w:eastAsia="Times New Roman" w:hAnsi="Calibri" w:cs="Calibri"/>
                <w:color w:val="000000"/>
              </w:rPr>
              <w:t>water_keys</w:t>
            </w:r>
            <w:proofErr w:type="spellEnd"/>
            <w:r w:rsidRPr="00973586">
              <w:rPr>
                <w:rFonts w:ascii="Calibri" w:eastAsia="Times New Roman" w:hAnsi="Calibri" w:cs="Calibri"/>
                <w:color w:val="000000"/>
              </w:rPr>
              <w:t xml:space="preserve"> water volume liquid "volume mean [m3]"</w:t>
            </w:r>
          </w:p>
          <w:p w14:paraId="1C7BDF59" w14:textId="77777777" w:rsidR="00644363" w:rsidRDefault="00644363" w:rsidP="00973586">
            <w:pPr>
              <w:rPr>
                <w:rFonts w:ascii="Calibri" w:eastAsia="Times New Roman" w:hAnsi="Calibri" w:cs="Calibri"/>
                <w:color w:val="000000"/>
              </w:rPr>
            </w:pPr>
          </w:p>
          <w:p w14:paraId="0DAAB7C5" w14:textId="57342815"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WATER, VOLUME, LIQUID, VOLUME MEAN [M3], VOLUME [M3]</w:t>
            </w:r>
          </w:p>
        </w:tc>
      </w:tr>
      <w:tr w:rsidR="00644363" w:rsidRPr="00973586" w14:paraId="7F9722E6" w14:textId="77777777" w:rsidTr="00644363">
        <w:trPr>
          <w:trHeight w:val="900"/>
        </w:trPr>
        <w:tc>
          <w:tcPr>
            <w:tcW w:w="1903" w:type="dxa"/>
            <w:tcBorders>
              <w:top w:val="single" w:sz="4" w:space="0" w:color="auto"/>
              <w:left w:val="single" w:sz="4" w:space="0" w:color="auto"/>
              <w:bottom w:val="single" w:sz="8" w:space="0" w:color="auto"/>
              <w:right w:val="nil"/>
            </w:tcBorders>
            <w:shd w:val="clear" w:color="auto" w:fill="FFFFFF" w:themeFill="background1"/>
            <w:noWrap/>
            <w:vAlign w:val="center"/>
            <w:hideMark/>
          </w:tcPr>
          <w:p w14:paraId="0AAC7F6C" w14:textId="20B6FE9B" w:rsidR="00644363" w:rsidRPr="00973586" w:rsidRDefault="00644363" w:rsidP="00973586">
            <w:pPr>
              <w:rPr>
                <w:rFonts w:ascii="Calibri" w:eastAsia="Times New Roman" w:hAnsi="Calibri" w:cs="Calibri"/>
                <w:color w:val="000000"/>
              </w:rPr>
            </w:pPr>
            <w:proofErr w:type="spellStart"/>
            <w:r w:rsidRPr="00973586">
              <w:rPr>
                <w:rFonts w:ascii="Calibri" w:eastAsia="Times New Roman" w:hAnsi="Calibri" w:cs="Calibri"/>
                <w:color w:val="000000"/>
              </w:rPr>
              <w:t>year_keys</w:t>
            </w:r>
            <w:proofErr w:type="spellEnd"/>
          </w:p>
        </w:tc>
        <w:tc>
          <w:tcPr>
            <w:tcW w:w="1157" w:type="dxa"/>
            <w:tcBorders>
              <w:top w:val="single" w:sz="4" w:space="0" w:color="auto"/>
              <w:left w:val="single" w:sz="4" w:space="0" w:color="auto"/>
              <w:bottom w:val="single" w:sz="8" w:space="0" w:color="auto"/>
              <w:right w:val="single" w:sz="4" w:space="0" w:color="auto"/>
            </w:tcBorders>
            <w:shd w:val="clear" w:color="auto" w:fill="FFFFFF" w:themeFill="background1"/>
            <w:noWrap/>
            <w:vAlign w:val="center"/>
            <w:hideMark/>
          </w:tcPr>
          <w:p w14:paraId="16A109AF" w14:textId="190C4703" w:rsidR="00644363" w:rsidRPr="00973586" w:rsidRDefault="00644363" w:rsidP="00973586">
            <w:pPr>
              <w:jc w:val="center"/>
              <w:rPr>
                <w:rFonts w:ascii="Calibri" w:eastAsia="Times New Roman" w:hAnsi="Calibri" w:cs="Calibri"/>
                <w:color w:val="000000"/>
              </w:rPr>
            </w:pPr>
            <w:r w:rsidRPr="00973586">
              <w:rPr>
                <w:rFonts w:ascii="Calibri" w:eastAsia="Times New Roman" w:hAnsi="Calibri" w:cs="Calibri"/>
                <w:color w:val="000000"/>
              </w:rPr>
              <w:t>Auxiliary</w:t>
            </w:r>
          </w:p>
        </w:tc>
        <w:tc>
          <w:tcPr>
            <w:tcW w:w="3960" w:type="dxa"/>
            <w:tcBorders>
              <w:top w:val="single" w:sz="4" w:space="0" w:color="auto"/>
              <w:left w:val="nil"/>
              <w:bottom w:val="single" w:sz="8" w:space="0" w:color="auto"/>
              <w:right w:val="single" w:sz="4" w:space="0" w:color="auto"/>
            </w:tcBorders>
            <w:shd w:val="clear" w:color="auto" w:fill="FFFFFF" w:themeFill="background1"/>
            <w:vAlign w:val="center"/>
            <w:hideMark/>
          </w:tcPr>
          <w:p w14:paraId="3AFD41EF" w14:textId="175CB0B0" w:rsidR="00644363" w:rsidRPr="00973586" w:rsidRDefault="00644363" w:rsidP="00973586">
            <w:pPr>
              <w:rPr>
                <w:rFonts w:ascii="Calibri" w:eastAsia="Times New Roman" w:hAnsi="Calibri" w:cs="Calibri"/>
                <w:color w:val="000000"/>
              </w:rPr>
            </w:pPr>
            <w:r>
              <w:rPr>
                <w:rFonts w:ascii="Calibri" w:eastAsia="Times New Roman" w:hAnsi="Calibri" w:cs="Calibri"/>
                <w:b/>
                <w:bCs/>
                <w:color w:val="000000"/>
              </w:rPr>
              <w:t xml:space="preserve">Optional: </w:t>
            </w:r>
            <w:r w:rsidRPr="00973586">
              <w:rPr>
                <w:rFonts w:ascii="Calibri" w:eastAsia="Times New Roman" w:hAnsi="Calibri" w:cs="Calibri"/>
                <w:color w:val="000000"/>
              </w:rPr>
              <w:t>List of possible names for year columns</w:t>
            </w:r>
          </w:p>
        </w:tc>
        <w:tc>
          <w:tcPr>
            <w:tcW w:w="3723" w:type="dxa"/>
            <w:tcBorders>
              <w:top w:val="single" w:sz="4" w:space="0" w:color="auto"/>
              <w:left w:val="nil"/>
              <w:bottom w:val="single" w:sz="8" w:space="0" w:color="auto"/>
              <w:right w:val="single" w:sz="4" w:space="0" w:color="auto"/>
            </w:tcBorders>
            <w:shd w:val="clear" w:color="auto" w:fill="FFFFFF" w:themeFill="background1"/>
            <w:vAlign w:val="center"/>
            <w:hideMark/>
          </w:tcPr>
          <w:p w14:paraId="59A33904" w14:textId="77777777" w:rsidR="00644363" w:rsidRDefault="00644363" w:rsidP="00973586">
            <w:pPr>
              <w:rPr>
                <w:rFonts w:ascii="Calibri" w:eastAsia="Times New Roman" w:hAnsi="Calibri" w:cs="Calibri"/>
                <w:color w:val="000000"/>
              </w:rPr>
            </w:pPr>
            <w:r w:rsidRPr="00973586">
              <w:rPr>
                <w:rFonts w:ascii="Calibri" w:eastAsia="Times New Roman" w:hAnsi="Calibri" w:cs="Calibri"/>
                <w:color w:val="000000"/>
              </w:rPr>
              <w:t>May specify multiple year column names, e.g. --</w:t>
            </w:r>
            <w:proofErr w:type="spellStart"/>
            <w:r w:rsidRPr="00973586">
              <w:rPr>
                <w:rFonts w:ascii="Calibri" w:eastAsia="Times New Roman" w:hAnsi="Calibri" w:cs="Calibri"/>
                <w:color w:val="000000"/>
              </w:rPr>
              <w:t>year_keys</w:t>
            </w:r>
            <w:proofErr w:type="spellEnd"/>
            <w:r w:rsidRPr="00973586">
              <w:rPr>
                <w:rFonts w:ascii="Calibri" w:eastAsia="Times New Roman" w:hAnsi="Calibri" w:cs="Calibri"/>
                <w:color w:val="000000"/>
              </w:rPr>
              <w:t xml:space="preserve"> "discharge/decay-corrected year" YEAR</w:t>
            </w:r>
          </w:p>
          <w:p w14:paraId="65CF3ACC" w14:textId="77777777" w:rsidR="00644363" w:rsidRDefault="00644363" w:rsidP="00973586">
            <w:pPr>
              <w:rPr>
                <w:rFonts w:ascii="Calibri" w:eastAsia="Times New Roman" w:hAnsi="Calibri" w:cs="Calibri"/>
                <w:color w:val="000000"/>
              </w:rPr>
            </w:pPr>
          </w:p>
          <w:p w14:paraId="20D752FB" w14:textId="5A0F96F9" w:rsidR="00644363" w:rsidRPr="00973586" w:rsidRDefault="00644363" w:rsidP="00973586">
            <w:pPr>
              <w:rPr>
                <w:rFonts w:ascii="Calibri" w:eastAsia="Times New Roman" w:hAnsi="Calibri" w:cs="Calibri"/>
                <w:color w:val="000000"/>
              </w:rPr>
            </w:pPr>
            <w:r>
              <w:rPr>
                <w:rFonts w:ascii="Calibri" w:eastAsia="Times New Roman" w:hAnsi="Calibri" w:cs="Calibri"/>
                <w:color w:val="000000"/>
              </w:rPr>
              <w:t xml:space="preserve">Default: </w:t>
            </w:r>
            <w:r w:rsidRPr="00250080">
              <w:rPr>
                <w:rFonts w:ascii="Calibri" w:eastAsia="Times New Roman" w:hAnsi="Calibri" w:cs="Calibri"/>
                <w:color w:val="000000"/>
              </w:rPr>
              <w:t>DISCHARGE/DECAY-CORRECTED YEAR, YEAR</w:t>
            </w:r>
          </w:p>
        </w:tc>
      </w:tr>
    </w:tbl>
    <w:p w14:paraId="2FC4B854" w14:textId="3AE4EFD4" w:rsidR="00973586" w:rsidRDefault="00973586" w:rsidP="00973586">
      <w:pPr>
        <w:pStyle w:val="H1bodytext"/>
        <w:spacing w:after="120"/>
        <w:rPr>
          <w:rFonts w:ascii="Arial" w:hAnsi="Arial"/>
        </w:rPr>
      </w:pPr>
    </w:p>
    <w:p w14:paraId="1EE4A750" w14:textId="12E7D221" w:rsidR="002C6D0F" w:rsidRDefault="002C6D0F" w:rsidP="002C6D0F">
      <w:pPr>
        <w:pStyle w:val="H1bodytext"/>
        <w:spacing w:after="120"/>
        <w:rPr>
          <w:rFonts w:ascii="Arial" w:hAnsi="Arial"/>
        </w:rPr>
      </w:pPr>
      <w:r>
        <w:rPr>
          <w:rFonts w:ascii="Arial" w:hAnsi="Arial"/>
          <w:u w:val="single"/>
        </w:rPr>
        <w:t>Special Instructions for Argument Usage</w:t>
      </w:r>
      <w:r>
        <w:rPr>
          <w:rFonts w:ascii="Arial" w:hAnsi="Arial"/>
        </w:rPr>
        <w:t>:</w:t>
      </w:r>
    </w:p>
    <w:p w14:paraId="7BD16411" w14:textId="712014F0" w:rsidR="002C6D0F" w:rsidRDefault="002C6D0F" w:rsidP="00973586">
      <w:pPr>
        <w:pStyle w:val="H1bodytext"/>
        <w:spacing w:after="120"/>
        <w:rPr>
          <w:rFonts w:ascii="Arial" w:hAnsi="Arial"/>
        </w:rPr>
      </w:pPr>
      <w:r>
        <w:rPr>
          <w:rFonts w:ascii="Arial" w:hAnsi="Arial"/>
        </w:rPr>
        <w:t>The argument for “</w:t>
      </w:r>
      <w:proofErr w:type="spellStart"/>
      <w:r>
        <w:rPr>
          <w:rFonts w:ascii="Arial" w:hAnsi="Arial"/>
        </w:rPr>
        <w:t>chem_copcs</w:t>
      </w:r>
      <w:proofErr w:type="spellEnd"/>
      <w:r>
        <w:rPr>
          <w:rFonts w:ascii="Arial" w:hAnsi="Arial"/>
        </w:rPr>
        <w:t>” requires special instructions for its use. For this option to be used properly, it is expected that all analyte names included in either group (chemical or radionuclide) will be unique within the group. Additionally, column names within the same file should be unique and corresponding analytes should not be subsets of other analytes if they are in the same file.</w:t>
      </w:r>
    </w:p>
    <w:p w14:paraId="76D01D7E" w14:textId="4D019F80" w:rsidR="002C6D0F" w:rsidRDefault="002C6D0F" w:rsidP="00973586">
      <w:pPr>
        <w:pStyle w:val="H1bodytext"/>
        <w:spacing w:after="120"/>
        <w:rPr>
          <w:rFonts w:ascii="Arial" w:hAnsi="Arial"/>
        </w:rPr>
      </w:pPr>
      <w:r>
        <w:rPr>
          <w:rFonts w:ascii="Arial" w:hAnsi="Arial"/>
        </w:rPr>
        <w:t>This means that analyte names must be unique from one another as much as possible</w:t>
      </w:r>
      <w:r w:rsidR="000C49E8">
        <w:rPr>
          <w:rFonts w:ascii="Arial" w:hAnsi="Arial"/>
        </w:rPr>
        <w:t>. If analyte names are subsets of other names, it is possible to encounter one (or more) of 3 failure modes:</w:t>
      </w:r>
    </w:p>
    <w:p w14:paraId="29663429" w14:textId="0933746A" w:rsidR="000C49E8" w:rsidRDefault="000C49E8" w:rsidP="000C49E8">
      <w:pPr>
        <w:pStyle w:val="H1bodytext"/>
        <w:numPr>
          <w:ilvl w:val="0"/>
          <w:numId w:val="62"/>
        </w:numPr>
        <w:spacing w:after="120"/>
        <w:rPr>
          <w:rFonts w:ascii="Arial" w:hAnsi="Arial"/>
        </w:rPr>
      </w:pPr>
      <w:r>
        <w:rPr>
          <w:rFonts w:ascii="Arial" w:hAnsi="Arial"/>
        </w:rPr>
        <w:lastRenderedPageBreak/>
        <w:t>Erroneous data selection</w:t>
      </w:r>
    </w:p>
    <w:p w14:paraId="1605B5B7" w14:textId="44D8EECF" w:rsidR="000C49E8" w:rsidRDefault="000C49E8" w:rsidP="000C49E8">
      <w:pPr>
        <w:pStyle w:val="H1bodytext"/>
        <w:numPr>
          <w:ilvl w:val="0"/>
          <w:numId w:val="62"/>
        </w:numPr>
        <w:spacing w:after="120"/>
        <w:rPr>
          <w:rFonts w:ascii="Arial" w:hAnsi="Arial"/>
        </w:rPr>
      </w:pPr>
      <w:r>
        <w:rPr>
          <w:rFonts w:ascii="Arial" w:hAnsi="Arial"/>
        </w:rPr>
        <w:t>Tool fails to produce a final output file</w:t>
      </w:r>
    </w:p>
    <w:p w14:paraId="514E41DB" w14:textId="32036ADA" w:rsidR="000C49E8" w:rsidRDefault="000C49E8" w:rsidP="000C49E8">
      <w:pPr>
        <w:pStyle w:val="H1bodytext"/>
        <w:numPr>
          <w:ilvl w:val="0"/>
          <w:numId w:val="62"/>
        </w:numPr>
        <w:spacing w:after="120"/>
        <w:rPr>
          <w:rFonts w:ascii="Arial" w:hAnsi="Arial"/>
        </w:rPr>
      </w:pPr>
      <w:r>
        <w:rPr>
          <w:rFonts w:ascii="Arial" w:hAnsi="Arial"/>
        </w:rPr>
        <w:t>Correct column selection, but data is omitted</w:t>
      </w:r>
    </w:p>
    <w:p w14:paraId="4827004A" w14:textId="034968DD" w:rsidR="000C49E8" w:rsidRDefault="000C49E8" w:rsidP="000C49E8">
      <w:pPr>
        <w:pStyle w:val="H1bodytext"/>
        <w:spacing w:after="120"/>
        <w:rPr>
          <w:rFonts w:ascii="Arial" w:hAnsi="Arial"/>
        </w:rPr>
      </w:pPr>
      <w:r>
        <w:rPr>
          <w:rFonts w:ascii="Arial" w:hAnsi="Arial"/>
        </w:rPr>
        <w:t xml:space="preserve">To understand the 3 different </w:t>
      </w:r>
      <w:r w:rsidR="002D3577">
        <w:rPr>
          <w:rFonts w:ascii="Arial" w:hAnsi="Arial"/>
        </w:rPr>
        <w:t>failure</w:t>
      </w:r>
      <w:r>
        <w:rPr>
          <w:rFonts w:ascii="Arial" w:hAnsi="Arial"/>
        </w:rPr>
        <w:t xml:space="preserve"> modes, a</w:t>
      </w:r>
      <w:r w:rsidR="00872B66">
        <w:rPr>
          <w:rFonts w:ascii="Arial" w:hAnsi="Arial"/>
        </w:rPr>
        <w:t xml:space="preserve"> basic</w:t>
      </w:r>
      <w:r>
        <w:rPr>
          <w:rFonts w:ascii="Arial" w:hAnsi="Arial"/>
        </w:rPr>
        <w:t xml:space="preserve"> example of how to execute the tool will be provided for each</w:t>
      </w:r>
      <w:r w:rsidR="00872B66">
        <w:rPr>
          <w:rFonts w:ascii="Arial" w:hAnsi="Arial"/>
        </w:rPr>
        <w:t xml:space="preserve"> failure mode</w:t>
      </w:r>
      <w:r>
        <w:rPr>
          <w:rFonts w:ascii="Arial" w:hAnsi="Arial"/>
        </w:rPr>
        <w:t>.</w:t>
      </w:r>
    </w:p>
    <w:p w14:paraId="082C7422" w14:textId="77777777" w:rsidR="000C49E8" w:rsidRDefault="000C49E8" w:rsidP="000C49E8">
      <w:pPr>
        <w:pStyle w:val="H1bodytext"/>
        <w:spacing w:after="120"/>
        <w:rPr>
          <w:rFonts w:ascii="Arial" w:hAnsi="Arial"/>
        </w:rPr>
      </w:pPr>
      <w:r>
        <w:rPr>
          <w:rFonts w:ascii="Arial" w:hAnsi="Arial"/>
        </w:rPr>
        <w:t>The first error mode, erroneous data selection, may be observed if the following options are used:</w:t>
      </w:r>
    </w:p>
    <w:p w14:paraId="5BAB938C" w14:textId="48201A74" w:rsidR="000C49E8" w:rsidRDefault="000C49E8" w:rsidP="000C49E8">
      <w:pPr>
        <w:pStyle w:val="H1bodytext"/>
        <w:numPr>
          <w:ilvl w:val="0"/>
          <w:numId w:val="63"/>
        </w:numPr>
        <w:spacing w:after="120"/>
        <w:rPr>
          <w:rFonts w:ascii="Arial" w:hAnsi="Arial"/>
        </w:rPr>
      </w:pPr>
      <w:r>
        <w:rPr>
          <w:rFonts w:ascii="Arial" w:hAnsi="Arial"/>
        </w:rPr>
        <w:t>--COPC U USER-</w:t>
      </w:r>
      <w:r w:rsidR="008F3AB6">
        <w:rPr>
          <w:rFonts w:ascii="Arial" w:hAnsi="Arial"/>
        </w:rPr>
        <w:t>analyte</w:t>
      </w:r>
    </w:p>
    <w:p w14:paraId="51C6DF59" w14:textId="1590AFF3" w:rsidR="000C49E8" w:rsidRDefault="000C49E8" w:rsidP="000C49E8">
      <w:pPr>
        <w:pStyle w:val="H1bodytext"/>
        <w:numPr>
          <w:ilvl w:val="0"/>
          <w:numId w:val="63"/>
        </w:numPr>
        <w:spacing w:after="120"/>
        <w:rPr>
          <w:rFonts w:ascii="Arial" w:hAnsi="Arial"/>
        </w:rPr>
      </w:pPr>
      <w:r>
        <w:rPr>
          <w:rFonts w:ascii="Arial" w:hAnsi="Arial"/>
        </w:rPr>
        <w:t>--</w:t>
      </w:r>
      <w:proofErr w:type="spellStart"/>
      <w:r>
        <w:rPr>
          <w:rFonts w:ascii="Arial" w:hAnsi="Arial"/>
        </w:rPr>
        <w:t>chem_copcs</w:t>
      </w:r>
      <w:proofErr w:type="spellEnd"/>
      <w:r>
        <w:rPr>
          <w:rFonts w:ascii="Arial" w:hAnsi="Arial"/>
        </w:rPr>
        <w:t xml:space="preserve"> USER-</w:t>
      </w:r>
      <w:r w:rsidR="008F3AB6">
        <w:rPr>
          <w:rFonts w:ascii="Arial" w:hAnsi="Arial"/>
        </w:rPr>
        <w:t>analyte</w:t>
      </w:r>
    </w:p>
    <w:p w14:paraId="7DFA7E47" w14:textId="376FFEC1" w:rsidR="000C49E8" w:rsidRDefault="000C49E8" w:rsidP="000C49E8">
      <w:pPr>
        <w:pStyle w:val="H1bodytext"/>
        <w:numPr>
          <w:ilvl w:val="0"/>
          <w:numId w:val="63"/>
        </w:numPr>
        <w:spacing w:after="120"/>
        <w:rPr>
          <w:rFonts w:ascii="Arial" w:hAnsi="Arial"/>
        </w:rPr>
      </w:pPr>
      <w:r>
        <w:rPr>
          <w:rFonts w:ascii="Arial" w:hAnsi="Arial"/>
        </w:rPr>
        <w:t>--VZINV SIMv2.file</w:t>
      </w:r>
    </w:p>
    <w:p w14:paraId="0EAD291D" w14:textId="6295F58E" w:rsidR="000C49E8" w:rsidRDefault="000C49E8" w:rsidP="000C49E8">
      <w:pPr>
        <w:pStyle w:val="H1bodytext"/>
        <w:spacing w:after="120"/>
        <w:rPr>
          <w:rFonts w:ascii="Arial" w:hAnsi="Arial"/>
        </w:rPr>
      </w:pPr>
      <w:r>
        <w:rPr>
          <w:rFonts w:ascii="Arial" w:hAnsi="Arial"/>
        </w:rPr>
        <w:t>“U” is designated as a radionuclide and “USER-</w:t>
      </w:r>
      <w:r w:rsidR="008F3AB6">
        <w:rPr>
          <w:rFonts w:ascii="Arial" w:hAnsi="Arial"/>
        </w:rPr>
        <w:t>analyte</w:t>
      </w:r>
      <w:r>
        <w:rPr>
          <w:rFonts w:ascii="Arial" w:hAnsi="Arial"/>
        </w:rPr>
        <w:t>” is designated as a chemical</w:t>
      </w:r>
      <w:r w:rsidR="000A65B5">
        <w:rPr>
          <w:rFonts w:ascii="Arial" w:hAnsi="Arial"/>
        </w:rPr>
        <w:t xml:space="preserve"> (no chemical inventory file provided)</w:t>
      </w:r>
      <w:r>
        <w:rPr>
          <w:rFonts w:ascii="Arial" w:hAnsi="Arial"/>
        </w:rPr>
        <w:t>. If in the SIMv2.file input there is only a column for “USER-</w:t>
      </w:r>
      <w:r w:rsidR="008F3AB6">
        <w:rPr>
          <w:rFonts w:ascii="Arial" w:hAnsi="Arial"/>
        </w:rPr>
        <w:t>analyte</w:t>
      </w:r>
      <w:r>
        <w:rPr>
          <w:rFonts w:ascii="Arial" w:hAnsi="Arial"/>
        </w:rPr>
        <w:t>”, then although “U” is the radionuclide and there is no other column specifically written for “U”, the “USER-</w:t>
      </w:r>
      <w:r w:rsidR="008F3AB6">
        <w:rPr>
          <w:rFonts w:ascii="Arial" w:hAnsi="Arial"/>
        </w:rPr>
        <w:t>analyte</w:t>
      </w:r>
      <w:r>
        <w:rPr>
          <w:rFonts w:ascii="Arial" w:hAnsi="Arial"/>
        </w:rPr>
        <w:t>” information will be erroneously selected and included</w:t>
      </w:r>
      <w:r w:rsidR="008F3AB6">
        <w:rPr>
          <w:rFonts w:ascii="Arial" w:hAnsi="Arial"/>
        </w:rPr>
        <w:t xml:space="preserve"> from the radionuclide information file (instead of the user-specified “chemical” which would normally omit the data in the absence of the chemical inventory file)</w:t>
      </w:r>
      <w:r>
        <w:rPr>
          <w:rFonts w:ascii="Arial" w:hAnsi="Arial"/>
        </w:rPr>
        <w:t>.</w:t>
      </w:r>
    </w:p>
    <w:p w14:paraId="0B0BD623" w14:textId="75674319" w:rsidR="000A65B5" w:rsidRDefault="000A65B5" w:rsidP="000C49E8">
      <w:pPr>
        <w:pStyle w:val="H1bodytext"/>
        <w:spacing w:after="120"/>
        <w:rPr>
          <w:rFonts w:ascii="Arial" w:hAnsi="Arial"/>
        </w:rPr>
      </w:pPr>
      <w:r>
        <w:rPr>
          <w:rFonts w:ascii="Arial" w:hAnsi="Arial"/>
        </w:rPr>
        <w:t xml:space="preserve">The second </w:t>
      </w:r>
      <w:r w:rsidR="002D3577">
        <w:rPr>
          <w:rFonts w:ascii="Arial" w:hAnsi="Arial"/>
        </w:rPr>
        <w:t>failure</w:t>
      </w:r>
      <w:r>
        <w:rPr>
          <w:rFonts w:ascii="Arial" w:hAnsi="Arial"/>
        </w:rPr>
        <w:t xml:space="preserve"> mode, tool fails to produce a final output file, may be observed if the following options are used</w:t>
      </w:r>
      <w:r w:rsidR="00A41293">
        <w:rPr>
          <w:rFonts w:ascii="Arial" w:hAnsi="Arial"/>
        </w:rPr>
        <w:t>:</w:t>
      </w:r>
    </w:p>
    <w:p w14:paraId="21EB08DC" w14:textId="085D623C" w:rsidR="000A65B5" w:rsidRDefault="000A65B5" w:rsidP="000A65B5">
      <w:pPr>
        <w:pStyle w:val="H1bodytext"/>
        <w:numPr>
          <w:ilvl w:val="0"/>
          <w:numId w:val="64"/>
        </w:numPr>
        <w:spacing w:after="120"/>
        <w:rPr>
          <w:rFonts w:ascii="Arial" w:hAnsi="Arial"/>
        </w:rPr>
      </w:pPr>
      <w:r>
        <w:rPr>
          <w:rFonts w:ascii="Arial" w:hAnsi="Arial"/>
        </w:rPr>
        <w:t>--COPC U U-232 U-233</w:t>
      </w:r>
    </w:p>
    <w:p w14:paraId="018E4129" w14:textId="6F3A9439" w:rsidR="000A65B5" w:rsidRDefault="000A65B5" w:rsidP="000A65B5">
      <w:pPr>
        <w:pStyle w:val="H1bodytext"/>
        <w:numPr>
          <w:ilvl w:val="0"/>
          <w:numId w:val="64"/>
        </w:numPr>
        <w:spacing w:after="120"/>
        <w:rPr>
          <w:rFonts w:ascii="Arial" w:hAnsi="Arial"/>
        </w:rPr>
      </w:pPr>
      <w:r>
        <w:rPr>
          <w:rFonts w:ascii="Arial" w:hAnsi="Arial"/>
        </w:rPr>
        <w:t>--VZINV SIMv2.file</w:t>
      </w:r>
    </w:p>
    <w:p w14:paraId="3555397B" w14:textId="6952B719" w:rsidR="000A65B5" w:rsidRDefault="000A65B5" w:rsidP="000A65B5">
      <w:pPr>
        <w:pStyle w:val="H1bodytext"/>
        <w:spacing w:after="120"/>
        <w:rPr>
          <w:rFonts w:ascii="Arial" w:hAnsi="Arial"/>
        </w:rPr>
      </w:pPr>
      <w:r>
        <w:rPr>
          <w:rFonts w:ascii="Arial" w:hAnsi="Arial"/>
        </w:rPr>
        <w:t>The SIMv2.file input will have columns for “U-232”, and “U-233”. In this case, when the tool attempts to match the “U” analyte with a column, it will find “U-232” and “U-233”</w:t>
      </w:r>
      <w:r w:rsidR="005468ED">
        <w:rPr>
          <w:rFonts w:ascii="Arial" w:hAnsi="Arial"/>
        </w:rPr>
        <w:t>,</w:t>
      </w:r>
      <w:r>
        <w:rPr>
          <w:rFonts w:ascii="Arial" w:hAnsi="Arial"/>
        </w:rPr>
        <w:t xml:space="preserve"> meaning that for the “U” analyte it will identify </w:t>
      </w:r>
      <w:r w:rsidR="005468ED">
        <w:rPr>
          <w:rFonts w:ascii="Arial" w:hAnsi="Arial"/>
        </w:rPr>
        <w:t>2</w:t>
      </w:r>
      <w:r>
        <w:rPr>
          <w:rFonts w:ascii="Arial" w:hAnsi="Arial"/>
        </w:rPr>
        <w:t xml:space="preserve"> valid columns of data in the SIMv2.file input. In this case, there is an error handler that will prevent the tool from selecting </w:t>
      </w:r>
      <w:r w:rsidR="00AD7685">
        <w:rPr>
          <w:rFonts w:ascii="Arial" w:hAnsi="Arial"/>
        </w:rPr>
        <w:t>a column for the user and will cause the tool to terminate before writing an output file.</w:t>
      </w:r>
    </w:p>
    <w:p w14:paraId="70D6CDDF" w14:textId="57505129" w:rsidR="00AD7685" w:rsidRDefault="00AD7685" w:rsidP="000A65B5">
      <w:pPr>
        <w:pStyle w:val="H1bodytext"/>
        <w:spacing w:after="120"/>
        <w:rPr>
          <w:rFonts w:ascii="Arial" w:hAnsi="Arial"/>
        </w:rPr>
      </w:pPr>
      <w:r>
        <w:rPr>
          <w:rFonts w:ascii="Arial" w:hAnsi="Arial"/>
        </w:rPr>
        <w:t xml:space="preserve">The third </w:t>
      </w:r>
      <w:r w:rsidR="002D3577">
        <w:rPr>
          <w:rFonts w:ascii="Arial" w:hAnsi="Arial"/>
        </w:rPr>
        <w:t>failure</w:t>
      </w:r>
      <w:r>
        <w:rPr>
          <w:rFonts w:ascii="Arial" w:hAnsi="Arial"/>
        </w:rPr>
        <w:t xml:space="preserve"> mode, column is selected but data is omitted</w:t>
      </w:r>
      <w:r w:rsidR="00A41293">
        <w:rPr>
          <w:rFonts w:ascii="Arial" w:hAnsi="Arial"/>
        </w:rPr>
        <w:t>, may be observed if the following options are used:</w:t>
      </w:r>
    </w:p>
    <w:p w14:paraId="61CD9AE6" w14:textId="546F40D8" w:rsidR="00A41293" w:rsidRDefault="00A41293" w:rsidP="00A41293">
      <w:pPr>
        <w:pStyle w:val="H1bodytext"/>
        <w:numPr>
          <w:ilvl w:val="0"/>
          <w:numId w:val="65"/>
        </w:numPr>
        <w:spacing w:after="120"/>
        <w:rPr>
          <w:rFonts w:ascii="Arial" w:hAnsi="Arial"/>
        </w:rPr>
      </w:pPr>
      <w:r>
        <w:rPr>
          <w:rFonts w:ascii="Arial" w:hAnsi="Arial"/>
        </w:rPr>
        <w:t>--COPC U USER-</w:t>
      </w:r>
      <w:r w:rsidR="00D57296">
        <w:rPr>
          <w:rFonts w:ascii="Arial" w:hAnsi="Arial"/>
        </w:rPr>
        <w:t>analyte</w:t>
      </w:r>
    </w:p>
    <w:p w14:paraId="313DE152" w14:textId="6B426B42" w:rsidR="00A41293" w:rsidRDefault="00A41293" w:rsidP="00A41293">
      <w:pPr>
        <w:pStyle w:val="H1bodytext"/>
        <w:numPr>
          <w:ilvl w:val="0"/>
          <w:numId w:val="65"/>
        </w:numPr>
        <w:spacing w:after="120"/>
        <w:rPr>
          <w:rFonts w:ascii="Arial" w:hAnsi="Arial"/>
        </w:rPr>
      </w:pPr>
      <w:r>
        <w:rPr>
          <w:rFonts w:ascii="Arial" w:hAnsi="Arial"/>
        </w:rPr>
        <w:t>--</w:t>
      </w:r>
      <w:proofErr w:type="spellStart"/>
      <w:r>
        <w:rPr>
          <w:rFonts w:ascii="Arial" w:hAnsi="Arial"/>
        </w:rPr>
        <w:t>chem_copcs</w:t>
      </w:r>
      <w:proofErr w:type="spellEnd"/>
      <w:r>
        <w:rPr>
          <w:rFonts w:ascii="Arial" w:hAnsi="Arial"/>
        </w:rPr>
        <w:t xml:space="preserve"> </w:t>
      </w:r>
      <w:r w:rsidR="000F5166">
        <w:rPr>
          <w:rFonts w:ascii="Arial" w:hAnsi="Arial"/>
        </w:rPr>
        <w:t>USER-</w:t>
      </w:r>
      <w:r w:rsidR="00D57296">
        <w:rPr>
          <w:rFonts w:ascii="Arial" w:hAnsi="Arial"/>
        </w:rPr>
        <w:t>analyte</w:t>
      </w:r>
    </w:p>
    <w:p w14:paraId="42D81434" w14:textId="1E9A3620" w:rsidR="000F5166" w:rsidRDefault="000F5166" w:rsidP="00A41293">
      <w:pPr>
        <w:pStyle w:val="H1bodytext"/>
        <w:numPr>
          <w:ilvl w:val="0"/>
          <w:numId w:val="65"/>
        </w:numPr>
        <w:spacing w:after="120"/>
        <w:rPr>
          <w:rFonts w:ascii="Arial" w:hAnsi="Arial"/>
        </w:rPr>
      </w:pPr>
      <w:r>
        <w:rPr>
          <w:rFonts w:ascii="Arial" w:hAnsi="Arial"/>
        </w:rPr>
        <w:t>--VZINV SIMv2.file</w:t>
      </w:r>
    </w:p>
    <w:p w14:paraId="1D1B1D8E" w14:textId="12105526" w:rsidR="000F5166" w:rsidRDefault="000F5166" w:rsidP="00A41293">
      <w:pPr>
        <w:pStyle w:val="H1bodytext"/>
        <w:numPr>
          <w:ilvl w:val="0"/>
          <w:numId w:val="65"/>
        </w:numPr>
        <w:spacing w:after="120"/>
        <w:rPr>
          <w:rFonts w:ascii="Arial" w:hAnsi="Arial"/>
        </w:rPr>
      </w:pPr>
      <w:r>
        <w:rPr>
          <w:rFonts w:ascii="Arial" w:hAnsi="Arial"/>
        </w:rPr>
        <w:t xml:space="preserve">--CHEMINV </w:t>
      </w:r>
      <w:proofErr w:type="spellStart"/>
      <w:r>
        <w:rPr>
          <w:rFonts w:ascii="Arial" w:hAnsi="Arial"/>
        </w:rPr>
        <w:t>chem_</w:t>
      </w:r>
      <w:proofErr w:type="gramStart"/>
      <w:r>
        <w:rPr>
          <w:rFonts w:ascii="Arial" w:hAnsi="Arial"/>
        </w:rPr>
        <w:t>inv.file</w:t>
      </w:r>
      <w:proofErr w:type="spellEnd"/>
      <w:proofErr w:type="gramEnd"/>
    </w:p>
    <w:p w14:paraId="179F5D83" w14:textId="204B242A" w:rsidR="000F5166" w:rsidRDefault="000F5166">
      <w:pPr>
        <w:pStyle w:val="H1bodytext"/>
        <w:spacing w:after="120"/>
        <w:rPr>
          <w:rFonts w:ascii="Arial" w:hAnsi="Arial"/>
        </w:rPr>
      </w:pPr>
      <w:r>
        <w:rPr>
          <w:rFonts w:ascii="Arial" w:hAnsi="Arial"/>
        </w:rPr>
        <w:t>The SIMv2.file will have the “USER-</w:t>
      </w:r>
      <w:r w:rsidR="00D57296">
        <w:rPr>
          <w:rFonts w:ascii="Arial" w:hAnsi="Arial"/>
        </w:rPr>
        <w:t>analyte</w:t>
      </w:r>
      <w:r>
        <w:rPr>
          <w:rFonts w:ascii="Arial" w:hAnsi="Arial"/>
        </w:rPr>
        <w:t xml:space="preserve">” column and the </w:t>
      </w:r>
      <w:proofErr w:type="spellStart"/>
      <w:r>
        <w:rPr>
          <w:rFonts w:ascii="Arial" w:hAnsi="Arial"/>
        </w:rPr>
        <w:t>chem_</w:t>
      </w:r>
      <w:proofErr w:type="gramStart"/>
      <w:r>
        <w:rPr>
          <w:rFonts w:ascii="Arial" w:hAnsi="Arial"/>
        </w:rPr>
        <w:t>inv.file</w:t>
      </w:r>
      <w:proofErr w:type="spellEnd"/>
      <w:proofErr w:type="gramEnd"/>
      <w:r>
        <w:rPr>
          <w:rFonts w:ascii="Arial" w:hAnsi="Arial"/>
        </w:rPr>
        <w:t xml:space="preserve"> will have the “U</w:t>
      </w:r>
      <w:r w:rsidR="00D57296">
        <w:rPr>
          <w:rFonts w:ascii="Arial" w:hAnsi="Arial"/>
        </w:rPr>
        <w:t>SER-analyte</w:t>
      </w:r>
      <w:r>
        <w:rPr>
          <w:rFonts w:ascii="Arial" w:hAnsi="Arial"/>
        </w:rPr>
        <w:t xml:space="preserve">” </w:t>
      </w:r>
      <w:r w:rsidR="00D57296">
        <w:rPr>
          <w:rFonts w:ascii="Arial" w:hAnsi="Arial"/>
        </w:rPr>
        <w:t>(no “U” column provided in either file). The result will be the tool will produce a file without a column for “U</w:t>
      </w:r>
      <w:proofErr w:type="gramStart"/>
      <w:r w:rsidR="00D57296">
        <w:rPr>
          <w:rFonts w:ascii="Arial" w:hAnsi="Arial"/>
        </w:rPr>
        <w:t>”, but</w:t>
      </w:r>
      <w:proofErr w:type="gramEnd"/>
      <w:r w:rsidR="00D57296">
        <w:rPr>
          <w:rFonts w:ascii="Arial" w:hAnsi="Arial"/>
        </w:rPr>
        <w:t xml:space="preserve"> will include a column header for “USER-analyte”. However, although there is a header, there will not be any data included for the time series.</w:t>
      </w:r>
    </w:p>
    <w:p w14:paraId="68E0F17F" w14:textId="615D2464" w:rsidR="009025E3" w:rsidRDefault="00596EDF" w:rsidP="009025E3">
      <w:pPr>
        <w:pStyle w:val="H1bodytext"/>
        <w:spacing w:after="120"/>
        <w:rPr>
          <w:rFonts w:ascii="Arial" w:hAnsi="Arial"/>
        </w:rPr>
      </w:pPr>
      <w:r>
        <w:rPr>
          <w:rFonts w:ascii="Arial" w:hAnsi="Arial"/>
          <w:u w:val="single"/>
        </w:rPr>
        <w:t>Input Files</w:t>
      </w:r>
      <w:r>
        <w:rPr>
          <w:rFonts w:ascii="Arial" w:hAnsi="Arial"/>
        </w:rPr>
        <w:t>:</w:t>
      </w:r>
    </w:p>
    <w:p w14:paraId="49C3F8CA" w14:textId="77777777" w:rsidR="00596EDF" w:rsidRDefault="00596EDF" w:rsidP="00596EDF">
      <w:pPr>
        <w:pStyle w:val="H1bodytext"/>
        <w:spacing w:after="120"/>
        <w:rPr>
          <w:rFonts w:ascii="Arial" w:hAnsi="Arial"/>
        </w:rPr>
      </w:pPr>
      <w:r>
        <w:rPr>
          <w:rFonts w:ascii="Arial" w:hAnsi="Arial"/>
        </w:rPr>
        <w:t xml:space="preserve">All lines starting with a hashtag “#” will be considered comments and will not impact the parsing methods of the </w:t>
      </w:r>
      <w:sdt>
        <w:sdtPr>
          <w:rPr>
            <w:rFonts w:ascii="Arial" w:hAnsi="Arial"/>
          </w:rPr>
          <w:alias w:val="Keywords"/>
          <w:tag w:val=""/>
          <w:id w:val="1437407062"/>
          <w:placeholder>
            <w:docPart w:val="1291FA7F8E454F138AC0E0B7D9CF50F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All files are expected to be comma-delimited files.</w:t>
      </w:r>
    </w:p>
    <w:p w14:paraId="7E2C2DE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2068096221"/>
          <w:placeholder>
            <w:docPart w:val="015715A5B1C947D296FCE585E2DFDD1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VZEHSIT</w:t>
      </w:r>
      <w:r>
        <w:rPr>
          <w:rFonts w:ascii="Arial" w:hAnsi="Arial"/>
        </w:rPr>
        <w:t xml:space="preserve"> file is a file with a single header line (skipped). Unique values (except for Null or empty strings) are taken from the first column of the file.</w:t>
      </w:r>
    </w:p>
    <w:p w14:paraId="7FEAE769" w14:textId="77777777" w:rsidR="00596EDF" w:rsidRDefault="00596EDF" w:rsidP="00596EDF">
      <w:pPr>
        <w:pStyle w:val="H1bodytext"/>
        <w:spacing w:after="120"/>
        <w:rPr>
          <w:rFonts w:ascii="Arial" w:hAnsi="Arial"/>
        </w:rPr>
      </w:pPr>
      <w:r>
        <w:rPr>
          <w:rFonts w:ascii="Arial" w:hAnsi="Arial"/>
        </w:rPr>
        <w:lastRenderedPageBreak/>
        <w:t xml:space="preserve">The </w:t>
      </w:r>
      <w:sdt>
        <w:sdtPr>
          <w:rPr>
            <w:rFonts w:ascii="Arial" w:hAnsi="Arial"/>
          </w:rPr>
          <w:alias w:val="Keywords"/>
          <w:tag w:val=""/>
          <w:id w:val="-1609726679"/>
          <w:placeholder>
            <w:docPart w:val="7C3914DFD3D44363911F3D654D6992A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Site-Specific Inventory</w:t>
      </w:r>
      <w:r>
        <w:rPr>
          <w:rFonts w:ascii="Arial" w:hAnsi="Arial"/>
        </w:rPr>
        <w:t xml:space="preserve"> file(s) have:</w:t>
      </w:r>
    </w:p>
    <w:p w14:paraId="71BCB355" w14:textId="77777777" w:rsidR="00596EDF" w:rsidRDefault="00596EDF" w:rsidP="00C62DEE">
      <w:pPr>
        <w:pStyle w:val="H1bodytext"/>
        <w:numPr>
          <w:ilvl w:val="0"/>
          <w:numId w:val="9"/>
        </w:numPr>
        <w:spacing w:after="120"/>
        <w:rPr>
          <w:rFonts w:ascii="Arial" w:hAnsi="Arial"/>
        </w:rPr>
      </w:pPr>
      <w:r>
        <w:rPr>
          <w:rFonts w:ascii="Arial" w:hAnsi="Arial"/>
        </w:rPr>
        <w:t>A header line containing at least 3 columns (with corresponding rows of data in subsequent lines), the columns do not have to be in order (bracketed columns are descriptive of the type of column, not to be used verbatim, e.g. [Column])::</w:t>
      </w:r>
    </w:p>
    <w:p w14:paraId="6F38BE6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6EECB534"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09F0729F" w14:textId="77777777" w:rsidR="00596EDF" w:rsidRDefault="00596EDF" w:rsidP="00C62DEE">
      <w:pPr>
        <w:pStyle w:val="H1bodytext"/>
        <w:numPr>
          <w:ilvl w:val="1"/>
          <w:numId w:val="9"/>
        </w:numPr>
        <w:spacing w:after="120"/>
        <w:rPr>
          <w:rFonts w:ascii="Arial" w:hAnsi="Arial"/>
        </w:rPr>
      </w:pPr>
      <w:r>
        <w:rPr>
          <w:rFonts w:ascii="Arial" w:hAnsi="Arial"/>
        </w:rPr>
        <w:t>[Analyte column] (may have multiple unique columns of analytes)</w:t>
      </w:r>
    </w:p>
    <w:p w14:paraId="6869F26F"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433133697"/>
          <w:placeholder>
            <w:docPart w:val="4A84C93E06B745A4AA3BFBA48DAFB2B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Solid Waste Release</w:t>
      </w:r>
      <w:r>
        <w:rPr>
          <w:rFonts w:ascii="Arial" w:hAnsi="Arial"/>
        </w:rPr>
        <w:t xml:space="preserve"> file(s) have:</w:t>
      </w:r>
    </w:p>
    <w:p w14:paraId="6F499CF3" w14:textId="573036B6" w:rsidR="007F150C" w:rsidRDefault="007F150C" w:rsidP="00C62DEE">
      <w:pPr>
        <w:pStyle w:val="H1bodytext"/>
        <w:numPr>
          <w:ilvl w:val="0"/>
          <w:numId w:val="9"/>
        </w:numPr>
        <w:spacing w:after="120"/>
        <w:rPr>
          <w:rFonts w:ascii="Arial" w:hAnsi="Arial"/>
        </w:rPr>
      </w:pPr>
      <w:r>
        <w:rPr>
          <w:rFonts w:ascii="Arial" w:hAnsi="Arial"/>
        </w:rPr>
        <w:t xml:space="preserve">A file name with a site name and analyte separated by an underscore (e.g. 200-E-30_Sr-90.csv). File endings are irrelevant, but the file naming pattern must be [site </w:t>
      </w:r>
      <w:proofErr w:type="gramStart"/>
      <w:r>
        <w:rPr>
          <w:rFonts w:ascii="Arial" w:hAnsi="Arial"/>
        </w:rPr>
        <w:t>name]_</w:t>
      </w:r>
      <w:proofErr w:type="gramEnd"/>
      <w:r>
        <w:rPr>
          <w:rFonts w:ascii="Arial" w:hAnsi="Arial"/>
        </w:rPr>
        <w:t>[analyte].[file ending]</w:t>
      </w:r>
    </w:p>
    <w:p w14:paraId="6FAFBC15" w14:textId="2942AE9D" w:rsidR="00AD437A" w:rsidRDefault="00AD437A" w:rsidP="00C62DEE">
      <w:pPr>
        <w:pStyle w:val="H1bodytext"/>
        <w:numPr>
          <w:ilvl w:val="0"/>
          <w:numId w:val="9"/>
        </w:numPr>
        <w:spacing w:after="120"/>
        <w:rPr>
          <w:rFonts w:ascii="Arial" w:hAnsi="Arial"/>
        </w:rPr>
      </w:pPr>
      <w:r>
        <w:rPr>
          <w:rFonts w:ascii="Arial" w:hAnsi="Arial"/>
        </w:rPr>
        <w:t>Each file is expected to have 4 header lines (comments, with or without a hashtag) preceding the data header line (found on line 5).</w:t>
      </w:r>
    </w:p>
    <w:p w14:paraId="438680C3" w14:textId="04417AAB" w:rsidR="00596EDF" w:rsidRDefault="00596EDF" w:rsidP="00C62DEE">
      <w:pPr>
        <w:pStyle w:val="H1bodytext"/>
        <w:numPr>
          <w:ilvl w:val="0"/>
          <w:numId w:val="9"/>
        </w:numPr>
        <w:spacing w:after="120"/>
        <w:rPr>
          <w:rFonts w:ascii="Arial" w:hAnsi="Arial"/>
        </w:rPr>
      </w:pPr>
      <w:r>
        <w:rPr>
          <w:rFonts w:ascii="Arial" w:hAnsi="Arial"/>
        </w:rPr>
        <w:t>A header line</w:t>
      </w:r>
      <w:r w:rsidR="00AD437A">
        <w:rPr>
          <w:rFonts w:ascii="Arial" w:hAnsi="Arial"/>
        </w:rPr>
        <w:t xml:space="preserve"> (line 5)</w:t>
      </w:r>
      <w:r>
        <w:rPr>
          <w:rFonts w:ascii="Arial" w:hAnsi="Arial"/>
        </w:rPr>
        <w:t xml:space="preserve"> with 2 columns (exactly):</w:t>
      </w:r>
    </w:p>
    <w:p w14:paraId="1A069D06" w14:textId="77777777" w:rsidR="00596EDF" w:rsidRDefault="00596EDF" w:rsidP="00C62DEE">
      <w:pPr>
        <w:pStyle w:val="H1bodytext"/>
        <w:numPr>
          <w:ilvl w:val="1"/>
          <w:numId w:val="9"/>
        </w:numPr>
        <w:spacing w:after="120"/>
        <w:rPr>
          <w:rFonts w:ascii="Arial" w:hAnsi="Arial"/>
        </w:rPr>
      </w:pPr>
      <w:r>
        <w:rPr>
          <w:rFonts w:ascii="Arial" w:hAnsi="Arial"/>
        </w:rPr>
        <w:t>Reduced Year</w:t>
      </w:r>
    </w:p>
    <w:p w14:paraId="0AC29D0A" w14:textId="77777777" w:rsidR="00596EDF" w:rsidRDefault="00596EDF" w:rsidP="00C62DEE">
      <w:pPr>
        <w:pStyle w:val="H1bodytext"/>
        <w:numPr>
          <w:ilvl w:val="1"/>
          <w:numId w:val="9"/>
        </w:numPr>
        <w:spacing w:after="120"/>
        <w:rPr>
          <w:rFonts w:ascii="Arial" w:hAnsi="Arial"/>
        </w:rPr>
      </w:pPr>
      <w:r>
        <w:rPr>
          <w:rFonts w:ascii="Arial" w:hAnsi="Arial"/>
        </w:rPr>
        <w:t>Reduced Activity Release Rate (Ci/year)</w:t>
      </w:r>
    </w:p>
    <w:p w14:paraId="670F4267"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789307671"/>
          <w:placeholder>
            <w:docPart w:val="9E0EE2ED333B4A6CA255108FB13F6AC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SIMv2 Release</w:t>
      </w:r>
      <w:r>
        <w:rPr>
          <w:rFonts w:ascii="Arial" w:hAnsi="Arial"/>
        </w:rPr>
        <w:t xml:space="preserve"> file(s) have:</w:t>
      </w:r>
    </w:p>
    <w:p w14:paraId="4F7344FB" w14:textId="77777777" w:rsidR="00596EDF" w:rsidRDefault="00596EDF" w:rsidP="00C62DEE">
      <w:pPr>
        <w:pStyle w:val="H1bodytext"/>
        <w:numPr>
          <w:ilvl w:val="0"/>
          <w:numId w:val="9"/>
        </w:numPr>
        <w:spacing w:after="120"/>
        <w:rPr>
          <w:rFonts w:ascii="Arial" w:hAnsi="Arial"/>
        </w:rPr>
      </w:pPr>
      <w:r>
        <w:rPr>
          <w:rFonts w:ascii="Arial" w:hAnsi="Arial"/>
        </w:rPr>
        <w:t>Requires three comment lines (not distinguished with hashtag characters), these lines are skipped by the tool</w:t>
      </w:r>
    </w:p>
    <w:p w14:paraId="142A29AD"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308D992E" w14:textId="77777777" w:rsidR="00596EDF" w:rsidRDefault="00596EDF" w:rsidP="00C62DEE">
      <w:pPr>
        <w:pStyle w:val="H1bodytext"/>
        <w:numPr>
          <w:ilvl w:val="1"/>
          <w:numId w:val="9"/>
        </w:numPr>
        <w:spacing w:after="120"/>
        <w:rPr>
          <w:rFonts w:ascii="Arial" w:hAnsi="Arial"/>
        </w:rPr>
      </w:pPr>
      <w:r>
        <w:rPr>
          <w:rFonts w:ascii="Arial" w:hAnsi="Arial"/>
        </w:rPr>
        <w:t>Inventory Module</w:t>
      </w:r>
    </w:p>
    <w:p w14:paraId="433A508E" w14:textId="77777777" w:rsidR="00596EDF" w:rsidRDefault="00596EDF" w:rsidP="00C62DEE">
      <w:pPr>
        <w:pStyle w:val="H1bodytext"/>
        <w:numPr>
          <w:ilvl w:val="1"/>
          <w:numId w:val="9"/>
        </w:numPr>
        <w:spacing w:after="120"/>
        <w:rPr>
          <w:rFonts w:ascii="Arial" w:hAnsi="Arial"/>
        </w:rPr>
      </w:pPr>
      <w:r>
        <w:rPr>
          <w:rFonts w:ascii="Arial" w:hAnsi="Arial"/>
        </w:rPr>
        <w:t>Source Type</w:t>
      </w:r>
    </w:p>
    <w:p w14:paraId="2F311F12"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0A81B3F5"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2CE17D3F" w14:textId="77777777" w:rsidR="00596EDF"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618E990D" w14:textId="77777777" w:rsid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77325799"/>
          <w:placeholder>
            <w:docPart w:val="9C49F89DD0F84981AFFF6B4F7CFCA66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Chemical Inventory Release</w:t>
      </w:r>
      <w:r>
        <w:rPr>
          <w:rFonts w:ascii="Arial" w:hAnsi="Arial"/>
        </w:rPr>
        <w:t xml:space="preserve"> file(s) have:</w:t>
      </w:r>
    </w:p>
    <w:p w14:paraId="36926648" w14:textId="77777777" w:rsidR="00596EDF" w:rsidRDefault="00596EDF" w:rsidP="00C62DEE">
      <w:pPr>
        <w:pStyle w:val="H1bodytext"/>
        <w:numPr>
          <w:ilvl w:val="0"/>
          <w:numId w:val="9"/>
        </w:numPr>
        <w:spacing w:after="120"/>
        <w:rPr>
          <w:rFonts w:ascii="Arial" w:hAnsi="Arial"/>
        </w:rPr>
      </w:pPr>
      <w:r>
        <w:rPr>
          <w:rFonts w:ascii="Arial" w:hAnsi="Arial"/>
        </w:rPr>
        <w:t>The fourth line is the header line, expecting the following columns (bracketed columns are descriptive of the type of column, not to be used verbatim, e.g. [Column]):</w:t>
      </w:r>
    </w:p>
    <w:p w14:paraId="296ABAD7" w14:textId="77777777" w:rsidR="00596EDF" w:rsidRDefault="00596EDF" w:rsidP="00C62DEE">
      <w:pPr>
        <w:pStyle w:val="H1bodytext"/>
        <w:numPr>
          <w:ilvl w:val="1"/>
          <w:numId w:val="9"/>
        </w:numPr>
        <w:spacing w:after="120"/>
        <w:rPr>
          <w:rFonts w:ascii="Arial" w:hAnsi="Arial"/>
        </w:rPr>
      </w:pPr>
      <w:r>
        <w:rPr>
          <w:rFonts w:ascii="Arial" w:hAnsi="Arial"/>
        </w:rPr>
        <w:t>[Site name column]</w:t>
      </w:r>
    </w:p>
    <w:p w14:paraId="7E8E860B" w14:textId="77777777" w:rsidR="00596EDF" w:rsidRDefault="00596EDF" w:rsidP="00C62DEE">
      <w:pPr>
        <w:pStyle w:val="H1bodytext"/>
        <w:numPr>
          <w:ilvl w:val="1"/>
          <w:numId w:val="9"/>
        </w:numPr>
        <w:spacing w:after="120"/>
        <w:rPr>
          <w:rFonts w:ascii="Arial" w:hAnsi="Arial"/>
        </w:rPr>
      </w:pPr>
      <w:r>
        <w:rPr>
          <w:rFonts w:ascii="Arial" w:hAnsi="Arial"/>
        </w:rPr>
        <w:t>[Year column]</w:t>
      </w:r>
    </w:p>
    <w:p w14:paraId="3CB96030" w14:textId="77777777" w:rsidR="00596EDF" w:rsidRPr="0075152B" w:rsidRDefault="00596EDF" w:rsidP="00C62DEE">
      <w:pPr>
        <w:pStyle w:val="H1bodytext"/>
        <w:numPr>
          <w:ilvl w:val="1"/>
          <w:numId w:val="9"/>
        </w:numPr>
        <w:spacing w:after="120"/>
        <w:rPr>
          <w:rFonts w:ascii="Arial" w:hAnsi="Arial"/>
        </w:rPr>
      </w:pPr>
      <w:r>
        <w:rPr>
          <w:rFonts w:ascii="Arial" w:hAnsi="Arial"/>
        </w:rPr>
        <w:t>[Analyte Column] (one or more of these, including water)</w:t>
      </w:r>
    </w:p>
    <w:p w14:paraId="4D49FF5F" w14:textId="2EABE595" w:rsidR="00596EDF" w:rsidRPr="00596EDF" w:rsidRDefault="00596EDF" w:rsidP="00596EDF">
      <w:pPr>
        <w:pStyle w:val="H1bodytext"/>
        <w:spacing w:after="120"/>
        <w:rPr>
          <w:rFonts w:ascii="Arial" w:hAnsi="Arial"/>
        </w:rPr>
      </w:pPr>
      <w:r>
        <w:rPr>
          <w:rFonts w:ascii="Arial" w:hAnsi="Arial"/>
        </w:rPr>
        <w:t xml:space="preserve">The </w:t>
      </w:r>
      <w:sdt>
        <w:sdtPr>
          <w:rPr>
            <w:rFonts w:ascii="Arial" w:hAnsi="Arial"/>
          </w:rPr>
          <w:alias w:val="Keywords"/>
          <w:tag w:val=""/>
          <w:id w:val="1164043139"/>
          <w:placeholder>
            <w:docPart w:val="832F6AC2C06A40DDA5C43ABF90A4C37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rPr>
        <w:t xml:space="preserve"> tool expects that all </w:t>
      </w:r>
      <w:r>
        <w:rPr>
          <w:rFonts w:ascii="Arial" w:hAnsi="Arial"/>
          <w:b/>
          <w:bCs/>
        </w:rPr>
        <w:t>SAC Liquid Release</w:t>
      </w:r>
      <w:r>
        <w:rPr>
          <w:rFonts w:ascii="Arial" w:hAnsi="Arial"/>
        </w:rPr>
        <w:t xml:space="preserve"> file is a comma separated file. The first line is a header line whose second column describes the number of waste sites in the file. Each line that has a waste site I the first column also has the number of condition changes in the second column. Each line after that has a year in the first column constitutes a “condition change”.</w:t>
      </w:r>
    </w:p>
    <w:p w14:paraId="555E8A58" w14:textId="6888A98C"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28445536" w14:textId="1AA4508C" w:rsidR="00623D8B" w:rsidRDefault="006E0059" w:rsidP="00E62A15">
      <w:pPr>
        <w:pStyle w:val="H1bodytext"/>
        <w:spacing w:after="120"/>
        <w:rPr>
          <w:rFonts w:ascii="Arial" w:hAnsi="Arial"/>
        </w:rPr>
      </w:pPr>
      <w:r>
        <w:rPr>
          <w:rFonts w:ascii="Arial" w:hAnsi="Arial"/>
        </w:rPr>
        <w:t>Two</w:t>
      </w:r>
      <w:r w:rsidR="00FB0FA5">
        <w:rPr>
          <w:rFonts w:ascii="Arial" w:hAnsi="Arial"/>
        </w:rPr>
        <w:t xml:space="preserve"> </w:t>
      </w:r>
      <w:r w:rsidR="00623D8B">
        <w:rPr>
          <w:rFonts w:ascii="Arial" w:hAnsi="Arial"/>
        </w:rPr>
        <w:t>files are produced by this tool:</w:t>
      </w:r>
    </w:p>
    <w:p w14:paraId="77F864E1" w14:textId="21F9537F" w:rsidR="00623D8B" w:rsidRDefault="00C27E6B" w:rsidP="00C62DEE">
      <w:pPr>
        <w:pStyle w:val="H1bodytext"/>
        <w:numPr>
          <w:ilvl w:val="0"/>
          <w:numId w:val="4"/>
        </w:numPr>
        <w:spacing w:after="120"/>
        <w:rPr>
          <w:rFonts w:ascii="Arial" w:hAnsi="Arial"/>
        </w:rPr>
      </w:pPr>
      <w:r>
        <w:rPr>
          <w:rFonts w:ascii="Arial" w:hAnsi="Arial"/>
        </w:rPr>
        <w:lastRenderedPageBreak/>
        <w:t>Preprocessed Inventory File</w:t>
      </w:r>
    </w:p>
    <w:p w14:paraId="7245DEB7" w14:textId="2DC48166" w:rsidR="00623D8B" w:rsidRDefault="00C27E6B" w:rsidP="00C62DEE">
      <w:pPr>
        <w:pStyle w:val="H1bodytext"/>
        <w:numPr>
          <w:ilvl w:val="1"/>
          <w:numId w:val="4"/>
        </w:numPr>
        <w:spacing w:after="120"/>
        <w:rPr>
          <w:rFonts w:ascii="Arial" w:hAnsi="Arial"/>
        </w:rPr>
      </w:pPr>
      <w:r>
        <w:rPr>
          <w:rFonts w:ascii="Arial" w:hAnsi="Arial"/>
        </w:rPr>
        <w:t>If the legacy output option is set to “True”, the file will be a</w:t>
      </w:r>
      <w:r w:rsidR="00C372D2">
        <w:rPr>
          <w:rFonts w:ascii="Arial" w:hAnsi="Arial"/>
        </w:rPr>
        <w:t xml:space="preserve"> comma-delimited file with 11 header rows</w:t>
      </w:r>
      <w:r>
        <w:rPr>
          <w:rFonts w:ascii="Arial" w:hAnsi="Arial"/>
        </w:rPr>
        <w:t xml:space="preserve"> preceding the </w:t>
      </w:r>
      <w:r w:rsidR="00C372D2">
        <w:rPr>
          <w:rFonts w:ascii="Arial" w:hAnsi="Arial"/>
        </w:rPr>
        <w:t>12</w:t>
      </w:r>
      <w:r w:rsidR="00C372D2" w:rsidRPr="00C372D2">
        <w:rPr>
          <w:rFonts w:ascii="Arial" w:hAnsi="Arial"/>
          <w:vertAlign w:val="superscript"/>
        </w:rPr>
        <w:t>th</w:t>
      </w:r>
      <w:r w:rsidR="00C372D2">
        <w:rPr>
          <w:rFonts w:ascii="Arial" w:hAnsi="Arial"/>
        </w:rPr>
        <w:t xml:space="preserve"> row </w:t>
      </w:r>
      <w:r>
        <w:rPr>
          <w:rFonts w:ascii="Arial" w:hAnsi="Arial"/>
        </w:rPr>
        <w:t xml:space="preserve">which </w:t>
      </w:r>
      <w:r w:rsidR="00C372D2">
        <w:rPr>
          <w:rFonts w:ascii="Arial" w:hAnsi="Arial"/>
        </w:rPr>
        <w:t>contains the column names of the file. The 13</w:t>
      </w:r>
      <w:r w:rsidR="00C372D2" w:rsidRPr="00C372D2">
        <w:rPr>
          <w:rFonts w:ascii="Arial" w:hAnsi="Arial"/>
          <w:vertAlign w:val="superscript"/>
        </w:rPr>
        <w:t>th</w:t>
      </w:r>
      <w:r w:rsidR="00C372D2">
        <w:rPr>
          <w:rFonts w:ascii="Arial" w:hAnsi="Arial"/>
        </w:rPr>
        <w:t xml:space="preserve"> row contains the units for each corresponding column (if applicable).</w:t>
      </w:r>
      <w:r>
        <w:rPr>
          <w:rFonts w:ascii="Arial" w:hAnsi="Arial"/>
        </w:rPr>
        <w:t xml:space="preserve"> Fixed </w:t>
      </w:r>
      <w:r w:rsidR="00282D50">
        <w:rPr>
          <w:rFonts w:ascii="Arial" w:hAnsi="Arial"/>
        </w:rPr>
        <w:t xml:space="preserve">column names (regardless of the analytes selected) include: Inventory Module, </w:t>
      </w:r>
      <w:r w:rsidR="00282D50" w:rsidRPr="00282D50">
        <w:rPr>
          <w:rFonts w:ascii="Arial" w:hAnsi="Arial"/>
        </w:rPr>
        <w:t>SIMV2 site name</w:t>
      </w:r>
      <w:r w:rsidR="00282D50">
        <w:rPr>
          <w:rFonts w:ascii="Arial" w:hAnsi="Arial"/>
        </w:rPr>
        <w:t xml:space="preserve">, </w:t>
      </w:r>
      <w:r w:rsidR="00282D50" w:rsidRPr="00282D50">
        <w:rPr>
          <w:rFonts w:ascii="Arial" w:hAnsi="Arial"/>
        </w:rPr>
        <w:t>CA Site Name</w:t>
      </w:r>
      <w:r w:rsidR="00282D50">
        <w:rPr>
          <w:rFonts w:ascii="Arial" w:hAnsi="Arial"/>
        </w:rPr>
        <w:t xml:space="preserve">, </w:t>
      </w:r>
      <w:r w:rsidR="00282D50" w:rsidRPr="00282D50">
        <w:rPr>
          <w:rFonts w:ascii="Arial" w:hAnsi="Arial"/>
        </w:rPr>
        <w:t>Source Type</w:t>
      </w:r>
    </w:p>
    <w:p w14:paraId="57CEBB2A" w14:textId="652F3158" w:rsidR="00C27E6B" w:rsidRDefault="00C27E6B" w:rsidP="00C62DEE">
      <w:pPr>
        <w:pStyle w:val="H1bodytext"/>
        <w:numPr>
          <w:ilvl w:val="1"/>
          <w:numId w:val="4"/>
        </w:numPr>
        <w:spacing w:after="120"/>
        <w:rPr>
          <w:rFonts w:ascii="Arial" w:hAnsi="Arial"/>
        </w:rPr>
      </w:pPr>
      <w:r>
        <w:rPr>
          <w:rFonts w:ascii="Arial" w:hAnsi="Arial"/>
        </w:rPr>
        <w:t>If standard output is selected (legacy = “False”), then no leading header rows will be printed. Instead, the first row will contain the column names.</w:t>
      </w:r>
    </w:p>
    <w:p w14:paraId="6A7AEF18" w14:textId="09AAA9D1" w:rsidR="00C372D2" w:rsidRDefault="00C372D2" w:rsidP="00C62DEE">
      <w:pPr>
        <w:pStyle w:val="H1bodytext"/>
        <w:numPr>
          <w:ilvl w:val="1"/>
          <w:numId w:val="4"/>
        </w:numPr>
        <w:spacing w:after="120"/>
        <w:rPr>
          <w:rFonts w:ascii="Arial" w:hAnsi="Arial"/>
        </w:rPr>
      </w:pPr>
      <w:r>
        <w:rPr>
          <w:rFonts w:ascii="Arial" w:hAnsi="Arial"/>
        </w:rPr>
        <w:t>The remainder of the file</w:t>
      </w:r>
      <w:r w:rsidR="00C27E6B">
        <w:rPr>
          <w:rFonts w:ascii="Arial" w:hAnsi="Arial"/>
        </w:rPr>
        <w:t xml:space="preserve"> (in both legacy and standard output formats)</w:t>
      </w:r>
      <w:r>
        <w:rPr>
          <w:rFonts w:ascii="Arial" w:hAnsi="Arial"/>
        </w:rPr>
        <w:t xml:space="preserve"> is a combination of each input file and reflects the functional requirements described/tested in this document.</w:t>
      </w:r>
    </w:p>
    <w:p w14:paraId="454CD8D7" w14:textId="46CE818F" w:rsidR="00C372D2" w:rsidRDefault="00B72BCB" w:rsidP="00C62DEE">
      <w:pPr>
        <w:pStyle w:val="H1bodytext"/>
        <w:numPr>
          <w:ilvl w:val="0"/>
          <w:numId w:val="4"/>
        </w:numPr>
        <w:spacing w:after="120"/>
        <w:rPr>
          <w:rFonts w:ascii="Arial" w:hAnsi="Arial"/>
        </w:rPr>
      </w:pPr>
      <w:r>
        <w:rPr>
          <w:rFonts w:ascii="Arial" w:hAnsi="Arial"/>
        </w:rPr>
        <w:t>Log File</w:t>
      </w:r>
    </w:p>
    <w:p w14:paraId="16F1DF73" w14:textId="1F971FDB" w:rsidR="00C372D2" w:rsidRDefault="00C372D2" w:rsidP="00C62DEE">
      <w:pPr>
        <w:pStyle w:val="H1bodytext"/>
        <w:numPr>
          <w:ilvl w:val="1"/>
          <w:numId w:val="4"/>
        </w:numPr>
        <w:spacing w:after="120"/>
        <w:rPr>
          <w:rFonts w:ascii="Arial" w:hAnsi="Arial"/>
        </w:rPr>
      </w:pPr>
      <w:r>
        <w:rPr>
          <w:rFonts w:ascii="Arial" w:hAnsi="Arial"/>
        </w:rPr>
        <w:t xml:space="preserve">Contains meta information printed/logged by the script processes. This information is not to be QA’d but is useful information for </w:t>
      </w:r>
      <w:r w:rsidR="00B97DFF">
        <w:rPr>
          <w:rFonts w:ascii="Arial" w:hAnsi="Arial"/>
        </w:rPr>
        <w:t>understanding</w:t>
      </w:r>
      <w:r>
        <w:rPr>
          <w:rFonts w:ascii="Arial" w:hAnsi="Arial"/>
        </w:rPr>
        <w:t xml:space="preserve"> the </w:t>
      </w:r>
      <w:r w:rsidR="00B97DFF">
        <w:rPr>
          <w:rFonts w:ascii="Arial" w:hAnsi="Arial"/>
        </w:rPr>
        <w:t>tool’s output</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064638B" w:rsidR="008B7F47" w:rsidRDefault="006C6173" w:rsidP="00B93885">
      <w:pPr>
        <w:pStyle w:val="H1bodytext"/>
        <w:spacing w:after="120"/>
        <w:rPr>
          <w:rFonts w:ascii="Arial" w:hAnsi="Arial"/>
        </w:rPr>
      </w:pPr>
      <w:r w:rsidRPr="7158FD75">
        <w:rPr>
          <w:rFonts w:ascii="Arial" w:hAnsi="Arial"/>
        </w:rPr>
        <w:t>{directory path to repository}/</w:t>
      </w:r>
      <w:proofErr w:type="gramStart"/>
      <w:r w:rsidRPr="006C6173">
        <w:rPr>
          <w:rFonts w:ascii="Arial" w:hAnsi="Arial"/>
        </w:rPr>
        <w:t>\</w:t>
      </w:r>
      <w:r w:rsidR="00282D50">
        <w:rPr>
          <w:rFonts w:ascii="Arial" w:hAnsi="Arial"/>
        </w:rPr>
        <w:t>pylib</w:t>
      </w:r>
      <w:r w:rsidRPr="006C6173">
        <w:rPr>
          <w:rFonts w:ascii="Arial" w:hAnsi="Arial"/>
        </w:rPr>
        <w:t>\</w:t>
      </w:r>
      <w:r w:rsidR="00282D50">
        <w:rPr>
          <w:rFonts w:ascii="Arial" w:hAnsi="Arial"/>
        </w:rPr>
        <w:t>inventory_pp</w:t>
      </w:r>
      <w:r w:rsidRPr="006C6173">
        <w:rPr>
          <w:rFonts w:ascii="Arial" w:hAnsi="Arial"/>
        </w:rPr>
        <w:t>\</w:t>
      </w:r>
      <w:r w:rsidR="00282D50">
        <w:rPr>
          <w:rFonts w:ascii="Arial" w:hAnsi="Arial"/>
        </w:rPr>
        <w:t>inventory_pp.py</w:t>
      </w:r>
      <w:r w:rsidR="00B93885">
        <w:rPr>
          <w:rFonts w:ascii="Arial" w:hAnsi="Arial"/>
        </w:rPr>
        <w:t xml:space="preserve"> </w:t>
      </w:r>
      <w:r w:rsidR="00B93885" w:rsidRPr="00B93885">
        <w:rPr>
          <w:rFonts w:ascii="Arial" w:hAnsi="Arial"/>
        </w:rPr>
        <w:t xml:space="preserve"> </w:t>
      </w:r>
      <w:r w:rsidR="00B93885">
        <w:rPr>
          <w:rFonts w:ascii="Arial" w:hAnsi="Arial"/>
        </w:rPr>
        <w:t>“</w:t>
      </w:r>
      <w:proofErr w:type="gramEnd"/>
      <w:r w:rsidR="00282D50">
        <w:rPr>
          <w:rFonts w:ascii="Arial" w:hAnsi="Arial"/>
        </w:rPr>
        <w:t>—VZEHSIT $VZEHSIT --* $*</w:t>
      </w:r>
      <w:r w:rsidR="00B93885">
        <w:rPr>
          <w:rFonts w:ascii="Arial" w:hAnsi="Arial"/>
        </w:rPr>
        <w:t>”</w:t>
      </w:r>
    </w:p>
    <w:p w14:paraId="34B63DD4" w14:textId="4669E903" w:rsidR="00B93885" w:rsidRDefault="00B93885" w:rsidP="00B93885">
      <w:pPr>
        <w:pStyle w:val="H1bodytext"/>
        <w:spacing w:after="120"/>
        <w:rPr>
          <w:rFonts w:ascii="Arial" w:hAnsi="Arial"/>
        </w:rPr>
      </w:pPr>
      <w:r>
        <w:rPr>
          <w:rFonts w:ascii="Arial" w:hAnsi="Arial"/>
        </w:rPr>
        <w:t>Each of these shell script variables (denoted by the “$”) will be set in the shell script with the corresponding variable input.</w:t>
      </w:r>
      <w:r w:rsidR="00282D50">
        <w:rPr>
          <w:rFonts w:ascii="Arial" w:hAnsi="Arial"/>
        </w:rPr>
        <w:t xml:space="preserve"> The “--*” and “$*” symbols represent zero or more flags and corresponding shell script variables, depending on how the tool is executed</w:t>
      </w:r>
    </w:p>
    <w:p w14:paraId="29F2A121" w14:textId="6F3A9594" w:rsidR="008C124D" w:rsidRDefault="008C124D" w:rsidP="00E62A15">
      <w:pPr>
        <w:pStyle w:val="H1bodytext"/>
        <w:spacing w:after="120"/>
        <w:rPr>
          <w:rFonts w:ascii="Arial" w:hAnsi="Arial"/>
        </w:rPr>
      </w:pPr>
      <w:r w:rsidRPr="000D5185">
        <w:rPr>
          <w:rFonts w:ascii="Arial" w:hAnsi="Arial"/>
          <w:u w:val="single"/>
        </w:rPr>
        <w:t xml:space="preserve">Code </w:t>
      </w:r>
      <w:commentRangeStart w:id="3"/>
      <w:r w:rsidRPr="000D5185">
        <w:rPr>
          <w:rFonts w:ascii="Arial" w:hAnsi="Arial"/>
          <w:u w:val="single"/>
        </w:rPr>
        <w:t>Review</w:t>
      </w:r>
      <w:commentRangeEnd w:id="3"/>
      <w:r w:rsidR="001C7662">
        <w:rPr>
          <w:rStyle w:val="CommentReference"/>
          <w:rFonts w:ascii="Arial" w:eastAsiaTheme="minorHAnsi" w:hAnsi="Arial" w:cs="Arial"/>
        </w:rPr>
        <w:commentReference w:id="3"/>
      </w:r>
      <w:r w:rsidR="000D5185">
        <w:rPr>
          <w:rFonts w:ascii="Arial" w:hAnsi="Arial"/>
        </w:rPr>
        <w:t>:</w:t>
      </w:r>
    </w:p>
    <w:p w14:paraId="1DE85054" w14:textId="3CD7D0C0" w:rsidR="00F81C6D" w:rsidRDefault="007677A9" w:rsidP="00F81C6D">
      <w:pPr>
        <w:pStyle w:val="H1bodytext"/>
        <w:spacing w:after="120"/>
        <w:rPr>
          <w:rFonts w:ascii="Arial" w:hAnsi="Arial"/>
        </w:rPr>
      </w:pPr>
      <w:r w:rsidRPr="007677A9">
        <w:rPr>
          <w:rFonts w:ascii="Arial" w:hAnsi="Arial"/>
        </w:rPr>
        <w:t xml:space="preserve">Code walkthrough was performed by </w:t>
      </w:r>
      <w:r>
        <w:rPr>
          <w:rFonts w:ascii="Arial" w:hAnsi="Arial"/>
        </w:rPr>
        <w:t>Neil Powers</w:t>
      </w:r>
      <w:r w:rsidRPr="007677A9">
        <w:rPr>
          <w:rFonts w:ascii="Arial" w:hAnsi="Arial"/>
        </w:rPr>
        <w:t xml:space="preserve"> on </w:t>
      </w:r>
      <w:r w:rsidR="00AE3052">
        <w:rPr>
          <w:rFonts w:ascii="Arial" w:hAnsi="Arial"/>
        </w:rPr>
        <w:t xml:space="preserve">11/6/2020 and after minor alterations on </w:t>
      </w:r>
      <w:r>
        <w:rPr>
          <w:rFonts w:ascii="Arial" w:hAnsi="Arial"/>
        </w:rPr>
        <w:t>11</w:t>
      </w:r>
      <w:r w:rsidRPr="007677A9">
        <w:rPr>
          <w:rFonts w:ascii="Arial" w:hAnsi="Arial"/>
        </w:rPr>
        <w:t>/2</w:t>
      </w:r>
      <w:r>
        <w:rPr>
          <w:rFonts w:ascii="Arial" w:hAnsi="Arial"/>
        </w:rPr>
        <w:t>0</w:t>
      </w:r>
      <w:r w:rsidRPr="007677A9">
        <w:rPr>
          <w:rFonts w:ascii="Arial" w:hAnsi="Arial"/>
        </w:rPr>
        <w:t>/2020. The code relies on standard python libraries as noted in Section 3. No impacts to other repository tools or shared library dependencies were identified.</w:t>
      </w:r>
    </w:p>
    <w:p w14:paraId="20435C5C" w14:textId="77777777" w:rsidR="00E62A15" w:rsidRPr="00E9368E" w:rsidRDefault="00E62A15" w:rsidP="006973AE">
      <w:pPr>
        <w:pStyle w:val="Heading1"/>
      </w:pPr>
      <w:r w:rsidRPr="00E9368E">
        <w:t>Requirements Traceability Matrix</w:t>
      </w:r>
    </w:p>
    <w:p w14:paraId="1179DFB7" w14:textId="09B25578" w:rsidR="006973AE" w:rsidRPr="00DA11B3" w:rsidRDefault="006504D7" w:rsidP="00DA11B3">
      <w:pPr>
        <w:pStyle w:val="H1bodytext"/>
        <w:spacing w:after="120"/>
        <w:rPr>
          <w:rFonts w:ascii="Arial" w:hAnsi="Arial"/>
        </w:rPr>
      </w:pPr>
      <w:bookmarkStart w:id="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6C6173" w:rsidRPr="00DD4761">
        <w:rPr>
          <w:rFonts w:ascii="Arial" w:hAnsi="Arial" w:cs="Arial"/>
        </w:rPr>
        <w:t xml:space="preserve">Table </w:t>
      </w:r>
      <w:r w:rsidR="006C6173" w:rsidRPr="00DD4761">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710"/>
        <w:gridCol w:w="1710"/>
        <w:gridCol w:w="594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550FABF6" w:rsidR="00DA11B3" w:rsidRDefault="00DA11B3" w:rsidP="00DA11B3">
            <w:pPr>
              <w:pStyle w:val="Table"/>
            </w:pPr>
            <w:bookmarkStart w:id="5" w:name="_Ref33083555"/>
            <w:bookmarkEnd w:id="4"/>
            <w:r>
              <w:t xml:space="preserve">Table </w:t>
            </w:r>
            <w:fldSimple w:instr=" SEQ Table \* ARABIC ">
              <w:r w:rsidR="00973586">
                <w:rPr>
                  <w:noProof/>
                </w:rPr>
                <w:t>2</w:t>
              </w:r>
            </w:fldSimple>
            <w:bookmarkEnd w:id="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827342">
        <w:trPr>
          <w:cantSplit/>
          <w:trHeight w:val="314"/>
          <w:tblHeader/>
        </w:trPr>
        <w:tc>
          <w:tcPr>
            <w:tcW w:w="171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94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827342">
        <w:trPr>
          <w:cantSplit/>
          <w:trHeight w:val="665"/>
        </w:trPr>
        <w:tc>
          <w:tcPr>
            <w:tcW w:w="171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710" w:type="dxa"/>
            <w:shd w:val="clear" w:color="auto" w:fill="auto"/>
            <w:vAlign w:val="center"/>
          </w:tcPr>
          <w:p w14:paraId="08B513E0" w14:textId="43C0E976" w:rsidR="006504D7" w:rsidRPr="006E765B" w:rsidRDefault="006504D7" w:rsidP="003314D1">
            <w:pPr>
              <w:pStyle w:val="H1bodytext"/>
              <w:spacing w:after="0"/>
              <w:ind w:left="0"/>
              <w:jc w:val="center"/>
              <w:rPr>
                <w:rFonts w:ascii="Arial" w:hAnsi="Arial"/>
                <w:sz w:val="20"/>
                <w:lang w:val="es-GT"/>
              </w:rPr>
            </w:pPr>
            <w:r w:rsidRPr="006E765B">
              <w:rPr>
                <w:rFonts w:ascii="Arial" w:hAnsi="Arial"/>
                <w:sz w:val="20"/>
                <w:lang w:val="es-GT"/>
              </w:rPr>
              <w:t>CACIE-</w:t>
            </w:r>
            <w:r w:rsidR="00426BA1">
              <w:rPr>
                <w:rFonts w:ascii="Arial" w:hAnsi="Arial"/>
                <w:sz w:val="20"/>
              </w:rPr>
              <w:t xml:space="preserve"> </w:t>
            </w:r>
            <w:sdt>
              <w:sdtPr>
                <w:rPr>
                  <w:rFonts w:ascii="Arial" w:hAnsi="Arial"/>
                  <w:sz w:val="20"/>
                </w:rPr>
                <w:alias w:val="Keywords"/>
                <w:tag w:val=""/>
                <w:id w:val="-130567298"/>
                <w:placeholder>
                  <w:docPart w:val="E6E1B6FD2C024727B3C9AB075844E1D1"/>
                </w:placeholder>
                <w:dataBinding w:prefixMappings="xmlns:ns0='http://purl.org/dc/elements/1.1/' xmlns:ns1='http://schemas.openxmlformats.org/package/2006/metadata/core-properties' " w:xpath="/ns1:coreProperties[1]/ns1:keywords[1]" w:storeItemID="{6C3C8BC8-F283-45AE-878A-BAB7291924A1}"/>
                <w:text/>
              </w:sdtPr>
              <w:sdtEndPr/>
              <w:sdtContent>
                <w:r w:rsidR="00426BA1">
                  <w:rPr>
                    <w:rFonts w:ascii="Arial" w:hAnsi="Arial"/>
                    <w:sz w:val="20"/>
                  </w:rPr>
                  <w:t>Inventory Preprocessor</w:t>
                </w:r>
              </w:sdtContent>
            </w:sdt>
            <w:r w:rsidR="00426BA1" w:rsidRPr="006E765B" w:rsidDel="00426BA1">
              <w:rPr>
                <w:rFonts w:ascii="Arial" w:hAnsi="Arial"/>
                <w:sz w:val="20"/>
                <w:lang w:val="es-GT"/>
              </w:rPr>
              <w:t xml:space="preserve"> </w:t>
            </w:r>
            <w:r w:rsidRPr="006E765B">
              <w:rPr>
                <w:rFonts w:ascii="Arial" w:hAnsi="Arial"/>
                <w:sz w:val="20"/>
                <w:lang w:val="es-GT"/>
              </w:rPr>
              <w:t>-IT-1</w:t>
            </w:r>
          </w:p>
        </w:tc>
        <w:tc>
          <w:tcPr>
            <w:tcW w:w="594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rsidRPr="00966079" w14:paraId="20018E58" w14:textId="77777777" w:rsidTr="009802D0">
        <w:trPr>
          <w:trHeight w:val="845"/>
        </w:trPr>
        <w:tc>
          <w:tcPr>
            <w:tcW w:w="1710" w:type="dxa"/>
            <w:vAlign w:val="center"/>
          </w:tcPr>
          <w:p w14:paraId="3806044B" w14:textId="50451615"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966079">
              <w:rPr>
                <w:rFonts w:ascii="Arial" w:hAnsi="Arial"/>
                <w:sz w:val="20"/>
              </w:rPr>
              <w:t>1</w:t>
            </w:r>
          </w:p>
        </w:tc>
        <w:tc>
          <w:tcPr>
            <w:tcW w:w="1710" w:type="dxa"/>
            <w:vAlign w:val="center"/>
          </w:tcPr>
          <w:p w14:paraId="59DF7714" w14:textId="6CDF9B7E" w:rsidR="006504D7" w:rsidRPr="00966079" w:rsidRDefault="009802D0" w:rsidP="003314D1">
            <w:pPr>
              <w:pStyle w:val="H1bodytext"/>
              <w:spacing w:after="0"/>
              <w:ind w:left="0"/>
              <w:jc w:val="center"/>
              <w:rPr>
                <w:rFonts w:ascii="Arial" w:hAnsi="Arial"/>
                <w:sz w:val="20"/>
                <w:lang w:val="es-GT"/>
              </w:rPr>
            </w:pPr>
            <w:proofErr w:type="spellStart"/>
            <w:r>
              <w:rPr>
                <w:rFonts w:ascii="Arial" w:hAnsi="Arial"/>
                <w:sz w:val="20"/>
                <w:lang w:val="es-GT"/>
              </w:rPr>
              <w:t>All</w:t>
            </w:r>
            <w:proofErr w:type="spellEnd"/>
            <w:r>
              <w:rPr>
                <w:rFonts w:ascii="Arial" w:hAnsi="Arial"/>
                <w:sz w:val="20"/>
                <w:lang w:val="es-GT"/>
              </w:rPr>
              <w:t xml:space="preserve"> test cases</w:t>
            </w:r>
          </w:p>
        </w:tc>
        <w:tc>
          <w:tcPr>
            <w:tcW w:w="5940" w:type="dxa"/>
            <w:vAlign w:val="center"/>
          </w:tcPr>
          <w:p w14:paraId="6CE81F31" w14:textId="2A830739" w:rsidR="006504D7" w:rsidRPr="00966079" w:rsidRDefault="009802D0" w:rsidP="003314D1">
            <w:pPr>
              <w:pStyle w:val="H1bodytext"/>
              <w:spacing w:after="0"/>
              <w:ind w:left="0"/>
              <w:jc w:val="center"/>
              <w:rPr>
                <w:rFonts w:ascii="Arial" w:hAnsi="Arial"/>
                <w:sz w:val="20"/>
              </w:rPr>
            </w:pPr>
            <w:r>
              <w:rPr>
                <w:rFonts w:ascii="Arial" w:hAnsi="Arial"/>
                <w:sz w:val="20"/>
              </w:rPr>
              <w:t>Execute the script and verify that the various command line inputs are accepted.</w:t>
            </w:r>
          </w:p>
        </w:tc>
      </w:tr>
      <w:tr w:rsidR="00966079" w:rsidRPr="00966079" w14:paraId="23D1A35B" w14:textId="77777777" w:rsidTr="009802D0">
        <w:trPr>
          <w:trHeight w:val="980"/>
        </w:trPr>
        <w:tc>
          <w:tcPr>
            <w:tcW w:w="1710" w:type="dxa"/>
            <w:vAlign w:val="center"/>
          </w:tcPr>
          <w:p w14:paraId="4A1D2BF6" w14:textId="1A8DDA5F" w:rsidR="00966079" w:rsidRPr="007D0AAC" w:rsidRDefault="00966079" w:rsidP="003314D1">
            <w:pPr>
              <w:pStyle w:val="H1bodytext"/>
              <w:spacing w:after="0"/>
              <w:ind w:left="0"/>
              <w:jc w:val="center"/>
              <w:rPr>
                <w:rFonts w:ascii="Arial" w:hAnsi="Arial"/>
                <w:sz w:val="20"/>
              </w:rPr>
            </w:pPr>
            <w:r>
              <w:rPr>
                <w:rFonts w:ascii="Arial" w:hAnsi="Arial"/>
                <w:sz w:val="20"/>
              </w:rPr>
              <w:t>FR-2</w:t>
            </w:r>
          </w:p>
        </w:tc>
        <w:tc>
          <w:tcPr>
            <w:tcW w:w="1710" w:type="dxa"/>
            <w:vAlign w:val="center"/>
          </w:tcPr>
          <w:p w14:paraId="5C2C4738" w14:textId="79C438FD" w:rsidR="00966079" w:rsidRPr="00966079" w:rsidRDefault="00966079"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397049135"/>
                <w:placeholder>
                  <w:docPart w:val="AA370B9F592B44C0B7A60F84BD11B91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sidR="009802D0">
              <w:rPr>
                <w:rFonts w:ascii="Arial" w:hAnsi="Arial"/>
                <w:sz w:val="20"/>
                <w:lang w:val="es-GT"/>
              </w:rPr>
              <w:t>AT</w:t>
            </w:r>
            <w:r w:rsidRPr="00966079">
              <w:rPr>
                <w:rFonts w:ascii="Arial" w:hAnsi="Arial"/>
                <w:sz w:val="20"/>
                <w:lang w:val="es-GT"/>
              </w:rPr>
              <w:t>-1</w:t>
            </w:r>
          </w:p>
        </w:tc>
        <w:tc>
          <w:tcPr>
            <w:tcW w:w="5940" w:type="dxa"/>
            <w:vAlign w:val="center"/>
          </w:tcPr>
          <w:p w14:paraId="29B51ACB" w14:textId="4095D6B7" w:rsidR="00966079" w:rsidRPr="00966079" w:rsidRDefault="00966079"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w:t>
            </w:r>
            <w:r w:rsidR="009802D0">
              <w:rPr>
                <w:rFonts w:ascii="Arial" w:hAnsi="Arial"/>
                <w:sz w:val="20"/>
              </w:rPr>
              <w:t>tool with various input file configurations/combinations and verify that the rules for merging the disparate input files are obeyed as specified in the FR.</w:t>
            </w:r>
          </w:p>
        </w:tc>
      </w:tr>
      <w:tr w:rsidR="00966079" w:rsidRPr="00966079" w14:paraId="28432579" w14:textId="77777777" w:rsidTr="009802D0">
        <w:trPr>
          <w:trHeight w:val="980"/>
        </w:trPr>
        <w:tc>
          <w:tcPr>
            <w:tcW w:w="1710" w:type="dxa"/>
            <w:vAlign w:val="center"/>
          </w:tcPr>
          <w:p w14:paraId="0F856489" w14:textId="563D9F67" w:rsidR="00966079" w:rsidRPr="00966079" w:rsidRDefault="00966079" w:rsidP="003314D1">
            <w:pPr>
              <w:pStyle w:val="H1bodytext"/>
              <w:spacing w:after="0"/>
              <w:ind w:left="0"/>
              <w:jc w:val="center"/>
              <w:rPr>
                <w:rFonts w:ascii="Arial" w:hAnsi="Arial"/>
                <w:sz w:val="20"/>
                <w:lang w:val="es-GT"/>
              </w:rPr>
            </w:pPr>
            <w:r>
              <w:rPr>
                <w:rFonts w:ascii="Arial" w:hAnsi="Arial"/>
                <w:sz w:val="20"/>
              </w:rPr>
              <w:lastRenderedPageBreak/>
              <w:t>FR-3</w:t>
            </w:r>
          </w:p>
        </w:tc>
        <w:tc>
          <w:tcPr>
            <w:tcW w:w="1710" w:type="dxa"/>
            <w:vAlign w:val="center"/>
          </w:tcPr>
          <w:p w14:paraId="0B6E8223" w14:textId="66C07B7C" w:rsidR="00966079" w:rsidRPr="00966079" w:rsidRDefault="009802D0" w:rsidP="003314D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35021043"/>
                <w:placeholder>
                  <w:docPart w:val="DE7B80375CEF487A976255E3555EC1A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29832C31" w14:textId="55A55ECD" w:rsidR="00966079" w:rsidRPr="00966079" w:rsidRDefault="009802D0" w:rsidP="003314D1">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 xml:space="preserve">the tool with various input file configurations/combinations and verify that </w:t>
            </w:r>
            <w:r w:rsidR="003A448E">
              <w:rPr>
                <w:rFonts w:ascii="Arial" w:hAnsi="Arial"/>
                <w:sz w:val="20"/>
              </w:rPr>
              <w:t>only the sites in the accepted site list are included in the final output</w:t>
            </w:r>
            <w:r>
              <w:rPr>
                <w:rFonts w:ascii="Arial" w:hAnsi="Arial"/>
                <w:sz w:val="20"/>
              </w:rPr>
              <w:t>.</w:t>
            </w:r>
          </w:p>
        </w:tc>
      </w:tr>
      <w:tr w:rsidR="00827342" w:rsidRPr="00966079" w14:paraId="0CB5F3F3" w14:textId="77777777" w:rsidTr="00827342">
        <w:trPr>
          <w:trHeight w:val="1430"/>
        </w:trPr>
        <w:tc>
          <w:tcPr>
            <w:tcW w:w="1710" w:type="dxa"/>
            <w:vAlign w:val="center"/>
          </w:tcPr>
          <w:p w14:paraId="5F256184" w14:textId="00DD84C7" w:rsidR="00827342" w:rsidRPr="00966079" w:rsidRDefault="00827342" w:rsidP="00827342">
            <w:pPr>
              <w:pStyle w:val="H1bodytext"/>
              <w:spacing w:after="0"/>
              <w:ind w:left="0"/>
              <w:jc w:val="center"/>
              <w:rPr>
                <w:rFonts w:ascii="Arial" w:hAnsi="Arial"/>
                <w:sz w:val="20"/>
                <w:lang w:val="es-GT"/>
              </w:rPr>
            </w:pPr>
            <w:r>
              <w:rPr>
                <w:rFonts w:ascii="Arial" w:hAnsi="Arial"/>
                <w:sz w:val="20"/>
              </w:rPr>
              <w:t>FR-4</w:t>
            </w:r>
          </w:p>
        </w:tc>
        <w:tc>
          <w:tcPr>
            <w:tcW w:w="1710" w:type="dxa"/>
            <w:vAlign w:val="center"/>
          </w:tcPr>
          <w:p w14:paraId="381AF6FF" w14:textId="3F13EF75" w:rsidR="00827342" w:rsidRPr="00966079" w:rsidRDefault="0018722B"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28464675"/>
                <w:placeholder>
                  <w:docPart w:val="A71E70ACEC10495082079FFC3FFEC71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7D8259A4" w14:textId="2441C9BB" w:rsidR="00827342" w:rsidRPr="00966079" w:rsidRDefault="0018722B"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w:t>
            </w:r>
          </w:p>
        </w:tc>
      </w:tr>
      <w:tr w:rsidR="0018722B" w:rsidRPr="007D0AAC" w14:paraId="6A2FC433" w14:textId="77777777" w:rsidTr="00827342">
        <w:trPr>
          <w:trHeight w:val="1430"/>
        </w:trPr>
        <w:tc>
          <w:tcPr>
            <w:tcW w:w="1710" w:type="dxa"/>
            <w:vAlign w:val="center"/>
          </w:tcPr>
          <w:p w14:paraId="02A26959" w14:textId="7C14BF3F" w:rsidR="0018722B" w:rsidRPr="00966079" w:rsidRDefault="0018722B" w:rsidP="0018722B">
            <w:pPr>
              <w:pStyle w:val="H1bodytext"/>
              <w:spacing w:after="0"/>
              <w:ind w:left="0"/>
              <w:jc w:val="center"/>
              <w:rPr>
                <w:rFonts w:ascii="Arial" w:hAnsi="Arial"/>
                <w:sz w:val="20"/>
                <w:lang w:val="es-GT"/>
              </w:rPr>
            </w:pPr>
            <w:r>
              <w:rPr>
                <w:rFonts w:ascii="Arial" w:hAnsi="Arial"/>
                <w:sz w:val="20"/>
              </w:rPr>
              <w:t>FR-5</w:t>
            </w:r>
          </w:p>
        </w:tc>
        <w:tc>
          <w:tcPr>
            <w:tcW w:w="1710" w:type="dxa"/>
            <w:vAlign w:val="center"/>
          </w:tcPr>
          <w:p w14:paraId="2BB02FA2" w14:textId="6187EC6D" w:rsidR="0018722B" w:rsidRPr="00966079" w:rsidRDefault="0018722B" w:rsidP="0018722B">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08527111"/>
                <w:placeholder>
                  <w:docPart w:val="5C1A1C0BB17A4127B35C0B75FFB3590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21202B74" w14:textId="7FCBB861" w:rsidR="0018722B" w:rsidRPr="007D0AAC" w:rsidRDefault="0018722B" w:rsidP="0018722B">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a specified list of analytes (including some custom analyte names) and verify that the output file contains only the analytes requested and that the output file includes the custom analytes. Also verify that the custom allocation of chemical analytes is honored</w:t>
            </w:r>
            <w:r w:rsidR="00BC21CA">
              <w:rPr>
                <w:rFonts w:ascii="Arial" w:hAnsi="Arial"/>
                <w:sz w:val="20"/>
              </w:rPr>
              <w:t xml:space="preserve"> (both in the header and the values parsed)</w:t>
            </w:r>
            <w:r>
              <w:rPr>
                <w:rFonts w:ascii="Arial" w:hAnsi="Arial"/>
                <w:sz w:val="20"/>
              </w:rPr>
              <w:t>.</w:t>
            </w:r>
          </w:p>
        </w:tc>
      </w:tr>
      <w:tr w:rsidR="00827342" w:rsidRPr="00827342" w14:paraId="0611744E" w14:textId="77777777" w:rsidTr="00827342">
        <w:trPr>
          <w:trHeight w:val="890"/>
        </w:trPr>
        <w:tc>
          <w:tcPr>
            <w:tcW w:w="1710" w:type="dxa"/>
            <w:vAlign w:val="center"/>
          </w:tcPr>
          <w:p w14:paraId="76BE7D0A" w14:textId="05BD42EF" w:rsidR="00827342" w:rsidRPr="007D0AAC" w:rsidRDefault="00827342" w:rsidP="00827342">
            <w:pPr>
              <w:pStyle w:val="H1bodytext"/>
              <w:spacing w:after="0"/>
              <w:ind w:left="0"/>
              <w:jc w:val="center"/>
              <w:rPr>
                <w:rFonts w:ascii="Arial" w:hAnsi="Arial"/>
                <w:sz w:val="20"/>
              </w:rPr>
            </w:pPr>
            <w:r>
              <w:rPr>
                <w:rFonts w:ascii="Arial" w:hAnsi="Arial"/>
                <w:sz w:val="20"/>
              </w:rPr>
              <w:t>FR-6</w:t>
            </w:r>
          </w:p>
        </w:tc>
        <w:tc>
          <w:tcPr>
            <w:tcW w:w="1710" w:type="dxa"/>
            <w:vAlign w:val="center"/>
          </w:tcPr>
          <w:p w14:paraId="04CFD5E2" w14:textId="3CEB6601" w:rsidR="00827342" w:rsidRPr="00966079" w:rsidRDefault="0014360D" w:rsidP="00827342">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22274227"/>
                <w:placeholder>
                  <w:docPart w:val="94A2984DB13B478C823D521D3E12472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2</w:t>
            </w:r>
          </w:p>
        </w:tc>
        <w:tc>
          <w:tcPr>
            <w:tcW w:w="5940" w:type="dxa"/>
            <w:vAlign w:val="center"/>
          </w:tcPr>
          <w:p w14:paraId="344CEC49" w14:textId="0C91A390" w:rsidR="00827342" w:rsidRPr="00827342" w:rsidRDefault="0014360D" w:rsidP="00827342">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the option to entrain solids set to “False”. Verify that the solids were not included. Rerun the tool with the same option set to “True” and verify that the solids were included.</w:t>
            </w:r>
          </w:p>
        </w:tc>
      </w:tr>
      <w:tr w:rsidR="003A448E" w:rsidRPr="006A1EF3" w14:paraId="7DC743E0" w14:textId="77777777" w:rsidTr="00827342">
        <w:trPr>
          <w:trHeight w:val="935"/>
        </w:trPr>
        <w:tc>
          <w:tcPr>
            <w:tcW w:w="1710" w:type="dxa"/>
            <w:vAlign w:val="center"/>
          </w:tcPr>
          <w:p w14:paraId="66A78842" w14:textId="27E84A0D" w:rsidR="003A448E" w:rsidRPr="007D0AAC" w:rsidRDefault="003A448E" w:rsidP="003A448E">
            <w:pPr>
              <w:pStyle w:val="H1bodytext"/>
              <w:spacing w:after="0"/>
              <w:ind w:left="0"/>
              <w:jc w:val="center"/>
              <w:rPr>
                <w:rFonts w:ascii="Arial" w:hAnsi="Arial"/>
                <w:sz w:val="20"/>
              </w:rPr>
            </w:pPr>
            <w:r>
              <w:rPr>
                <w:rFonts w:ascii="Arial" w:hAnsi="Arial"/>
                <w:sz w:val="20"/>
              </w:rPr>
              <w:t>FR-7</w:t>
            </w:r>
          </w:p>
        </w:tc>
        <w:tc>
          <w:tcPr>
            <w:tcW w:w="1710" w:type="dxa"/>
            <w:vAlign w:val="center"/>
          </w:tcPr>
          <w:p w14:paraId="44234775" w14:textId="1A430E2B"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42472476"/>
                <w:placeholder>
                  <w:docPart w:val="4C513117F6E444E0AF34527026D203D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18793A88" w14:textId="6E366D2A" w:rsidR="003A448E" w:rsidRPr="00827342"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rules for merging the disparate input files are obeyed as specified in the FR.</w:t>
            </w:r>
          </w:p>
        </w:tc>
      </w:tr>
      <w:tr w:rsidR="003A448E" w:rsidRPr="006A1EF3" w14:paraId="5010E73B" w14:textId="77777777" w:rsidTr="00827342">
        <w:trPr>
          <w:trHeight w:val="935"/>
        </w:trPr>
        <w:tc>
          <w:tcPr>
            <w:tcW w:w="1710" w:type="dxa"/>
            <w:vAlign w:val="center"/>
          </w:tcPr>
          <w:p w14:paraId="2AC34734" w14:textId="308C0732" w:rsidR="003A448E" w:rsidRDefault="003A448E" w:rsidP="003A448E">
            <w:pPr>
              <w:pStyle w:val="H1bodytext"/>
              <w:spacing w:after="0"/>
              <w:ind w:left="0"/>
              <w:jc w:val="center"/>
              <w:rPr>
                <w:rFonts w:ascii="Arial" w:hAnsi="Arial"/>
                <w:sz w:val="20"/>
              </w:rPr>
            </w:pPr>
            <w:r>
              <w:rPr>
                <w:rFonts w:ascii="Arial" w:hAnsi="Arial"/>
                <w:sz w:val="20"/>
              </w:rPr>
              <w:t>FR-8</w:t>
            </w:r>
          </w:p>
        </w:tc>
        <w:tc>
          <w:tcPr>
            <w:tcW w:w="1710" w:type="dxa"/>
            <w:vAlign w:val="center"/>
          </w:tcPr>
          <w:p w14:paraId="208F5761" w14:textId="59AAE2CE" w:rsidR="003A448E" w:rsidRPr="00966079" w:rsidRDefault="003A448E" w:rsidP="003A448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30607615"/>
                <w:placeholder>
                  <w:docPart w:val="1DEF3B66B9B54E56A3B03E25DEA21E0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0014360D" w:rsidRPr="00966079">
              <w:rPr>
                <w:rFonts w:ascii="Arial" w:hAnsi="Arial"/>
                <w:sz w:val="20"/>
                <w:lang w:val="es-GT"/>
              </w:rPr>
              <w:t xml:space="preserve"> </w:t>
            </w:r>
            <w:r w:rsidRPr="00966079">
              <w:rPr>
                <w:rFonts w:ascii="Arial" w:hAnsi="Arial"/>
                <w:sz w:val="20"/>
                <w:lang w:val="es-GT"/>
              </w:rPr>
              <w:t>-</w:t>
            </w:r>
            <w:r>
              <w:rPr>
                <w:rFonts w:ascii="Arial" w:hAnsi="Arial"/>
                <w:sz w:val="20"/>
                <w:lang w:val="es-GT"/>
              </w:rPr>
              <w:t>AT</w:t>
            </w:r>
            <w:r w:rsidRPr="00966079">
              <w:rPr>
                <w:rFonts w:ascii="Arial" w:hAnsi="Arial"/>
                <w:sz w:val="20"/>
                <w:lang w:val="es-GT"/>
              </w:rPr>
              <w:t>-1</w:t>
            </w:r>
          </w:p>
        </w:tc>
        <w:tc>
          <w:tcPr>
            <w:tcW w:w="5940" w:type="dxa"/>
            <w:vAlign w:val="center"/>
          </w:tcPr>
          <w:p w14:paraId="3617F4A3" w14:textId="21018FD6" w:rsidR="003A448E" w:rsidRPr="00827342" w:rsidDel="006D3B85" w:rsidRDefault="003A448E" w:rsidP="003A448E">
            <w:pPr>
              <w:pStyle w:val="H1bodytext"/>
              <w:spacing w:after="0"/>
              <w:ind w:left="0"/>
              <w:jc w:val="center"/>
              <w:rPr>
                <w:rFonts w:ascii="Arial" w:hAnsi="Arial"/>
                <w:sz w:val="20"/>
              </w:rPr>
            </w:pPr>
            <w:r w:rsidRPr="00966079">
              <w:rPr>
                <w:rFonts w:ascii="Arial" w:hAnsi="Arial"/>
                <w:sz w:val="20"/>
              </w:rPr>
              <w:t xml:space="preserve">Execute </w:t>
            </w:r>
            <w:r>
              <w:rPr>
                <w:rFonts w:ascii="Arial" w:hAnsi="Arial"/>
                <w:sz w:val="20"/>
              </w:rPr>
              <w:t>the tool with various input file configurations/combinations and verify that the output files have grouped each waste site and their time series as described in the FR.</w:t>
            </w:r>
          </w:p>
        </w:tc>
      </w:tr>
      <w:tr w:rsidR="0041315E" w:rsidRPr="006A1EF3" w14:paraId="6DEA55DA" w14:textId="77777777" w:rsidTr="00827342">
        <w:trPr>
          <w:trHeight w:val="935"/>
        </w:trPr>
        <w:tc>
          <w:tcPr>
            <w:tcW w:w="1710" w:type="dxa"/>
            <w:vAlign w:val="center"/>
          </w:tcPr>
          <w:p w14:paraId="22538E3E" w14:textId="2EC5AD3A" w:rsidR="0041315E" w:rsidRDefault="0041315E" w:rsidP="0041315E">
            <w:pPr>
              <w:pStyle w:val="H1bodytext"/>
              <w:spacing w:after="0"/>
              <w:ind w:left="0"/>
              <w:jc w:val="center"/>
              <w:rPr>
                <w:rFonts w:ascii="Arial" w:hAnsi="Arial"/>
                <w:sz w:val="20"/>
              </w:rPr>
            </w:pPr>
            <w:r>
              <w:rPr>
                <w:rFonts w:ascii="Arial" w:hAnsi="Arial"/>
                <w:sz w:val="20"/>
              </w:rPr>
              <w:t>FR-9</w:t>
            </w:r>
          </w:p>
        </w:tc>
        <w:tc>
          <w:tcPr>
            <w:tcW w:w="1710" w:type="dxa"/>
            <w:vAlign w:val="center"/>
          </w:tcPr>
          <w:p w14:paraId="7A84B710" w14:textId="72BBF4A1" w:rsidR="0041315E" w:rsidRPr="0041315E"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247069451"/>
                <w:placeholder>
                  <w:docPart w:val="523F776707904B419ACF6B78C149023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4</w:t>
            </w:r>
          </w:p>
        </w:tc>
        <w:tc>
          <w:tcPr>
            <w:tcW w:w="5940" w:type="dxa"/>
            <w:vAlign w:val="center"/>
          </w:tcPr>
          <w:p w14:paraId="506FD926" w14:textId="28A7C0E4" w:rsidR="0041315E" w:rsidRPr="00827342" w:rsidDel="006D3B85" w:rsidRDefault="0041315E" w:rsidP="0041315E">
            <w:pPr>
              <w:pStyle w:val="H1bodytext"/>
              <w:spacing w:after="0"/>
              <w:ind w:left="0"/>
              <w:jc w:val="center"/>
              <w:rPr>
                <w:rFonts w:ascii="Arial" w:hAnsi="Arial"/>
                <w:sz w:val="20"/>
              </w:rPr>
            </w:pPr>
            <w:r>
              <w:rPr>
                <w:rFonts w:ascii="Arial" w:hAnsi="Arial"/>
                <w:sz w:val="20"/>
              </w:rPr>
              <w:t xml:space="preserve">Execute the </w:t>
            </w:r>
            <w:proofErr w:type="spellStart"/>
            <w:r w:rsidR="0014360D">
              <w:rPr>
                <w:rFonts w:ascii="Arial" w:hAnsi="Arial"/>
                <w:sz w:val="20"/>
              </w:rPr>
              <w:t>the</w:t>
            </w:r>
            <w:proofErr w:type="spellEnd"/>
            <w:r w:rsidR="0014360D">
              <w:rPr>
                <w:rFonts w:ascii="Arial" w:hAnsi="Arial"/>
                <w:sz w:val="20"/>
              </w:rPr>
              <w:t xml:space="preserve"> tool and verify that the source files are properly referenced by their respective sites in the output file.</w:t>
            </w:r>
          </w:p>
        </w:tc>
      </w:tr>
      <w:tr w:rsidR="001C7662" w:rsidRPr="006A1EF3" w14:paraId="6D259BD0" w14:textId="77777777" w:rsidTr="00827342">
        <w:trPr>
          <w:trHeight w:val="935"/>
        </w:trPr>
        <w:tc>
          <w:tcPr>
            <w:tcW w:w="1710" w:type="dxa"/>
            <w:vAlign w:val="center"/>
          </w:tcPr>
          <w:p w14:paraId="68D5D2BE" w14:textId="4993B1C8" w:rsidR="001C7662" w:rsidRDefault="001C7662" w:rsidP="001C7662">
            <w:pPr>
              <w:pStyle w:val="H1bodytext"/>
              <w:spacing w:after="0"/>
              <w:ind w:left="0"/>
              <w:jc w:val="center"/>
              <w:rPr>
                <w:rFonts w:ascii="Arial" w:hAnsi="Arial"/>
                <w:sz w:val="20"/>
              </w:rPr>
            </w:pPr>
            <w:r>
              <w:rPr>
                <w:rFonts w:ascii="Arial" w:hAnsi="Arial"/>
                <w:sz w:val="20"/>
              </w:rPr>
              <w:t>FR-10</w:t>
            </w:r>
          </w:p>
        </w:tc>
        <w:tc>
          <w:tcPr>
            <w:tcW w:w="1710" w:type="dxa"/>
            <w:vAlign w:val="center"/>
          </w:tcPr>
          <w:p w14:paraId="6E02B7FC" w14:textId="4CB69304" w:rsidR="001C7662" w:rsidRPr="00966079" w:rsidRDefault="0014360D"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468319670"/>
                <w:placeholder>
                  <w:docPart w:val="916813D3D2E94A25A22049C36E70BCD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5</w:t>
            </w:r>
          </w:p>
        </w:tc>
        <w:tc>
          <w:tcPr>
            <w:tcW w:w="5940" w:type="dxa"/>
            <w:vAlign w:val="center"/>
          </w:tcPr>
          <w:p w14:paraId="79592D23" w14:textId="16E66843" w:rsidR="001C7662" w:rsidRDefault="0014360D" w:rsidP="0041315E">
            <w:pPr>
              <w:pStyle w:val="H1bodytext"/>
              <w:spacing w:after="0"/>
              <w:ind w:left="0"/>
              <w:jc w:val="center"/>
              <w:rPr>
                <w:rFonts w:ascii="Arial" w:hAnsi="Arial"/>
                <w:sz w:val="20"/>
              </w:rPr>
            </w:pPr>
            <w:r>
              <w:rPr>
                <w:rFonts w:ascii="Arial" w:hAnsi="Arial"/>
                <w:sz w:val="20"/>
              </w:rPr>
              <w:t xml:space="preserve">Execute the tool and verify that the output format when the “legacy mode” is set to “True” outputs the appropriate format with the additional lines and columns (described in Section </w:t>
            </w:r>
            <w:r>
              <w:rPr>
                <w:rFonts w:ascii="Arial" w:hAnsi="Arial"/>
                <w:sz w:val="20"/>
              </w:rPr>
              <w:fldChar w:fldCharType="begin"/>
            </w:r>
            <w:r>
              <w:rPr>
                <w:rFonts w:ascii="Arial" w:hAnsi="Arial"/>
                <w:sz w:val="20"/>
              </w:rPr>
              <w:instrText xml:space="preserve"> REF _Ref36019339 \r \h </w:instrText>
            </w:r>
            <w:r>
              <w:rPr>
                <w:rFonts w:ascii="Arial" w:hAnsi="Arial"/>
                <w:sz w:val="20"/>
              </w:rPr>
            </w:r>
            <w:r>
              <w:rPr>
                <w:rFonts w:ascii="Arial" w:hAnsi="Arial"/>
                <w:sz w:val="20"/>
              </w:rPr>
              <w:fldChar w:fldCharType="separate"/>
            </w:r>
            <w:r>
              <w:rPr>
                <w:rFonts w:ascii="Arial" w:hAnsi="Arial"/>
                <w:sz w:val="20"/>
              </w:rPr>
              <w:t>4</w:t>
            </w:r>
            <w:r>
              <w:rPr>
                <w:rFonts w:ascii="Arial" w:hAnsi="Arial"/>
                <w:sz w:val="20"/>
              </w:rPr>
              <w:fldChar w:fldCharType="end"/>
            </w:r>
            <w:r>
              <w:rPr>
                <w:rFonts w:ascii="Arial" w:hAnsi="Arial"/>
                <w:sz w:val="20"/>
              </w:rPr>
              <w:t>).</w:t>
            </w:r>
          </w:p>
        </w:tc>
      </w:tr>
      <w:tr w:rsidR="001C7662" w:rsidRPr="006A1EF3" w14:paraId="4947CC59" w14:textId="77777777" w:rsidTr="00827342">
        <w:trPr>
          <w:trHeight w:val="935"/>
        </w:trPr>
        <w:tc>
          <w:tcPr>
            <w:tcW w:w="1710" w:type="dxa"/>
            <w:vAlign w:val="center"/>
          </w:tcPr>
          <w:p w14:paraId="637366B7" w14:textId="09FDCF00" w:rsidR="001C7662" w:rsidRDefault="001C7662" w:rsidP="0041315E">
            <w:pPr>
              <w:pStyle w:val="H1bodytext"/>
              <w:spacing w:after="0"/>
              <w:ind w:left="0"/>
              <w:jc w:val="center"/>
              <w:rPr>
                <w:rFonts w:ascii="Arial" w:hAnsi="Arial"/>
                <w:sz w:val="20"/>
              </w:rPr>
            </w:pPr>
            <w:r>
              <w:rPr>
                <w:rFonts w:ascii="Arial" w:hAnsi="Arial"/>
                <w:sz w:val="20"/>
              </w:rPr>
              <w:t>FR-11</w:t>
            </w:r>
          </w:p>
        </w:tc>
        <w:tc>
          <w:tcPr>
            <w:tcW w:w="1710" w:type="dxa"/>
            <w:vAlign w:val="center"/>
          </w:tcPr>
          <w:p w14:paraId="5D386ADF" w14:textId="4435D57E"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1686032"/>
                <w:placeholder>
                  <w:docPart w:val="2AC56A08997D427BBEEE8E09320F000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5868D888" w14:textId="75AF322E" w:rsidR="001C7662" w:rsidRDefault="00135751" w:rsidP="0041315E">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w:t>
            </w:r>
          </w:p>
        </w:tc>
      </w:tr>
      <w:tr w:rsidR="001C7662" w:rsidRPr="006A1EF3" w14:paraId="778F02D5" w14:textId="77777777" w:rsidTr="00827342">
        <w:trPr>
          <w:trHeight w:val="935"/>
        </w:trPr>
        <w:tc>
          <w:tcPr>
            <w:tcW w:w="1710" w:type="dxa"/>
            <w:vAlign w:val="center"/>
          </w:tcPr>
          <w:p w14:paraId="079EF65C" w14:textId="26B09608" w:rsidR="001C7662" w:rsidRDefault="001C7662" w:rsidP="0041315E">
            <w:pPr>
              <w:pStyle w:val="H1bodytext"/>
              <w:spacing w:after="0"/>
              <w:ind w:left="0"/>
              <w:jc w:val="center"/>
              <w:rPr>
                <w:rFonts w:ascii="Arial" w:hAnsi="Arial"/>
                <w:sz w:val="20"/>
              </w:rPr>
            </w:pPr>
            <w:r>
              <w:rPr>
                <w:rFonts w:ascii="Arial" w:hAnsi="Arial"/>
                <w:sz w:val="20"/>
              </w:rPr>
              <w:t>FR-12</w:t>
            </w:r>
          </w:p>
        </w:tc>
        <w:tc>
          <w:tcPr>
            <w:tcW w:w="1710" w:type="dxa"/>
            <w:vAlign w:val="center"/>
          </w:tcPr>
          <w:p w14:paraId="785DDE1E" w14:textId="2690F455"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295187738"/>
                <w:placeholder>
                  <w:docPart w:val="1A46229D03624B179508DDE77770D04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7</w:t>
            </w:r>
          </w:p>
        </w:tc>
        <w:tc>
          <w:tcPr>
            <w:tcW w:w="5940" w:type="dxa"/>
            <w:vAlign w:val="center"/>
          </w:tcPr>
          <w:p w14:paraId="441F15AA" w14:textId="1B216BAA" w:rsidR="001C7662" w:rsidRDefault="00135751" w:rsidP="0041315E">
            <w:pPr>
              <w:pStyle w:val="H1bodytext"/>
              <w:spacing w:after="0"/>
              <w:ind w:left="0"/>
              <w:jc w:val="center"/>
              <w:rPr>
                <w:rFonts w:ascii="Arial" w:hAnsi="Arial"/>
                <w:sz w:val="20"/>
              </w:rPr>
            </w:pPr>
            <w:r>
              <w:rPr>
                <w:rFonts w:ascii="Arial" w:hAnsi="Arial"/>
                <w:sz w:val="20"/>
              </w:rPr>
              <w:t>Execute the tool and verify that the selected codec fails to allow the code to parse an input file. Rerun the tool with a different codec specified and verify that the output is generated correctly from the supplied input file.</w:t>
            </w:r>
          </w:p>
        </w:tc>
      </w:tr>
      <w:tr w:rsidR="001C7662" w:rsidRPr="006A1EF3" w14:paraId="25C1B950" w14:textId="77777777" w:rsidTr="00827342">
        <w:trPr>
          <w:trHeight w:val="935"/>
        </w:trPr>
        <w:tc>
          <w:tcPr>
            <w:tcW w:w="1710" w:type="dxa"/>
            <w:vAlign w:val="center"/>
          </w:tcPr>
          <w:p w14:paraId="5846573E" w14:textId="55DE1BCF" w:rsidR="001C7662" w:rsidRDefault="001C7662" w:rsidP="0041315E">
            <w:pPr>
              <w:pStyle w:val="H1bodytext"/>
              <w:spacing w:after="0"/>
              <w:ind w:left="0"/>
              <w:jc w:val="center"/>
              <w:rPr>
                <w:rFonts w:ascii="Arial" w:hAnsi="Arial"/>
                <w:sz w:val="20"/>
              </w:rPr>
            </w:pPr>
            <w:r>
              <w:rPr>
                <w:rFonts w:ascii="Arial" w:hAnsi="Arial"/>
                <w:sz w:val="20"/>
              </w:rPr>
              <w:t>FR-13</w:t>
            </w:r>
          </w:p>
        </w:tc>
        <w:tc>
          <w:tcPr>
            <w:tcW w:w="1710" w:type="dxa"/>
            <w:vAlign w:val="center"/>
          </w:tcPr>
          <w:p w14:paraId="1D8DD5B2" w14:textId="625B64D1" w:rsidR="001C7662" w:rsidRPr="00966079" w:rsidRDefault="00135751" w:rsidP="0041315E">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665328893"/>
                <w:placeholder>
                  <w:docPart w:val="0C42B721234A41D99989A02697947B6C"/>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8</w:t>
            </w:r>
          </w:p>
        </w:tc>
        <w:tc>
          <w:tcPr>
            <w:tcW w:w="5940" w:type="dxa"/>
            <w:vAlign w:val="center"/>
          </w:tcPr>
          <w:p w14:paraId="654BBDEA" w14:textId="7EF6799D" w:rsidR="001C7662" w:rsidRDefault="00135751" w:rsidP="0041315E">
            <w:pPr>
              <w:pStyle w:val="H1bodytext"/>
              <w:spacing w:after="0"/>
              <w:ind w:left="0"/>
              <w:jc w:val="center"/>
              <w:rPr>
                <w:rFonts w:ascii="Arial" w:hAnsi="Arial"/>
                <w:sz w:val="20"/>
              </w:rPr>
            </w:pPr>
            <w:r>
              <w:rPr>
                <w:rFonts w:ascii="Arial" w:hAnsi="Arial"/>
                <w:sz w:val="20"/>
              </w:rPr>
              <w:t>Execute the tool with a specified set of expected column names</w:t>
            </w:r>
            <w:r w:rsidR="00051423">
              <w:rPr>
                <w:rFonts w:ascii="Arial" w:hAnsi="Arial"/>
                <w:sz w:val="20"/>
              </w:rPr>
              <w:t xml:space="preserve"> for the year, site name, and water columns. Verify that the information was parsed correctly and saved in the output.</w:t>
            </w:r>
          </w:p>
        </w:tc>
      </w:tr>
      <w:tr w:rsidR="00135751" w:rsidRPr="006A1EF3" w14:paraId="251D3EB3" w14:textId="77777777" w:rsidTr="00827342">
        <w:trPr>
          <w:trHeight w:val="935"/>
        </w:trPr>
        <w:tc>
          <w:tcPr>
            <w:tcW w:w="1710" w:type="dxa"/>
            <w:vAlign w:val="center"/>
          </w:tcPr>
          <w:p w14:paraId="3E3EA830" w14:textId="3936F1B6" w:rsidR="00135751" w:rsidRDefault="00135751" w:rsidP="00135751">
            <w:pPr>
              <w:pStyle w:val="H1bodytext"/>
              <w:spacing w:after="0"/>
              <w:ind w:left="0"/>
              <w:jc w:val="center"/>
              <w:rPr>
                <w:rFonts w:ascii="Arial" w:hAnsi="Arial"/>
                <w:sz w:val="20"/>
              </w:rPr>
            </w:pPr>
            <w:r>
              <w:rPr>
                <w:rFonts w:ascii="Arial" w:hAnsi="Arial"/>
                <w:sz w:val="20"/>
              </w:rPr>
              <w:lastRenderedPageBreak/>
              <w:t>FR-14</w:t>
            </w:r>
          </w:p>
        </w:tc>
        <w:tc>
          <w:tcPr>
            <w:tcW w:w="1710" w:type="dxa"/>
            <w:vAlign w:val="center"/>
          </w:tcPr>
          <w:p w14:paraId="04C711DB" w14:textId="30FEE56C" w:rsidR="00135751" w:rsidRPr="00966079" w:rsidRDefault="00135751" w:rsidP="00135751">
            <w:pPr>
              <w:pStyle w:val="H1bodytext"/>
              <w:spacing w:after="0"/>
              <w:ind w:left="0"/>
              <w:jc w:val="center"/>
              <w:rPr>
                <w:rFonts w:ascii="Arial" w:hAnsi="Arial"/>
                <w:sz w:val="20"/>
                <w:lang w:val="es-GT"/>
              </w:rPr>
            </w:pPr>
            <w:r w:rsidRPr="00966079">
              <w:rPr>
                <w:rFonts w:ascii="Arial" w:hAnsi="Arial"/>
                <w:sz w:val="20"/>
                <w:lang w:val="es-GT"/>
              </w:rPr>
              <w:t xml:space="preserve">CACIE- </w:t>
            </w:r>
            <w:sdt>
              <w:sdtPr>
                <w:rPr>
                  <w:rFonts w:ascii="Arial" w:hAnsi="Arial"/>
                  <w:sz w:val="20"/>
                </w:rPr>
                <w:alias w:val="Keywords"/>
                <w:tag w:val=""/>
                <w:id w:val="-1714427044"/>
                <w:placeholder>
                  <w:docPart w:val="98A52336ED4C49A49E599ED86A06773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sz w:val="20"/>
                  </w:rPr>
                  <w:t>Inventory Preprocessor</w:t>
                </w:r>
              </w:sdtContent>
            </w:sdt>
            <w:r w:rsidRPr="00966079">
              <w:rPr>
                <w:rFonts w:ascii="Arial" w:hAnsi="Arial"/>
                <w:sz w:val="20"/>
                <w:lang w:val="es-GT"/>
              </w:rPr>
              <w:t xml:space="preserve"> -</w:t>
            </w:r>
            <w:r>
              <w:rPr>
                <w:rFonts w:ascii="Arial" w:hAnsi="Arial"/>
                <w:sz w:val="20"/>
                <w:lang w:val="es-GT"/>
              </w:rPr>
              <w:t>AT</w:t>
            </w:r>
            <w:r w:rsidRPr="00966079">
              <w:rPr>
                <w:rFonts w:ascii="Arial" w:hAnsi="Arial"/>
                <w:sz w:val="20"/>
                <w:lang w:val="es-GT"/>
              </w:rPr>
              <w:t>-</w:t>
            </w:r>
            <w:r>
              <w:rPr>
                <w:rFonts w:ascii="Arial" w:hAnsi="Arial"/>
                <w:sz w:val="20"/>
                <w:lang w:val="es-GT"/>
              </w:rPr>
              <w:t>6</w:t>
            </w:r>
          </w:p>
        </w:tc>
        <w:tc>
          <w:tcPr>
            <w:tcW w:w="5940" w:type="dxa"/>
            <w:vAlign w:val="center"/>
          </w:tcPr>
          <w:p w14:paraId="6404BEEC" w14:textId="667F76FD" w:rsidR="00135751" w:rsidRDefault="00135751" w:rsidP="00135751">
            <w:pPr>
              <w:pStyle w:val="H1bodytext"/>
              <w:spacing w:after="0"/>
              <w:ind w:left="0"/>
              <w:jc w:val="center"/>
              <w:rPr>
                <w:rFonts w:ascii="Arial" w:hAnsi="Arial"/>
                <w:sz w:val="20"/>
              </w:rPr>
            </w:pPr>
            <w:r>
              <w:rPr>
                <w:rFonts w:ascii="Arial" w:hAnsi="Arial"/>
                <w:sz w:val="20"/>
              </w:rPr>
              <w:t>Execute the tool and verify that only the specified number of significant digits were preserved and that the rounding scheme was properly applied (refer to the FR for details).</w:t>
            </w:r>
          </w:p>
        </w:tc>
      </w:tr>
    </w:tbl>
    <w:p w14:paraId="1CDB5C21" w14:textId="77777777" w:rsidR="006504D7" w:rsidRPr="0098355F"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914248A"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A91669">
        <w:rPr>
          <w:rFonts w:ascii="Arial" w:hAnsi="Arial"/>
        </w:rPr>
        <w:t xml:space="preserve"> </w:t>
      </w:r>
      <w:r w:rsidR="00F105D9">
        <w:rPr>
          <w:rFonts w:ascii="Arial" w:hAnsi="Arial"/>
        </w:rPr>
        <w:t>is presented in</w:t>
      </w:r>
      <w:r w:rsidR="0070649F">
        <w:rPr>
          <w:rFonts w:ascii="Arial" w:hAnsi="Arial"/>
        </w:rPr>
        <w:t xml:space="preserve"> </w:t>
      </w:r>
      <w:r w:rsidR="0070649F">
        <w:rPr>
          <w:rFonts w:ascii="Arial" w:hAnsi="Arial"/>
        </w:rPr>
        <w:fldChar w:fldCharType="begin"/>
      </w:r>
      <w:r w:rsidR="0070649F">
        <w:rPr>
          <w:rFonts w:ascii="Arial" w:hAnsi="Arial"/>
        </w:rPr>
        <w:instrText xml:space="preserve"> REF _Ref35854255 \h  \* MERGEFORMAT </w:instrText>
      </w:r>
      <w:r w:rsidR="0070649F">
        <w:rPr>
          <w:rFonts w:ascii="Arial" w:hAnsi="Arial"/>
        </w:rPr>
      </w:r>
      <w:r w:rsidR="0070649F">
        <w:rPr>
          <w:rFonts w:ascii="Arial" w:hAnsi="Arial"/>
        </w:rPr>
        <w:fldChar w:fldCharType="separate"/>
      </w:r>
      <w:r w:rsidR="00546E8B" w:rsidRPr="00546E8B">
        <w:rPr>
          <w:rFonts w:ascii="Arial" w:hAnsi="Arial"/>
        </w:rPr>
        <w:t>Table 3</w:t>
      </w:r>
      <w:r w:rsidR="0070649F">
        <w:rPr>
          <w:rFonts w:ascii="Arial" w:hAnsi="Arial"/>
        </w:rPr>
        <w:fldChar w:fldCharType="end"/>
      </w:r>
      <w:r w:rsidR="00F105D9">
        <w:rPr>
          <w:rFonts w:ascii="Arial" w:hAnsi="Arial"/>
        </w:rPr>
        <w:t xml:space="preserve">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rPr>
            <w:t>Inventory Preprocessor</w:t>
          </w:r>
        </w:sdtContent>
      </w:sdt>
      <w:r w:rsidR="00A91669">
        <w:rPr>
          <w:rFonts w:ascii="Arial" w:hAnsi="Arial"/>
        </w:rPr>
        <w:t xml:space="preserve"> </w:t>
      </w:r>
      <w:r>
        <w:rPr>
          <w:rFonts w:ascii="Arial" w:hAnsi="Arial"/>
        </w:rPr>
        <w:t xml:space="preserve">is presented in </w:t>
      </w:r>
      <w:r w:rsidR="0070649F">
        <w:rPr>
          <w:rFonts w:ascii="Arial" w:hAnsi="Arial"/>
        </w:rPr>
        <w:fldChar w:fldCharType="begin"/>
      </w:r>
      <w:r w:rsidR="0070649F">
        <w:rPr>
          <w:rFonts w:ascii="Arial" w:hAnsi="Arial"/>
        </w:rPr>
        <w:instrText xml:space="preserve"> REF _Ref35857166 \h  \* MERGEFORMAT </w:instrText>
      </w:r>
      <w:r w:rsidR="0070649F">
        <w:rPr>
          <w:rFonts w:ascii="Arial" w:hAnsi="Arial"/>
        </w:rPr>
      </w:r>
      <w:r w:rsidR="0070649F">
        <w:rPr>
          <w:rFonts w:ascii="Arial" w:hAnsi="Arial"/>
        </w:rPr>
        <w:fldChar w:fldCharType="separate"/>
      </w:r>
      <w:r w:rsidR="00546E8B" w:rsidRPr="00546E8B">
        <w:rPr>
          <w:rFonts w:ascii="Arial" w:hAnsi="Arial"/>
        </w:rPr>
        <w:t>Table 4</w:t>
      </w:r>
      <w:r w:rsidR="0070649F">
        <w:rPr>
          <w:rFonts w:ascii="Arial" w:hAnsi="Arial"/>
        </w:rPr>
        <w:fldChar w:fldCharType="end"/>
      </w:r>
    </w:p>
    <w:tbl>
      <w:tblPr>
        <w:tblStyle w:val="TableGrid"/>
        <w:tblW w:w="0" w:type="auto"/>
        <w:tblInd w:w="720" w:type="dxa"/>
        <w:tblLook w:val="04A0" w:firstRow="1" w:lastRow="0" w:firstColumn="1" w:lastColumn="0" w:noHBand="0" w:noVBand="1"/>
      </w:tblPr>
      <w:tblGrid>
        <w:gridCol w:w="650"/>
        <w:gridCol w:w="4137"/>
        <w:gridCol w:w="3096"/>
        <w:gridCol w:w="1477"/>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17709ECE" w:rsidR="00DA11B3" w:rsidRDefault="00DA11B3" w:rsidP="00DA11B3">
            <w:pPr>
              <w:pStyle w:val="Table"/>
              <w:rPr>
                <w:bCs/>
                <w:sz w:val="20"/>
              </w:rPr>
            </w:pPr>
            <w:bookmarkStart w:id="6" w:name="_Ref35854255"/>
            <w:r>
              <w:t xml:space="preserve">Table </w:t>
            </w:r>
            <w:fldSimple w:instr=" SEQ Table \* ARABIC ">
              <w:r w:rsidR="00973586">
                <w:rPr>
                  <w:noProof/>
                </w:rPr>
                <w:t>3</w:t>
              </w:r>
            </w:fldSimple>
            <w:bookmarkEnd w:id="6"/>
          </w:p>
          <w:p w14:paraId="497FE0D4" w14:textId="67A98B46" w:rsidR="008912C9" w:rsidRPr="00DA11B3" w:rsidRDefault="007F0982"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C029AE">
        <w:trPr>
          <w:cantSplit/>
          <w:trHeight w:val="530"/>
          <w:tblHeader/>
        </w:trPr>
        <w:tc>
          <w:tcPr>
            <w:tcW w:w="4787" w:type="dxa"/>
            <w:gridSpan w:val="2"/>
            <w:tcBorders>
              <w:top w:val="single" w:sz="4" w:space="0" w:color="auto"/>
            </w:tcBorders>
            <w:shd w:val="clear" w:color="auto" w:fill="auto"/>
            <w:vAlign w:val="center"/>
          </w:tcPr>
          <w:p w14:paraId="580284B4" w14:textId="1B7A827B" w:rsidR="008912C9" w:rsidRPr="007D0AAC" w:rsidRDefault="007F0982"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5A83F6D6"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IT-</w:t>
            </w:r>
            <w:r w:rsidR="00254584">
              <w:rPr>
                <w:rFonts w:ascii="Arial" w:hAnsi="Arial"/>
                <w:b/>
                <w:sz w:val="20"/>
              </w:rPr>
              <w:t>1</w:t>
            </w:r>
          </w:p>
        </w:tc>
        <w:tc>
          <w:tcPr>
            <w:tcW w:w="4573"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C029AE">
        <w:trPr>
          <w:cantSplit/>
          <w:trHeight w:val="530"/>
          <w:tblHeader/>
        </w:trPr>
        <w:tc>
          <w:tcPr>
            <w:tcW w:w="4787" w:type="dxa"/>
            <w:gridSpan w:val="2"/>
            <w:tcBorders>
              <w:top w:val="single" w:sz="4" w:space="0" w:color="auto"/>
            </w:tcBorders>
            <w:shd w:val="clear" w:color="auto" w:fill="auto"/>
            <w:vAlign w:val="center"/>
          </w:tcPr>
          <w:p w14:paraId="37A8BF59" w14:textId="65200734" w:rsidR="008912C9" w:rsidRPr="007D0AAC" w:rsidRDefault="008912C9" w:rsidP="00B84619">
            <w:pPr>
              <w:pStyle w:val="H1bodytext"/>
              <w:spacing w:after="0"/>
              <w:ind w:left="0"/>
              <w:rPr>
                <w:rFonts w:ascii="Arial" w:hAnsi="Arial"/>
                <w:b/>
                <w:sz w:val="20"/>
              </w:rPr>
            </w:pPr>
            <w:r w:rsidRPr="007D0AAC">
              <w:rPr>
                <w:rFonts w:ascii="Arial" w:hAnsi="Arial"/>
                <w:b/>
                <w:sz w:val="20"/>
              </w:rPr>
              <w:t>Tool Runner</w:t>
            </w:r>
            <w:r w:rsidR="009935DE">
              <w:rPr>
                <w:rFonts w:ascii="Arial" w:hAnsi="Arial"/>
                <w:b/>
                <w:sz w:val="20"/>
              </w:rPr>
              <w:t xml:space="preserve"> Log</w:t>
            </w:r>
            <w:r w:rsidRPr="007D0AAC">
              <w:rPr>
                <w:rFonts w:ascii="Arial" w:hAnsi="Arial"/>
                <w:b/>
                <w:sz w:val="20"/>
              </w:rPr>
              <w:t xml:space="preserve"> File Location for this test:</w:t>
            </w:r>
          </w:p>
          <w:p w14:paraId="1EFB9EE2" w14:textId="7C34429F" w:rsidR="008912C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r w:rsidR="00C029AE">
              <w:rPr>
                <w:rFonts w:ascii="Arial" w:hAnsi="Arial"/>
                <w:b/>
                <w:sz w:val="20"/>
              </w:rPr>
              <w:t xml:space="preserve"> </w:t>
            </w:r>
          </w:p>
        </w:tc>
        <w:tc>
          <w:tcPr>
            <w:tcW w:w="4573" w:type="dxa"/>
            <w:gridSpan w:val="2"/>
            <w:tcBorders>
              <w:top w:val="single" w:sz="4" w:space="0" w:color="auto"/>
            </w:tcBorders>
            <w:shd w:val="clear" w:color="auto" w:fill="auto"/>
            <w:vAlign w:val="center"/>
          </w:tcPr>
          <w:p w14:paraId="360B1673" w14:textId="0484E08F" w:rsidR="008912C9" w:rsidRPr="007D0AAC" w:rsidRDefault="008912C9" w:rsidP="00B84619">
            <w:pPr>
              <w:pStyle w:val="H1bodytext"/>
              <w:spacing w:after="0"/>
              <w:ind w:left="0"/>
              <w:rPr>
                <w:rFonts w:ascii="Arial" w:hAnsi="Arial"/>
                <w:b/>
                <w:sz w:val="20"/>
              </w:rPr>
            </w:pPr>
            <w:r>
              <w:rPr>
                <w:rFonts w:ascii="Arial" w:hAnsi="Arial"/>
                <w:b/>
                <w:sz w:val="20"/>
              </w:rPr>
              <w:t>Test Performed By:</w:t>
            </w:r>
            <w:r w:rsidR="00050A67">
              <w:rPr>
                <w:rFonts w:ascii="Arial" w:hAnsi="Arial"/>
                <w:b/>
                <w:sz w:val="20"/>
              </w:rPr>
              <w:t xml:space="preserve"> </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4678508C"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C029AE">
              <w:rPr>
                <w:rFonts w:ascii="Arial" w:hAnsi="Arial"/>
                <w:b/>
                <w:sz w:val="20"/>
              </w:rPr>
              <w:t xml:space="preserve"> </w:t>
            </w:r>
          </w:p>
        </w:tc>
      </w:tr>
      <w:tr w:rsidR="008912C9" w:rsidRPr="00572F5F" w14:paraId="3C5800FE" w14:textId="77777777" w:rsidTr="00C029AE">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31A277C9" w:rsidR="008912C9" w:rsidRDefault="008912C9" w:rsidP="00B84619">
            <w:pPr>
              <w:pStyle w:val="H1bodytext"/>
              <w:spacing w:after="0"/>
              <w:ind w:left="0"/>
              <w:rPr>
                <w:rFonts w:ascii="Arial" w:hAnsi="Arial"/>
                <w:sz w:val="20"/>
              </w:rPr>
            </w:pPr>
            <w:r>
              <w:rPr>
                <w:rFonts w:ascii="Arial" w:hAnsi="Arial"/>
                <w:sz w:val="20"/>
              </w:rPr>
              <w:t>Invoke Tool runner and test the tool as follows:</w:t>
            </w:r>
          </w:p>
          <w:p w14:paraId="3A882F43" w14:textId="3A60C0A0" w:rsidR="008912C9" w:rsidRPr="00DA42F1" w:rsidRDefault="008912C9" w:rsidP="00B84619">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712033966"/>
                <w:placeholder>
                  <w:docPart w:val="6311A25B0E9D4B3C843B16E2171ACCD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i/>
                    <w:iCs/>
                    <w:sz w:val="20"/>
                  </w:rPr>
                  <w:t>Inventory Preprocessor</w:t>
                </w:r>
              </w:sdtContent>
            </w:sdt>
            <w:r>
              <w:rPr>
                <w:rFonts w:ascii="Arial" w:hAnsi="Arial"/>
                <w:i/>
                <w:iCs/>
                <w:sz w:val="20"/>
              </w:rPr>
              <w:t>.</w:t>
            </w:r>
            <w:r w:rsidR="00642F63">
              <w:rPr>
                <w:rFonts w:ascii="Arial" w:hAnsi="Arial"/>
                <w:i/>
                <w:iCs/>
                <w:sz w:val="20"/>
              </w:rPr>
              <w:t>sh</w:t>
            </w:r>
          </w:p>
        </w:tc>
      </w:tr>
      <w:tr w:rsidR="008912C9" w14:paraId="0AF75880" w14:textId="77777777" w:rsidTr="00C029AE">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137" w:type="dxa"/>
            <w:vAlign w:val="center"/>
          </w:tcPr>
          <w:p w14:paraId="6C34D034" w14:textId="77777777" w:rsidR="008912C9" w:rsidRDefault="008912C9" w:rsidP="00B84619">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41244524" w14:textId="7EFF055D" w:rsidR="008912C9" w:rsidRPr="00C029AE" w:rsidRDefault="00C029AE" w:rsidP="00B84619">
            <w:pPr>
              <w:pStyle w:val="H1bodytext"/>
              <w:spacing w:after="0"/>
              <w:ind w:left="0"/>
              <w:rPr>
                <w:rFonts w:ascii="Arial" w:hAnsi="Arial"/>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7A4E7C" w14:paraId="280F2953" w14:textId="77777777" w:rsidTr="00C029AE">
        <w:trPr>
          <w:trHeight w:val="530"/>
        </w:trPr>
        <w:tc>
          <w:tcPr>
            <w:tcW w:w="650" w:type="dxa"/>
            <w:vAlign w:val="center"/>
          </w:tcPr>
          <w:p w14:paraId="39722082" w14:textId="367F1D51" w:rsidR="007A4E7C" w:rsidRDefault="009A6F03" w:rsidP="00B84619">
            <w:pPr>
              <w:pStyle w:val="H1bodytext"/>
              <w:spacing w:after="0"/>
              <w:ind w:left="0"/>
              <w:jc w:val="center"/>
              <w:rPr>
                <w:rFonts w:ascii="Arial" w:hAnsi="Arial"/>
                <w:sz w:val="20"/>
              </w:rPr>
            </w:pPr>
            <w:r>
              <w:rPr>
                <w:rFonts w:ascii="Arial" w:hAnsi="Arial"/>
                <w:sz w:val="20"/>
              </w:rPr>
              <w:t>3</w:t>
            </w:r>
          </w:p>
        </w:tc>
        <w:tc>
          <w:tcPr>
            <w:tcW w:w="4137" w:type="dxa"/>
            <w:vAlign w:val="center"/>
          </w:tcPr>
          <w:p w14:paraId="6A55FF8E" w14:textId="6B9DDC02" w:rsidR="007A4E7C" w:rsidRDefault="00C029AE" w:rsidP="00B84619">
            <w:pPr>
              <w:pStyle w:val="H1bodytext"/>
              <w:spacing w:after="0"/>
              <w:ind w:left="0"/>
              <w:rPr>
                <w:rFonts w:ascii="Arial" w:hAnsi="Arial"/>
                <w:sz w:val="20"/>
              </w:rPr>
            </w:pPr>
            <w:r>
              <w:rPr>
                <w:rFonts w:ascii="Arial" w:hAnsi="Arial"/>
                <w:sz w:val="20"/>
              </w:rPr>
              <w:t>Error messages from the tool should also be recorded in the same log file.</w:t>
            </w:r>
          </w:p>
        </w:tc>
        <w:tc>
          <w:tcPr>
            <w:tcW w:w="3096" w:type="dxa"/>
            <w:vAlign w:val="center"/>
          </w:tcPr>
          <w:p w14:paraId="0039CCBF" w14:textId="2013028F" w:rsidR="007A4E7C" w:rsidRPr="00C029AE" w:rsidRDefault="00C029AE" w:rsidP="00B84619">
            <w:pPr>
              <w:pStyle w:val="H1bodytext"/>
              <w:spacing w:after="0"/>
              <w:ind w:left="0"/>
              <w:rPr>
                <w:rFonts w:ascii="Arial" w:hAnsi="Arial"/>
                <w:sz w:val="20"/>
              </w:rPr>
            </w:pPr>
            <w:r>
              <w:rPr>
                <w:rFonts w:ascii="Arial" w:hAnsi="Arial"/>
                <w:sz w:val="20"/>
              </w:rPr>
              <w:t xml:space="preserve">Should see at least </w:t>
            </w:r>
            <w:r w:rsidR="00CC36CD">
              <w:rPr>
                <w:rFonts w:ascii="Arial" w:hAnsi="Arial"/>
                <w:sz w:val="20"/>
              </w:rPr>
              <w:t>one</w:t>
            </w:r>
            <w:r>
              <w:rPr>
                <w:rFonts w:ascii="Arial" w:hAnsi="Arial"/>
                <w:sz w:val="20"/>
              </w:rPr>
              <w:t xml:space="preserve"> line reading “</w:t>
            </w:r>
            <w:r w:rsidRPr="00C029AE">
              <w:rPr>
                <w:rFonts w:ascii="Arial" w:hAnsi="Arial"/>
                <w:sz w:val="20"/>
              </w:rPr>
              <w:t>Use of uninitialized value</w:t>
            </w:r>
            <w:r>
              <w:rPr>
                <w:rFonts w:ascii="Arial" w:hAnsi="Arial"/>
                <w:sz w:val="20"/>
              </w:rPr>
              <w:t>”</w:t>
            </w:r>
          </w:p>
        </w:tc>
        <w:tc>
          <w:tcPr>
            <w:tcW w:w="1477" w:type="dxa"/>
            <w:vAlign w:val="center"/>
          </w:tcPr>
          <w:p w14:paraId="44706CEA" w14:textId="77777777" w:rsidR="007A4E7C" w:rsidRPr="007D0AAC" w:rsidRDefault="007A4E7C"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3644"/>
        <w:gridCol w:w="3649"/>
        <w:gridCol w:w="1417"/>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45DCA224" w:rsidR="00DA11B3" w:rsidRDefault="00DA11B3" w:rsidP="00DA11B3">
            <w:pPr>
              <w:pStyle w:val="Table"/>
            </w:pPr>
            <w:bookmarkStart w:id="7" w:name="_Ref35857166"/>
            <w:bookmarkStart w:id="8" w:name="_Hlk51140152"/>
            <w:r>
              <w:lastRenderedPageBreak/>
              <w:t xml:space="preserve">Table </w:t>
            </w:r>
            <w:fldSimple w:instr=" SEQ Table \* ARABIC ">
              <w:r w:rsidR="00973586">
                <w:rPr>
                  <w:noProof/>
                </w:rPr>
                <w:t>4</w:t>
              </w:r>
            </w:fldSimple>
            <w:bookmarkEnd w:id="7"/>
          </w:p>
          <w:p w14:paraId="17D4281C" w14:textId="1CE58684" w:rsidR="006504D7" w:rsidRPr="00DA11B3" w:rsidRDefault="007F0982"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B64BCB" w:rsidRPr="007D0AAC" w14:paraId="482D9F7B" w14:textId="77777777" w:rsidTr="00960A25">
        <w:trPr>
          <w:cantSplit/>
          <w:trHeight w:val="530"/>
          <w:tblHeader/>
        </w:trPr>
        <w:tc>
          <w:tcPr>
            <w:tcW w:w="4294" w:type="dxa"/>
            <w:gridSpan w:val="2"/>
            <w:tcBorders>
              <w:top w:val="single" w:sz="4" w:space="0" w:color="auto"/>
            </w:tcBorders>
            <w:shd w:val="clear" w:color="auto" w:fill="auto"/>
            <w:vAlign w:val="center"/>
          </w:tcPr>
          <w:p w14:paraId="660B2BDB" w14:textId="6389E3B0" w:rsidR="00AA419E" w:rsidRPr="007D0AAC" w:rsidRDefault="007F0982"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495E6EF"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066"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B64BCB" w:rsidRPr="007D0AAC" w14:paraId="75EEA53B" w14:textId="77777777" w:rsidTr="00960A25">
        <w:trPr>
          <w:cantSplit/>
          <w:trHeight w:val="530"/>
          <w:tblHeader/>
        </w:trPr>
        <w:tc>
          <w:tcPr>
            <w:tcW w:w="4294"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09290A3D" w:rsidR="007D0AAC" w:rsidRPr="007D0AAC" w:rsidRDefault="008423E3" w:rsidP="007D0AAC">
            <w:pPr>
              <w:pStyle w:val="H1bodytext"/>
              <w:spacing w:after="0"/>
              <w:ind w:left="0"/>
              <w:rPr>
                <w:rFonts w:ascii="Arial" w:hAnsi="Arial"/>
                <w:b/>
                <w:sz w:val="20"/>
              </w:rPr>
            </w:pPr>
            <w:r>
              <w:rPr>
                <w:rFonts w:ascii="Arial" w:hAnsi="Arial"/>
                <w:b/>
                <w:sz w:val="20"/>
              </w:rPr>
              <w:t>\\olive\backups\CAVE\CA-CIE-Tools-TestEnv\inventory_pp</w:t>
            </w:r>
            <w:r w:rsidR="007008E8">
              <w:rPr>
                <w:rFonts w:ascii="Arial" w:hAnsi="Arial"/>
                <w:b/>
                <w:sz w:val="20"/>
              </w:rPr>
              <w:t>\tests\AT-1</w:t>
            </w:r>
          </w:p>
        </w:tc>
        <w:tc>
          <w:tcPr>
            <w:tcW w:w="5066"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1063BFB2"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r w:rsidR="007008E8">
              <w:rPr>
                <w:rFonts w:ascii="Arial" w:hAnsi="Arial"/>
                <w:b/>
                <w:sz w:val="20"/>
              </w:rPr>
              <w:t>\tests\AT-1</w:t>
            </w:r>
          </w:p>
        </w:tc>
      </w:tr>
      <w:tr w:rsidR="00B64BCB" w:rsidRPr="00572F5F" w14:paraId="4AE5FBAF" w14:textId="77777777" w:rsidTr="00960A25">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64BCB" w14:paraId="58021A89" w14:textId="77777777" w:rsidTr="00960A25">
        <w:trPr>
          <w:trHeight w:val="728"/>
        </w:trPr>
        <w:tc>
          <w:tcPr>
            <w:tcW w:w="650" w:type="dxa"/>
            <w:vAlign w:val="center"/>
          </w:tcPr>
          <w:p w14:paraId="10F657BC" w14:textId="08A3D82F" w:rsidR="006504D7" w:rsidRPr="00FB0144" w:rsidRDefault="00FB0144" w:rsidP="00B84619">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6154B499" w14:textId="07472F43" w:rsidR="00A4786F" w:rsidRPr="00663746" w:rsidRDefault="00663746" w:rsidP="00B84619">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w:t>
            </w:r>
            <w:r w:rsidR="00CD4519">
              <w:rPr>
                <w:rFonts w:ascii="Arial" w:hAnsi="Arial"/>
                <w:i/>
                <w:iCs/>
                <w:sz w:val="20"/>
              </w:rPr>
              <w:t>_</w:t>
            </w:r>
            <w:r w:rsidR="00B64BCB">
              <w:rPr>
                <w:rFonts w:ascii="Arial" w:hAnsi="Arial"/>
                <w:i/>
                <w:iCs/>
                <w:sz w:val="20"/>
              </w:rPr>
              <w:t>step-1</w:t>
            </w:r>
            <w:r>
              <w:rPr>
                <w:rFonts w:ascii="Arial" w:hAnsi="Arial"/>
                <w:i/>
                <w:iCs/>
                <w:sz w:val="20"/>
              </w:rPr>
              <w:t>.sh</w:t>
            </w:r>
          </w:p>
        </w:tc>
        <w:tc>
          <w:tcPr>
            <w:tcW w:w="3649" w:type="dxa"/>
            <w:vAlign w:val="center"/>
          </w:tcPr>
          <w:p w14:paraId="50D53607" w14:textId="692BA095" w:rsidR="006504D7" w:rsidRDefault="00123B7E" w:rsidP="00B84619">
            <w:pPr>
              <w:pStyle w:val="H1bodytext"/>
              <w:spacing w:after="0"/>
              <w:ind w:left="0"/>
              <w:rPr>
                <w:rFonts w:ascii="Arial" w:hAnsi="Arial"/>
                <w:sz w:val="20"/>
              </w:rPr>
            </w:pPr>
            <w:r>
              <w:rPr>
                <w:rFonts w:ascii="Arial" w:hAnsi="Arial"/>
                <w:sz w:val="20"/>
              </w:rPr>
              <w:t>3</w:t>
            </w:r>
            <w:r w:rsidR="00663746">
              <w:rPr>
                <w:rFonts w:ascii="Arial" w:hAnsi="Arial"/>
                <w:sz w:val="20"/>
              </w:rPr>
              <w:t xml:space="preserve"> files should be created</w:t>
            </w:r>
            <w:r w:rsidR="00180364">
              <w:rPr>
                <w:rFonts w:ascii="Arial" w:hAnsi="Arial"/>
                <w:sz w:val="20"/>
              </w:rPr>
              <w:t>:</w:t>
            </w:r>
          </w:p>
          <w:p w14:paraId="16865A34" w14:textId="18AEF191" w:rsidR="00180364" w:rsidRPr="00180364" w:rsidRDefault="00180364" w:rsidP="00C62DEE">
            <w:pPr>
              <w:pStyle w:val="H1bodytext"/>
              <w:numPr>
                <w:ilvl w:val="0"/>
                <w:numId w:val="5"/>
              </w:numPr>
              <w:spacing w:after="0"/>
              <w:ind w:left="556"/>
              <w:rPr>
                <w:rFonts w:ascii="Arial" w:hAnsi="Arial"/>
                <w:sz w:val="20"/>
              </w:rPr>
            </w:pPr>
            <w:r w:rsidRPr="00180364">
              <w:rPr>
                <w:rFonts w:ascii="Arial" w:hAnsi="Arial"/>
                <w:b/>
                <w:bCs/>
                <w:i/>
                <w:iCs/>
                <w:sz w:val="20"/>
              </w:rPr>
              <w:t>runner_run_AT-1.</w:t>
            </w:r>
            <w:r w:rsidR="00123B7E">
              <w:rPr>
                <w:rFonts w:ascii="Arial" w:hAnsi="Arial"/>
                <w:b/>
                <w:bCs/>
                <w:i/>
                <w:iCs/>
                <w:sz w:val="20"/>
              </w:rPr>
              <w:t>log</w:t>
            </w:r>
          </w:p>
          <w:p w14:paraId="1A55F621" w14:textId="60C2DE3A" w:rsidR="00180364" w:rsidRPr="00180364"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step-1_AT-1_ipp.log</w:t>
            </w:r>
          </w:p>
          <w:p w14:paraId="55907527" w14:textId="54CB3BD3" w:rsidR="00180364" w:rsidRPr="00B64BCB" w:rsidRDefault="00B64BCB" w:rsidP="00C62DEE">
            <w:pPr>
              <w:pStyle w:val="H1bodytext"/>
              <w:numPr>
                <w:ilvl w:val="0"/>
                <w:numId w:val="5"/>
              </w:numPr>
              <w:spacing w:after="0"/>
              <w:ind w:left="556"/>
              <w:rPr>
                <w:rFonts w:ascii="Arial" w:hAnsi="Arial"/>
                <w:sz w:val="20"/>
              </w:rPr>
            </w:pPr>
            <w:r>
              <w:rPr>
                <w:rFonts w:ascii="Arial" w:hAnsi="Arial"/>
                <w:b/>
                <w:bCs/>
                <w:i/>
                <w:iCs/>
                <w:sz w:val="20"/>
              </w:rPr>
              <w:t>step-1_AT-1_ipp.csv</w:t>
            </w:r>
          </w:p>
        </w:tc>
        <w:tc>
          <w:tcPr>
            <w:tcW w:w="1417"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B64BCB" w14:paraId="6C799A12" w14:textId="77777777" w:rsidTr="00960A25">
        <w:trPr>
          <w:trHeight w:val="476"/>
        </w:trPr>
        <w:tc>
          <w:tcPr>
            <w:tcW w:w="650" w:type="dxa"/>
            <w:vAlign w:val="center"/>
          </w:tcPr>
          <w:p w14:paraId="63C0D242" w14:textId="4756889E" w:rsidR="006504D7" w:rsidRPr="007D0AAC" w:rsidRDefault="00FB0144" w:rsidP="00B84619">
            <w:pPr>
              <w:pStyle w:val="H1bodytext"/>
              <w:spacing w:after="0"/>
              <w:ind w:left="0"/>
              <w:jc w:val="center"/>
              <w:rPr>
                <w:rFonts w:ascii="Arial" w:hAnsi="Arial"/>
                <w:sz w:val="20"/>
              </w:rPr>
            </w:pPr>
            <w:r>
              <w:rPr>
                <w:rFonts w:ascii="Arial" w:hAnsi="Arial"/>
                <w:sz w:val="20"/>
              </w:rPr>
              <w:t>2</w:t>
            </w:r>
          </w:p>
        </w:tc>
        <w:tc>
          <w:tcPr>
            <w:tcW w:w="3644" w:type="dxa"/>
            <w:vAlign w:val="center"/>
          </w:tcPr>
          <w:p w14:paraId="4DE336C9" w14:textId="6138CA73" w:rsidR="00000842" w:rsidRPr="00000842" w:rsidRDefault="00000842" w:rsidP="00B84619">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1690DC5A" w14:textId="52188E64" w:rsidR="006504D7" w:rsidRDefault="00000842" w:rsidP="00B84619">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w:t>
            </w:r>
            <w:r w:rsidR="00074686">
              <w:rPr>
                <w:rFonts w:ascii="Arial" w:hAnsi="Arial"/>
                <w:b/>
                <w:bCs/>
                <w:i/>
                <w:iCs/>
                <w:sz w:val="20"/>
              </w:rPr>
              <w:t>log</w:t>
            </w:r>
            <w:r>
              <w:rPr>
                <w:rFonts w:ascii="Arial" w:hAnsi="Arial"/>
                <w:sz w:val="20"/>
              </w:rPr>
              <w:t xml:space="preserve"> should have 2 lines:</w:t>
            </w:r>
          </w:p>
          <w:p w14:paraId="56CF0504" w14:textId="77777777" w:rsidR="00000842" w:rsidRDefault="0000084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9AE700E" w14:textId="77777777" w:rsidR="00000842" w:rsidRDefault="00000842" w:rsidP="00C62DEE">
            <w:pPr>
              <w:pStyle w:val="H1bodytext"/>
              <w:numPr>
                <w:ilvl w:val="0"/>
                <w:numId w:val="9"/>
              </w:numPr>
              <w:spacing w:after="0"/>
              <w:ind w:left="376"/>
              <w:rPr>
                <w:rFonts w:ascii="Arial" w:hAnsi="Arial"/>
                <w:sz w:val="20"/>
              </w:rPr>
            </w:pPr>
            <w:r>
              <w:rPr>
                <w:rFonts w:ascii="Arial" w:hAnsi="Arial"/>
                <w:sz w:val="20"/>
              </w:rPr>
              <w:t>TEST: /home/[USER]/…/inventory_pp.py</w:t>
            </w:r>
          </w:p>
          <w:p w14:paraId="2DC763EB" w14:textId="77777777" w:rsidR="00000842" w:rsidRDefault="00000842" w:rsidP="00000842">
            <w:pPr>
              <w:pStyle w:val="H1bodytext"/>
              <w:spacing w:after="0"/>
              <w:ind w:left="16"/>
              <w:rPr>
                <w:rFonts w:ascii="Arial" w:hAnsi="Arial"/>
                <w:sz w:val="20"/>
              </w:rPr>
            </w:pPr>
            <w:r>
              <w:rPr>
                <w:rFonts w:ascii="Arial" w:hAnsi="Arial"/>
                <w:sz w:val="20"/>
              </w:rPr>
              <w:t>[USER] will be replaced by the user’s username and the ellipsis will be replaced by the full path</w:t>
            </w:r>
            <w:r w:rsidR="00D47E43">
              <w:rPr>
                <w:rFonts w:ascii="Arial" w:hAnsi="Arial"/>
                <w:sz w:val="20"/>
              </w:rPr>
              <w:t xml:space="preserve"> to the file.</w:t>
            </w:r>
          </w:p>
          <w:p w14:paraId="1F0E444D" w14:textId="77777777" w:rsidR="00D47E43" w:rsidRDefault="00D47E43" w:rsidP="00000842">
            <w:pPr>
              <w:pStyle w:val="H1bodytext"/>
              <w:spacing w:after="0"/>
              <w:ind w:left="16"/>
              <w:rPr>
                <w:rFonts w:ascii="Arial" w:hAnsi="Arial"/>
                <w:sz w:val="20"/>
              </w:rPr>
            </w:pPr>
          </w:p>
          <w:p w14:paraId="774F1BAB" w14:textId="10E48A35" w:rsidR="00D47E43" w:rsidRPr="00000842" w:rsidRDefault="00D47E43" w:rsidP="00000842">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B64BCB" w:rsidRPr="007D0AAC" w14:paraId="57C57466" w14:textId="77777777" w:rsidTr="00960A25">
        <w:trPr>
          <w:trHeight w:val="476"/>
        </w:trPr>
        <w:tc>
          <w:tcPr>
            <w:tcW w:w="650" w:type="dxa"/>
            <w:vAlign w:val="center"/>
          </w:tcPr>
          <w:p w14:paraId="059A3CB8" w14:textId="41648155" w:rsidR="00702160" w:rsidRDefault="00FB0144" w:rsidP="00B84619">
            <w:pPr>
              <w:pStyle w:val="H1bodytext"/>
              <w:spacing w:after="0"/>
              <w:ind w:left="0"/>
              <w:jc w:val="center"/>
              <w:rPr>
                <w:rFonts w:ascii="Arial" w:hAnsi="Arial"/>
                <w:sz w:val="20"/>
              </w:rPr>
            </w:pPr>
            <w:r>
              <w:rPr>
                <w:rFonts w:ascii="Arial" w:hAnsi="Arial"/>
                <w:sz w:val="20"/>
              </w:rPr>
              <w:t>3</w:t>
            </w:r>
          </w:p>
        </w:tc>
        <w:tc>
          <w:tcPr>
            <w:tcW w:w="3644" w:type="dxa"/>
            <w:vAlign w:val="center"/>
          </w:tcPr>
          <w:p w14:paraId="5F5A2DDD" w14:textId="77777777" w:rsidR="00702160" w:rsidRDefault="00D47E43" w:rsidP="00B84619">
            <w:pPr>
              <w:pStyle w:val="H1bodytext"/>
              <w:spacing w:after="0"/>
              <w:ind w:left="0"/>
              <w:rPr>
                <w:rFonts w:ascii="Arial" w:hAnsi="Arial"/>
                <w:sz w:val="20"/>
              </w:rPr>
            </w:pPr>
            <w:r>
              <w:rPr>
                <w:rFonts w:ascii="Arial" w:hAnsi="Arial"/>
                <w:sz w:val="20"/>
              </w:rPr>
              <w:t>Verify that the user arguments were accepted by comparing two files:</w:t>
            </w:r>
          </w:p>
          <w:p w14:paraId="07A4A74B" w14:textId="77777777"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0918177F" w14:textId="51FD168F" w:rsidR="00D47E43" w:rsidRPr="00D47E43" w:rsidRDefault="00D47E43"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3649" w:type="dxa"/>
            <w:vAlign w:val="center"/>
          </w:tcPr>
          <w:p w14:paraId="146C8FBB" w14:textId="77777777" w:rsidR="00960A25" w:rsidRDefault="00D47E43" w:rsidP="00B84619">
            <w:pPr>
              <w:pStyle w:val="H1bodytext"/>
              <w:spacing w:after="0"/>
              <w:ind w:left="0"/>
              <w:rPr>
                <w:rFonts w:ascii="Arial" w:hAnsi="Arial"/>
                <w:sz w:val="20"/>
              </w:rPr>
            </w:pPr>
            <w:r>
              <w:rPr>
                <w:rFonts w:ascii="Arial" w:hAnsi="Arial"/>
                <w:sz w:val="20"/>
              </w:rPr>
              <w:t xml:space="preserve">Open the files indicated in the test instruction column of this step and verify that each argument was accepted. </w:t>
            </w:r>
            <w:r w:rsidR="000E0D34">
              <w:rPr>
                <w:rFonts w:ascii="Arial" w:hAnsi="Arial"/>
                <w:sz w:val="20"/>
              </w:rPr>
              <w:t>A user verifies that each argument was accepted by ascertaining that what was specified in the shell script is printed within the first 20 lines of the log file.</w:t>
            </w:r>
          </w:p>
          <w:p w14:paraId="6397908A" w14:textId="77777777" w:rsidR="000E0D34" w:rsidRDefault="000E0D34" w:rsidP="00B84619">
            <w:pPr>
              <w:pStyle w:val="H1bodytext"/>
              <w:spacing w:after="0"/>
              <w:ind w:left="0"/>
              <w:rPr>
                <w:rFonts w:ascii="Arial" w:hAnsi="Arial"/>
                <w:sz w:val="20"/>
              </w:rPr>
            </w:pPr>
          </w:p>
          <w:p w14:paraId="444C7F15" w14:textId="77777777" w:rsidR="000E0D34" w:rsidRDefault="000E0D34" w:rsidP="00B84619">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29F18EE6" w14:textId="77777777" w:rsidR="00BE70D6" w:rsidRDefault="00BE70D6" w:rsidP="00B84619">
            <w:pPr>
              <w:pStyle w:val="H1bodytext"/>
              <w:spacing w:after="0"/>
              <w:ind w:left="0"/>
              <w:rPr>
                <w:rFonts w:ascii="Arial" w:hAnsi="Arial"/>
                <w:sz w:val="20"/>
              </w:rPr>
            </w:pPr>
          </w:p>
          <w:p w14:paraId="7C4A1387" w14:textId="283FA34B" w:rsidR="00BE70D6" w:rsidRPr="00960A25" w:rsidRDefault="00BE70D6" w:rsidP="00B84619">
            <w:pPr>
              <w:pStyle w:val="H1bodytext"/>
              <w:spacing w:after="0"/>
              <w:ind w:left="0"/>
              <w:rPr>
                <w:rFonts w:ascii="Arial" w:hAnsi="Arial"/>
                <w:sz w:val="20"/>
              </w:rPr>
            </w:pPr>
            <w:r>
              <w:rPr>
                <w:rFonts w:ascii="Arial" w:hAnsi="Arial"/>
                <w:sz w:val="20"/>
              </w:rPr>
              <w:t>This partially satisfies FR-1</w:t>
            </w:r>
          </w:p>
        </w:tc>
        <w:tc>
          <w:tcPr>
            <w:tcW w:w="1417"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B64BCB" w:rsidRPr="007D0AAC" w14:paraId="42AE7776" w14:textId="77777777" w:rsidTr="00960A25">
        <w:trPr>
          <w:trHeight w:val="539"/>
        </w:trPr>
        <w:tc>
          <w:tcPr>
            <w:tcW w:w="650" w:type="dxa"/>
            <w:vAlign w:val="center"/>
          </w:tcPr>
          <w:p w14:paraId="2152F7A6" w14:textId="0879BB8E" w:rsidR="00960A25" w:rsidRPr="007D0AAC" w:rsidRDefault="00FB0144" w:rsidP="00960A25">
            <w:pPr>
              <w:pStyle w:val="H1bodytext"/>
              <w:spacing w:after="0"/>
              <w:ind w:left="0"/>
              <w:jc w:val="center"/>
              <w:rPr>
                <w:rFonts w:ascii="Arial" w:hAnsi="Arial"/>
                <w:sz w:val="20"/>
              </w:rPr>
            </w:pPr>
            <w:r>
              <w:rPr>
                <w:rFonts w:ascii="Arial" w:hAnsi="Arial"/>
                <w:sz w:val="20"/>
              </w:rPr>
              <w:t>4</w:t>
            </w:r>
          </w:p>
        </w:tc>
        <w:tc>
          <w:tcPr>
            <w:tcW w:w="3644" w:type="dxa"/>
            <w:vAlign w:val="center"/>
          </w:tcPr>
          <w:p w14:paraId="07E36327" w14:textId="1B556215" w:rsidR="00960A25" w:rsidRPr="00702160" w:rsidRDefault="0051414D" w:rsidP="00960A25">
            <w:pPr>
              <w:pStyle w:val="H1bodytext"/>
              <w:spacing w:after="0"/>
              <w:ind w:left="0"/>
              <w:rPr>
                <w:rFonts w:ascii="Arial" w:hAnsi="Arial"/>
                <w:sz w:val="20"/>
              </w:rPr>
            </w:pPr>
            <w:r>
              <w:rPr>
                <w:rFonts w:ascii="Arial" w:hAnsi="Arial"/>
                <w:sz w:val="20"/>
              </w:rPr>
              <w:t>Verify that each source file was merged into the output file.</w:t>
            </w:r>
          </w:p>
        </w:tc>
        <w:tc>
          <w:tcPr>
            <w:tcW w:w="3649" w:type="dxa"/>
            <w:vAlign w:val="center"/>
          </w:tcPr>
          <w:p w14:paraId="6D9F1CD1" w14:textId="2D468254" w:rsidR="00960A25" w:rsidRDefault="00960A25" w:rsidP="00960A25">
            <w:pPr>
              <w:pStyle w:val="H1bodytext"/>
              <w:spacing w:after="0"/>
              <w:ind w:left="0"/>
              <w:rPr>
                <w:rFonts w:ascii="Arial" w:hAnsi="Arial"/>
                <w:sz w:val="20"/>
              </w:rPr>
            </w:pPr>
            <w:r>
              <w:rPr>
                <w:rFonts w:ascii="Arial" w:hAnsi="Arial"/>
                <w:sz w:val="20"/>
              </w:rPr>
              <w:t xml:space="preserve">Open </w:t>
            </w:r>
            <w:proofErr w:type="gramStart"/>
            <w:r w:rsidR="0051414D">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w:t>
            </w:r>
            <w:r w:rsidR="0051414D">
              <w:rPr>
                <w:rFonts w:ascii="Arial" w:hAnsi="Arial"/>
                <w:sz w:val="20"/>
              </w:rPr>
              <w:t xml:space="preserve"> (or Excel)</w:t>
            </w:r>
            <w:r>
              <w:rPr>
                <w:rFonts w:ascii="Arial" w:hAnsi="Arial"/>
                <w:sz w:val="20"/>
              </w:rPr>
              <w:t xml:space="preserve"> and search for the </w:t>
            </w:r>
            <w:r w:rsidR="0051414D">
              <w:rPr>
                <w:rFonts w:ascii="Arial" w:hAnsi="Arial"/>
                <w:sz w:val="20"/>
              </w:rPr>
              <w:t>following words/phrases:</w:t>
            </w:r>
          </w:p>
          <w:p w14:paraId="34FFF02F" w14:textId="71DD1E4A" w:rsidR="0051414D" w:rsidRDefault="0051414D" w:rsidP="00C62DEE">
            <w:pPr>
              <w:pStyle w:val="H1bodytext"/>
              <w:numPr>
                <w:ilvl w:val="0"/>
                <w:numId w:val="12"/>
              </w:numPr>
              <w:spacing w:after="0"/>
              <w:ind w:left="376"/>
              <w:rPr>
                <w:rFonts w:ascii="Arial" w:hAnsi="Arial"/>
                <w:sz w:val="20"/>
              </w:rPr>
            </w:pPr>
            <w:r>
              <w:rPr>
                <w:rFonts w:ascii="Arial" w:hAnsi="Arial"/>
                <w:sz w:val="20"/>
              </w:rPr>
              <w:t>SAC-Water</w:t>
            </w:r>
          </w:p>
          <w:p w14:paraId="4ADFF345" w14:textId="03468231" w:rsidR="0051414D" w:rsidRDefault="0051414D" w:rsidP="00C62DEE">
            <w:pPr>
              <w:pStyle w:val="H1bodytext"/>
              <w:numPr>
                <w:ilvl w:val="0"/>
                <w:numId w:val="12"/>
              </w:numPr>
              <w:spacing w:after="0"/>
              <w:ind w:left="376"/>
              <w:rPr>
                <w:rFonts w:ascii="Arial" w:hAnsi="Arial"/>
                <w:sz w:val="20"/>
              </w:rPr>
            </w:pPr>
            <w:r>
              <w:rPr>
                <w:rFonts w:ascii="Arial" w:hAnsi="Arial"/>
                <w:sz w:val="20"/>
              </w:rPr>
              <w:t>Chemical-Inventory</w:t>
            </w:r>
          </w:p>
          <w:p w14:paraId="42FD3385" w14:textId="05029DFF" w:rsidR="0051414D" w:rsidRDefault="0051414D" w:rsidP="00C62DEE">
            <w:pPr>
              <w:pStyle w:val="H1bodytext"/>
              <w:numPr>
                <w:ilvl w:val="0"/>
                <w:numId w:val="12"/>
              </w:numPr>
              <w:spacing w:after="0"/>
              <w:ind w:left="376"/>
              <w:rPr>
                <w:rFonts w:ascii="Arial" w:hAnsi="Arial"/>
                <w:sz w:val="20"/>
              </w:rPr>
            </w:pPr>
            <w:r>
              <w:rPr>
                <w:rFonts w:ascii="Arial" w:hAnsi="Arial"/>
                <w:sz w:val="20"/>
              </w:rPr>
              <w:t>AT-1_Site-Specific-Inventory</w:t>
            </w:r>
          </w:p>
          <w:p w14:paraId="5073EC12" w14:textId="751FC78E" w:rsidR="0051414D" w:rsidRDefault="0051414D" w:rsidP="00C62DEE">
            <w:pPr>
              <w:pStyle w:val="H1bodytext"/>
              <w:numPr>
                <w:ilvl w:val="0"/>
                <w:numId w:val="12"/>
              </w:numPr>
              <w:spacing w:after="0"/>
              <w:ind w:left="376"/>
              <w:rPr>
                <w:rFonts w:ascii="Arial" w:hAnsi="Arial"/>
                <w:sz w:val="20"/>
              </w:rPr>
            </w:pPr>
            <w:r>
              <w:rPr>
                <w:rFonts w:ascii="Arial" w:hAnsi="Arial"/>
                <w:sz w:val="20"/>
              </w:rPr>
              <w:t>SIMV2</w:t>
            </w:r>
          </w:p>
          <w:p w14:paraId="5F379303" w14:textId="6763CA78" w:rsidR="0051414D" w:rsidRDefault="0051414D" w:rsidP="00C62DEE">
            <w:pPr>
              <w:pStyle w:val="H1bodytext"/>
              <w:numPr>
                <w:ilvl w:val="0"/>
                <w:numId w:val="12"/>
              </w:numPr>
              <w:spacing w:after="0"/>
              <w:ind w:left="376"/>
              <w:rPr>
                <w:rFonts w:ascii="Arial" w:hAnsi="Arial"/>
                <w:sz w:val="20"/>
              </w:rPr>
            </w:pPr>
            <w:r>
              <w:rPr>
                <w:rFonts w:ascii="Arial" w:hAnsi="Arial"/>
                <w:sz w:val="20"/>
              </w:rPr>
              <w:lastRenderedPageBreak/>
              <w:t>Solid-Waste-Release</w:t>
            </w:r>
          </w:p>
          <w:p w14:paraId="196AA501" w14:textId="77777777" w:rsidR="00D56F98" w:rsidRDefault="00D56F98" w:rsidP="00960A25">
            <w:pPr>
              <w:pStyle w:val="H1bodytext"/>
              <w:spacing w:after="0"/>
              <w:ind w:left="0"/>
              <w:rPr>
                <w:rFonts w:ascii="Arial" w:hAnsi="Arial"/>
                <w:sz w:val="20"/>
              </w:rPr>
            </w:pPr>
          </w:p>
          <w:p w14:paraId="395F8950" w14:textId="042C16A5" w:rsidR="00960A25" w:rsidRPr="00960A25" w:rsidRDefault="00960A25" w:rsidP="00960A25">
            <w:pPr>
              <w:pStyle w:val="H1bodytext"/>
              <w:spacing w:after="0"/>
              <w:ind w:left="0"/>
              <w:rPr>
                <w:rFonts w:ascii="Arial" w:hAnsi="Arial"/>
                <w:sz w:val="20"/>
              </w:rPr>
            </w:pPr>
            <w:r>
              <w:rPr>
                <w:rFonts w:ascii="Arial" w:hAnsi="Arial"/>
                <w:sz w:val="20"/>
              </w:rPr>
              <w:t xml:space="preserve">If </w:t>
            </w:r>
            <w:proofErr w:type="gramStart"/>
            <w:r w:rsidR="0051414D">
              <w:rPr>
                <w:rFonts w:ascii="Arial" w:hAnsi="Arial"/>
                <w:sz w:val="20"/>
              </w:rPr>
              <w:t>all</w:t>
            </w:r>
            <w:r>
              <w:rPr>
                <w:rFonts w:ascii="Arial" w:hAnsi="Arial"/>
                <w:sz w:val="20"/>
              </w:rPr>
              <w:t xml:space="preserve"> </w:t>
            </w:r>
            <w:r w:rsidR="0051414D">
              <w:rPr>
                <w:rFonts w:ascii="Arial" w:hAnsi="Arial"/>
                <w:sz w:val="20"/>
              </w:rPr>
              <w:t>of</w:t>
            </w:r>
            <w:proofErr w:type="gramEnd"/>
            <w:r w:rsidR="0051414D">
              <w:rPr>
                <w:rFonts w:ascii="Arial" w:hAnsi="Arial"/>
                <w:sz w:val="20"/>
              </w:rPr>
              <w:t xml:space="preserve"> these bulleted words/phrases are</w:t>
            </w:r>
            <w:r>
              <w:rPr>
                <w:rFonts w:ascii="Arial" w:hAnsi="Arial"/>
                <w:sz w:val="20"/>
              </w:rPr>
              <w:t xml:space="preserve"> present, </w:t>
            </w:r>
            <w:r w:rsidR="0051414D">
              <w:rPr>
                <w:rFonts w:ascii="Arial" w:hAnsi="Arial"/>
                <w:sz w:val="20"/>
              </w:rPr>
              <w:t>this partially satisfies</w:t>
            </w:r>
            <w:r w:rsidR="00D201D0">
              <w:rPr>
                <w:rFonts w:ascii="Arial" w:hAnsi="Arial"/>
                <w:sz w:val="20"/>
              </w:rPr>
              <w:t xml:space="preserve"> FR-3 and FR-7.</w:t>
            </w:r>
          </w:p>
        </w:tc>
        <w:tc>
          <w:tcPr>
            <w:tcW w:w="1417" w:type="dxa"/>
            <w:vAlign w:val="center"/>
          </w:tcPr>
          <w:p w14:paraId="06F36676" w14:textId="5BB9F470" w:rsidR="00960A25" w:rsidRPr="00702160" w:rsidRDefault="00960A25" w:rsidP="00960A25">
            <w:pPr>
              <w:pStyle w:val="H1bodytext"/>
              <w:spacing w:after="0"/>
              <w:ind w:left="0"/>
              <w:rPr>
                <w:rFonts w:ascii="Arial" w:hAnsi="Arial"/>
                <w:sz w:val="20"/>
              </w:rPr>
            </w:pPr>
          </w:p>
        </w:tc>
      </w:tr>
      <w:tr w:rsidR="00B64BCB" w:rsidRPr="007D0AAC" w14:paraId="415E5AD5" w14:textId="77777777" w:rsidTr="00960A25">
        <w:trPr>
          <w:trHeight w:val="539"/>
        </w:trPr>
        <w:tc>
          <w:tcPr>
            <w:tcW w:w="650" w:type="dxa"/>
            <w:vAlign w:val="center"/>
          </w:tcPr>
          <w:p w14:paraId="77F24294" w14:textId="0F12650E" w:rsidR="00960A25" w:rsidRDefault="00FB0144" w:rsidP="00960A25">
            <w:pPr>
              <w:pStyle w:val="H1bodytext"/>
              <w:spacing w:after="0"/>
              <w:ind w:left="0"/>
              <w:jc w:val="center"/>
              <w:rPr>
                <w:rFonts w:ascii="Arial" w:hAnsi="Arial"/>
                <w:sz w:val="20"/>
              </w:rPr>
            </w:pPr>
            <w:r>
              <w:rPr>
                <w:rFonts w:ascii="Arial" w:hAnsi="Arial"/>
                <w:sz w:val="20"/>
              </w:rPr>
              <w:t>5</w:t>
            </w:r>
          </w:p>
        </w:tc>
        <w:tc>
          <w:tcPr>
            <w:tcW w:w="3644" w:type="dxa"/>
            <w:vAlign w:val="center"/>
          </w:tcPr>
          <w:p w14:paraId="23F12114" w14:textId="2340A010" w:rsidR="00960A25" w:rsidRDefault="007008E8" w:rsidP="00960A25">
            <w:pPr>
              <w:pStyle w:val="H1bodytext"/>
              <w:spacing w:after="0"/>
              <w:ind w:left="0"/>
              <w:rPr>
                <w:rFonts w:ascii="Arial" w:hAnsi="Arial"/>
                <w:sz w:val="20"/>
              </w:rPr>
            </w:pPr>
            <w:r>
              <w:rPr>
                <w:rFonts w:ascii="Arial" w:hAnsi="Arial"/>
                <w:sz w:val="20"/>
              </w:rPr>
              <w:t>Verify that only sites in the accepted site list are included.</w:t>
            </w:r>
          </w:p>
        </w:tc>
        <w:tc>
          <w:tcPr>
            <w:tcW w:w="3649" w:type="dxa"/>
            <w:vAlign w:val="center"/>
          </w:tcPr>
          <w:p w14:paraId="6B3B535E" w14:textId="6E18833F" w:rsidR="00D56F98" w:rsidRDefault="00D56F98" w:rsidP="00D56F98">
            <w:pPr>
              <w:pStyle w:val="H1bodytext"/>
              <w:spacing w:after="0"/>
              <w:ind w:left="0"/>
              <w:rPr>
                <w:rFonts w:ascii="Arial" w:hAnsi="Arial"/>
                <w:sz w:val="20"/>
              </w:rPr>
            </w:pPr>
            <w:r>
              <w:rPr>
                <w:rFonts w:ascii="Arial" w:hAnsi="Arial"/>
                <w:sz w:val="20"/>
              </w:rPr>
              <w:t xml:space="preserve">Open </w:t>
            </w:r>
            <w:r w:rsidR="007008E8">
              <w:rPr>
                <w:rFonts w:ascii="Arial" w:hAnsi="Arial"/>
                <w:b/>
                <w:bCs/>
                <w:i/>
                <w:iCs/>
                <w:sz w:val="20"/>
              </w:rPr>
              <w:t>step-1_AT-1_ipp.csv</w:t>
            </w:r>
            <w:r>
              <w:rPr>
                <w:rFonts w:ascii="Arial" w:hAnsi="Arial"/>
                <w:sz w:val="20"/>
              </w:rPr>
              <w:t xml:space="preserve"> in a text editor</w:t>
            </w:r>
            <w:r w:rsidR="007008E8">
              <w:rPr>
                <w:rFonts w:ascii="Arial" w:hAnsi="Arial"/>
                <w:sz w:val="20"/>
              </w:rPr>
              <w:t xml:space="preserve"> (or Excel)</w:t>
            </w:r>
            <w:r>
              <w:rPr>
                <w:rFonts w:ascii="Arial" w:hAnsi="Arial"/>
                <w:sz w:val="20"/>
              </w:rPr>
              <w:t xml:space="preserve"> and</w:t>
            </w:r>
            <w:r w:rsidR="007008E8">
              <w:rPr>
                <w:rFonts w:ascii="Arial" w:hAnsi="Arial"/>
                <w:sz w:val="20"/>
              </w:rPr>
              <w:t xml:space="preserve"> verify that </w:t>
            </w:r>
            <w:r w:rsidR="001A4369">
              <w:rPr>
                <w:rFonts w:ascii="Arial" w:hAnsi="Arial"/>
                <w:sz w:val="20"/>
              </w:rPr>
              <w:t>the following sites are in the second column:</w:t>
            </w:r>
          </w:p>
          <w:p w14:paraId="3D700997" w14:textId="311E4060" w:rsidR="001A4369" w:rsidRDefault="001A4369" w:rsidP="00C62DEE">
            <w:pPr>
              <w:pStyle w:val="H1bodytext"/>
              <w:numPr>
                <w:ilvl w:val="0"/>
                <w:numId w:val="13"/>
              </w:numPr>
              <w:spacing w:after="0"/>
              <w:ind w:left="376"/>
              <w:rPr>
                <w:rFonts w:ascii="Arial" w:hAnsi="Arial"/>
                <w:sz w:val="20"/>
              </w:rPr>
            </w:pPr>
            <w:r>
              <w:rPr>
                <w:rFonts w:ascii="Arial" w:hAnsi="Arial"/>
                <w:sz w:val="20"/>
              </w:rPr>
              <w:t>241-C-105</w:t>
            </w:r>
          </w:p>
          <w:p w14:paraId="70986004" w14:textId="6E41161B" w:rsidR="001A4369" w:rsidRDefault="001A4369" w:rsidP="00C62DEE">
            <w:pPr>
              <w:pStyle w:val="H1bodytext"/>
              <w:numPr>
                <w:ilvl w:val="0"/>
                <w:numId w:val="13"/>
              </w:numPr>
              <w:spacing w:after="0"/>
              <w:ind w:left="376"/>
              <w:rPr>
                <w:rFonts w:ascii="Arial" w:hAnsi="Arial"/>
                <w:sz w:val="20"/>
              </w:rPr>
            </w:pPr>
            <w:r>
              <w:rPr>
                <w:rFonts w:ascii="Arial" w:hAnsi="Arial"/>
                <w:sz w:val="20"/>
              </w:rPr>
              <w:t>CHM-1</w:t>
            </w:r>
          </w:p>
          <w:p w14:paraId="51FA0F2E" w14:textId="446A52C2" w:rsidR="001A4369" w:rsidRDefault="001A4369" w:rsidP="00C62DEE">
            <w:pPr>
              <w:pStyle w:val="H1bodytext"/>
              <w:numPr>
                <w:ilvl w:val="0"/>
                <w:numId w:val="13"/>
              </w:numPr>
              <w:spacing w:after="0"/>
              <w:ind w:left="376"/>
              <w:rPr>
                <w:rFonts w:ascii="Arial" w:hAnsi="Arial"/>
                <w:sz w:val="20"/>
              </w:rPr>
            </w:pPr>
            <w:r>
              <w:rPr>
                <w:rFonts w:ascii="Arial" w:hAnsi="Arial"/>
                <w:sz w:val="20"/>
              </w:rPr>
              <w:t>COMMON-SITE</w:t>
            </w:r>
          </w:p>
          <w:p w14:paraId="3DF5AF33" w14:textId="7455577B" w:rsidR="001A4369" w:rsidRDefault="001A4369" w:rsidP="00C62DEE">
            <w:pPr>
              <w:pStyle w:val="H1bodytext"/>
              <w:numPr>
                <w:ilvl w:val="0"/>
                <w:numId w:val="13"/>
              </w:numPr>
              <w:spacing w:after="0"/>
              <w:ind w:left="376"/>
              <w:rPr>
                <w:rFonts w:ascii="Arial" w:hAnsi="Arial"/>
                <w:sz w:val="20"/>
              </w:rPr>
            </w:pPr>
            <w:r>
              <w:rPr>
                <w:rFonts w:ascii="Arial" w:hAnsi="Arial"/>
                <w:sz w:val="20"/>
              </w:rPr>
              <w:t>SAC-1</w:t>
            </w:r>
          </w:p>
          <w:p w14:paraId="0909F55C" w14:textId="48F60813" w:rsidR="001A4369" w:rsidRDefault="001A4369" w:rsidP="00C62DEE">
            <w:pPr>
              <w:pStyle w:val="H1bodytext"/>
              <w:numPr>
                <w:ilvl w:val="0"/>
                <w:numId w:val="13"/>
              </w:numPr>
              <w:spacing w:after="0"/>
              <w:ind w:left="376"/>
              <w:rPr>
                <w:rFonts w:ascii="Arial" w:hAnsi="Arial"/>
                <w:sz w:val="20"/>
              </w:rPr>
            </w:pPr>
            <w:r>
              <w:rPr>
                <w:rFonts w:ascii="Arial" w:hAnsi="Arial"/>
                <w:sz w:val="20"/>
              </w:rPr>
              <w:t>SIM-1</w:t>
            </w:r>
          </w:p>
          <w:p w14:paraId="21A09533" w14:textId="2AF5D93E" w:rsidR="001A4369" w:rsidRDefault="001A4369" w:rsidP="00C62DEE">
            <w:pPr>
              <w:pStyle w:val="H1bodytext"/>
              <w:numPr>
                <w:ilvl w:val="0"/>
                <w:numId w:val="13"/>
              </w:numPr>
              <w:spacing w:after="0"/>
              <w:ind w:left="376"/>
              <w:rPr>
                <w:rFonts w:ascii="Arial" w:hAnsi="Arial"/>
                <w:sz w:val="20"/>
              </w:rPr>
            </w:pPr>
            <w:r>
              <w:rPr>
                <w:rFonts w:ascii="Arial" w:hAnsi="Arial"/>
                <w:sz w:val="20"/>
              </w:rPr>
              <w:t>SSI-1</w:t>
            </w:r>
          </w:p>
          <w:p w14:paraId="349BEE93" w14:textId="7D927992" w:rsidR="001A4369" w:rsidRDefault="001A4369" w:rsidP="00C62DEE">
            <w:pPr>
              <w:pStyle w:val="H1bodytext"/>
              <w:numPr>
                <w:ilvl w:val="0"/>
                <w:numId w:val="13"/>
              </w:numPr>
              <w:spacing w:after="0"/>
              <w:ind w:left="376"/>
              <w:rPr>
                <w:rFonts w:ascii="Arial" w:hAnsi="Arial"/>
                <w:sz w:val="20"/>
              </w:rPr>
            </w:pPr>
            <w:r>
              <w:rPr>
                <w:rFonts w:ascii="Arial" w:hAnsi="Arial"/>
                <w:sz w:val="20"/>
              </w:rPr>
              <w:t>SWR-1</w:t>
            </w:r>
          </w:p>
          <w:p w14:paraId="5DFA2838" w14:textId="49396993" w:rsidR="00D56F98" w:rsidRDefault="00D56F98" w:rsidP="00D56F98">
            <w:pPr>
              <w:pStyle w:val="H1bodytext"/>
              <w:spacing w:after="0"/>
              <w:ind w:left="0"/>
              <w:rPr>
                <w:rFonts w:ascii="Arial" w:hAnsi="Arial"/>
                <w:sz w:val="20"/>
              </w:rPr>
            </w:pPr>
          </w:p>
          <w:p w14:paraId="6B3806C6" w14:textId="77777777" w:rsidR="00960A25" w:rsidRDefault="00D56F98" w:rsidP="00D56F98">
            <w:pPr>
              <w:pStyle w:val="H1bodytext"/>
              <w:spacing w:after="0"/>
              <w:ind w:left="0"/>
              <w:rPr>
                <w:rFonts w:ascii="Arial" w:hAnsi="Arial"/>
                <w:sz w:val="20"/>
              </w:rPr>
            </w:pPr>
            <w:r>
              <w:rPr>
                <w:rFonts w:ascii="Arial" w:hAnsi="Arial"/>
                <w:sz w:val="20"/>
              </w:rPr>
              <w:t xml:space="preserve">If </w:t>
            </w:r>
            <w:r w:rsidR="001A4369">
              <w:rPr>
                <w:rFonts w:ascii="Arial" w:hAnsi="Arial"/>
                <w:sz w:val="20"/>
              </w:rPr>
              <w:t>the listed sites are present in the output file and no other site name is found under “SITE_NAME” in the second column, this satisfies FR-2.</w:t>
            </w:r>
          </w:p>
          <w:p w14:paraId="50776ADC" w14:textId="77777777" w:rsidR="00507F94" w:rsidRDefault="00507F94" w:rsidP="00D56F98">
            <w:pPr>
              <w:pStyle w:val="H1bodytext"/>
              <w:spacing w:after="0"/>
              <w:ind w:left="0"/>
              <w:rPr>
                <w:rFonts w:ascii="Arial" w:hAnsi="Arial"/>
                <w:sz w:val="20"/>
              </w:rPr>
            </w:pPr>
          </w:p>
          <w:p w14:paraId="748EB2BC" w14:textId="2515E824" w:rsidR="00507F94" w:rsidRDefault="00507F94" w:rsidP="00D56F98">
            <w:pPr>
              <w:pStyle w:val="H1bodytext"/>
              <w:spacing w:after="0"/>
              <w:ind w:left="0"/>
              <w:rPr>
                <w:rFonts w:ascii="Arial" w:hAnsi="Arial"/>
                <w:sz w:val="20"/>
              </w:rPr>
            </w:pPr>
            <w:r>
              <w:rPr>
                <w:rFonts w:ascii="Arial" w:hAnsi="Arial"/>
                <w:sz w:val="20"/>
              </w:rPr>
              <w:t>This also partially satisfies</w:t>
            </w:r>
            <w:r w:rsidR="00C235EB">
              <w:rPr>
                <w:rFonts w:ascii="Arial" w:hAnsi="Arial"/>
                <w:sz w:val="20"/>
              </w:rPr>
              <w:t xml:space="preserve"> FR-3</w:t>
            </w:r>
            <w:r w:rsidR="00F468A4">
              <w:rPr>
                <w:rFonts w:ascii="Arial" w:hAnsi="Arial"/>
                <w:sz w:val="20"/>
              </w:rPr>
              <w:t>,</w:t>
            </w:r>
            <w:r w:rsidR="00C235EB">
              <w:rPr>
                <w:rFonts w:ascii="Arial" w:hAnsi="Arial"/>
                <w:sz w:val="20"/>
              </w:rPr>
              <w:t xml:space="preserve"> </w:t>
            </w:r>
            <w:r>
              <w:rPr>
                <w:rFonts w:ascii="Arial" w:hAnsi="Arial"/>
                <w:sz w:val="20"/>
              </w:rPr>
              <w:t>FR-7</w:t>
            </w:r>
            <w:r w:rsidR="00F468A4">
              <w:rPr>
                <w:rFonts w:ascii="Arial" w:hAnsi="Arial"/>
                <w:sz w:val="20"/>
              </w:rPr>
              <w:t>, and FR-8</w:t>
            </w:r>
            <w:r>
              <w:rPr>
                <w:rFonts w:ascii="Arial" w:hAnsi="Arial"/>
                <w:sz w:val="20"/>
              </w:rPr>
              <w:t>.</w:t>
            </w:r>
          </w:p>
        </w:tc>
        <w:tc>
          <w:tcPr>
            <w:tcW w:w="1417" w:type="dxa"/>
            <w:vAlign w:val="center"/>
          </w:tcPr>
          <w:p w14:paraId="216BD886" w14:textId="77777777" w:rsidR="00960A25" w:rsidRPr="00702160" w:rsidRDefault="00960A25" w:rsidP="00960A25">
            <w:pPr>
              <w:pStyle w:val="H1bodytext"/>
              <w:spacing w:after="0"/>
              <w:ind w:left="0"/>
              <w:rPr>
                <w:rFonts w:ascii="Arial" w:hAnsi="Arial"/>
                <w:sz w:val="20"/>
              </w:rPr>
            </w:pPr>
          </w:p>
        </w:tc>
      </w:tr>
      <w:tr w:rsidR="00B64BCB" w:rsidRPr="007D0AAC" w14:paraId="4D267416" w14:textId="77777777" w:rsidTr="00960A25">
        <w:trPr>
          <w:trHeight w:val="539"/>
        </w:trPr>
        <w:tc>
          <w:tcPr>
            <w:tcW w:w="650" w:type="dxa"/>
            <w:vAlign w:val="center"/>
          </w:tcPr>
          <w:p w14:paraId="5C1F75E4" w14:textId="66E3CDF3" w:rsidR="00960A25" w:rsidRDefault="00FB0144" w:rsidP="00960A25">
            <w:pPr>
              <w:pStyle w:val="H1bodytext"/>
              <w:spacing w:after="0"/>
              <w:ind w:left="0"/>
              <w:jc w:val="center"/>
              <w:rPr>
                <w:rFonts w:ascii="Arial" w:hAnsi="Arial"/>
                <w:sz w:val="20"/>
              </w:rPr>
            </w:pPr>
            <w:r>
              <w:rPr>
                <w:rFonts w:ascii="Arial" w:hAnsi="Arial"/>
                <w:sz w:val="20"/>
              </w:rPr>
              <w:t>6</w:t>
            </w:r>
          </w:p>
        </w:tc>
        <w:tc>
          <w:tcPr>
            <w:tcW w:w="3644" w:type="dxa"/>
            <w:vAlign w:val="center"/>
          </w:tcPr>
          <w:p w14:paraId="3DFAA4C3" w14:textId="543289DF" w:rsidR="00960A25" w:rsidRDefault="00283C6C" w:rsidP="00960A25">
            <w:pPr>
              <w:pStyle w:val="H1bodytext"/>
              <w:spacing w:after="0"/>
              <w:ind w:left="0"/>
              <w:rPr>
                <w:rFonts w:ascii="Arial" w:hAnsi="Arial"/>
                <w:sz w:val="20"/>
              </w:rPr>
            </w:pPr>
            <w:r>
              <w:rPr>
                <w:rFonts w:ascii="Arial" w:hAnsi="Arial"/>
                <w:sz w:val="20"/>
              </w:rPr>
              <w:t xml:space="preserve">Verify that </w:t>
            </w:r>
            <w:r w:rsidR="00C955AF">
              <w:rPr>
                <w:rFonts w:ascii="Arial" w:hAnsi="Arial"/>
                <w:sz w:val="20"/>
              </w:rPr>
              <w:t>the right site was excluded while parsing from the SAC</w:t>
            </w:r>
            <w:r>
              <w:rPr>
                <w:rFonts w:ascii="Arial" w:hAnsi="Arial"/>
                <w:sz w:val="20"/>
              </w:rPr>
              <w:t>.</w:t>
            </w:r>
          </w:p>
        </w:tc>
        <w:tc>
          <w:tcPr>
            <w:tcW w:w="3649" w:type="dxa"/>
            <w:vAlign w:val="center"/>
          </w:tcPr>
          <w:p w14:paraId="386F8C27" w14:textId="77777777" w:rsidR="00C235EB" w:rsidRDefault="00D56F98" w:rsidP="00D56F98">
            <w:pPr>
              <w:pStyle w:val="H1bodytext"/>
              <w:spacing w:after="0"/>
              <w:ind w:left="0"/>
              <w:rPr>
                <w:rFonts w:ascii="Arial" w:hAnsi="Arial"/>
                <w:sz w:val="20"/>
              </w:rPr>
            </w:pPr>
            <w:r>
              <w:rPr>
                <w:rFonts w:ascii="Arial" w:hAnsi="Arial"/>
                <w:sz w:val="20"/>
              </w:rPr>
              <w:t xml:space="preserve">Open </w:t>
            </w:r>
            <w:r w:rsidR="00283C6C">
              <w:rPr>
                <w:rFonts w:ascii="Arial" w:hAnsi="Arial"/>
                <w:b/>
                <w:bCs/>
                <w:i/>
                <w:iCs/>
                <w:sz w:val="20"/>
              </w:rPr>
              <w:t>step-1_AT-1_ipp.log</w:t>
            </w:r>
            <w:r>
              <w:rPr>
                <w:rFonts w:ascii="Arial" w:hAnsi="Arial"/>
                <w:sz w:val="20"/>
              </w:rPr>
              <w:t xml:space="preserve"> in a text editor and search for the</w:t>
            </w:r>
            <w:r w:rsidR="00C235EB">
              <w:rPr>
                <w:rFonts w:ascii="Arial" w:hAnsi="Arial"/>
                <w:sz w:val="20"/>
              </w:rPr>
              <w:t xml:space="preserve"> following</w:t>
            </w:r>
            <w:r>
              <w:rPr>
                <w:rFonts w:ascii="Arial" w:hAnsi="Arial"/>
                <w:sz w:val="20"/>
              </w:rPr>
              <w:t xml:space="preserve"> string</w:t>
            </w:r>
            <w:r w:rsidR="00C235EB">
              <w:rPr>
                <w:rFonts w:ascii="Arial" w:hAnsi="Arial"/>
                <w:sz w:val="20"/>
              </w:rPr>
              <w:t>s</w:t>
            </w:r>
            <w:r>
              <w:rPr>
                <w:rFonts w:ascii="Arial" w:hAnsi="Arial"/>
                <w:sz w:val="20"/>
              </w:rPr>
              <w:t xml:space="preserve"> inside double quotes: </w:t>
            </w:r>
          </w:p>
          <w:p w14:paraId="3934D340" w14:textId="50CFA78D" w:rsidR="00D56F98" w:rsidRDefault="00D56F98" w:rsidP="00C62DEE">
            <w:pPr>
              <w:pStyle w:val="H1bodytext"/>
              <w:numPr>
                <w:ilvl w:val="0"/>
                <w:numId w:val="14"/>
              </w:numPr>
              <w:spacing w:after="0"/>
              <w:ind w:left="376"/>
              <w:rPr>
                <w:rFonts w:ascii="Arial" w:hAnsi="Arial"/>
                <w:sz w:val="20"/>
              </w:rPr>
            </w:pPr>
            <w:r>
              <w:rPr>
                <w:rFonts w:ascii="Arial" w:hAnsi="Arial"/>
                <w:sz w:val="20"/>
              </w:rPr>
              <w:t>“</w:t>
            </w:r>
            <w:r w:rsidR="0041315E" w:rsidRPr="0041315E">
              <w:rPr>
                <w:rFonts w:ascii="Arial" w:hAnsi="Arial"/>
                <w:sz w:val="20"/>
              </w:rPr>
              <w:t>##</w:t>
            </w:r>
            <w:r w:rsidR="00283C6C">
              <w:rPr>
                <w:rFonts w:ascii="Arial" w:hAnsi="Arial"/>
                <w:sz w:val="20"/>
              </w:rPr>
              <w:t>Excluded sites with a substring of ‘241</w:t>
            </w:r>
            <w:proofErr w:type="gramStart"/>
            <w:r w:rsidR="00283C6C">
              <w:rPr>
                <w:rFonts w:ascii="Arial" w:hAnsi="Arial"/>
                <w:sz w:val="20"/>
              </w:rPr>
              <w:t>-‘ except</w:t>
            </w:r>
            <w:proofErr w:type="gramEnd"/>
            <w:r w:rsidR="00283C6C">
              <w:rPr>
                <w:rFonts w:ascii="Arial" w:hAnsi="Arial"/>
                <w:sz w:val="20"/>
              </w:rPr>
              <w:t xml:space="preserve"> for ‘241-C’ (1):</w:t>
            </w:r>
            <w:r>
              <w:rPr>
                <w:rFonts w:ascii="Arial" w:hAnsi="Arial"/>
                <w:sz w:val="20"/>
              </w:rPr>
              <w:t>”</w:t>
            </w:r>
          </w:p>
          <w:p w14:paraId="495BB7BF" w14:textId="3FECCB1D" w:rsidR="00C235EB" w:rsidRDefault="00C235EB" w:rsidP="00C62DEE">
            <w:pPr>
              <w:pStyle w:val="H1bodytext"/>
              <w:numPr>
                <w:ilvl w:val="0"/>
                <w:numId w:val="14"/>
              </w:numPr>
              <w:spacing w:after="0"/>
              <w:ind w:left="376"/>
              <w:rPr>
                <w:rFonts w:ascii="Arial" w:hAnsi="Arial"/>
                <w:sz w:val="20"/>
              </w:rPr>
            </w:pPr>
            <w:r>
              <w:rPr>
                <w:rFonts w:ascii="Arial" w:hAnsi="Arial"/>
                <w:sz w:val="20"/>
              </w:rPr>
              <w:t>“241-A-101”</w:t>
            </w:r>
          </w:p>
          <w:p w14:paraId="3A990775" w14:textId="77777777" w:rsidR="00D56F98" w:rsidRDefault="00D56F98" w:rsidP="00D56F98">
            <w:pPr>
              <w:pStyle w:val="H1bodytext"/>
              <w:spacing w:after="0"/>
              <w:ind w:left="0"/>
              <w:rPr>
                <w:rFonts w:ascii="Arial" w:hAnsi="Arial"/>
                <w:sz w:val="20"/>
              </w:rPr>
            </w:pPr>
          </w:p>
          <w:p w14:paraId="538FAD1F" w14:textId="170346A0" w:rsidR="00960A25" w:rsidRDefault="00C235EB" w:rsidP="00D56F98">
            <w:pPr>
              <w:pStyle w:val="H1bodytext"/>
              <w:spacing w:after="0"/>
              <w:ind w:left="0"/>
              <w:rPr>
                <w:rFonts w:ascii="Arial" w:hAnsi="Arial"/>
                <w:sz w:val="20"/>
              </w:rPr>
            </w:pPr>
            <w:r>
              <w:rPr>
                <w:rFonts w:ascii="Arial" w:hAnsi="Arial"/>
                <w:sz w:val="20"/>
              </w:rPr>
              <w:t xml:space="preserve">The second string, “241-A-101”, should immediately follow the first. </w:t>
            </w:r>
            <w:r w:rsidR="00D56F98">
              <w:rPr>
                <w:rFonts w:ascii="Arial" w:hAnsi="Arial"/>
                <w:sz w:val="20"/>
              </w:rPr>
              <w:t xml:space="preserve">If </w:t>
            </w:r>
            <w:r>
              <w:rPr>
                <w:rFonts w:ascii="Arial" w:hAnsi="Arial"/>
                <w:sz w:val="20"/>
              </w:rPr>
              <w:t>both</w:t>
            </w:r>
            <w:r w:rsidR="00D56F98">
              <w:rPr>
                <w:rFonts w:ascii="Arial" w:hAnsi="Arial"/>
                <w:sz w:val="20"/>
              </w:rPr>
              <w:t xml:space="preserve"> string</w:t>
            </w:r>
            <w:r>
              <w:rPr>
                <w:rFonts w:ascii="Arial" w:hAnsi="Arial"/>
                <w:sz w:val="20"/>
              </w:rPr>
              <w:t>s</w:t>
            </w:r>
            <w:r w:rsidR="00D56F98">
              <w:rPr>
                <w:rFonts w:ascii="Arial" w:hAnsi="Arial"/>
                <w:sz w:val="20"/>
              </w:rPr>
              <w:t xml:space="preserve"> </w:t>
            </w:r>
            <w:r>
              <w:rPr>
                <w:rFonts w:ascii="Arial" w:hAnsi="Arial"/>
                <w:sz w:val="20"/>
              </w:rPr>
              <w:t>are</w:t>
            </w:r>
            <w:r w:rsidR="00D56F98">
              <w:rPr>
                <w:rFonts w:ascii="Arial" w:hAnsi="Arial"/>
                <w:sz w:val="20"/>
              </w:rPr>
              <w:t xml:space="preserve"> present, </w:t>
            </w:r>
            <w:r>
              <w:rPr>
                <w:rFonts w:ascii="Arial" w:hAnsi="Arial"/>
                <w:sz w:val="20"/>
              </w:rPr>
              <w:t>this partially satisfies FR-3</w:t>
            </w:r>
            <w:r w:rsidR="00D56F98">
              <w:rPr>
                <w:rFonts w:ascii="Arial" w:hAnsi="Arial"/>
                <w:sz w:val="20"/>
              </w:rPr>
              <w:t>.</w:t>
            </w:r>
          </w:p>
        </w:tc>
        <w:tc>
          <w:tcPr>
            <w:tcW w:w="1417" w:type="dxa"/>
            <w:vAlign w:val="center"/>
          </w:tcPr>
          <w:p w14:paraId="49F167C3" w14:textId="77777777" w:rsidR="00960A25" w:rsidRPr="00702160" w:rsidRDefault="00960A25" w:rsidP="00960A25">
            <w:pPr>
              <w:pStyle w:val="H1bodytext"/>
              <w:spacing w:after="0"/>
              <w:ind w:left="0"/>
              <w:rPr>
                <w:rFonts w:ascii="Arial" w:hAnsi="Arial"/>
                <w:sz w:val="20"/>
              </w:rPr>
            </w:pPr>
          </w:p>
        </w:tc>
      </w:tr>
      <w:tr w:rsidR="00B64BCB" w:rsidRPr="007D0AAC" w14:paraId="57BCE6E2" w14:textId="77777777" w:rsidTr="00960A25">
        <w:trPr>
          <w:trHeight w:val="539"/>
        </w:trPr>
        <w:tc>
          <w:tcPr>
            <w:tcW w:w="650" w:type="dxa"/>
            <w:vAlign w:val="center"/>
          </w:tcPr>
          <w:p w14:paraId="4448FAA7" w14:textId="3701B109" w:rsidR="00E43DD8" w:rsidRDefault="00FB0144" w:rsidP="00960A25">
            <w:pPr>
              <w:pStyle w:val="H1bodytext"/>
              <w:spacing w:after="0"/>
              <w:ind w:left="0"/>
              <w:jc w:val="center"/>
              <w:rPr>
                <w:rFonts w:ascii="Arial" w:hAnsi="Arial"/>
                <w:sz w:val="20"/>
              </w:rPr>
            </w:pPr>
            <w:r>
              <w:rPr>
                <w:rFonts w:ascii="Arial" w:hAnsi="Arial"/>
                <w:sz w:val="20"/>
              </w:rPr>
              <w:t>7</w:t>
            </w:r>
          </w:p>
        </w:tc>
        <w:tc>
          <w:tcPr>
            <w:tcW w:w="3644" w:type="dxa"/>
            <w:vAlign w:val="center"/>
          </w:tcPr>
          <w:p w14:paraId="3EC4A638" w14:textId="1E002412" w:rsidR="00E43DD8" w:rsidRDefault="00FE4A48" w:rsidP="00960A25">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77BD29D0" w14:textId="2B0F168D" w:rsidR="00E43DD8" w:rsidRDefault="00E43DD8" w:rsidP="0040656A">
            <w:pPr>
              <w:pStyle w:val="H1bodytext"/>
              <w:spacing w:after="0"/>
              <w:ind w:left="0"/>
              <w:rPr>
                <w:rFonts w:ascii="Arial" w:hAnsi="Arial"/>
                <w:sz w:val="20"/>
              </w:rPr>
            </w:pPr>
            <w:r>
              <w:rPr>
                <w:rFonts w:ascii="Arial" w:hAnsi="Arial"/>
                <w:sz w:val="20"/>
              </w:rPr>
              <w:t xml:space="preserve">Open </w:t>
            </w:r>
            <w:r w:rsidR="00FE4A48">
              <w:rPr>
                <w:rFonts w:ascii="Arial" w:hAnsi="Arial"/>
                <w:b/>
                <w:bCs/>
                <w:i/>
                <w:iCs/>
                <w:sz w:val="20"/>
              </w:rPr>
              <w:t>step-1_AT-1_ipp.csv</w:t>
            </w:r>
            <w:r>
              <w:rPr>
                <w:rFonts w:ascii="Arial" w:hAnsi="Arial"/>
                <w:sz w:val="20"/>
              </w:rPr>
              <w:t xml:space="preserve"> in a text editor</w:t>
            </w:r>
            <w:r w:rsidR="0040656A">
              <w:rPr>
                <w:rFonts w:ascii="Arial" w:hAnsi="Arial"/>
                <w:sz w:val="20"/>
              </w:rPr>
              <w:t xml:space="preserve"> (or Excel) and verify that</w:t>
            </w:r>
            <w:r w:rsidR="00AB25C7">
              <w:rPr>
                <w:rFonts w:ascii="Arial" w:hAnsi="Arial"/>
                <w:sz w:val="20"/>
              </w:rPr>
              <w:t xml:space="preserve"> the following sites have their corresponding values for the columns specified from 1961 through 1970</w:t>
            </w:r>
            <w:r w:rsidR="0040656A">
              <w:rPr>
                <w:rFonts w:ascii="Arial" w:hAnsi="Arial"/>
                <w:sz w:val="20"/>
              </w:rPr>
              <w:t>:</w:t>
            </w:r>
          </w:p>
          <w:p w14:paraId="45E4BB47" w14:textId="6846BCC4" w:rsidR="0040656A" w:rsidRDefault="00AB25C7"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1794BB90" w14:textId="63FFD2CC" w:rsidR="00AB25C7" w:rsidRDefault="00AB25C7" w:rsidP="00C62DEE">
            <w:pPr>
              <w:pStyle w:val="H1bodytext"/>
              <w:numPr>
                <w:ilvl w:val="0"/>
                <w:numId w:val="15"/>
              </w:numPr>
              <w:spacing w:after="0"/>
              <w:ind w:left="376"/>
              <w:rPr>
                <w:rFonts w:ascii="Arial" w:hAnsi="Arial"/>
                <w:sz w:val="20"/>
              </w:rPr>
            </w:pPr>
            <w:r>
              <w:rPr>
                <w:rFonts w:ascii="Arial" w:hAnsi="Arial"/>
                <w:sz w:val="20"/>
              </w:rPr>
              <w:lastRenderedPageBreak/>
              <w:t xml:space="preserve"> “CHM-1” has a value of 4 in the water, uranium, chromium, nitrate, and cyanide columns</w:t>
            </w:r>
          </w:p>
          <w:p w14:paraId="57D5E75E" w14:textId="488CFE2D"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545A937C" w14:textId="71619B3A"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BD7193E" w14:textId="4F39A451" w:rsidR="00AB25C7" w:rsidRDefault="00AB25C7"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w:t>
            </w:r>
            <w:r w:rsidR="00473F8B">
              <w:rPr>
                <w:rFonts w:ascii="Arial" w:hAnsi="Arial"/>
                <w:sz w:val="20"/>
              </w:rPr>
              <w:t>, strontium, and technetium</w:t>
            </w:r>
          </w:p>
          <w:p w14:paraId="15333A87" w14:textId="5A88DAAA" w:rsidR="00473F8B" w:rsidRDefault="00473F8B"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1041ACE3" w14:textId="3ADD656D" w:rsidR="00473F8B" w:rsidRDefault="0019209E" w:rsidP="00C62DEE">
            <w:pPr>
              <w:pStyle w:val="H1bodytext"/>
              <w:numPr>
                <w:ilvl w:val="0"/>
                <w:numId w:val="15"/>
              </w:numPr>
              <w:spacing w:after="0"/>
              <w:ind w:left="376"/>
              <w:rPr>
                <w:rFonts w:ascii="Arial" w:hAnsi="Arial"/>
                <w:sz w:val="20"/>
              </w:rPr>
            </w:pPr>
            <w:r>
              <w:rPr>
                <w:rFonts w:ascii="Arial" w:hAnsi="Arial"/>
                <w:sz w:val="20"/>
              </w:rPr>
              <w:t xml:space="preserve"> “SWR-1” has a value of </w:t>
            </w:r>
            <w:r w:rsidR="00D21339">
              <w:rPr>
                <w:rFonts w:ascii="Arial" w:hAnsi="Arial"/>
                <w:sz w:val="20"/>
              </w:rPr>
              <w:t>2</w:t>
            </w:r>
            <w:r>
              <w:rPr>
                <w:rFonts w:ascii="Arial" w:hAnsi="Arial"/>
                <w:sz w:val="20"/>
              </w:rPr>
              <w:t xml:space="preserve"> in the iodine, strontium, and uranium columns</w:t>
            </w:r>
          </w:p>
          <w:p w14:paraId="4B78D454" w14:textId="77777777" w:rsidR="0041315E" w:rsidRDefault="0041315E" w:rsidP="00D56F98">
            <w:pPr>
              <w:pStyle w:val="H1bodytext"/>
              <w:spacing w:after="0"/>
              <w:ind w:left="0"/>
              <w:rPr>
                <w:rFonts w:ascii="Arial" w:hAnsi="Arial"/>
                <w:sz w:val="20"/>
              </w:rPr>
            </w:pPr>
          </w:p>
          <w:p w14:paraId="19298C1C" w14:textId="4206EC5A" w:rsidR="0041315E" w:rsidRPr="00E43DD8" w:rsidRDefault="0041315E" w:rsidP="00D56F98">
            <w:pPr>
              <w:pStyle w:val="H1bodytext"/>
              <w:spacing w:after="0"/>
              <w:ind w:left="0"/>
              <w:rPr>
                <w:rFonts w:ascii="Arial" w:hAnsi="Arial"/>
                <w:sz w:val="20"/>
              </w:rPr>
            </w:pPr>
            <w:r>
              <w:rPr>
                <w:rFonts w:ascii="Arial" w:hAnsi="Arial"/>
                <w:sz w:val="20"/>
              </w:rPr>
              <w:t>If th</w:t>
            </w:r>
            <w:r w:rsidR="0019209E">
              <w:rPr>
                <w:rFonts w:ascii="Arial" w:hAnsi="Arial"/>
                <w:sz w:val="20"/>
              </w:rPr>
              <w:t xml:space="preserve">e values </w:t>
            </w:r>
            <w:r w:rsidR="006D40EA">
              <w:rPr>
                <w:rFonts w:ascii="Arial" w:hAnsi="Arial"/>
                <w:sz w:val="20"/>
              </w:rPr>
              <w:t>specified are present as indicated per waste site, this partially satisfies FR-</w:t>
            </w:r>
            <w:r w:rsidR="00F468A4">
              <w:rPr>
                <w:rFonts w:ascii="Arial" w:hAnsi="Arial"/>
                <w:sz w:val="20"/>
              </w:rPr>
              <w:t>3, FR-7, and FR-8</w:t>
            </w:r>
            <w:r>
              <w:rPr>
                <w:rFonts w:ascii="Arial" w:hAnsi="Arial"/>
                <w:sz w:val="20"/>
              </w:rPr>
              <w:t>.</w:t>
            </w:r>
          </w:p>
        </w:tc>
        <w:tc>
          <w:tcPr>
            <w:tcW w:w="1417" w:type="dxa"/>
            <w:vAlign w:val="center"/>
          </w:tcPr>
          <w:p w14:paraId="69F0D8E0" w14:textId="77777777" w:rsidR="00E43DD8" w:rsidRPr="00702160" w:rsidRDefault="00E43DD8" w:rsidP="00960A25">
            <w:pPr>
              <w:pStyle w:val="H1bodytext"/>
              <w:spacing w:after="0"/>
              <w:ind w:left="0"/>
              <w:rPr>
                <w:rFonts w:ascii="Arial" w:hAnsi="Arial"/>
                <w:sz w:val="20"/>
              </w:rPr>
            </w:pPr>
          </w:p>
        </w:tc>
      </w:tr>
      <w:tr w:rsidR="00B64BCB" w:rsidRPr="007D0AAC" w14:paraId="1F5EA9FE" w14:textId="77777777" w:rsidTr="006E765B">
        <w:trPr>
          <w:trHeight w:val="539"/>
        </w:trPr>
        <w:tc>
          <w:tcPr>
            <w:tcW w:w="650" w:type="dxa"/>
            <w:tcBorders>
              <w:bottom w:val="single" w:sz="4" w:space="0" w:color="auto"/>
            </w:tcBorders>
            <w:vAlign w:val="center"/>
          </w:tcPr>
          <w:p w14:paraId="4CD6CAC8" w14:textId="09370A93" w:rsidR="0041315E" w:rsidRDefault="00FB0144" w:rsidP="00960A25">
            <w:pPr>
              <w:pStyle w:val="H1bodytext"/>
              <w:spacing w:after="0"/>
              <w:ind w:left="0"/>
              <w:jc w:val="center"/>
              <w:rPr>
                <w:rFonts w:ascii="Arial" w:hAnsi="Arial"/>
                <w:sz w:val="20"/>
              </w:rPr>
            </w:pPr>
            <w:r>
              <w:rPr>
                <w:rFonts w:ascii="Arial" w:hAnsi="Arial"/>
                <w:sz w:val="20"/>
              </w:rPr>
              <w:t>8</w:t>
            </w:r>
          </w:p>
        </w:tc>
        <w:tc>
          <w:tcPr>
            <w:tcW w:w="3644" w:type="dxa"/>
            <w:tcBorders>
              <w:bottom w:val="single" w:sz="4" w:space="0" w:color="auto"/>
            </w:tcBorders>
            <w:vAlign w:val="center"/>
          </w:tcPr>
          <w:p w14:paraId="672E2894" w14:textId="1022E1AD" w:rsidR="0041315E" w:rsidRPr="0041315E" w:rsidRDefault="00144276" w:rsidP="00960A25">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3649" w:type="dxa"/>
            <w:tcBorders>
              <w:bottom w:val="single" w:sz="4" w:space="0" w:color="auto"/>
            </w:tcBorders>
            <w:vAlign w:val="center"/>
          </w:tcPr>
          <w:p w14:paraId="2E4A2064" w14:textId="36BB9A9E" w:rsidR="00123B7E" w:rsidRDefault="00546E8B" w:rsidP="00123B7E">
            <w:pPr>
              <w:pStyle w:val="H1bodytext"/>
              <w:spacing w:after="0"/>
              <w:ind w:left="0"/>
              <w:rPr>
                <w:rFonts w:ascii="Arial" w:hAnsi="Arial"/>
                <w:sz w:val="20"/>
              </w:rPr>
            </w:pPr>
            <w:r>
              <w:rPr>
                <w:rFonts w:ascii="Arial" w:hAnsi="Arial"/>
                <w:sz w:val="20"/>
              </w:rPr>
              <w:t>2</w:t>
            </w:r>
            <w:r w:rsidR="00123B7E">
              <w:rPr>
                <w:rFonts w:ascii="Arial" w:hAnsi="Arial"/>
                <w:sz w:val="20"/>
              </w:rPr>
              <w:t xml:space="preserve"> files should be created:</w:t>
            </w:r>
          </w:p>
          <w:p w14:paraId="5D8FA283" w14:textId="2E8596CB" w:rsidR="00123B7E" w:rsidRPr="00123B7E" w:rsidRDefault="00123B7E" w:rsidP="00C62DEE">
            <w:pPr>
              <w:pStyle w:val="H1bodytext"/>
              <w:numPr>
                <w:ilvl w:val="0"/>
                <w:numId w:val="16"/>
              </w:numPr>
              <w:spacing w:after="0"/>
              <w:ind w:left="556"/>
              <w:rPr>
                <w:rFonts w:ascii="Arial" w:hAnsi="Arial"/>
                <w:sz w:val="20"/>
              </w:rPr>
            </w:pPr>
            <w:r>
              <w:rPr>
                <w:rFonts w:ascii="Arial" w:hAnsi="Arial"/>
                <w:b/>
                <w:bCs/>
                <w:i/>
                <w:iCs/>
                <w:sz w:val="20"/>
              </w:rPr>
              <w:t>step-</w:t>
            </w:r>
            <w:r w:rsidR="004674DB">
              <w:rPr>
                <w:rFonts w:ascii="Arial" w:hAnsi="Arial"/>
                <w:b/>
                <w:bCs/>
                <w:i/>
                <w:iCs/>
                <w:sz w:val="20"/>
              </w:rPr>
              <w:t>8</w:t>
            </w:r>
            <w:r>
              <w:rPr>
                <w:rFonts w:ascii="Arial" w:hAnsi="Arial"/>
                <w:b/>
                <w:bCs/>
                <w:i/>
                <w:iCs/>
                <w:sz w:val="20"/>
              </w:rPr>
              <w:t>_AT-1_ipp.log</w:t>
            </w:r>
          </w:p>
          <w:p w14:paraId="4B08E763" w14:textId="77777777" w:rsidR="0041315E" w:rsidRPr="00546E8B" w:rsidRDefault="00123B7E" w:rsidP="00C62DEE">
            <w:pPr>
              <w:pStyle w:val="H1bodytext"/>
              <w:numPr>
                <w:ilvl w:val="0"/>
                <w:numId w:val="16"/>
              </w:numPr>
              <w:spacing w:after="0"/>
              <w:ind w:left="556"/>
              <w:rPr>
                <w:rFonts w:ascii="Arial" w:hAnsi="Arial"/>
                <w:sz w:val="20"/>
              </w:rPr>
            </w:pPr>
            <w:r w:rsidRPr="00123B7E">
              <w:rPr>
                <w:rFonts w:ascii="Arial" w:hAnsi="Arial"/>
                <w:b/>
                <w:bCs/>
                <w:i/>
                <w:iCs/>
                <w:sz w:val="20"/>
              </w:rPr>
              <w:t>step-</w:t>
            </w:r>
            <w:r w:rsidR="004674DB">
              <w:rPr>
                <w:rFonts w:ascii="Arial" w:hAnsi="Arial"/>
                <w:b/>
                <w:bCs/>
                <w:i/>
                <w:iCs/>
                <w:sz w:val="20"/>
              </w:rPr>
              <w:t>8</w:t>
            </w:r>
            <w:r w:rsidRPr="00123B7E">
              <w:rPr>
                <w:rFonts w:ascii="Arial" w:hAnsi="Arial"/>
                <w:b/>
                <w:bCs/>
                <w:i/>
                <w:iCs/>
                <w:sz w:val="20"/>
              </w:rPr>
              <w:t>_AT-1_ipp.csv</w:t>
            </w:r>
          </w:p>
          <w:p w14:paraId="1293E12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3157EE" w14:textId="349B89CE" w:rsidR="00546E8B" w:rsidRPr="00180364" w:rsidRDefault="00546E8B" w:rsidP="00C62DEE">
            <w:pPr>
              <w:pStyle w:val="H1bodytext"/>
              <w:numPr>
                <w:ilvl w:val="0"/>
                <w:numId w:val="19"/>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p w14:paraId="70D7B25E" w14:textId="7D3FC5CA" w:rsidR="00546E8B" w:rsidRPr="00546E8B" w:rsidRDefault="00546E8B" w:rsidP="00546E8B">
            <w:pPr>
              <w:pStyle w:val="H1bodytext"/>
              <w:spacing w:after="0"/>
              <w:ind w:left="0"/>
              <w:rPr>
                <w:rFonts w:ascii="Arial" w:hAnsi="Arial"/>
                <w:sz w:val="20"/>
              </w:rPr>
            </w:pPr>
          </w:p>
        </w:tc>
        <w:tc>
          <w:tcPr>
            <w:tcW w:w="1417" w:type="dxa"/>
            <w:tcBorders>
              <w:bottom w:val="single" w:sz="4" w:space="0" w:color="auto"/>
            </w:tcBorders>
            <w:vAlign w:val="center"/>
          </w:tcPr>
          <w:p w14:paraId="1DE2C2FA" w14:textId="77777777" w:rsidR="0041315E" w:rsidRPr="00702160" w:rsidRDefault="0041315E" w:rsidP="00960A25">
            <w:pPr>
              <w:pStyle w:val="H1bodytext"/>
              <w:spacing w:after="0"/>
              <w:ind w:left="0"/>
              <w:rPr>
                <w:rFonts w:ascii="Arial" w:hAnsi="Arial"/>
                <w:sz w:val="20"/>
              </w:rPr>
            </w:pPr>
          </w:p>
        </w:tc>
      </w:tr>
      <w:tr w:rsidR="00B64BCB" w:rsidRPr="007D0AAC" w14:paraId="40EC76AF" w14:textId="77777777" w:rsidTr="004674DB">
        <w:trPr>
          <w:trHeight w:val="539"/>
        </w:trPr>
        <w:tc>
          <w:tcPr>
            <w:tcW w:w="650" w:type="dxa"/>
            <w:vAlign w:val="center"/>
          </w:tcPr>
          <w:p w14:paraId="24067FA4" w14:textId="708E519A" w:rsidR="0041315E" w:rsidRDefault="00FB0144" w:rsidP="0041315E">
            <w:pPr>
              <w:pStyle w:val="H1bodytext"/>
              <w:spacing w:after="0"/>
              <w:ind w:left="0"/>
              <w:jc w:val="center"/>
              <w:rPr>
                <w:rFonts w:ascii="Arial" w:hAnsi="Arial"/>
                <w:sz w:val="20"/>
              </w:rPr>
            </w:pPr>
            <w:r>
              <w:rPr>
                <w:rFonts w:ascii="Arial" w:hAnsi="Arial"/>
                <w:sz w:val="20"/>
              </w:rPr>
              <w:t>9</w:t>
            </w:r>
          </w:p>
        </w:tc>
        <w:tc>
          <w:tcPr>
            <w:tcW w:w="3644" w:type="dxa"/>
            <w:vAlign w:val="center"/>
          </w:tcPr>
          <w:p w14:paraId="285B8AE0" w14:textId="0AA48F7C" w:rsidR="0041315E" w:rsidRDefault="0051406B" w:rsidP="0041315E">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19F3C6C1" w14:textId="415DDDC8" w:rsidR="0051406B" w:rsidRDefault="0051406B" w:rsidP="0051406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381C9801" w14:textId="707770AB" w:rsidR="0051406B" w:rsidRDefault="0051406B"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C00398D" w14:textId="312A326E" w:rsidR="0051406B" w:rsidRDefault="0051406B"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94B0534" w14:textId="0DEA4C22" w:rsidR="00602411" w:rsidRDefault="0051406B"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tritium, </w:t>
            </w:r>
            <w:r w:rsidR="00A93006">
              <w:rPr>
                <w:rFonts w:ascii="Arial" w:hAnsi="Arial"/>
                <w:sz w:val="20"/>
              </w:rPr>
              <w:t xml:space="preserve">and </w:t>
            </w:r>
            <w:r>
              <w:rPr>
                <w:rFonts w:ascii="Arial" w:hAnsi="Arial"/>
                <w:sz w:val="20"/>
              </w:rPr>
              <w:t>technetium</w:t>
            </w:r>
            <w:r w:rsidR="00A93006">
              <w:rPr>
                <w:rFonts w:ascii="Arial" w:hAnsi="Arial"/>
                <w:sz w:val="20"/>
              </w:rPr>
              <w:t xml:space="preserve"> columns</w:t>
            </w:r>
            <w:r w:rsidR="00602411">
              <w:rPr>
                <w:rFonts w:ascii="Arial" w:hAnsi="Arial"/>
                <w:sz w:val="20"/>
              </w:rPr>
              <w:t>.</w:t>
            </w:r>
          </w:p>
          <w:p w14:paraId="4863DB04" w14:textId="77777777" w:rsidR="00602411" w:rsidRDefault="00602411" w:rsidP="00C62DEE">
            <w:pPr>
              <w:pStyle w:val="H1bodytext"/>
              <w:numPr>
                <w:ilvl w:val="0"/>
                <w:numId w:val="15"/>
              </w:numPr>
              <w:spacing w:after="0"/>
              <w:ind w:left="376"/>
              <w:rPr>
                <w:rFonts w:ascii="Arial" w:hAnsi="Arial"/>
                <w:sz w:val="20"/>
              </w:rPr>
            </w:pPr>
            <w:r>
              <w:rPr>
                <w:rFonts w:ascii="Arial" w:hAnsi="Arial"/>
                <w:sz w:val="20"/>
              </w:rPr>
              <w:lastRenderedPageBreak/>
              <w:t>“COMMON-SITE” has a value of</w:t>
            </w:r>
            <w:r w:rsidR="00A93006">
              <w:rPr>
                <w:rFonts w:ascii="Arial" w:hAnsi="Arial"/>
                <w:sz w:val="20"/>
              </w:rPr>
              <w:t xml:space="preserve"> </w:t>
            </w:r>
            <w:r>
              <w:rPr>
                <w:rFonts w:ascii="Arial" w:hAnsi="Arial"/>
                <w:sz w:val="20"/>
              </w:rPr>
              <w:t>2</w:t>
            </w:r>
            <w:r w:rsidR="00A93006">
              <w:rPr>
                <w:rFonts w:ascii="Arial" w:hAnsi="Arial"/>
                <w:sz w:val="20"/>
              </w:rPr>
              <w:t xml:space="preserve"> in the iodine, strontium,</w:t>
            </w:r>
            <w:r>
              <w:rPr>
                <w:rFonts w:ascii="Arial" w:hAnsi="Arial"/>
                <w:sz w:val="20"/>
              </w:rPr>
              <w:t xml:space="preserve"> and</w:t>
            </w:r>
            <w:r w:rsidR="00A93006">
              <w:rPr>
                <w:rFonts w:ascii="Arial" w:hAnsi="Arial"/>
                <w:sz w:val="20"/>
              </w:rPr>
              <w:t xml:space="preserve"> uranium</w:t>
            </w:r>
            <w:r>
              <w:rPr>
                <w:rFonts w:ascii="Arial" w:hAnsi="Arial"/>
                <w:sz w:val="20"/>
              </w:rPr>
              <w:t xml:space="preserve"> columns</w:t>
            </w:r>
          </w:p>
          <w:p w14:paraId="6FACB23B" w14:textId="6623B073" w:rsidR="0051406B" w:rsidRDefault="00602411" w:rsidP="00C62DEE">
            <w:pPr>
              <w:pStyle w:val="H1bodytext"/>
              <w:numPr>
                <w:ilvl w:val="0"/>
                <w:numId w:val="15"/>
              </w:numPr>
              <w:spacing w:after="0"/>
              <w:ind w:left="376"/>
              <w:rPr>
                <w:rFonts w:ascii="Arial" w:hAnsi="Arial"/>
                <w:sz w:val="20"/>
              </w:rPr>
            </w:pPr>
            <w:r>
              <w:rPr>
                <w:rFonts w:ascii="Arial" w:hAnsi="Arial"/>
                <w:sz w:val="20"/>
              </w:rPr>
              <w:t xml:space="preserve">“COMMON-SITE” has a value of 4 in the </w:t>
            </w:r>
            <w:r w:rsidR="00A93006">
              <w:rPr>
                <w:rFonts w:ascii="Arial" w:hAnsi="Arial"/>
                <w:sz w:val="20"/>
              </w:rPr>
              <w:t>chromium, nitrate, and cyanide</w:t>
            </w:r>
            <w:r>
              <w:rPr>
                <w:rFonts w:ascii="Arial" w:hAnsi="Arial"/>
                <w:sz w:val="20"/>
              </w:rPr>
              <w:t xml:space="preserve"> columns</w:t>
            </w:r>
          </w:p>
          <w:p w14:paraId="4F3E83BC" w14:textId="29E7EBAB"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2C509858" w14:textId="38D2E6BA" w:rsidR="0051406B" w:rsidRDefault="0051406B"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7FA54B59" w14:textId="045B2CD0" w:rsidR="0051406B" w:rsidRDefault="0051406B" w:rsidP="00C62DEE">
            <w:pPr>
              <w:pStyle w:val="H1bodytext"/>
              <w:numPr>
                <w:ilvl w:val="0"/>
                <w:numId w:val="15"/>
              </w:numPr>
              <w:spacing w:after="0"/>
              <w:ind w:left="376"/>
              <w:rPr>
                <w:rFonts w:ascii="Arial" w:hAnsi="Arial"/>
                <w:sz w:val="20"/>
              </w:rPr>
            </w:pPr>
            <w:r>
              <w:rPr>
                <w:rFonts w:ascii="Arial" w:hAnsi="Arial"/>
                <w:sz w:val="20"/>
              </w:rPr>
              <w:t xml:space="preserve">“SWR-1” has a value of </w:t>
            </w:r>
            <w:r w:rsidR="00D21339">
              <w:rPr>
                <w:rFonts w:ascii="Arial" w:hAnsi="Arial"/>
                <w:sz w:val="20"/>
              </w:rPr>
              <w:t>2</w:t>
            </w:r>
            <w:r>
              <w:rPr>
                <w:rFonts w:ascii="Arial" w:hAnsi="Arial"/>
                <w:sz w:val="20"/>
              </w:rPr>
              <w:t xml:space="preserve"> in the iodine, strontium, and uranium columns</w:t>
            </w:r>
          </w:p>
          <w:p w14:paraId="03489850" w14:textId="77777777" w:rsidR="0051406B" w:rsidRDefault="0051406B" w:rsidP="0051406B">
            <w:pPr>
              <w:pStyle w:val="H1bodytext"/>
              <w:spacing w:after="0"/>
              <w:ind w:left="0"/>
              <w:rPr>
                <w:rFonts w:ascii="Arial" w:hAnsi="Arial"/>
                <w:sz w:val="20"/>
              </w:rPr>
            </w:pPr>
          </w:p>
          <w:p w14:paraId="5AEB741D" w14:textId="3A71200C" w:rsidR="0041315E" w:rsidRDefault="00F468A4" w:rsidP="0051406B">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15D253FB" w14:textId="77777777" w:rsidR="0041315E" w:rsidRPr="00702160" w:rsidRDefault="0041315E" w:rsidP="0041315E">
            <w:pPr>
              <w:pStyle w:val="H1bodytext"/>
              <w:spacing w:after="0"/>
              <w:ind w:left="0"/>
              <w:rPr>
                <w:rFonts w:ascii="Arial" w:hAnsi="Arial"/>
                <w:sz w:val="20"/>
              </w:rPr>
            </w:pPr>
          </w:p>
        </w:tc>
      </w:tr>
      <w:tr w:rsidR="00546E8B" w:rsidRPr="007D0AAC" w14:paraId="19758738" w14:textId="77777777" w:rsidTr="00DC188B">
        <w:trPr>
          <w:trHeight w:val="539"/>
        </w:trPr>
        <w:tc>
          <w:tcPr>
            <w:tcW w:w="650" w:type="dxa"/>
            <w:vAlign w:val="center"/>
          </w:tcPr>
          <w:p w14:paraId="24EF1A33" w14:textId="23703089" w:rsidR="00546E8B" w:rsidRDefault="00546E8B" w:rsidP="00546E8B">
            <w:pPr>
              <w:pStyle w:val="H1bodytext"/>
              <w:spacing w:after="0"/>
              <w:ind w:left="0"/>
              <w:jc w:val="center"/>
              <w:rPr>
                <w:rFonts w:ascii="Arial" w:hAnsi="Arial"/>
                <w:sz w:val="20"/>
              </w:rPr>
            </w:pPr>
            <w:r>
              <w:rPr>
                <w:rFonts w:ascii="Arial" w:hAnsi="Arial"/>
                <w:sz w:val="20"/>
              </w:rPr>
              <w:t>10</w:t>
            </w:r>
          </w:p>
        </w:tc>
        <w:tc>
          <w:tcPr>
            <w:tcW w:w="3644" w:type="dxa"/>
            <w:vAlign w:val="center"/>
          </w:tcPr>
          <w:p w14:paraId="03CCE97B" w14:textId="5EF5706F" w:rsidR="00546E8B" w:rsidRDefault="00546E8B" w:rsidP="00546E8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3649" w:type="dxa"/>
            <w:vAlign w:val="center"/>
          </w:tcPr>
          <w:p w14:paraId="2A5975D9"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450AC020" w14:textId="092108E9" w:rsidR="00546E8B" w:rsidRPr="00123B7E" w:rsidRDefault="00546E8B" w:rsidP="00C62DEE">
            <w:pPr>
              <w:pStyle w:val="H1bodytext"/>
              <w:numPr>
                <w:ilvl w:val="0"/>
                <w:numId w:val="20"/>
              </w:numPr>
              <w:spacing w:after="0"/>
              <w:ind w:left="556"/>
              <w:rPr>
                <w:rFonts w:ascii="Arial" w:hAnsi="Arial"/>
                <w:sz w:val="20"/>
              </w:rPr>
            </w:pPr>
            <w:r>
              <w:rPr>
                <w:rFonts w:ascii="Arial" w:hAnsi="Arial"/>
                <w:b/>
                <w:bCs/>
                <w:i/>
                <w:iCs/>
                <w:sz w:val="20"/>
              </w:rPr>
              <w:t>step-10_AT-1_ipp.log</w:t>
            </w:r>
          </w:p>
          <w:p w14:paraId="4879719A" w14:textId="528EAA6B" w:rsidR="00546E8B" w:rsidRPr="00546E8B" w:rsidRDefault="00546E8B" w:rsidP="00C62DEE">
            <w:pPr>
              <w:pStyle w:val="H1bodytext"/>
              <w:numPr>
                <w:ilvl w:val="0"/>
                <w:numId w:val="20"/>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760802F3"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6725BAB8" w14:textId="2352543D" w:rsidR="00546E8B" w:rsidRPr="00546E8B" w:rsidRDefault="00546E8B" w:rsidP="00C62DEE">
            <w:pPr>
              <w:pStyle w:val="H1bodytext"/>
              <w:numPr>
                <w:ilvl w:val="0"/>
                <w:numId w:val="21"/>
              </w:numPr>
              <w:spacing w:after="0"/>
              <w:ind w:left="556"/>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2D791709" w14:textId="77777777" w:rsidR="00546E8B" w:rsidRPr="00702160" w:rsidRDefault="00546E8B" w:rsidP="00546E8B">
            <w:pPr>
              <w:pStyle w:val="H1bodytext"/>
              <w:spacing w:after="0"/>
              <w:ind w:left="0"/>
              <w:rPr>
                <w:rFonts w:ascii="Arial" w:hAnsi="Arial"/>
                <w:sz w:val="20"/>
              </w:rPr>
            </w:pPr>
          </w:p>
        </w:tc>
      </w:tr>
      <w:tr w:rsidR="00560C92" w:rsidRPr="007D0AAC" w14:paraId="5ED31761" w14:textId="77777777" w:rsidTr="006E765B">
        <w:trPr>
          <w:trHeight w:val="539"/>
        </w:trPr>
        <w:tc>
          <w:tcPr>
            <w:tcW w:w="650" w:type="dxa"/>
            <w:tcBorders>
              <w:bottom w:val="single" w:sz="4" w:space="0" w:color="auto"/>
            </w:tcBorders>
            <w:vAlign w:val="center"/>
          </w:tcPr>
          <w:p w14:paraId="6FBEBE3E" w14:textId="681AA347" w:rsidR="00560C92" w:rsidRDefault="00560C92" w:rsidP="00560C92">
            <w:pPr>
              <w:pStyle w:val="H1bodytext"/>
              <w:spacing w:after="0"/>
              <w:ind w:left="0"/>
              <w:jc w:val="center"/>
              <w:rPr>
                <w:rFonts w:ascii="Arial" w:hAnsi="Arial"/>
                <w:sz w:val="20"/>
              </w:rPr>
            </w:pPr>
            <w:r>
              <w:rPr>
                <w:rFonts w:ascii="Arial" w:hAnsi="Arial"/>
                <w:sz w:val="20"/>
              </w:rPr>
              <w:t>11</w:t>
            </w:r>
          </w:p>
        </w:tc>
        <w:tc>
          <w:tcPr>
            <w:tcW w:w="3644" w:type="dxa"/>
            <w:tcBorders>
              <w:bottom w:val="single" w:sz="4" w:space="0" w:color="auto"/>
            </w:tcBorders>
            <w:vAlign w:val="center"/>
          </w:tcPr>
          <w:p w14:paraId="039534C8" w14:textId="778D0DB4" w:rsidR="00560C92" w:rsidRDefault="00560C92" w:rsidP="00560C92">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359E7100" w14:textId="19848C54" w:rsidR="00560C92" w:rsidRDefault="00560C92" w:rsidP="00560C92">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w:t>
            </w:r>
            <w:r w:rsidR="000D5C0B">
              <w:rPr>
                <w:rFonts w:ascii="Arial" w:hAnsi="Arial"/>
                <w:b/>
                <w:bCs/>
                <w:i/>
                <w:iCs/>
                <w:sz w:val="20"/>
              </w:rPr>
              <w:t>10</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1A61D4A2"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6271734"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14B20341" w14:textId="5D0CC7A3"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3 in the water, tritium,</w:t>
            </w:r>
            <w:r w:rsidR="000D5C0B">
              <w:rPr>
                <w:rFonts w:ascii="Arial" w:hAnsi="Arial"/>
                <w:sz w:val="20"/>
              </w:rPr>
              <w:t xml:space="preserve"> iodine, strontium</w:t>
            </w:r>
            <w:r>
              <w:rPr>
                <w:rFonts w:ascii="Arial" w:hAnsi="Arial"/>
                <w:sz w:val="20"/>
              </w:rPr>
              <w:t xml:space="preserve"> and technetium columns.</w:t>
            </w:r>
          </w:p>
          <w:p w14:paraId="31D5D68F" w14:textId="27140F8D" w:rsidR="00560C92" w:rsidRDefault="00560C92"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0D5C0B">
              <w:rPr>
                <w:rFonts w:ascii="Arial" w:hAnsi="Arial"/>
                <w:sz w:val="20"/>
              </w:rPr>
              <w:t xml:space="preserve"> uranium,</w:t>
            </w:r>
            <w:r>
              <w:rPr>
                <w:rFonts w:ascii="Arial" w:hAnsi="Arial"/>
                <w:sz w:val="20"/>
              </w:rPr>
              <w:t xml:space="preserve"> chromium, nitrate, and cyanide columns</w:t>
            </w:r>
          </w:p>
          <w:p w14:paraId="73950BC8" w14:textId="77777777" w:rsidR="00560C92" w:rsidRDefault="00560C92"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37F1DDB6" w14:textId="3D8D195F" w:rsidR="00560C92" w:rsidRDefault="00560C92" w:rsidP="00C62DEE">
            <w:pPr>
              <w:pStyle w:val="H1bodytext"/>
              <w:numPr>
                <w:ilvl w:val="0"/>
                <w:numId w:val="15"/>
              </w:numPr>
              <w:spacing w:after="0"/>
              <w:ind w:left="376"/>
              <w:rPr>
                <w:rFonts w:ascii="Arial" w:hAnsi="Arial"/>
                <w:sz w:val="20"/>
              </w:rPr>
            </w:pPr>
            <w:r>
              <w:rPr>
                <w:rFonts w:ascii="Arial" w:hAnsi="Arial"/>
                <w:sz w:val="20"/>
              </w:rPr>
              <w:lastRenderedPageBreak/>
              <w:t>“SIM-1” has a value of 3 in the water, tritium, iodine, strontium, and technetium</w:t>
            </w:r>
            <w:r w:rsidR="00D3759B">
              <w:rPr>
                <w:rFonts w:ascii="Arial" w:hAnsi="Arial"/>
                <w:sz w:val="20"/>
              </w:rPr>
              <w:t xml:space="preserve"> columns</w:t>
            </w:r>
          </w:p>
          <w:p w14:paraId="49F8F882" w14:textId="77777777" w:rsidR="00560C92" w:rsidRDefault="00560C92" w:rsidP="00560C92">
            <w:pPr>
              <w:pStyle w:val="H1bodytext"/>
              <w:spacing w:after="0"/>
              <w:ind w:left="0"/>
              <w:rPr>
                <w:rFonts w:ascii="Arial" w:hAnsi="Arial"/>
                <w:sz w:val="20"/>
              </w:rPr>
            </w:pPr>
          </w:p>
          <w:p w14:paraId="0E1691A2" w14:textId="620CF4C0" w:rsidR="00560C92" w:rsidRDefault="00F468A4" w:rsidP="00560C92">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tcBorders>
              <w:bottom w:val="single" w:sz="4" w:space="0" w:color="auto"/>
            </w:tcBorders>
            <w:vAlign w:val="center"/>
          </w:tcPr>
          <w:p w14:paraId="12DDB771" w14:textId="77777777" w:rsidR="00560C92" w:rsidRPr="00702160" w:rsidRDefault="00560C92" w:rsidP="00560C92">
            <w:pPr>
              <w:pStyle w:val="H1bodytext"/>
              <w:spacing w:after="0"/>
              <w:ind w:left="0"/>
              <w:rPr>
                <w:rFonts w:ascii="Arial" w:hAnsi="Arial"/>
                <w:sz w:val="20"/>
              </w:rPr>
            </w:pPr>
          </w:p>
        </w:tc>
      </w:tr>
      <w:tr w:rsidR="000D5C0B" w:rsidRPr="007D0AAC" w14:paraId="6683EB5D" w14:textId="77777777" w:rsidTr="000D5C0B">
        <w:trPr>
          <w:trHeight w:val="539"/>
        </w:trPr>
        <w:tc>
          <w:tcPr>
            <w:tcW w:w="650" w:type="dxa"/>
            <w:vAlign w:val="center"/>
          </w:tcPr>
          <w:p w14:paraId="7188965C" w14:textId="6D585FE4" w:rsidR="000D5C0B" w:rsidRDefault="000D5C0B" w:rsidP="000D5C0B">
            <w:pPr>
              <w:pStyle w:val="H1bodytext"/>
              <w:spacing w:after="0"/>
              <w:ind w:left="0"/>
              <w:jc w:val="center"/>
              <w:rPr>
                <w:rFonts w:ascii="Arial" w:hAnsi="Arial"/>
                <w:sz w:val="20"/>
              </w:rPr>
            </w:pPr>
            <w:r>
              <w:rPr>
                <w:rFonts w:ascii="Arial" w:hAnsi="Arial"/>
                <w:sz w:val="20"/>
              </w:rPr>
              <w:t>12</w:t>
            </w:r>
          </w:p>
        </w:tc>
        <w:tc>
          <w:tcPr>
            <w:tcW w:w="3644" w:type="dxa"/>
            <w:vAlign w:val="center"/>
          </w:tcPr>
          <w:p w14:paraId="1FFD2DA0" w14:textId="74A53FD3" w:rsidR="000D5C0B" w:rsidRDefault="000D5C0B" w:rsidP="000D5C0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3649" w:type="dxa"/>
            <w:vAlign w:val="center"/>
          </w:tcPr>
          <w:p w14:paraId="4EE26A93"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5F1F5C45" w14:textId="45BF3365" w:rsidR="00546E8B" w:rsidRPr="00123B7E" w:rsidRDefault="00546E8B" w:rsidP="00C62DEE">
            <w:pPr>
              <w:pStyle w:val="H1bodytext"/>
              <w:numPr>
                <w:ilvl w:val="0"/>
                <w:numId w:val="17"/>
              </w:numPr>
              <w:spacing w:after="0"/>
              <w:rPr>
                <w:rFonts w:ascii="Arial" w:hAnsi="Arial"/>
                <w:sz w:val="20"/>
              </w:rPr>
            </w:pPr>
            <w:r>
              <w:rPr>
                <w:rFonts w:ascii="Arial" w:hAnsi="Arial"/>
                <w:b/>
                <w:bCs/>
                <w:i/>
                <w:iCs/>
                <w:sz w:val="20"/>
              </w:rPr>
              <w:t>step-12_AT-1_ipp.log</w:t>
            </w:r>
          </w:p>
          <w:p w14:paraId="5123BF39" w14:textId="17036CDA" w:rsidR="00546E8B" w:rsidRPr="00546E8B" w:rsidRDefault="00546E8B" w:rsidP="00C62DEE">
            <w:pPr>
              <w:pStyle w:val="H1bodytext"/>
              <w:numPr>
                <w:ilvl w:val="0"/>
                <w:numId w:val="17"/>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636BC6B8"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4ECC23AC" w14:textId="38B378F4" w:rsidR="000D5C0B" w:rsidRPr="00722D1D" w:rsidRDefault="00546E8B" w:rsidP="00C62DEE">
            <w:pPr>
              <w:pStyle w:val="H1bodytext"/>
              <w:numPr>
                <w:ilvl w:val="0"/>
                <w:numId w:val="2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8816171" w14:textId="77777777" w:rsidR="000D5C0B" w:rsidRPr="00702160" w:rsidRDefault="000D5C0B" w:rsidP="000D5C0B">
            <w:pPr>
              <w:pStyle w:val="H1bodytext"/>
              <w:spacing w:after="0"/>
              <w:ind w:left="0"/>
              <w:rPr>
                <w:rFonts w:ascii="Arial" w:hAnsi="Arial"/>
                <w:sz w:val="20"/>
              </w:rPr>
            </w:pPr>
          </w:p>
        </w:tc>
      </w:tr>
      <w:tr w:rsidR="00722D1D" w:rsidRPr="007D0AAC" w14:paraId="3112DF04" w14:textId="77777777" w:rsidTr="000D5C0B">
        <w:trPr>
          <w:trHeight w:val="539"/>
        </w:trPr>
        <w:tc>
          <w:tcPr>
            <w:tcW w:w="650" w:type="dxa"/>
            <w:vAlign w:val="center"/>
          </w:tcPr>
          <w:p w14:paraId="45B8B2BB" w14:textId="5E673560" w:rsidR="00722D1D" w:rsidRDefault="00722D1D" w:rsidP="00722D1D">
            <w:pPr>
              <w:pStyle w:val="H1bodytext"/>
              <w:spacing w:after="0"/>
              <w:ind w:left="0"/>
              <w:jc w:val="center"/>
              <w:rPr>
                <w:rFonts w:ascii="Arial" w:hAnsi="Arial"/>
                <w:sz w:val="20"/>
              </w:rPr>
            </w:pPr>
            <w:r>
              <w:rPr>
                <w:rFonts w:ascii="Arial" w:hAnsi="Arial"/>
                <w:sz w:val="20"/>
              </w:rPr>
              <w:t>13</w:t>
            </w:r>
          </w:p>
        </w:tc>
        <w:tc>
          <w:tcPr>
            <w:tcW w:w="3644" w:type="dxa"/>
            <w:vAlign w:val="center"/>
          </w:tcPr>
          <w:p w14:paraId="59AD9682" w14:textId="5F0469F8" w:rsidR="00722D1D" w:rsidRDefault="00722D1D" w:rsidP="00722D1D">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47622FE7" w14:textId="5DF8C64D" w:rsidR="00722D1D" w:rsidRDefault="00722D1D" w:rsidP="00722D1D">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1CD47E79"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1F049B5C"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4BBE2023" w14:textId="7AA669C2" w:rsidR="00722D1D" w:rsidRDefault="00722D1D" w:rsidP="00C62DEE">
            <w:pPr>
              <w:pStyle w:val="H1bodytext"/>
              <w:numPr>
                <w:ilvl w:val="0"/>
                <w:numId w:val="15"/>
              </w:numPr>
              <w:spacing w:after="0"/>
              <w:ind w:left="376"/>
              <w:rPr>
                <w:rFonts w:ascii="Arial" w:hAnsi="Arial"/>
                <w:sz w:val="20"/>
              </w:rPr>
            </w:pPr>
            <w:r>
              <w:rPr>
                <w:rFonts w:ascii="Arial" w:hAnsi="Arial"/>
                <w:sz w:val="20"/>
              </w:rPr>
              <w:t>“COMMON-SITE” has a value of 4 in the</w:t>
            </w:r>
            <w:r w:rsidR="005F2DA6">
              <w:rPr>
                <w:rFonts w:ascii="Arial" w:hAnsi="Arial"/>
                <w:sz w:val="20"/>
              </w:rPr>
              <w:t xml:space="preserve"> water,</w:t>
            </w:r>
            <w:r>
              <w:rPr>
                <w:rFonts w:ascii="Arial" w:hAnsi="Arial"/>
                <w:sz w:val="20"/>
              </w:rPr>
              <w:t xml:space="preserve"> uranium, chromium, nitrate, and cyanide columns</w:t>
            </w:r>
          </w:p>
          <w:p w14:paraId="57E3AC90" w14:textId="77777777" w:rsidR="00722D1D" w:rsidRDefault="00722D1D"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2D11BDD" w14:textId="77777777" w:rsidR="00722D1D" w:rsidRDefault="00722D1D" w:rsidP="00722D1D">
            <w:pPr>
              <w:pStyle w:val="H1bodytext"/>
              <w:spacing w:after="0"/>
              <w:ind w:left="0"/>
              <w:rPr>
                <w:rFonts w:ascii="Arial" w:hAnsi="Arial"/>
                <w:sz w:val="20"/>
              </w:rPr>
            </w:pPr>
          </w:p>
          <w:p w14:paraId="7373EC9D" w14:textId="436A58A4" w:rsidR="00722D1D" w:rsidRDefault="00F468A4" w:rsidP="00722D1D">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1417" w:type="dxa"/>
            <w:vAlign w:val="center"/>
          </w:tcPr>
          <w:p w14:paraId="414938BF" w14:textId="77777777" w:rsidR="00722D1D" w:rsidRPr="00702160" w:rsidRDefault="00722D1D" w:rsidP="00722D1D">
            <w:pPr>
              <w:pStyle w:val="H1bodytext"/>
              <w:spacing w:after="0"/>
              <w:ind w:left="0"/>
              <w:rPr>
                <w:rFonts w:ascii="Arial" w:hAnsi="Arial"/>
                <w:sz w:val="20"/>
              </w:rPr>
            </w:pPr>
          </w:p>
        </w:tc>
      </w:tr>
      <w:tr w:rsidR="001B394F" w:rsidRPr="007D0AAC" w14:paraId="26A1BE4A" w14:textId="77777777" w:rsidTr="008E7674">
        <w:trPr>
          <w:trHeight w:val="539"/>
        </w:trPr>
        <w:tc>
          <w:tcPr>
            <w:tcW w:w="650" w:type="dxa"/>
            <w:vAlign w:val="center"/>
          </w:tcPr>
          <w:p w14:paraId="2540F0DB" w14:textId="389C3010" w:rsidR="001B394F" w:rsidRDefault="001B394F" w:rsidP="001B394F">
            <w:pPr>
              <w:pStyle w:val="H1bodytext"/>
              <w:spacing w:after="0"/>
              <w:ind w:left="0"/>
              <w:jc w:val="center"/>
              <w:rPr>
                <w:rFonts w:ascii="Arial" w:hAnsi="Arial"/>
                <w:sz w:val="20"/>
              </w:rPr>
            </w:pPr>
            <w:r>
              <w:rPr>
                <w:rFonts w:ascii="Arial" w:hAnsi="Arial"/>
                <w:sz w:val="20"/>
              </w:rPr>
              <w:t>14</w:t>
            </w:r>
          </w:p>
        </w:tc>
        <w:tc>
          <w:tcPr>
            <w:tcW w:w="3644" w:type="dxa"/>
            <w:vAlign w:val="center"/>
          </w:tcPr>
          <w:p w14:paraId="4764BB7A" w14:textId="46185FF6" w:rsidR="001B394F" w:rsidRDefault="001B394F" w:rsidP="001B394F">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3649" w:type="dxa"/>
            <w:vAlign w:val="center"/>
          </w:tcPr>
          <w:p w14:paraId="6717DB14" w14:textId="77777777" w:rsidR="00546E8B" w:rsidRDefault="00546E8B" w:rsidP="00546E8B">
            <w:pPr>
              <w:pStyle w:val="H1bodytext"/>
              <w:spacing w:after="0"/>
              <w:ind w:left="0"/>
              <w:rPr>
                <w:rFonts w:ascii="Arial" w:hAnsi="Arial"/>
                <w:sz w:val="20"/>
              </w:rPr>
            </w:pPr>
            <w:r>
              <w:rPr>
                <w:rFonts w:ascii="Arial" w:hAnsi="Arial"/>
                <w:sz w:val="20"/>
              </w:rPr>
              <w:t>2 files should be created:</w:t>
            </w:r>
          </w:p>
          <w:p w14:paraId="193C8A46" w14:textId="2A3D576A" w:rsidR="00546E8B" w:rsidRPr="00123B7E" w:rsidRDefault="00546E8B" w:rsidP="00C62DEE">
            <w:pPr>
              <w:pStyle w:val="H1bodytext"/>
              <w:numPr>
                <w:ilvl w:val="0"/>
                <w:numId w:val="18"/>
              </w:numPr>
              <w:spacing w:after="0"/>
              <w:rPr>
                <w:rFonts w:ascii="Arial" w:hAnsi="Arial"/>
                <w:sz w:val="20"/>
              </w:rPr>
            </w:pPr>
            <w:r>
              <w:rPr>
                <w:rFonts w:ascii="Arial" w:hAnsi="Arial"/>
                <w:b/>
                <w:bCs/>
                <w:i/>
                <w:iCs/>
                <w:sz w:val="20"/>
              </w:rPr>
              <w:t>step-14_AT-1_ipp.log</w:t>
            </w:r>
          </w:p>
          <w:p w14:paraId="42916A82" w14:textId="12BA5B52" w:rsidR="00546E8B" w:rsidRPr="00546E8B" w:rsidRDefault="00546E8B" w:rsidP="00C62DEE">
            <w:pPr>
              <w:pStyle w:val="H1bodytext"/>
              <w:numPr>
                <w:ilvl w:val="0"/>
                <w:numId w:val="18"/>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5FAFD737" w14:textId="77777777" w:rsidR="00546E8B" w:rsidRDefault="00546E8B" w:rsidP="00546E8B">
            <w:pPr>
              <w:pStyle w:val="H1bodytext"/>
              <w:spacing w:after="0"/>
              <w:ind w:left="0"/>
              <w:rPr>
                <w:rFonts w:ascii="Arial" w:hAnsi="Arial"/>
                <w:sz w:val="20"/>
              </w:rPr>
            </w:pPr>
            <w:r>
              <w:rPr>
                <w:rFonts w:ascii="Arial" w:hAnsi="Arial"/>
                <w:sz w:val="20"/>
              </w:rPr>
              <w:t>1 file should have been modified:</w:t>
            </w:r>
          </w:p>
          <w:p w14:paraId="7E7920D1" w14:textId="77E03896" w:rsidR="001B394F" w:rsidRPr="001B394F" w:rsidRDefault="00546E8B" w:rsidP="00C62DEE">
            <w:pPr>
              <w:pStyle w:val="H1bodytext"/>
              <w:numPr>
                <w:ilvl w:val="0"/>
                <w:numId w:val="18"/>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1417" w:type="dxa"/>
            <w:vAlign w:val="center"/>
          </w:tcPr>
          <w:p w14:paraId="07ECE88B" w14:textId="77777777" w:rsidR="001B394F" w:rsidRPr="00702160" w:rsidRDefault="001B394F" w:rsidP="001B394F">
            <w:pPr>
              <w:pStyle w:val="H1bodytext"/>
              <w:spacing w:after="0"/>
              <w:ind w:left="0"/>
              <w:rPr>
                <w:rFonts w:ascii="Arial" w:hAnsi="Arial"/>
                <w:sz w:val="20"/>
              </w:rPr>
            </w:pPr>
          </w:p>
        </w:tc>
      </w:tr>
      <w:tr w:rsidR="001B394F" w:rsidRPr="007D0AAC" w14:paraId="403A7E27" w14:textId="77777777" w:rsidTr="006E765B">
        <w:trPr>
          <w:trHeight w:val="539"/>
        </w:trPr>
        <w:tc>
          <w:tcPr>
            <w:tcW w:w="650" w:type="dxa"/>
            <w:tcBorders>
              <w:bottom w:val="single" w:sz="4" w:space="0" w:color="auto"/>
            </w:tcBorders>
            <w:vAlign w:val="center"/>
          </w:tcPr>
          <w:p w14:paraId="2E241AF9" w14:textId="42E7B3B5" w:rsidR="001B394F" w:rsidRDefault="001B394F" w:rsidP="001B394F">
            <w:pPr>
              <w:pStyle w:val="H1bodytext"/>
              <w:spacing w:after="0"/>
              <w:ind w:left="0"/>
              <w:jc w:val="center"/>
              <w:rPr>
                <w:rFonts w:ascii="Arial" w:hAnsi="Arial"/>
                <w:sz w:val="20"/>
              </w:rPr>
            </w:pPr>
            <w:r>
              <w:rPr>
                <w:rFonts w:ascii="Arial" w:hAnsi="Arial"/>
                <w:sz w:val="20"/>
              </w:rPr>
              <w:t>15</w:t>
            </w:r>
          </w:p>
        </w:tc>
        <w:tc>
          <w:tcPr>
            <w:tcW w:w="3644" w:type="dxa"/>
            <w:tcBorders>
              <w:bottom w:val="single" w:sz="4" w:space="0" w:color="auto"/>
            </w:tcBorders>
            <w:vAlign w:val="center"/>
          </w:tcPr>
          <w:p w14:paraId="3A2B9E2C" w14:textId="1FC30922" w:rsidR="001B394F" w:rsidRDefault="001B394F" w:rsidP="001B394F">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tcBorders>
              <w:bottom w:val="single" w:sz="4" w:space="0" w:color="auto"/>
            </w:tcBorders>
            <w:vAlign w:val="center"/>
          </w:tcPr>
          <w:p w14:paraId="184220B7" w14:textId="549EE1A0" w:rsidR="001B394F" w:rsidRDefault="001B394F" w:rsidP="001B394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w:t>
            </w:r>
            <w:r w:rsidR="00134AA3">
              <w:rPr>
                <w:rFonts w:ascii="Arial" w:hAnsi="Arial"/>
                <w:b/>
                <w:bCs/>
                <w:i/>
                <w:iCs/>
                <w:sz w:val="20"/>
              </w:rPr>
              <w:t>4</w:t>
            </w:r>
            <w:r>
              <w:rPr>
                <w:rFonts w:ascii="Arial" w:hAnsi="Arial"/>
                <w:b/>
                <w:bCs/>
                <w:i/>
                <w:iCs/>
                <w:sz w:val="20"/>
              </w:rPr>
              <w:t>_AT-1_ipp.csv</w:t>
            </w:r>
            <w:r>
              <w:rPr>
                <w:rFonts w:ascii="Arial" w:hAnsi="Arial"/>
                <w:sz w:val="20"/>
              </w:rPr>
              <w:t xml:space="preserve"> in a text editor (or Excel) and verify that the following sites have their corresponding values for the columns specified from 1961 through 1970:</w:t>
            </w:r>
          </w:p>
          <w:p w14:paraId="3BEDCB45"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768B9AB9" w14:textId="5AC9234A" w:rsidR="001B394F" w:rsidRDefault="001B394F" w:rsidP="00C62DEE">
            <w:pPr>
              <w:pStyle w:val="H1bodytext"/>
              <w:numPr>
                <w:ilvl w:val="0"/>
                <w:numId w:val="15"/>
              </w:numPr>
              <w:spacing w:after="0"/>
              <w:ind w:left="376"/>
              <w:rPr>
                <w:rFonts w:ascii="Arial" w:hAnsi="Arial"/>
                <w:sz w:val="20"/>
              </w:rPr>
            </w:pPr>
            <w:r>
              <w:rPr>
                <w:rFonts w:ascii="Arial" w:hAnsi="Arial"/>
                <w:sz w:val="20"/>
              </w:rPr>
              <w:lastRenderedPageBreak/>
              <w:t xml:space="preserve">“COMMON-SITE” has a value of </w:t>
            </w:r>
            <w:r w:rsidR="00134AA3">
              <w:rPr>
                <w:rFonts w:ascii="Arial" w:hAnsi="Arial"/>
                <w:sz w:val="20"/>
              </w:rPr>
              <w:t>5</w:t>
            </w:r>
            <w:r>
              <w:rPr>
                <w:rFonts w:ascii="Arial" w:hAnsi="Arial"/>
                <w:sz w:val="20"/>
              </w:rPr>
              <w:t xml:space="preserve"> in the water</w:t>
            </w:r>
            <w:commentRangeStart w:id="9"/>
            <w:commentRangeEnd w:id="9"/>
            <w:r w:rsidR="00AC12DB">
              <w:rPr>
                <w:rStyle w:val="CommentReference"/>
                <w:rFonts w:ascii="Arial" w:eastAsiaTheme="minorHAnsi" w:hAnsi="Arial" w:cs="Arial"/>
              </w:rPr>
              <w:commentReference w:id="9"/>
            </w:r>
            <w:r w:rsidR="00A87B66">
              <w:rPr>
                <w:rFonts w:ascii="Arial" w:hAnsi="Arial"/>
                <w:sz w:val="20"/>
              </w:rPr>
              <w:t xml:space="preserve"> column</w:t>
            </w:r>
          </w:p>
          <w:p w14:paraId="64BBB200" w14:textId="77777777" w:rsidR="001B394F" w:rsidRDefault="001B394F"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0FA8A184" w14:textId="77777777" w:rsidR="001B394F" w:rsidRDefault="001B394F" w:rsidP="001B394F">
            <w:pPr>
              <w:pStyle w:val="H1bodytext"/>
              <w:spacing w:after="0"/>
              <w:ind w:left="0"/>
              <w:rPr>
                <w:rFonts w:ascii="Arial" w:hAnsi="Arial"/>
                <w:sz w:val="20"/>
              </w:rPr>
            </w:pPr>
          </w:p>
          <w:p w14:paraId="365FBE0D" w14:textId="69D5FEFF" w:rsidR="001B394F" w:rsidRDefault="001B394F" w:rsidP="001B394F">
            <w:pPr>
              <w:pStyle w:val="H1bodytext"/>
              <w:spacing w:after="0"/>
              <w:ind w:left="0"/>
              <w:rPr>
                <w:rFonts w:ascii="Arial" w:hAnsi="Arial"/>
                <w:sz w:val="20"/>
              </w:rPr>
            </w:pPr>
            <w:r>
              <w:rPr>
                <w:rFonts w:ascii="Arial" w:hAnsi="Arial"/>
                <w:sz w:val="20"/>
              </w:rPr>
              <w:t>If the values specified are present as indicated per waste site, this</w:t>
            </w:r>
            <w:r w:rsidR="00134AA3">
              <w:rPr>
                <w:rFonts w:ascii="Arial" w:hAnsi="Arial"/>
                <w:sz w:val="20"/>
              </w:rPr>
              <w:t xml:space="preserve">, in conjunction </w:t>
            </w:r>
            <w:r w:rsidR="001F6F1D">
              <w:rPr>
                <w:rFonts w:ascii="Arial" w:hAnsi="Arial"/>
                <w:sz w:val="20"/>
              </w:rPr>
              <w:t>with the rest of this acceptance test, satisfies FR-3</w:t>
            </w:r>
            <w:r w:rsidR="00F468A4">
              <w:rPr>
                <w:rFonts w:ascii="Arial" w:hAnsi="Arial"/>
                <w:sz w:val="20"/>
              </w:rPr>
              <w:t>,</w:t>
            </w:r>
            <w:r w:rsidR="001F6F1D">
              <w:rPr>
                <w:rFonts w:ascii="Arial" w:hAnsi="Arial"/>
                <w:sz w:val="20"/>
              </w:rPr>
              <w:t xml:space="preserve"> FR-7</w:t>
            </w:r>
            <w:r w:rsidR="00F468A4">
              <w:rPr>
                <w:rFonts w:ascii="Arial" w:hAnsi="Arial"/>
                <w:sz w:val="20"/>
              </w:rPr>
              <w:t>, and FR-8</w:t>
            </w:r>
            <w:r w:rsidR="001F6F1D">
              <w:rPr>
                <w:rFonts w:ascii="Arial" w:hAnsi="Arial"/>
                <w:sz w:val="20"/>
              </w:rPr>
              <w:t>.</w:t>
            </w:r>
          </w:p>
        </w:tc>
        <w:tc>
          <w:tcPr>
            <w:tcW w:w="1417" w:type="dxa"/>
            <w:tcBorders>
              <w:bottom w:val="single" w:sz="4" w:space="0" w:color="auto"/>
            </w:tcBorders>
            <w:vAlign w:val="center"/>
          </w:tcPr>
          <w:p w14:paraId="120AB7D1" w14:textId="77777777" w:rsidR="001B394F" w:rsidRPr="00702160" w:rsidRDefault="001B394F" w:rsidP="001B394F">
            <w:pPr>
              <w:pStyle w:val="H1bodytext"/>
              <w:spacing w:after="0"/>
              <w:ind w:left="0"/>
              <w:rPr>
                <w:rFonts w:ascii="Arial" w:hAnsi="Arial"/>
                <w:sz w:val="20"/>
              </w:rPr>
            </w:pPr>
          </w:p>
        </w:tc>
      </w:tr>
      <w:bookmarkEnd w:id="8"/>
    </w:tbl>
    <w:p w14:paraId="64CA724E" w14:textId="1EA85F0D" w:rsidR="006504D7" w:rsidRDefault="006504D7" w:rsidP="00E62A15">
      <w:pPr>
        <w:pStyle w:val="H1bodytext"/>
        <w:spacing w:after="120"/>
        <w:rPr>
          <w:rFonts w:ascii="Arial" w:hAnsi="Arial"/>
          <w:highlight w:val="yellow"/>
        </w:rPr>
      </w:pPr>
    </w:p>
    <w:p w14:paraId="3C532634" w14:textId="77777777" w:rsidR="000F4644" w:rsidRDefault="000F4644" w:rsidP="00E62A15">
      <w:pPr>
        <w:pStyle w:val="H1bodytext"/>
        <w:spacing w:after="120"/>
        <w:rPr>
          <w:rFonts w:ascii="Arial" w:hAnsi="Arial"/>
          <w:highlight w:val="yellow"/>
        </w:rPr>
      </w:pPr>
    </w:p>
    <w:tbl>
      <w:tblPr>
        <w:tblStyle w:val="TableGrid"/>
        <w:tblW w:w="0" w:type="auto"/>
        <w:tblInd w:w="720" w:type="dxa"/>
        <w:tblLook w:val="04A0" w:firstRow="1" w:lastRow="0" w:firstColumn="1" w:lastColumn="0" w:noHBand="0" w:noVBand="1"/>
      </w:tblPr>
      <w:tblGrid>
        <w:gridCol w:w="650"/>
        <w:gridCol w:w="3644"/>
        <w:gridCol w:w="3649"/>
        <w:gridCol w:w="1417"/>
      </w:tblGrid>
      <w:tr w:rsidR="00546E8B" w:rsidRPr="00932809" w14:paraId="2F1E4F5B" w14:textId="77777777" w:rsidTr="00B532BB">
        <w:trPr>
          <w:cantSplit/>
          <w:trHeight w:val="360"/>
          <w:tblHeader/>
        </w:trPr>
        <w:tc>
          <w:tcPr>
            <w:tcW w:w="9360" w:type="dxa"/>
            <w:gridSpan w:val="4"/>
            <w:tcBorders>
              <w:top w:val="nil"/>
              <w:left w:val="nil"/>
              <w:bottom w:val="single" w:sz="4" w:space="0" w:color="auto"/>
              <w:right w:val="nil"/>
            </w:tcBorders>
            <w:vAlign w:val="bottom"/>
          </w:tcPr>
          <w:p w14:paraId="03086678" w14:textId="08C3C24A" w:rsidR="00546E8B" w:rsidRDefault="00546E8B" w:rsidP="00B532BB">
            <w:pPr>
              <w:pStyle w:val="Table"/>
            </w:pPr>
            <w:r>
              <w:t xml:space="preserve">Table </w:t>
            </w:r>
            <w:fldSimple w:instr=" SEQ Table \* ARABIC ">
              <w:r>
                <w:rPr>
                  <w:noProof/>
                </w:rPr>
                <w:t>5</w:t>
              </w:r>
            </w:fldSimple>
          </w:p>
          <w:p w14:paraId="744FA949" w14:textId="2234FD40" w:rsidR="00546E8B" w:rsidRPr="00DA11B3" w:rsidRDefault="007F0982" w:rsidP="00B532BB">
            <w:pPr>
              <w:pStyle w:val="H1bodytext"/>
              <w:spacing w:after="0"/>
              <w:ind w:left="0"/>
              <w:jc w:val="center"/>
              <w:rPr>
                <w:rFonts w:ascii="Arial" w:hAnsi="Arial"/>
                <w:b/>
                <w:szCs w:val="22"/>
              </w:rPr>
            </w:pPr>
            <w:sdt>
              <w:sdtPr>
                <w:rPr>
                  <w:rFonts w:ascii="Arial" w:hAnsi="Arial"/>
                  <w:b/>
                  <w:bCs/>
                  <w:szCs w:val="22"/>
                </w:rPr>
                <w:alias w:val="Keywords"/>
                <w:tag w:val=""/>
                <w:id w:val="1771352333"/>
                <w:placeholder>
                  <w:docPart w:val="443BEA2274F84BF282C99DB22EDA0AF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546E8B" w:rsidRPr="00DA11B3">
              <w:rPr>
                <w:rFonts w:ascii="Arial" w:hAnsi="Arial" w:cs="Arial"/>
                <w:b/>
                <w:szCs w:val="22"/>
              </w:rPr>
              <w:t xml:space="preserve"> Acceptance </w:t>
            </w:r>
            <w:r w:rsidR="00546E8B" w:rsidRPr="00DA11B3">
              <w:rPr>
                <w:rFonts w:ascii="Arial" w:hAnsi="Arial"/>
                <w:b/>
                <w:szCs w:val="22"/>
              </w:rPr>
              <w:t xml:space="preserve">Test Plan Case </w:t>
            </w:r>
            <w:r w:rsidR="00546E8B">
              <w:rPr>
                <w:rFonts w:ascii="Arial" w:hAnsi="Arial"/>
                <w:b/>
                <w:szCs w:val="22"/>
              </w:rPr>
              <w:t>2</w:t>
            </w:r>
          </w:p>
        </w:tc>
      </w:tr>
      <w:tr w:rsidR="00546E8B" w:rsidRPr="007D0AAC" w14:paraId="7C9EB5D1" w14:textId="77777777" w:rsidTr="00B532BB">
        <w:trPr>
          <w:cantSplit/>
          <w:trHeight w:val="530"/>
          <w:tblHeader/>
        </w:trPr>
        <w:tc>
          <w:tcPr>
            <w:tcW w:w="4294" w:type="dxa"/>
            <w:gridSpan w:val="2"/>
            <w:tcBorders>
              <w:top w:val="single" w:sz="4" w:space="0" w:color="auto"/>
            </w:tcBorders>
            <w:shd w:val="clear" w:color="auto" w:fill="auto"/>
            <w:vAlign w:val="center"/>
          </w:tcPr>
          <w:p w14:paraId="38D72DF3" w14:textId="77777777" w:rsidR="00546E8B" w:rsidRPr="007D0AAC" w:rsidRDefault="007F0982" w:rsidP="00B532BB">
            <w:pPr>
              <w:pStyle w:val="H1bodytext"/>
              <w:spacing w:after="0"/>
              <w:ind w:left="0"/>
              <w:jc w:val="center"/>
              <w:rPr>
                <w:rFonts w:ascii="Arial" w:hAnsi="Arial"/>
                <w:b/>
                <w:sz w:val="20"/>
              </w:rPr>
            </w:pPr>
            <w:sdt>
              <w:sdtPr>
                <w:rPr>
                  <w:rFonts w:ascii="Arial" w:hAnsi="Arial"/>
                  <w:b/>
                  <w:bCs/>
                  <w:sz w:val="20"/>
                </w:rPr>
                <w:alias w:val="Keywords"/>
                <w:tag w:val=""/>
                <w:id w:val="-1559544232"/>
                <w:placeholder>
                  <w:docPart w:val="2AB28BAB358441B69DE4C36DB6BF237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546E8B" w:rsidRPr="007D0AAC">
              <w:rPr>
                <w:rFonts w:ascii="Arial" w:hAnsi="Arial" w:cs="Arial"/>
                <w:b/>
                <w:sz w:val="20"/>
              </w:rPr>
              <w:t xml:space="preserve"> </w:t>
            </w:r>
            <w:r w:rsidR="00546E8B" w:rsidRPr="007D0AAC">
              <w:rPr>
                <w:rFonts w:ascii="Arial" w:hAnsi="Arial"/>
                <w:b/>
                <w:sz w:val="20"/>
              </w:rPr>
              <w:t>Acceptance Testing</w:t>
            </w:r>
          </w:p>
          <w:p w14:paraId="320A9F97" w14:textId="48BF7CCA"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9284133"/>
                <w:placeholder>
                  <w:docPart w:val="192895AF13264E7BBF7943D22F0CCB9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sidR="00ED4996">
              <w:rPr>
                <w:rFonts w:ascii="Arial" w:hAnsi="Arial"/>
                <w:b/>
                <w:sz w:val="20"/>
              </w:rPr>
              <w:t>2</w:t>
            </w:r>
          </w:p>
        </w:tc>
        <w:tc>
          <w:tcPr>
            <w:tcW w:w="5066" w:type="dxa"/>
            <w:gridSpan w:val="2"/>
            <w:tcBorders>
              <w:top w:val="single" w:sz="4" w:space="0" w:color="auto"/>
            </w:tcBorders>
            <w:shd w:val="clear" w:color="auto" w:fill="auto"/>
            <w:vAlign w:val="center"/>
          </w:tcPr>
          <w:p w14:paraId="5C99354D"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Date:</w:t>
            </w:r>
          </w:p>
        </w:tc>
      </w:tr>
      <w:tr w:rsidR="00546E8B" w:rsidRPr="007D0AAC" w14:paraId="0310CF0A" w14:textId="77777777" w:rsidTr="00B532BB">
        <w:trPr>
          <w:cantSplit/>
          <w:trHeight w:val="530"/>
          <w:tblHeader/>
        </w:trPr>
        <w:tc>
          <w:tcPr>
            <w:tcW w:w="4294" w:type="dxa"/>
            <w:gridSpan w:val="2"/>
            <w:tcBorders>
              <w:top w:val="single" w:sz="4" w:space="0" w:color="auto"/>
            </w:tcBorders>
            <w:shd w:val="clear" w:color="auto" w:fill="auto"/>
            <w:vAlign w:val="center"/>
          </w:tcPr>
          <w:p w14:paraId="6FB213E0" w14:textId="77777777"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DB16972" w14:textId="034C6A68" w:rsidR="00546E8B" w:rsidRPr="007D0AAC" w:rsidRDefault="00546E8B" w:rsidP="00B532BB">
            <w:pPr>
              <w:pStyle w:val="H1bodytext"/>
              <w:spacing w:after="0"/>
              <w:ind w:left="0"/>
              <w:rPr>
                <w:rFonts w:ascii="Arial" w:hAnsi="Arial"/>
                <w:b/>
                <w:sz w:val="20"/>
              </w:rPr>
            </w:pPr>
            <w:r>
              <w:rPr>
                <w:rFonts w:ascii="Arial" w:hAnsi="Arial"/>
                <w:b/>
                <w:sz w:val="20"/>
              </w:rPr>
              <w:t>\\olive\backups\CAVE\CA-CIE-Tools-TestEnv\inventory_pp\tests\AT-2</w:t>
            </w:r>
            <w:r w:rsidR="00ED4996">
              <w:rPr>
                <w:rFonts w:ascii="Arial" w:hAnsi="Arial"/>
                <w:b/>
                <w:sz w:val="20"/>
              </w:rPr>
              <w:t>\runner_AT-2.log</w:t>
            </w:r>
          </w:p>
        </w:tc>
        <w:tc>
          <w:tcPr>
            <w:tcW w:w="5066" w:type="dxa"/>
            <w:gridSpan w:val="2"/>
            <w:tcBorders>
              <w:top w:val="single" w:sz="4" w:space="0" w:color="auto"/>
            </w:tcBorders>
            <w:shd w:val="clear" w:color="auto" w:fill="auto"/>
            <w:vAlign w:val="center"/>
          </w:tcPr>
          <w:p w14:paraId="3A26F1A3" w14:textId="77777777" w:rsidR="00546E8B" w:rsidRPr="007D0AAC" w:rsidRDefault="00546E8B" w:rsidP="00B532BB">
            <w:pPr>
              <w:pStyle w:val="H1bodytext"/>
              <w:spacing w:after="0"/>
              <w:ind w:left="0"/>
              <w:rPr>
                <w:rFonts w:ascii="Arial" w:hAnsi="Arial"/>
                <w:b/>
                <w:sz w:val="20"/>
              </w:rPr>
            </w:pPr>
            <w:r>
              <w:rPr>
                <w:rFonts w:ascii="Arial" w:hAnsi="Arial"/>
                <w:b/>
                <w:sz w:val="20"/>
              </w:rPr>
              <w:t>Test Performed By:</w:t>
            </w:r>
          </w:p>
        </w:tc>
      </w:tr>
      <w:tr w:rsidR="00546E8B" w:rsidRPr="007D0AAC" w14:paraId="4A9DAB32" w14:textId="77777777" w:rsidTr="00B532BB">
        <w:trPr>
          <w:cantSplit/>
          <w:trHeight w:val="530"/>
          <w:tblHeader/>
        </w:trPr>
        <w:tc>
          <w:tcPr>
            <w:tcW w:w="9360" w:type="dxa"/>
            <w:gridSpan w:val="4"/>
            <w:tcBorders>
              <w:top w:val="single" w:sz="4" w:space="0" w:color="auto"/>
            </w:tcBorders>
            <w:shd w:val="clear" w:color="auto" w:fill="auto"/>
            <w:vAlign w:val="center"/>
          </w:tcPr>
          <w:p w14:paraId="36E3576C" w14:textId="7F92AD60" w:rsidR="00546E8B" w:rsidRPr="007D0AAC" w:rsidRDefault="00546E8B"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546E8B" w:rsidRPr="00572F5F" w14:paraId="5E89E8FD"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1DBD694B"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67D2AB5"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ADC07AC"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361F0184" w14:textId="77777777" w:rsidR="00546E8B" w:rsidRPr="007D0AAC" w:rsidRDefault="00546E8B"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46E8B" w:rsidRPr="007D0AAC" w14:paraId="27B41B14" w14:textId="77777777" w:rsidTr="00B532BB">
        <w:trPr>
          <w:trHeight w:val="440"/>
        </w:trPr>
        <w:tc>
          <w:tcPr>
            <w:tcW w:w="9360" w:type="dxa"/>
            <w:gridSpan w:val="4"/>
            <w:vAlign w:val="center"/>
          </w:tcPr>
          <w:p w14:paraId="6BBC090D" w14:textId="77777777" w:rsidR="00546E8B" w:rsidRPr="007D0AAC" w:rsidRDefault="00546E8B" w:rsidP="00B532BB">
            <w:pPr>
              <w:pStyle w:val="H1bodytext"/>
              <w:spacing w:after="0"/>
              <w:ind w:left="0"/>
              <w:rPr>
                <w:rFonts w:ascii="Arial" w:hAnsi="Arial"/>
                <w:sz w:val="20"/>
              </w:rPr>
            </w:pPr>
            <w:r>
              <w:rPr>
                <w:rFonts w:ascii="Arial" w:hAnsi="Arial"/>
                <w:sz w:val="20"/>
              </w:rPr>
              <w:t>Navigate to the Testing Directory</w:t>
            </w:r>
          </w:p>
        </w:tc>
      </w:tr>
      <w:tr w:rsidR="00546E8B" w14:paraId="0C60AA29" w14:textId="77777777" w:rsidTr="00B532BB">
        <w:trPr>
          <w:trHeight w:val="728"/>
        </w:trPr>
        <w:tc>
          <w:tcPr>
            <w:tcW w:w="650" w:type="dxa"/>
            <w:vAlign w:val="center"/>
          </w:tcPr>
          <w:p w14:paraId="437FA2B6" w14:textId="77777777" w:rsidR="00546E8B" w:rsidRPr="00FB0144" w:rsidRDefault="00546E8B"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1291EECC" w14:textId="58479238" w:rsidR="00546E8B" w:rsidRPr="00663746" w:rsidRDefault="00546E8B"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3649" w:type="dxa"/>
            <w:vAlign w:val="center"/>
          </w:tcPr>
          <w:p w14:paraId="0382B0F3" w14:textId="77777777" w:rsidR="00546E8B" w:rsidRDefault="00546E8B" w:rsidP="00B532BB">
            <w:pPr>
              <w:pStyle w:val="H1bodytext"/>
              <w:spacing w:after="0"/>
              <w:ind w:left="0"/>
              <w:rPr>
                <w:rFonts w:ascii="Arial" w:hAnsi="Arial"/>
                <w:sz w:val="20"/>
              </w:rPr>
            </w:pPr>
            <w:r>
              <w:rPr>
                <w:rFonts w:ascii="Arial" w:hAnsi="Arial"/>
                <w:sz w:val="20"/>
              </w:rPr>
              <w:t>3 files should be created:</w:t>
            </w:r>
          </w:p>
          <w:p w14:paraId="47CB0D87" w14:textId="3D858D4E" w:rsidR="00546E8B" w:rsidRPr="00180364" w:rsidRDefault="00546E8B" w:rsidP="007677A9">
            <w:pPr>
              <w:pStyle w:val="H1bodytext"/>
              <w:numPr>
                <w:ilvl w:val="0"/>
                <w:numId w:val="41"/>
              </w:numPr>
              <w:spacing w:after="0"/>
              <w:ind w:left="548"/>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53D2D72C" w14:textId="19052F0E" w:rsidR="00546E8B" w:rsidRPr="00180364" w:rsidRDefault="00546E8B" w:rsidP="007677A9">
            <w:pPr>
              <w:pStyle w:val="H1bodytext"/>
              <w:numPr>
                <w:ilvl w:val="0"/>
                <w:numId w:val="41"/>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_ipp.log</w:t>
            </w:r>
          </w:p>
          <w:p w14:paraId="5A9598BC" w14:textId="2AA0D3B8" w:rsidR="00546E8B" w:rsidRPr="00B64BCB" w:rsidRDefault="00546E8B" w:rsidP="007677A9">
            <w:pPr>
              <w:pStyle w:val="H1bodytext"/>
              <w:numPr>
                <w:ilvl w:val="0"/>
                <w:numId w:val="41"/>
              </w:numPr>
              <w:spacing w:after="0"/>
              <w:ind w:left="556"/>
              <w:rPr>
                <w:rFonts w:ascii="Arial" w:hAnsi="Arial"/>
                <w:sz w:val="20"/>
              </w:rPr>
            </w:pPr>
            <w:r>
              <w:rPr>
                <w:rFonts w:ascii="Arial" w:hAnsi="Arial"/>
                <w:b/>
                <w:bCs/>
                <w:i/>
                <w:iCs/>
                <w:sz w:val="20"/>
              </w:rPr>
              <w:t>step-1_AT-</w:t>
            </w:r>
            <w:r w:rsidR="00CA318C">
              <w:rPr>
                <w:rFonts w:ascii="Arial" w:hAnsi="Arial"/>
                <w:b/>
                <w:bCs/>
                <w:i/>
                <w:iCs/>
                <w:sz w:val="20"/>
              </w:rPr>
              <w:t>2</w:t>
            </w:r>
            <w:r>
              <w:rPr>
                <w:rFonts w:ascii="Arial" w:hAnsi="Arial"/>
                <w:b/>
                <w:bCs/>
                <w:i/>
                <w:iCs/>
                <w:sz w:val="20"/>
              </w:rPr>
              <w:t>_ipp.csv</w:t>
            </w:r>
          </w:p>
        </w:tc>
        <w:tc>
          <w:tcPr>
            <w:tcW w:w="1417" w:type="dxa"/>
            <w:vAlign w:val="center"/>
          </w:tcPr>
          <w:p w14:paraId="381157C3" w14:textId="77777777" w:rsidR="00546E8B" w:rsidRPr="007D0AAC" w:rsidRDefault="00546E8B" w:rsidP="00B532BB">
            <w:pPr>
              <w:pStyle w:val="H1bodytext"/>
              <w:spacing w:after="0"/>
              <w:ind w:left="0"/>
              <w:jc w:val="center"/>
              <w:rPr>
                <w:rFonts w:ascii="Arial" w:hAnsi="Arial"/>
                <w:sz w:val="20"/>
              </w:rPr>
            </w:pPr>
          </w:p>
        </w:tc>
      </w:tr>
      <w:tr w:rsidR="00546E8B" w14:paraId="1A28B3C4" w14:textId="77777777" w:rsidTr="00B532BB">
        <w:trPr>
          <w:trHeight w:val="476"/>
        </w:trPr>
        <w:tc>
          <w:tcPr>
            <w:tcW w:w="650" w:type="dxa"/>
            <w:vAlign w:val="center"/>
          </w:tcPr>
          <w:p w14:paraId="736CA3F5" w14:textId="77777777" w:rsidR="00546E8B" w:rsidRPr="007D0AAC" w:rsidRDefault="00546E8B"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29DAEFA2" w14:textId="64B3F944" w:rsidR="00546E8B" w:rsidRPr="00000842" w:rsidRDefault="00546E8B"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F27D69E" w14:textId="115E75ED" w:rsidR="00546E8B" w:rsidRDefault="00546E8B" w:rsidP="00B532BB">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74686">
              <w:rPr>
                <w:rFonts w:ascii="Arial" w:hAnsi="Arial"/>
                <w:b/>
                <w:bCs/>
                <w:i/>
                <w:iCs/>
                <w:sz w:val="20"/>
              </w:rPr>
              <w:t>2</w:t>
            </w:r>
            <w:r>
              <w:rPr>
                <w:rFonts w:ascii="Arial" w:hAnsi="Arial"/>
                <w:b/>
                <w:bCs/>
                <w:i/>
                <w:iCs/>
                <w:sz w:val="20"/>
              </w:rPr>
              <w:t>.</w:t>
            </w:r>
            <w:r w:rsidR="00074686">
              <w:rPr>
                <w:rFonts w:ascii="Arial" w:hAnsi="Arial"/>
                <w:b/>
                <w:bCs/>
                <w:i/>
                <w:iCs/>
                <w:sz w:val="20"/>
              </w:rPr>
              <w:t>log</w:t>
            </w:r>
            <w:r>
              <w:rPr>
                <w:rFonts w:ascii="Arial" w:hAnsi="Arial"/>
                <w:sz w:val="20"/>
              </w:rPr>
              <w:t xml:space="preserve"> should have 2 lines:</w:t>
            </w:r>
          </w:p>
          <w:p w14:paraId="46615127" w14:textId="77777777" w:rsidR="00546E8B" w:rsidRDefault="00546E8B"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E731246" w14:textId="77777777" w:rsidR="00546E8B" w:rsidRDefault="00546E8B" w:rsidP="00C62DEE">
            <w:pPr>
              <w:pStyle w:val="H1bodytext"/>
              <w:numPr>
                <w:ilvl w:val="0"/>
                <w:numId w:val="9"/>
              </w:numPr>
              <w:spacing w:after="0"/>
              <w:ind w:left="376"/>
              <w:rPr>
                <w:rFonts w:ascii="Arial" w:hAnsi="Arial"/>
                <w:sz w:val="20"/>
              </w:rPr>
            </w:pPr>
            <w:r>
              <w:rPr>
                <w:rFonts w:ascii="Arial" w:hAnsi="Arial"/>
                <w:sz w:val="20"/>
              </w:rPr>
              <w:t>TEST: /home/[USER]/…/inventory_pp.py</w:t>
            </w:r>
          </w:p>
          <w:p w14:paraId="3F90B762" w14:textId="77777777" w:rsidR="00546E8B" w:rsidRDefault="00546E8B"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DD80E08" w14:textId="77777777" w:rsidR="00546E8B" w:rsidRDefault="00546E8B" w:rsidP="00B532BB">
            <w:pPr>
              <w:pStyle w:val="H1bodytext"/>
              <w:spacing w:after="0"/>
              <w:ind w:left="16"/>
              <w:rPr>
                <w:rFonts w:ascii="Arial" w:hAnsi="Arial"/>
                <w:sz w:val="20"/>
              </w:rPr>
            </w:pPr>
          </w:p>
          <w:p w14:paraId="549F242B" w14:textId="77777777" w:rsidR="00546E8B" w:rsidRPr="00000842" w:rsidRDefault="00546E8B"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783B6899" w14:textId="77777777" w:rsidR="00546E8B" w:rsidRPr="007D0AAC" w:rsidRDefault="00546E8B" w:rsidP="00B532BB">
            <w:pPr>
              <w:pStyle w:val="H1bodytext"/>
              <w:spacing w:after="0"/>
              <w:ind w:left="0"/>
              <w:jc w:val="center"/>
              <w:rPr>
                <w:rFonts w:ascii="Arial" w:hAnsi="Arial"/>
                <w:sz w:val="20"/>
              </w:rPr>
            </w:pPr>
          </w:p>
        </w:tc>
      </w:tr>
      <w:tr w:rsidR="00546E8B" w:rsidRPr="007D0AAC" w14:paraId="02701FC8" w14:textId="77777777" w:rsidTr="00B532BB">
        <w:trPr>
          <w:trHeight w:val="476"/>
        </w:trPr>
        <w:tc>
          <w:tcPr>
            <w:tcW w:w="650" w:type="dxa"/>
            <w:vAlign w:val="center"/>
          </w:tcPr>
          <w:p w14:paraId="2685152F" w14:textId="77777777" w:rsidR="00546E8B" w:rsidRDefault="00546E8B"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3536A878" w14:textId="77777777" w:rsidR="00546E8B" w:rsidRDefault="0086518A" w:rsidP="0086518A">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7F1AE872" w14:textId="77777777" w:rsidR="00FF17DF" w:rsidRPr="00FF17DF" w:rsidRDefault="00FF17DF" w:rsidP="0086518A">
            <w:pPr>
              <w:pStyle w:val="H1bodytext"/>
              <w:spacing w:after="0"/>
              <w:ind w:left="46"/>
              <w:rPr>
                <w:rFonts w:ascii="Arial" w:hAnsi="Arial"/>
                <w:sz w:val="20"/>
              </w:rPr>
            </w:pPr>
          </w:p>
          <w:p w14:paraId="5478584A" w14:textId="555FC253" w:rsidR="002C6D0F" w:rsidRPr="002C6D0F" w:rsidRDefault="00FF17DF">
            <w:pPr>
              <w:pStyle w:val="H1bodytext"/>
              <w:ind w:left="46"/>
              <w:rPr>
                <w:rFonts w:ascii="Arial" w:hAnsi="Arial"/>
                <w:sz w:val="20"/>
              </w:rPr>
            </w:pPr>
            <w:r w:rsidRPr="00FF17DF">
              <w:rPr>
                <w:rFonts w:ascii="Arial" w:hAnsi="Arial"/>
                <w:sz w:val="20"/>
              </w:rPr>
              <w:t xml:space="preserve">NOTE: </w:t>
            </w:r>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1F5DDFD6" w14:textId="27DFF251" w:rsidR="00FF17DF" w:rsidRPr="007677A9" w:rsidRDefault="002C6D0F" w:rsidP="002C6D0F">
            <w:pPr>
              <w:pStyle w:val="H1bodytext"/>
              <w:spacing w:after="0"/>
              <w:ind w:left="46"/>
              <w:rPr>
                <w:rFonts w:ascii="Arial" w:hAnsi="Arial"/>
                <w:sz w:val="20"/>
              </w:rPr>
            </w:pPr>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p>
        </w:tc>
        <w:tc>
          <w:tcPr>
            <w:tcW w:w="3649" w:type="dxa"/>
            <w:vAlign w:val="center"/>
          </w:tcPr>
          <w:p w14:paraId="7771C593" w14:textId="2BF8D9DC" w:rsidR="00074686" w:rsidRDefault="00074686" w:rsidP="00B532BB">
            <w:pPr>
              <w:pStyle w:val="H1bodytext"/>
              <w:spacing w:after="0"/>
              <w:ind w:left="0"/>
              <w:rPr>
                <w:rFonts w:ascii="Arial" w:hAnsi="Arial"/>
                <w:sz w:val="20"/>
              </w:rPr>
            </w:pPr>
            <w:r>
              <w:rPr>
                <w:rFonts w:ascii="Arial" w:hAnsi="Arial"/>
                <w:sz w:val="20"/>
              </w:rPr>
              <w:t xml:space="preserve">If the </w:t>
            </w:r>
            <w:r w:rsidR="0086518A">
              <w:rPr>
                <w:rFonts w:ascii="Arial" w:hAnsi="Arial"/>
                <w:sz w:val="20"/>
              </w:rPr>
              <w:t>shell script</w:t>
            </w:r>
            <w:r>
              <w:rPr>
                <w:rFonts w:ascii="Arial" w:hAnsi="Arial"/>
                <w:sz w:val="20"/>
              </w:rPr>
              <w:t xml:space="preserve"> w</w:t>
            </w:r>
            <w:r w:rsidR="0086518A">
              <w:rPr>
                <w:rFonts w:ascii="Arial" w:hAnsi="Arial"/>
                <w:sz w:val="20"/>
              </w:rPr>
              <w:t>as</w:t>
            </w:r>
            <w:r>
              <w:rPr>
                <w:rFonts w:ascii="Arial" w:hAnsi="Arial"/>
                <w:sz w:val="20"/>
              </w:rPr>
              <w:t xml:space="preserve"> left unmodified by the tester (tester should feel free to modify the shell script for their own testing, preferably </w:t>
            </w:r>
            <w:r w:rsidR="00D3759B">
              <w:rPr>
                <w:rFonts w:ascii="Arial" w:hAnsi="Arial"/>
                <w:sz w:val="20"/>
              </w:rPr>
              <w:t>maintaining</w:t>
            </w:r>
            <w:r>
              <w:rPr>
                <w:rFonts w:ascii="Arial" w:hAnsi="Arial"/>
                <w:sz w:val="20"/>
              </w:rPr>
              <w:t xml:space="preserve"> a copy), the following strings should be found in </w:t>
            </w:r>
            <w:r>
              <w:rPr>
                <w:rFonts w:ascii="Arial" w:hAnsi="Arial"/>
                <w:b/>
                <w:bCs/>
                <w:i/>
                <w:iCs/>
                <w:sz w:val="20"/>
              </w:rPr>
              <w:t>step-1_AT-2_ipp.log</w:t>
            </w:r>
            <w:r>
              <w:rPr>
                <w:rFonts w:ascii="Arial" w:hAnsi="Arial"/>
                <w:sz w:val="20"/>
              </w:rPr>
              <w:t>:</w:t>
            </w:r>
          </w:p>
          <w:p w14:paraId="0CE44C0D" w14:textId="73FC3DDD" w:rsidR="006204AB" w:rsidRPr="006204AB"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64BBFEC6" w14:textId="5188EC76" w:rsidR="00074686" w:rsidRDefault="006204AB"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6FBCD4B4" w14:textId="7A0F4A91" w:rsidR="00546E8B" w:rsidRDefault="00546E8B" w:rsidP="00B532BB">
            <w:pPr>
              <w:pStyle w:val="H1bodytext"/>
              <w:spacing w:after="0"/>
              <w:ind w:left="0"/>
              <w:rPr>
                <w:rFonts w:ascii="Arial" w:hAnsi="Arial"/>
                <w:sz w:val="20"/>
              </w:rPr>
            </w:pPr>
          </w:p>
          <w:p w14:paraId="37AC9E14" w14:textId="0036FF5A" w:rsidR="0086518A" w:rsidRDefault="0086518A" w:rsidP="00B532BB">
            <w:pPr>
              <w:pStyle w:val="H1bodytext"/>
              <w:spacing w:after="0"/>
              <w:ind w:left="0"/>
              <w:rPr>
                <w:rFonts w:ascii="Arial" w:hAnsi="Arial"/>
                <w:sz w:val="20"/>
              </w:rPr>
            </w:pPr>
            <w:r>
              <w:rPr>
                <w:rFonts w:ascii="Arial" w:hAnsi="Arial"/>
                <w:sz w:val="20"/>
              </w:rPr>
              <w:t xml:space="preserve">This </w:t>
            </w:r>
            <w:r w:rsidR="00952B4E">
              <w:rPr>
                <w:rFonts w:ascii="Arial" w:hAnsi="Arial"/>
                <w:sz w:val="20"/>
              </w:rPr>
              <w:t xml:space="preserve">partially </w:t>
            </w:r>
            <w:r>
              <w:rPr>
                <w:rFonts w:ascii="Arial" w:hAnsi="Arial"/>
                <w:sz w:val="20"/>
              </w:rPr>
              <w:t>satisfies FR-4 and FR</w:t>
            </w:r>
            <w:r w:rsidR="00952B4E">
              <w:rPr>
                <w:rFonts w:ascii="Arial" w:hAnsi="Arial"/>
                <w:sz w:val="20"/>
              </w:rPr>
              <w:t>-5.</w:t>
            </w:r>
          </w:p>
          <w:p w14:paraId="3321331C" w14:textId="77777777" w:rsidR="00546E8B" w:rsidRDefault="00546E8B" w:rsidP="00B532BB">
            <w:pPr>
              <w:pStyle w:val="H1bodytext"/>
              <w:spacing w:after="0"/>
              <w:ind w:left="0"/>
              <w:rPr>
                <w:rFonts w:ascii="Arial" w:hAnsi="Arial"/>
                <w:sz w:val="20"/>
              </w:rPr>
            </w:pPr>
          </w:p>
          <w:p w14:paraId="1BB292A4" w14:textId="7C679FD9" w:rsidR="00546E8B" w:rsidRPr="00960A25" w:rsidRDefault="00546E8B" w:rsidP="00B532BB">
            <w:pPr>
              <w:pStyle w:val="H1bodytext"/>
              <w:spacing w:after="0"/>
              <w:ind w:left="0"/>
              <w:rPr>
                <w:rFonts w:ascii="Arial" w:hAnsi="Arial"/>
                <w:sz w:val="20"/>
              </w:rPr>
            </w:pPr>
            <w:r>
              <w:rPr>
                <w:rFonts w:ascii="Arial" w:hAnsi="Arial"/>
                <w:sz w:val="20"/>
              </w:rPr>
              <w:t xml:space="preserve">This </w:t>
            </w:r>
            <w:r w:rsidR="0086518A">
              <w:rPr>
                <w:rFonts w:ascii="Arial" w:hAnsi="Arial"/>
                <w:sz w:val="20"/>
              </w:rPr>
              <w:t xml:space="preserve">also </w:t>
            </w:r>
            <w:r>
              <w:rPr>
                <w:rFonts w:ascii="Arial" w:hAnsi="Arial"/>
                <w:sz w:val="20"/>
              </w:rPr>
              <w:t>partially satisfies FR-1</w:t>
            </w:r>
            <w:r w:rsidR="00952B4E">
              <w:rPr>
                <w:rFonts w:ascii="Arial" w:hAnsi="Arial"/>
                <w:sz w:val="20"/>
              </w:rPr>
              <w:t>.</w:t>
            </w:r>
          </w:p>
        </w:tc>
        <w:tc>
          <w:tcPr>
            <w:tcW w:w="1417" w:type="dxa"/>
            <w:vAlign w:val="center"/>
          </w:tcPr>
          <w:p w14:paraId="2CB04C69" w14:textId="77777777" w:rsidR="00546E8B" w:rsidRPr="00702160" w:rsidRDefault="00546E8B" w:rsidP="00B532BB">
            <w:pPr>
              <w:pStyle w:val="H1bodytext"/>
              <w:spacing w:after="0"/>
              <w:ind w:left="0"/>
              <w:rPr>
                <w:rFonts w:ascii="Arial" w:hAnsi="Arial"/>
                <w:sz w:val="20"/>
              </w:rPr>
            </w:pPr>
          </w:p>
        </w:tc>
      </w:tr>
      <w:tr w:rsidR="00546E8B" w:rsidRPr="007D0AAC" w14:paraId="513CEC88" w14:textId="77777777" w:rsidTr="00B532BB">
        <w:trPr>
          <w:trHeight w:val="539"/>
        </w:trPr>
        <w:tc>
          <w:tcPr>
            <w:tcW w:w="650" w:type="dxa"/>
            <w:vAlign w:val="center"/>
          </w:tcPr>
          <w:p w14:paraId="227FE1A6" w14:textId="77777777" w:rsidR="00546E8B" w:rsidRPr="007D0AAC" w:rsidRDefault="00546E8B"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1F00544F" w14:textId="1ABEC080" w:rsidR="00546E8B" w:rsidRPr="00702160" w:rsidRDefault="00952B4E" w:rsidP="00B532BB">
            <w:pPr>
              <w:pStyle w:val="H1bodytext"/>
              <w:spacing w:after="0"/>
              <w:ind w:left="0"/>
              <w:rPr>
                <w:rFonts w:ascii="Arial" w:hAnsi="Arial"/>
                <w:sz w:val="20"/>
              </w:rPr>
            </w:pPr>
            <w:r>
              <w:rPr>
                <w:rFonts w:ascii="Arial" w:hAnsi="Arial"/>
                <w:sz w:val="20"/>
              </w:rPr>
              <w:t>Verify that the data merged into the final output file is correct.</w:t>
            </w:r>
          </w:p>
        </w:tc>
        <w:tc>
          <w:tcPr>
            <w:tcW w:w="3649" w:type="dxa"/>
            <w:vAlign w:val="center"/>
          </w:tcPr>
          <w:p w14:paraId="6AAF0B40" w14:textId="670FEC85" w:rsidR="00546E8B" w:rsidRDefault="00546E8B"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CA318C">
              <w:rPr>
                <w:rFonts w:ascii="Arial" w:hAnsi="Arial"/>
                <w:b/>
                <w:bCs/>
                <w:i/>
                <w:iCs/>
                <w:sz w:val="20"/>
              </w:rPr>
              <w:t>2</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w:t>
            </w:r>
            <w:r w:rsidR="00952B4E">
              <w:rPr>
                <w:rFonts w:ascii="Arial" w:hAnsi="Arial"/>
                <w:sz w:val="20"/>
              </w:rPr>
              <w:t>verify that for each year of the solitary site, “COMMON-SITE”, the following values are recorded:</w:t>
            </w:r>
          </w:p>
          <w:p w14:paraId="584F8B10" w14:textId="6096CE6A" w:rsidR="00546E8B" w:rsidRDefault="00952B4E"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96C577" w14:textId="1F23997C" w:rsidR="00546E8B" w:rsidRDefault="00952B4E"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79227291" w14:textId="2E1C2DA8" w:rsidR="00546E8B" w:rsidRDefault="00952B4E" w:rsidP="00C62DEE">
            <w:pPr>
              <w:pStyle w:val="H1bodytext"/>
              <w:numPr>
                <w:ilvl w:val="0"/>
                <w:numId w:val="12"/>
              </w:numPr>
              <w:spacing w:after="0"/>
              <w:ind w:left="376"/>
              <w:rPr>
                <w:rFonts w:ascii="Arial" w:hAnsi="Arial"/>
                <w:sz w:val="20"/>
              </w:rPr>
            </w:pPr>
            <w:r>
              <w:rPr>
                <w:rFonts w:ascii="Arial" w:hAnsi="Arial"/>
                <w:sz w:val="20"/>
              </w:rPr>
              <w:lastRenderedPageBreak/>
              <w:t>A value of 9 in the “USER-RAD” column</w:t>
            </w:r>
          </w:p>
          <w:p w14:paraId="39922D1F" w14:textId="42A6E2E1" w:rsidR="00546E8B" w:rsidRDefault="00952B4E"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39F0FE61" w14:textId="32A0548E" w:rsidR="00546E8B" w:rsidRDefault="00546E8B" w:rsidP="00B532BB">
            <w:pPr>
              <w:pStyle w:val="H1bodytext"/>
              <w:spacing w:after="0"/>
              <w:ind w:left="0"/>
              <w:rPr>
                <w:rFonts w:ascii="Arial" w:hAnsi="Arial"/>
                <w:sz w:val="20"/>
              </w:rPr>
            </w:pPr>
          </w:p>
          <w:p w14:paraId="4BD88847" w14:textId="42A44053" w:rsidR="0018722B" w:rsidRDefault="0018722B" w:rsidP="00B532BB">
            <w:pPr>
              <w:pStyle w:val="H1bodytext"/>
              <w:spacing w:after="0"/>
              <w:ind w:left="0"/>
              <w:rPr>
                <w:rFonts w:ascii="Arial" w:hAnsi="Arial"/>
                <w:sz w:val="20"/>
              </w:rPr>
            </w:pPr>
            <w:r>
              <w:rPr>
                <w:rFonts w:ascii="Arial" w:hAnsi="Arial"/>
                <w:sz w:val="20"/>
              </w:rPr>
              <w:t>Finally, verify that uranium and “USER-CHEM” have units of “(kg/year)” in the column header line</w:t>
            </w:r>
            <w:r w:rsidR="00266234">
              <w:rPr>
                <w:rFonts w:ascii="Arial" w:hAnsi="Arial"/>
                <w:sz w:val="20"/>
              </w:rPr>
              <w:t xml:space="preserve"> and that </w:t>
            </w:r>
            <w:r w:rsidR="00BC21CA">
              <w:rPr>
                <w:rFonts w:ascii="Arial" w:hAnsi="Arial"/>
                <w:sz w:val="20"/>
              </w:rPr>
              <w:t>tritium and “USER-RAD” have units of “(Ci/year)”</w:t>
            </w:r>
            <w:r>
              <w:rPr>
                <w:rFonts w:ascii="Arial" w:hAnsi="Arial"/>
                <w:sz w:val="20"/>
              </w:rPr>
              <w:t>.</w:t>
            </w:r>
          </w:p>
          <w:p w14:paraId="516400FD" w14:textId="77777777" w:rsidR="0018722B" w:rsidRDefault="0018722B" w:rsidP="00B532BB">
            <w:pPr>
              <w:pStyle w:val="H1bodytext"/>
              <w:spacing w:after="0"/>
              <w:ind w:left="0"/>
              <w:rPr>
                <w:rFonts w:ascii="Arial" w:hAnsi="Arial"/>
                <w:sz w:val="20"/>
              </w:rPr>
            </w:pPr>
          </w:p>
          <w:p w14:paraId="6D5B9C30" w14:textId="1D256639" w:rsidR="00546E8B" w:rsidRPr="00960A25" w:rsidRDefault="00546E8B" w:rsidP="00B532BB">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w:t>
            </w:r>
            <w:r w:rsidR="00952B4E">
              <w:rPr>
                <w:rFonts w:ascii="Arial" w:hAnsi="Arial"/>
                <w:sz w:val="20"/>
              </w:rPr>
              <w:t>values are present as specified, this</w:t>
            </w:r>
            <w:r w:rsidR="00CA318C">
              <w:rPr>
                <w:rFonts w:ascii="Arial" w:hAnsi="Arial"/>
                <w:sz w:val="20"/>
              </w:rPr>
              <w:t>, in conjunction with the rest of this acceptance test, satisfies FR-4 and FR-5</w:t>
            </w:r>
            <w:r>
              <w:rPr>
                <w:rFonts w:ascii="Arial" w:hAnsi="Arial"/>
                <w:sz w:val="20"/>
              </w:rPr>
              <w:t>.</w:t>
            </w:r>
          </w:p>
        </w:tc>
        <w:tc>
          <w:tcPr>
            <w:tcW w:w="1417" w:type="dxa"/>
            <w:vAlign w:val="center"/>
          </w:tcPr>
          <w:p w14:paraId="6E83CC2E" w14:textId="77777777" w:rsidR="00546E8B" w:rsidRPr="00702160" w:rsidRDefault="00546E8B" w:rsidP="00B532BB">
            <w:pPr>
              <w:pStyle w:val="H1bodytext"/>
              <w:spacing w:after="0"/>
              <w:ind w:left="0"/>
              <w:rPr>
                <w:rFonts w:ascii="Arial" w:hAnsi="Arial"/>
                <w:sz w:val="20"/>
              </w:rPr>
            </w:pPr>
          </w:p>
        </w:tc>
      </w:tr>
    </w:tbl>
    <w:p w14:paraId="2B86665B" w14:textId="26848EE2" w:rsidR="00595225" w:rsidRDefault="00595225" w:rsidP="006E765B">
      <w:pPr>
        <w:pStyle w:val="Caption"/>
        <w:keepNext/>
        <w:jc w:val="left"/>
      </w:pPr>
    </w:p>
    <w:tbl>
      <w:tblPr>
        <w:tblStyle w:val="TableGrid"/>
        <w:tblW w:w="0" w:type="auto"/>
        <w:tblInd w:w="720" w:type="dxa"/>
        <w:tblLook w:val="04A0" w:firstRow="1" w:lastRow="0" w:firstColumn="1" w:lastColumn="0" w:noHBand="0" w:noVBand="1"/>
      </w:tblPr>
      <w:tblGrid>
        <w:gridCol w:w="650"/>
        <w:gridCol w:w="3644"/>
        <w:gridCol w:w="3649"/>
        <w:gridCol w:w="1417"/>
      </w:tblGrid>
      <w:tr w:rsidR="00CA318C" w:rsidRPr="00932809" w14:paraId="6A039EC2" w14:textId="77777777" w:rsidTr="00B532BB">
        <w:trPr>
          <w:cantSplit/>
          <w:trHeight w:val="360"/>
          <w:tblHeader/>
        </w:trPr>
        <w:tc>
          <w:tcPr>
            <w:tcW w:w="9360" w:type="dxa"/>
            <w:gridSpan w:val="4"/>
            <w:tcBorders>
              <w:top w:val="nil"/>
              <w:left w:val="nil"/>
              <w:bottom w:val="single" w:sz="4" w:space="0" w:color="auto"/>
              <w:right w:val="nil"/>
            </w:tcBorders>
            <w:vAlign w:val="bottom"/>
          </w:tcPr>
          <w:p w14:paraId="39044F4B" w14:textId="7585910C" w:rsidR="00CA318C" w:rsidRDefault="00CA318C" w:rsidP="00B532BB">
            <w:pPr>
              <w:pStyle w:val="Table"/>
            </w:pPr>
            <w:r>
              <w:t xml:space="preserve">Table </w:t>
            </w:r>
            <w:fldSimple w:instr=" SEQ Table \* ARABIC ">
              <w:r>
                <w:rPr>
                  <w:noProof/>
                </w:rPr>
                <w:t>6</w:t>
              </w:r>
            </w:fldSimple>
          </w:p>
          <w:p w14:paraId="7562CA9B" w14:textId="72B82D22" w:rsidR="00CA318C" w:rsidRPr="00DA11B3" w:rsidRDefault="007F0982" w:rsidP="00B532BB">
            <w:pPr>
              <w:pStyle w:val="H1bodytext"/>
              <w:spacing w:after="0"/>
              <w:ind w:left="0"/>
              <w:jc w:val="center"/>
              <w:rPr>
                <w:rFonts w:ascii="Arial" w:hAnsi="Arial"/>
                <w:b/>
                <w:szCs w:val="22"/>
              </w:rPr>
            </w:pPr>
            <w:sdt>
              <w:sdtPr>
                <w:rPr>
                  <w:rFonts w:ascii="Arial" w:hAnsi="Arial"/>
                  <w:b/>
                  <w:bCs/>
                  <w:szCs w:val="22"/>
                </w:rPr>
                <w:alias w:val="Keywords"/>
                <w:tag w:val=""/>
                <w:id w:val="-364522901"/>
                <w:placeholder>
                  <w:docPart w:val="842DB0ECFC114A5485662E5CEA7D659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CA318C" w:rsidRPr="00DA11B3">
              <w:rPr>
                <w:rFonts w:ascii="Arial" w:hAnsi="Arial" w:cs="Arial"/>
                <w:b/>
                <w:szCs w:val="22"/>
              </w:rPr>
              <w:t xml:space="preserve"> Acceptance </w:t>
            </w:r>
            <w:r w:rsidR="00CA318C" w:rsidRPr="00DA11B3">
              <w:rPr>
                <w:rFonts w:ascii="Arial" w:hAnsi="Arial"/>
                <w:b/>
                <w:szCs w:val="22"/>
              </w:rPr>
              <w:t xml:space="preserve">Test Plan Case </w:t>
            </w:r>
            <w:r w:rsidR="000F4644">
              <w:rPr>
                <w:rFonts w:ascii="Arial" w:hAnsi="Arial"/>
                <w:b/>
                <w:szCs w:val="22"/>
              </w:rPr>
              <w:t>3</w:t>
            </w:r>
          </w:p>
        </w:tc>
      </w:tr>
      <w:tr w:rsidR="00CA318C" w:rsidRPr="007D0AAC" w14:paraId="05455800" w14:textId="77777777" w:rsidTr="00B532BB">
        <w:trPr>
          <w:cantSplit/>
          <w:trHeight w:val="530"/>
          <w:tblHeader/>
        </w:trPr>
        <w:tc>
          <w:tcPr>
            <w:tcW w:w="4294" w:type="dxa"/>
            <w:gridSpan w:val="2"/>
            <w:tcBorders>
              <w:top w:val="single" w:sz="4" w:space="0" w:color="auto"/>
            </w:tcBorders>
            <w:shd w:val="clear" w:color="auto" w:fill="auto"/>
            <w:vAlign w:val="center"/>
          </w:tcPr>
          <w:p w14:paraId="27EE5B75" w14:textId="77777777" w:rsidR="00CA318C" w:rsidRPr="007D0AAC" w:rsidRDefault="007F0982" w:rsidP="00B532BB">
            <w:pPr>
              <w:pStyle w:val="H1bodytext"/>
              <w:spacing w:after="0"/>
              <w:ind w:left="0"/>
              <w:jc w:val="center"/>
              <w:rPr>
                <w:rFonts w:ascii="Arial" w:hAnsi="Arial"/>
                <w:b/>
                <w:sz w:val="20"/>
              </w:rPr>
            </w:pPr>
            <w:sdt>
              <w:sdtPr>
                <w:rPr>
                  <w:rFonts w:ascii="Arial" w:hAnsi="Arial"/>
                  <w:b/>
                  <w:bCs/>
                  <w:sz w:val="20"/>
                </w:rPr>
                <w:alias w:val="Keywords"/>
                <w:tag w:val=""/>
                <w:id w:val="-938298557"/>
                <w:placeholder>
                  <w:docPart w:val="1B01CD6092984EAB98F9FC24CA7C774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CA318C" w:rsidRPr="007D0AAC">
              <w:rPr>
                <w:rFonts w:ascii="Arial" w:hAnsi="Arial" w:cs="Arial"/>
                <w:b/>
                <w:sz w:val="20"/>
              </w:rPr>
              <w:t xml:space="preserve"> </w:t>
            </w:r>
            <w:r w:rsidR="00CA318C" w:rsidRPr="007D0AAC">
              <w:rPr>
                <w:rFonts w:ascii="Arial" w:hAnsi="Arial"/>
                <w:b/>
                <w:sz w:val="20"/>
              </w:rPr>
              <w:t>Acceptance Testing</w:t>
            </w:r>
          </w:p>
          <w:p w14:paraId="7E376F51" w14:textId="300A39D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462245"/>
                <w:placeholder>
                  <w:docPart w:val="A51122294C0A4DE18FEA4436AEA1776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5066" w:type="dxa"/>
            <w:gridSpan w:val="2"/>
            <w:tcBorders>
              <w:top w:val="single" w:sz="4" w:space="0" w:color="auto"/>
            </w:tcBorders>
            <w:shd w:val="clear" w:color="auto" w:fill="auto"/>
            <w:vAlign w:val="center"/>
          </w:tcPr>
          <w:p w14:paraId="2FB67222"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Date:</w:t>
            </w:r>
          </w:p>
        </w:tc>
      </w:tr>
      <w:tr w:rsidR="00CA318C" w:rsidRPr="007D0AAC" w14:paraId="197D2D0A" w14:textId="77777777" w:rsidTr="00B532BB">
        <w:trPr>
          <w:cantSplit/>
          <w:trHeight w:val="530"/>
          <w:tblHeader/>
        </w:trPr>
        <w:tc>
          <w:tcPr>
            <w:tcW w:w="4294" w:type="dxa"/>
            <w:gridSpan w:val="2"/>
            <w:tcBorders>
              <w:top w:val="single" w:sz="4" w:space="0" w:color="auto"/>
            </w:tcBorders>
            <w:shd w:val="clear" w:color="auto" w:fill="auto"/>
            <w:vAlign w:val="center"/>
          </w:tcPr>
          <w:p w14:paraId="504D9CB7" w14:textId="77777777"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C81F278" w14:textId="6E92E31A" w:rsidR="00CA318C" w:rsidRPr="007D0AAC" w:rsidRDefault="00CA318C" w:rsidP="00B532BB">
            <w:pPr>
              <w:pStyle w:val="H1bodytext"/>
              <w:spacing w:after="0"/>
              <w:ind w:left="0"/>
              <w:rPr>
                <w:rFonts w:ascii="Arial" w:hAnsi="Arial"/>
                <w:b/>
                <w:sz w:val="20"/>
              </w:rPr>
            </w:pPr>
            <w:r>
              <w:rPr>
                <w:rFonts w:ascii="Arial" w:hAnsi="Arial"/>
                <w:b/>
                <w:sz w:val="20"/>
              </w:rPr>
              <w:t>\\olive\backups\CAVE\CA-CIE-Tools-TestEnv\inventory_pp\tests\AT-3\runner_AT-3.log</w:t>
            </w:r>
          </w:p>
        </w:tc>
        <w:tc>
          <w:tcPr>
            <w:tcW w:w="5066" w:type="dxa"/>
            <w:gridSpan w:val="2"/>
            <w:tcBorders>
              <w:top w:val="single" w:sz="4" w:space="0" w:color="auto"/>
            </w:tcBorders>
            <w:shd w:val="clear" w:color="auto" w:fill="auto"/>
            <w:vAlign w:val="center"/>
          </w:tcPr>
          <w:p w14:paraId="303FC534" w14:textId="77777777" w:rsidR="00CA318C" w:rsidRPr="007D0AAC" w:rsidRDefault="00CA318C" w:rsidP="00B532BB">
            <w:pPr>
              <w:pStyle w:val="H1bodytext"/>
              <w:spacing w:after="0"/>
              <w:ind w:left="0"/>
              <w:rPr>
                <w:rFonts w:ascii="Arial" w:hAnsi="Arial"/>
                <w:b/>
                <w:sz w:val="20"/>
              </w:rPr>
            </w:pPr>
            <w:r>
              <w:rPr>
                <w:rFonts w:ascii="Arial" w:hAnsi="Arial"/>
                <w:b/>
                <w:sz w:val="20"/>
              </w:rPr>
              <w:t>Test Performed By:</w:t>
            </w:r>
          </w:p>
        </w:tc>
      </w:tr>
      <w:tr w:rsidR="00CA318C" w:rsidRPr="007D0AAC" w14:paraId="0F6BD062" w14:textId="77777777" w:rsidTr="00B532BB">
        <w:trPr>
          <w:cantSplit/>
          <w:trHeight w:val="530"/>
          <w:tblHeader/>
        </w:trPr>
        <w:tc>
          <w:tcPr>
            <w:tcW w:w="9360" w:type="dxa"/>
            <w:gridSpan w:val="4"/>
            <w:tcBorders>
              <w:top w:val="single" w:sz="4" w:space="0" w:color="auto"/>
            </w:tcBorders>
            <w:shd w:val="clear" w:color="auto" w:fill="auto"/>
            <w:vAlign w:val="center"/>
          </w:tcPr>
          <w:p w14:paraId="7235A79B" w14:textId="6F5C9DFC" w:rsidR="00CA318C" w:rsidRPr="007D0AAC" w:rsidRDefault="00CA318C" w:rsidP="00B532BB">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468A4">
              <w:rPr>
                <w:rFonts w:ascii="Arial" w:hAnsi="Arial"/>
                <w:b/>
                <w:sz w:val="20"/>
              </w:rPr>
              <w:t>3</w:t>
            </w:r>
          </w:p>
        </w:tc>
      </w:tr>
      <w:tr w:rsidR="00CA318C" w:rsidRPr="00572F5F" w14:paraId="68D3A6E7" w14:textId="77777777" w:rsidTr="00B532BB">
        <w:trPr>
          <w:cantSplit/>
          <w:trHeight w:val="530"/>
          <w:tblHeader/>
        </w:trPr>
        <w:tc>
          <w:tcPr>
            <w:tcW w:w="650" w:type="dxa"/>
            <w:tcBorders>
              <w:top w:val="single" w:sz="4" w:space="0" w:color="auto"/>
            </w:tcBorders>
            <w:shd w:val="clear" w:color="auto" w:fill="D9D9D9" w:themeFill="background1" w:themeFillShade="D9"/>
            <w:vAlign w:val="center"/>
          </w:tcPr>
          <w:p w14:paraId="362608C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6C2CB26E"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09C61F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0C175DF" w14:textId="77777777" w:rsidR="00CA318C" w:rsidRPr="007D0AAC" w:rsidRDefault="00CA318C" w:rsidP="00B532BB">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CA318C" w:rsidRPr="007D0AAC" w14:paraId="753A0231" w14:textId="77777777" w:rsidTr="00B532BB">
        <w:trPr>
          <w:trHeight w:val="440"/>
        </w:trPr>
        <w:tc>
          <w:tcPr>
            <w:tcW w:w="9360" w:type="dxa"/>
            <w:gridSpan w:val="4"/>
            <w:vAlign w:val="center"/>
          </w:tcPr>
          <w:p w14:paraId="1AB6E348" w14:textId="77777777" w:rsidR="00CA318C" w:rsidRPr="007D0AAC" w:rsidRDefault="00CA318C" w:rsidP="00B532BB">
            <w:pPr>
              <w:pStyle w:val="H1bodytext"/>
              <w:spacing w:after="0"/>
              <w:ind w:left="0"/>
              <w:rPr>
                <w:rFonts w:ascii="Arial" w:hAnsi="Arial"/>
                <w:sz w:val="20"/>
              </w:rPr>
            </w:pPr>
            <w:r>
              <w:rPr>
                <w:rFonts w:ascii="Arial" w:hAnsi="Arial"/>
                <w:sz w:val="20"/>
              </w:rPr>
              <w:t>Navigate to the Testing Directory</w:t>
            </w:r>
          </w:p>
        </w:tc>
      </w:tr>
      <w:tr w:rsidR="00CA318C" w14:paraId="7047D825" w14:textId="77777777" w:rsidTr="00B532BB">
        <w:trPr>
          <w:trHeight w:val="728"/>
        </w:trPr>
        <w:tc>
          <w:tcPr>
            <w:tcW w:w="650" w:type="dxa"/>
            <w:vAlign w:val="center"/>
          </w:tcPr>
          <w:p w14:paraId="4D73051D" w14:textId="77777777" w:rsidR="00CA318C" w:rsidRPr="00FB0144" w:rsidRDefault="00CA318C" w:rsidP="00B532BB">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5098185A" w14:textId="0EAE669C" w:rsidR="00CA318C" w:rsidRPr="00663746" w:rsidRDefault="00CA318C" w:rsidP="00B532BB">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3649" w:type="dxa"/>
            <w:vAlign w:val="center"/>
          </w:tcPr>
          <w:p w14:paraId="75EB2755" w14:textId="77777777" w:rsidR="00CA318C" w:rsidRDefault="00CA318C" w:rsidP="00B532BB">
            <w:pPr>
              <w:pStyle w:val="H1bodytext"/>
              <w:spacing w:after="0"/>
              <w:ind w:left="0"/>
              <w:rPr>
                <w:rFonts w:ascii="Arial" w:hAnsi="Arial"/>
                <w:sz w:val="20"/>
              </w:rPr>
            </w:pPr>
            <w:r>
              <w:rPr>
                <w:rFonts w:ascii="Arial" w:hAnsi="Arial"/>
                <w:sz w:val="20"/>
              </w:rPr>
              <w:t>3 files should be created:</w:t>
            </w:r>
          </w:p>
          <w:p w14:paraId="5950E4A2" w14:textId="343C7F29" w:rsidR="00CA318C" w:rsidRPr="00180364" w:rsidRDefault="00CA318C" w:rsidP="00C62DEE">
            <w:pPr>
              <w:pStyle w:val="H1bodytext"/>
              <w:numPr>
                <w:ilvl w:val="0"/>
                <w:numId w:val="24"/>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F600554" w14:textId="2D7C83B5" w:rsidR="00CA318C" w:rsidRPr="00180364"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step-1_AT-3_ipp.log</w:t>
            </w:r>
          </w:p>
          <w:p w14:paraId="71B91F42" w14:textId="47191467" w:rsidR="00CA318C" w:rsidRPr="00B64BCB" w:rsidRDefault="00CA318C" w:rsidP="00C62DEE">
            <w:pPr>
              <w:pStyle w:val="H1bodytext"/>
              <w:numPr>
                <w:ilvl w:val="0"/>
                <w:numId w:val="24"/>
              </w:numPr>
              <w:spacing w:after="0"/>
              <w:ind w:left="556"/>
              <w:rPr>
                <w:rFonts w:ascii="Arial" w:hAnsi="Arial"/>
                <w:sz w:val="20"/>
              </w:rPr>
            </w:pPr>
            <w:r>
              <w:rPr>
                <w:rFonts w:ascii="Arial" w:hAnsi="Arial"/>
                <w:b/>
                <w:bCs/>
                <w:i/>
                <w:iCs/>
                <w:sz w:val="20"/>
              </w:rPr>
              <w:t>step-1_AT-3_ipp.csv</w:t>
            </w:r>
          </w:p>
        </w:tc>
        <w:tc>
          <w:tcPr>
            <w:tcW w:w="1417" w:type="dxa"/>
            <w:vAlign w:val="center"/>
          </w:tcPr>
          <w:p w14:paraId="65F12C92" w14:textId="77777777" w:rsidR="00CA318C" w:rsidRPr="007D0AAC" w:rsidRDefault="00CA318C" w:rsidP="00B532BB">
            <w:pPr>
              <w:pStyle w:val="H1bodytext"/>
              <w:spacing w:after="0"/>
              <w:ind w:left="0"/>
              <w:jc w:val="center"/>
              <w:rPr>
                <w:rFonts w:ascii="Arial" w:hAnsi="Arial"/>
                <w:sz w:val="20"/>
              </w:rPr>
            </w:pPr>
          </w:p>
        </w:tc>
      </w:tr>
      <w:tr w:rsidR="00CA318C" w14:paraId="1A515AA6" w14:textId="77777777" w:rsidTr="00B532BB">
        <w:trPr>
          <w:trHeight w:val="476"/>
        </w:trPr>
        <w:tc>
          <w:tcPr>
            <w:tcW w:w="650" w:type="dxa"/>
            <w:vAlign w:val="center"/>
          </w:tcPr>
          <w:p w14:paraId="0F3BEDFE" w14:textId="77777777" w:rsidR="00CA318C" w:rsidRPr="007D0AAC" w:rsidRDefault="00CA318C" w:rsidP="00B532BB">
            <w:pPr>
              <w:pStyle w:val="H1bodytext"/>
              <w:spacing w:after="0"/>
              <w:ind w:left="0"/>
              <w:jc w:val="center"/>
              <w:rPr>
                <w:rFonts w:ascii="Arial" w:hAnsi="Arial"/>
                <w:sz w:val="20"/>
              </w:rPr>
            </w:pPr>
            <w:r>
              <w:rPr>
                <w:rFonts w:ascii="Arial" w:hAnsi="Arial"/>
                <w:sz w:val="20"/>
              </w:rPr>
              <w:t>2</w:t>
            </w:r>
          </w:p>
        </w:tc>
        <w:tc>
          <w:tcPr>
            <w:tcW w:w="3644" w:type="dxa"/>
            <w:vAlign w:val="center"/>
          </w:tcPr>
          <w:p w14:paraId="0925E824" w14:textId="780A350C" w:rsidR="00CA318C" w:rsidRPr="00000842" w:rsidRDefault="00CA318C" w:rsidP="00B532BB">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F468A4">
              <w:rPr>
                <w:rFonts w:ascii="Arial" w:hAnsi="Arial"/>
                <w:b/>
                <w:bCs/>
                <w:i/>
                <w:iCs/>
                <w:sz w:val="20"/>
              </w:rPr>
              <w:t>3</w:t>
            </w:r>
            <w:r>
              <w:rPr>
                <w:rFonts w:ascii="Arial" w:hAnsi="Arial"/>
                <w:b/>
                <w:bCs/>
                <w:i/>
                <w:iCs/>
                <w:sz w:val="20"/>
              </w:rPr>
              <w:t>.log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0E476FC5" w14:textId="29C43205" w:rsidR="00CA318C" w:rsidRDefault="00CA318C" w:rsidP="00B532BB">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w:t>
            </w:r>
            <w:r w:rsidR="00B532BB">
              <w:rPr>
                <w:rFonts w:ascii="Arial" w:hAnsi="Arial"/>
                <w:b/>
                <w:bCs/>
                <w:i/>
                <w:iCs/>
                <w:sz w:val="20"/>
              </w:rPr>
              <w:t>3</w:t>
            </w:r>
            <w:r>
              <w:rPr>
                <w:rFonts w:ascii="Arial" w:hAnsi="Arial"/>
                <w:b/>
                <w:bCs/>
                <w:i/>
                <w:iCs/>
                <w:sz w:val="20"/>
              </w:rPr>
              <w:t>.log</w:t>
            </w:r>
            <w:r>
              <w:rPr>
                <w:rFonts w:ascii="Arial" w:hAnsi="Arial"/>
                <w:sz w:val="20"/>
              </w:rPr>
              <w:t xml:space="preserve"> should have 2 lines:</w:t>
            </w:r>
          </w:p>
          <w:p w14:paraId="65977F01" w14:textId="77777777" w:rsidR="00CA318C" w:rsidRDefault="00CA318C"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7FF02A2B" w14:textId="77777777" w:rsidR="00CA318C" w:rsidRDefault="00CA318C" w:rsidP="00C62DEE">
            <w:pPr>
              <w:pStyle w:val="H1bodytext"/>
              <w:numPr>
                <w:ilvl w:val="0"/>
                <w:numId w:val="9"/>
              </w:numPr>
              <w:spacing w:after="0"/>
              <w:ind w:left="376"/>
              <w:rPr>
                <w:rFonts w:ascii="Arial" w:hAnsi="Arial"/>
                <w:sz w:val="20"/>
              </w:rPr>
            </w:pPr>
            <w:r>
              <w:rPr>
                <w:rFonts w:ascii="Arial" w:hAnsi="Arial"/>
                <w:sz w:val="20"/>
              </w:rPr>
              <w:t>TEST: /home/[USER]/…/inventory_pp.py</w:t>
            </w:r>
          </w:p>
          <w:p w14:paraId="3B8EA789" w14:textId="77777777" w:rsidR="00CA318C" w:rsidRDefault="00CA318C" w:rsidP="00B532BB">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ABE0C9B" w14:textId="77777777" w:rsidR="00CA318C" w:rsidRDefault="00CA318C" w:rsidP="00B532BB">
            <w:pPr>
              <w:pStyle w:val="H1bodytext"/>
              <w:spacing w:after="0"/>
              <w:ind w:left="16"/>
              <w:rPr>
                <w:rFonts w:ascii="Arial" w:hAnsi="Arial"/>
                <w:sz w:val="20"/>
              </w:rPr>
            </w:pPr>
          </w:p>
          <w:p w14:paraId="17F68E59" w14:textId="77777777" w:rsidR="00CA318C" w:rsidRPr="00000842" w:rsidRDefault="00CA318C" w:rsidP="00B532BB">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8BF9F5B" w14:textId="77777777" w:rsidR="00CA318C" w:rsidRPr="007D0AAC" w:rsidRDefault="00CA318C" w:rsidP="00B532BB">
            <w:pPr>
              <w:pStyle w:val="H1bodytext"/>
              <w:spacing w:after="0"/>
              <w:ind w:left="0"/>
              <w:jc w:val="center"/>
              <w:rPr>
                <w:rFonts w:ascii="Arial" w:hAnsi="Arial"/>
                <w:sz w:val="20"/>
              </w:rPr>
            </w:pPr>
          </w:p>
        </w:tc>
      </w:tr>
      <w:tr w:rsidR="00CA318C" w:rsidRPr="007D0AAC" w14:paraId="1EF014DC" w14:textId="77777777" w:rsidTr="00B532BB">
        <w:trPr>
          <w:trHeight w:val="476"/>
        </w:trPr>
        <w:tc>
          <w:tcPr>
            <w:tcW w:w="650" w:type="dxa"/>
            <w:vAlign w:val="center"/>
          </w:tcPr>
          <w:p w14:paraId="3E0F5E0F" w14:textId="77777777" w:rsidR="00CA318C" w:rsidRDefault="00CA318C" w:rsidP="00B532BB">
            <w:pPr>
              <w:pStyle w:val="H1bodytext"/>
              <w:spacing w:after="0"/>
              <w:ind w:left="0"/>
              <w:jc w:val="center"/>
              <w:rPr>
                <w:rFonts w:ascii="Arial" w:hAnsi="Arial"/>
                <w:sz w:val="20"/>
              </w:rPr>
            </w:pPr>
            <w:r>
              <w:rPr>
                <w:rFonts w:ascii="Arial" w:hAnsi="Arial"/>
                <w:sz w:val="20"/>
              </w:rPr>
              <w:t>3</w:t>
            </w:r>
          </w:p>
        </w:tc>
        <w:tc>
          <w:tcPr>
            <w:tcW w:w="3644" w:type="dxa"/>
            <w:vAlign w:val="center"/>
          </w:tcPr>
          <w:p w14:paraId="6E98316D" w14:textId="0B6D32AE" w:rsidR="00CA318C" w:rsidRPr="00D47E43" w:rsidRDefault="00AC2008" w:rsidP="00B532BB">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3649" w:type="dxa"/>
            <w:vAlign w:val="center"/>
          </w:tcPr>
          <w:p w14:paraId="3731903E" w14:textId="77777777" w:rsidR="00F6377E" w:rsidRDefault="00AC2008" w:rsidP="00B532BB">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1775F3F2" w14:textId="77777777" w:rsidR="00F6377E" w:rsidRDefault="00F6377E" w:rsidP="00B532BB">
            <w:pPr>
              <w:pStyle w:val="H1bodytext"/>
              <w:spacing w:after="0"/>
              <w:ind w:left="0"/>
              <w:rPr>
                <w:rFonts w:ascii="Arial" w:hAnsi="Arial"/>
                <w:sz w:val="20"/>
              </w:rPr>
            </w:pPr>
          </w:p>
          <w:p w14:paraId="4670E2B0" w14:textId="03776BF9" w:rsidR="00CA318C" w:rsidRDefault="00AC2008" w:rsidP="00B532BB">
            <w:pPr>
              <w:pStyle w:val="H1bodytext"/>
              <w:spacing w:after="0"/>
              <w:ind w:left="0"/>
              <w:rPr>
                <w:rFonts w:ascii="Arial" w:hAnsi="Arial"/>
                <w:sz w:val="20"/>
              </w:rPr>
            </w:pPr>
            <w:r>
              <w:rPr>
                <w:rFonts w:ascii="Arial" w:hAnsi="Arial"/>
                <w:sz w:val="20"/>
              </w:rPr>
              <w:t>“</w:t>
            </w:r>
            <w:proofErr w:type="spellStart"/>
            <w:r w:rsidR="00F6377E" w:rsidRPr="00F6377E">
              <w:rPr>
                <w:rFonts w:ascii="Arial" w:hAnsi="Arial"/>
                <w:sz w:val="20"/>
              </w:rPr>
              <w:t>entrain_sim_</w:t>
            </w:r>
            <w:proofErr w:type="gramStart"/>
            <w:r w:rsidR="00F6377E" w:rsidRPr="00F6377E">
              <w:rPr>
                <w:rFonts w:ascii="Arial" w:hAnsi="Arial"/>
                <w:sz w:val="20"/>
              </w:rPr>
              <w:t>solids</w:t>
            </w:r>
            <w:proofErr w:type="spellEnd"/>
            <w:r w:rsidR="00F6377E" w:rsidRPr="00F6377E">
              <w:rPr>
                <w:rFonts w:ascii="Arial" w:hAnsi="Arial"/>
                <w:sz w:val="20"/>
              </w:rPr>
              <w:t xml:space="preserve">  :</w:t>
            </w:r>
            <w:proofErr w:type="gramEnd"/>
            <w:r w:rsidR="00F6377E" w:rsidRPr="00F6377E">
              <w:rPr>
                <w:rFonts w:ascii="Arial" w:hAnsi="Arial"/>
                <w:sz w:val="20"/>
              </w:rPr>
              <w:t xml:space="preserve"> False</w:t>
            </w:r>
            <w:r w:rsidR="00F6377E">
              <w:rPr>
                <w:rFonts w:ascii="Arial" w:hAnsi="Arial"/>
                <w:sz w:val="20"/>
              </w:rPr>
              <w:t>”</w:t>
            </w:r>
          </w:p>
          <w:p w14:paraId="0DCEF14E" w14:textId="77777777" w:rsidR="00F6377E" w:rsidRDefault="00F6377E" w:rsidP="00B532BB">
            <w:pPr>
              <w:pStyle w:val="H1bodytext"/>
              <w:spacing w:after="0"/>
              <w:ind w:left="0"/>
              <w:rPr>
                <w:rFonts w:ascii="Arial" w:hAnsi="Arial"/>
                <w:sz w:val="20"/>
              </w:rPr>
            </w:pPr>
          </w:p>
          <w:p w14:paraId="7107809B" w14:textId="34591904" w:rsidR="00F6377E" w:rsidRPr="00AC2008" w:rsidRDefault="00F6377E" w:rsidP="00B532BB">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47DDB185" w14:textId="77777777" w:rsidR="00CA318C" w:rsidRPr="00702160" w:rsidRDefault="00CA318C" w:rsidP="00B532BB">
            <w:pPr>
              <w:pStyle w:val="H1bodytext"/>
              <w:spacing w:after="0"/>
              <w:ind w:left="0"/>
              <w:rPr>
                <w:rFonts w:ascii="Arial" w:hAnsi="Arial"/>
                <w:sz w:val="20"/>
              </w:rPr>
            </w:pPr>
          </w:p>
        </w:tc>
      </w:tr>
      <w:tr w:rsidR="00CA318C" w:rsidRPr="007D0AAC" w14:paraId="1323FAD0" w14:textId="77777777" w:rsidTr="00B532BB">
        <w:trPr>
          <w:trHeight w:val="539"/>
        </w:trPr>
        <w:tc>
          <w:tcPr>
            <w:tcW w:w="650" w:type="dxa"/>
            <w:vAlign w:val="center"/>
          </w:tcPr>
          <w:p w14:paraId="7B5CF1B8" w14:textId="77777777" w:rsidR="00CA318C" w:rsidRPr="007D0AAC" w:rsidRDefault="00CA318C" w:rsidP="00B532BB">
            <w:pPr>
              <w:pStyle w:val="H1bodytext"/>
              <w:spacing w:after="0"/>
              <w:ind w:left="0"/>
              <w:jc w:val="center"/>
              <w:rPr>
                <w:rFonts w:ascii="Arial" w:hAnsi="Arial"/>
                <w:sz w:val="20"/>
              </w:rPr>
            </w:pPr>
            <w:r>
              <w:rPr>
                <w:rFonts w:ascii="Arial" w:hAnsi="Arial"/>
                <w:sz w:val="20"/>
              </w:rPr>
              <w:t>4</w:t>
            </w:r>
          </w:p>
        </w:tc>
        <w:tc>
          <w:tcPr>
            <w:tcW w:w="3644" w:type="dxa"/>
            <w:vAlign w:val="center"/>
          </w:tcPr>
          <w:p w14:paraId="37B209B8" w14:textId="6C26AA34" w:rsidR="00CA318C" w:rsidRPr="00702160" w:rsidRDefault="00CA318C" w:rsidP="00B532BB">
            <w:pPr>
              <w:pStyle w:val="H1bodytext"/>
              <w:spacing w:after="0"/>
              <w:ind w:left="0"/>
              <w:rPr>
                <w:rFonts w:ascii="Arial" w:hAnsi="Arial"/>
                <w:sz w:val="20"/>
              </w:rPr>
            </w:pPr>
            <w:r>
              <w:rPr>
                <w:rFonts w:ascii="Arial" w:hAnsi="Arial"/>
                <w:sz w:val="20"/>
              </w:rPr>
              <w:t xml:space="preserve">Verify that the </w:t>
            </w:r>
            <w:r w:rsidR="00F6377E">
              <w:rPr>
                <w:rFonts w:ascii="Arial" w:hAnsi="Arial"/>
                <w:sz w:val="20"/>
              </w:rPr>
              <w:t>correct data was pulled from the SIMv2 source file into the final output.</w:t>
            </w:r>
          </w:p>
        </w:tc>
        <w:tc>
          <w:tcPr>
            <w:tcW w:w="3649" w:type="dxa"/>
            <w:vAlign w:val="center"/>
          </w:tcPr>
          <w:p w14:paraId="442BA4A5" w14:textId="519B1A8A" w:rsidR="00CA318C" w:rsidRDefault="00CA318C" w:rsidP="00B532BB">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w:t>
            </w:r>
            <w:r w:rsidR="00F6377E">
              <w:rPr>
                <w:rFonts w:ascii="Arial" w:hAnsi="Arial"/>
                <w:b/>
                <w:bCs/>
                <w:i/>
                <w:iCs/>
                <w:sz w:val="20"/>
              </w:rPr>
              <w:t>3</w:t>
            </w:r>
            <w:r>
              <w:rPr>
                <w:rFonts w:ascii="Arial" w:hAnsi="Arial"/>
                <w:b/>
                <w:bCs/>
                <w:i/>
                <w:iCs/>
                <w:sz w:val="20"/>
              </w:rPr>
              <w:t xml:space="preserve">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59582EBF" w14:textId="7430D5C9" w:rsidR="00CA318C" w:rsidRDefault="00CA318C" w:rsidP="00C62DEE">
            <w:pPr>
              <w:pStyle w:val="H1bodytext"/>
              <w:numPr>
                <w:ilvl w:val="0"/>
                <w:numId w:val="12"/>
              </w:numPr>
              <w:spacing w:after="0"/>
              <w:ind w:left="376"/>
              <w:rPr>
                <w:rFonts w:ascii="Arial" w:hAnsi="Arial"/>
                <w:sz w:val="20"/>
              </w:rPr>
            </w:pPr>
            <w:r>
              <w:rPr>
                <w:rFonts w:ascii="Arial" w:hAnsi="Arial"/>
                <w:sz w:val="20"/>
              </w:rPr>
              <w:t xml:space="preserve">A value of </w:t>
            </w:r>
            <w:r w:rsidR="00F6377E">
              <w:rPr>
                <w:rFonts w:ascii="Arial" w:hAnsi="Arial"/>
                <w:sz w:val="20"/>
              </w:rPr>
              <w:t>4</w:t>
            </w:r>
            <w:r>
              <w:rPr>
                <w:rFonts w:ascii="Arial" w:hAnsi="Arial"/>
                <w:sz w:val="20"/>
              </w:rPr>
              <w:t xml:space="preserve"> in the water</w:t>
            </w:r>
            <w:r w:rsidR="00F6377E">
              <w:rPr>
                <w:rFonts w:ascii="Arial" w:hAnsi="Arial"/>
                <w:sz w:val="20"/>
              </w:rPr>
              <w:t>,</w:t>
            </w:r>
            <w:r>
              <w:rPr>
                <w:rFonts w:ascii="Arial" w:hAnsi="Arial"/>
                <w:sz w:val="20"/>
              </w:rPr>
              <w:t xml:space="preserve"> tritium</w:t>
            </w:r>
            <w:r w:rsidR="00F6377E">
              <w:rPr>
                <w:rFonts w:ascii="Arial" w:hAnsi="Arial"/>
                <w:sz w:val="20"/>
              </w:rPr>
              <w:t>, iodine, strontium, and technetium</w:t>
            </w:r>
            <w:r>
              <w:rPr>
                <w:rFonts w:ascii="Arial" w:hAnsi="Arial"/>
                <w:sz w:val="20"/>
              </w:rPr>
              <w:t xml:space="preserve"> columns</w:t>
            </w:r>
          </w:p>
          <w:p w14:paraId="0EBC7E4D" w14:textId="77777777" w:rsidR="00CA318C" w:rsidRDefault="00CA318C" w:rsidP="00B532BB">
            <w:pPr>
              <w:pStyle w:val="H1bodytext"/>
              <w:spacing w:after="0"/>
              <w:ind w:left="0"/>
              <w:rPr>
                <w:rFonts w:ascii="Arial" w:hAnsi="Arial"/>
                <w:sz w:val="20"/>
              </w:rPr>
            </w:pPr>
          </w:p>
          <w:p w14:paraId="7045F775" w14:textId="1A44BF2A" w:rsidR="00CA318C" w:rsidRPr="00960A25" w:rsidRDefault="00CA318C" w:rsidP="00B532BB">
            <w:pPr>
              <w:pStyle w:val="H1bodytext"/>
              <w:spacing w:after="0"/>
              <w:ind w:left="0"/>
              <w:rPr>
                <w:rFonts w:ascii="Arial" w:hAnsi="Arial"/>
                <w:sz w:val="20"/>
              </w:rPr>
            </w:pPr>
            <w:r>
              <w:rPr>
                <w:rFonts w:ascii="Arial" w:hAnsi="Arial"/>
                <w:sz w:val="20"/>
              </w:rPr>
              <w:t xml:space="preserve">If </w:t>
            </w:r>
            <w:r w:rsidR="00F6377E">
              <w:rPr>
                <w:rFonts w:ascii="Arial" w:hAnsi="Arial"/>
                <w:sz w:val="20"/>
              </w:rPr>
              <w:t>the</w:t>
            </w:r>
            <w:r>
              <w:rPr>
                <w:rFonts w:ascii="Arial" w:hAnsi="Arial"/>
                <w:sz w:val="20"/>
              </w:rPr>
              <w:t xml:space="preserve"> values are present as specified, this</w:t>
            </w:r>
            <w:r w:rsidR="00F6377E">
              <w:rPr>
                <w:rFonts w:ascii="Arial" w:hAnsi="Arial"/>
                <w:sz w:val="20"/>
              </w:rPr>
              <w:t xml:space="preserve"> partially</w:t>
            </w:r>
            <w:r>
              <w:rPr>
                <w:rFonts w:ascii="Arial" w:hAnsi="Arial"/>
                <w:sz w:val="20"/>
              </w:rPr>
              <w:t xml:space="preserve"> satisfies FR-</w:t>
            </w:r>
            <w:r w:rsidR="00F6377E">
              <w:rPr>
                <w:rFonts w:ascii="Arial" w:hAnsi="Arial"/>
                <w:sz w:val="20"/>
              </w:rPr>
              <w:t>6</w:t>
            </w:r>
            <w:r>
              <w:rPr>
                <w:rFonts w:ascii="Arial" w:hAnsi="Arial"/>
                <w:sz w:val="20"/>
              </w:rPr>
              <w:t>.</w:t>
            </w:r>
          </w:p>
        </w:tc>
        <w:tc>
          <w:tcPr>
            <w:tcW w:w="1417" w:type="dxa"/>
            <w:vAlign w:val="center"/>
          </w:tcPr>
          <w:p w14:paraId="47333924" w14:textId="77777777" w:rsidR="00CA318C" w:rsidRPr="00702160" w:rsidRDefault="00CA318C" w:rsidP="00B532BB">
            <w:pPr>
              <w:pStyle w:val="H1bodytext"/>
              <w:spacing w:after="0"/>
              <w:ind w:left="0"/>
              <w:rPr>
                <w:rFonts w:ascii="Arial" w:hAnsi="Arial"/>
                <w:sz w:val="20"/>
              </w:rPr>
            </w:pPr>
          </w:p>
        </w:tc>
      </w:tr>
      <w:tr w:rsidR="00F6377E" w:rsidRPr="007D0AAC" w14:paraId="404B5A2B" w14:textId="77777777" w:rsidTr="00B532BB">
        <w:trPr>
          <w:trHeight w:val="539"/>
        </w:trPr>
        <w:tc>
          <w:tcPr>
            <w:tcW w:w="650" w:type="dxa"/>
            <w:vAlign w:val="center"/>
          </w:tcPr>
          <w:p w14:paraId="25E60E46" w14:textId="25CF057B" w:rsidR="00F6377E" w:rsidRDefault="00F6377E" w:rsidP="00F6377E">
            <w:pPr>
              <w:pStyle w:val="H1bodytext"/>
              <w:spacing w:after="0"/>
              <w:ind w:left="0"/>
              <w:jc w:val="center"/>
              <w:rPr>
                <w:rFonts w:ascii="Arial" w:hAnsi="Arial"/>
                <w:sz w:val="20"/>
              </w:rPr>
            </w:pPr>
            <w:r>
              <w:rPr>
                <w:rFonts w:ascii="Arial" w:hAnsi="Arial"/>
                <w:sz w:val="20"/>
              </w:rPr>
              <w:t>5</w:t>
            </w:r>
          </w:p>
        </w:tc>
        <w:tc>
          <w:tcPr>
            <w:tcW w:w="3644" w:type="dxa"/>
            <w:vAlign w:val="center"/>
          </w:tcPr>
          <w:p w14:paraId="05BE6302" w14:textId="79B11299" w:rsidR="00F6377E" w:rsidRDefault="00F6377E" w:rsidP="00F6377E">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w:t>
            </w:r>
            <w:r w:rsidR="00F85C8F">
              <w:rPr>
                <w:rFonts w:ascii="Arial" w:hAnsi="Arial"/>
                <w:i/>
                <w:iCs/>
                <w:sz w:val="20"/>
              </w:rPr>
              <w:t>5</w:t>
            </w:r>
            <w:r>
              <w:rPr>
                <w:rFonts w:ascii="Arial" w:hAnsi="Arial"/>
                <w:i/>
                <w:iCs/>
                <w:sz w:val="20"/>
              </w:rPr>
              <w:t>.sh</w:t>
            </w:r>
          </w:p>
        </w:tc>
        <w:tc>
          <w:tcPr>
            <w:tcW w:w="3649" w:type="dxa"/>
            <w:vAlign w:val="center"/>
          </w:tcPr>
          <w:p w14:paraId="27B88EEC" w14:textId="01CF99FA" w:rsidR="00F6377E" w:rsidRDefault="00F6377E" w:rsidP="00F6377E">
            <w:pPr>
              <w:pStyle w:val="H1bodytext"/>
              <w:spacing w:after="0"/>
              <w:ind w:left="0"/>
              <w:rPr>
                <w:rFonts w:ascii="Arial" w:hAnsi="Arial"/>
                <w:sz w:val="20"/>
              </w:rPr>
            </w:pPr>
            <w:r>
              <w:rPr>
                <w:rFonts w:ascii="Arial" w:hAnsi="Arial"/>
                <w:sz w:val="20"/>
              </w:rPr>
              <w:t>2 files should be created:</w:t>
            </w:r>
          </w:p>
          <w:p w14:paraId="172A3E84" w14:textId="7FA617F9" w:rsidR="00F85C8F" w:rsidRPr="00F85C8F" w:rsidRDefault="00F6377E" w:rsidP="00C62DEE">
            <w:pPr>
              <w:pStyle w:val="H1bodytext"/>
              <w:numPr>
                <w:ilvl w:val="0"/>
                <w:numId w:val="25"/>
              </w:numPr>
              <w:spacing w:after="0"/>
              <w:rPr>
                <w:rFonts w:ascii="Arial" w:hAnsi="Arial"/>
                <w:sz w:val="20"/>
              </w:rPr>
            </w:pPr>
            <w:r>
              <w:rPr>
                <w:rFonts w:ascii="Arial" w:hAnsi="Arial"/>
                <w:b/>
                <w:bCs/>
                <w:i/>
                <w:iCs/>
                <w:sz w:val="20"/>
              </w:rPr>
              <w:t>step-</w:t>
            </w:r>
            <w:r w:rsidR="00F85C8F">
              <w:rPr>
                <w:rFonts w:ascii="Arial" w:hAnsi="Arial"/>
                <w:b/>
                <w:bCs/>
                <w:i/>
                <w:iCs/>
                <w:sz w:val="20"/>
              </w:rPr>
              <w:t>5</w:t>
            </w:r>
            <w:r>
              <w:rPr>
                <w:rFonts w:ascii="Arial" w:hAnsi="Arial"/>
                <w:b/>
                <w:bCs/>
                <w:i/>
                <w:iCs/>
                <w:sz w:val="20"/>
              </w:rPr>
              <w:t>_AT-3_ipp.log</w:t>
            </w:r>
          </w:p>
          <w:p w14:paraId="320BEE03" w14:textId="76CCD769" w:rsidR="00F85C8F" w:rsidRPr="00F85C8F" w:rsidRDefault="00F6377E" w:rsidP="00C62DEE">
            <w:pPr>
              <w:pStyle w:val="H1bodytext"/>
              <w:numPr>
                <w:ilvl w:val="0"/>
                <w:numId w:val="25"/>
              </w:numPr>
              <w:spacing w:after="0"/>
              <w:rPr>
                <w:rFonts w:ascii="Arial" w:hAnsi="Arial"/>
                <w:sz w:val="20"/>
              </w:rPr>
            </w:pPr>
            <w:r w:rsidRPr="00F85C8F">
              <w:rPr>
                <w:rFonts w:ascii="Arial" w:hAnsi="Arial"/>
                <w:b/>
                <w:bCs/>
                <w:i/>
                <w:iCs/>
                <w:sz w:val="20"/>
              </w:rPr>
              <w:t>step-</w:t>
            </w:r>
            <w:r w:rsidR="00F85C8F">
              <w:rPr>
                <w:rFonts w:ascii="Arial" w:hAnsi="Arial"/>
                <w:b/>
                <w:bCs/>
                <w:i/>
                <w:iCs/>
                <w:sz w:val="20"/>
              </w:rPr>
              <w:t>5</w:t>
            </w:r>
            <w:r w:rsidRPr="00F85C8F">
              <w:rPr>
                <w:rFonts w:ascii="Arial" w:hAnsi="Arial"/>
                <w:b/>
                <w:bCs/>
                <w:i/>
                <w:iCs/>
                <w:sz w:val="20"/>
              </w:rPr>
              <w:t>_AT-3_ipp.csv</w:t>
            </w:r>
          </w:p>
          <w:p w14:paraId="5D59619B" w14:textId="77777777" w:rsidR="00F85C8F" w:rsidRDefault="00F85C8F" w:rsidP="00F85C8F">
            <w:pPr>
              <w:pStyle w:val="H1bodytext"/>
              <w:spacing w:after="0"/>
              <w:ind w:left="0"/>
              <w:rPr>
                <w:rFonts w:ascii="Arial" w:hAnsi="Arial"/>
                <w:bCs/>
                <w:iCs/>
                <w:sz w:val="20"/>
              </w:rPr>
            </w:pPr>
            <w:r>
              <w:rPr>
                <w:rFonts w:ascii="Arial" w:hAnsi="Arial"/>
                <w:bCs/>
                <w:iCs/>
                <w:sz w:val="20"/>
              </w:rPr>
              <w:t>1 file should have been modified:</w:t>
            </w:r>
          </w:p>
          <w:p w14:paraId="73E8F374" w14:textId="76971552" w:rsidR="00F85C8F" w:rsidRPr="00F85C8F" w:rsidRDefault="00F85C8F" w:rsidP="00C62DEE">
            <w:pPr>
              <w:pStyle w:val="H1bodytext"/>
              <w:numPr>
                <w:ilvl w:val="0"/>
                <w:numId w:val="26"/>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1417" w:type="dxa"/>
            <w:vAlign w:val="center"/>
          </w:tcPr>
          <w:p w14:paraId="4AD09E07" w14:textId="77777777" w:rsidR="00F6377E" w:rsidRPr="00702160" w:rsidRDefault="00F6377E" w:rsidP="00F6377E">
            <w:pPr>
              <w:pStyle w:val="H1bodytext"/>
              <w:spacing w:after="0"/>
              <w:ind w:left="0"/>
              <w:rPr>
                <w:rFonts w:ascii="Arial" w:hAnsi="Arial"/>
                <w:sz w:val="20"/>
              </w:rPr>
            </w:pPr>
          </w:p>
        </w:tc>
      </w:tr>
      <w:tr w:rsidR="00F85C8F" w:rsidRPr="007D0AAC" w14:paraId="701AA5B6" w14:textId="77777777" w:rsidTr="00B532BB">
        <w:trPr>
          <w:trHeight w:val="539"/>
        </w:trPr>
        <w:tc>
          <w:tcPr>
            <w:tcW w:w="650" w:type="dxa"/>
            <w:vAlign w:val="center"/>
          </w:tcPr>
          <w:p w14:paraId="230A6A1C" w14:textId="7D91E3B0" w:rsidR="00F85C8F" w:rsidRDefault="00F85C8F" w:rsidP="00F85C8F">
            <w:pPr>
              <w:pStyle w:val="H1bodytext"/>
              <w:spacing w:after="0"/>
              <w:ind w:left="0"/>
              <w:jc w:val="center"/>
              <w:rPr>
                <w:rFonts w:ascii="Arial" w:hAnsi="Arial"/>
                <w:sz w:val="20"/>
              </w:rPr>
            </w:pPr>
            <w:r>
              <w:rPr>
                <w:rFonts w:ascii="Arial" w:hAnsi="Arial"/>
                <w:sz w:val="20"/>
              </w:rPr>
              <w:t>6</w:t>
            </w:r>
          </w:p>
        </w:tc>
        <w:tc>
          <w:tcPr>
            <w:tcW w:w="3644" w:type="dxa"/>
            <w:vAlign w:val="center"/>
          </w:tcPr>
          <w:p w14:paraId="61956EFD" w14:textId="147D703A" w:rsidR="00F85C8F" w:rsidRDefault="00F85C8F" w:rsidP="00F85C8F">
            <w:pPr>
              <w:pStyle w:val="H1bodytext"/>
              <w:spacing w:after="0"/>
              <w:ind w:left="0"/>
              <w:rPr>
                <w:rFonts w:ascii="Arial" w:hAnsi="Arial"/>
                <w:sz w:val="20"/>
              </w:rPr>
            </w:pPr>
            <w:r>
              <w:rPr>
                <w:rFonts w:ascii="Arial" w:hAnsi="Arial"/>
                <w:sz w:val="20"/>
              </w:rPr>
              <w:t xml:space="preserve">The shell script executed in step </w:t>
            </w:r>
            <w:r w:rsidR="00E17F9C">
              <w:rPr>
                <w:rFonts w:ascii="Arial" w:hAnsi="Arial"/>
                <w:sz w:val="20"/>
              </w:rPr>
              <w:t>5</w:t>
            </w:r>
            <w:r>
              <w:rPr>
                <w:rFonts w:ascii="Arial" w:hAnsi="Arial"/>
                <w:sz w:val="20"/>
              </w:rPr>
              <w:t xml:space="preserve"> include</w:t>
            </w:r>
            <w:r w:rsidR="00E17F9C">
              <w:rPr>
                <w:rFonts w:ascii="Arial" w:hAnsi="Arial"/>
                <w:sz w:val="20"/>
              </w:rPr>
              <w:t>d</w:t>
            </w:r>
            <w:r>
              <w:rPr>
                <w:rFonts w:ascii="Arial" w:hAnsi="Arial"/>
                <w:sz w:val="20"/>
              </w:rPr>
              <w:t xml:space="preserve"> entrained solids. Verify that the script was set to include entrained solids.</w:t>
            </w:r>
          </w:p>
        </w:tc>
        <w:tc>
          <w:tcPr>
            <w:tcW w:w="3649" w:type="dxa"/>
            <w:vAlign w:val="center"/>
          </w:tcPr>
          <w:p w14:paraId="3CC7C861" w14:textId="216175E8" w:rsidR="00F85C8F" w:rsidRDefault="00F85C8F" w:rsidP="00F85C8F">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75EFE0A" w14:textId="77777777" w:rsidR="00F85C8F" w:rsidRDefault="00F85C8F" w:rsidP="00F85C8F">
            <w:pPr>
              <w:pStyle w:val="H1bodytext"/>
              <w:spacing w:after="0"/>
              <w:ind w:left="0"/>
              <w:rPr>
                <w:rFonts w:ascii="Arial" w:hAnsi="Arial"/>
                <w:sz w:val="20"/>
              </w:rPr>
            </w:pPr>
          </w:p>
          <w:p w14:paraId="7244A670" w14:textId="04CA92AF" w:rsidR="00F85C8F" w:rsidRDefault="00F85C8F" w:rsidP="00F85C8F">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w:t>
            </w:r>
            <w:commentRangeStart w:id="10"/>
            <w:commentRangeEnd w:id="10"/>
            <w:r w:rsidR="004B35CB">
              <w:rPr>
                <w:rStyle w:val="CommentReference"/>
                <w:rFonts w:ascii="Arial" w:eastAsiaTheme="minorHAnsi" w:hAnsi="Arial" w:cs="Arial"/>
              </w:rPr>
              <w:commentReference w:id="10"/>
            </w:r>
            <w:r w:rsidR="00FF17DF">
              <w:rPr>
                <w:rFonts w:ascii="Arial" w:hAnsi="Arial"/>
                <w:sz w:val="20"/>
              </w:rPr>
              <w:t>True</w:t>
            </w:r>
            <w:r>
              <w:rPr>
                <w:rFonts w:ascii="Arial" w:hAnsi="Arial"/>
                <w:sz w:val="20"/>
              </w:rPr>
              <w:t>”</w:t>
            </w:r>
          </w:p>
          <w:p w14:paraId="4EB20A9A" w14:textId="77777777" w:rsidR="00F85C8F" w:rsidRDefault="00F85C8F" w:rsidP="00F85C8F">
            <w:pPr>
              <w:pStyle w:val="H1bodytext"/>
              <w:spacing w:after="0"/>
              <w:ind w:left="0"/>
              <w:rPr>
                <w:rFonts w:ascii="Arial" w:hAnsi="Arial"/>
                <w:sz w:val="20"/>
              </w:rPr>
            </w:pPr>
          </w:p>
          <w:p w14:paraId="3CCFD04E" w14:textId="1F4D8FC9" w:rsidR="00F85C8F" w:rsidRDefault="00F85C8F" w:rsidP="00F85C8F">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1417" w:type="dxa"/>
            <w:vAlign w:val="center"/>
          </w:tcPr>
          <w:p w14:paraId="0B770580" w14:textId="77777777" w:rsidR="00F85C8F" w:rsidRPr="00702160" w:rsidRDefault="00F85C8F" w:rsidP="00F85C8F">
            <w:pPr>
              <w:pStyle w:val="H1bodytext"/>
              <w:spacing w:after="0"/>
              <w:ind w:left="0"/>
              <w:rPr>
                <w:rFonts w:ascii="Arial" w:hAnsi="Arial"/>
                <w:sz w:val="20"/>
              </w:rPr>
            </w:pPr>
          </w:p>
        </w:tc>
      </w:tr>
      <w:tr w:rsidR="00F85C8F" w:rsidRPr="007D0AAC" w14:paraId="24FD287F" w14:textId="77777777" w:rsidTr="00B532BB">
        <w:trPr>
          <w:trHeight w:val="539"/>
        </w:trPr>
        <w:tc>
          <w:tcPr>
            <w:tcW w:w="650" w:type="dxa"/>
            <w:vAlign w:val="center"/>
          </w:tcPr>
          <w:p w14:paraId="57D48F43" w14:textId="6F82D60B" w:rsidR="00F85C8F" w:rsidRDefault="00F85C8F" w:rsidP="00F85C8F">
            <w:pPr>
              <w:pStyle w:val="H1bodytext"/>
              <w:spacing w:after="0"/>
              <w:ind w:left="0"/>
              <w:jc w:val="center"/>
              <w:rPr>
                <w:rFonts w:ascii="Arial" w:hAnsi="Arial"/>
                <w:sz w:val="20"/>
              </w:rPr>
            </w:pPr>
            <w:r>
              <w:rPr>
                <w:rFonts w:ascii="Arial" w:hAnsi="Arial"/>
                <w:sz w:val="20"/>
              </w:rPr>
              <w:t>7</w:t>
            </w:r>
          </w:p>
        </w:tc>
        <w:tc>
          <w:tcPr>
            <w:tcW w:w="3644" w:type="dxa"/>
            <w:vAlign w:val="center"/>
          </w:tcPr>
          <w:p w14:paraId="1088DA7B" w14:textId="0FB8E0A4" w:rsidR="00F85C8F" w:rsidRDefault="00F85C8F" w:rsidP="00F85C8F">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3649" w:type="dxa"/>
            <w:vAlign w:val="center"/>
          </w:tcPr>
          <w:p w14:paraId="428EA987" w14:textId="6A081E30" w:rsidR="00F85C8F" w:rsidRDefault="00F85C8F" w:rsidP="00F85C8F">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760A717D" w14:textId="006863FC" w:rsidR="00F85C8F" w:rsidRDefault="00F85C8F"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D067CE" w14:textId="29D5DD5B" w:rsidR="00F85C8F" w:rsidRDefault="00F85C8F"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p w14:paraId="09B0B343" w14:textId="77777777" w:rsidR="00F85C8F" w:rsidRDefault="00F85C8F" w:rsidP="00F85C8F">
            <w:pPr>
              <w:pStyle w:val="H1bodytext"/>
              <w:spacing w:after="0"/>
              <w:ind w:left="0"/>
              <w:rPr>
                <w:rFonts w:ascii="Arial" w:hAnsi="Arial"/>
                <w:sz w:val="20"/>
              </w:rPr>
            </w:pPr>
          </w:p>
          <w:p w14:paraId="6D324BB1" w14:textId="1AFEF226" w:rsidR="00F85C8F" w:rsidRDefault="00F85C8F" w:rsidP="00F85C8F">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1417" w:type="dxa"/>
            <w:vAlign w:val="center"/>
          </w:tcPr>
          <w:p w14:paraId="3D8EA92E" w14:textId="77777777" w:rsidR="00F85C8F" w:rsidRPr="00702160" w:rsidRDefault="00F85C8F" w:rsidP="00F85C8F">
            <w:pPr>
              <w:pStyle w:val="H1bodytext"/>
              <w:spacing w:after="0"/>
              <w:ind w:left="0"/>
              <w:rPr>
                <w:rFonts w:ascii="Arial" w:hAnsi="Arial"/>
                <w:sz w:val="20"/>
              </w:rPr>
            </w:pPr>
          </w:p>
        </w:tc>
      </w:tr>
    </w:tbl>
    <w:p w14:paraId="466A3FEE" w14:textId="43433156" w:rsidR="00CA318C" w:rsidRDefault="00CA318C" w:rsidP="00CA318C"/>
    <w:p w14:paraId="03C897F2" w14:textId="646F3C3C" w:rsidR="000F4644" w:rsidRDefault="000F4644" w:rsidP="00CA318C"/>
    <w:p w14:paraId="1A66AEA7" w14:textId="3BB99D58" w:rsidR="000F4644" w:rsidRDefault="000F4644"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801647" w:rsidRPr="00932809" w14:paraId="3847C342" w14:textId="77777777" w:rsidTr="00135751">
        <w:trPr>
          <w:cantSplit/>
          <w:trHeight w:val="360"/>
          <w:tblHeader/>
        </w:trPr>
        <w:tc>
          <w:tcPr>
            <w:tcW w:w="9360" w:type="dxa"/>
            <w:gridSpan w:val="4"/>
            <w:tcBorders>
              <w:top w:val="nil"/>
              <w:left w:val="nil"/>
              <w:bottom w:val="single" w:sz="4" w:space="0" w:color="auto"/>
              <w:right w:val="nil"/>
            </w:tcBorders>
            <w:vAlign w:val="bottom"/>
          </w:tcPr>
          <w:p w14:paraId="5034E090" w14:textId="77777777" w:rsidR="00801647" w:rsidRDefault="00801647" w:rsidP="00135751">
            <w:pPr>
              <w:pStyle w:val="Table"/>
            </w:pPr>
            <w:r>
              <w:t xml:space="preserve">Table </w:t>
            </w:r>
            <w:fldSimple w:instr=" SEQ Table \* ARABIC ">
              <w:r>
                <w:rPr>
                  <w:noProof/>
                </w:rPr>
                <w:t>6</w:t>
              </w:r>
            </w:fldSimple>
          </w:p>
          <w:p w14:paraId="1797DEB7" w14:textId="7146CA2C" w:rsidR="00801647" w:rsidRPr="00DA11B3" w:rsidRDefault="007F0982" w:rsidP="00135751">
            <w:pPr>
              <w:pStyle w:val="H1bodytext"/>
              <w:spacing w:after="0"/>
              <w:ind w:left="0"/>
              <w:jc w:val="center"/>
              <w:rPr>
                <w:rFonts w:ascii="Arial" w:hAnsi="Arial"/>
                <w:b/>
                <w:szCs w:val="22"/>
              </w:rPr>
            </w:pPr>
            <w:sdt>
              <w:sdtPr>
                <w:rPr>
                  <w:rFonts w:ascii="Arial" w:hAnsi="Arial"/>
                  <w:b/>
                  <w:bCs/>
                  <w:szCs w:val="22"/>
                </w:rPr>
                <w:alias w:val="Keywords"/>
                <w:tag w:val=""/>
                <w:id w:val="-824966963"/>
                <w:placeholder>
                  <w:docPart w:val="95A7FBF335AF4BECAD79588F15F6CA64"/>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801647" w:rsidRPr="00DA11B3">
              <w:rPr>
                <w:rFonts w:ascii="Arial" w:hAnsi="Arial" w:cs="Arial"/>
                <w:b/>
                <w:szCs w:val="22"/>
              </w:rPr>
              <w:t xml:space="preserve"> Acceptance </w:t>
            </w:r>
            <w:r w:rsidR="00801647" w:rsidRPr="00DA11B3">
              <w:rPr>
                <w:rFonts w:ascii="Arial" w:hAnsi="Arial"/>
                <w:b/>
                <w:szCs w:val="22"/>
              </w:rPr>
              <w:t xml:space="preserve">Test Plan Case </w:t>
            </w:r>
            <w:r w:rsidR="00801647">
              <w:rPr>
                <w:rFonts w:ascii="Arial" w:hAnsi="Arial"/>
                <w:b/>
                <w:szCs w:val="22"/>
              </w:rPr>
              <w:t>4</w:t>
            </w:r>
          </w:p>
        </w:tc>
      </w:tr>
      <w:tr w:rsidR="00801647" w:rsidRPr="007D0AAC" w14:paraId="3614356F" w14:textId="77777777" w:rsidTr="00135751">
        <w:trPr>
          <w:cantSplit/>
          <w:trHeight w:val="530"/>
          <w:tblHeader/>
        </w:trPr>
        <w:tc>
          <w:tcPr>
            <w:tcW w:w="4294" w:type="dxa"/>
            <w:gridSpan w:val="2"/>
            <w:tcBorders>
              <w:top w:val="single" w:sz="4" w:space="0" w:color="auto"/>
            </w:tcBorders>
            <w:shd w:val="clear" w:color="auto" w:fill="auto"/>
            <w:vAlign w:val="center"/>
          </w:tcPr>
          <w:p w14:paraId="341A9E55" w14:textId="77777777" w:rsidR="00801647" w:rsidRPr="007D0AAC" w:rsidRDefault="007F0982" w:rsidP="00135751">
            <w:pPr>
              <w:pStyle w:val="H1bodytext"/>
              <w:spacing w:after="0"/>
              <w:ind w:left="0"/>
              <w:jc w:val="center"/>
              <w:rPr>
                <w:rFonts w:ascii="Arial" w:hAnsi="Arial"/>
                <w:b/>
                <w:sz w:val="20"/>
              </w:rPr>
            </w:pPr>
            <w:sdt>
              <w:sdtPr>
                <w:rPr>
                  <w:rFonts w:ascii="Arial" w:hAnsi="Arial"/>
                  <w:b/>
                  <w:bCs/>
                  <w:sz w:val="20"/>
                </w:rPr>
                <w:alias w:val="Keywords"/>
                <w:tag w:val=""/>
                <w:id w:val="-31187801"/>
                <w:placeholder>
                  <w:docPart w:val="8CD3D4BBA3864484865DC3892B51C07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801647" w:rsidRPr="007D0AAC">
              <w:rPr>
                <w:rFonts w:ascii="Arial" w:hAnsi="Arial" w:cs="Arial"/>
                <w:b/>
                <w:sz w:val="20"/>
              </w:rPr>
              <w:t xml:space="preserve"> </w:t>
            </w:r>
            <w:r w:rsidR="00801647" w:rsidRPr="007D0AAC">
              <w:rPr>
                <w:rFonts w:ascii="Arial" w:hAnsi="Arial"/>
                <w:b/>
                <w:sz w:val="20"/>
              </w:rPr>
              <w:t>Acceptance Testing</w:t>
            </w:r>
          </w:p>
          <w:p w14:paraId="7C38F72B" w14:textId="444AABAB"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20317045"/>
                <w:placeholder>
                  <w:docPart w:val="227958A4AAE745E6B99768F47EB236A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5066" w:type="dxa"/>
            <w:gridSpan w:val="2"/>
            <w:tcBorders>
              <w:top w:val="single" w:sz="4" w:space="0" w:color="auto"/>
            </w:tcBorders>
            <w:shd w:val="clear" w:color="auto" w:fill="auto"/>
            <w:vAlign w:val="center"/>
          </w:tcPr>
          <w:p w14:paraId="306F3A16"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Date:</w:t>
            </w:r>
          </w:p>
        </w:tc>
      </w:tr>
      <w:tr w:rsidR="00801647" w:rsidRPr="007D0AAC" w14:paraId="7251AAC8" w14:textId="77777777" w:rsidTr="00135751">
        <w:trPr>
          <w:cantSplit/>
          <w:trHeight w:val="530"/>
          <w:tblHeader/>
        </w:trPr>
        <w:tc>
          <w:tcPr>
            <w:tcW w:w="4294" w:type="dxa"/>
            <w:gridSpan w:val="2"/>
            <w:tcBorders>
              <w:top w:val="single" w:sz="4" w:space="0" w:color="auto"/>
            </w:tcBorders>
            <w:shd w:val="clear" w:color="auto" w:fill="auto"/>
            <w:vAlign w:val="center"/>
          </w:tcPr>
          <w:p w14:paraId="4052BC31" w14:textId="77777777"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410A679C" w14:textId="1E18C77D" w:rsidR="00801647" w:rsidRPr="007D0AAC" w:rsidRDefault="00801647" w:rsidP="00135751">
            <w:pPr>
              <w:pStyle w:val="H1bodytext"/>
              <w:spacing w:after="0"/>
              <w:ind w:left="0"/>
              <w:rPr>
                <w:rFonts w:ascii="Arial" w:hAnsi="Arial"/>
                <w:b/>
                <w:sz w:val="20"/>
              </w:rPr>
            </w:pPr>
            <w:r>
              <w:rPr>
                <w:rFonts w:ascii="Arial" w:hAnsi="Arial"/>
                <w:b/>
                <w:sz w:val="20"/>
              </w:rPr>
              <w:t>\\olive\backups\CAVE\CA-CIE-Tools-TestEnv\inventory_pp\tests\AT-4\runner_AT-4.log</w:t>
            </w:r>
          </w:p>
        </w:tc>
        <w:tc>
          <w:tcPr>
            <w:tcW w:w="5066" w:type="dxa"/>
            <w:gridSpan w:val="2"/>
            <w:tcBorders>
              <w:top w:val="single" w:sz="4" w:space="0" w:color="auto"/>
            </w:tcBorders>
            <w:shd w:val="clear" w:color="auto" w:fill="auto"/>
            <w:vAlign w:val="center"/>
          </w:tcPr>
          <w:p w14:paraId="4735B446" w14:textId="77777777" w:rsidR="00801647" w:rsidRPr="007D0AAC" w:rsidRDefault="00801647" w:rsidP="00135751">
            <w:pPr>
              <w:pStyle w:val="H1bodytext"/>
              <w:spacing w:after="0"/>
              <w:ind w:left="0"/>
              <w:rPr>
                <w:rFonts w:ascii="Arial" w:hAnsi="Arial"/>
                <w:b/>
                <w:sz w:val="20"/>
              </w:rPr>
            </w:pPr>
            <w:r>
              <w:rPr>
                <w:rFonts w:ascii="Arial" w:hAnsi="Arial"/>
                <w:b/>
                <w:sz w:val="20"/>
              </w:rPr>
              <w:t>Test Performed By:</w:t>
            </w:r>
          </w:p>
        </w:tc>
      </w:tr>
      <w:tr w:rsidR="00801647" w:rsidRPr="007D0AAC" w14:paraId="3C3A8741" w14:textId="77777777" w:rsidTr="00135751">
        <w:trPr>
          <w:cantSplit/>
          <w:trHeight w:val="530"/>
          <w:tblHeader/>
        </w:trPr>
        <w:tc>
          <w:tcPr>
            <w:tcW w:w="9360" w:type="dxa"/>
            <w:gridSpan w:val="4"/>
            <w:tcBorders>
              <w:top w:val="single" w:sz="4" w:space="0" w:color="auto"/>
            </w:tcBorders>
            <w:shd w:val="clear" w:color="auto" w:fill="auto"/>
            <w:vAlign w:val="center"/>
          </w:tcPr>
          <w:p w14:paraId="4211B431" w14:textId="06AE9B3C" w:rsidR="00801647" w:rsidRPr="007D0AAC" w:rsidRDefault="00801647"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801647" w:rsidRPr="00572F5F" w14:paraId="3242BFCC"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2C639F15"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04DAB3A3"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552A20DF"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4C3BEEBE" w14:textId="77777777" w:rsidR="00801647" w:rsidRPr="007D0AAC" w:rsidRDefault="00801647"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01647" w:rsidRPr="007D0AAC" w14:paraId="292A5EA0" w14:textId="77777777" w:rsidTr="00135751">
        <w:trPr>
          <w:trHeight w:val="440"/>
        </w:trPr>
        <w:tc>
          <w:tcPr>
            <w:tcW w:w="9360" w:type="dxa"/>
            <w:gridSpan w:val="4"/>
            <w:vAlign w:val="center"/>
          </w:tcPr>
          <w:p w14:paraId="45C4C79B" w14:textId="77777777" w:rsidR="00801647" w:rsidRPr="007D0AAC" w:rsidRDefault="00801647" w:rsidP="00135751">
            <w:pPr>
              <w:pStyle w:val="H1bodytext"/>
              <w:spacing w:after="0"/>
              <w:ind w:left="0"/>
              <w:rPr>
                <w:rFonts w:ascii="Arial" w:hAnsi="Arial"/>
                <w:sz w:val="20"/>
              </w:rPr>
            </w:pPr>
            <w:r>
              <w:rPr>
                <w:rFonts w:ascii="Arial" w:hAnsi="Arial"/>
                <w:sz w:val="20"/>
              </w:rPr>
              <w:t>Navigate to the Testing Directory</w:t>
            </w:r>
          </w:p>
        </w:tc>
      </w:tr>
      <w:tr w:rsidR="00801647" w14:paraId="15AA228F" w14:textId="77777777" w:rsidTr="00135751">
        <w:trPr>
          <w:trHeight w:val="728"/>
        </w:trPr>
        <w:tc>
          <w:tcPr>
            <w:tcW w:w="650" w:type="dxa"/>
            <w:vAlign w:val="center"/>
          </w:tcPr>
          <w:p w14:paraId="597CE761" w14:textId="77777777" w:rsidR="00801647" w:rsidRPr="00FB0144" w:rsidRDefault="00801647"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27C56A7A" w14:textId="3CFFE7F5" w:rsidR="00801647" w:rsidRPr="00663746" w:rsidRDefault="00801647"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1473F1">
              <w:rPr>
                <w:rFonts w:ascii="Arial" w:hAnsi="Arial"/>
                <w:i/>
                <w:iCs/>
                <w:sz w:val="20"/>
              </w:rPr>
              <w:t>4</w:t>
            </w:r>
            <w:r>
              <w:rPr>
                <w:rFonts w:ascii="Arial" w:hAnsi="Arial"/>
                <w:i/>
                <w:iCs/>
                <w:sz w:val="20"/>
              </w:rPr>
              <w:t>_step-1.sh</w:t>
            </w:r>
          </w:p>
        </w:tc>
        <w:tc>
          <w:tcPr>
            <w:tcW w:w="3649" w:type="dxa"/>
            <w:vAlign w:val="center"/>
          </w:tcPr>
          <w:p w14:paraId="5B9295EC" w14:textId="77777777" w:rsidR="00801647" w:rsidRDefault="00801647" w:rsidP="00135751">
            <w:pPr>
              <w:pStyle w:val="H1bodytext"/>
              <w:spacing w:after="0"/>
              <w:ind w:left="0"/>
              <w:rPr>
                <w:rFonts w:ascii="Arial" w:hAnsi="Arial"/>
                <w:sz w:val="20"/>
              </w:rPr>
            </w:pPr>
            <w:r>
              <w:rPr>
                <w:rFonts w:ascii="Arial" w:hAnsi="Arial"/>
                <w:sz w:val="20"/>
              </w:rPr>
              <w:t>3 files should be created:</w:t>
            </w:r>
          </w:p>
          <w:p w14:paraId="218E6324" w14:textId="00487EB3" w:rsidR="00801647" w:rsidRPr="00180364" w:rsidRDefault="00801647" w:rsidP="00C62DEE">
            <w:pPr>
              <w:pStyle w:val="H1bodytext"/>
              <w:numPr>
                <w:ilvl w:val="0"/>
                <w:numId w:val="27"/>
              </w:numPr>
              <w:spacing w:after="0"/>
              <w:ind w:left="556"/>
              <w:rPr>
                <w:rFonts w:ascii="Arial" w:hAnsi="Arial"/>
                <w:sz w:val="20"/>
              </w:rPr>
            </w:pPr>
            <w:r w:rsidRPr="00180364">
              <w:rPr>
                <w:rFonts w:ascii="Arial" w:hAnsi="Arial"/>
                <w:b/>
                <w:bCs/>
                <w:i/>
                <w:iCs/>
                <w:sz w:val="20"/>
              </w:rPr>
              <w:t>runner_run_AT-</w:t>
            </w:r>
            <w:r w:rsidR="001473F1">
              <w:rPr>
                <w:rFonts w:ascii="Arial" w:hAnsi="Arial"/>
                <w:b/>
                <w:bCs/>
                <w:i/>
                <w:iCs/>
                <w:sz w:val="20"/>
              </w:rPr>
              <w:t>4</w:t>
            </w:r>
            <w:r w:rsidRPr="00180364">
              <w:rPr>
                <w:rFonts w:ascii="Arial" w:hAnsi="Arial"/>
                <w:b/>
                <w:bCs/>
                <w:i/>
                <w:iCs/>
                <w:sz w:val="20"/>
              </w:rPr>
              <w:t>.</w:t>
            </w:r>
            <w:r>
              <w:rPr>
                <w:rFonts w:ascii="Arial" w:hAnsi="Arial"/>
                <w:b/>
                <w:bCs/>
                <w:i/>
                <w:iCs/>
                <w:sz w:val="20"/>
              </w:rPr>
              <w:t>log</w:t>
            </w:r>
          </w:p>
          <w:p w14:paraId="6E7E1ED6" w14:textId="1775F559" w:rsidR="00801647" w:rsidRPr="00180364"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_ipp.log</w:t>
            </w:r>
          </w:p>
          <w:p w14:paraId="7771F1DF" w14:textId="1FCB5DF9" w:rsidR="00801647" w:rsidRPr="00B64BCB" w:rsidRDefault="00801647" w:rsidP="00C62DEE">
            <w:pPr>
              <w:pStyle w:val="H1bodytext"/>
              <w:numPr>
                <w:ilvl w:val="0"/>
                <w:numId w:val="27"/>
              </w:numPr>
              <w:spacing w:after="0"/>
              <w:ind w:left="556"/>
              <w:rPr>
                <w:rFonts w:ascii="Arial" w:hAnsi="Arial"/>
                <w:sz w:val="20"/>
              </w:rPr>
            </w:pPr>
            <w:r>
              <w:rPr>
                <w:rFonts w:ascii="Arial" w:hAnsi="Arial"/>
                <w:b/>
                <w:bCs/>
                <w:i/>
                <w:iCs/>
                <w:sz w:val="20"/>
              </w:rPr>
              <w:t>step-1_AT-</w:t>
            </w:r>
            <w:r w:rsidR="001473F1">
              <w:rPr>
                <w:rFonts w:ascii="Arial" w:hAnsi="Arial"/>
                <w:b/>
                <w:bCs/>
                <w:i/>
                <w:iCs/>
                <w:sz w:val="20"/>
              </w:rPr>
              <w:t>4</w:t>
            </w:r>
            <w:r>
              <w:rPr>
                <w:rFonts w:ascii="Arial" w:hAnsi="Arial"/>
                <w:b/>
                <w:bCs/>
                <w:i/>
                <w:iCs/>
                <w:sz w:val="20"/>
              </w:rPr>
              <w:t>_ipp.csv</w:t>
            </w:r>
          </w:p>
        </w:tc>
        <w:tc>
          <w:tcPr>
            <w:tcW w:w="1417" w:type="dxa"/>
            <w:vAlign w:val="center"/>
          </w:tcPr>
          <w:p w14:paraId="6958FB35" w14:textId="77777777" w:rsidR="00801647" w:rsidRPr="007D0AAC" w:rsidRDefault="00801647" w:rsidP="00135751">
            <w:pPr>
              <w:pStyle w:val="H1bodytext"/>
              <w:spacing w:after="0"/>
              <w:ind w:left="0"/>
              <w:jc w:val="center"/>
              <w:rPr>
                <w:rFonts w:ascii="Arial" w:hAnsi="Arial"/>
                <w:sz w:val="20"/>
              </w:rPr>
            </w:pPr>
          </w:p>
        </w:tc>
      </w:tr>
      <w:tr w:rsidR="00801647" w14:paraId="40F1A246" w14:textId="77777777" w:rsidTr="00135751">
        <w:trPr>
          <w:trHeight w:val="476"/>
        </w:trPr>
        <w:tc>
          <w:tcPr>
            <w:tcW w:w="650" w:type="dxa"/>
            <w:vAlign w:val="center"/>
          </w:tcPr>
          <w:p w14:paraId="3AFC768E" w14:textId="77777777" w:rsidR="00801647" w:rsidRPr="007D0AAC" w:rsidRDefault="00801647" w:rsidP="00135751">
            <w:pPr>
              <w:pStyle w:val="H1bodytext"/>
              <w:spacing w:after="0"/>
              <w:ind w:left="0"/>
              <w:jc w:val="center"/>
              <w:rPr>
                <w:rFonts w:ascii="Arial" w:hAnsi="Arial"/>
                <w:sz w:val="20"/>
              </w:rPr>
            </w:pPr>
            <w:r>
              <w:rPr>
                <w:rFonts w:ascii="Arial" w:hAnsi="Arial"/>
                <w:sz w:val="20"/>
              </w:rPr>
              <w:lastRenderedPageBreak/>
              <w:t>2</w:t>
            </w:r>
          </w:p>
        </w:tc>
        <w:tc>
          <w:tcPr>
            <w:tcW w:w="3644" w:type="dxa"/>
            <w:vAlign w:val="center"/>
          </w:tcPr>
          <w:p w14:paraId="025CFEAE" w14:textId="37A78863" w:rsidR="00801647" w:rsidRPr="00000842" w:rsidRDefault="00801647"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649" w:type="dxa"/>
            <w:vAlign w:val="center"/>
          </w:tcPr>
          <w:p w14:paraId="44A30B90" w14:textId="681DC2EA" w:rsidR="00801647" w:rsidRDefault="00801647"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E17F9C">
              <w:rPr>
                <w:rFonts w:ascii="Arial" w:hAnsi="Arial"/>
                <w:b/>
                <w:bCs/>
                <w:i/>
                <w:iCs/>
                <w:sz w:val="20"/>
              </w:rPr>
              <w:t>4</w:t>
            </w:r>
            <w:r>
              <w:rPr>
                <w:rFonts w:ascii="Arial" w:hAnsi="Arial"/>
                <w:b/>
                <w:bCs/>
                <w:i/>
                <w:iCs/>
                <w:sz w:val="20"/>
              </w:rPr>
              <w:t>.log</w:t>
            </w:r>
            <w:r>
              <w:rPr>
                <w:rFonts w:ascii="Arial" w:hAnsi="Arial"/>
                <w:sz w:val="20"/>
              </w:rPr>
              <w:t xml:space="preserve"> should have 2 lines:</w:t>
            </w:r>
          </w:p>
          <w:p w14:paraId="3DFF6F8D" w14:textId="77777777" w:rsidR="00801647" w:rsidRDefault="00801647"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B6755B5" w14:textId="77777777" w:rsidR="00801647" w:rsidRDefault="00801647" w:rsidP="00C62DEE">
            <w:pPr>
              <w:pStyle w:val="H1bodytext"/>
              <w:numPr>
                <w:ilvl w:val="0"/>
                <w:numId w:val="9"/>
              </w:numPr>
              <w:spacing w:after="0"/>
              <w:ind w:left="376"/>
              <w:rPr>
                <w:rFonts w:ascii="Arial" w:hAnsi="Arial"/>
                <w:sz w:val="20"/>
              </w:rPr>
            </w:pPr>
            <w:r>
              <w:rPr>
                <w:rFonts w:ascii="Arial" w:hAnsi="Arial"/>
                <w:sz w:val="20"/>
              </w:rPr>
              <w:t>TEST: /home/[USER]/…/inventory_pp.py</w:t>
            </w:r>
          </w:p>
          <w:p w14:paraId="164FC04C" w14:textId="77777777" w:rsidR="00801647" w:rsidRDefault="00801647"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C90D84A" w14:textId="77777777" w:rsidR="00801647" w:rsidRDefault="00801647" w:rsidP="00135751">
            <w:pPr>
              <w:pStyle w:val="H1bodytext"/>
              <w:spacing w:after="0"/>
              <w:ind w:left="16"/>
              <w:rPr>
                <w:rFonts w:ascii="Arial" w:hAnsi="Arial"/>
                <w:sz w:val="20"/>
              </w:rPr>
            </w:pPr>
          </w:p>
          <w:p w14:paraId="2BC63699" w14:textId="77777777" w:rsidR="00801647" w:rsidRPr="00000842" w:rsidRDefault="00801647"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6E294965" w14:textId="77777777" w:rsidR="00801647" w:rsidRPr="007D0AAC" w:rsidRDefault="00801647" w:rsidP="00135751">
            <w:pPr>
              <w:pStyle w:val="H1bodytext"/>
              <w:spacing w:after="0"/>
              <w:ind w:left="0"/>
              <w:jc w:val="center"/>
              <w:rPr>
                <w:rFonts w:ascii="Arial" w:hAnsi="Arial"/>
                <w:sz w:val="20"/>
              </w:rPr>
            </w:pPr>
          </w:p>
        </w:tc>
      </w:tr>
      <w:tr w:rsidR="00801647" w:rsidRPr="007D0AAC" w14:paraId="7FB88504" w14:textId="77777777" w:rsidTr="00135751">
        <w:trPr>
          <w:trHeight w:val="476"/>
        </w:trPr>
        <w:tc>
          <w:tcPr>
            <w:tcW w:w="650" w:type="dxa"/>
            <w:vAlign w:val="center"/>
          </w:tcPr>
          <w:p w14:paraId="10EB3791" w14:textId="77777777" w:rsidR="00801647" w:rsidRDefault="00801647"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2ABF6AE0" w14:textId="0FCD375E" w:rsidR="00801647" w:rsidRPr="00D47E43" w:rsidRDefault="00AF34D5" w:rsidP="00135751">
            <w:pPr>
              <w:pStyle w:val="H1bodytext"/>
              <w:spacing w:after="0"/>
              <w:ind w:left="46"/>
              <w:rPr>
                <w:rFonts w:ascii="Arial" w:hAnsi="Arial"/>
                <w:b/>
                <w:bCs/>
                <w:i/>
                <w:iCs/>
                <w:sz w:val="20"/>
              </w:rPr>
            </w:pPr>
            <w:r>
              <w:rPr>
                <w:rFonts w:ascii="Arial" w:hAnsi="Arial"/>
                <w:sz w:val="20"/>
              </w:rPr>
              <w:t>Verify that each site has the appropriate “S</w:t>
            </w:r>
            <w:r w:rsidR="00BC3656">
              <w:rPr>
                <w:rFonts w:ascii="Arial" w:hAnsi="Arial"/>
                <w:sz w:val="20"/>
              </w:rPr>
              <w:t>ource</w:t>
            </w:r>
            <w:r>
              <w:rPr>
                <w:rFonts w:ascii="Arial" w:hAnsi="Arial"/>
                <w:sz w:val="20"/>
              </w:rPr>
              <w:t>” value, which refers to the corresponding input file the site information came from. Where multiple sites contributed to the site information, the source files are concatenated with an underscore character “_”.</w:t>
            </w:r>
          </w:p>
        </w:tc>
        <w:tc>
          <w:tcPr>
            <w:tcW w:w="3649" w:type="dxa"/>
            <w:vAlign w:val="center"/>
          </w:tcPr>
          <w:p w14:paraId="0C73EBDE" w14:textId="6A69FB2B" w:rsidR="00801647" w:rsidRDefault="00801647"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4</w:t>
            </w:r>
            <w:r>
              <w:rPr>
                <w:rFonts w:ascii="Arial" w:hAnsi="Arial"/>
                <w:b/>
                <w:bCs/>
                <w:i/>
                <w:iCs/>
                <w:sz w:val="20"/>
              </w:rPr>
              <w:t>_ipp.</w:t>
            </w:r>
            <w:r w:rsidR="00AF34D5">
              <w:rPr>
                <w:rFonts w:ascii="Arial" w:hAnsi="Arial"/>
                <w:b/>
                <w:bCs/>
                <w:i/>
                <w:iCs/>
                <w:sz w:val="20"/>
              </w:rPr>
              <w:t>csv</w:t>
            </w:r>
            <w:r>
              <w:rPr>
                <w:rFonts w:ascii="Arial" w:hAnsi="Arial"/>
                <w:sz w:val="20"/>
              </w:rPr>
              <w:t xml:space="preserve"> and verify that the following </w:t>
            </w:r>
            <w:r w:rsidR="00AF34D5">
              <w:rPr>
                <w:rFonts w:ascii="Arial" w:hAnsi="Arial"/>
                <w:sz w:val="20"/>
              </w:rPr>
              <w:t>sources are attributed to the corresponding site:</w:t>
            </w:r>
          </w:p>
          <w:p w14:paraId="562C6AFB" w14:textId="4E64B844" w:rsidR="00801647" w:rsidRDefault="00801647" w:rsidP="00135751">
            <w:pPr>
              <w:pStyle w:val="H1bodytext"/>
              <w:spacing w:after="0"/>
              <w:ind w:left="0"/>
              <w:rPr>
                <w:rFonts w:ascii="Arial" w:hAnsi="Arial"/>
                <w:sz w:val="20"/>
              </w:rPr>
            </w:pPr>
          </w:p>
          <w:p w14:paraId="08FDFB0C" w14:textId="75AFA7A2" w:rsidR="00BC3656" w:rsidRDefault="00BC3656"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6EBEE743" w14:textId="0289040D" w:rsidR="00BC3656" w:rsidRDefault="00BC3656"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5D6D22AA" w14:textId="2BF40C69" w:rsidR="00BC3656" w:rsidRDefault="00BC3656"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4C8CD56F" w14:textId="58C3BC8F" w:rsidR="00BC3656" w:rsidRDefault="00BC3656"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6825AE50" w14:textId="7E62DAE4" w:rsidR="00BC3656" w:rsidRDefault="00BC3656"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02BB3207" w14:textId="77777777" w:rsidR="00801647" w:rsidRDefault="00801647" w:rsidP="00135751">
            <w:pPr>
              <w:pStyle w:val="H1bodytext"/>
              <w:spacing w:after="0"/>
              <w:ind w:left="0"/>
              <w:rPr>
                <w:rFonts w:ascii="Arial" w:hAnsi="Arial"/>
                <w:sz w:val="20"/>
              </w:rPr>
            </w:pPr>
          </w:p>
          <w:p w14:paraId="627AF4F5" w14:textId="1A1ED4CC" w:rsidR="00801647" w:rsidRPr="00AC2008" w:rsidRDefault="00801647" w:rsidP="00135751">
            <w:pPr>
              <w:pStyle w:val="H1bodytext"/>
              <w:spacing w:after="0"/>
              <w:ind w:left="0"/>
              <w:rPr>
                <w:rFonts w:ascii="Arial" w:hAnsi="Arial"/>
                <w:sz w:val="20"/>
              </w:rPr>
            </w:pPr>
            <w:r>
              <w:rPr>
                <w:rFonts w:ascii="Arial" w:hAnsi="Arial"/>
                <w:sz w:val="20"/>
              </w:rPr>
              <w:t xml:space="preserve">If the </w:t>
            </w:r>
            <w:r w:rsidR="00BC3656">
              <w:rPr>
                <w:rFonts w:ascii="Arial" w:hAnsi="Arial"/>
                <w:sz w:val="20"/>
              </w:rPr>
              <w:t>source(s) for each site is present as specified, this</w:t>
            </w:r>
            <w:r>
              <w:rPr>
                <w:rFonts w:ascii="Arial" w:hAnsi="Arial"/>
                <w:sz w:val="20"/>
              </w:rPr>
              <w:t xml:space="preserve"> satisfies FR-</w:t>
            </w:r>
            <w:r w:rsidR="00BC3656">
              <w:rPr>
                <w:rFonts w:ascii="Arial" w:hAnsi="Arial"/>
                <w:sz w:val="20"/>
              </w:rPr>
              <w:t>9</w:t>
            </w:r>
            <w:r>
              <w:rPr>
                <w:rFonts w:ascii="Arial" w:hAnsi="Arial"/>
                <w:sz w:val="20"/>
              </w:rPr>
              <w:t>.</w:t>
            </w:r>
          </w:p>
        </w:tc>
        <w:tc>
          <w:tcPr>
            <w:tcW w:w="1417" w:type="dxa"/>
            <w:vAlign w:val="center"/>
          </w:tcPr>
          <w:p w14:paraId="22144C1C" w14:textId="77777777" w:rsidR="00801647" w:rsidRPr="00702160" w:rsidRDefault="00801647" w:rsidP="00135751">
            <w:pPr>
              <w:pStyle w:val="H1bodytext"/>
              <w:spacing w:after="0"/>
              <w:ind w:left="0"/>
              <w:rPr>
                <w:rFonts w:ascii="Arial" w:hAnsi="Arial"/>
                <w:sz w:val="20"/>
              </w:rPr>
            </w:pPr>
          </w:p>
        </w:tc>
      </w:tr>
    </w:tbl>
    <w:p w14:paraId="5AD605B2" w14:textId="77777777" w:rsidR="00801647" w:rsidRDefault="00801647" w:rsidP="00CA318C"/>
    <w:p w14:paraId="7BC7FE22" w14:textId="5BB9ADB0" w:rsidR="000F4644" w:rsidRDefault="000F4644" w:rsidP="00CA318C"/>
    <w:tbl>
      <w:tblPr>
        <w:tblStyle w:val="TableGrid"/>
        <w:tblW w:w="0" w:type="auto"/>
        <w:tblInd w:w="720" w:type="dxa"/>
        <w:tblLayout w:type="fixed"/>
        <w:tblLook w:val="04A0" w:firstRow="1" w:lastRow="0" w:firstColumn="1" w:lastColumn="0" w:noHBand="0" w:noVBand="1"/>
      </w:tblPr>
      <w:tblGrid>
        <w:gridCol w:w="720"/>
        <w:gridCol w:w="2381"/>
        <w:gridCol w:w="4999"/>
        <w:gridCol w:w="1260"/>
      </w:tblGrid>
      <w:tr w:rsidR="00AE7462" w:rsidRPr="00932809" w14:paraId="63E13920" w14:textId="77777777" w:rsidTr="00577E4D">
        <w:trPr>
          <w:cantSplit/>
          <w:trHeight w:val="360"/>
          <w:tblHeader/>
        </w:trPr>
        <w:tc>
          <w:tcPr>
            <w:tcW w:w="9360" w:type="dxa"/>
            <w:gridSpan w:val="4"/>
            <w:tcBorders>
              <w:top w:val="nil"/>
              <w:left w:val="nil"/>
              <w:bottom w:val="single" w:sz="4" w:space="0" w:color="auto"/>
              <w:right w:val="nil"/>
            </w:tcBorders>
            <w:vAlign w:val="bottom"/>
          </w:tcPr>
          <w:p w14:paraId="15F155D3" w14:textId="7D7BB533" w:rsidR="00AE7462" w:rsidRDefault="00AE7462" w:rsidP="00135751">
            <w:pPr>
              <w:pStyle w:val="Table"/>
            </w:pPr>
            <w:r>
              <w:lastRenderedPageBreak/>
              <w:t xml:space="preserve">Table </w:t>
            </w:r>
            <w:fldSimple w:instr=" SEQ Table \* ARABIC ">
              <w:r>
                <w:rPr>
                  <w:noProof/>
                </w:rPr>
                <w:t>8</w:t>
              </w:r>
            </w:fldSimple>
          </w:p>
          <w:p w14:paraId="66764FD3" w14:textId="13133A54" w:rsidR="00AE7462" w:rsidRPr="00DA11B3" w:rsidRDefault="007F0982" w:rsidP="00135751">
            <w:pPr>
              <w:pStyle w:val="H1bodytext"/>
              <w:spacing w:after="0"/>
              <w:ind w:left="0"/>
              <w:jc w:val="center"/>
              <w:rPr>
                <w:rFonts w:ascii="Arial" w:hAnsi="Arial"/>
                <w:b/>
                <w:szCs w:val="22"/>
              </w:rPr>
            </w:pPr>
            <w:sdt>
              <w:sdtPr>
                <w:rPr>
                  <w:rFonts w:ascii="Arial" w:hAnsi="Arial"/>
                  <w:b/>
                  <w:bCs/>
                  <w:szCs w:val="22"/>
                </w:rPr>
                <w:alias w:val="Keywords"/>
                <w:tag w:val=""/>
                <w:id w:val="1972475388"/>
                <w:placeholder>
                  <w:docPart w:val="8898426DC096442E804B999A46E3AE6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AE7462" w:rsidRPr="00DA11B3">
              <w:rPr>
                <w:rFonts w:ascii="Arial" w:hAnsi="Arial" w:cs="Arial"/>
                <w:b/>
                <w:szCs w:val="22"/>
              </w:rPr>
              <w:t xml:space="preserve"> Acceptance </w:t>
            </w:r>
            <w:r w:rsidR="00AE7462" w:rsidRPr="00DA11B3">
              <w:rPr>
                <w:rFonts w:ascii="Arial" w:hAnsi="Arial"/>
                <w:b/>
                <w:szCs w:val="22"/>
              </w:rPr>
              <w:t xml:space="preserve">Test Plan Case </w:t>
            </w:r>
            <w:r w:rsidR="00AE7462">
              <w:rPr>
                <w:rFonts w:ascii="Arial" w:hAnsi="Arial"/>
                <w:b/>
                <w:szCs w:val="22"/>
              </w:rPr>
              <w:t>5</w:t>
            </w:r>
          </w:p>
        </w:tc>
      </w:tr>
      <w:tr w:rsidR="00AE7462" w:rsidRPr="007D0AAC" w14:paraId="78C19FB8" w14:textId="77777777" w:rsidTr="00577E4D">
        <w:trPr>
          <w:cantSplit/>
          <w:trHeight w:val="530"/>
          <w:tblHeader/>
        </w:trPr>
        <w:tc>
          <w:tcPr>
            <w:tcW w:w="3101" w:type="dxa"/>
            <w:gridSpan w:val="2"/>
            <w:tcBorders>
              <w:top w:val="single" w:sz="4" w:space="0" w:color="auto"/>
            </w:tcBorders>
            <w:shd w:val="clear" w:color="auto" w:fill="auto"/>
            <w:vAlign w:val="center"/>
          </w:tcPr>
          <w:p w14:paraId="52597AE8" w14:textId="77777777" w:rsidR="00AE7462" w:rsidRPr="007D0AAC" w:rsidRDefault="007F0982" w:rsidP="00135751">
            <w:pPr>
              <w:pStyle w:val="H1bodytext"/>
              <w:spacing w:after="0"/>
              <w:ind w:left="0"/>
              <w:jc w:val="center"/>
              <w:rPr>
                <w:rFonts w:ascii="Arial" w:hAnsi="Arial"/>
                <w:b/>
                <w:sz w:val="20"/>
              </w:rPr>
            </w:pPr>
            <w:sdt>
              <w:sdtPr>
                <w:rPr>
                  <w:rFonts w:ascii="Arial" w:hAnsi="Arial"/>
                  <w:b/>
                  <w:bCs/>
                  <w:sz w:val="20"/>
                </w:rPr>
                <w:alias w:val="Keywords"/>
                <w:tag w:val=""/>
                <w:id w:val="1201126637"/>
                <w:placeholder>
                  <w:docPart w:val="F01142C21189441AB4A4B401BFA19D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AE7462" w:rsidRPr="007D0AAC">
              <w:rPr>
                <w:rFonts w:ascii="Arial" w:hAnsi="Arial" w:cs="Arial"/>
                <w:b/>
                <w:sz w:val="20"/>
              </w:rPr>
              <w:t xml:space="preserve"> </w:t>
            </w:r>
            <w:r w:rsidR="00AE7462" w:rsidRPr="007D0AAC">
              <w:rPr>
                <w:rFonts w:ascii="Arial" w:hAnsi="Arial"/>
                <w:b/>
                <w:sz w:val="20"/>
              </w:rPr>
              <w:t>Acceptance Testing</w:t>
            </w:r>
          </w:p>
          <w:p w14:paraId="4DCD00E7" w14:textId="66301AC9"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028297168"/>
                <w:placeholder>
                  <w:docPart w:val="AD6889AD2ECE4A779C9DBDA9C0A8D759"/>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6259" w:type="dxa"/>
            <w:gridSpan w:val="2"/>
            <w:tcBorders>
              <w:top w:val="single" w:sz="4" w:space="0" w:color="auto"/>
            </w:tcBorders>
            <w:shd w:val="clear" w:color="auto" w:fill="auto"/>
            <w:vAlign w:val="center"/>
          </w:tcPr>
          <w:p w14:paraId="4CA889F7"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Date:</w:t>
            </w:r>
          </w:p>
        </w:tc>
      </w:tr>
      <w:tr w:rsidR="00AE7462" w:rsidRPr="007D0AAC" w14:paraId="6E32CDDE" w14:textId="77777777" w:rsidTr="00577E4D">
        <w:trPr>
          <w:cantSplit/>
          <w:trHeight w:val="530"/>
          <w:tblHeader/>
        </w:trPr>
        <w:tc>
          <w:tcPr>
            <w:tcW w:w="3101" w:type="dxa"/>
            <w:gridSpan w:val="2"/>
            <w:tcBorders>
              <w:top w:val="single" w:sz="4" w:space="0" w:color="auto"/>
            </w:tcBorders>
            <w:shd w:val="clear" w:color="auto" w:fill="auto"/>
            <w:vAlign w:val="center"/>
          </w:tcPr>
          <w:p w14:paraId="371951A0" w14:textId="77777777"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5D43A9" w14:textId="4664B798" w:rsidR="00AE7462" w:rsidRPr="007D0AAC" w:rsidRDefault="00AE7462" w:rsidP="00135751">
            <w:pPr>
              <w:pStyle w:val="H1bodytext"/>
              <w:spacing w:after="0"/>
              <w:ind w:left="0"/>
              <w:rPr>
                <w:rFonts w:ascii="Arial" w:hAnsi="Arial"/>
                <w:b/>
                <w:sz w:val="20"/>
              </w:rPr>
            </w:pPr>
            <w:r>
              <w:rPr>
                <w:rFonts w:ascii="Arial" w:hAnsi="Arial"/>
                <w:b/>
                <w:sz w:val="20"/>
              </w:rPr>
              <w:t>\\olive\backups\CAVE\CA-CIE-Tools-TestEnv\inventory_pp\tests\AT-5\runner_AT-5.log</w:t>
            </w:r>
          </w:p>
        </w:tc>
        <w:tc>
          <w:tcPr>
            <w:tcW w:w="6259" w:type="dxa"/>
            <w:gridSpan w:val="2"/>
            <w:tcBorders>
              <w:top w:val="single" w:sz="4" w:space="0" w:color="auto"/>
            </w:tcBorders>
            <w:shd w:val="clear" w:color="auto" w:fill="auto"/>
            <w:vAlign w:val="center"/>
          </w:tcPr>
          <w:p w14:paraId="51F990BF" w14:textId="77777777" w:rsidR="00AE7462" w:rsidRPr="007D0AAC" w:rsidRDefault="00AE7462" w:rsidP="00135751">
            <w:pPr>
              <w:pStyle w:val="H1bodytext"/>
              <w:spacing w:after="0"/>
              <w:ind w:left="0"/>
              <w:rPr>
                <w:rFonts w:ascii="Arial" w:hAnsi="Arial"/>
                <w:b/>
                <w:sz w:val="20"/>
              </w:rPr>
            </w:pPr>
            <w:r>
              <w:rPr>
                <w:rFonts w:ascii="Arial" w:hAnsi="Arial"/>
                <w:b/>
                <w:sz w:val="20"/>
              </w:rPr>
              <w:t>Test Performed By:</w:t>
            </w:r>
          </w:p>
        </w:tc>
      </w:tr>
      <w:tr w:rsidR="00AE7462" w:rsidRPr="007D0AAC" w14:paraId="539802A2" w14:textId="77777777" w:rsidTr="00577E4D">
        <w:trPr>
          <w:cantSplit/>
          <w:trHeight w:val="530"/>
          <w:tblHeader/>
        </w:trPr>
        <w:tc>
          <w:tcPr>
            <w:tcW w:w="9360" w:type="dxa"/>
            <w:gridSpan w:val="4"/>
            <w:tcBorders>
              <w:top w:val="single" w:sz="4" w:space="0" w:color="auto"/>
            </w:tcBorders>
            <w:shd w:val="clear" w:color="auto" w:fill="auto"/>
            <w:vAlign w:val="center"/>
          </w:tcPr>
          <w:p w14:paraId="2E10BFBA" w14:textId="6ABBF59E" w:rsidR="00AE7462" w:rsidRPr="007D0AAC" w:rsidRDefault="00AE7462"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AE7462" w:rsidRPr="00572F5F" w14:paraId="24FF7666" w14:textId="77777777" w:rsidTr="00577E4D">
        <w:trPr>
          <w:cantSplit/>
          <w:trHeight w:val="530"/>
          <w:tblHeader/>
        </w:trPr>
        <w:tc>
          <w:tcPr>
            <w:tcW w:w="720" w:type="dxa"/>
            <w:tcBorders>
              <w:top w:val="single" w:sz="4" w:space="0" w:color="auto"/>
            </w:tcBorders>
            <w:shd w:val="clear" w:color="auto" w:fill="D9D9D9" w:themeFill="background1" w:themeFillShade="D9"/>
            <w:vAlign w:val="center"/>
          </w:tcPr>
          <w:p w14:paraId="09A9E64F"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381" w:type="dxa"/>
            <w:tcBorders>
              <w:top w:val="single" w:sz="4" w:space="0" w:color="auto"/>
            </w:tcBorders>
            <w:shd w:val="clear" w:color="auto" w:fill="D9D9D9" w:themeFill="background1" w:themeFillShade="D9"/>
            <w:vAlign w:val="center"/>
          </w:tcPr>
          <w:p w14:paraId="55F515ED"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Test Instruction</w:t>
            </w:r>
          </w:p>
        </w:tc>
        <w:tc>
          <w:tcPr>
            <w:tcW w:w="4999" w:type="dxa"/>
            <w:tcBorders>
              <w:top w:val="single" w:sz="4" w:space="0" w:color="auto"/>
            </w:tcBorders>
            <w:shd w:val="clear" w:color="auto" w:fill="D9D9D9" w:themeFill="background1" w:themeFillShade="D9"/>
            <w:vAlign w:val="center"/>
          </w:tcPr>
          <w:p w14:paraId="36570BE6"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4470587C" w14:textId="77777777" w:rsidR="00AE7462" w:rsidRPr="007D0AAC" w:rsidRDefault="00AE7462"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E7462" w:rsidRPr="007D0AAC" w14:paraId="4E9E8B79" w14:textId="77777777" w:rsidTr="00577E4D">
        <w:trPr>
          <w:trHeight w:val="440"/>
        </w:trPr>
        <w:tc>
          <w:tcPr>
            <w:tcW w:w="9360" w:type="dxa"/>
            <w:gridSpan w:val="4"/>
            <w:vAlign w:val="center"/>
          </w:tcPr>
          <w:p w14:paraId="776DE95D" w14:textId="77777777" w:rsidR="00AE7462" w:rsidRPr="007D0AAC" w:rsidRDefault="00AE7462" w:rsidP="00135751">
            <w:pPr>
              <w:pStyle w:val="H1bodytext"/>
              <w:spacing w:after="0"/>
              <w:ind w:left="0"/>
              <w:rPr>
                <w:rFonts w:ascii="Arial" w:hAnsi="Arial"/>
                <w:sz w:val="20"/>
              </w:rPr>
            </w:pPr>
            <w:r>
              <w:rPr>
                <w:rFonts w:ascii="Arial" w:hAnsi="Arial"/>
                <w:sz w:val="20"/>
              </w:rPr>
              <w:t>Navigate to the Testing Directory</w:t>
            </w:r>
          </w:p>
        </w:tc>
      </w:tr>
      <w:tr w:rsidR="00AE7462" w14:paraId="065AEF38" w14:textId="77777777" w:rsidTr="00577E4D">
        <w:trPr>
          <w:trHeight w:val="728"/>
        </w:trPr>
        <w:tc>
          <w:tcPr>
            <w:tcW w:w="720" w:type="dxa"/>
            <w:vAlign w:val="center"/>
          </w:tcPr>
          <w:p w14:paraId="33597002" w14:textId="77777777" w:rsidR="00AE7462" w:rsidRPr="00FB0144" w:rsidRDefault="00AE7462" w:rsidP="00135751">
            <w:pPr>
              <w:pStyle w:val="H1bodytext"/>
              <w:spacing w:after="0"/>
              <w:ind w:left="0"/>
              <w:jc w:val="center"/>
              <w:rPr>
                <w:rFonts w:ascii="Arial" w:hAnsi="Arial"/>
                <w:sz w:val="20"/>
              </w:rPr>
            </w:pPr>
            <w:r w:rsidRPr="00FB0144">
              <w:rPr>
                <w:rFonts w:ascii="Arial" w:hAnsi="Arial"/>
                <w:sz w:val="20"/>
              </w:rPr>
              <w:t>1</w:t>
            </w:r>
          </w:p>
        </w:tc>
        <w:tc>
          <w:tcPr>
            <w:tcW w:w="2381" w:type="dxa"/>
            <w:vAlign w:val="center"/>
          </w:tcPr>
          <w:p w14:paraId="092AC868" w14:textId="70E6A810" w:rsidR="00AE7462" w:rsidRPr="00663746" w:rsidRDefault="00AE7462"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00309A">
              <w:rPr>
                <w:rFonts w:ascii="Arial" w:hAnsi="Arial"/>
                <w:i/>
                <w:iCs/>
                <w:sz w:val="20"/>
              </w:rPr>
              <w:t>5</w:t>
            </w:r>
            <w:r>
              <w:rPr>
                <w:rFonts w:ascii="Arial" w:hAnsi="Arial"/>
                <w:i/>
                <w:iCs/>
                <w:sz w:val="20"/>
              </w:rPr>
              <w:t>_step-1.sh</w:t>
            </w:r>
          </w:p>
        </w:tc>
        <w:tc>
          <w:tcPr>
            <w:tcW w:w="4999" w:type="dxa"/>
            <w:vAlign w:val="center"/>
          </w:tcPr>
          <w:p w14:paraId="495702CA" w14:textId="77777777" w:rsidR="00AE7462" w:rsidRDefault="00AE7462" w:rsidP="00135751">
            <w:pPr>
              <w:pStyle w:val="H1bodytext"/>
              <w:spacing w:after="0"/>
              <w:ind w:left="0"/>
              <w:rPr>
                <w:rFonts w:ascii="Arial" w:hAnsi="Arial"/>
                <w:sz w:val="20"/>
              </w:rPr>
            </w:pPr>
            <w:r>
              <w:rPr>
                <w:rFonts w:ascii="Arial" w:hAnsi="Arial"/>
                <w:sz w:val="20"/>
              </w:rPr>
              <w:t>3 files should be created:</w:t>
            </w:r>
          </w:p>
          <w:p w14:paraId="2A12E463" w14:textId="7C286C72" w:rsidR="00AE7462" w:rsidRPr="00180364" w:rsidRDefault="00AE7462" w:rsidP="007677A9">
            <w:pPr>
              <w:pStyle w:val="H1bodytext"/>
              <w:numPr>
                <w:ilvl w:val="0"/>
                <w:numId w:val="42"/>
              </w:numPr>
              <w:spacing w:after="0"/>
              <w:ind w:left="573"/>
              <w:rPr>
                <w:rFonts w:ascii="Arial" w:hAnsi="Arial"/>
                <w:sz w:val="20"/>
              </w:rPr>
            </w:pPr>
            <w:r w:rsidRPr="00180364">
              <w:rPr>
                <w:rFonts w:ascii="Arial" w:hAnsi="Arial"/>
                <w:b/>
                <w:bCs/>
                <w:i/>
                <w:iCs/>
                <w:sz w:val="20"/>
              </w:rPr>
              <w:t>runner_run_AT-</w:t>
            </w:r>
            <w:r w:rsidR="0000309A">
              <w:rPr>
                <w:rFonts w:ascii="Arial" w:hAnsi="Arial"/>
                <w:b/>
                <w:bCs/>
                <w:i/>
                <w:iCs/>
                <w:sz w:val="20"/>
              </w:rPr>
              <w:t>5</w:t>
            </w:r>
            <w:r w:rsidRPr="00180364">
              <w:rPr>
                <w:rFonts w:ascii="Arial" w:hAnsi="Arial"/>
                <w:b/>
                <w:bCs/>
                <w:i/>
                <w:iCs/>
                <w:sz w:val="20"/>
              </w:rPr>
              <w:t>.</w:t>
            </w:r>
            <w:r>
              <w:rPr>
                <w:rFonts w:ascii="Arial" w:hAnsi="Arial"/>
                <w:b/>
                <w:bCs/>
                <w:i/>
                <w:iCs/>
                <w:sz w:val="20"/>
              </w:rPr>
              <w:t>log</w:t>
            </w:r>
          </w:p>
          <w:p w14:paraId="31D07E1C" w14:textId="53838DE7" w:rsidR="00AE7462" w:rsidRPr="00180364" w:rsidRDefault="00AE7462" w:rsidP="007677A9">
            <w:pPr>
              <w:pStyle w:val="H1bodytext"/>
              <w:numPr>
                <w:ilvl w:val="0"/>
                <w:numId w:val="42"/>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_ipp.log</w:t>
            </w:r>
          </w:p>
          <w:p w14:paraId="2682D157" w14:textId="6A0204D4" w:rsidR="00AE7462" w:rsidRPr="00B64BCB" w:rsidRDefault="00AE7462" w:rsidP="007677A9">
            <w:pPr>
              <w:pStyle w:val="H1bodytext"/>
              <w:numPr>
                <w:ilvl w:val="0"/>
                <w:numId w:val="42"/>
              </w:numPr>
              <w:spacing w:after="0"/>
              <w:ind w:left="556"/>
              <w:rPr>
                <w:rFonts w:ascii="Arial" w:hAnsi="Arial"/>
                <w:sz w:val="20"/>
              </w:rPr>
            </w:pPr>
            <w:r>
              <w:rPr>
                <w:rFonts w:ascii="Arial" w:hAnsi="Arial"/>
                <w:b/>
                <w:bCs/>
                <w:i/>
                <w:iCs/>
                <w:sz w:val="20"/>
              </w:rPr>
              <w:t>step-1_AT-</w:t>
            </w:r>
            <w:r w:rsidR="0000309A">
              <w:rPr>
                <w:rFonts w:ascii="Arial" w:hAnsi="Arial"/>
                <w:b/>
                <w:bCs/>
                <w:i/>
                <w:iCs/>
                <w:sz w:val="20"/>
              </w:rPr>
              <w:t>5</w:t>
            </w:r>
            <w:r>
              <w:rPr>
                <w:rFonts w:ascii="Arial" w:hAnsi="Arial"/>
                <w:b/>
                <w:bCs/>
                <w:i/>
                <w:iCs/>
                <w:sz w:val="20"/>
              </w:rPr>
              <w:t>_ipp.csv</w:t>
            </w:r>
          </w:p>
        </w:tc>
        <w:tc>
          <w:tcPr>
            <w:tcW w:w="1260" w:type="dxa"/>
            <w:vAlign w:val="center"/>
          </w:tcPr>
          <w:p w14:paraId="03A5AFEE" w14:textId="77777777" w:rsidR="00AE7462" w:rsidRPr="007D0AAC" w:rsidRDefault="00AE7462" w:rsidP="00135751">
            <w:pPr>
              <w:pStyle w:val="H1bodytext"/>
              <w:spacing w:after="0"/>
              <w:ind w:left="0"/>
              <w:jc w:val="center"/>
              <w:rPr>
                <w:rFonts w:ascii="Arial" w:hAnsi="Arial"/>
                <w:sz w:val="20"/>
              </w:rPr>
            </w:pPr>
          </w:p>
        </w:tc>
      </w:tr>
      <w:tr w:rsidR="00AE7462" w14:paraId="6AA01148" w14:textId="77777777" w:rsidTr="00577E4D">
        <w:trPr>
          <w:trHeight w:val="476"/>
        </w:trPr>
        <w:tc>
          <w:tcPr>
            <w:tcW w:w="720" w:type="dxa"/>
            <w:vAlign w:val="center"/>
          </w:tcPr>
          <w:p w14:paraId="6997DBD5" w14:textId="77777777" w:rsidR="00AE7462" w:rsidRPr="007D0AAC" w:rsidRDefault="00AE7462" w:rsidP="00135751">
            <w:pPr>
              <w:pStyle w:val="H1bodytext"/>
              <w:spacing w:after="0"/>
              <w:ind w:left="0"/>
              <w:jc w:val="center"/>
              <w:rPr>
                <w:rFonts w:ascii="Arial" w:hAnsi="Arial"/>
                <w:sz w:val="20"/>
              </w:rPr>
            </w:pPr>
            <w:r>
              <w:rPr>
                <w:rFonts w:ascii="Arial" w:hAnsi="Arial"/>
                <w:sz w:val="20"/>
              </w:rPr>
              <w:t>2</w:t>
            </w:r>
          </w:p>
        </w:tc>
        <w:tc>
          <w:tcPr>
            <w:tcW w:w="2381" w:type="dxa"/>
            <w:vAlign w:val="center"/>
          </w:tcPr>
          <w:p w14:paraId="01D965D5" w14:textId="533FB51A" w:rsidR="00AE7462" w:rsidRPr="00000842" w:rsidRDefault="00AE7462"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4999" w:type="dxa"/>
            <w:vAlign w:val="center"/>
          </w:tcPr>
          <w:p w14:paraId="0C243BA1" w14:textId="5F49A9E0" w:rsidR="00AE7462" w:rsidRDefault="00AE7462"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00309A">
              <w:rPr>
                <w:rFonts w:ascii="Arial" w:hAnsi="Arial"/>
                <w:b/>
                <w:bCs/>
                <w:i/>
                <w:iCs/>
                <w:sz w:val="20"/>
              </w:rPr>
              <w:t>5</w:t>
            </w:r>
            <w:r>
              <w:rPr>
                <w:rFonts w:ascii="Arial" w:hAnsi="Arial"/>
                <w:b/>
                <w:bCs/>
                <w:i/>
                <w:iCs/>
                <w:sz w:val="20"/>
              </w:rPr>
              <w:t>.log</w:t>
            </w:r>
            <w:r>
              <w:rPr>
                <w:rFonts w:ascii="Arial" w:hAnsi="Arial"/>
                <w:sz w:val="20"/>
              </w:rPr>
              <w:t xml:space="preserve"> should have 2 lines:</w:t>
            </w:r>
          </w:p>
          <w:p w14:paraId="65103926" w14:textId="77777777" w:rsidR="00AE7462" w:rsidRDefault="00AE7462"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A6D5757" w14:textId="77777777" w:rsidR="00AE7462" w:rsidRDefault="00AE7462" w:rsidP="00C62DEE">
            <w:pPr>
              <w:pStyle w:val="H1bodytext"/>
              <w:numPr>
                <w:ilvl w:val="0"/>
                <w:numId w:val="9"/>
              </w:numPr>
              <w:spacing w:after="0"/>
              <w:ind w:left="376"/>
              <w:rPr>
                <w:rFonts w:ascii="Arial" w:hAnsi="Arial"/>
                <w:sz w:val="20"/>
              </w:rPr>
            </w:pPr>
            <w:r>
              <w:rPr>
                <w:rFonts w:ascii="Arial" w:hAnsi="Arial"/>
                <w:sz w:val="20"/>
              </w:rPr>
              <w:t>TEST: /home/[USER]/…/inventory_pp.py</w:t>
            </w:r>
          </w:p>
          <w:p w14:paraId="0FBC686B" w14:textId="77777777" w:rsidR="00AE7462" w:rsidRDefault="00AE7462"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9FE931C" w14:textId="77777777" w:rsidR="00AE7462" w:rsidRDefault="00AE7462" w:rsidP="00135751">
            <w:pPr>
              <w:pStyle w:val="H1bodytext"/>
              <w:spacing w:after="0"/>
              <w:ind w:left="16"/>
              <w:rPr>
                <w:rFonts w:ascii="Arial" w:hAnsi="Arial"/>
                <w:sz w:val="20"/>
              </w:rPr>
            </w:pPr>
          </w:p>
          <w:p w14:paraId="465E6287" w14:textId="77777777" w:rsidR="00AE7462" w:rsidRPr="00000842" w:rsidRDefault="00AE7462"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2DF6A837" w14:textId="77777777" w:rsidR="00AE7462" w:rsidRPr="007D0AAC" w:rsidRDefault="00AE7462" w:rsidP="00135751">
            <w:pPr>
              <w:pStyle w:val="H1bodytext"/>
              <w:spacing w:after="0"/>
              <w:ind w:left="0"/>
              <w:jc w:val="center"/>
              <w:rPr>
                <w:rFonts w:ascii="Arial" w:hAnsi="Arial"/>
                <w:sz w:val="20"/>
              </w:rPr>
            </w:pPr>
          </w:p>
        </w:tc>
      </w:tr>
      <w:tr w:rsidR="00AE7462" w:rsidRPr="007D0AAC" w14:paraId="27FEA63F" w14:textId="77777777" w:rsidTr="00577E4D">
        <w:trPr>
          <w:trHeight w:val="476"/>
        </w:trPr>
        <w:tc>
          <w:tcPr>
            <w:tcW w:w="720" w:type="dxa"/>
            <w:vAlign w:val="center"/>
          </w:tcPr>
          <w:p w14:paraId="19C3E60E" w14:textId="77777777" w:rsidR="00AE7462" w:rsidRDefault="00AE7462" w:rsidP="00135751">
            <w:pPr>
              <w:pStyle w:val="H1bodytext"/>
              <w:spacing w:after="0"/>
              <w:ind w:left="0"/>
              <w:jc w:val="center"/>
              <w:rPr>
                <w:rFonts w:ascii="Arial" w:hAnsi="Arial"/>
                <w:sz w:val="20"/>
              </w:rPr>
            </w:pPr>
            <w:r>
              <w:rPr>
                <w:rFonts w:ascii="Arial" w:hAnsi="Arial"/>
                <w:sz w:val="20"/>
              </w:rPr>
              <w:t>3</w:t>
            </w:r>
          </w:p>
        </w:tc>
        <w:tc>
          <w:tcPr>
            <w:tcW w:w="2381" w:type="dxa"/>
            <w:vAlign w:val="center"/>
          </w:tcPr>
          <w:p w14:paraId="0B5D53F9" w14:textId="7348467B" w:rsidR="00AE7462" w:rsidRPr="0000309A" w:rsidRDefault="0000309A" w:rsidP="00135751">
            <w:pPr>
              <w:pStyle w:val="H1bodytext"/>
              <w:spacing w:after="0"/>
              <w:ind w:left="46"/>
              <w:rPr>
                <w:rFonts w:ascii="Arial" w:hAnsi="Arial"/>
                <w:sz w:val="20"/>
              </w:rPr>
            </w:pPr>
            <w:r>
              <w:rPr>
                <w:rFonts w:ascii="Arial" w:hAnsi="Arial"/>
                <w:sz w:val="20"/>
              </w:rPr>
              <w:t>The shell script executed in step 1 will format the output in the “Legacy” format. Verify that format</w:t>
            </w:r>
            <w:r w:rsidR="001862E8">
              <w:rPr>
                <w:rFonts w:ascii="Arial" w:hAnsi="Arial"/>
                <w:sz w:val="20"/>
              </w:rPr>
              <w:t>ting</w:t>
            </w:r>
            <w:r>
              <w:rPr>
                <w:rFonts w:ascii="Arial" w:hAnsi="Arial"/>
                <w:sz w:val="20"/>
              </w:rPr>
              <w:t xml:space="preserve"> is correct.</w:t>
            </w:r>
          </w:p>
        </w:tc>
        <w:tc>
          <w:tcPr>
            <w:tcW w:w="4999" w:type="dxa"/>
            <w:vAlign w:val="center"/>
          </w:tcPr>
          <w:p w14:paraId="166B235E" w14:textId="7ED59847" w:rsidR="00AE7462" w:rsidRDefault="00AE7462"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5</w:t>
            </w:r>
            <w:r>
              <w:rPr>
                <w:rFonts w:ascii="Arial" w:hAnsi="Arial"/>
                <w:b/>
                <w:bCs/>
                <w:i/>
                <w:iCs/>
                <w:sz w:val="20"/>
              </w:rPr>
              <w:t>_ipp.csv</w:t>
            </w:r>
            <w:r w:rsidR="0000309A">
              <w:rPr>
                <w:rFonts w:ascii="Arial" w:hAnsi="Arial"/>
                <w:sz w:val="20"/>
              </w:rPr>
              <w:t xml:space="preserve"> in Excel or a text</w:t>
            </w:r>
            <w:r w:rsidR="001862E8">
              <w:rPr>
                <w:rFonts w:ascii="Arial" w:hAnsi="Arial"/>
                <w:sz w:val="20"/>
              </w:rPr>
              <w:t xml:space="preserve"> editor</w:t>
            </w:r>
            <w:r>
              <w:rPr>
                <w:rFonts w:ascii="Arial" w:hAnsi="Arial"/>
                <w:sz w:val="20"/>
              </w:rPr>
              <w:t xml:space="preserve"> and verify that the following </w:t>
            </w:r>
            <w:r w:rsidR="00C05BD4">
              <w:rPr>
                <w:rFonts w:ascii="Arial" w:hAnsi="Arial"/>
                <w:sz w:val="20"/>
              </w:rPr>
              <w:t xml:space="preserve">strings </w:t>
            </w:r>
            <w:r>
              <w:rPr>
                <w:rFonts w:ascii="Arial" w:hAnsi="Arial"/>
                <w:sz w:val="20"/>
              </w:rPr>
              <w:t xml:space="preserve">are </w:t>
            </w:r>
            <w:r w:rsidR="001862E8">
              <w:rPr>
                <w:rFonts w:ascii="Arial" w:hAnsi="Arial"/>
                <w:sz w:val="20"/>
              </w:rPr>
              <w:t>present</w:t>
            </w:r>
            <w:r>
              <w:rPr>
                <w:rFonts w:ascii="Arial" w:hAnsi="Arial"/>
                <w:sz w:val="20"/>
              </w:rPr>
              <w:t>:</w:t>
            </w:r>
          </w:p>
          <w:p w14:paraId="2738918F" w14:textId="77777777" w:rsidR="00AE7462" w:rsidRDefault="00AE7462" w:rsidP="00135751">
            <w:pPr>
              <w:pStyle w:val="H1bodytext"/>
              <w:spacing w:after="0"/>
              <w:ind w:left="0"/>
              <w:rPr>
                <w:rFonts w:ascii="Arial" w:hAnsi="Arial"/>
                <w:sz w:val="20"/>
              </w:rPr>
            </w:pPr>
          </w:p>
          <w:p w14:paraId="4034EE92" w14:textId="3B71BAF1" w:rsidR="00AE7462" w:rsidRDefault="001862E8" w:rsidP="00C62DEE">
            <w:pPr>
              <w:pStyle w:val="H1bodytext"/>
              <w:numPr>
                <w:ilvl w:val="0"/>
                <w:numId w:val="28"/>
              </w:numPr>
              <w:spacing w:after="0"/>
              <w:ind w:left="376"/>
              <w:rPr>
                <w:rFonts w:ascii="Arial" w:hAnsi="Arial"/>
                <w:sz w:val="20"/>
              </w:rPr>
            </w:pPr>
            <w:r>
              <w:rPr>
                <w:rFonts w:ascii="Arial" w:hAnsi="Arial"/>
                <w:sz w:val="20"/>
              </w:rPr>
              <w:t>There should be 11 lines at the top of the file</w:t>
            </w:r>
            <w:r w:rsidR="006A4BD3">
              <w:rPr>
                <w:rFonts w:ascii="Arial" w:hAnsi="Arial"/>
                <w:sz w:val="20"/>
              </w:rPr>
              <w:t xml:space="preserve"> where each line says “# Header String”</w:t>
            </w:r>
          </w:p>
          <w:p w14:paraId="49B125CA" w14:textId="22235DAF" w:rsidR="00AE7462" w:rsidRDefault="006A4BD3"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w:t>
            </w:r>
            <w:r w:rsidR="00C05BD4">
              <w:rPr>
                <w:rFonts w:ascii="Arial" w:hAnsi="Arial"/>
                <w:sz w:val="20"/>
              </w:rPr>
              <w:t xml:space="preserve"> should have the following string (in double quotes): “</w:t>
            </w:r>
            <w:r w:rsidR="00C05BD4" w:rsidRPr="00C05BD4">
              <w:rPr>
                <w:rFonts w:ascii="Arial" w:hAnsi="Arial"/>
                <w:sz w:val="20"/>
              </w:rPr>
              <w:t xml:space="preserve">Inventory </w:t>
            </w:r>
            <w:proofErr w:type="gramStart"/>
            <w:r w:rsidR="00C05BD4" w:rsidRPr="00C05BD4">
              <w:rPr>
                <w:rFonts w:ascii="Arial" w:hAnsi="Arial"/>
                <w:sz w:val="20"/>
              </w:rPr>
              <w:t>Module,SIMV</w:t>
            </w:r>
            <w:proofErr w:type="gramEnd"/>
            <w:r w:rsidR="00C05BD4" w:rsidRPr="00C05BD4">
              <w:rPr>
                <w:rFonts w:ascii="Arial" w:hAnsi="Arial"/>
                <w:sz w:val="20"/>
              </w:rPr>
              <w:t xml:space="preserve">2 site </w:t>
            </w:r>
            <w:proofErr w:type="spellStart"/>
            <w:r w:rsidR="00C05BD4" w:rsidRPr="00C05BD4">
              <w:rPr>
                <w:rFonts w:ascii="Arial" w:hAnsi="Arial"/>
                <w:sz w:val="20"/>
              </w:rPr>
              <w:t>name,CA</w:t>
            </w:r>
            <w:proofErr w:type="spellEnd"/>
            <w:r w:rsidR="00C05BD4" w:rsidRPr="00C05BD4">
              <w:rPr>
                <w:rFonts w:ascii="Arial" w:hAnsi="Arial"/>
                <w:sz w:val="20"/>
              </w:rPr>
              <w:t xml:space="preserve"> Site </w:t>
            </w:r>
            <w:proofErr w:type="spellStart"/>
            <w:r w:rsidR="00C05BD4" w:rsidRPr="00C05BD4">
              <w:rPr>
                <w:rFonts w:ascii="Arial" w:hAnsi="Arial"/>
                <w:sz w:val="20"/>
              </w:rPr>
              <w:t>Name,Source</w:t>
            </w:r>
            <w:proofErr w:type="spellEnd"/>
            <w:r w:rsidR="00C05BD4" w:rsidRPr="00C05BD4">
              <w:rPr>
                <w:rFonts w:ascii="Arial" w:hAnsi="Arial"/>
                <w:sz w:val="20"/>
              </w:rPr>
              <w:t xml:space="preserve"> </w:t>
            </w:r>
            <w:proofErr w:type="spellStart"/>
            <w:r w:rsidR="00C05BD4" w:rsidRPr="00C05BD4">
              <w:rPr>
                <w:rFonts w:ascii="Arial" w:hAnsi="Arial"/>
                <w:sz w:val="20"/>
              </w:rPr>
              <w:t>Type,Discharge</w:t>
            </w:r>
            <w:proofErr w:type="spellEnd"/>
            <w:r w:rsidR="00C05BD4" w:rsidRPr="00C05BD4">
              <w:rPr>
                <w:rFonts w:ascii="Arial" w:hAnsi="Arial"/>
                <w:sz w:val="20"/>
              </w:rPr>
              <w:t xml:space="preserve">/decay-corrected </w:t>
            </w:r>
            <w:proofErr w:type="spellStart"/>
            <w:r w:rsidR="00C05BD4" w:rsidRPr="00C05BD4">
              <w:rPr>
                <w:rFonts w:ascii="Arial" w:hAnsi="Arial"/>
                <w:sz w:val="20"/>
              </w:rPr>
              <w:t>year,Volume</w:t>
            </w:r>
            <w:proofErr w:type="spellEnd"/>
            <w:r w:rsidR="00C05BD4" w:rsidRPr="00C05BD4">
              <w:rPr>
                <w:rFonts w:ascii="Arial" w:hAnsi="Arial"/>
                <w:sz w:val="20"/>
              </w:rPr>
              <w:t xml:space="preserve"> [m3],H-3,I-129,Sr-90,Tc-99,U,Cr,N</w:t>
            </w:r>
            <w:ins w:id="11" w:author="Jacob Fullerton" w:date="2020-12-08T07:26:00Z">
              <w:r w:rsidR="002B0A8F">
                <w:rPr>
                  <w:rFonts w:ascii="Arial" w:hAnsi="Arial"/>
                  <w:sz w:val="20"/>
                </w:rPr>
                <w:t>O</w:t>
              </w:r>
            </w:ins>
            <w:del w:id="12" w:author="Jacob Fullerton" w:date="2020-12-08T07:26:00Z">
              <w:r w:rsidR="00C05BD4" w:rsidRPr="00C05BD4" w:rsidDel="002B0A8F">
                <w:rPr>
                  <w:rFonts w:ascii="Arial" w:hAnsi="Arial"/>
                  <w:sz w:val="20"/>
                </w:rPr>
                <w:delText>o</w:delText>
              </w:r>
            </w:del>
            <w:r w:rsidR="00C05BD4" w:rsidRPr="00C05BD4">
              <w:rPr>
                <w:rFonts w:ascii="Arial" w:hAnsi="Arial"/>
                <w:sz w:val="20"/>
              </w:rPr>
              <w:t>3,C</w:t>
            </w:r>
            <w:ins w:id="13" w:author="Jacob Fullerton" w:date="2020-12-08T07:26:00Z">
              <w:r w:rsidR="002B0A8F">
                <w:rPr>
                  <w:rFonts w:ascii="Arial" w:hAnsi="Arial"/>
                  <w:sz w:val="20"/>
                </w:rPr>
                <w:t>N</w:t>
              </w:r>
            </w:ins>
            <w:del w:id="14" w:author="Jacob Fullerton" w:date="2020-12-08T07:26:00Z">
              <w:r w:rsidR="00C05BD4" w:rsidRPr="00C05BD4" w:rsidDel="002B0A8F">
                <w:rPr>
                  <w:rFonts w:ascii="Arial" w:hAnsi="Arial"/>
                  <w:sz w:val="20"/>
                </w:rPr>
                <w:delText>n</w:delText>
              </w:r>
            </w:del>
            <w:r w:rsidR="00C05BD4">
              <w:rPr>
                <w:rFonts w:ascii="Arial" w:hAnsi="Arial"/>
                <w:sz w:val="20"/>
              </w:rPr>
              <w:t>”</w:t>
            </w:r>
          </w:p>
          <w:p w14:paraId="2C038C8D" w14:textId="422D4562" w:rsidR="00AE7462" w:rsidRDefault="00C05BD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1F33D2B8" w14:textId="2908D2F2" w:rsidR="00AE7462" w:rsidRDefault="00577E4D"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222799FD" w14:textId="722C46F9" w:rsidR="00AE7462" w:rsidRDefault="00577E4D"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6C863A3" w14:textId="32D468C4" w:rsidR="00577E4D" w:rsidRDefault="00577E4D" w:rsidP="00C62DEE">
            <w:pPr>
              <w:pStyle w:val="H1bodytext"/>
              <w:numPr>
                <w:ilvl w:val="0"/>
                <w:numId w:val="28"/>
              </w:numPr>
              <w:spacing w:after="0"/>
              <w:ind w:left="376"/>
              <w:rPr>
                <w:rFonts w:ascii="Arial" w:hAnsi="Arial"/>
                <w:sz w:val="20"/>
              </w:rPr>
            </w:pPr>
            <w:r>
              <w:rPr>
                <w:rFonts w:ascii="Arial" w:hAnsi="Arial"/>
                <w:sz w:val="20"/>
              </w:rPr>
              <w:lastRenderedPageBreak/>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19C40145" w14:textId="5790139F" w:rsidR="00577E4D" w:rsidRDefault="00577E4D"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4D4D9174" w14:textId="39E6FA94" w:rsidR="00577E4D" w:rsidRDefault="00577E4D"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644B3AC7" w14:textId="77777777" w:rsidR="00AE7462" w:rsidRDefault="00AE7462" w:rsidP="00135751">
            <w:pPr>
              <w:pStyle w:val="H1bodytext"/>
              <w:spacing w:after="0"/>
              <w:ind w:left="0"/>
              <w:rPr>
                <w:rFonts w:ascii="Arial" w:hAnsi="Arial"/>
                <w:sz w:val="20"/>
              </w:rPr>
            </w:pPr>
          </w:p>
          <w:p w14:paraId="7780716E" w14:textId="77777777" w:rsidR="00577E4D" w:rsidRDefault="00AE7462" w:rsidP="00135751">
            <w:pPr>
              <w:pStyle w:val="H1bodytext"/>
              <w:spacing w:after="0"/>
              <w:ind w:left="0"/>
              <w:rPr>
                <w:rFonts w:ascii="Arial" w:hAnsi="Arial"/>
                <w:sz w:val="20"/>
              </w:rPr>
            </w:pPr>
            <w:r>
              <w:rPr>
                <w:rFonts w:ascii="Arial" w:hAnsi="Arial"/>
                <w:sz w:val="20"/>
              </w:rPr>
              <w:t>If the</w:t>
            </w:r>
            <w:r w:rsidR="00577E4D">
              <w:rPr>
                <w:rFonts w:ascii="Arial" w:hAnsi="Arial"/>
                <w:sz w:val="20"/>
              </w:rPr>
              <w:t xml:space="preserve"> text is present as specified, this satisfies FR10.</w:t>
            </w:r>
          </w:p>
          <w:p w14:paraId="4B2F0550" w14:textId="77777777" w:rsidR="00577E4D" w:rsidRDefault="00577E4D" w:rsidP="00135751">
            <w:pPr>
              <w:pStyle w:val="H1bodytext"/>
              <w:spacing w:after="0"/>
              <w:ind w:left="0"/>
              <w:rPr>
                <w:rFonts w:ascii="Arial" w:hAnsi="Arial"/>
                <w:sz w:val="20"/>
              </w:rPr>
            </w:pPr>
          </w:p>
          <w:p w14:paraId="351AC327" w14:textId="05515760" w:rsidR="00AE7462" w:rsidRPr="00AC2008" w:rsidRDefault="00577E4D" w:rsidP="00135751">
            <w:pPr>
              <w:pStyle w:val="H1bodytext"/>
              <w:spacing w:after="0"/>
              <w:ind w:left="0"/>
              <w:rPr>
                <w:rFonts w:ascii="Arial" w:hAnsi="Arial"/>
                <w:sz w:val="20"/>
              </w:rPr>
            </w:pPr>
            <w:r>
              <w:rPr>
                <w:rFonts w:ascii="Arial" w:hAnsi="Arial"/>
                <w:sz w:val="20"/>
              </w:rPr>
              <w:t>This also partially satisfies FR-1</w:t>
            </w:r>
            <w:r w:rsidR="00AE7462">
              <w:rPr>
                <w:rFonts w:ascii="Arial" w:hAnsi="Arial"/>
                <w:sz w:val="20"/>
              </w:rPr>
              <w:t>.</w:t>
            </w:r>
          </w:p>
        </w:tc>
        <w:tc>
          <w:tcPr>
            <w:tcW w:w="1260" w:type="dxa"/>
            <w:vAlign w:val="center"/>
          </w:tcPr>
          <w:p w14:paraId="5EBD875B" w14:textId="77777777" w:rsidR="00AE7462" w:rsidRPr="00702160" w:rsidRDefault="00AE7462" w:rsidP="00135751">
            <w:pPr>
              <w:pStyle w:val="H1bodytext"/>
              <w:spacing w:after="0"/>
              <w:ind w:left="0"/>
              <w:rPr>
                <w:rFonts w:ascii="Arial" w:hAnsi="Arial"/>
                <w:sz w:val="20"/>
              </w:rPr>
            </w:pPr>
          </w:p>
        </w:tc>
      </w:tr>
    </w:tbl>
    <w:p w14:paraId="7D493311" w14:textId="7C391639" w:rsidR="00AE7462" w:rsidRDefault="00AE7462" w:rsidP="00CA318C"/>
    <w:p w14:paraId="35167D12" w14:textId="53DFEADB" w:rsidR="00AE7462" w:rsidRDefault="00AE7462" w:rsidP="00CA318C"/>
    <w:tbl>
      <w:tblPr>
        <w:tblStyle w:val="TableGrid"/>
        <w:tblW w:w="0" w:type="auto"/>
        <w:tblInd w:w="720" w:type="dxa"/>
        <w:tblLook w:val="04A0" w:firstRow="1" w:lastRow="0" w:firstColumn="1" w:lastColumn="0" w:noHBand="0" w:noVBand="1"/>
      </w:tblPr>
      <w:tblGrid>
        <w:gridCol w:w="650"/>
        <w:gridCol w:w="3644"/>
        <w:gridCol w:w="3649"/>
        <w:gridCol w:w="1417"/>
      </w:tblGrid>
      <w:tr w:rsidR="00577E4D" w:rsidRPr="00932809" w14:paraId="52756DD5" w14:textId="77777777" w:rsidTr="00135751">
        <w:trPr>
          <w:cantSplit/>
          <w:trHeight w:val="360"/>
          <w:tblHeader/>
        </w:trPr>
        <w:tc>
          <w:tcPr>
            <w:tcW w:w="9360" w:type="dxa"/>
            <w:gridSpan w:val="4"/>
            <w:tcBorders>
              <w:top w:val="nil"/>
              <w:left w:val="nil"/>
              <w:bottom w:val="single" w:sz="4" w:space="0" w:color="auto"/>
              <w:right w:val="nil"/>
            </w:tcBorders>
            <w:vAlign w:val="bottom"/>
          </w:tcPr>
          <w:p w14:paraId="2294FF73" w14:textId="7C674ABD" w:rsidR="00577E4D" w:rsidRDefault="00577E4D" w:rsidP="00135751">
            <w:pPr>
              <w:pStyle w:val="Table"/>
            </w:pPr>
            <w:r>
              <w:t xml:space="preserve">Table </w:t>
            </w:r>
            <w:fldSimple w:instr=" SEQ Table \* ARABIC ">
              <w:r>
                <w:rPr>
                  <w:noProof/>
                </w:rPr>
                <w:t>9</w:t>
              </w:r>
            </w:fldSimple>
          </w:p>
          <w:p w14:paraId="4918AB6E" w14:textId="3C7FFD6B" w:rsidR="00577E4D" w:rsidRPr="00DA11B3" w:rsidRDefault="007F0982" w:rsidP="00135751">
            <w:pPr>
              <w:pStyle w:val="H1bodytext"/>
              <w:spacing w:after="0"/>
              <w:ind w:left="0"/>
              <w:jc w:val="center"/>
              <w:rPr>
                <w:rFonts w:ascii="Arial" w:hAnsi="Arial"/>
                <w:b/>
                <w:szCs w:val="22"/>
              </w:rPr>
            </w:pPr>
            <w:sdt>
              <w:sdtPr>
                <w:rPr>
                  <w:rFonts w:ascii="Arial" w:hAnsi="Arial"/>
                  <w:b/>
                  <w:bCs/>
                  <w:szCs w:val="22"/>
                </w:rPr>
                <w:alias w:val="Keywords"/>
                <w:tag w:val=""/>
                <w:id w:val="847369294"/>
                <w:placeholder>
                  <w:docPart w:val="A49F8A00B8854AFDA8CF726A2CD1ADF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577E4D" w:rsidRPr="00DA11B3">
              <w:rPr>
                <w:rFonts w:ascii="Arial" w:hAnsi="Arial" w:cs="Arial"/>
                <w:b/>
                <w:szCs w:val="22"/>
              </w:rPr>
              <w:t xml:space="preserve"> Acceptance </w:t>
            </w:r>
            <w:r w:rsidR="00577E4D" w:rsidRPr="00DA11B3">
              <w:rPr>
                <w:rFonts w:ascii="Arial" w:hAnsi="Arial"/>
                <w:b/>
                <w:szCs w:val="22"/>
              </w:rPr>
              <w:t xml:space="preserve">Test Plan Case </w:t>
            </w:r>
            <w:r w:rsidR="00577E4D">
              <w:rPr>
                <w:rFonts w:ascii="Arial" w:hAnsi="Arial"/>
                <w:b/>
                <w:szCs w:val="22"/>
              </w:rPr>
              <w:t>6</w:t>
            </w:r>
          </w:p>
        </w:tc>
      </w:tr>
      <w:tr w:rsidR="00577E4D" w:rsidRPr="007D0AAC" w14:paraId="03E8E7C0" w14:textId="77777777" w:rsidTr="00135751">
        <w:trPr>
          <w:cantSplit/>
          <w:trHeight w:val="530"/>
          <w:tblHeader/>
        </w:trPr>
        <w:tc>
          <w:tcPr>
            <w:tcW w:w="4294" w:type="dxa"/>
            <w:gridSpan w:val="2"/>
            <w:tcBorders>
              <w:top w:val="single" w:sz="4" w:space="0" w:color="auto"/>
            </w:tcBorders>
            <w:shd w:val="clear" w:color="auto" w:fill="auto"/>
            <w:vAlign w:val="center"/>
          </w:tcPr>
          <w:p w14:paraId="7E035A2B" w14:textId="77777777" w:rsidR="00577E4D" w:rsidRPr="007D0AAC" w:rsidRDefault="007F0982" w:rsidP="00135751">
            <w:pPr>
              <w:pStyle w:val="H1bodytext"/>
              <w:spacing w:after="0"/>
              <w:ind w:left="0"/>
              <w:jc w:val="center"/>
              <w:rPr>
                <w:rFonts w:ascii="Arial" w:hAnsi="Arial"/>
                <w:b/>
                <w:sz w:val="20"/>
              </w:rPr>
            </w:pPr>
            <w:sdt>
              <w:sdtPr>
                <w:rPr>
                  <w:rFonts w:ascii="Arial" w:hAnsi="Arial"/>
                  <w:b/>
                  <w:bCs/>
                  <w:sz w:val="20"/>
                </w:rPr>
                <w:alias w:val="Keywords"/>
                <w:tag w:val=""/>
                <w:id w:val="304512152"/>
                <w:placeholder>
                  <w:docPart w:val="53B775E0733D4AAB9828CCC19D375392"/>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577E4D" w:rsidRPr="007D0AAC">
              <w:rPr>
                <w:rFonts w:ascii="Arial" w:hAnsi="Arial" w:cs="Arial"/>
                <w:b/>
                <w:sz w:val="20"/>
              </w:rPr>
              <w:t xml:space="preserve"> </w:t>
            </w:r>
            <w:r w:rsidR="00577E4D" w:rsidRPr="007D0AAC">
              <w:rPr>
                <w:rFonts w:ascii="Arial" w:hAnsi="Arial"/>
                <w:b/>
                <w:sz w:val="20"/>
              </w:rPr>
              <w:t>Acceptance Testing</w:t>
            </w:r>
          </w:p>
          <w:p w14:paraId="61A722FF" w14:textId="7CDB14EB"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816928714"/>
                <w:placeholder>
                  <w:docPart w:val="8E60A21F57284BFA8E948DCC48BF64A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5066" w:type="dxa"/>
            <w:gridSpan w:val="2"/>
            <w:tcBorders>
              <w:top w:val="single" w:sz="4" w:space="0" w:color="auto"/>
            </w:tcBorders>
            <w:shd w:val="clear" w:color="auto" w:fill="auto"/>
            <w:vAlign w:val="center"/>
          </w:tcPr>
          <w:p w14:paraId="63F688BF"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Date:</w:t>
            </w:r>
          </w:p>
        </w:tc>
      </w:tr>
      <w:tr w:rsidR="00577E4D" w:rsidRPr="007D0AAC" w14:paraId="78FBB639" w14:textId="77777777" w:rsidTr="00135751">
        <w:trPr>
          <w:cantSplit/>
          <w:trHeight w:val="530"/>
          <w:tblHeader/>
        </w:trPr>
        <w:tc>
          <w:tcPr>
            <w:tcW w:w="4294" w:type="dxa"/>
            <w:gridSpan w:val="2"/>
            <w:tcBorders>
              <w:top w:val="single" w:sz="4" w:space="0" w:color="auto"/>
            </w:tcBorders>
            <w:shd w:val="clear" w:color="auto" w:fill="auto"/>
            <w:vAlign w:val="center"/>
          </w:tcPr>
          <w:p w14:paraId="190F547E" w14:textId="77777777"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C2931E6" w14:textId="6D4B2F2A" w:rsidR="00577E4D" w:rsidRPr="007D0AAC" w:rsidRDefault="00577E4D" w:rsidP="00135751">
            <w:pPr>
              <w:pStyle w:val="H1bodytext"/>
              <w:spacing w:after="0"/>
              <w:ind w:left="0"/>
              <w:rPr>
                <w:rFonts w:ascii="Arial" w:hAnsi="Arial"/>
                <w:b/>
                <w:sz w:val="20"/>
              </w:rPr>
            </w:pPr>
            <w:r>
              <w:rPr>
                <w:rFonts w:ascii="Arial" w:hAnsi="Arial"/>
                <w:b/>
                <w:sz w:val="20"/>
              </w:rPr>
              <w:t>\\olive\backups\CAVE\CA-CIE-Tools-TestEnv\inventory_pp\tests\AT-6\runner_AT-6.log</w:t>
            </w:r>
          </w:p>
        </w:tc>
        <w:tc>
          <w:tcPr>
            <w:tcW w:w="5066" w:type="dxa"/>
            <w:gridSpan w:val="2"/>
            <w:tcBorders>
              <w:top w:val="single" w:sz="4" w:space="0" w:color="auto"/>
            </w:tcBorders>
            <w:shd w:val="clear" w:color="auto" w:fill="auto"/>
            <w:vAlign w:val="center"/>
          </w:tcPr>
          <w:p w14:paraId="536C335F" w14:textId="77777777" w:rsidR="00577E4D" w:rsidRPr="007D0AAC" w:rsidRDefault="00577E4D" w:rsidP="00135751">
            <w:pPr>
              <w:pStyle w:val="H1bodytext"/>
              <w:spacing w:after="0"/>
              <w:ind w:left="0"/>
              <w:rPr>
                <w:rFonts w:ascii="Arial" w:hAnsi="Arial"/>
                <w:b/>
                <w:sz w:val="20"/>
              </w:rPr>
            </w:pPr>
            <w:r>
              <w:rPr>
                <w:rFonts w:ascii="Arial" w:hAnsi="Arial"/>
                <w:b/>
                <w:sz w:val="20"/>
              </w:rPr>
              <w:t>Test Performed By:</w:t>
            </w:r>
          </w:p>
        </w:tc>
      </w:tr>
      <w:tr w:rsidR="00577E4D" w:rsidRPr="007D0AAC" w14:paraId="4205DE63" w14:textId="77777777" w:rsidTr="00135751">
        <w:trPr>
          <w:cantSplit/>
          <w:trHeight w:val="530"/>
          <w:tblHeader/>
        </w:trPr>
        <w:tc>
          <w:tcPr>
            <w:tcW w:w="9360" w:type="dxa"/>
            <w:gridSpan w:val="4"/>
            <w:tcBorders>
              <w:top w:val="single" w:sz="4" w:space="0" w:color="auto"/>
            </w:tcBorders>
            <w:shd w:val="clear" w:color="auto" w:fill="auto"/>
            <w:vAlign w:val="center"/>
          </w:tcPr>
          <w:p w14:paraId="6B8AAC6E" w14:textId="2F42FA88" w:rsidR="00577E4D" w:rsidRPr="007D0AAC" w:rsidRDefault="00577E4D"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577E4D" w:rsidRPr="00572F5F" w14:paraId="4F714F39"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7631617D"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F75FD5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4C8488B5"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137D7800" w14:textId="77777777" w:rsidR="00577E4D" w:rsidRPr="007D0AAC" w:rsidRDefault="00577E4D"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577E4D" w:rsidRPr="007D0AAC" w14:paraId="16489033" w14:textId="77777777" w:rsidTr="00135751">
        <w:trPr>
          <w:trHeight w:val="440"/>
        </w:trPr>
        <w:tc>
          <w:tcPr>
            <w:tcW w:w="9360" w:type="dxa"/>
            <w:gridSpan w:val="4"/>
            <w:vAlign w:val="center"/>
          </w:tcPr>
          <w:p w14:paraId="48F91287" w14:textId="77777777" w:rsidR="00577E4D" w:rsidRPr="007D0AAC" w:rsidRDefault="00577E4D" w:rsidP="00135751">
            <w:pPr>
              <w:pStyle w:val="H1bodytext"/>
              <w:spacing w:after="0"/>
              <w:ind w:left="0"/>
              <w:rPr>
                <w:rFonts w:ascii="Arial" w:hAnsi="Arial"/>
                <w:sz w:val="20"/>
              </w:rPr>
            </w:pPr>
            <w:r>
              <w:rPr>
                <w:rFonts w:ascii="Arial" w:hAnsi="Arial"/>
                <w:sz w:val="20"/>
              </w:rPr>
              <w:t>Navigate to the Testing Directory</w:t>
            </w:r>
          </w:p>
        </w:tc>
      </w:tr>
      <w:tr w:rsidR="00577E4D" w14:paraId="7A3E8A74" w14:textId="77777777" w:rsidTr="00135751">
        <w:trPr>
          <w:trHeight w:val="728"/>
        </w:trPr>
        <w:tc>
          <w:tcPr>
            <w:tcW w:w="650" w:type="dxa"/>
            <w:vAlign w:val="center"/>
          </w:tcPr>
          <w:p w14:paraId="78D0AF1E" w14:textId="77777777" w:rsidR="00577E4D" w:rsidRPr="00FB0144" w:rsidRDefault="00577E4D" w:rsidP="00135751">
            <w:pPr>
              <w:pStyle w:val="H1bodytext"/>
              <w:spacing w:after="0"/>
              <w:ind w:left="0"/>
              <w:jc w:val="center"/>
              <w:rPr>
                <w:rFonts w:ascii="Arial" w:hAnsi="Arial"/>
                <w:sz w:val="20"/>
              </w:rPr>
            </w:pPr>
            <w:r w:rsidRPr="00FB0144">
              <w:rPr>
                <w:rFonts w:ascii="Arial" w:hAnsi="Arial"/>
                <w:sz w:val="20"/>
              </w:rPr>
              <w:t>1</w:t>
            </w:r>
          </w:p>
        </w:tc>
        <w:tc>
          <w:tcPr>
            <w:tcW w:w="3644" w:type="dxa"/>
            <w:vAlign w:val="center"/>
          </w:tcPr>
          <w:p w14:paraId="78DB13BF" w14:textId="776F4E70" w:rsidR="00577E4D" w:rsidRPr="00663746" w:rsidRDefault="00577E4D"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3649" w:type="dxa"/>
            <w:vAlign w:val="center"/>
          </w:tcPr>
          <w:p w14:paraId="07917E5A" w14:textId="77777777" w:rsidR="00577E4D" w:rsidRDefault="00577E4D" w:rsidP="00135751">
            <w:pPr>
              <w:pStyle w:val="H1bodytext"/>
              <w:spacing w:after="0"/>
              <w:ind w:left="0"/>
              <w:rPr>
                <w:rFonts w:ascii="Arial" w:hAnsi="Arial"/>
                <w:sz w:val="20"/>
              </w:rPr>
            </w:pPr>
            <w:r>
              <w:rPr>
                <w:rFonts w:ascii="Arial" w:hAnsi="Arial"/>
                <w:sz w:val="20"/>
              </w:rPr>
              <w:t>3 files should be created:</w:t>
            </w:r>
          </w:p>
          <w:p w14:paraId="73A8EED3" w14:textId="03C7F84E" w:rsidR="00577E4D" w:rsidRPr="00180364" w:rsidRDefault="00577E4D" w:rsidP="007677A9">
            <w:pPr>
              <w:pStyle w:val="H1bodytext"/>
              <w:numPr>
                <w:ilvl w:val="0"/>
                <w:numId w:val="43"/>
              </w:numPr>
              <w:spacing w:after="0"/>
              <w:ind w:left="548"/>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32DF1455" w14:textId="3512BDE1" w:rsidR="00577E4D" w:rsidRPr="00180364" w:rsidRDefault="00577E4D" w:rsidP="007677A9">
            <w:pPr>
              <w:pStyle w:val="H1bodytext"/>
              <w:numPr>
                <w:ilvl w:val="0"/>
                <w:numId w:val="43"/>
              </w:numPr>
              <w:spacing w:after="0"/>
              <w:ind w:left="556"/>
              <w:rPr>
                <w:rFonts w:ascii="Arial" w:hAnsi="Arial"/>
                <w:sz w:val="20"/>
              </w:rPr>
            </w:pPr>
            <w:r>
              <w:rPr>
                <w:rFonts w:ascii="Arial" w:hAnsi="Arial"/>
                <w:b/>
                <w:bCs/>
                <w:i/>
                <w:iCs/>
                <w:sz w:val="20"/>
              </w:rPr>
              <w:t>step-1_AT-6_ipp.log</w:t>
            </w:r>
          </w:p>
          <w:p w14:paraId="331BC823" w14:textId="6931ED2B" w:rsidR="00577E4D" w:rsidRPr="00B64BCB" w:rsidRDefault="00577E4D" w:rsidP="007677A9">
            <w:pPr>
              <w:pStyle w:val="H1bodytext"/>
              <w:numPr>
                <w:ilvl w:val="0"/>
                <w:numId w:val="43"/>
              </w:numPr>
              <w:spacing w:after="0"/>
              <w:ind w:left="556"/>
              <w:rPr>
                <w:rFonts w:ascii="Arial" w:hAnsi="Arial"/>
                <w:sz w:val="20"/>
              </w:rPr>
            </w:pPr>
            <w:r>
              <w:rPr>
                <w:rFonts w:ascii="Arial" w:hAnsi="Arial"/>
                <w:b/>
                <w:bCs/>
                <w:i/>
                <w:iCs/>
                <w:sz w:val="20"/>
              </w:rPr>
              <w:t>step-1_AT-6_ipp.csv</w:t>
            </w:r>
          </w:p>
        </w:tc>
        <w:tc>
          <w:tcPr>
            <w:tcW w:w="1417" w:type="dxa"/>
            <w:vAlign w:val="center"/>
          </w:tcPr>
          <w:p w14:paraId="4BD9B697" w14:textId="77777777" w:rsidR="00577E4D" w:rsidRPr="007D0AAC" w:rsidRDefault="00577E4D" w:rsidP="00135751">
            <w:pPr>
              <w:pStyle w:val="H1bodytext"/>
              <w:spacing w:after="0"/>
              <w:ind w:left="0"/>
              <w:jc w:val="center"/>
              <w:rPr>
                <w:rFonts w:ascii="Arial" w:hAnsi="Arial"/>
                <w:sz w:val="20"/>
              </w:rPr>
            </w:pPr>
          </w:p>
        </w:tc>
      </w:tr>
      <w:tr w:rsidR="00577E4D" w14:paraId="3AD4D2AE" w14:textId="77777777" w:rsidTr="00135751">
        <w:trPr>
          <w:trHeight w:val="476"/>
        </w:trPr>
        <w:tc>
          <w:tcPr>
            <w:tcW w:w="650" w:type="dxa"/>
            <w:vAlign w:val="center"/>
          </w:tcPr>
          <w:p w14:paraId="4C528EE8" w14:textId="77777777" w:rsidR="00577E4D" w:rsidRPr="007D0AAC" w:rsidRDefault="00577E4D"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16414369" w14:textId="17FB572F" w:rsidR="00577E4D" w:rsidRPr="00000842" w:rsidRDefault="00577E4D"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w:t>
            </w:r>
            <w:r>
              <w:rPr>
                <w:rFonts w:ascii="Arial" w:hAnsi="Arial"/>
                <w:sz w:val="20"/>
              </w:rPr>
              <w:lastRenderedPageBreak/>
              <w:t>runner tool is qualified and that the inventory preprocessor is “TEST”</w:t>
            </w:r>
          </w:p>
        </w:tc>
        <w:tc>
          <w:tcPr>
            <w:tcW w:w="3649" w:type="dxa"/>
            <w:vAlign w:val="center"/>
          </w:tcPr>
          <w:p w14:paraId="60C3C08D" w14:textId="2F8C7FEF" w:rsidR="00577E4D" w:rsidRDefault="00577E4D" w:rsidP="00135751">
            <w:pPr>
              <w:pStyle w:val="H1bodytext"/>
              <w:spacing w:after="0"/>
              <w:ind w:left="0"/>
              <w:rPr>
                <w:rFonts w:ascii="Arial" w:hAnsi="Arial"/>
                <w:sz w:val="20"/>
              </w:rPr>
            </w:pPr>
            <w:r>
              <w:rPr>
                <w:rFonts w:ascii="Arial" w:hAnsi="Arial"/>
                <w:sz w:val="20"/>
              </w:rPr>
              <w:lastRenderedPageBreak/>
              <w:t xml:space="preserve">The </w:t>
            </w:r>
            <w:r>
              <w:rPr>
                <w:rFonts w:ascii="Arial" w:hAnsi="Arial"/>
                <w:b/>
                <w:bCs/>
                <w:i/>
                <w:iCs/>
                <w:sz w:val="20"/>
              </w:rPr>
              <w:t>runner_run_AT-6.log</w:t>
            </w:r>
            <w:r>
              <w:rPr>
                <w:rFonts w:ascii="Arial" w:hAnsi="Arial"/>
                <w:sz w:val="20"/>
              </w:rPr>
              <w:t xml:space="preserve"> should have 2 lines:</w:t>
            </w:r>
          </w:p>
          <w:p w14:paraId="50BEBDE9" w14:textId="77777777" w:rsidR="00577E4D" w:rsidRDefault="00577E4D" w:rsidP="00C62DEE">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0886192" w14:textId="77777777" w:rsidR="00577E4D" w:rsidRDefault="00577E4D" w:rsidP="00C62DEE">
            <w:pPr>
              <w:pStyle w:val="H1bodytext"/>
              <w:numPr>
                <w:ilvl w:val="0"/>
                <w:numId w:val="9"/>
              </w:numPr>
              <w:spacing w:after="0"/>
              <w:ind w:left="376"/>
              <w:rPr>
                <w:rFonts w:ascii="Arial" w:hAnsi="Arial"/>
                <w:sz w:val="20"/>
              </w:rPr>
            </w:pPr>
            <w:r>
              <w:rPr>
                <w:rFonts w:ascii="Arial" w:hAnsi="Arial"/>
                <w:sz w:val="20"/>
              </w:rPr>
              <w:t>TEST: /home/[USER]/…/inventory_pp.py</w:t>
            </w:r>
          </w:p>
          <w:p w14:paraId="4B13F448" w14:textId="77777777" w:rsidR="00577E4D" w:rsidRDefault="00577E4D"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78F4A9E" w14:textId="77777777" w:rsidR="00577E4D" w:rsidRDefault="00577E4D" w:rsidP="00135751">
            <w:pPr>
              <w:pStyle w:val="H1bodytext"/>
              <w:spacing w:after="0"/>
              <w:ind w:left="16"/>
              <w:rPr>
                <w:rFonts w:ascii="Arial" w:hAnsi="Arial"/>
                <w:sz w:val="20"/>
              </w:rPr>
            </w:pPr>
          </w:p>
          <w:p w14:paraId="2F2E6EC9" w14:textId="77777777" w:rsidR="00577E4D" w:rsidRPr="00000842" w:rsidRDefault="00577E4D"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235CD144" w14:textId="77777777" w:rsidR="00577E4D" w:rsidRPr="007D0AAC" w:rsidRDefault="00577E4D" w:rsidP="00135751">
            <w:pPr>
              <w:pStyle w:val="H1bodytext"/>
              <w:spacing w:after="0"/>
              <w:ind w:left="0"/>
              <w:jc w:val="center"/>
              <w:rPr>
                <w:rFonts w:ascii="Arial" w:hAnsi="Arial"/>
                <w:sz w:val="20"/>
              </w:rPr>
            </w:pPr>
          </w:p>
        </w:tc>
      </w:tr>
      <w:tr w:rsidR="00FC692C" w14:paraId="5D4FFD72" w14:textId="77777777" w:rsidTr="00135751">
        <w:trPr>
          <w:trHeight w:val="476"/>
        </w:trPr>
        <w:tc>
          <w:tcPr>
            <w:tcW w:w="650" w:type="dxa"/>
            <w:vAlign w:val="center"/>
          </w:tcPr>
          <w:p w14:paraId="4A32A3D2" w14:textId="60BAF014" w:rsidR="00FC692C" w:rsidRDefault="00FC692C"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13C39977" w14:textId="2BAEB395" w:rsidR="00FC692C" w:rsidRDefault="00FC692C" w:rsidP="00135751">
            <w:pPr>
              <w:pStyle w:val="H1bodytext"/>
              <w:spacing w:after="0"/>
              <w:ind w:left="0"/>
              <w:rPr>
                <w:rFonts w:ascii="Arial" w:hAnsi="Arial"/>
                <w:sz w:val="20"/>
              </w:rPr>
            </w:pPr>
            <w:r>
              <w:rPr>
                <w:rFonts w:ascii="Arial" w:hAnsi="Arial"/>
                <w:sz w:val="20"/>
              </w:rPr>
              <w:t>Verify that the precision flag was used and given a value of 5</w:t>
            </w:r>
          </w:p>
        </w:tc>
        <w:tc>
          <w:tcPr>
            <w:tcW w:w="3649" w:type="dxa"/>
            <w:vAlign w:val="center"/>
          </w:tcPr>
          <w:p w14:paraId="3F439765" w14:textId="77777777" w:rsidR="00FC692C" w:rsidRDefault="00FC692C"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57E0EAD3" w14:textId="77777777" w:rsidR="00FC692C" w:rsidRDefault="00FC692C" w:rsidP="00135751">
            <w:pPr>
              <w:pStyle w:val="H1bodytext"/>
              <w:spacing w:after="0"/>
              <w:ind w:left="0"/>
              <w:rPr>
                <w:rFonts w:ascii="Arial" w:hAnsi="Arial"/>
                <w:sz w:val="20"/>
              </w:rPr>
            </w:pPr>
          </w:p>
          <w:p w14:paraId="51E32C77" w14:textId="4F838DC8" w:rsidR="00FC692C" w:rsidRPr="00FC692C" w:rsidRDefault="00FC692C" w:rsidP="00135751">
            <w:pPr>
              <w:pStyle w:val="H1bodytext"/>
              <w:spacing w:after="0"/>
              <w:ind w:left="0"/>
              <w:rPr>
                <w:rFonts w:ascii="Arial" w:hAnsi="Arial"/>
                <w:sz w:val="20"/>
              </w:rPr>
            </w:pPr>
            <w:r>
              <w:rPr>
                <w:rFonts w:ascii="Arial" w:hAnsi="Arial"/>
                <w:sz w:val="20"/>
              </w:rPr>
              <w:t>If the line is in the file as stated, the partially satisfies FR-1 and FR-11.</w:t>
            </w:r>
          </w:p>
        </w:tc>
        <w:tc>
          <w:tcPr>
            <w:tcW w:w="1417" w:type="dxa"/>
            <w:vAlign w:val="center"/>
          </w:tcPr>
          <w:p w14:paraId="132DC0F4" w14:textId="77777777" w:rsidR="00FC692C" w:rsidRPr="007D0AAC" w:rsidRDefault="00FC692C" w:rsidP="00135751">
            <w:pPr>
              <w:pStyle w:val="H1bodytext"/>
              <w:spacing w:after="0"/>
              <w:ind w:left="0"/>
              <w:jc w:val="center"/>
              <w:rPr>
                <w:rFonts w:ascii="Arial" w:hAnsi="Arial"/>
                <w:sz w:val="20"/>
              </w:rPr>
            </w:pPr>
          </w:p>
        </w:tc>
      </w:tr>
      <w:tr w:rsidR="00577E4D" w:rsidRPr="007D0AAC" w14:paraId="5443DA74" w14:textId="77777777" w:rsidTr="00135751">
        <w:trPr>
          <w:trHeight w:val="476"/>
        </w:trPr>
        <w:tc>
          <w:tcPr>
            <w:tcW w:w="650" w:type="dxa"/>
            <w:vAlign w:val="center"/>
          </w:tcPr>
          <w:p w14:paraId="11A320CD" w14:textId="356DDB4E" w:rsidR="00577E4D" w:rsidRDefault="00ED4060"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0AC7C889" w14:textId="77777777" w:rsidR="00577E4D" w:rsidRDefault="002E13AF" w:rsidP="00135751">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1326B149" w14:textId="77777777" w:rsidR="002E13AF" w:rsidRDefault="002E13AF" w:rsidP="00135751">
            <w:pPr>
              <w:pStyle w:val="H1bodytext"/>
              <w:spacing w:after="0"/>
              <w:ind w:left="46"/>
              <w:rPr>
                <w:rFonts w:ascii="Arial" w:hAnsi="Arial"/>
                <w:sz w:val="20"/>
              </w:rPr>
            </w:pPr>
          </w:p>
          <w:p w14:paraId="3A2E05CE" w14:textId="62C47C4C" w:rsidR="002E13AF" w:rsidRPr="002E13AF" w:rsidRDefault="002E13AF" w:rsidP="00135751">
            <w:pPr>
              <w:pStyle w:val="H1bodytext"/>
              <w:spacing w:after="0"/>
              <w:ind w:left="46"/>
              <w:rPr>
                <w:rFonts w:ascii="Arial" w:hAnsi="Arial"/>
                <w:sz w:val="20"/>
              </w:rPr>
            </w:pPr>
            <w:r>
              <w:rPr>
                <w:rFonts w:ascii="Arial" w:hAnsi="Arial"/>
                <w:sz w:val="20"/>
              </w:rPr>
              <w:t>The rounding used in this tool will break ties by rounding up in all cases.</w:t>
            </w:r>
            <w:r w:rsidR="00FC692C">
              <w:rPr>
                <w:rFonts w:ascii="Arial" w:hAnsi="Arial"/>
                <w:sz w:val="20"/>
              </w:rPr>
              <w:t xml:space="preserve"> This differs from many standard practices which attempt to reduce bias in the rounding by rounding to the nearest even or odd number when breaking ties.</w:t>
            </w:r>
          </w:p>
        </w:tc>
        <w:tc>
          <w:tcPr>
            <w:tcW w:w="3649" w:type="dxa"/>
            <w:vAlign w:val="center"/>
          </w:tcPr>
          <w:p w14:paraId="12A1858F" w14:textId="4F4B483C" w:rsidR="00577E4D" w:rsidRDefault="00577E4D"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4D54CA">
              <w:rPr>
                <w:rFonts w:ascii="Arial" w:hAnsi="Arial"/>
                <w:b/>
                <w:bCs/>
                <w:i/>
                <w:iCs/>
                <w:sz w:val="20"/>
              </w:rPr>
              <w:t>6</w:t>
            </w:r>
            <w:r>
              <w:rPr>
                <w:rFonts w:ascii="Arial" w:hAnsi="Arial"/>
                <w:b/>
                <w:bCs/>
                <w:i/>
                <w:iCs/>
                <w:sz w:val="20"/>
              </w:rPr>
              <w:t>_ipp.csv</w:t>
            </w:r>
            <w:r>
              <w:rPr>
                <w:rFonts w:ascii="Arial" w:hAnsi="Arial"/>
                <w:sz w:val="20"/>
              </w:rPr>
              <w:t xml:space="preserve"> </w:t>
            </w:r>
            <w:r w:rsidR="00FC692C">
              <w:rPr>
                <w:rFonts w:ascii="Arial" w:hAnsi="Arial"/>
                <w:sz w:val="20"/>
              </w:rPr>
              <w:t xml:space="preserve">in a text editor (may use Excel, but take care to display only the reported digits) </w:t>
            </w:r>
            <w:r>
              <w:rPr>
                <w:rFonts w:ascii="Arial" w:hAnsi="Arial"/>
                <w:sz w:val="20"/>
              </w:rPr>
              <w:t xml:space="preserve">and verify </w:t>
            </w:r>
            <w:r w:rsidR="00FC692C">
              <w:rPr>
                <w:rFonts w:ascii="Arial" w:hAnsi="Arial"/>
                <w:sz w:val="20"/>
              </w:rPr>
              <w:t>t</w:t>
            </w:r>
            <w:r>
              <w:rPr>
                <w:rFonts w:ascii="Arial" w:hAnsi="Arial"/>
                <w:sz w:val="20"/>
              </w:rPr>
              <w:t>he following</w:t>
            </w:r>
            <w:r w:rsidR="00B67AB4">
              <w:rPr>
                <w:rFonts w:ascii="Arial" w:hAnsi="Arial"/>
                <w:sz w:val="20"/>
              </w:rPr>
              <w:t xml:space="preserve"> (in order from left to right)</w:t>
            </w:r>
            <w:r>
              <w:rPr>
                <w:rFonts w:ascii="Arial" w:hAnsi="Arial"/>
                <w:sz w:val="20"/>
              </w:rPr>
              <w:t>:</w:t>
            </w:r>
          </w:p>
          <w:p w14:paraId="598D6AA2" w14:textId="77777777" w:rsidR="00577E4D" w:rsidRDefault="00577E4D" w:rsidP="00135751">
            <w:pPr>
              <w:pStyle w:val="H1bodytext"/>
              <w:spacing w:after="0"/>
              <w:ind w:left="0"/>
              <w:rPr>
                <w:rFonts w:ascii="Arial" w:hAnsi="Arial"/>
                <w:sz w:val="20"/>
              </w:rPr>
            </w:pPr>
          </w:p>
          <w:p w14:paraId="21409EB9" w14:textId="25C053AB" w:rsidR="00577E4D" w:rsidRDefault="00FC692C" w:rsidP="00C62DEE">
            <w:pPr>
              <w:pStyle w:val="H1bodytext"/>
              <w:numPr>
                <w:ilvl w:val="0"/>
                <w:numId w:val="28"/>
              </w:numPr>
              <w:spacing w:after="0"/>
              <w:ind w:left="376"/>
              <w:rPr>
                <w:rFonts w:ascii="Arial" w:hAnsi="Arial"/>
                <w:sz w:val="20"/>
              </w:rPr>
            </w:pPr>
            <w:r>
              <w:rPr>
                <w:rFonts w:ascii="Arial" w:hAnsi="Arial"/>
                <w:sz w:val="20"/>
              </w:rPr>
              <w:t>Water has a value of “1.0”</w:t>
            </w:r>
          </w:p>
          <w:p w14:paraId="4715D8D4" w14:textId="389E3AC0" w:rsidR="00577E4D" w:rsidRDefault="00FC692C"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2C2C0AA5" w14:textId="12A8A3C2" w:rsidR="00577E4D" w:rsidRDefault="00FC692C"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0A11650" w14:textId="54C995A3" w:rsidR="00577E4D" w:rsidRDefault="00FC692C"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2EE1C1A5" w14:textId="34FC897E" w:rsidR="00577E4D" w:rsidRDefault="00B67AB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7337FF0" w14:textId="1CA7C566" w:rsidR="00B67AB4" w:rsidRDefault="00B67AB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6B4C9373" w14:textId="6E47618A" w:rsidR="00B67AB4" w:rsidRDefault="00B67AB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4375DBC0" w14:textId="3FA1CDE9" w:rsidR="00B67AB4" w:rsidRDefault="00B67AB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3D65474D" w14:textId="17F565AF" w:rsidR="00B67AB4" w:rsidRDefault="00B67AB4" w:rsidP="00C62DEE">
            <w:pPr>
              <w:pStyle w:val="H1bodytext"/>
              <w:numPr>
                <w:ilvl w:val="0"/>
                <w:numId w:val="28"/>
              </w:numPr>
              <w:spacing w:after="0"/>
              <w:ind w:left="376"/>
              <w:rPr>
                <w:rFonts w:ascii="Arial" w:hAnsi="Arial"/>
                <w:sz w:val="20"/>
              </w:rPr>
            </w:pPr>
            <w:r>
              <w:rPr>
                <w:rFonts w:ascii="Arial" w:hAnsi="Arial"/>
                <w:sz w:val="20"/>
              </w:rPr>
              <w:t>Cyanide has a value of “1.0”</w:t>
            </w:r>
          </w:p>
          <w:p w14:paraId="25CEB4D4" w14:textId="77777777" w:rsidR="00577E4D" w:rsidRDefault="00577E4D" w:rsidP="00135751">
            <w:pPr>
              <w:pStyle w:val="H1bodytext"/>
              <w:spacing w:after="0"/>
              <w:ind w:left="0"/>
              <w:rPr>
                <w:rFonts w:ascii="Arial" w:hAnsi="Arial"/>
                <w:sz w:val="20"/>
              </w:rPr>
            </w:pPr>
          </w:p>
          <w:p w14:paraId="05FBF359" w14:textId="43FCA9B0" w:rsidR="00577E4D" w:rsidRPr="00AC2008" w:rsidRDefault="00B67AB4" w:rsidP="00135751">
            <w:pPr>
              <w:pStyle w:val="H1bodytext"/>
              <w:spacing w:after="0"/>
              <w:ind w:left="0"/>
              <w:rPr>
                <w:rFonts w:ascii="Arial" w:hAnsi="Arial"/>
                <w:sz w:val="20"/>
              </w:rPr>
            </w:pPr>
            <w:r>
              <w:rPr>
                <w:rFonts w:ascii="Arial" w:hAnsi="Arial"/>
                <w:sz w:val="20"/>
              </w:rPr>
              <w:t>If the values are recorded as specified, this satisfies both FR-11 and FR-14</w:t>
            </w:r>
            <w:r w:rsidR="00577E4D">
              <w:rPr>
                <w:rFonts w:ascii="Arial" w:hAnsi="Arial"/>
                <w:sz w:val="20"/>
              </w:rPr>
              <w:t>.</w:t>
            </w:r>
          </w:p>
        </w:tc>
        <w:tc>
          <w:tcPr>
            <w:tcW w:w="1417" w:type="dxa"/>
            <w:vAlign w:val="center"/>
          </w:tcPr>
          <w:p w14:paraId="2DB35801" w14:textId="77777777" w:rsidR="00577E4D" w:rsidRPr="00702160" w:rsidRDefault="00577E4D" w:rsidP="00135751">
            <w:pPr>
              <w:pStyle w:val="H1bodytext"/>
              <w:spacing w:after="0"/>
              <w:ind w:left="0"/>
              <w:rPr>
                <w:rFonts w:ascii="Arial" w:hAnsi="Arial"/>
                <w:sz w:val="20"/>
              </w:rPr>
            </w:pPr>
          </w:p>
        </w:tc>
      </w:tr>
    </w:tbl>
    <w:p w14:paraId="5041C2D4" w14:textId="79A7EE25" w:rsidR="00577E4D" w:rsidRDefault="00577E4D" w:rsidP="00CA318C"/>
    <w:tbl>
      <w:tblPr>
        <w:tblStyle w:val="TableGrid"/>
        <w:tblW w:w="0" w:type="auto"/>
        <w:tblInd w:w="720" w:type="dxa"/>
        <w:tblLayout w:type="fixed"/>
        <w:tblLook w:val="04A0" w:firstRow="1" w:lastRow="0" w:firstColumn="1" w:lastColumn="0" w:noHBand="0" w:noVBand="1"/>
      </w:tblPr>
      <w:tblGrid>
        <w:gridCol w:w="777"/>
        <w:gridCol w:w="2287"/>
        <w:gridCol w:w="5036"/>
        <w:gridCol w:w="1260"/>
      </w:tblGrid>
      <w:tr w:rsidR="00ED4060" w:rsidRPr="00932809" w14:paraId="040D5897" w14:textId="77777777" w:rsidTr="00EB465A">
        <w:trPr>
          <w:cantSplit/>
          <w:trHeight w:val="360"/>
          <w:tblHeader/>
        </w:trPr>
        <w:tc>
          <w:tcPr>
            <w:tcW w:w="9360" w:type="dxa"/>
            <w:gridSpan w:val="4"/>
            <w:tcBorders>
              <w:top w:val="nil"/>
              <w:left w:val="nil"/>
              <w:bottom w:val="single" w:sz="4" w:space="0" w:color="auto"/>
              <w:right w:val="nil"/>
            </w:tcBorders>
            <w:vAlign w:val="bottom"/>
          </w:tcPr>
          <w:p w14:paraId="5655AB19" w14:textId="0B836384" w:rsidR="00ED4060" w:rsidRDefault="00ED4060" w:rsidP="00135751">
            <w:pPr>
              <w:pStyle w:val="Table"/>
            </w:pPr>
            <w:r>
              <w:t xml:space="preserve">Table </w:t>
            </w:r>
            <w:fldSimple w:instr=" SEQ Table \* ARABIC ">
              <w:r>
                <w:rPr>
                  <w:noProof/>
                </w:rPr>
                <w:t>10</w:t>
              </w:r>
            </w:fldSimple>
          </w:p>
          <w:p w14:paraId="2F91B65A" w14:textId="32CFD094" w:rsidR="00ED4060" w:rsidRPr="00DA11B3" w:rsidRDefault="007F0982" w:rsidP="00135751">
            <w:pPr>
              <w:pStyle w:val="H1bodytext"/>
              <w:spacing w:after="0"/>
              <w:ind w:left="0"/>
              <w:jc w:val="center"/>
              <w:rPr>
                <w:rFonts w:ascii="Arial" w:hAnsi="Arial"/>
                <w:b/>
                <w:szCs w:val="22"/>
              </w:rPr>
            </w:pPr>
            <w:sdt>
              <w:sdtPr>
                <w:rPr>
                  <w:rFonts w:ascii="Arial" w:hAnsi="Arial"/>
                  <w:b/>
                  <w:bCs/>
                  <w:szCs w:val="22"/>
                </w:rPr>
                <w:alias w:val="Keywords"/>
                <w:tag w:val=""/>
                <w:id w:val="-2014900595"/>
                <w:placeholder>
                  <w:docPart w:val="9810F9DE663A4409B3D837CE37B9E261"/>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ED4060" w:rsidRPr="00DA11B3">
              <w:rPr>
                <w:rFonts w:ascii="Arial" w:hAnsi="Arial" w:cs="Arial"/>
                <w:b/>
                <w:szCs w:val="22"/>
              </w:rPr>
              <w:t xml:space="preserve"> Acceptance </w:t>
            </w:r>
            <w:r w:rsidR="00ED4060" w:rsidRPr="00DA11B3">
              <w:rPr>
                <w:rFonts w:ascii="Arial" w:hAnsi="Arial"/>
                <w:b/>
                <w:szCs w:val="22"/>
              </w:rPr>
              <w:t xml:space="preserve">Test Plan Case </w:t>
            </w:r>
            <w:r w:rsidR="00ED4060">
              <w:rPr>
                <w:rFonts w:ascii="Arial" w:hAnsi="Arial"/>
                <w:b/>
                <w:szCs w:val="22"/>
              </w:rPr>
              <w:t>7</w:t>
            </w:r>
          </w:p>
        </w:tc>
      </w:tr>
      <w:tr w:rsidR="00ED4060" w:rsidRPr="007D0AAC" w14:paraId="5E79C4E9" w14:textId="77777777" w:rsidTr="00EB465A">
        <w:trPr>
          <w:cantSplit/>
          <w:trHeight w:val="530"/>
          <w:tblHeader/>
        </w:trPr>
        <w:tc>
          <w:tcPr>
            <w:tcW w:w="3064" w:type="dxa"/>
            <w:gridSpan w:val="2"/>
            <w:tcBorders>
              <w:top w:val="single" w:sz="4" w:space="0" w:color="auto"/>
            </w:tcBorders>
            <w:shd w:val="clear" w:color="auto" w:fill="auto"/>
            <w:vAlign w:val="center"/>
          </w:tcPr>
          <w:p w14:paraId="0F0C4DAF" w14:textId="77777777" w:rsidR="00ED4060" w:rsidRPr="007D0AAC" w:rsidRDefault="007F0982" w:rsidP="00135751">
            <w:pPr>
              <w:pStyle w:val="H1bodytext"/>
              <w:spacing w:after="0"/>
              <w:ind w:left="0"/>
              <w:jc w:val="center"/>
              <w:rPr>
                <w:rFonts w:ascii="Arial" w:hAnsi="Arial"/>
                <w:b/>
                <w:sz w:val="20"/>
              </w:rPr>
            </w:pPr>
            <w:sdt>
              <w:sdtPr>
                <w:rPr>
                  <w:rFonts w:ascii="Arial" w:hAnsi="Arial"/>
                  <w:b/>
                  <w:bCs/>
                  <w:sz w:val="20"/>
                </w:rPr>
                <w:alias w:val="Keywords"/>
                <w:tag w:val=""/>
                <w:id w:val="-2079891799"/>
                <w:placeholder>
                  <w:docPart w:val="2B87B6BEF23B4625B10E273AD28CB5F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ED4060" w:rsidRPr="007D0AAC">
              <w:rPr>
                <w:rFonts w:ascii="Arial" w:hAnsi="Arial" w:cs="Arial"/>
                <w:b/>
                <w:sz w:val="20"/>
              </w:rPr>
              <w:t xml:space="preserve"> </w:t>
            </w:r>
            <w:r w:rsidR="00ED4060" w:rsidRPr="007D0AAC">
              <w:rPr>
                <w:rFonts w:ascii="Arial" w:hAnsi="Arial"/>
                <w:b/>
                <w:sz w:val="20"/>
              </w:rPr>
              <w:t>Acceptance Testing</w:t>
            </w:r>
          </w:p>
          <w:p w14:paraId="660CE839" w14:textId="77E2AB22"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45406074"/>
                <w:placeholder>
                  <w:docPart w:val="69E8523601E346CC887FD5E0C70401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sidR="00FE1B51">
              <w:rPr>
                <w:rFonts w:ascii="Arial" w:hAnsi="Arial"/>
                <w:b/>
                <w:sz w:val="20"/>
              </w:rPr>
              <w:t>7</w:t>
            </w:r>
          </w:p>
        </w:tc>
        <w:tc>
          <w:tcPr>
            <w:tcW w:w="6296" w:type="dxa"/>
            <w:gridSpan w:val="2"/>
            <w:tcBorders>
              <w:top w:val="single" w:sz="4" w:space="0" w:color="auto"/>
            </w:tcBorders>
            <w:shd w:val="clear" w:color="auto" w:fill="auto"/>
            <w:vAlign w:val="center"/>
          </w:tcPr>
          <w:p w14:paraId="1835AEA6"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Date:</w:t>
            </w:r>
          </w:p>
        </w:tc>
      </w:tr>
      <w:tr w:rsidR="00ED4060" w:rsidRPr="007D0AAC" w14:paraId="701ADF75" w14:textId="77777777" w:rsidTr="00EB465A">
        <w:trPr>
          <w:cantSplit/>
          <w:trHeight w:val="530"/>
          <w:tblHeader/>
        </w:trPr>
        <w:tc>
          <w:tcPr>
            <w:tcW w:w="3064" w:type="dxa"/>
            <w:gridSpan w:val="2"/>
            <w:tcBorders>
              <w:top w:val="single" w:sz="4" w:space="0" w:color="auto"/>
            </w:tcBorders>
            <w:shd w:val="clear" w:color="auto" w:fill="auto"/>
            <w:vAlign w:val="center"/>
          </w:tcPr>
          <w:p w14:paraId="0083F7BD" w14:textId="77777777"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1C3C003" w14:textId="6530B4FF" w:rsidR="00ED4060" w:rsidRPr="007D0AAC" w:rsidRDefault="00ED4060" w:rsidP="00135751">
            <w:pPr>
              <w:pStyle w:val="H1bodytext"/>
              <w:spacing w:after="0"/>
              <w:ind w:left="0"/>
              <w:rPr>
                <w:rFonts w:ascii="Arial" w:hAnsi="Arial"/>
                <w:b/>
                <w:sz w:val="20"/>
              </w:rPr>
            </w:pPr>
            <w:r>
              <w:rPr>
                <w:rFonts w:ascii="Arial" w:hAnsi="Arial"/>
                <w:b/>
                <w:sz w:val="20"/>
              </w:rPr>
              <w:t>\\olive\backups\CAVE\CA-CIE-Tools-TestEnv\inventory_pp\tests\AT-</w:t>
            </w:r>
            <w:r w:rsidR="00FE1B51">
              <w:rPr>
                <w:rFonts w:ascii="Arial" w:hAnsi="Arial"/>
                <w:b/>
                <w:sz w:val="20"/>
              </w:rPr>
              <w:t>7</w:t>
            </w:r>
            <w:r>
              <w:rPr>
                <w:rFonts w:ascii="Arial" w:hAnsi="Arial"/>
                <w:b/>
                <w:sz w:val="20"/>
              </w:rPr>
              <w:t>\runner_AT-</w:t>
            </w:r>
            <w:r w:rsidR="00FE1B51">
              <w:rPr>
                <w:rFonts w:ascii="Arial" w:hAnsi="Arial"/>
                <w:b/>
                <w:sz w:val="20"/>
              </w:rPr>
              <w:t>7</w:t>
            </w:r>
            <w:r>
              <w:rPr>
                <w:rFonts w:ascii="Arial" w:hAnsi="Arial"/>
                <w:b/>
                <w:sz w:val="20"/>
              </w:rPr>
              <w:t>.log</w:t>
            </w:r>
          </w:p>
        </w:tc>
        <w:tc>
          <w:tcPr>
            <w:tcW w:w="6296" w:type="dxa"/>
            <w:gridSpan w:val="2"/>
            <w:tcBorders>
              <w:top w:val="single" w:sz="4" w:space="0" w:color="auto"/>
            </w:tcBorders>
            <w:shd w:val="clear" w:color="auto" w:fill="auto"/>
            <w:vAlign w:val="center"/>
          </w:tcPr>
          <w:p w14:paraId="2DAA0F54" w14:textId="77777777" w:rsidR="00ED4060" w:rsidRPr="007D0AAC" w:rsidRDefault="00ED4060" w:rsidP="00135751">
            <w:pPr>
              <w:pStyle w:val="H1bodytext"/>
              <w:spacing w:after="0"/>
              <w:ind w:left="0"/>
              <w:rPr>
                <w:rFonts w:ascii="Arial" w:hAnsi="Arial"/>
                <w:b/>
                <w:sz w:val="20"/>
              </w:rPr>
            </w:pPr>
            <w:r>
              <w:rPr>
                <w:rFonts w:ascii="Arial" w:hAnsi="Arial"/>
                <w:b/>
                <w:sz w:val="20"/>
              </w:rPr>
              <w:t>Test Performed By:</w:t>
            </w:r>
          </w:p>
        </w:tc>
      </w:tr>
      <w:tr w:rsidR="00ED4060" w:rsidRPr="007D0AAC" w14:paraId="3662BC29" w14:textId="77777777" w:rsidTr="00EB465A">
        <w:trPr>
          <w:cantSplit/>
          <w:trHeight w:val="530"/>
          <w:tblHeader/>
        </w:trPr>
        <w:tc>
          <w:tcPr>
            <w:tcW w:w="9360" w:type="dxa"/>
            <w:gridSpan w:val="4"/>
            <w:tcBorders>
              <w:top w:val="single" w:sz="4" w:space="0" w:color="auto"/>
            </w:tcBorders>
            <w:shd w:val="clear" w:color="auto" w:fill="auto"/>
            <w:vAlign w:val="center"/>
          </w:tcPr>
          <w:p w14:paraId="51FB7274" w14:textId="46890E58" w:rsidR="00ED4060" w:rsidRPr="007D0AAC" w:rsidRDefault="00ED4060"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w:t>
            </w:r>
            <w:r w:rsidR="00FE1B51">
              <w:rPr>
                <w:rFonts w:ascii="Arial" w:hAnsi="Arial"/>
                <w:b/>
                <w:sz w:val="20"/>
              </w:rPr>
              <w:t>7</w:t>
            </w:r>
          </w:p>
        </w:tc>
      </w:tr>
      <w:tr w:rsidR="00ED4060" w:rsidRPr="00572F5F" w14:paraId="6A6B4EAE" w14:textId="77777777" w:rsidTr="00EB465A">
        <w:trPr>
          <w:cantSplit/>
          <w:trHeight w:val="530"/>
          <w:tblHeader/>
        </w:trPr>
        <w:tc>
          <w:tcPr>
            <w:tcW w:w="777" w:type="dxa"/>
            <w:tcBorders>
              <w:top w:val="single" w:sz="4" w:space="0" w:color="auto"/>
            </w:tcBorders>
            <w:shd w:val="clear" w:color="auto" w:fill="D9D9D9" w:themeFill="background1" w:themeFillShade="D9"/>
            <w:vAlign w:val="center"/>
          </w:tcPr>
          <w:p w14:paraId="04D93994"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287" w:type="dxa"/>
            <w:tcBorders>
              <w:top w:val="single" w:sz="4" w:space="0" w:color="auto"/>
            </w:tcBorders>
            <w:shd w:val="clear" w:color="auto" w:fill="D9D9D9" w:themeFill="background1" w:themeFillShade="D9"/>
            <w:vAlign w:val="center"/>
          </w:tcPr>
          <w:p w14:paraId="1C829D96"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Test Instruction</w:t>
            </w:r>
          </w:p>
        </w:tc>
        <w:tc>
          <w:tcPr>
            <w:tcW w:w="5036" w:type="dxa"/>
            <w:tcBorders>
              <w:top w:val="single" w:sz="4" w:space="0" w:color="auto"/>
            </w:tcBorders>
            <w:shd w:val="clear" w:color="auto" w:fill="D9D9D9" w:themeFill="background1" w:themeFillShade="D9"/>
            <w:vAlign w:val="center"/>
          </w:tcPr>
          <w:p w14:paraId="59E44D85"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Expected Result</w:t>
            </w:r>
          </w:p>
        </w:tc>
        <w:tc>
          <w:tcPr>
            <w:tcW w:w="1260" w:type="dxa"/>
            <w:tcBorders>
              <w:top w:val="single" w:sz="4" w:space="0" w:color="auto"/>
            </w:tcBorders>
            <w:shd w:val="clear" w:color="auto" w:fill="D9D9D9" w:themeFill="background1" w:themeFillShade="D9"/>
            <w:vAlign w:val="center"/>
          </w:tcPr>
          <w:p w14:paraId="267ED2D7" w14:textId="77777777" w:rsidR="00ED4060" w:rsidRPr="007D0AAC" w:rsidRDefault="00ED4060"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D4060" w:rsidRPr="007D0AAC" w14:paraId="3BE0313C" w14:textId="77777777" w:rsidTr="00EB465A">
        <w:trPr>
          <w:trHeight w:val="440"/>
        </w:trPr>
        <w:tc>
          <w:tcPr>
            <w:tcW w:w="9360" w:type="dxa"/>
            <w:gridSpan w:val="4"/>
            <w:vAlign w:val="center"/>
          </w:tcPr>
          <w:p w14:paraId="31B65B7A" w14:textId="77777777" w:rsidR="00ED4060" w:rsidRPr="007D0AAC" w:rsidRDefault="00ED4060" w:rsidP="00135751">
            <w:pPr>
              <w:pStyle w:val="H1bodytext"/>
              <w:spacing w:after="0"/>
              <w:ind w:left="0"/>
              <w:rPr>
                <w:rFonts w:ascii="Arial" w:hAnsi="Arial"/>
                <w:sz w:val="20"/>
              </w:rPr>
            </w:pPr>
            <w:r>
              <w:rPr>
                <w:rFonts w:ascii="Arial" w:hAnsi="Arial"/>
                <w:sz w:val="20"/>
              </w:rPr>
              <w:t>Navigate to the Testing Directory</w:t>
            </w:r>
          </w:p>
        </w:tc>
      </w:tr>
      <w:tr w:rsidR="00ED4060" w14:paraId="66222D01" w14:textId="77777777" w:rsidTr="00EB465A">
        <w:trPr>
          <w:trHeight w:val="728"/>
        </w:trPr>
        <w:tc>
          <w:tcPr>
            <w:tcW w:w="777" w:type="dxa"/>
            <w:vAlign w:val="center"/>
          </w:tcPr>
          <w:p w14:paraId="22CDA370" w14:textId="77777777" w:rsidR="00ED4060" w:rsidRPr="00FB0144" w:rsidRDefault="00ED4060" w:rsidP="00135751">
            <w:pPr>
              <w:pStyle w:val="H1bodytext"/>
              <w:spacing w:after="0"/>
              <w:ind w:left="0"/>
              <w:jc w:val="center"/>
              <w:rPr>
                <w:rFonts w:ascii="Arial" w:hAnsi="Arial"/>
                <w:sz w:val="20"/>
              </w:rPr>
            </w:pPr>
            <w:r w:rsidRPr="00FB0144">
              <w:rPr>
                <w:rFonts w:ascii="Arial" w:hAnsi="Arial"/>
                <w:sz w:val="20"/>
              </w:rPr>
              <w:t>1</w:t>
            </w:r>
          </w:p>
        </w:tc>
        <w:tc>
          <w:tcPr>
            <w:tcW w:w="2287" w:type="dxa"/>
            <w:vAlign w:val="center"/>
          </w:tcPr>
          <w:p w14:paraId="4603D4F5" w14:textId="53DABA84" w:rsidR="00ED4060" w:rsidRPr="00663746" w:rsidRDefault="00ED4060"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w:t>
            </w:r>
            <w:r w:rsidR="00FE1B51">
              <w:rPr>
                <w:rFonts w:ascii="Arial" w:hAnsi="Arial"/>
                <w:i/>
                <w:iCs/>
                <w:sz w:val="20"/>
              </w:rPr>
              <w:t>7</w:t>
            </w:r>
            <w:r>
              <w:rPr>
                <w:rFonts w:ascii="Arial" w:hAnsi="Arial"/>
                <w:i/>
                <w:iCs/>
                <w:sz w:val="20"/>
              </w:rPr>
              <w:t>_step-1.sh</w:t>
            </w:r>
          </w:p>
        </w:tc>
        <w:tc>
          <w:tcPr>
            <w:tcW w:w="5036" w:type="dxa"/>
            <w:vAlign w:val="center"/>
          </w:tcPr>
          <w:p w14:paraId="1C0D899B" w14:textId="35759426" w:rsidR="00ED4060" w:rsidRDefault="00474534" w:rsidP="00135751">
            <w:pPr>
              <w:pStyle w:val="H1bodytext"/>
              <w:spacing w:after="0"/>
              <w:ind w:left="0"/>
              <w:rPr>
                <w:rFonts w:ascii="Arial" w:hAnsi="Arial"/>
                <w:sz w:val="20"/>
              </w:rPr>
            </w:pPr>
            <w:r>
              <w:rPr>
                <w:rFonts w:ascii="Arial" w:hAnsi="Arial"/>
                <w:sz w:val="20"/>
              </w:rPr>
              <w:t>2</w:t>
            </w:r>
            <w:r w:rsidR="00ED4060">
              <w:rPr>
                <w:rFonts w:ascii="Arial" w:hAnsi="Arial"/>
                <w:sz w:val="20"/>
              </w:rPr>
              <w:t xml:space="preserve"> files should be created:</w:t>
            </w:r>
          </w:p>
          <w:p w14:paraId="4E64C78A" w14:textId="2E7F5F54" w:rsidR="00ED4060" w:rsidRPr="00180364" w:rsidRDefault="00ED4060" w:rsidP="00C62DEE">
            <w:pPr>
              <w:pStyle w:val="H1bodytext"/>
              <w:numPr>
                <w:ilvl w:val="0"/>
                <w:numId w:val="29"/>
              </w:numPr>
              <w:spacing w:after="0"/>
              <w:ind w:left="556"/>
              <w:rPr>
                <w:rFonts w:ascii="Arial" w:hAnsi="Arial"/>
                <w:sz w:val="20"/>
              </w:rPr>
            </w:pPr>
            <w:r w:rsidRPr="00180364">
              <w:rPr>
                <w:rFonts w:ascii="Arial" w:hAnsi="Arial"/>
                <w:b/>
                <w:bCs/>
                <w:i/>
                <w:iCs/>
                <w:sz w:val="20"/>
              </w:rPr>
              <w:t>runner_run_AT-</w:t>
            </w:r>
            <w:r w:rsidR="00474534">
              <w:rPr>
                <w:rFonts w:ascii="Arial" w:hAnsi="Arial"/>
                <w:b/>
                <w:bCs/>
                <w:i/>
                <w:iCs/>
                <w:sz w:val="20"/>
              </w:rPr>
              <w:t>7</w:t>
            </w:r>
            <w:r w:rsidRPr="00180364">
              <w:rPr>
                <w:rFonts w:ascii="Arial" w:hAnsi="Arial"/>
                <w:b/>
                <w:bCs/>
                <w:i/>
                <w:iCs/>
                <w:sz w:val="20"/>
              </w:rPr>
              <w:t>.</w:t>
            </w:r>
            <w:r>
              <w:rPr>
                <w:rFonts w:ascii="Arial" w:hAnsi="Arial"/>
                <w:b/>
                <w:bCs/>
                <w:i/>
                <w:iCs/>
                <w:sz w:val="20"/>
              </w:rPr>
              <w:t>log</w:t>
            </w:r>
          </w:p>
          <w:p w14:paraId="5E0AE567" w14:textId="667AEBBF" w:rsidR="00ED4060" w:rsidRPr="00876E94" w:rsidRDefault="00ED4060" w:rsidP="00C62DEE">
            <w:pPr>
              <w:pStyle w:val="H1bodytext"/>
              <w:numPr>
                <w:ilvl w:val="0"/>
                <w:numId w:val="29"/>
              </w:numPr>
              <w:spacing w:after="0"/>
              <w:ind w:left="556"/>
              <w:rPr>
                <w:rFonts w:ascii="Arial" w:hAnsi="Arial"/>
                <w:sz w:val="20"/>
              </w:rPr>
            </w:pPr>
            <w:r>
              <w:rPr>
                <w:rFonts w:ascii="Arial" w:hAnsi="Arial"/>
                <w:b/>
                <w:bCs/>
                <w:i/>
                <w:iCs/>
                <w:sz w:val="20"/>
              </w:rPr>
              <w:t>step-1_AT-</w:t>
            </w:r>
            <w:r w:rsidR="00474534">
              <w:rPr>
                <w:rFonts w:ascii="Arial" w:hAnsi="Arial"/>
                <w:b/>
                <w:bCs/>
                <w:i/>
                <w:iCs/>
                <w:sz w:val="20"/>
              </w:rPr>
              <w:t>7</w:t>
            </w:r>
            <w:r>
              <w:rPr>
                <w:rFonts w:ascii="Arial" w:hAnsi="Arial"/>
                <w:b/>
                <w:bCs/>
                <w:i/>
                <w:iCs/>
                <w:sz w:val="20"/>
              </w:rPr>
              <w:t>_ipp.log</w:t>
            </w:r>
          </w:p>
        </w:tc>
        <w:tc>
          <w:tcPr>
            <w:tcW w:w="1260" w:type="dxa"/>
            <w:vAlign w:val="center"/>
          </w:tcPr>
          <w:p w14:paraId="630F89B1" w14:textId="77777777" w:rsidR="00ED4060" w:rsidRPr="007D0AAC" w:rsidRDefault="00ED4060" w:rsidP="00135751">
            <w:pPr>
              <w:pStyle w:val="H1bodytext"/>
              <w:spacing w:after="0"/>
              <w:ind w:left="0"/>
              <w:jc w:val="center"/>
              <w:rPr>
                <w:rFonts w:ascii="Arial" w:hAnsi="Arial"/>
                <w:sz w:val="20"/>
              </w:rPr>
            </w:pPr>
          </w:p>
        </w:tc>
      </w:tr>
      <w:tr w:rsidR="00ED4060" w14:paraId="07553440" w14:textId="77777777" w:rsidTr="00EB465A">
        <w:trPr>
          <w:trHeight w:val="476"/>
        </w:trPr>
        <w:tc>
          <w:tcPr>
            <w:tcW w:w="777" w:type="dxa"/>
            <w:vAlign w:val="center"/>
          </w:tcPr>
          <w:p w14:paraId="48257A2C" w14:textId="77777777" w:rsidR="00ED4060" w:rsidRPr="007D0AAC" w:rsidRDefault="00ED4060" w:rsidP="00135751">
            <w:pPr>
              <w:pStyle w:val="H1bodytext"/>
              <w:spacing w:after="0"/>
              <w:ind w:left="0"/>
              <w:jc w:val="center"/>
              <w:rPr>
                <w:rFonts w:ascii="Arial" w:hAnsi="Arial"/>
                <w:sz w:val="20"/>
              </w:rPr>
            </w:pPr>
            <w:r>
              <w:rPr>
                <w:rFonts w:ascii="Arial" w:hAnsi="Arial"/>
                <w:sz w:val="20"/>
              </w:rPr>
              <w:t>2</w:t>
            </w:r>
          </w:p>
        </w:tc>
        <w:tc>
          <w:tcPr>
            <w:tcW w:w="2287" w:type="dxa"/>
            <w:vAlign w:val="center"/>
          </w:tcPr>
          <w:p w14:paraId="60CCB8A8" w14:textId="633FDF11" w:rsidR="00ED4060" w:rsidRPr="00000842" w:rsidRDefault="00ED4060"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5149F2">
              <w:rPr>
                <w:rFonts w:ascii="Arial" w:hAnsi="Arial"/>
                <w:b/>
                <w:bCs/>
                <w:i/>
                <w:iCs/>
                <w:sz w:val="20"/>
              </w:rPr>
              <w:t>7</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5036" w:type="dxa"/>
            <w:vAlign w:val="center"/>
          </w:tcPr>
          <w:p w14:paraId="28D4FA98" w14:textId="245D7202" w:rsidR="00ED4060" w:rsidRDefault="00ED4060"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626E4">
              <w:rPr>
                <w:rFonts w:ascii="Arial" w:hAnsi="Arial"/>
                <w:b/>
                <w:bCs/>
                <w:i/>
                <w:iCs/>
                <w:sz w:val="20"/>
              </w:rPr>
              <w:t>7</w:t>
            </w:r>
            <w:r>
              <w:rPr>
                <w:rFonts w:ascii="Arial" w:hAnsi="Arial"/>
                <w:b/>
                <w:bCs/>
                <w:i/>
                <w:iCs/>
                <w:sz w:val="20"/>
              </w:rPr>
              <w:t>.log</w:t>
            </w:r>
            <w:r>
              <w:rPr>
                <w:rFonts w:ascii="Arial" w:hAnsi="Arial"/>
                <w:sz w:val="20"/>
              </w:rPr>
              <w:t xml:space="preserve"> should have 2 lines:</w:t>
            </w:r>
          </w:p>
          <w:p w14:paraId="0D9E72D6" w14:textId="77777777" w:rsidR="00ED4060" w:rsidRDefault="00ED4060"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2A83883" w14:textId="77777777" w:rsidR="00ED4060" w:rsidRDefault="00ED4060" w:rsidP="00C62DEE">
            <w:pPr>
              <w:pStyle w:val="H1bodytext"/>
              <w:numPr>
                <w:ilvl w:val="0"/>
                <w:numId w:val="9"/>
              </w:numPr>
              <w:spacing w:after="0"/>
              <w:ind w:left="376"/>
              <w:rPr>
                <w:rFonts w:ascii="Arial" w:hAnsi="Arial"/>
                <w:sz w:val="20"/>
              </w:rPr>
            </w:pPr>
            <w:r>
              <w:rPr>
                <w:rFonts w:ascii="Arial" w:hAnsi="Arial"/>
                <w:sz w:val="20"/>
              </w:rPr>
              <w:t>TEST: /home/[USER]/…/inventory_pp.py</w:t>
            </w:r>
          </w:p>
          <w:p w14:paraId="5A8CB8FA" w14:textId="77777777" w:rsidR="00ED4060" w:rsidRDefault="00ED4060"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63A14248" w14:textId="77777777" w:rsidR="00ED4060" w:rsidRDefault="00ED4060" w:rsidP="00135751">
            <w:pPr>
              <w:pStyle w:val="H1bodytext"/>
              <w:spacing w:after="0"/>
              <w:ind w:left="16"/>
              <w:rPr>
                <w:rFonts w:ascii="Arial" w:hAnsi="Arial"/>
                <w:sz w:val="20"/>
              </w:rPr>
            </w:pPr>
          </w:p>
          <w:p w14:paraId="3C78C0D6" w14:textId="77777777" w:rsidR="00ED4060" w:rsidRPr="00000842" w:rsidRDefault="00ED4060"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260" w:type="dxa"/>
            <w:vAlign w:val="center"/>
          </w:tcPr>
          <w:p w14:paraId="7F8AB52B" w14:textId="77777777" w:rsidR="00ED4060" w:rsidRPr="007D0AAC" w:rsidRDefault="00ED4060" w:rsidP="00135751">
            <w:pPr>
              <w:pStyle w:val="H1bodytext"/>
              <w:spacing w:after="0"/>
              <w:ind w:left="0"/>
              <w:jc w:val="center"/>
              <w:rPr>
                <w:rFonts w:ascii="Arial" w:hAnsi="Arial"/>
                <w:sz w:val="20"/>
              </w:rPr>
            </w:pPr>
          </w:p>
        </w:tc>
      </w:tr>
      <w:tr w:rsidR="00ED4060" w14:paraId="7B72AB6E" w14:textId="77777777" w:rsidTr="00EB465A">
        <w:trPr>
          <w:trHeight w:val="476"/>
        </w:trPr>
        <w:tc>
          <w:tcPr>
            <w:tcW w:w="777" w:type="dxa"/>
            <w:vAlign w:val="center"/>
          </w:tcPr>
          <w:p w14:paraId="6AC23804" w14:textId="77777777" w:rsidR="00ED4060" w:rsidRDefault="00ED4060" w:rsidP="00135751">
            <w:pPr>
              <w:pStyle w:val="H1bodytext"/>
              <w:spacing w:after="0"/>
              <w:ind w:left="0"/>
              <w:jc w:val="center"/>
              <w:rPr>
                <w:rFonts w:ascii="Arial" w:hAnsi="Arial"/>
                <w:sz w:val="20"/>
              </w:rPr>
            </w:pPr>
            <w:r>
              <w:rPr>
                <w:rFonts w:ascii="Arial" w:hAnsi="Arial"/>
                <w:sz w:val="20"/>
              </w:rPr>
              <w:t>3</w:t>
            </w:r>
          </w:p>
        </w:tc>
        <w:tc>
          <w:tcPr>
            <w:tcW w:w="2287" w:type="dxa"/>
            <w:vAlign w:val="center"/>
          </w:tcPr>
          <w:p w14:paraId="37EBD735" w14:textId="2A563C4C" w:rsidR="00ED4060" w:rsidRDefault="00474534" w:rsidP="00135751">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5036" w:type="dxa"/>
            <w:vAlign w:val="center"/>
          </w:tcPr>
          <w:p w14:paraId="6DABD95A" w14:textId="2FEB809B" w:rsidR="00ED4060" w:rsidRDefault="00ED4060"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7</w:t>
            </w:r>
            <w:r>
              <w:rPr>
                <w:rFonts w:ascii="Arial" w:hAnsi="Arial"/>
                <w:b/>
                <w:bCs/>
                <w:i/>
                <w:iCs/>
                <w:sz w:val="20"/>
              </w:rPr>
              <w:t>_ipp.log</w:t>
            </w:r>
            <w:r>
              <w:rPr>
                <w:rFonts w:ascii="Arial" w:hAnsi="Arial"/>
                <w:sz w:val="20"/>
              </w:rPr>
              <w:t xml:space="preserve"> and verify that the line “</w:t>
            </w:r>
            <w:r w:rsidR="00474534" w:rsidRPr="00474534">
              <w:rPr>
                <w:rFonts w:ascii="Arial" w:hAnsi="Arial"/>
                <w:sz w:val="20"/>
              </w:rPr>
              <w:t>Unsuccessful attempt to parse /home/</w:t>
            </w:r>
            <w:r w:rsidR="00474534">
              <w:rPr>
                <w:rFonts w:ascii="Arial" w:hAnsi="Arial"/>
                <w:sz w:val="20"/>
              </w:rPr>
              <w:t>[USER]</w:t>
            </w:r>
            <w:r w:rsidR="00474534" w:rsidRPr="00474534">
              <w:rPr>
                <w:rFonts w:ascii="Arial" w:hAnsi="Arial"/>
                <w:sz w:val="20"/>
              </w:rPr>
              <w:t>/CAVE/CA-CIE-Tools-TestEnv/inventory_pp/data/AT-7/F_CP-61786_R1_sorted_mar42020.csv using codec: utf-8</w:t>
            </w:r>
            <w:r>
              <w:rPr>
                <w:rFonts w:ascii="Arial" w:hAnsi="Arial"/>
                <w:sz w:val="20"/>
              </w:rPr>
              <w:t>” is in the file.</w:t>
            </w:r>
            <w:r w:rsidR="00474534">
              <w:rPr>
                <w:rFonts w:ascii="Arial" w:hAnsi="Arial"/>
                <w:sz w:val="20"/>
              </w:rPr>
              <w:t xml:space="preserve"> Replace “[USER]” with the username corresponding with the account used to test the tool.</w:t>
            </w:r>
          </w:p>
          <w:p w14:paraId="74BE4E60" w14:textId="77777777" w:rsidR="00ED4060" w:rsidRDefault="00ED4060" w:rsidP="00135751">
            <w:pPr>
              <w:pStyle w:val="H1bodytext"/>
              <w:spacing w:after="0"/>
              <w:ind w:left="0"/>
              <w:rPr>
                <w:rFonts w:ascii="Arial" w:hAnsi="Arial"/>
                <w:sz w:val="20"/>
              </w:rPr>
            </w:pPr>
          </w:p>
          <w:p w14:paraId="43D19C4E" w14:textId="57FF1CBF" w:rsidR="00ED4060" w:rsidRPr="00FC692C" w:rsidRDefault="00ED4060" w:rsidP="00135751">
            <w:pPr>
              <w:pStyle w:val="H1bodytext"/>
              <w:spacing w:after="0"/>
              <w:ind w:left="0"/>
              <w:rPr>
                <w:rFonts w:ascii="Arial" w:hAnsi="Arial"/>
                <w:sz w:val="20"/>
              </w:rPr>
            </w:pPr>
            <w:r>
              <w:rPr>
                <w:rFonts w:ascii="Arial" w:hAnsi="Arial"/>
                <w:sz w:val="20"/>
              </w:rPr>
              <w:t>If the line is in the file as stated, the partially satisfies FR-1 and FR-1</w:t>
            </w:r>
            <w:r w:rsidR="00474534">
              <w:rPr>
                <w:rFonts w:ascii="Arial" w:hAnsi="Arial"/>
                <w:sz w:val="20"/>
              </w:rPr>
              <w:t>2</w:t>
            </w:r>
            <w:r>
              <w:rPr>
                <w:rFonts w:ascii="Arial" w:hAnsi="Arial"/>
                <w:sz w:val="20"/>
              </w:rPr>
              <w:t>.</w:t>
            </w:r>
          </w:p>
        </w:tc>
        <w:tc>
          <w:tcPr>
            <w:tcW w:w="1260" w:type="dxa"/>
            <w:vAlign w:val="center"/>
          </w:tcPr>
          <w:p w14:paraId="5B6637AC" w14:textId="77777777" w:rsidR="00ED4060" w:rsidRPr="007D0AAC" w:rsidRDefault="00ED4060" w:rsidP="00135751">
            <w:pPr>
              <w:pStyle w:val="H1bodytext"/>
              <w:spacing w:after="0"/>
              <w:ind w:left="0"/>
              <w:jc w:val="center"/>
              <w:rPr>
                <w:rFonts w:ascii="Arial" w:hAnsi="Arial"/>
                <w:sz w:val="20"/>
              </w:rPr>
            </w:pPr>
          </w:p>
        </w:tc>
      </w:tr>
      <w:tr w:rsidR="00474534" w:rsidRPr="007D0AAC" w14:paraId="4BB40AA0" w14:textId="77777777" w:rsidTr="00EB465A">
        <w:trPr>
          <w:trHeight w:val="476"/>
        </w:trPr>
        <w:tc>
          <w:tcPr>
            <w:tcW w:w="777" w:type="dxa"/>
            <w:vAlign w:val="center"/>
          </w:tcPr>
          <w:p w14:paraId="79279504" w14:textId="77777777" w:rsidR="00474534" w:rsidRDefault="00474534" w:rsidP="00474534">
            <w:pPr>
              <w:pStyle w:val="H1bodytext"/>
              <w:spacing w:after="0"/>
              <w:ind w:left="0"/>
              <w:jc w:val="center"/>
              <w:rPr>
                <w:rFonts w:ascii="Arial" w:hAnsi="Arial"/>
                <w:sz w:val="20"/>
              </w:rPr>
            </w:pPr>
            <w:r>
              <w:rPr>
                <w:rFonts w:ascii="Arial" w:hAnsi="Arial"/>
                <w:sz w:val="20"/>
              </w:rPr>
              <w:t>4</w:t>
            </w:r>
          </w:p>
        </w:tc>
        <w:tc>
          <w:tcPr>
            <w:tcW w:w="2287" w:type="dxa"/>
            <w:vAlign w:val="center"/>
          </w:tcPr>
          <w:p w14:paraId="60A1ACA1" w14:textId="3182C357" w:rsidR="00474534" w:rsidRPr="002E13AF" w:rsidRDefault="00474534" w:rsidP="00474534">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5036" w:type="dxa"/>
            <w:vAlign w:val="center"/>
          </w:tcPr>
          <w:p w14:paraId="02508204" w14:textId="77777777" w:rsidR="00474534" w:rsidRDefault="00474534" w:rsidP="00474534">
            <w:pPr>
              <w:pStyle w:val="H1bodytext"/>
              <w:spacing w:after="0"/>
              <w:ind w:left="0"/>
              <w:rPr>
                <w:rFonts w:ascii="Arial" w:hAnsi="Arial"/>
                <w:sz w:val="20"/>
              </w:rPr>
            </w:pPr>
            <w:r>
              <w:rPr>
                <w:rFonts w:ascii="Arial" w:hAnsi="Arial"/>
                <w:sz w:val="20"/>
              </w:rPr>
              <w:t>2 files should be created:</w:t>
            </w:r>
          </w:p>
          <w:p w14:paraId="5F778A32" w14:textId="3680680C" w:rsidR="00474534" w:rsidRPr="00474534" w:rsidRDefault="00474534" w:rsidP="00C62DEE">
            <w:pPr>
              <w:pStyle w:val="H1bodytext"/>
              <w:numPr>
                <w:ilvl w:val="0"/>
                <w:numId w:val="30"/>
              </w:numPr>
              <w:spacing w:after="0"/>
              <w:ind w:left="556"/>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21992FB9" w14:textId="77777777" w:rsidR="00474534" w:rsidRPr="00474534" w:rsidRDefault="00474534" w:rsidP="00C62DEE">
            <w:pPr>
              <w:pStyle w:val="H1bodytext"/>
              <w:numPr>
                <w:ilvl w:val="0"/>
                <w:numId w:val="30"/>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0DBF2829" w14:textId="77777777" w:rsidR="00474534" w:rsidRDefault="00474534" w:rsidP="00474534">
            <w:pPr>
              <w:pStyle w:val="H1bodytext"/>
              <w:spacing w:after="0"/>
              <w:ind w:left="0"/>
              <w:rPr>
                <w:rFonts w:ascii="Arial" w:hAnsi="Arial"/>
                <w:sz w:val="20"/>
              </w:rPr>
            </w:pPr>
            <w:r>
              <w:rPr>
                <w:rFonts w:ascii="Arial" w:hAnsi="Arial"/>
                <w:sz w:val="20"/>
              </w:rPr>
              <w:t>1 file should have been modified:</w:t>
            </w:r>
          </w:p>
          <w:p w14:paraId="2EFFF845" w14:textId="4B08F219" w:rsidR="00474534" w:rsidRPr="00474534" w:rsidRDefault="00474534" w:rsidP="00C62DEE">
            <w:pPr>
              <w:pStyle w:val="H1bodytext"/>
              <w:numPr>
                <w:ilvl w:val="0"/>
                <w:numId w:val="31"/>
              </w:numPr>
              <w:spacing w:after="0"/>
              <w:ind w:left="556"/>
              <w:rPr>
                <w:rFonts w:ascii="Arial" w:hAnsi="Arial"/>
                <w:b/>
                <w:bCs/>
                <w:i/>
                <w:iCs/>
                <w:sz w:val="20"/>
              </w:rPr>
            </w:pPr>
            <w:r w:rsidRPr="00474534">
              <w:rPr>
                <w:rFonts w:ascii="Arial" w:hAnsi="Arial"/>
                <w:b/>
                <w:bCs/>
                <w:i/>
                <w:iCs/>
                <w:sz w:val="20"/>
              </w:rPr>
              <w:t>runner_AT-7.log</w:t>
            </w:r>
          </w:p>
        </w:tc>
        <w:tc>
          <w:tcPr>
            <w:tcW w:w="1260" w:type="dxa"/>
            <w:vAlign w:val="center"/>
          </w:tcPr>
          <w:p w14:paraId="2CE44190" w14:textId="77777777" w:rsidR="00474534" w:rsidRPr="00702160" w:rsidRDefault="00474534" w:rsidP="00474534">
            <w:pPr>
              <w:pStyle w:val="H1bodytext"/>
              <w:spacing w:after="0"/>
              <w:ind w:left="0"/>
              <w:rPr>
                <w:rFonts w:ascii="Arial" w:hAnsi="Arial"/>
                <w:sz w:val="20"/>
              </w:rPr>
            </w:pPr>
          </w:p>
        </w:tc>
      </w:tr>
      <w:tr w:rsidR="00474534" w:rsidRPr="007D0AAC" w14:paraId="4918F66D" w14:textId="77777777" w:rsidTr="00EB465A">
        <w:trPr>
          <w:trHeight w:val="476"/>
        </w:trPr>
        <w:tc>
          <w:tcPr>
            <w:tcW w:w="777" w:type="dxa"/>
            <w:vAlign w:val="center"/>
          </w:tcPr>
          <w:p w14:paraId="2651E420" w14:textId="70B3A0DB" w:rsidR="00474534" w:rsidRDefault="00474534" w:rsidP="00474534">
            <w:pPr>
              <w:pStyle w:val="H1bodytext"/>
              <w:spacing w:after="0"/>
              <w:ind w:left="0"/>
              <w:jc w:val="center"/>
              <w:rPr>
                <w:rFonts w:ascii="Arial" w:hAnsi="Arial"/>
                <w:sz w:val="20"/>
              </w:rPr>
            </w:pPr>
            <w:r>
              <w:rPr>
                <w:rFonts w:ascii="Arial" w:hAnsi="Arial"/>
                <w:sz w:val="20"/>
              </w:rPr>
              <w:t>5</w:t>
            </w:r>
          </w:p>
        </w:tc>
        <w:tc>
          <w:tcPr>
            <w:tcW w:w="2287" w:type="dxa"/>
            <w:vAlign w:val="center"/>
          </w:tcPr>
          <w:p w14:paraId="2EA964BF" w14:textId="3FBFBC90" w:rsidR="00474534" w:rsidRDefault="00474534" w:rsidP="00474534">
            <w:pPr>
              <w:pStyle w:val="H1bodytext"/>
              <w:spacing w:after="0"/>
              <w:ind w:left="46"/>
              <w:rPr>
                <w:rFonts w:ascii="Arial" w:hAnsi="Arial"/>
                <w:sz w:val="20"/>
              </w:rPr>
            </w:pPr>
            <w:r>
              <w:rPr>
                <w:rFonts w:ascii="Arial" w:hAnsi="Arial"/>
                <w:sz w:val="20"/>
              </w:rPr>
              <w:t>Verify that the new input for a different codec was accepted by the tool</w:t>
            </w:r>
          </w:p>
        </w:tc>
        <w:tc>
          <w:tcPr>
            <w:tcW w:w="5036" w:type="dxa"/>
            <w:vAlign w:val="center"/>
          </w:tcPr>
          <w:p w14:paraId="08DD1360" w14:textId="77777777" w:rsidR="00474534" w:rsidRDefault="00474534" w:rsidP="00474534">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546E24BE" w14:textId="77777777" w:rsidR="00474534" w:rsidRDefault="00474534" w:rsidP="00474534">
            <w:pPr>
              <w:pStyle w:val="H1bodytext"/>
              <w:spacing w:after="0"/>
              <w:ind w:left="0"/>
              <w:rPr>
                <w:rFonts w:ascii="Arial" w:hAnsi="Arial"/>
                <w:sz w:val="20"/>
              </w:rPr>
            </w:pPr>
          </w:p>
          <w:p w14:paraId="338AB8A9" w14:textId="65F64AAB" w:rsidR="00474534" w:rsidRPr="00474534" w:rsidRDefault="00474534" w:rsidP="00474534">
            <w:pPr>
              <w:pStyle w:val="H1bodytext"/>
              <w:spacing w:after="0"/>
              <w:ind w:left="0"/>
              <w:rPr>
                <w:rFonts w:ascii="Arial" w:hAnsi="Arial"/>
                <w:sz w:val="20"/>
              </w:rPr>
            </w:pPr>
            <w:r>
              <w:rPr>
                <w:rFonts w:ascii="Arial" w:hAnsi="Arial"/>
                <w:sz w:val="20"/>
              </w:rPr>
              <w:lastRenderedPageBreak/>
              <w:t>If the specified text is present in the file, this partially satisfies FR-1 and FR-12.</w:t>
            </w:r>
          </w:p>
        </w:tc>
        <w:tc>
          <w:tcPr>
            <w:tcW w:w="1260" w:type="dxa"/>
            <w:vAlign w:val="center"/>
          </w:tcPr>
          <w:p w14:paraId="6BDAEF3D" w14:textId="77777777" w:rsidR="00474534" w:rsidRPr="00702160" w:rsidRDefault="00474534" w:rsidP="00474534">
            <w:pPr>
              <w:pStyle w:val="H1bodytext"/>
              <w:spacing w:after="0"/>
              <w:ind w:left="0"/>
              <w:rPr>
                <w:rFonts w:ascii="Arial" w:hAnsi="Arial"/>
                <w:sz w:val="20"/>
              </w:rPr>
            </w:pPr>
          </w:p>
        </w:tc>
      </w:tr>
      <w:tr w:rsidR="00474534" w:rsidRPr="007D0AAC" w14:paraId="323D31FE" w14:textId="77777777" w:rsidTr="00EB465A">
        <w:trPr>
          <w:trHeight w:val="476"/>
        </w:trPr>
        <w:tc>
          <w:tcPr>
            <w:tcW w:w="777" w:type="dxa"/>
            <w:vAlign w:val="center"/>
          </w:tcPr>
          <w:p w14:paraId="1E4A40D4" w14:textId="349B6FBE" w:rsidR="00474534" w:rsidRDefault="00474534" w:rsidP="00474534">
            <w:pPr>
              <w:pStyle w:val="H1bodytext"/>
              <w:spacing w:after="0"/>
              <w:ind w:left="0"/>
              <w:jc w:val="center"/>
              <w:rPr>
                <w:rFonts w:ascii="Arial" w:hAnsi="Arial"/>
                <w:sz w:val="20"/>
              </w:rPr>
            </w:pPr>
            <w:r>
              <w:rPr>
                <w:rFonts w:ascii="Arial" w:hAnsi="Arial"/>
                <w:sz w:val="20"/>
              </w:rPr>
              <w:t>6</w:t>
            </w:r>
          </w:p>
        </w:tc>
        <w:tc>
          <w:tcPr>
            <w:tcW w:w="2287" w:type="dxa"/>
            <w:vAlign w:val="center"/>
          </w:tcPr>
          <w:p w14:paraId="21A5C2C2" w14:textId="61337C0B" w:rsidR="00474534" w:rsidRDefault="00474534" w:rsidP="00474534">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5036" w:type="dxa"/>
            <w:vAlign w:val="center"/>
          </w:tcPr>
          <w:p w14:paraId="13347197" w14:textId="77777777" w:rsidR="00474534" w:rsidRDefault="00474534" w:rsidP="00474534">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69EEA1F8" w14:textId="0CB5C735" w:rsidR="00474534" w:rsidRDefault="0047453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00CE71ED" w14:textId="77777777" w:rsidR="00474534" w:rsidRDefault="00EB465A" w:rsidP="00C62DEE">
            <w:pPr>
              <w:pStyle w:val="H1bodytext"/>
              <w:numPr>
                <w:ilvl w:val="0"/>
                <w:numId w:val="32"/>
              </w:numPr>
              <w:spacing w:after="0"/>
              <w:ind w:left="436"/>
              <w:rPr>
                <w:rFonts w:ascii="Arial" w:hAnsi="Arial"/>
                <w:sz w:val="20"/>
              </w:rPr>
            </w:pPr>
            <w:r>
              <w:rPr>
                <w:rFonts w:ascii="Arial" w:hAnsi="Arial"/>
                <w:sz w:val="20"/>
              </w:rPr>
              <w:t xml:space="preserve">There should be only one unique value under the “Source” column: </w:t>
            </w:r>
            <w:r w:rsidR="00474534">
              <w:rPr>
                <w:rFonts w:ascii="Arial" w:hAnsi="Arial"/>
                <w:sz w:val="20"/>
              </w:rPr>
              <w:t>“SIMV2”</w:t>
            </w:r>
            <w:r>
              <w:rPr>
                <w:rFonts w:ascii="Arial" w:hAnsi="Arial"/>
                <w:sz w:val="20"/>
              </w:rPr>
              <w:t xml:space="preserve"> (for lines 2 through 55)</w:t>
            </w:r>
          </w:p>
          <w:p w14:paraId="1476CB1F" w14:textId="77777777" w:rsidR="00EB465A" w:rsidRDefault="00EB465A"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3FB5A7CC" w14:textId="77777777" w:rsidR="00EB465A" w:rsidRDefault="00EB465A" w:rsidP="00EB465A">
            <w:pPr>
              <w:pStyle w:val="H1bodytext"/>
              <w:spacing w:after="0"/>
              <w:ind w:left="0"/>
              <w:rPr>
                <w:rFonts w:ascii="Arial" w:hAnsi="Arial"/>
                <w:sz w:val="20"/>
              </w:rPr>
            </w:pPr>
          </w:p>
          <w:p w14:paraId="6F2D59BA" w14:textId="484EB621" w:rsidR="00EB465A" w:rsidRPr="00474534" w:rsidRDefault="00EB465A" w:rsidP="00EB465A">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1260" w:type="dxa"/>
            <w:vAlign w:val="center"/>
          </w:tcPr>
          <w:p w14:paraId="39D818D3" w14:textId="77777777" w:rsidR="00474534" w:rsidRPr="00702160" w:rsidRDefault="00474534" w:rsidP="00474534">
            <w:pPr>
              <w:pStyle w:val="H1bodytext"/>
              <w:spacing w:after="0"/>
              <w:ind w:left="0"/>
              <w:rPr>
                <w:rFonts w:ascii="Arial" w:hAnsi="Arial"/>
                <w:sz w:val="20"/>
              </w:rPr>
            </w:pPr>
          </w:p>
        </w:tc>
      </w:tr>
    </w:tbl>
    <w:p w14:paraId="3A68077D" w14:textId="77777777" w:rsidR="00ED4060" w:rsidRDefault="00ED4060" w:rsidP="00CA318C"/>
    <w:p w14:paraId="662E4CB0" w14:textId="262EB081" w:rsidR="00577E4D" w:rsidRDefault="00577E4D" w:rsidP="00CA318C"/>
    <w:tbl>
      <w:tblPr>
        <w:tblStyle w:val="TableGrid"/>
        <w:tblW w:w="0" w:type="auto"/>
        <w:tblInd w:w="720" w:type="dxa"/>
        <w:tblLook w:val="04A0" w:firstRow="1" w:lastRow="0" w:firstColumn="1" w:lastColumn="0" w:noHBand="0" w:noVBand="1"/>
      </w:tblPr>
      <w:tblGrid>
        <w:gridCol w:w="650"/>
        <w:gridCol w:w="2609"/>
        <w:gridCol w:w="4876"/>
        <w:gridCol w:w="1225"/>
      </w:tblGrid>
      <w:tr w:rsidR="00204374" w:rsidRPr="00932809" w14:paraId="000EC14E" w14:textId="77777777" w:rsidTr="00135751">
        <w:trPr>
          <w:cantSplit/>
          <w:trHeight w:val="360"/>
          <w:tblHeader/>
        </w:trPr>
        <w:tc>
          <w:tcPr>
            <w:tcW w:w="9360" w:type="dxa"/>
            <w:gridSpan w:val="4"/>
            <w:tcBorders>
              <w:top w:val="nil"/>
              <w:left w:val="nil"/>
              <w:bottom w:val="single" w:sz="4" w:space="0" w:color="auto"/>
              <w:right w:val="nil"/>
            </w:tcBorders>
            <w:vAlign w:val="bottom"/>
          </w:tcPr>
          <w:p w14:paraId="33F6C099" w14:textId="027393C8" w:rsidR="00204374" w:rsidRDefault="00204374" w:rsidP="00135751">
            <w:pPr>
              <w:pStyle w:val="Table"/>
            </w:pPr>
            <w:r>
              <w:t xml:space="preserve">Table </w:t>
            </w:r>
            <w:fldSimple w:instr=" SEQ Table \* ARABIC ">
              <w:r>
                <w:rPr>
                  <w:noProof/>
                </w:rPr>
                <w:t>11</w:t>
              </w:r>
            </w:fldSimple>
          </w:p>
          <w:p w14:paraId="1C478D91" w14:textId="3BE71675" w:rsidR="00204374" w:rsidRPr="00DA11B3" w:rsidRDefault="007F0982" w:rsidP="00135751">
            <w:pPr>
              <w:pStyle w:val="H1bodytext"/>
              <w:spacing w:after="0"/>
              <w:ind w:left="0"/>
              <w:jc w:val="center"/>
              <w:rPr>
                <w:rFonts w:ascii="Arial" w:hAnsi="Arial"/>
                <w:b/>
                <w:szCs w:val="22"/>
              </w:rPr>
            </w:pPr>
            <w:sdt>
              <w:sdtPr>
                <w:rPr>
                  <w:rFonts w:ascii="Arial" w:hAnsi="Arial"/>
                  <w:b/>
                  <w:bCs/>
                  <w:szCs w:val="22"/>
                </w:rPr>
                <w:alias w:val="Keywords"/>
                <w:tag w:val=""/>
                <w:id w:val="384146191"/>
                <w:placeholder>
                  <w:docPart w:val="E1F1F6AE625443A1B53014760F6C2E7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204374" w:rsidRPr="00DA11B3">
              <w:rPr>
                <w:rFonts w:ascii="Arial" w:hAnsi="Arial" w:cs="Arial"/>
                <w:b/>
                <w:szCs w:val="22"/>
              </w:rPr>
              <w:t xml:space="preserve"> Acceptance </w:t>
            </w:r>
            <w:r w:rsidR="00204374" w:rsidRPr="00DA11B3">
              <w:rPr>
                <w:rFonts w:ascii="Arial" w:hAnsi="Arial"/>
                <w:b/>
                <w:szCs w:val="22"/>
              </w:rPr>
              <w:t xml:space="preserve">Test Plan Case </w:t>
            </w:r>
            <w:r w:rsidR="00204374">
              <w:rPr>
                <w:rFonts w:ascii="Arial" w:hAnsi="Arial"/>
                <w:b/>
                <w:szCs w:val="22"/>
              </w:rPr>
              <w:t>8</w:t>
            </w:r>
          </w:p>
        </w:tc>
      </w:tr>
      <w:tr w:rsidR="00204374" w:rsidRPr="007D0AAC" w14:paraId="3D3C3AC8" w14:textId="77777777" w:rsidTr="00135751">
        <w:trPr>
          <w:cantSplit/>
          <w:trHeight w:val="530"/>
          <w:tblHeader/>
        </w:trPr>
        <w:tc>
          <w:tcPr>
            <w:tcW w:w="4294" w:type="dxa"/>
            <w:gridSpan w:val="2"/>
            <w:tcBorders>
              <w:top w:val="single" w:sz="4" w:space="0" w:color="auto"/>
            </w:tcBorders>
            <w:shd w:val="clear" w:color="auto" w:fill="auto"/>
            <w:vAlign w:val="center"/>
          </w:tcPr>
          <w:p w14:paraId="511A87B4" w14:textId="77777777" w:rsidR="00204374" w:rsidRPr="007D0AAC" w:rsidRDefault="007F0982" w:rsidP="00135751">
            <w:pPr>
              <w:pStyle w:val="H1bodytext"/>
              <w:spacing w:after="0"/>
              <w:ind w:left="0"/>
              <w:jc w:val="center"/>
              <w:rPr>
                <w:rFonts w:ascii="Arial" w:hAnsi="Arial"/>
                <w:b/>
                <w:sz w:val="20"/>
              </w:rPr>
            </w:pPr>
            <w:sdt>
              <w:sdtPr>
                <w:rPr>
                  <w:rFonts w:ascii="Arial" w:hAnsi="Arial"/>
                  <w:b/>
                  <w:bCs/>
                  <w:sz w:val="20"/>
                </w:rPr>
                <w:alias w:val="Keywords"/>
                <w:tag w:val=""/>
                <w:id w:val="-353503781"/>
                <w:placeholder>
                  <w:docPart w:val="4CD7FCE2411C41028E91E7ED79643BA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204374" w:rsidRPr="007D0AAC">
              <w:rPr>
                <w:rFonts w:ascii="Arial" w:hAnsi="Arial" w:cs="Arial"/>
                <w:b/>
                <w:sz w:val="20"/>
              </w:rPr>
              <w:t xml:space="preserve"> </w:t>
            </w:r>
            <w:r w:rsidR="00204374" w:rsidRPr="007D0AAC">
              <w:rPr>
                <w:rFonts w:ascii="Arial" w:hAnsi="Arial"/>
                <w:b/>
                <w:sz w:val="20"/>
              </w:rPr>
              <w:t>Acceptance Testing</w:t>
            </w:r>
          </w:p>
          <w:p w14:paraId="01D4F158" w14:textId="05F07B0D"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02564023"/>
                <w:placeholder>
                  <w:docPart w:val="9FA35DD3FCC54E1499ECAA6746FF3B6D"/>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5066" w:type="dxa"/>
            <w:gridSpan w:val="2"/>
            <w:tcBorders>
              <w:top w:val="single" w:sz="4" w:space="0" w:color="auto"/>
            </w:tcBorders>
            <w:shd w:val="clear" w:color="auto" w:fill="auto"/>
            <w:vAlign w:val="center"/>
          </w:tcPr>
          <w:p w14:paraId="613B5BC3"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Date:</w:t>
            </w:r>
          </w:p>
        </w:tc>
      </w:tr>
      <w:tr w:rsidR="00204374" w:rsidRPr="007D0AAC" w14:paraId="4DB6D29D" w14:textId="77777777" w:rsidTr="00135751">
        <w:trPr>
          <w:cantSplit/>
          <w:trHeight w:val="530"/>
          <w:tblHeader/>
        </w:trPr>
        <w:tc>
          <w:tcPr>
            <w:tcW w:w="4294" w:type="dxa"/>
            <w:gridSpan w:val="2"/>
            <w:tcBorders>
              <w:top w:val="single" w:sz="4" w:space="0" w:color="auto"/>
            </w:tcBorders>
            <w:shd w:val="clear" w:color="auto" w:fill="auto"/>
            <w:vAlign w:val="center"/>
          </w:tcPr>
          <w:p w14:paraId="4AA7ED90" w14:textId="77777777"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517E29" w14:textId="6E58FA92" w:rsidR="00204374" w:rsidRPr="007D0AAC" w:rsidRDefault="00204374" w:rsidP="00135751">
            <w:pPr>
              <w:pStyle w:val="H1bodytext"/>
              <w:spacing w:after="0"/>
              <w:ind w:left="0"/>
              <w:rPr>
                <w:rFonts w:ascii="Arial" w:hAnsi="Arial"/>
                <w:b/>
                <w:sz w:val="20"/>
              </w:rPr>
            </w:pPr>
            <w:r>
              <w:rPr>
                <w:rFonts w:ascii="Arial" w:hAnsi="Arial"/>
                <w:b/>
                <w:sz w:val="20"/>
              </w:rPr>
              <w:t>\\olive\backups\CAVE\CA-CIE-Tools-TestEnv\inventory_pp\tests\AT-8\runner_AT-8.log</w:t>
            </w:r>
          </w:p>
        </w:tc>
        <w:tc>
          <w:tcPr>
            <w:tcW w:w="5066" w:type="dxa"/>
            <w:gridSpan w:val="2"/>
            <w:tcBorders>
              <w:top w:val="single" w:sz="4" w:space="0" w:color="auto"/>
            </w:tcBorders>
            <w:shd w:val="clear" w:color="auto" w:fill="auto"/>
            <w:vAlign w:val="center"/>
          </w:tcPr>
          <w:p w14:paraId="7C61C45B" w14:textId="77777777" w:rsidR="00204374" w:rsidRPr="007D0AAC" w:rsidRDefault="00204374" w:rsidP="00135751">
            <w:pPr>
              <w:pStyle w:val="H1bodytext"/>
              <w:spacing w:after="0"/>
              <w:ind w:left="0"/>
              <w:rPr>
                <w:rFonts w:ascii="Arial" w:hAnsi="Arial"/>
                <w:b/>
                <w:sz w:val="20"/>
              </w:rPr>
            </w:pPr>
            <w:r>
              <w:rPr>
                <w:rFonts w:ascii="Arial" w:hAnsi="Arial"/>
                <w:b/>
                <w:sz w:val="20"/>
              </w:rPr>
              <w:t>Test Performed By:</w:t>
            </w:r>
          </w:p>
        </w:tc>
      </w:tr>
      <w:tr w:rsidR="00204374" w:rsidRPr="007D0AAC" w14:paraId="0C424222" w14:textId="77777777" w:rsidTr="00135751">
        <w:trPr>
          <w:cantSplit/>
          <w:trHeight w:val="530"/>
          <w:tblHeader/>
        </w:trPr>
        <w:tc>
          <w:tcPr>
            <w:tcW w:w="9360" w:type="dxa"/>
            <w:gridSpan w:val="4"/>
            <w:tcBorders>
              <w:top w:val="single" w:sz="4" w:space="0" w:color="auto"/>
            </w:tcBorders>
            <w:shd w:val="clear" w:color="auto" w:fill="auto"/>
            <w:vAlign w:val="center"/>
          </w:tcPr>
          <w:p w14:paraId="79BABF1A" w14:textId="7C17FFFA" w:rsidR="00204374" w:rsidRPr="007D0AAC" w:rsidRDefault="00204374" w:rsidP="00135751">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204374" w:rsidRPr="00572F5F" w14:paraId="502661D3" w14:textId="77777777" w:rsidTr="00135751">
        <w:trPr>
          <w:cantSplit/>
          <w:trHeight w:val="530"/>
          <w:tblHeader/>
        </w:trPr>
        <w:tc>
          <w:tcPr>
            <w:tcW w:w="650" w:type="dxa"/>
            <w:tcBorders>
              <w:top w:val="single" w:sz="4" w:space="0" w:color="auto"/>
            </w:tcBorders>
            <w:shd w:val="clear" w:color="auto" w:fill="D9D9D9" w:themeFill="background1" w:themeFillShade="D9"/>
            <w:vAlign w:val="center"/>
          </w:tcPr>
          <w:p w14:paraId="64EFC53A"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44" w:type="dxa"/>
            <w:tcBorders>
              <w:top w:val="single" w:sz="4" w:space="0" w:color="auto"/>
            </w:tcBorders>
            <w:shd w:val="clear" w:color="auto" w:fill="D9D9D9" w:themeFill="background1" w:themeFillShade="D9"/>
            <w:vAlign w:val="center"/>
          </w:tcPr>
          <w:p w14:paraId="5D6E28B8"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Test Instruction</w:t>
            </w:r>
          </w:p>
        </w:tc>
        <w:tc>
          <w:tcPr>
            <w:tcW w:w="3649" w:type="dxa"/>
            <w:tcBorders>
              <w:top w:val="single" w:sz="4" w:space="0" w:color="auto"/>
            </w:tcBorders>
            <w:shd w:val="clear" w:color="auto" w:fill="D9D9D9" w:themeFill="background1" w:themeFillShade="D9"/>
            <w:vAlign w:val="center"/>
          </w:tcPr>
          <w:p w14:paraId="661D1533"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Expected Result</w:t>
            </w:r>
          </w:p>
        </w:tc>
        <w:tc>
          <w:tcPr>
            <w:tcW w:w="1417" w:type="dxa"/>
            <w:tcBorders>
              <w:top w:val="single" w:sz="4" w:space="0" w:color="auto"/>
            </w:tcBorders>
            <w:shd w:val="clear" w:color="auto" w:fill="D9D9D9" w:themeFill="background1" w:themeFillShade="D9"/>
            <w:vAlign w:val="center"/>
          </w:tcPr>
          <w:p w14:paraId="04C3371F" w14:textId="77777777" w:rsidR="00204374" w:rsidRPr="007D0AAC" w:rsidRDefault="00204374" w:rsidP="00135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204374" w:rsidRPr="007D0AAC" w14:paraId="367798B7" w14:textId="77777777" w:rsidTr="00135751">
        <w:trPr>
          <w:trHeight w:val="440"/>
        </w:trPr>
        <w:tc>
          <w:tcPr>
            <w:tcW w:w="9360" w:type="dxa"/>
            <w:gridSpan w:val="4"/>
            <w:vAlign w:val="center"/>
          </w:tcPr>
          <w:p w14:paraId="6B83B304" w14:textId="77777777" w:rsidR="00204374" w:rsidRPr="007D0AAC" w:rsidRDefault="00204374" w:rsidP="00135751">
            <w:pPr>
              <w:pStyle w:val="H1bodytext"/>
              <w:spacing w:after="0"/>
              <w:ind w:left="0"/>
              <w:rPr>
                <w:rFonts w:ascii="Arial" w:hAnsi="Arial"/>
                <w:sz w:val="20"/>
              </w:rPr>
            </w:pPr>
            <w:r>
              <w:rPr>
                <w:rFonts w:ascii="Arial" w:hAnsi="Arial"/>
                <w:sz w:val="20"/>
              </w:rPr>
              <w:t>Navigate to the Testing Directory</w:t>
            </w:r>
          </w:p>
        </w:tc>
      </w:tr>
      <w:tr w:rsidR="00204374" w14:paraId="05D51470" w14:textId="77777777" w:rsidTr="00135751">
        <w:trPr>
          <w:trHeight w:val="728"/>
        </w:trPr>
        <w:tc>
          <w:tcPr>
            <w:tcW w:w="650" w:type="dxa"/>
            <w:vAlign w:val="center"/>
          </w:tcPr>
          <w:p w14:paraId="252A6C7D" w14:textId="77777777" w:rsidR="00204374" w:rsidRPr="00FB0144" w:rsidRDefault="00204374" w:rsidP="00135751">
            <w:pPr>
              <w:pStyle w:val="H1bodytext"/>
              <w:spacing w:after="0"/>
              <w:ind w:left="0"/>
              <w:jc w:val="center"/>
              <w:rPr>
                <w:rFonts w:ascii="Arial" w:hAnsi="Arial"/>
                <w:sz w:val="20"/>
              </w:rPr>
            </w:pPr>
            <w:r w:rsidRPr="00FB0144">
              <w:rPr>
                <w:rFonts w:ascii="Arial" w:hAnsi="Arial"/>
                <w:sz w:val="20"/>
              </w:rPr>
              <w:lastRenderedPageBreak/>
              <w:t>1</w:t>
            </w:r>
          </w:p>
        </w:tc>
        <w:tc>
          <w:tcPr>
            <w:tcW w:w="3644" w:type="dxa"/>
            <w:vAlign w:val="center"/>
          </w:tcPr>
          <w:p w14:paraId="6790C03D" w14:textId="614108B0" w:rsidR="00204374" w:rsidRPr="00663746" w:rsidRDefault="00204374" w:rsidP="00135751">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649" w:type="dxa"/>
            <w:vAlign w:val="center"/>
          </w:tcPr>
          <w:p w14:paraId="372BD348" w14:textId="77777777" w:rsidR="00204374" w:rsidRDefault="00204374" w:rsidP="00135751">
            <w:pPr>
              <w:pStyle w:val="H1bodytext"/>
              <w:spacing w:after="0"/>
              <w:ind w:left="0"/>
              <w:rPr>
                <w:rFonts w:ascii="Arial" w:hAnsi="Arial"/>
                <w:sz w:val="20"/>
              </w:rPr>
            </w:pPr>
            <w:r>
              <w:rPr>
                <w:rFonts w:ascii="Arial" w:hAnsi="Arial"/>
                <w:sz w:val="20"/>
              </w:rPr>
              <w:t>3 files should be created:</w:t>
            </w:r>
          </w:p>
          <w:p w14:paraId="275532F2" w14:textId="3ACF5597" w:rsidR="00204374" w:rsidRPr="00180364" w:rsidRDefault="00204374" w:rsidP="00C62DEE">
            <w:pPr>
              <w:pStyle w:val="H1bodytext"/>
              <w:numPr>
                <w:ilvl w:val="0"/>
                <w:numId w:val="33"/>
              </w:numPr>
              <w:spacing w:after="0"/>
              <w:ind w:left="556"/>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0A9033D3" w14:textId="659782FD" w:rsidR="00204374" w:rsidRPr="00180364"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step-1_AT-8_ipp.log</w:t>
            </w:r>
          </w:p>
          <w:p w14:paraId="5920EB2F" w14:textId="24C0264D" w:rsidR="00204374" w:rsidRPr="00B64BCB" w:rsidRDefault="00204374" w:rsidP="00C62DEE">
            <w:pPr>
              <w:pStyle w:val="H1bodytext"/>
              <w:numPr>
                <w:ilvl w:val="0"/>
                <w:numId w:val="33"/>
              </w:numPr>
              <w:spacing w:after="0"/>
              <w:ind w:left="556"/>
              <w:rPr>
                <w:rFonts w:ascii="Arial" w:hAnsi="Arial"/>
                <w:sz w:val="20"/>
              </w:rPr>
            </w:pPr>
            <w:r>
              <w:rPr>
                <w:rFonts w:ascii="Arial" w:hAnsi="Arial"/>
                <w:b/>
                <w:bCs/>
                <w:i/>
                <w:iCs/>
                <w:sz w:val="20"/>
              </w:rPr>
              <w:t>step-1_AT-8_ipp.csv</w:t>
            </w:r>
          </w:p>
        </w:tc>
        <w:tc>
          <w:tcPr>
            <w:tcW w:w="1417" w:type="dxa"/>
            <w:vAlign w:val="center"/>
          </w:tcPr>
          <w:p w14:paraId="5EEB597E" w14:textId="77777777" w:rsidR="00204374" w:rsidRPr="007D0AAC" w:rsidRDefault="00204374" w:rsidP="00135751">
            <w:pPr>
              <w:pStyle w:val="H1bodytext"/>
              <w:spacing w:after="0"/>
              <w:ind w:left="0"/>
              <w:jc w:val="center"/>
              <w:rPr>
                <w:rFonts w:ascii="Arial" w:hAnsi="Arial"/>
                <w:sz w:val="20"/>
              </w:rPr>
            </w:pPr>
          </w:p>
        </w:tc>
      </w:tr>
      <w:tr w:rsidR="00204374" w14:paraId="67449D49" w14:textId="77777777" w:rsidTr="00135751">
        <w:trPr>
          <w:trHeight w:val="476"/>
        </w:trPr>
        <w:tc>
          <w:tcPr>
            <w:tcW w:w="650" w:type="dxa"/>
            <w:vAlign w:val="center"/>
          </w:tcPr>
          <w:p w14:paraId="5A7DC21C" w14:textId="77777777" w:rsidR="00204374" w:rsidRPr="007D0AAC" w:rsidRDefault="00204374" w:rsidP="00135751">
            <w:pPr>
              <w:pStyle w:val="H1bodytext"/>
              <w:spacing w:after="0"/>
              <w:ind w:left="0"/>
              <w:jc w:val="center"/>
              <w:rPr>
                <w:rFonts w:ascii="Arial" w:hAnsi="Arial"/>
                <w:sz w:val="20"/>
              </w:rPr>
            </w:pPr>
            <w:r>
              <w:rPr>
                <w:rFonts w:ascii="Arial" w:hAnsi="Arial"/>
                <w:sz w:val="20"/>
              </w:rPr>
              <w:t>2</w:t>
            </w:r>
          </w:p>
        </w:tc>
        <w:tc>
          <w:tcPr>
            <w:tcW w:w="3644" w:type="dxa"/>
            <w:vAlign w:val="center"/>
          </w:tcPr>
          <w:p w14:paraId="258C9992" w14:textId="1E8F84D0" w:rsidR="00204374" w:rsidRPr="00000842" w:rsidRDefault="00204374" w:rsidP="00135751">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649" w:type="dxa"/>
            <w:vAlign w:val="center"/>
          </w:tcPr>
          <w:p w14:paraId="1DEC3103" w14:textId="6EF29901" w:rsidR="00204374" w:rsidRDefault="00204374" w:rsidP="00135751">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0920F1B2" w14:textId="77777777" w:rsidR="00204374" w:rsidRDefault="0020437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4FE4F695" w14:textId="77777777" w:rsidR="00204374" w:rsidRDefault="0020437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DD47F75" w14:textId="77777777" w:rsidR="00204374" w:rsidRDefault="00204374" w:rsidP="00135751">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C2A705C" w14:textId="77777777" w:rsidR="00204374" w:rsidRDefault="00204374" w:rsidP="00135751">
            <w:pPr>
              <w:pStyle w:val="H1bodytext"/>
              <w:spacing w:after="0"/>
              <w:ind w:left="16"/>
              <w:rPr>
                <w:rFonts w:ascii="Arial" w:hAnsi="Arial"/>
                <w:sz w:val="20"/>
              </w:rPr>
            </w:pPr>
          </w:p>
          <w:p w14:paraId="032576DB" w14:textId="77777777" w:rsidR="00204374" w:rsidRPr="00000842" w:rsidRDefault="00204374" w:rsidP="00135751">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1417" w:type="dxa"/>
            <w:vAlign w:val="center"/>
          </w:tcPr>
          <w:p w14:paraId="4F4D65BB" w14:textId="77777777" w:rsidR="00204374" w:rsidRPr="007D0AAC" w:rsidRDefault="00204374" w:rsidP="00135751">
            <w:pPr>
              <w:pStyle w:val="H1bodytext"/>
              <w:spacing w:after="0"/>
              <w:ind w:left="0"/>
              <w:jc w:val="center"/>
              <w:rPr>
                <w:rFonts w:ascii="Arial" w:hAnsi="Arial"/>
                <w:sz w:val="20"/>
              </w:rPr>
            </w:pPr>
          </w:p>
        </w:tc>
      </w:tr>
      <w:tr w:rsidR="00204374" w14:paraId="139FCF1E" w14:textId="77777777" w:rsidTr="00135751">
        <w:trPr>
          <w:trHeight w:val="476"/>
        </w:trPr>
        <w:tc>
          <w:tcPr>
            <w:tcW w:w="650" w:type="dxa"/>
            <w:vAlign w:val="center"/>
          </w:tcPr>
          <w:p w14:paraId="4E52EF02" w14:textId="77777777" w:rsidR="00204374" w:rsidRDefault="00204374" w:rsidP="00135751">
            <w:pPr>
              <w:pStyle w:val="H1bodytext"/>
              <w:spacing w:after="0"/>
              <w:ind w:left="0"/>
              <w:jc w:val="center"/>
              <w:rPr>
                <w:rFonts w:ascii="Arial" w:hAnsi="Arial"/>
                <w:sz w:val="20"/>
              </w:rPr>
            </w:pPr>
            <w:r>
              <w:rPr>
                <w:rFonts w:ascii="Arial" w:hAnsi="Arial"/>
                <w:sz w:val="20"/>
              </w:rPr>
              <w:t>3</w:t>
            </w:r>
          </w:p>
        </w:tc>
        <w:tc>
          <w:tcPr>
            <w:tcW w:w="3644" w:type="dxa"/>
            <w:vAlign w:val="center"/>
          </w:tcPr>
          <w:p w14:paraId="5EA7F25F" w14:textId="4A85B30C" w:rsidR="00204374" w:rsidRDefault="00204374" w:rsidP="00135751">
            <w:pPr>
              <w:pStyle w:val="H1bodytext"/>
              <w:spacing w:after="0"/>
              <w:ind w:left="0"/>
              <w:rPr>
                <w:rFonts w:ascii="Arial" w:hAnsi="Arial"/>
                <w:sz w:val="20"/>
              </w:rPr>
            </w:pPr>
            <w:r>
              <w:rPr>
                <w:rFonts w:ascii="Arial" w:hAnsi="Arial"/>
                <w:sz w:val="20"/>
              </w:rPr>
              <w:t xml:space="preserve">Verify that the tool was passed the right </w:t>
            </w:r>
            <w:r w:rsidR="00582A04">
              <w:rPr>
                <w:rFonts w:ascii="Arial" w:hAnsi="Arial"/>
                <w:sz w:val="20"/>
              </w:rPr>
              <w:t>custom keys to use and that the tool accepted them.</w:t>
            </w:r>
          </w:p>
        </w:tc>
        <w:tc>
          <w:tcPr>
            <w:tcW w:w="3649" w:type="dxa"/>
            <w:vAlign w:val="center"/>
          </w:tcPr>
          <w:p w14:paraId="10F9845B" w14:textId="60E78C7F" w:rsidR="00582A0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582A04">
              <w:rPr>
                <w:rFonts w:ascii="Arial" w:hAnsi="Arial"/>
                <w:b/>
                <w:bCs/>
                <w:i/>
                <w:iCs/>
                <w:sz w:val="20"/>
              </w:rPr>
              <w:t>8</w:t>
            </w:r>
            <w:r>
              <w:rPr>
                <w:rFonts w:ascii="Arial" w:hAnsi="Arial"/>
                <w:b/>
                <w:bCs/>
                <w:i/>
                <w:iCs/>
                <w:sz w:val="20"/>
              </w:rPr>
              <w:t>_ipp.log</w:t>
            </w:r>
            <w:r>
              <w:rPr>
                <w:rFonts w:ascii="Arial" w:hAnsi="Arial"/>
                <w:sz w:val="20"/>
              </w:rPr>
              <w:t xml:space="preserve"> and verify that the </w:t>
            </w:r>
            <w:r w:rsidR="00582A04">
              <w:rPr>
                <w:rFonts w:ascii="Arial" w:hAnsi="Arial"/>
                <w:sz w:val="20"/>
              </w:rPr>
              <w:t>following lines are present in the file (within the double quotes):</w:t>
            </w:r>
          </w:p>
          <w:p w14:paraId="6C0A0DC3" w14:textId="2DA75749" w:rsidR="0020437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07CC4811" w14:textId="14F222A9"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28286166" w14:textId="3631A0E4" w:rsidR="00582A04" w:rsidRDefault="00582A0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58BED737" w14:textId="77777777" w:rsidR="00204374" w:rsidRDefault="00204374" w:rsidP="00135751">
            <w:pPr>
              <w:pStyle w:val="H1bodytext"/>
              <w:spacing w:after="0"/>
              <w:ind w:left="0"/>
              <w:rPr>
                <w:rFonts w:ascii="Arial" w:hAnsi="Arial"/>
                <w:sz w:val="20"/>
              </w:rPr>
            </w:pPr>
          </w:p>
          <w:p w14:paraId="2C53500B" w14:textId="230F0170" w:rsidR="00204374" w:rsidRPr="00FC692C" w:rsidRDefault="00204374" w:rsidP="00135751">
            <w:pPr>
              <w:pStyle w:val="H1bodytext"/>
              <w:spacing w:after="0"/>
              <w:ind w:left="0"/>
              <w:rPr>
                <w:rFonts w:ascii="Arial" w:hAnsi="Arial"/>
                <w:sz w:val="20"/>
              </w:rPr>
            </w:pPr>
            <w:r>
              <w:rPr>
                <w:rFonts w:ascii="Arial" w:hAnsi="Arial"/>
                <w:sz w:val="20"/>
              </w:rPr>
              <w:t>If the line</w:t>
            </w:r>
            <w:r w:rsidR="00582A04">
              <w:rPr>
                <w:rFonts w:ascii="Arial" w:hAnsi="Arial"/>
                <w:sz w:val="20"/>
              </w:rPr>
              <w:t>s</w:t>
            </w:r>
            <w:r>
              <w:rPr>
                <w:rFonts w:ascii="Arial" w:hAnsi="Arial"/>
                <w:sz w:val="20"/>
              </w:rPr>
              <w:t xml:space="preserve"> </w:t>
            </w:r>
            <w:r w:rsidR="00582A04">
              <w:rPr>
                <w:rFonts w:ascii="Arial" w:hAnsi="Arial"/>
                <w:sz w:val="20"/>
              </w:rPr>
              <w:t>are</w:t>
            </w:r>
            <w:r>
              <w:rPr>
                <w:rFonts w:ascii="Arial" w:hAnsi="Arial"/>
                <w:sz w:val="20"/>
              </w:rPr>
              <w:t xml:space="preserve"> in the file as stated, the partially satisfies FR-1 and FR-1</w:t>
            </w:r>
            <w:r w:rsidR="00582A04">
              <w:rPr>
                <w:rFonts w:ascii="Arial" w:hAnsi="Arial"/>
                <w:sz w:val="20"/>
              </w:rPr>
              <w:t>3</w:t>
            </w:r>
            <w:r>
              <w:rPr>
                <w:rFonts w:ascii="Arial" w:hAnsi="Arial"/>
                <w:sz w:val="20"/>
              </w:rPr>
              <w:t>.</w:t>
            </w:r>
          </w:p>
        </w:tc>
        <w:tc>
          <w:tcPr>
            <w:tcW w:w="1417" w:type="dxa"/>
            <w:vAlign w:val="center"/>
          </w:tcPr>
          <w:p w14:paraId="13328187" w14:textId="77777777" w:rsidR="00204374" w:rsidRPr="007D0AAC" w:rsidRDefault="00204374" w:rsidP="00135751">
            <w:pPr>
              <w:pStyle w:val="H1bodytext"/>
              <w:spacing w:after="0"/>
              <w:ind w:left="0"/>
              <w:jc w:val="center"/>
              <w:rPr>
                <w:rFonts w:ascii="Arial" w:hAnsi="Arial"/>
                <w:sz w:val="20"/>
              </w:rPr>
            </w:pPr>
          </w:p>
        </w:tc>
      </w:tr>
      <w:tr w:rsidR="00204374" w:rsidRPr="007D0AAC" w14:paraId="4D02EDBB" w14:textId="77777777" w:rsidTr="00135751">
        <w:trPr>
          <w:trHeight w:val="476"/>
        </w:trPr>
        <w:tc>
          <w:tcPr>
            <w:tcW w:w="650" w:type="dxa"/>
            <w:vAlign w:val="center"/>
          </w:tcPr>
          <w:p w14:paraId="74D978C7" w14:textId="77777777" w:rsidR="00204374" w:rsidRDefault="00204374" w:rsidP="00135751">
            <w:pPr>
              <w:pStyle w:val="H1bodytext"/>
              <w:spacing w:after="0"/>
              <w:ind w:left="0"/>
              <w:jc w:val="center"/>
              <w:rPr>
                <w:rFonts w:ascii="Arial" w:hAnsi="Arial"/>
                <w:sz w:val="20"/>
              </w:rPr>
            </w:pPr>
            <w:r>
              <w:rPr>
                <w:rFonts w:ascii="Arial" w:hAnsi="Arial"/>
                <w:sz w:val="20"/>
              </w:rPr>
              <w:t>4</w:t>
            </w:r>
          </w:p>
        </w:tc>
        <w:tc>
          <w:tcPr>
            <w:tcW w:w="3644" w:type="dxa"/>
            <w:vAlign w:val="center"/>
          </w:tcPr>
          <w:p w14:paraId="59F73ADC" w14:textId="7C549A99" w:rsidR="00204374" w:rsidRPr="002E13AF" w:rsidRDefault="00BB53C9" w:rsidP="00135751">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649" w:type="dxa"/>
            <w:vAlign w:val="center"/>
          </w:tcPr>
          <w:p w14:paraId="7C9A0088" w14:textId="78B197E4" w:rsidR="00204374" w:rsidRDefault="00204374" w:rsidP="00135751">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8</w:t>
            </w:r>
            <w:r>
              <w:rPr>
                <w:rFonts w:ascii="Arial" w:hAnsi="Arial"/>
                <w:b/>
                <w:bCs/>
                <w:i/>
                <w:iCs/>
                <w:sz w:val="20"/>
              </w:rPr>
              <w:t>_ipp.csv</w:t>
            </w:r>
            <w:r>
              <w:rPr>
                <w:rFonts w:ascii="Arial" w:hAnsi="Arial"/>
                <w:sz w:val="20"/>
              </w:rPr>
              <w:t xml:space="preserve"> in a text editor (may use Excel) and verify the following:</w:t>
            </w:r>
          </w:p>
          <w:p w14:paraId="3B134FDA" w14:textId="77777777" w:rsidR="00204374" w:rsidRDefault="00204374" w:rsidP="00135751">
            <w:pPr>
              <w:pStyle w:val="H1bodytext"/>
              <w:spacing w:after="0"/>
              <w:ind w:left="0"/>
              <w:rPr>
                <w:rFonts w:ascii="Arial" w:hAnsi="Arial"/>
                <w:sz w:val="20"/>
              </w:rPr>
            </w:pPr>
          </w:p>
          <w:p w14:paraId="6EEB2E24" w14:textId="222675C2" w:rsidR="00204374" w:rsidRDefault="0015262D"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4F561403" w14:textId="2F44FB99" w:rsidR="00204374" w:rsidRDefault="0015262D"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344A9786" w14:textId="1A778B55" w:rsidR="00204374" w:rsidRDefault="0015262D"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0930B3E8" w14:textId="77777777" w:rsidR="00204374" w:rsidRDefault="00204374" w:rsidP="00135751">
            <w:pPr>
              <w:pStyle w:val="H1bodytext"/>
              <w:spacing w:after="0"/>
              <w:ind w:left="0"/>
              <w:rPr>
                <w:rFonts w:ascii="Arial" w:hAnsi="Arial"/>
                <w:sz w:val="20"/>
              </w:rPr>
            </w:pPr>
          </w:p>
          <w:p w14:paraId="2C728C19" w14:textId="3A1ECDBF" w:rsidR="00204374" w:rsidRPr="00AC2008" w:rsidRDefault="00204374" w:rsidP="00135751">
            <w:pPr>
              <w:pStyle w:val="H1bodytext"/>
              <w:spacing w:after="0"/>
              <w:ind w:left="0"/>
              <w:rPr>
                <w:rFonts w:ascii="Arial" w:hAnsi="Arial"/>
                <w:sz w:val="20"/>
              </w:rPr>
            </w:pPr>
            <w:r>
              <w:rPr>
                <w:rFonts w:ascii="Arial" w:hAnsi="Arial"/>
                <w:sz w:val="20"/>
              </w:rPr>
              <w:t xml:space="preserve">If the </w:t>
            </w:r>
            <w:r w:rsidR="0015262D">
              <w:rPr>
                <w:rFonts w:ascii="Arial" w:hAnsi="Arial"/>
                <w:sz w:val="20"/>
              </w:rPr>
              <w:t>strings</w:t>
            </w:r>
            <w:r>
              <w:rPr>
                <w:rFonts w:ascii="Arial" w:hAnsi="Arial"/>
                <w:sz w:val="20"/>
              </w:rPr>
              <w:t xml:space="preserve"> are recorded as specified, this</w:t>
            </w:r>
            <w:r w:rsidR="0015262D">
              <w:rPr>
                <w:rFonts w:ascii="Arial" w:hAnsi="Arial"/>
                <w:sz w:val="20"/>
              </w:rPr>
              <w:t>, in conjunction with all previous acceptance tests</w:t>
            </w:r>
            <w:r>
              <w:rPr>
                <w:rFonts w:ascii="Arial" w:hAnsi="Arial"/>
                <w:sz w:val="20"/>
              </w:rPr>
              <w:t xml:space="preserve"> satisfies both FR-1 and FR-1</w:t>
            </w:r>
            <w:r w:rsidR="0015262D">
              <w:rPr>
                <w:rFonts w:ascii="Arial" w:hAnsi="Arial"/>
                <w:sz w:val="20"/>
              </w:rPr>
              <w:t>3</w:t>
            </w:r>
            <w:r>
              <w:rPr>
                <w:rFonts w:ascii="Arial" w:hAnsi="Arial"/>
                <w:sz w:val="20"/>
              </w:rPr>
              <w:t>.</w:t>
            </w:r>
          </w:p>
        </w:tc>
        <w:tc>
          <w:tcPr>
            <w:tcW w:w="1417" w:type="dxa"/>
            <w:vAlign w:val="center"/>
          </w:tcPr>
          <w:p w14:paraId="41755321" w14:textId="77777777" w:rsidR="00204374" w:rsidRPr="00702160" w:rsidRDefault="00204374" w:rsidP="00135751">
            <w:pPr>
              <w:pStyle w:val="H1bodytext"/>
              <w:spacing w:after="0"/>
              <w:ind w:left="0"/>
              <w:rPr>
                <w:rFonts w:ascii="Arial" w:hAnsi="Arial"/>
                <w:sz w:val="20"/>
              </w:rPr>
            </w:pPr>
          </w:p>
        </w:tc>
      </w:tr>
    </w:tbl>
    <w:p w14:paraId="6836084C" w14:textId="7BE937BA" w:rsidR="00204374" w:rsidRDefault="00204374" w:rsidP="00CA318C"/>
    <w:p w14:paraId="3D0BDEE5" w14:textId="77777777" w:rsidR="00204374" w:rsidRPr="00CA318C" w:rsidRDefault="00204374" w:rsidP="00CA318C"/>
    <w:p w14:paraId="5894D591" w14:textId="77777777" w:rsidR="00E62A15" w:rsidRPr="00E9368E" w:rsidRDefault="00E62A15" w:rsidP="006973AE">
      <w:pPr>
        <w:pStyle w:val="Heading1"/>
      </w:pPr>
      <w:r w:rsidRPr="00E9368E">
        <w:t>Acceptance Test Report</w:t>
      </w:r>
    </w:p>
    <w:p w14:paraId="451BE187" w14:textId="7E5B1594" w:rsidR="001E2160" w:rsidRPr="00576306" w:rsidRDefault="00E22D36" w:rsidP="005574CA">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6C6173">
        <w:t xml:space="preserve">Appendix </w:t>
      </w:r>
      <w:r w:rsidR="006C6173">
        <w:rPr>
          <w:noProof/>
        </w:rPr>
        <w:t>A</w:t>
      </w:r>
      <w:r w:rsidR="00322DE9" w:rsidRPr="00475CE7">
        <w:rPr>
          <w:rStyle w:val="normaltextrun"/>
        </w:rPr>
        <w:fldChar w:fldCharType="end"/>
      </w:r>
      <w:r>
        <w:rPr>
          <w:rStyle w:val="normaltextrun"/>
        </w:rPr>
        <w:t>.</w:t>
      </w:r>
      <w:r w:rsidR="005574CA">
        <w:rPr>
          <w:rStyle w:val="normaltextrun"/>
        </w:rPr>
        <w:t xml:space="preserve"> Th</w:t>
      </w:r>
      <w:r w:rsidR="00663C39">
        <w:rPr>
          <w:rStyle w:val="normaltextrun"/>
        </w:rPr>
        <w:t xml:space="preserve">e completed acceptance tests are in Table AT-1 through Table AT-8 in Appendix A, which </w:t>
      </w:r>
      <w:r w:rsidR="005574CA">
        <w:rPr>
          <w:rStyle w:val="normaltextrun"/>
        </w:rPr>
        <w:t xml:space="preserve">address </w:t>
      </w:r>
      <w:proofErr w:type="gramStart"/>
      <w:r w:rsidR="005574CA">
        <w:rPr>
          <w:rStyle w:val="normaltextrun"/>
        </w:rPr>
        <w:t>all of</w:t>
      </w:r>
      <w:proofErr w:type="gramEnd"/>
      <w:r w:rsidR="005574CA">
        <w:rPr>
          <w:rStyle w:val="normaltextrun"/>
        </w:rPr>
        <w:t xml:space="preserve"> the functional requirements listed in the traceability matrix.</w:t>
      </w:r>
    </w:p>
    <w:p w14:paraId="68E6D991" w14:textId="0B60326C" w:rsidR="001B7065" w:rsidRPr="00F279D9" w:rsidRDefault="003F53AB" w:rsidP="00035E77">
      <w:pPr>
        <w:pStyle w:val="H1bodytext"/>
        <w:spacing w:after="120"/>
        <w:rPr>
          <w:rFonts w:ascii="Arial" w:hAnsi="Arial"/>
          <w:highlight w:val="yellow"/>
        </w:rPr>
      </w:pPr>
      <w:r w:rsidRPr="003E3848">
        <w:rPr>
          <w:rFonts w:ascii="Arial" w:hAnsi="Arial"/>
        </w:rPr>
        <w:t xml:space="preserve">Details of </w:t>
      </w:r>
      <w:r w:rsidR="00663C39">
        <w:rPr>
          <w:rFonts w:ascii="Arial" w:hAnsi="Arial"/>
        </w:rPr>
        <w:t>these</w:t>
      </w:r>
      <w:r w:rsidR="00663C39" w:rsidRPr="003E3848">
        <w:rPr>
          <w:rFonts w:ascii="Arial" w:hAnsi="Arial"/>
        </w:rPr>
        <w:t xml:space="preserve"> </w:t>
      </w:r>
      <w:r w:rsidRPr="003E3848">
        <w:rPr>
          <w:rFonts w:ascii="Arial" w:hAnsi="Arial"/>
        </w:rPr>
        <w:t>test</w:t>
      </w:r>
      <w:r w:rsidR="00663C39">
        <w:rPr>
          <w:rFonts w:ascii="Arial" w:hAnsi="Arial"/>
        </w:rPr>
        <w:t>s</w:t>
      </w:r>
      <w:r w:rsidRPr="003E3848">
        <w:rPr>
          <w:rFonts w:ascii="Arial" w:hAnsi="Arial"/>
        </w:rPr>
        <w:t>, when conducted, by whom, and if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6C6173" w:rsidRPr="00DD4761">
        <w:rPr>
          <w:rFonts w:ascii="Arial" w:hAnsi="Arial" w:cs="Arial"/>
        </w:rPr>
        <w:t xml:space="preserve">Appendix </w:t>
      </w:r>
      <w:r w:rsidR="006C6173" w:rsidRPr="00DD4761">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4694B76C" w14:textId="3E7175C7" w:rsidR="000B07AC" w:rsidRDefault="000B07AC" w:rsidP="00E62A15">
      <w:pPr>
        <w:pStyle w:val="H1bodytext"/>
        <w:spacing w:after="120"/>
        <w:rPr>
          <w:rFonts w:ascii="Arial" w:hAnsi="Arial"/>
        </w:rPr>
      </w:pPr>
      <w:r w:rsidRPr="000B07AC">
        <w:rPr>
          <w:rFonts w:ascii="Arial" w:hAnsi="Arial"/>
        </w:rPr>
        <w:t>Refer</w:t>
      </w:r>
      <w:r>
        <w:rPr>
          <w:rFonts w:ascii="Arial" w:hAnsi="Arial"/>
        </w:rPr>
        <w:t xml:space="preserve"> to Section </w:t>
      </w:r>
      <w:r>
        <w:rPr>
          <w:rFonts w:ascii="Arial" w:hAnsi="Arial"/>
        </w:rPr>
        <w:fldChar w:fldCharType="begin"/>
      </w:r>
      <w:r>
        <w:rPr>
          <w:rFonts w:ascii="Arial" w:hAnsi="Arial"/>
        </w:rPr>
        <w:instrText xml:space="preserve"> REF _Ref36019339 \r \h </w:instrText>
      </w:r>
      <w:r>
        <w:rPr>
          <w:rFonts w:ascii="Arial" w:hAnsi="Arial"/>
        </w:rPr>
      </w:r>
      <w:r>
        <w:rPr>
          <w:rFonts w:ascii="Arial" w:hAnsi="Arial"/>
        </w:rPr>
        <w:fldChar w:fldCharType="separate"/>
      </w:r>
      <w:r w:rsidR="006C6173">
        <w:rPr>
          <w:rFonts w:ascii="Arial" w:hAnsi="Arial"/>
        </w:rPr>
        <w:t>4</w:t>
      </w:r>
      <w:r>
        <w:rPr>
          <w:rFonts w:ascii="Arial" w:hAnsi="Arial"/>
        </w:rPr>
        <w:fldChar w:fldCharType="end"/>
      </w:r>
      <w:r>
        <w:rPr>
          <w:rFonts w:ascii="Arial" w:hAnsi="Arial"/>
        </w:rPr>
        <w:t xml:space="preserve"> of this software management plan for a full list of required inputs. It is recommended that a shell script be created to ease the burden of putting the command into a single command line argument. The recommended structure of this shell script is shown below</w:t>
      </w:r>
      <w:r w:rsidR="001C7662">
        <w:rPr>
          <w:rFonts w:ascii="Arial" w:hAnsi="Arial"/>
        </w:rPr>
        <w:t xml:space="preserve"> (this does not contain an exhaustive listing of possible combinations of options and is only meant to illustrate how to execute the tool using a shell script)</w:t>
      </w:r>
      <w:r>
        <w:rPr>
          <w:rFonts w:ascii="Arial" w:hAnsi="Arial"/>
        </w:rPr>
        <w:t>:</w:t>
      </w:r>
    </w:p>
    <w:p w14:paraId="43E9A572" w14:textId="7E16C5A2" w:rsidR="00356EB9" w:rsidRPr="00356EB9" w:rsidRDefault="00356EB9" w:rsidP="00356EB9">
      <w:pPr>
        <w:pStyle w:val="H1bodytext"/>
        <w:spacing w:after="120"/>
        <w:rPr>
          <w:rFonts w:ascii="Arial" w:hAnsi="Arial"/>
        </w:rPr>
      </w:pPr>
      <w:r>
        <w:rPr>
          <w:rFonts w:ascii="Arial" w:hAnsi="Arial"/>
        </w:rPr>
        <w:tab/>
      </w:r>
      <w:r w:rsidRPr="00356EB9">
        <w:rPr>
          <w:rFonts w:ascii="Arial" w:hAnsi="Arial"/>
        </w:rPr>
        <w:t>TOOL=</w:t>
      </w:r>
      <w:r>
        <w:rPr>
          <w:rFonts w:ascii="Arial" w:hAnsi="Arial"/>
        </w:rPr>
        <w:t>&lt;path/to</w:t>
      </w:r>
      <w:r w:rsidRPr="00356EB9">
        <w:rPr>
          <w:rFonts w:ascii="Arial" w:hAnsi="Arial"/>
        </w:rPr>
        <w:t>/</w:t>
      </w:r>
      <w:r w:rsidR="00426BA1">
        <w:rPr>
          <w:rFonts w:ascii="Arial" w:hAnsi="Arial"/>
        </w:rPr>
        <w:t>tool</w:t>
      </w:r>
      <w:r>
        <w:rPr>
          <w:rFonts w:ascii="Arial" w:hAnsi="Arial"/>
        </w:rPr>
        <w:t>&gt;</w:t>
      </w:r>
    </w:p>
    <w:p w14:paraId="757CF1A2" w14:textId="128C3A8E" w:rsidR="00356EB9" w:rsidRPr="00356EB9" w:rsidRDefault="00356EB9" w:rsidP="00356EB9">
      <w:pPr>
        <w:pStyle w:val="H1bodytext"/>
        <w:spacing w:after="120"/>
        <w:ind w:left="1440"/>
        <w:rPr>
          <w:rFonts w:ascii="Arial" w:hAnsi="Arial"/>
        </w:rPr>
      </w:pPr>
      <w:r w:rsidRPr="00356EB9">
        <w:rPr>
          <w:rFonts w:ascii="Arial" w:hAnsi="Arial"/>
        </w:rPr>
        <w:t>EHSIT=</w:t>
      </w:r>
      <w:r>
        <w:rPr>
          <w:rFonts w:ascii="Arial" w:hAnsi="Arial"/>
        </w:rPr>
        <w:t>&lt;path/to/waste/sites/file&gt;</w:t>
      </w:r>
    </w:p>
    <w:p w14:paraId="554ED148" w14:textId="5A347756" w:rsidR="00356EB9" w:rsidRPr="00356EB9" w:rsidRDefault="00356EB9" w:rsidP="00356EB9">
      <w:pPr>
        <w:pStyle w:val="H1bodytext"/>
        <w:spacing w:after="120"/>
        <w:ind w:left="1440"/>
        <w:rPr>
          <w:rFonts w:ascii="Arial" w:hAnsi="Arial"/>
        </w:rPr>
      </w:pPr>
      <w:r w:rsidRPr="00356EB9">
        <w:rPr>
          <w:rFonts w:ascii="Arial" w:hAnsi="Arial"/>
        </w:rPr>
        <w:t>RADINV=</w:t>
      </w:r>
      <w:r>
        <w:rPr>
          <w:rFonts w:ascii="Arial" w:hAnsi="Arial"/>
        </w:rPr>
        <w:t>&lt;path/to/radionuclide/inventory/file&gt;</w:t>
      </w:r>
    </w:p>
    <w:p w14:paraId="4BBF93B1" w14:textId="67362FA6" w:rsidR="00356EB9" w:rsidRPr="00356EB9" w:rsidRDefault="00356EB9" w:rsidP="00356EB9">
      <w:pPr>
        <w:pStyle w:val="H1bodytext"/>
        <w:spacing w:after="120"/>
        <w:ind w:left="1440"/>
        <w:rPr>
          <w:rFonts w:ascii="Arial" w:hAnsi="Arial"/>
        </w:rPr>
      </w:pPr>
      <w:r w:rsidRPr="00356EB9">
        <w:rPr>
          <w:rFonts w:ascii="Arial" w:hAnsi="Arial"/>
        </w:rPr>
        <w:t>CHEMINV=</w:t>
      </w:r>
      <w:r w:rsidR="00D16275">
        <w:rPr>
          <w:rFonts w:ascii="Arial" w:hAnsi="Arial"/>
        </w:rPr>
        <w:t>&lt;path/to/chemical/inventory/file&gt;</w:t>
      </w:r>
    </w:p>
    <w:p w14:paraId="0F91D3A8" w14:textId="33AB3536" w:rsidR="00356EB9" w:rsidRPr="00356EB9" w:rsidRDefault="00356EB9" w:rsidP="00356EB9">
      <w:pPr>
        <w:pStyle w:val="H1bodytext"/>
        <w:spacing w:after="120"/>
        <w:ind w:left="1440"/>
        <w:rPr>
          <w:rFonts w:ascii="Arial" w:hAnsi="Arial"/>
        </w:rPr>
      </w:pPr>
      <w:r w:rsidRPr="00356EB9">
        <w:rPr>
          <w:rFonts w:ascii="Arial" w:hAnsi="Arial"/>
        </w:rPr>
        <w:t>LIQINV=</w:t>
      </w:r>
      <w:r>
        <w:rPr>
          <w:rFonts w:ascii="Arial" w:hAnsi="Arial"/>
        </w:rPr>
        <w:t>&lt;path/to/liquid/inventory/file&gt;</w:t>
      </w:r>
    </w:p>
    <w:p w14:paraId="131A200F" w14:textId="296EF1A5" w:rsidR="00356EB9" w:rsidRPr="00356EB9" w:rsidRDefault="00356EB9" w:rsidP="00356EB9">
      <w:pPr>
        <w:pStyle w:val="H1bodytext"/>
        <w:spacing w:after="120"/>
        <w:ind w:left="1440"/>
        <w:rPr>
          <w:rFonts w:ascii="Arial" w:hAnsi="Arial"/>
        </w:rPr>
      </w:pPr>
      <w:r w:rsidRPr="00356EB9">
        <w:rPr>
          <w:rFonts w:ascii="Arial" w:hAnsi="Arial"/>
        </w:rPr>
        <w:t>REDFIN=</w:t>
      </w:r>
      <w:r w:rsidR="00850706">
        <w:rPr>
          <w:rFonts w:ascii="Arial" w:hAnsi="Arial"/>
        </w:rPr>
        <w:t>&lt;path/to/file/containing/list/of/files/for/</w:t>
      </w:r>
      <w:r w:rsidR="001C7662">
        <w:rPr>
          <w:rFonts w:ascii="Arial" w:hAnsi="Arial"/>
        </w:rPr>
        <w:t>site-specific</w:t>
      </w:r>
      <w:r w:rsidR="00850706">
        <w:rPr>
          <w:rFonts w:ascii="Arial" w:hAnsi="Arial"/>
        </w:rPr>
        <w:t>/information&gt;</w:t>
      </w:r>
    </w:p>
    <w:p w14:paraId="6C4CA9AA" w14:textId="3255536B" w:rsidR="00356EB9" w:rsidRPr="00356EB9" w:rsidRDefault="00356EB9" w:rsidP="00356EB9">
      <w:pPr>
        <w:pStyle w:val="H1bodytext"/>
        <w:spacing w:after="120"/>
        <w:ind w:left="1440"/>
        <w:rPr>
          <w:rFonts w:ascii="Arial" w:hAnsi="Arial"/>
        </w:rPr>
      </w:pPr>
      <w:r w:rsidRPr="00356EB9">
        <w:rPr>
          <w:rFonts w:ascii="Arial" w:hAnsi="Arial"/>
        </w:rPr>
        <w:t>OUTPUT=</w:t>
      </w:r>
      <w:proofErr w:type="spellStart"/>
      <w:r w:rsidR="00850706">
        <w:rPr>
          <w:rFonts w:ascii="Arial" w:hAnsi="Arial"/>
        </w:rPr>
        <w:t>preprocessed_inventory</w:t>
      </w:r>
      <w:proofErr w:type="spellEnd"/>
    </w:p>
    <w:p w14:paraId="690109D9" w14:textId="1525D8F2" w:rsidR="000B07AC" w:rsidRPr="000B07AC" w:rsidRDefault="001C7662" w:rsidP="00356EB9">
      <w:pPr>
        <w:pStyle w:val="H1bodytext"/>
        <w:spacing w:after="120"/>
        <w:ind w:left="1440"/>
        <w:rPr>
          <w:rFonts w:ascii="Arial" w:hAnsi="Arial"/>
        </w:rPr>
      </w:pPr>
      <w:r>
        <w:rPr>
          <w:rFonts w:ascii="Arial" w:hAnsi="Arial"/>
        </w:rPr>
        <w:t>python</w:t>
      </w:r>
      <w:r w:rsidR="00356EB9" w:rsidRPr="00356EB9">
        <w:rPr>
          <w:rFonts w:ascii="Arial" w:hAnsi="Arial"/>
        </w:rPr>
        <w:t xml:space="preserve"> $TOOL $EHSIT $RADINV $CHEMINV $LIQINV $REDFIN $OUTPUT</w:t>
      </w:r>
    </w:p>
    <w:p w14:paraId="5801E214" w14:textId="6E4DF717" w:rsidR="00B554BF" w:rsidRPr="00B554BF" w:rsidRDefault="00426BA1" w:rsidP="007677A9">
      <w:pPr>
        <w:pStyle w:val="H1bodytext"/>
        <w:spacing w:after="120"/>
        <w:rPr>
          <w:rFonts w:ascii="Arial" w:hAnsi="Arial"/>
        </w:rPr>
      </w:pPr>
      <w:r>
        <w:rPr>
          <w:rFonts w:ascii="Arial" w:hAnsi="Arial"/>
        </w:rPr>
        <w:lastRenderedPageBreak/>
        <w:t>A best practice in using this tool is to make certain that all analytes are unique from one another and that no analyte name is contained in another analyte name. For more details please refer to Section 4 of this software management plan.</w:t>
      </w:r>
    </w:p>
    <w:p w14:paraId="662C1B2B" w14:textId="75AE86FB" w:rsidR="00B554BF" w:rsidRDefault="008B5A1F" w:rsidP="00B554BF">
      <w:pPr>
        <w:pStyle w:val="Heading1"/>
      </w:pPr>
      <w:r>
        <w:t xml:space="preserve">Tool </w:t>
      </w:r>
      <w:r w:rsidR="00CE63EA">
        <w:t>Version</w:t>
      </w:r>
      <w:r w:rsidR="004556EC">
        <w:t>s</w:t>
      </w:r>
    </w:p>
    <w:p w14:paraId="107EAB92" w14:textId="655893B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b/>
              <w:bCs/>
              <w:sz w:val="20"/>
            </w:rPr>
            <w:t>Inventory Preprocessor</w:t>
          </w:r>
        </w:sdtContent>
      </w:sdt>
      <w:r w:rsidR="003D1C68">
        <w:t xml:space="preserve"> </w:t>
      </w:r>
      <w:r w:rsidR="00D60993">
        <w:t>tool.</w:t>
      </w:r>
    </w:p>
    <w:p w14:paraId="3A03D83A" w14:textId="667ACFB1" w:rsidR="004556EC" w:rsidRPr="004556EC" w:rsidRDefault="00FC4746" w:rsidP="00C62DEE">
      <w:pPr>
        <w:pStyle w:val="ListParagraph"/>
        <w:numPr>
          <w:ilvl w:val="0"/>
          <w:numId w:val="3"/>
        </w:numPr>
      </w:pPr>
      <w:r>
        <w:t xml:space="preserve">1.0 </w:t>
      </w:r>
      <w:r w:rsidR="009F6764">
        <w:t>–</w:t>
      </w:r>
      <w:r>
        <w:t xml:space="preserve"> </w:t>
      </w:r>
      <w:r w:rsidR="009F6764">
        <w:t>Tool was developed.</w:t>
      </w:r>
    </w:p>
    <w:p w14:paraId="35BDDEAD" w14:textId="77777777" w:rsidR="004F4E3B" w:rsidRPr="00750F36" w:rsidRDefault="004F4E3B" w:rsidP="001C7662"/>
    <w:p w14:paraId="414B1855" w14:textId="77777777" w:rsidR="004F4E3B" w:rsidRDefault="004F4E3B"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76FF24B0"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0AA251AA" w:rsidR="003F48F4" w:rsidRDefault="003F48F4">
      <w:pPr>
        <w:spacing w:after="160" w:line="259" w:lineRule="auto"/>
        <w:rPr>
          <w:rFonts w:eastAsia="Times New Roman"/>
          <w:b/>
          <w:bCs/>
          <w:szCs w:val="20"/>
        </w:rPr>
      </w:pPr>
      <w:r>
        <w:rPr>
          <w:b/>
          <w:bCs/>
        </w:rPr>
        <w:br w:type="page"/>
      </w:r>
    </w:p>
    <w:p w14:paraId="10239032" w14:textId="7342D255" w:rsidR="00E70C1D" w:rsidRDefault="00E70C1D" w:rsidP="00D57686">
      <w:pPr>
        <w:pStyle w:val="H1bodytext"/>
        <w:spacing w:after="120"/>
        <w:jc w:val="center"/>
        <w:rPr>
          <w:rFonts w:ascii="Arial" w:hAnsi="Arial" w:cs="Arial"/>
          <w:b/>
          <w:bCs/>
        </w:rPr>
      </w:pPr>
    </w:p>
    <w:p w14:paraId="658BFC11" w14:textId="4651F550" w:rsidR="003F48F4" w:rsidRDefault="003F48F4" w:rsidP="00D57686">
      <w:pPr>
        <w:pStyle w:val="H1bodytext"/>
        <w:spacing w:after="120"/>
        <w:jc w:val="center"/>
        <w:rPr>
          <w:rFonts w:ascii="Arial" w:hAnsi="Arial" w:cs="Arial"/>
          <w:b/>
          <w:bCs/>
        </w:rPr>
      </w:pPr>
    </w:p>
    <w:p w14:paraId="513CCF6F" w14:textId="47BF8433" w:rsidR="003F48F4" w:rsidRDefault="003F48F4" w:rsidP="00D57686">
      <w:pPr>
        <w:pStyle w:val="H1bodytext"/>
        <w:spacing w:after="120"/>
        <w:jc w:val="center"/>
        <w:rPr>
          <w:rFonts w:ascii="Arial" w:hAnsi="Arial" w:cs="Arial"/>
          <w:b/>
          <w:bCs/>
        </w:rPr>
      </w:pPr>
    </w:p>
    <w:p w14:paraId="193F72AB" w14:textId="1E6F2840" w:rsidR="003F48F4" w:rsidRDefault="003F48F4" w:rsidP="00D57686">
      <w:pPr>
        <w:pStyle w:val="H1bodytext"/>
        <w:spacing w:after="120"/>
        <w:jc w:val="center"/>
        <w:rPr>
          <w:rFonts w:ascii="Arial" w:hAnsi="Arial" w:cs="Arial"/>
          <w:b/>
          <w:bCs/>
        </w:rPr>
      </w:pPr>
    </w:p>
    <w:p w14:paraId="2967DCEB" w14:textId="69AE44CF" w:rsidR="003F48F4" w:rsidRDefault="003F48F4" w:rsidP="00D57686">
      <w:pPr>
        <w:pStyle w:val="H1bodytext"/>
        <w:spacing w:after="120"/>
        <w:jc w:val="center"/>
        <w:rPr>
          <w:rFonts w:ascii="Arial" w:hAnsi="Arial" w:cs="Arial"/>
          <w:b/>
          <w:bCs/>
        </w:rPr>
      </w:pPr>
    </w:p>
    <w:p w14:paraId="5D9298BB" w14:textId="50CFBA34" w:rsidR="003F48F4" w:rsidRDefault="003F48F4" w:rsidP="00D57686">
      <w:pPr>
        <w:pStyle w:val="H1bodytext"/>
        <w:spacing w:after="120"/>
        <w:jc w:val="center"/>
        <w:rPr>
          <w:rFonts w:ascii="Arial" w:hAnsi="Arial" w:cs="Arial"/>
          <w:b/>
          <w:bCs/>
        </w:rPr>
      </w:pPr>
    </w:p>
    <w:p w14:paraId="4C274FE8" w14:textId="29FDA962" w:rsidR="003F48F4" w:rsidRDefault="003F48F4" w:rsidP="00D57686">
      <w:pPr>
        <w:pStyle w:val="H1bodytext"/>
        <w:spacing w:after="120"/>
        <w:jc w:val="center"/>
        <w:rPr>
          <w:rFonts w:ascii="Arial" w:hAnsi="Arial" w:cs="Arial"/>
          <w:b/>
          <w:bCs/>
        </w:rPr>
      </w:pPr>
    </w:p>
    <w:p w14:paraId="0357E65A" w14:textId="081E55EA" w:rsidR="003F48F4" w:rsidRDefault="003F48F4" w:rsidP="00D57686">
      <w:pPr>
        <w:pStyle w:val="H1bodytext"/>
        <w:spacing w:after="120"/>
        <w:jc w:val="center"/>
        <w:rPr>
          <w:rFonts w:ascii="Arial" w:hAnsi="Arial" w:cs="Arial"/>
          <w:b/>
          <w:bCs/>
        </w:rPr>
      </w:pPr>
    </w:p>
    <w:p w14:paraId="0ED2941B" w14:textId="699EA7FA" w:rsidR="003F48F4" w:rsidRDefault="003F48F4" w:rsidP="00D57686">
      <w:pPr>
        <w:pStyle w:val="H1bodytext"/>
        <w:spacing w:after="120"/>
        <w:jc w:val="center"/>
        <w:rPr>
          <w:rFonts w:ascii="Arial" w:hAnsi="Arial" w:cs="Arial"/>
          <w:b/>
          <w:bCs/>
        </w:rPr>
      </w:pPr>
    </w:p>
    <w:p w14:paraId="069F1F54" w14:textId="26144E6B" w:rsidR="003F48F4" w:rsidRDefault="003F48F4" w:rsidP="00D57686">
      <w:pPr>
        <w:pStyle w:val="H1bodytext"/>
        <w:spacing w:after="120"/>
        <w:jc w:val="center"/>
        <w:rPr>
          <w:rFonts w:ascii="Arial" w:hAnsi="Arial" w:cs="Arial"/>
          <w:b/>
          <w:bCs/>
        </w:rPr>
      </w:pPr>
    </w:p>
    <w:p w14:paraId="7411364F" w14:textId="6B4F4068" w:rsidR="003F48F4" w:rsidRDefault="003F48F4" w:rsidP="00D57686">
      <w:pPr>
        <w:pStyle w:val="H1bodytext"/>
        <w:spacing w:after="120"/>
        <w:jc w:val="center"/>
        <w:rPr>
          <w:rFonts w:ascii="Arial" w:hAnsi="Arial" w:cs="Arial"/>
          <w:b/>
          <w:bCs/>
        </w:rPr>
      </w:pPr>
    </w:p>
    <w:p w14:paraId="5A66BD42" w14:textId="4DF75080" w:rsidR="003F48F4" w:rsidRDefault="003F48F4" w:rsidP="00D57686">
      <w:pPr>
        <w:pStyle w:val="H1bodytext"/>
        <w:spacing w:after="120"/>
        <w:jc w:val="center"/>
        <w:rPr>
          <w:rFonts w:ascii="Arial" w:hAnsi="Arial" w:cs="Arial"/>
          <w:b/>
          <w:bCs/>
        </w:rPr>
      </w:pPr>
    </w:p>
    <w:p w14:paraId="23D815DE" w14:textId="1348569C" w:rsidR="003F48F4" w:rsidRDefault="003F48F4" w:rsidP="00D57686">
      <w:pPr>
        <w:pStyle w:val="H1bodytext"/>
        <w:spacing w:after="120"/>
        <w:jc w:val="center"/>
        <w:rPr>
          <w:rFonts w:ascii="Arial" w:hAnsi="Arial" w:cs="Arial"/>
          <w:b/>
          <w:bCs/>
        </w:rPr>
      </w:pPr>
    </w:p>
    <w:p w14:paraId="592F6B8C" w14:textId="77777777" w:rsidR="003F48F4" w:rsidRDefault="003F48F4" w:rsidP="00D57686">
      <w:pPr>
        <w:pStyle w:val="H1bodytext"/>
        <w:spacing w:after="120"/>
        <w:jc w:val="center"/>
        <w:rPr>
          <w:rFonts w:ascii="Arial" w:hAnsi="Arial" w:cs="Arial"/>
          <w:b/>
          <w:bCs/>
        </w:rPr>
      </w:pPr>
    </w:p>
    <w:p w14:paraId="11255FB9" w14:textId="5CB21AF5" w:rsidR="00093579" w:rsidRDefault="007E22A1" w:rsidP="00007DB9">
      <w:pPr>
        <w:pStyle w:val="Heading1"/>
        <w:numPr>
          <w:ilvl w:val="0"/>
          <w:numId w:val="0"/>
        </w:numPr>
        <w:jc w:val="center"/>
        <w:rPr>
          <w:rFonts w:cs="Arial"/>
          <w:bCs/>
        </w:rPr>
      </w:pPr>
      <w:bookmarkStart w:id="15" w:name="_Ref33082828"/>
      <w:r>
        <w:t xml:space="preserve">Appendix </w:t>
      </w:r>
      <w:fldSimple w:instr=" SEQ Appendix \* ALPHABETIC ">
        <w:r w:rsidR="006C6173">
          <w:rPr>
            <w:noProof/>
          </w:rPr>
          <w:t>A</w:t>
        </w:r>
      </w:fldSimple>
      <w:bookmarkEnd w:id="15"/>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107BD42A" w14:textId="77777777" w:rsidR="00BB63BF" w:rsidRDefault="00BB63BF" w:rsidP="00BB63BF">
      <w:r>
        <w:t>INFO--11/10/2020 12:51:30 PM--Starting CA-CIE Tool Runner.</w:t>
      </w:r>
      <w:r>
        <w:tab/>
        <w:t>Logging to "runner_AT-1.log"</w:t>
      </w:r>
    </w:p>
    <w:p w14:paraId="79871AEF" w14:textId="77777777" w:rsidR="00BB63BF" w:rsidRDefault="00BB63BF" w:rsidP="00BB63BF">
      <w:r>
        <w:t>INFO--11/10/2020 12:51:30 PM--Code Version: 32f2868463d1f4507b6401c6fc881d8bb1a5598d v5.12: /opt/tools/</w:t>
      </w:r>
      <w:proofErr w:type="spellStart"/>
      <w:r>
        <w:t>pylib</w:t>
      </w:r>
      <w:proofErr w:type="spellEnd"/>
      <w:r>
        <w:t>/runner/runner.py&lt;--1bcfd6779e9cbdb82673405873a8e5e81514ae27</w:t>
      </w:r>
    </w:p>
    <w:p w14:paraId="4F212E32" w14:textId="77777777" w:rsidR="00BB63BF" w:rsidRDefault="00BB63BF" w:rsidP="00BB63BF"/>
    <w:p w14:paraId="46F6193E" w14:textId="77777777" w:rsidR="00BB63BF" w:rsidRDefault="00BB63BF" w:rsidP="00BB63BF">
      <w:r>
        <w:t>INFO--11/10/2020 12:51:30 PM--Code Version: b04521edd4aea45d10cc8d59c9c737ca2caf028a Local repo SHA-1 has does not correspond to a remote repo release version: /home/slindberg/CAVE/CA-CIE-Tools-TestRepos/inventory_pp/pylib/inventory_pp/inventory_pp.py&lt;--09cc000de13fb083b30b269c18fd32a2437141d6</w:t>
      </w:r>
    </w:p>
    <w:p w14:paraId="6A333AA2" w14:textId="77777777" w:rsidR="00BB63BF" w:rsidRDefault="00BB63BF" w:rsidP="00BB63BF"/>
    <w:p w14:paraId="4A5D5442" w14:textId="77777777" w:rsidR="00BB63BF" w:rsidRDefault="00BB63BF" w:rsidP="00BB63BF">
      <w:r>
        <w:t xml:space="preserve">INFO--11/10/2020 12:51:30 PM--QA Status: </w:t>
      </w:r>
      <w:proofErr w:type="gramStart"/>
      <w:r>
        <w:t>QUALIFIED :</w:t>
      </w:r>
      <w:proofErr w:type="gramEnd"/>
      <w:r>
        <w:t xml:space="preserve"> /opt/tools/pylib/runner/runner.py</w:t>
      </w:r>
    </w:p>
    <w:p w14:paraId="79764808" w14:textId="77777777" w:rsidR="00BB63BF" w:rsidRDefault="00BB63BF" w:rsidP="00BB63BF">
      <w:r>
        <w:t xml:space="preserve">INFO--11/10/2020 12:51:30 PM--QA Status: </w:t>
      </w:r>
      <w:proofErr w:type="gramStart"/>
      <w:r>
        <w:t>TEST :</w:t>
      </w:r>
      <w:proofErr w:type="gramEnd"/>
      <w:r>
        <w:t xml:space="preserve"> /home/slindberg/CAVE/CA-CIE-Tools-TestRepos/inventory_pp/pylib/inventory_pp/inventory_pp.py</w:t>
      </w:r>
    </w:p>
    <w:p w14:paraId="49B655DD" w14:textId="77777777" w:rsidR="00BB63BF" w:rsidRDefault="00BB63BF" w:rsidP="00BB63BF">
      <w:r>
        <w:t>INFO--11/10/2020 12:51:30 PM--Invoking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Site_Specific</w:t>
      </w:r>
      <w:proofErr w:type="spellEnd"/>
      <w:r>
        <w:t xml:space="preserve"> /home/slindberg/CAVE/CA-CIE-Tools-TestEnv/inventory_pp/data/AT-1/AT-1_Site-Specific-Inventory.csv --</w:t>
      </w:r>
      <w:proofErr w:type="spellStart"/>
      <w:r>
        <w:t>RCASWR_dir</w:t>
      </w:r>
      <w:proofErr w:type="spellEnd"/>
      <w:r>
        <w:t xml:space="preserve"> ../../data/AT-1/AT-1_Solid-Waste-Release --</w:t>
      </w:r>
      <w:proofErr w:type="spellStart"/>
      <w:r>
        <w:t>ipp_output</w:t>
      </w:r>
      <w:proofErr w:type="spellEnd"/>
      <w:r>
        <w:t xml:space="preserve"> step-1_AT-1_ipp.csv --output /home/slindberg/CAVE/CA-CIE-Tools-TestEnv/inventory_pp/tests/AT-1 --logger step-1_AT-1_ipp.log"</w:t>
      </w:r>
    </w:p>
    <w:p w14:paraId="7308DBF8" w14:textId="77777777" w:rsidR="00BB63BF" w:rsidRDefault="00BB63BF" w:rsidP="00BB63BF">
      <w:r>
        <w:t>INFO--11/10/2020 12:51:30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5EBAD62" w14:textId="77777777" w:rsidR="00BB63BF" w:rsidRDefault="00BB63BF" w:rsidP="00BB63BF">
      <w:r>
        <w:t>Starting CA-CIE Tool Runner.</w:t>
      </w:r>
      <w:r>
        <w:tab/>
        <w:t>Logging to "runner_AT-1.log"</w:t>
      </w:r>
    </w:p>
    <w:p w14:paraId="2D675ED8" w14:textId="77777777" w:rsidR="00BB63BF" w:rsidRDefault="00BB63BF" w:rsidP="00BB63BF">
      <w:r>
        <w:t>INFO--11/11/2020 06:49:13 AM--Starting CA-CIE Tool Runner.</w:t>
      </w:r>
      <w:r>
        <w:tab/>
        <w:t>Logging to "runner_AT-1.log"</w:t>
      </w:r>
    </w:p>
    <w:p w14:paraId="71AE60ED" w14:textId="77777777" w:rsidR="00BB63BF" w:rsidRDefault="00BB63BF" w:rsidP="00BB63BF">
      <w:r>
        <w:t>INFO--11/11/2020 06:49:13 AM--Code Version: 32f2868463d1f4507b6401c6fc881d8bb1a5598d v5.12: /opt/tools/</w:t>
      </w:r>
      <w:proofErr w:type="spellStart"/>
      <w:r>
        <w:t>pylib</w:t>
      </w:r>
      <w:proofErr w:type="spellEnd"/>
      <w:r>
        <w:t>/runner/runner.py&lt;--1bcfd6779e9cbdb82673405873a8e5e81514ae27</w:t>
      </w:r>
    </w:p>
    <w:p w14:paraId="49C969D8" w14:textId="77777777" w:rsidR="00BB63BF" w:rsidRDefault="00BB63BF" w:rsidP="00BB63BF"/>
    <w:p w14:paraId="4EEE6626" w14:textId="77777777" w:rsidR="00BB63BF" w:rsidRDefault="00BB63BF" w:rsidP="00BB63BF">
      <w:r>
        <w:t>INFO--11/11/2020 06:49:13 AM--Code Version: b04521edd4aea45d10cc8d59c9c737ca2caf028a Local repo SHA-1 has does not correspond to a remote repo release version: /home/slindberg/CAVE/CA-CIE-Tools-TestRepos/inventory_pp/pylib/inventory_pp/inventory_pp.py&lt;--09cc000de13fb083b30b269c18fd32a2437141d6</w:t>
      </w:r>
    </w:p>
    <w:p w14:paraId="2AD1A21D" w14:textId="77777777" w:rsidR="00BB63BF" w:rsidRDefault="00BB63BF" w:rsidP="00BB63BF"/>
    <w:p w14:paraId="4744F200" w14:textId="77777777" w:rsidR="00BB63BF" w:rsidRDefault="00BB63BF" w:rsidP="00BB63BF">
      <w:r>
        <w:t xml:space="preserve">INFO--11/11/2020 06:49:13 AM--QA Status: </w:t>
      </w:r>
      <w:proofErr w:type="gramStart"/>
      <w:r>
        <w:t>QUALIFIED :</w:t>
      </w:r>
      <w:proofErr w:type="gramEnd"/>
      <w:r>
        <w:t xml:space="preserve"> /opt/tools/pylib/runner/runner.py</w:t>
      </w:r>
    </w:p>
    <w:p w14:paraId="3B04BE12" w14:textId="77777777" w:rsidR="00BB63BF" w:rsidRDefault="00BB63BF" w:rsidP="00BB63BF">
      <w:r>
        <w:t xml:space="preserve">INFO--11/11/2020 06:49:13 AM--QA Status: </w:t>
      </w:r>
      <w:proofErr w:type="gramStart"/>
      <w:r>
        <w:t>TEST :</w:t>
      </w:r>
      <w:proofErr w:type="gramEnd"/>
      <w:r>
        <w:t xml:space="preserve"> /home/slindberg/CAVE/CA-CIE-Tools-TestRepos/inventory_pp/pylib/inventory_pp/inventory_pp.py</w:t>
      </w:r>
    </w:p>
    <w:p w14:paraId="3FFC8ABC" w14:textId="77777777" w:rsidR="00BB63BF" w:rsidRDefault="00BB63BF" w:rsidP="00BB63BF">
      <w:r>
        <w:t>INFO--11/11/2020 06:49:13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RCASWR_dir</w:t>
      </w:r>
      <w:proofErr w:type="spellEnd"/>
      <w:r>
        <w:t xml:space="preserve"> ../../data/AT-1/AT-1_Solid-Waste-Release --</w:t>
      </w:r>
      <w:proofErr w:type="spellStart"/>
      <w:r>
        <w:t>ipp_output</w:t>
      </w:r>
      <w:proofErr w:type="spellEnd"/>
      <w:r>
        <w:t xml:space="preserve"> step-8_AT-1_ipp.csv --output /home/slindberg/CAVE/CA-CIE-Tools-TestEnv/inventory_pp/tests/AT-1 --logger step-8_AT-1_ipp.log"</w:t>
      </w:r>
    </w:p>
    <w:p w14:paraId="5663321A" w14:textId="77777777" w:rsidR="00BB63BF" w:rsidRDefault="00BB63BF" w:rsidP="00BB63BF">
      <w:r>
        <w:t>INFO--11/11/2020 06:49:13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685E730" w14:textId="77777777" w:rsidR="00BB63BF" w:rsidRDefault="00BB63BF" w:rsidP="00BB63BF">
      <w:r>
        <w:t>Starting CA-CIE Tool Runner.</w:t>
      </w:r>
      <w:r>
        <w:tab/>
        <w:t>Logging to "runner_AT-1.log"INFO--11/11/2020 08:25:51 AM--Starting CA-CIE Tool Runner.</w:t>
      </w:r>
      <w:r>
        <w:tab/>
        <w:t>Logging to "runner_AT-1.log"</w:t>
      </w:r>
    </w:p>
    <w:p w14:paraId="4A02EAD0" w14:textId="77777777" w:rsidR="00BB63BF" w:rsidRDefault="00BB63BF" w:rsidP="00BB63BF">
      <w:r>
        <w:lastRenderedPageBreak/>
        <w:t>INFO--11/11/2020 08:25:51 AM--Code Version: 32f2868463d1f4507b6401c6fc881d8bb1a5598d v5.12: /opt/tools/</w:t>
      </w:r>
      <w:proofErr w:type="spellStart"/>
      <w:r>
        <w:t>pylib</w:t>
      </w:r>
      <w:proofErr w:type="spellEnd"/>
      <w:r>
        <w:t>/runner/runner.py&lt;--1bcfd6779e9cbdb82673405873a8e5e81514ae27</w:t>
      </w:r>
    </w:p>
    <w:p w14:paraId="6CF70740" w14:textId="77777777" w:rsidR="00BB63BF" w:rsidRDefault="00BB63BF" w:rsidP="00BB63BF"/>
    <w:p w14:paraId="5BDE0C59" w14:textId="77777777" w:rsidR="00BB63BF" w:rsidRDefault="00BB63BF" w:rsidP="00BB63BF">
      <w:r>
        <w:t>INFO--11/11/2020 08:25:51 AM--Code Version: b04521edd4aea45d10cc8d59c9c737ca2caf028a Local repo SHA-1 has does not correspond to a remote repo release version: /home/slindberg/CAVE/CA-CIE-Tools-TestRepos/inventory_pp/pylib/inventory_pp/inventory_pp.py&lt;--09cc000de13fb083b30b269c18fd32a2437141d6</w:t>
      </w:r>
    </w:p>
    <w:p w14:paraId="708C93F6" w14:textId="77777777" w:rsidR="00BB63BF" w:rsidRDefault="00BB63BF" w:rsidP="00BB63BF"/>
    <w:p w14:paraId="5C153834" w14:textId="77777777" w:rsidR="00BB63BF" w:rsidRDefault="00BB63BF" w:rsidP="00BB63BF">
      <w:r>
        <w:t xml:space="preserve">INFO--11/11/2020 08:25:51 AM--QA Status: </w:t>
      </w:r>
      <w:proofErr w:type="gramStart"/>
      <w:r>
        <w:t>QUALIFIED :</w:t>
      </w:r>
      <w:proofErr w:type="gramEnd"/>
      <w:r>
        <w:t xml:space="preserve"> /opt/tools/pylib/runner/runner.py</w:t>
      </w:r>
    </w:p>
    <w:p w14:paraId="351A1C33" w14:textId="77777777" w:rsidR="00BB63BF" w:rsidRDefault="00BB63BF" w:rsidP="00BB63BF">
      <w:r>
        <w:t xml:space="preserve">INFO--11/11/2020 08:25:51 AM--QA Status: </w:t>
      </w:r>
      <w:proofErr w:type="gramStart"/>
      <w:r>
        <w:t>TEST :</w:t>
      </w:r>
      <w:proofErr w:type="gramEnd"/>
      <w:r>
        <w:t xml:space="preserve"> /home/slindberg/CAVE/CA-CIE-Tools-TestRepos/inventory_pp/pylib/inventory_pp/inventory_pp.py</w:t>
      </w:r>
    </w:p>
    <w:p w14:paraId="45B8AD4A" w14:textId="77777777" w:rsidR="00BB63BF" w:rsidRDefault="00BB63BF" w:rsidP="00BB63BF">
      <w:r>
        <w:t>INFO--11/11/2020 08:25:51 AM--Invoking Command:"python3"</w:t>
      </w:r>
      <w:r>
        <w:tab/>
        <w:t>with Arguments:"/home/slindberg/CAVE/CA-CIE-Tools-TestRepos/inventory_pp/pylib/inventory_pp/inventory_pp.py --VZEHSIT /home/slindberg/CAVE/CA-CIE-Tools-TestEnv/inventory_pp/data/AT-1/AT-1_Site_List.csv --VZINV /home/slindberg/CAVE/CA-CIE-Tools-TestEnv/inventory_pp/data/AT-1/AT-1_SIMv2.csv --CHEMINV /home/slindberg/CAVE/CA-CIE-Tools-TestEnv/inventory_pp/data/AT-1/AT-1_Chemical-Inventory-Release.csv --CLEANINV /home/slindberg/CAVE/CA-CIE-Tools-TestEnv/inventory_pp/data/AT-1/AT-1_SAC.txt --</w:t>
      </w:r>
      <w:proofErr w:type="spellStart"/>
      <w:r>
        <w:t>ipp_output</w:t>
      </w:r>
      <w:proofErr w:type="spellEnd"/>
      <w:r>
        <w:t xml:space="preserve"> step-10_AT-1_ipp.csv --output /home/slindberg/CAVE/CA-CIE-Tools-TestEnv/inventory_pp/tests/AT-1 --logger step-10_AT-1_ipp.log"</w:t>
      </w:r>
    </w:p>
    <w:p w14:paraId="58DCC4C6" w14:textId="77777777" w:rsidR="00BB63BF" w:rsidRDefault="00BB63BF" w:rsidP="00BB63BF">
      <w:r>
        <w:t>INFO--11/11/2020 08:25:51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875D86B" w14:textId="77777777" w:rsidR="00BB63BF" w:rsidRDefault="00BB63BF" w:rsidP="00BB63BF">
      <w:r>
        <w:t>Starting CA-CIE Tool Runner.</w:t>
      </w:r>
      <w:r>
        <w:tab/>
        <w:t>Logging to "runner_AT-1.log"</w:t>
      </w:r>
    </w:p>
    <w:p w14:paraId="4BFC3758" w14:textId="77777777" w:rsidR="00BB63BF" w:rsidRDefault="00BB63BF" w:rsidP="00BB63BF">
      <w:r>
        <w:t>INFO--11/11/2020 09:19:34 AM--Starting CA-CIE Tool Runner.</w:t>
      </w:r>
      <w:r>
        <w:tab/>
        <w:t>Logging to "runner_AT-1.log"</w:t>
      </w:r>
    </w:p>
    <w:p w14:paraId="25E406D5" w14:textId="77777777" w:rsidR="00BB63BF" w:rsidRDefault="00BB63BF" w:rsidP="00BB63BF">
      <w:r>
        <w:t>INFO--11/11/2020 09:19:34 AM--Code Version: 32f2868463d1f4507b6401c6fc881d8bb1a5598d v5.12: /opt/tools/</w:t>
      </w:r>
      <w:proofErr w:type="spellStart"/>
      <w:r>
        <w:t>pylib</w:t>
      </w:r>
      <w:proofErr w:type="spellEnd"/>
      <w:r>
        <w:t>/runner/runner.py&lt;--1bcfd6779e9cbdb82673405873a8e5e81514ae27</w:t>
      </w:r>
    </w:p>
    <w:p w14:paraId="37E6E761" w14:textId="77777777" w:rsidR="00BB63BF" w:rsidRDefault="00BB63BF" w:rsidP="00BB63BF"/>
    <w:p w14:paraId="30475173" w14:textId="77777777" w:rsidR="00BB63BF" w:rsidRDefault="00BB63BF" w:rsidP="00BB63BF">
      <w:r>
        <w:t>INFO--11/11/2020 09:19:34 AM--Code Version: b04521edd4aea45d10cc8d59c9c737ca2caf028a Local repo SHA-1 has does not correspond to a remote repo release version: /home/slindberg/CAVE/CA-CIE-Tools-TestRepos/inventory_pp/pylib/inventory_pp/inventory_pp.py&lt;--09cc000de13fb083b30b269c18fd32a2437141d6</w:t>
      </w:r>
    </w:p>
    <w:p w14:paraId="3B0C811E" w14:textId="77777777" w:rsidR="00BB63BF" w:rsidRDefault="00BB63BF" w:rsidP="00BB63BF"/>
    <w:p w14:paraId="69C23BA8" w14:textId="77777777" w:rsidR="00BB63BF" w:rsidRDefault="00BB63BF" w:rsidP="00BB63BF">
      <w:r>
        <w:t xml:space="preserve">INFO--11/11/2020 09:19:35 AM--QA Status: </w:t>
      </w:r>
      <w:proofErr w:type="gramStart"/>
      <w:r>
        <w:t>QUALIFIED :</w:t>
      </w:r>
      <w:proofErr w:type="gramEnd"/>
      <w:r>
        <w:t xml:space="preserve"> /opt/tools/pylib/runner/runner.py</w:t>
      </w:r>
    </w:p>
    <w:p w14:paraId="5B777B1D" w14:textId="77777777" w:rsidR="00BB63BF" w:rsidRDefault="00BB63BF" w:rsidP="00BB63BF">
      <w:r>
        <w:t xml:space="preserve">INFO--11/11/2020 09:19:35 AM--QA Status: </w:t>
      </w:r>
      <w:proofErr w:type="gramStart"/>
      <w:r>
        <w:t>TEST :</w:t>
      </w:r>
      <w:proofErr w:type="gramEnd"/>
      <w:r>
        <w:t xml:space="preserve"> /home/slindberg/CAVE/CA-CIE-Tools-TestRepos/inventory_pp/pylib/inventory_pp/inventory_pp.py</w:t>
      </w:r>
    </w:p>
    <w:p w14:paraId="11BAF4A2" w14:textId="77777777" w:rsidR="00BB63BF" w:rsidRDefault="00BB63BF" w:rsidP="00BB63BF">
      <w:r>
        <w:t>INFO--11/11/2020 09:19:35 AM--Invoking Command:"python3"</w:t>
      </w:r>
      <w:r>
        <w:tab/>
        <w:t>with Arguments:"/home/slindberg/CAVE/CA-CIE-Tools-TestRepos/inventory_pp/pylib/inventory_pp/inventory_pp.py --VZEHSIT /home/slindberg/CAVE/CA-CIE-Tools-TestEnv/inventory_pp/data/AT-1/AT-1_Site_List.csv --CHEMINV /home/slindberg/CAVE/CA-CIE-Tools-TestEnv/inventory_pp/data/AT-1/AT-1_Chemical-Inventory-Release.csv --CLEANINV /home/slindberg/CAVE/CA-CIE-Tools-TestEnv/inventory_pp/data/AT-1/AT-1_SAC.txt --</w:t>
      </w:r>
      <w:proofErr w:type="spellStart"/>
      <w:r>
        <w:t>ipp_output</w:t>
      </w:r>
      <w:proofErr w:type="spellEnd"/>
      <w:r>
        <w:t xml:space="preserve"> step-12_AT-1_ipp.csv --output /home/slindberg/CAVE/CA-CIE-Tools-TestEnv/inventory_pp/tests/AT-1 --logger step-12_AT-1_ipp.log"</w:t>
      </w:r>
    </w:p>
    <w:p w14:paraId="4C47B04F" w14:textId="77777777" w:rsidR="00BB63BF" w:rsidRDefault="00BB63BF" w:rsidP="00BB63BF">
      <w:r>
        <w:t>INFO--11/11/2020 09:19:35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543AF25" w14:textId="77777777" w:rsidR="00BB63BF" w:rsidRDefault="00BB63BF" w:rsidP="00BB63BF"/>
    <w:p w14:paraId="40A32696" w14:textId="77777777" w:rsidR="00BB63BF" w:rsidRDefault="00BB63BF" w:rsidP="00BB63BF">
      <w:r>
        <w:t>Starting CA-CIE Tool Runner.</w:t>
      </w:r>
      <w:r>
        <w:tab/>
        <w:t>Logging to "runner_AT-1.log"</w:t>
      </w:r>
    </w:p>
    <w:p w14:paraId="4E0C23FB" w14:textId="77777777" w:rsidR="00BB63BF" w:rsidRDefault="00BB63BF" w:rsidP="00BB63BF">
      <w:r>
        <w:t>INFO--11/11/2020 09:36:49 AM--Starting CA-CIE Tool Runner.</w:t>
      </w:r>
      <w:r>
        <w:tab/>
        <w:t>Logging to "runner_AT-1.log"</w:t>
      </w:r>
    </w:p>
    <w:p w14:paraId="42CD25B5" w14:textId="77777777" w:rsidR="00BB63BF" w:rsidRDefault="00BB63BF" w:rsidP="00BB63BF">
      <w:r>
        <w:t>INFO--11/11/2020 09:36:50 AM--Code Version: 32f2868463d1f4507b6401c6fc881d8bb1a5598d v5.12: /opt/tools/</w:t>
      </w:r>
      <w:proofErr w:type="spellStart"/>
      <w:r>
        <w:t>pylib</w:t>
      </w:r>
      <w:proofErr w:type="spellEnd"/>
      <w:r>
        <w:t>/runner/runner.py&lt;--1bcfd6779e9cbdb82673405873a8e5e81514ae27</w:t>
      </w:r>
    </w:p>
    <w:p w14:paraId="532C5C35" w14:textId="77777777" w:rsidR="00BB63BF" w:rsidRDefault="00BB63BF" w:rsidP="00BB63BF"/>
    <w:p w14:paraId="67DA33B8" w14:textId="77777777" w:rsidR="00BB63BF" w:rsidRDefault="00BB63BF" w:rsidP="00BB63BF">
      <w:r>
        <w:lastRenderedPageBreak/>
        <w:t>INFO--11/11/2020 09:36:50 AM--Code Version: b04521edd4aea45d10cc8d59c9c737ca2caf028a Local repo SHA-1 has does not correspond to a remote repo release version: /home/slindberg/CAVE/CA-CIE-Tools-TestRepos/inventory_pp/pylib/inventory_pp/inventory_pp.py&lt;--09cc000de13fb083b30b269c18fd32a2437141d6</w:t>
      </w:r>
    </w:p>
    <w:p w14:paraId="38FF0B36" w14:textId="77777777" w:rsidR="00BB63BF" w:rsidRDefault="00BB63BF" w:rsidP="00BB63BF"/>
    <w:p w14:paraId="2B5DE9A4" w14:textId="77777777" w:rsidR="00BB63BF" w:rsidRDefault="00BB63BF" w:rsidP="00BB63BF">
      <w:r>
        <w:t xml:space="preserve">INFO--11/11/2020 09:36:51 AM--QA Status: </w:t>
      </w:r>
      <w:proofErr w:type="gramStart"/>
      <w:r>
        <w:t>QUALIFIED :</w:t>
      </w:r>
      <w:proofErr w:type="gramEnd"/>
      <w:r>
        <w:t xml:space="preserve"> /opt/tools/pylib/runner/runner.py</w:t>
      </w:r>
    </w:p>
    <w:p w14:paraId="4CD8F5F2" w14:textId="77777777" w:rsidR="00BB63BF" w:rsidRDefault="00BB63BF" w:rsidP="00BB63BF">
      <w:r>
        <w:t xml:space="preserve">INFO--11/11/2020 09:36:51 AM--QA Status: </w:t>
      </w:r>
      <w:proofErr w:type="gramStart"/>
      <w:r>
        <w:t>TEST :</w:t>
      </w:r>
      <w:proofErr w:type="gramEnd"/>
      <w:r>
        <w:t xml:space="preserve"> /home/slindberg/CAVE/CA-CIE-Tools-TestRepos/inventory_pp/pylib/inventory_pp/inventory_pp.py</w:t>
      </w:r>
    </w:p>
    <w:p w14:paraId="3A6015B0" w14:textId="77777777" w:rsidR="00BB63BF" w:rsidRDefault="00BB63BF" w:rsidP="00BB63BF">
      <w:r>
        <w:t>INFO--11/11/2020 09:36:51 AM--Invoking Command:"python3"</w:t>
      </w:r>
      <w:r>
        <w:tab/>
        <w:t>with Arguments:"/home/slindberg/CAVE/CA-CIE-Tools-TestRepos/inventory_pp/pylib/inventory_pp/inventory_pp.py --VZEHSIT /home/slindberg/CAVE/CA-CIE-Tools-TestEnv/inventory_pp/data/AT-1/AT-1_Site_List.csv --CLEANINV /home/slindberg/CAVE/CA-CIE-Tools-TestEnv/inventory_pp/data/AT-1/AT-1_SAC.txt --</w:t>
      </w:r>
      <w:proofErr w:type="spellStart"/>
      <w:r>
        <w:t>ipp_output</w:t>
      </w:r>
      <w:proofErr w:type="spellEnd"/>
      <w:r>
        <w:t xml:space="preserve"> step-14_AT-1_ipp.csv --output /home/slindberg/CAVE/CA-CIE-Tools-TestEnv/inventory_pp/tests/AT-1 --logger step-14_AT-1_ipp.log"</w:t>
      </w:r>
    </w:p>
    <w:p w14:paraId="132CD370" w14:textId="77777777" w:rsidR="00BB63BF" w:rsidRDefault="00BB63BF" w:rsidP="00BB63BF">
      <w:r>
        <w:t>INFO--11/11/2020 09:36:51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08F84A2" w14:textId="4AA8D0DC" w:rsidR="003F48F4" w:rsidRDefault="00BB63BF">
      <w:r>
        <w:t>Starting CA-CIE Tool Runner.</w:t>
      </w:r>
      <w:r>
        <w:tab/>
        <w:t>Logging to "runner_AT-1.log"</w:t>
      </w:r>
    </w:p>
    <w:p w14:paraId="60608AF1" w14:textId="77777777" w:rsidR="00192EF0" w:rsidRDefault="00192EF0"/>
    <w:tbl>
      <w:tblPr>
        <w:tblStyle w:val="TableGrid"/>
        <w:tblW w:w="0" w:type="auto"/>
        <w:tblLayout w:type="fixed"/>
        <w:tblLook w:val="04A0" w:firstRow="1" w:lastRow="0" w:firstColumn="1" w:lastColumn="0" w:noHBand="0" w:noVBand="1"/>
      </w:tblPr>
      <w:tblGrid>
        <w:gridCol w:w="1260"/>
        <w:gridCol w:w="3510"/>
        <w:gridCol w:w="990"/>
        <w:gridCol w:w="1980"/>
        <w:gridCol w:w="2340"/>
      </w:tblGrid>
      <w:tr w:rsidR="003F48F4" w:rsidRPr="00932809" w14:paraId="74BDAFB7" w14:textId="77777777" w:rsidTr="007677A9">
        <w:trPr>
          <w:cantSplit/>
          <w:trHeight w:val="360"/>
          <w:tblHeader/>
        </w:trPr>
        <w:tc>
          <w:tcPr>
            <w:tcW w:w="10080" w:type="dxa"/>
            <w:gridSpan w:val="5"/>
            <w:tcBorders>
              <w:top w:val="nil"/>
              <w:left w:val="nil"/>
              <w:bottom w:val="single" w:sz="4" w:space="0" w:color="auto"/>
              <w:right w:val="nil"/>
            </w:tcBorders>
            <w:vAlign w:val="bottom"/>
          </w:tcPr>
          <w:p w14:paraId="49F94D44" w14:textId="53EDA174" w:rsidR="003F48F4" w:rsidRDefault="003F48F4" w:rsidP="004B1E8C">
            <w:pPr>
              <w:pStyle w:val="Table"/>
            </w:pPr>
            <w:r>
              <w:t>Table AT-1</w:t>
            </w:r>
          </w:p>
          <w:p w14:paraId="7C160B55" w14:textId="77777777" w:rsidR="003F48F4" w:rsidRPr="00DA11B3" w:rsidRDefault="007F0982" w:rsidP="004B1E8C">
            <w:pPr>
              <w:pStyle w:val="H1bodytext"/>
              <w:spacing w:after="0"/>
              <w:ind w:left="0"/>
              <w:jc w:val="center"/>
              <w:rPr>
                <w:rFonts w:ascii="Arial" w:hAnsi="Arial"/>
                <w:b/>
                <w:szCs w:val="22"/>
              </w:rPr>
            </w:pPr>
            <w:sdt>
              <w:sdtPr>
                <w:rPr>
                  <w:rFonts w:ascii="Arial" w:hAnsi="Arial"/>
                  <w:b/>
                  <w:bCs/>
                  <w:szCs w:val="22"/>
                </w:rPr>
                <w:alias w:val="Keywords"/>
                <w:tag w:val=""/>
                <w:id w:val="1449739955"/>
                <w:placeholder>
                  <w:docPart w:val="8FA21FE9C1AD4813A3472D659E788F4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Test Plan Case 1</w:t>
            </w:r>
          </w:p>
        </w:tc>
      </w:tr>
      <w:tr w:rsidR="003F48F4" w:rsidRPr="007D0AAC" w14:paraId="7A3B8940" w14:textId="77777777" w:rsidTr="007677A9">
        <w:trPr>
          <w:cantSplit/>
          <w:trHeight w:val="530"/>
          <w:tblHeader/>
        </w:trPr>
        <w:tc>
          <w:tcPr>
            <w:tcW w:w="5760" w:type="dxa"/>
            <w:gridSpan w:val="3"/>
            <w:tcBorders>
              <w:top w:val="single" w:sz="4" w:space="0" w:color="auto"/>
            </w:tcBorders>
            <w:shd w:val="clear" w:color="auto" w:fill="auto"/>
            <w:vAlign w:val="center"/>
          </w:tcPr>
          <w:p w14:paraId="2C0AF8CA" w14:textId="77777777" w:rsidR="003F48F4" w:rsidRPr="007D0AAC" w:rsidRDefault="007F0982" w:rsidP="004B1E8C">
            <w:pPr>
              <w:pStyle w:val="H1bodytext"/>
              <w:spacing w:after="0"/>
              <w:ind w:left="0"/>
              <w:jc w:val="center"/>
              <w:rPr>
                <w:rFonts w:ascii="Arial" w:hAnsi="Arial"/>
                <w:b/>
                <w:sz w:val="20"/>
              </w:rPr>
            </w:pPr>
            <w:sdt>
              <w:sdtPr>
                <w:rPr>
                  <w:rFonts w:ascii="Arial" w:hAnsi="Arial"/>
                  <w:b/>
                  <w:bCs/>
                  <w:sz w:val="20"/>
                </w:rPr>
                <w:alias w:val="Keywords"/>
                <w:tag w:val=""/>
                <w:id w:val="-1729219892"/>
                <w:placeholder>
                  <w:docPart w:val="C16A01A644F746B5BC0022A761BABD8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F73A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65347345"/>
                <w:placeholder>
                  <w:docPart w:val="A36F50C00AFB41A2909C8AEB383FDEB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1</w:t>
            </w:r>
          </w:p>
        </w:tc>
        <w:tc>
          <w:tcPr>
            <w:tcW w:w="4320" w:type="dxa"/>
            <w:gridSpan w:val="2"/>
            <w:tcBorders>
              <w:top w:val="single" w:sz="4" w:space="0" w:color="auto"/>
            </w:tcBorders>
            <w:shd w:val="clear" w:color="auto" w:fill="auto"/>
            <w:vAlign w:val="center"/>
          </w:tcPr>
          <w:p w14:paraId="1681523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EF57A7">
              <w:rPr>
                <w:rFonts w:ascii="Arial" w:hAnsi="Arial"/>
                <w:b/>
                <w:sz w:val="20"/>
              </w:rPr>
              <w:t xml:space="preserve"> 11/10/2020</w:t>
            </w:r>
            <w:r w:rsidR="007B57D3">
              <w:rPr>
                <w:rFonts w:ascii="Arial" w:hAnsi="Arial"/>
                <w:b/>
                <w:sz w:val="20"/>
              </w:rPr>
              <w:t>-11/11/2020</w:t>
            </w:r>
          </w:p>
        </w:tc>
      </w:tr>
      <w:tr w:rsidR="003F48F4" w:rsidRPr="007D0AAC" w14:paraId="3BB0C324" w14:textId="77777777" w:rsidTr="007677A9">
        <w:trPr>
          <w:cantSplit/>
          <w:trHeight w:val="530"/>
          <w:tblHeader/>
        </w:trPr>
        <w:tc>
          <w:tcPr>
            <w:tcW w:w="5760" w:type="dxa"/>
            <w:gridSpan w:val="3"/>
            <w:tcBorders>
              <w:top w:val="single" w:sz="4" w:space="0" w:color="auto"/>
            </w:tcBorders>
            <w:shd w:val="clear" w:color="auto" w:fill="auto"/>
            <w:vAlign w:val="center"/>
          </w:tcPr>
          <w:p w14:paraId="590D5FD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7121F9FD"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\\olive\backups\CAVE\CA-CIE-Tools-TestEnv\inventory_pp\tests\AT-1</w:t>
            </w:r>
          </w:p>
        </w:tc>
        <w:tc>
          <w:tcPr>
            <w:tcW w:w="4320" w:type="dxa"/>
            <w:gridSpan w:val="2"/>
            <w:tcBorders>
              <w:top w:val="single" w:sz="4" w:space="0" w:color="auto"/>
            </w:tcBorders>
            <w:shd w:val="clear" w:color="auto" w:fill="auto"/>
            <w:vAlign w:val="center"/>
          </w:tcPr>
          <w:p w14:paraId="3F806508"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EF57A7">
              <w:rPr>
                <w:rFonts w:ascii="Arial" w:hAnsi="Arial"/>
                <w:b/>
                <w:sz w:val="20"/>
              </w:rPr>
              <w:t xml:space="preserve"> Sara Lindberg</w:t>
            </w:r>
          </w:p>
        </w:tc>
      </w:tr>
      <w:tr w:rsidR="003F48F4" w:rsidRPr="007D0AAC" w14:paraId="7FFE52F6" w14:textId="77777777" w:rsidTr="007677A9">
        <w:trPr>
          <w:cantSplit/>
          <w:trHeight w:val="530"/>
          <w:tblHeader/>
        </w:trPr>
        <w:tc>
          <w:tcPr>
            <w:tcW w:w="10080" w:type="dxa"/>
            <w:gridSpan w:val="5"/>
            <w:tcBorders>
              <w:top w:val="single" w:sz="4" w:space="0" w:color="auto"/>
            </w:tcBorders>
            <w:shd w:val="clear" w:color="auto" w:fill="auto"/>
            <w:vAlign w:val="center"/>
          </w:tcPr>
          <w:p w14:paraId="073B10C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\\olive\backups\CAVE\CA-CIE-Tools-TestEnv\inventory_pp\tests\AT-1</w:t>
            </w:r>
          </w:p>
        </w:tc>
      </w:tr>
      <w:tr w:rsidR="003F48F4" w:rsidRPr="00572F5F" w14:paraId="5CE65189" w14:textId="77777777" w:rsidTr="007677A9">
        <w:trPr>
          <w:cantSplit/>
          <w:trHeight w:val="530"/>
          <w:tblHeader/>
        </w:trPr>
        <w:tc>
          <w:tcPr>
            <w:tcW w:w="1260" w:type="dxa"/>
            <w:tcBorders>
              <w:top w:val="single" w:sz="4" w:space="0" w:color="auto"/>
            </w:tcBorders>
            <w:shd w:val="clear" w:color="auto" w:fill="D9D9D9" w:themeFill="background1" w:themeFillShade="D9"/>
            <w:vAlign w:val="center"/>
          </w:tcPr>
          <w:p w14:paraId="5AC1B6E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510" w:type="dxa"/>
            <w:tcBorders>
              <w:top w:val="single" w:sz="4" w:space="0" w:color="auto"/>
            </w:tcBorders>
            <w:shd w:val="clear" w:color="auto" w:fill="D9D9D9" w:themeFill="background1" w:themeFillShade="D9"/>
            <w:vAlign w:val="center"/>
          </w:tcPr>
          <w:p w14:paraId="5493A33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3EE8B41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
          <w:p w14:paraId="0051CB06"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75AF38D" w14:textId="77777777" w:rsidTr="007677A9">
        <w:trPr>
          <w:trHeight w:val="440"/>
        </w:trPr>
        <w:tc>
          <w:tcPr>
            <w:tcW w:w="10080" w:type="dxa"/>
            <w:gridSpan w:val="5"/>
            <w:vAlign w:val="center"/>
          </w:tcPr>
          <w:p w14:paraId="0AD2E2F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2A37158" w14:textId="77777777" w:rsidTr="007677A9">
        <w:trPr>
          <w:trHeight w:val="728"/>
        </w:trPr>
        <w:tc>
          <w:tcPr>
            <w:tcW w:w="1260" w:type="dxa"/>
            <w:vAlign w:val="center"/>
          </w:tcPr>
          <w:p w14:paraId="573E5AC9"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510" w:type="dxa"/>
            <w:vAlign w:val="center"/>
          </w:tcPr>
          <w:p w14:paraId="0E2DC6C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./run_AT-1_step-1.sh</w:t>
            </w:r>
          </w:p>
        </w:tc>
        <w:tc>
          <w:tcPr>
            <w:tcW w:w="2970" w:type="dxa"/>
            <w:gridSpan w:val="2"/>
            <w:vAlign w:val="center"/>
          </w:tcPr>
          <w:p w14:paraId="0D30BB5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19068D4" w14:textId="77777777" w:rsidR="003F48F4" w:rsidRPr="00180364" w:rsidRDefault="003F48F4" w:rsidP="007677A9">
            <w:pPr>
              <w:pStyle w:val="H1bodytext"/>
              <w:numPr>
                <w:ilvl w:val="0"/>
                <w:numId w:val="44"/>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p w14:paraId="3C124D88" w14:textId="77777777" w:rsidR="003F48F4" w:rsidRPr="00180364" w:rsidRDefault="003F48F4" w:rsidP="007677A9">
            <w:pPr>
              <w:pStyle w:val="H1bodytext"/>
              <w:numPr>
                <w:ilvl w:val="0"/>
                <w:numId w:val="44"/>
              </w:numPr>
              <w:spacing w:after="0"/>
              <w:ind w:left="556"/>
              <w:rPr>
                <w:rFonts w:ascii="Arial" w:hAnsi="Arial"/>
                <w:sz w:val="20"/>
              </w:rPr>
            </w:pPr>
            <w:r>
              <w:rPr>
                <w:rFonts w:ascii="Arial" w:hAnsi="Arial"/>
                <w:b/>
                <w:bCs/>
                <w:i/>
                <w:iCs/>
                <w:sz w:val="20"/>
              </w:rPr>
              <w:t>step-1_AT-1_ipp.log</w:t>
            </w:r>
          </w:p>
          <w:p w14:paraId="25351CF2" w14:textId="77777777" w:rsidR="003F48F4" w:rsidRPr="00B64BCB" w:rsidRDefault="003F48F4" w:rsidP="007677A9">
            <w:pPr>
              <w:pStyle w:val="H1bodytext"/>
              <w:numPr>
                <w:ilvl w:val="0"/>
                <w:numId w:val="44"/>
              </w:numPr>
              <w:spacing w:after="0"/>
              <w:ind w:left="556"/>
              <w:rPr>
                <w:rFonts w:ascii="Arial" w:hAnsi="Arial"/>
                <w:sz w:val="20"/>
              </w:rPr>
            </w:pPr>
            <w:r>
              <w:rPr>
                <w:rFonts w:ascii="Arial" w:hAnsi="Arial"/>
                <w:b/>
                <w:bCs/>
                <w:i/>
                <w:iCs/>
                <w:sz w:val="20"/>
              </w:rPr>
              <w:t>step-1_AT-1_ipp.csv</w:t>
            </w:r>
          </w:p>
        </w:tc>
        <w:tc>
          <w:tcPr>
            <w:tcW w:w="2340" w:type="dxa"/>
            <w:vAlign w:val="center"/>
          </w:tcPr>
          <w:p w14:paraId="01A42EC8" w14:textId="77777777" w:rsidR="003F48F4" w:rsidRPr="007D0AAC" w:rsidRDefault="00EF57A7" w:rsidP="004B1E8C">
            <w:pPr>
              <w:pStyle w:val="H1bodytext"/>
              <w:spacing w:after="0"/>
              <w:ind w:left="0"/>
              <w:jc w:val="center"/>
              <w:rPr>
                <w:rFonts w:ascii="Arial" w:hAnsi="Arial"/>
                <w:sz w:val="20"/>
              </w:rPr>
            </w:pPr>
            <w:r>
              <w:rPr>
                <w:rFonts w:ascii="Arial" w:hAnsi="Arial"/>
                <w:sz w:val="20"/>
              </w:rPr>
              <w:t>PASS</w:t>
            </w:r>
          </w:p>
        </w:tc>
      </w:tr>
      <w:tr w:rsidR="003F48F4" w14:paraId="1F937415" w14:textId="77777777" w:rsidTr="007677A9">
        <w:trPr>
          <w:trHeight w:val="476"/>
        </w:trPr>
        <w:tc>
          <w:tcPr>
            <w:tcW w:w="1260" w:type="dxa"/>
            <w:vAlign w:val="center"/>
          </w:tcPr>
          <w:p w14:paraId="234009C6"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510" w:type="dxa"/>
            <w:vAlign w:val="center"/>
          </w:tcPr>
          <w:p w14:paraId="6AC3B6DF"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runner_run_AT-1.log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714B8B92"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runner_run_AT-1.log</w:t>
            </w:r>
            <w:r>
              <w:rPr>
                <w:rFonts w:ascii="Arial" w:hAnsi="Arial"/>
                <w:sz w:val="20"/>
              </w:rPr>
              <w:t xml:space="preserve"> should have 2 lines:</w:t>
            </w:r>
          </w:p>
          <w:p w14:paraId="7A36609D"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3255B8D"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1B35F516"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0007FDB3" w14:textId="77777777" w:rsidR="003F48F4" w:rsidRDefault="003F48F4" w:rsidP="004B1E8C">
            <w:pPr>
              <w:pStyle w:val="H1bodytext"/>
              <w:spacing w:after="0"/>
              <w:ind w:left="16"/>
              <w:rPr>
                <w:rFonts w:ascii="Arial" w:hAnsi="Arial"/>
                <w:sz w:val="20"/>
              </w:rPr>
            </w:pPr>
          </w:p>
          <w:p w14:paraId="4D9C720D"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
          <w:p w14:paraId="3301DC86" w14:textId="77777777" w:rsidR="003F48F4" w:rsidRDefault="00EF57A7" w:rsidP="004B1E8C">
            <w:pPr>
              <w:pStyle w:val="H1bodytext"/>
              <w:spacing w:after="0"/>
              <w:ind w:left="0"/>
              <w:jc w:val="center"/>
              <w:rPr>
                <w:rFonts w:ascii="Arial" w:hAnsi="Arial"/>
                <w:sz w:val="20"/>
              </w:rPr>
            </w:pPr>
            <w:r>
              <w:rPr>
                <w:rFonts w:ascii="Arial" w:hAnsi="Arial"/>
                <w:sz w:val="20"/>
              </w:rPr>
              <w:t>PASS</w:t>
            </w:r>
          </w:p>
          <w:p w14:paraId="4A399000" w14:textId="77777777" w:rsidR="00EF57A7" w:rsidRDefault="00EF57A7" w:rsidP="004B1E8C">
            <w:pPr>
              <w:pStyle w:val="H1bodytext"/>
              <w:spacing w:after="0"/>
              <w:ind w:left="0"/>
              <w:jc w:val="center"/>
              <w:rPr>
                <w:rFonts w:ascii="Arial" w:hAnsi="Arial"/>
                <w:sz w:val="20"/>
              </w:rPr>
            </w:pPr>
            <w:proofErr w:type="gramStart"/>
            <w:r w:rsidRPr="00EF57A7">
              <w:rPr>
                <w:rFonts w:ascii="Arial" w:hAnsi="Arial"/>
                <w:sz w:val="20"/>
              </w:rPr>
              <w:t>QUALIFIED :</w:t>
            </w:r>
            <w:proofErr w:type="gramEnd"/>
            <w:r w:rsidRPr="00EF57A7">
              <w:rPr>
                <w:rFonts w:ascii="Arial" w:hAnsi="Arial"/>
                <w:sz w:val="20"/>
              </w:rPr>
              <w:t xml:space="preserve"> /opt/tools/pylib/runner/runner.py</w:t>
            </w:r>
          </w:p>
          <w:p w14:paraId="0FD494A8" w14:textId="77777777" w:rsidR="00EF57A7" w:rsidRDefault="00EF57A7" w:rsidP="004B1E8C">
            <w:pPr>
              <w:pStyle w:val="H1bodytext"/>
              <w:spacing w:after="0"/>
              <w:ind w:left="0"/>
              <w:jc w:val="center"/>
              <w:rPr>
                <w:rFonts w:ascii="Arial" w:hAnsi="Arial"/>
                <w:sz w:val="20"/>
              </w:rPr>
            </w:pPr>
          </w:p>
          <w:p w14:paraId="05D03525" w14:textId="77777777" w:rsidR="003F48F4" w:rsidRPr="007D0AAC" w:rsidRDefault="00EF57A7" w:rsidP="004B1E8C">
            <w:pPr>
              <w:pStyle w:val="H1bodytext"/>
              <w:spacing w:after="0"/>
              <w:ind w:left="0"/>
              <w:jc w:val="center"/>
              <w:rPr>
                <w:rFonts w:ascii="Arial" w:hAnsi="Arial"/>
                <w:sz w:val="20"/>
              </w:rPr>
            </w:pPr>
            <w:proofErr w:type="gramStart"/>
            <w:r w:rsidRPr="00EF57A7">
              <w:rPr>
                <w:rFonts w:ascii="Arial" w:hAnsi="Arial"/>
                <w:sz w:val="20"/>
              </w:rPr>
              <w:t>TEST :</w:t>
            </w:r>
            <w:proofErr w:type="gramEnd"/>
            <w:r w:rsidRPr="00EF57A7">
              <w:rPr>
                <w:rFonts w:ascii="Arial" w:hAnsi="Arial"/>
                <w:sz w:val="20"/>
              </w:rPr>
              <w:t xml:space="preserve"> /home/slindberg/CAVE/CA-CIE-Tools-TestRepos/inventory_pp/pylib/inventory_pp/inventory_pp.py</w:t>
            </w:r>
          </w:p>
        </w:tc>
      </w:tr>
      <w:tr w:rsidR="003F48F4" w:rsidRPr="007D0AAC" w14:paraId="7064B3A6" w14:textId="77777777" w:rsidTr="007677A9">
        <w:trPr>
          <w:trHeight w:val="476"/>
        </w:trPr>
        <w:tc>
          <w:tcPr>
            <w:tcW w:w="1260" w:type="dxa"/>
            <w:vAlign w:val="center"/>
          </w:tcPr>
          <w:p w14:paraId="76D90079"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510" w:type="dxa"/>
            <w:vAlign w:val="center"/>
          </w:tcPr>
          <w:p w14:paraId="7DF420A8" w14:textId="77777777" w:rsidR="003F48F4" w:rsidRDefault="003F48F4" w:rsidP="004B1E8C">
            <w:pPr>
              <w:pStyle w:val="H1bodytext"/>
              <w:spacing w:after="0"/>
              <w:ind w:left="0"/>
              <w:rPr>
                <w:rFonts w:ascii="Arial" w:hAnsi="Arial"/>
                <w:sz w:val="20"/>
              </w:rPr>
            </w:pPr>
            <w:r>
              <w:rPr>
                <w:rFonts w:ascii="Arial" w:hAnsi="Arial"/>
                <w:sz w:val="20"/>
              </w:rPr>
              <w:t>Verify that the user arguments were accepted by comparing two files:</w:t>
            </w:r>
          </w:p>
          <w:p w14:paraId="1995D33B"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run_AT-1_step-1.sh</w:t>
            </w:r>
          </w:p>
          <w:p w14:paraId="23D53E33" w14:textId="77777777" w:rsidR="003F48F4" w:rsidRPr="00D47E43" w:rsidRDefault="003F48F4" w:rsidP="00C62DEE">
            <w:pPr>
              <w:pStyle w:val="H1bodytext"/>
              <w:numPr>
                <w:ilvl w:val="0"/>
                <w:numId w:val="11"/>
              </w:numPr>
              <w:spacing w:after="0"/>
              <w:ind w:left="406"/>
              <w:rPr>
                <w:rFonts w:ascii="Arial" w:hAnsi="Arial"/>
                <w:b/>
                <w:bCs/>
                <w:i/>
                <w:iCs/>
                <w:sz w:val="20"/>
              </w:rPr>
            </w:pPr>
            <w:r w:rsidRPr="00D47E43">
              <w:rPr>
                <w:rFonts w:ascii="Arial" w:hAnsi="Arial"/>
                <w:b/>
                <w:bCs/>
                <w:i/>
                <w:iCs/>
                <w:sz w:val="20"/>
              </w:rPr>
              <w:t>step-1_AT-1_ipp.log</w:t>
            </w:r>
          </w:p>
        </w:tc>
        <w:tc>
          <w:tcPr>
            <w:tcW w:w="2970" w:type="dxa"/>
            <w:gridSpan w:val="2"/>
            <w:vAlign w:val="center"/>
          </w:tcPr>
          <w:p w14:paraId="46BFF41B" w14:textId="77777777" w:rsidR="003F48F4" w:rsidRDefault="003F48F4" w:rsidP="004B1E8C">
            <w:pPr>
              <w:pStyle w:val="H1bodytext"/>
              <w:spacing w:after="0"/>
              <w:ind w:left="0"/>
              <w:rPr>
                <w:rFonts w:ascii="Arial" w:hAnsi="Arial"/>
                <w:sz w:val="20"/>
              </w:rPr>
            </w:pPr>
            <w:r>
              <w:rPr>
                <w:rFonts w:ascii="Arial" w:hAnsi="Arial"/>
                <w:sz w:val="20"/>
              </w:rPr>
              <w:t>Open the files indicated in the test instruction column of this step and verify that each argument was accepted. A user verifies that each argument was accepted by ascertaining that what was specified in the shell script is printed within the first 20 lines of the log file.</w:t>
            </w:r>
          </w:p>
          <w:p w14:paraId="4D0497E2" w14:textId="77777777" w:rsidR="003F48F4" w:rsidRDefault="003F48F4" w:rsidP="004B1E8C">
            <w:pPr>
              <w:pStyle w:val="H1bodytext"/>
              <w:spacing w:after="0"/>
              <w:ind w:left="0"/>
              <w:rPr>
                <w:rFonts w:ascii="Arial" w:hAnsi="Arial"/>
                <w:sz w:val="20"/>
              </w:rPr>
            </w:pPr>
          </w:p>
          <w:p w14:paraId="44439E68" w14:textId="77777777" w:rsidR="003F48F4" w:rsidRDefault="003F48F4" w:rsidP="004B1E8C">
            <w:pPr>
              <w:pStyle w:val="H1bodytext"/>
              <w:spacing w:after="0"/>
              <w:ind w:left="0"/>
              <w:rPr>
                <w:rFonts w:ascii="Arial" w:hAnsi="Arial"/>
                <w:sz w:val="20"/>
              </w:rPr>
            </w:pPr>
            <w:r>
              <w:rPr>
                <w:rFonts w:ascii="Arial" w:hAnsi="Arial"/>
                <w:sz w:val="20"/>
              </w:rPr>
              <w:t>Note: file paths specified in the shell script are relative paths or have the “~” shorthand. When accepted/written by the script to its log file the paths are written as absolute paths.</w:t>
            </w:r>
          </w:p>
          <w:p w14:paraId="7120C56F" w14:textId="77777777" w:rsidR="003F48F4" w:rsidRDefault="003F48F4" w:rsidP="004B1E8C">
            <w:pPr>
              <w:pStyle w:val="H1bodytext"/>
              <w:spacing w:after="0"/>
              <w:ind w:left="0"/>
              <w:rPr>
                <w:rFonts w:ascii="Arial" w:hAnsi="Arial"/>
                <w:sz w:val="20"/>
              </w:rPr>
            </w:pPr>
          </w:p>
          <w:p w14:paraId="1143225F" w14:textId="77777777" w:rsidR="003F48F4" w:rsidRPr="00960A25" w:rsidRDefault="003F48F4" w:rsidP="004B1E8C">
            <w:pPr>
              <w:pStyle w:val="H1bodytext"/>
              <w:spacing w:after="0"/>
              <w:ind w:left="0"/>
              <w:rPr>
                <w:rFonts w:ascii="Arial" w:hAnsi="Arial"/>
                <w:sz w:val="20"/>
              </w:rPr>
            </w:pPr>
            <w:r>
              <w:rPr>
                <w:rFonts w:ascii="Arial" w:hAnsi="Arial"/>
                <w:sz w:val="20"/>
              </w:rPr>
              <w:t>This partially satisfies FR-1</w:t>
            </w:r>
          </w:p>
        </w:tc>
        <w:tc>
          <w:tcPr>
            <w:tcW w:w="2340" w:type="dxa"/>
            <w:vAlign w:val="center"/>
          </w:tcPr>
          <w:p w14:paraId="578A517B" w14:textId="77777777" w:rsidR="003F48F4" w:rsidRPr="00702160" w:rsidRDefault="00CF29B8" w:rsidP="004B1E8C">
            <w:pPr>
              <w:pStyle w:val="H1bodytext"/>
              <w:spacing w:after="0"/>
              <w:ind w:left="0"/>
              <w:rPr>
                <w:rFonts w:ascii="Arial" w:hAnsi="Arial"/>
                <w:sz w:val="20"/>
              </w:rPr>
            </w:pPr>
            <w:r>
              <w:rPr>
                <w:rFonts w:ascii="Arial" w:hAnsi="Arial"/>
                <w:sz w:val="20"/>
              </w:rPr>
              <w:t>PASS</w:t>
            </w:r>
          </w:p>
        </w:tc>
      </w:tr>
      <w:tr w:rsidR="003F48F4" w:rsidRPr="007D0AAC" w14:paraId="00D3EB8E" w14:textId="77777777" w:rsidTr="007677A9">
        <w:trPr>
          <w:trHeight w:val="539"/>
        </w:trPr>
        <w:tc>
          <w:tcPr>
            <w:tcW w:w="1260" w:type="dxa"/>
            <w:vAlign w:val="center"/>
          </w:tcPr>
          <w:p w14:paraId="624CCA95"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510" w:type="dxa"/>
            <w:vAlign w:val="center"/>
          </w:tcPr>
          <w:p w14:paraId="3704A9E5" w14:textId="77777777" w:rsidR="003F48F4" w:rsidRPr="00702160" w:rsidRDefault="003F48F4" w:rsidP="004B1E8C">
            <w:pPr>
              <w:pStyle w:val="H1bodytext"/>
              <w:spacing w:after="0"/>
              <w:ind w:left="0"/>
              <w:rPr>
                <w:rFonts w:ascii="Arial" w:hAnsi="Arial"/>
                <w:sz w:val="20"/>
              </w:rPr>
            </w:pPr>
            <w:r>
              <w:rPr>
                <w:rFonts w:ascii="Arial" w:hAnsi="Arial"/>
                <w:sz w:val="20"/>
              </w:rPr>
              <w:t>Verify that each source file was merged into the output file.</w:t>
            </w:r>
          </w:p>
        </w:tc>
        <w:tc>
          <w:tcPr>
            <w:tcW w:w="2970" w:type="dxa"/>
            <w:gridSpan w:val="2"/>
            <w:vAlign w:val="center"/>
          </w:tcPr>
          <w:p w14:paraId="48F68205"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step-1_AT-1_ipp.csv </w:t>
            </w:r>
            <w:r>
              <w:rPr>
                <w:rFonts w:ascii="Arial" w:hAnsi="Arial"/>
                <w:sz w:val="20"/>
              </w:rPr>
              <w:t xml:space="preserve"> in</w:t>
            </w:r>
            <w:proofErr w:type="gramEnd"/>
            <w:r>
              <w:rPr>
                <w:rFonts w:ascii="Arial" w:hAnsi="Arial"/>
                <w:sz w:val="20"/>
              </w:rPr>
              <w:t xml:space="preserve"> a text editor (or Excel) and search for the following words/phrases:</w:t>
            </w:r>
          </w:p>
          <w:p w14:paraId="33E6CCC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SAC-Water</w:t>
            </w:r>
          </w:p>
          <w:p w14:paraId="384A319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Chemical-Inventory</w:t>
            </w:r>
          </w:p>
          <w:p w14:paraId="115DB5D8"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AT-1_Site-Specific-Inventory</w:t>
            </w:r>
          </w:p>
          <w:p w14:paraId="5315CB3A"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SIMV2</w:t>
            </w:r>
          </w:p>
          <w:p w14:paraId="06224C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Solid-Waste-Release</w:t>
            </w:r>
          </w:p>
          <w:p w14:paraId="6CED3C24" w14:textId="77777777" w:rsidR="003F48F4" w:rsidRDefault="003F48F4" w:rsidP="004B1E8C">
            <w:pPr>
              <w:pStyle w:val="H1bodytext"/>
              <w:spacing w:after="0"/>
              <w:ind w:left="0"/>
              <w:rPr>
                <w:rFonts w:ascii="Arial" w:hAnsi="Arial"/>
                <w:sz w:val="20"/>
              </w:rPr>
            </w:pPr>
          </w:p>
          <w:p w14:paraId="64292571"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bulleted words/phrases are present, this partially satisfies FR-3 and FR-7.</w:t>
            </w:r>
          </w:p>
        </w:tc>
        <w:tc>
          <w:tcPr>
            <w:tcW w:w="2340" w:type="dxa"/>
            <w:vAlign w:val="center"/>
          </w:tcPr>
          <w:p w14:paraId="759C0225" w14:textId="77777777" w:rsidR="003F48F4" w:rsidRDefault="00CF29B8" w:rsidP="004B1E8C">
            <w:pPr>
              <w:pStyle w:val="H1bodytext"/>
              <w:spacing w:after="0"/>
              <w:ind w:left="0"/>
              <w:rPr>
                <w:rFonts w:ascii="Arial" w:hAnsi="Arial"/>
                <w:sz w:val="20"/>
              </w:rPr>
            </w:pPr>
            <w:r>
              <w:rPr>
                <w:rFonts w:ascii="Arial" w:hAnsi="Arial"/>
                <w:sz w:val="20"/>
              </w:rPr>
              <w:t>PASS</w:t>
            </w:r>
          </w:p>
          <w:p w14:paraId="30FDA4D6" w14:textId="77777777" w:rsidR="00CF29B8" w:rsidRDefault="00CF29B8" w:rsidP="004B1E8C">
            <w:pPr>
              <w:pStyle w:val="H1bodytext"/>
              <w:spacing w:after="0"/>
              <w:ind w:left="0"/>
              <w:rPr>
                <w:rFonts w:ascii="Arial" w:hAnsi="Arial"/>
                <w:sz w:val="20"/>
              </w:rPr>
            </w:pPr>
          </w:p>
          <w:p w14:paraId="198E3D57" w14:textId="77777777" w:rsidR="003F48F4" w:rsidRPr="00702160" w:rsidRDefault="00CF29B8" w:rsidP="00E17BE2">
            <w:pPr>
              <w:pStyle w:val="H1bodytext"/>
              <w:ind w:left="0"/>
              <w:rPr>
                <w:rFonts w:ascii="Arial" w:hAnsi="Arial"/>
                <w:sz w:val="20"/>
              </w:rPr>
            </w:pPr>
            <w:r w:rsidRPr="00CF29B8">
              <w:rPr>
                <w:rFonts w:ascii="Arial" w:hAnsi="Arial"/>
                <w:sz w:val="20"/>
              </w:rPr>
              <w:t>Source</w:t>
            </w:r>
            <w:r w:rsidR="005A2244">
              <w:rPr>
                <w:rFonts w:ascii="Arial" w:hAnsi="Arial"/>
                <w:sz w:val="20"/>
              </w:rPr>
              <w:t>:</w:t>
            </w:r>
            <w:r>
              <w:rPr>
                <w:rFonts w:ascii="Arial" w:hAnsi="Arial"/>
                <w:sz w:val="20"/>
              </w:rPr>
              <w:br/>
            </w:r>
            <w:r w:rsidRPr="00CF29B8">
              <w:rPr>
                <w:rFonts w:ascii="Arial" w:hAnsi="Arial"/>
                <w:sz w:val="20"/>
              </w:rPr>
              <w:t>SAC-Water</w:t>
            </w:r>
            <w:r>
              <w:rPr>
                <w:rFonts w:ascii="Arial" w:hAnsi="Arial"/>
                <w:sz w:val="20"/>
              </w:rPr>
              <w:br/>
            </w:r>
            <w:r w:rsidRPr="00CF29B8">
              <w:rPr>
                <w:rFonts w:ascii="Arial" w:hAnsi="Arial"/>
                <w:sz w:val="20"/>
              </w:rPr>
              <w:t>Chemical-Inventory</w:t>
            </w:r>
            <w:r>
              <w:rPr>
                <w:rFonts w:ascii="Arial" w:hAnsi="Arial"/>
                <w:sz w:val="20"/>
              </w:rPr>
              <w:br/>
            </w:r>
            <w:r w:rsidRPr="00CF29B8">
              <w:rPr>
                <w:rFonts w:ascii="Arial" w:hAnsi="Arial"/>
                <w:sz w:val="20"/>
              </w:rPr>
              <w:t>AT-1_Site-Specific-Inventory</w:t>
            </w:r>
            <w:r>
              <w:rPr>
                <w:rFonts w:ascii="Arial" w:hAnsi="Arial"/>
                <w:sz w:val="20"/>
              </w:rPr>
              <w:br/>
            </w:r>
            <w:r w:rsidRPr="00CF29B8">
              <w:rPr>
                <w:rFonts w:ascii="Arial" w:hAnsi="Arial"/>
                <w:sz w:val="20"/>
              </w:rPr>
              <w:t>SIMV2</w:t>
            </w:r>
            <w:r>
              <w:rPr>
                <w:rFonts w:ascii="Arial" w:hAnsi="Arial"/>
                <w:sz w:val="20"/>
              </w:rPr>
              <w:br/>
            </w:r>
            <w:r w:rsidRPr="00CF29B8">
              <w:rPr>
                <w:rFonts w:ascii="Arial" w:hAnsi="Arial"/>
                <w:sz w:val="20"/>
              </w:rPr>
              <w:t>Solid-Waste-Release</w:t>
            </w:r>
          </w:p>
        </w:tc>
      </w:tr>
      <w:tr w:rsidR="003F48F4" w:rsidRPr="007D0AAC" w14:paraId="11C81D78" w14:textId="77777777" w:rsidTr="007677A9">
        <w:trPr>
          <w:trHeight w:val="539"/>
        </w:trPr>
        <w:tc>
          <w:tcPr>
            <w:tcW w:w="1260" w:type="dxa"/>
            <w:vAlign w:val="center"/>
          </w:tcPr>
          <w:p w14:paraId="5D005BDC"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510" w:type="dxa"/>
            <w:vAlign w:val="center"/>
          </w:tcPr>
          <w:p w14:paraId="71D0E661" w14:textId="77777777" w:rsidR="003F48F4" w:rsidRDefault="003F48F4" w:rsidP="004B1E8C">
            <w:pPr>
              <w:pStyle w:val="H1bodytext"/>
              <w:spacing w:after="0"/>
              <w:ind w:left="0"/>
              <w:rPr>
                <w:rFonts w:ascii="Arial" w:hAnsi="Arial"/>
                <w:sz w:val="20"/>
              </w:rPr>
            </w:pPr>
            <w:r>
              <w:rPr>
                <w:rFonts w:ascii="Arial" w:hAnsi="Arial"/>
                <w:sz w:val="20"/>
              </w:rPr>
              <w:t>Verify that only sites in the accepted site list are included.</w:t>
            </w:r>
          </w:p>
        </w:tc>
        <w:tc>
          <w:tcPr>
            <w:tcW w:w="2970" w:type="dxa"/>
            <w:gridSpan w:val="2"/>
            <w:vAlign w:val="center"/>
          </w:tcPr>
          <w:p w14:paraId="76230C46"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are in the second column:</w:t>
            </w:r>
          </w:p>
          <w:p w14:paraId="399ACF2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241-C-105</w:t>
            </w:r>
          </w:p>
          <w:p w14:paraId="03097FB5"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CHM-1</w:t>
            </w:r>
          </w:p>
          <w:p w14:paraId="1E74FE40"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COMMON-SITE</w:t>
            </w:r>
          </w:p>
          <w:p w14:paraId="094A9946"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SAC-1</w:t>
            </w:r>
          </w:p>
          <w:p w14:paraId="0DE6C981"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SIM-1</w:t>
            </w:r>
          </w:p>
          <w:p w14:paraId="69CD20BE"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t>SSI-1</w:t>
            </w:r>
          </w:p>
          <w:p w14:paraId="7D6E12C7" w14:textId="77777777" w:rsidR="003F48F4" w:rsidRDefault="003F48F4" w:rsidP="00C62DEE">
            <w:pPr>
              <w:pStyle w:val="H1bodytext"/>
              <w:numPr>
                <w:ilvl w:val="0"/>
                <w:numId w:val="13"/>
              </w:numPr>
              <w:spacing w:after="0"/>
              <w:ind w:left="376"/>
              <w:rPr>
                <w:rFonts w:ascii="Arial" w:hAnsi="Arial"/>
                <w:sz w:val="20"/>
              </w:rPr>
            </w:pPr>
            <w:r>
              <w:rPr>
                <w:rFonts w:ascii="Arial" w:hAnsi="Arial"/>
                <w:sz w:val="20"/>
              </w:rPr>
              <w:lastRenderedPageBreak/>
              <w:t>SWR-1</w:t>
            </w:r>
          </w:p>
          <w:p w14:paraId="02D362DE" w14:textId="77777777" w:rsidR="003F48F4" w:rsidRDefault="003F48F4" w:rsidP="004B1E8C">
            <w:pPr>
              <w:pStyle w:val="H1bodytext"/>
              <w:spacing w:after="0"/>
              <w:ind w:left="0"/>
              <w:rPr>
                <w:rFonts w:ascii="Arial" w:hAnsi="Arial"/>
                <w:sz w:val="20"/>
              </w:rPr>
            </w:pPr>
          </w:p>
          <w:p w14:paraId="02849AD2" w14:textId="77777777" w:rsidR="003F48F4" w:rsidRDefault="003F48F4" w:rsidP="004B1E8C">
            <w:pPr>
              <w:pStyle w:val="H1bodytext"/>
              <w:spacing w:after="0"/>
              <w:ind w:left="0"/>
              <w:rPr>
                <w:rFonts w:ascii="Arial" w:hAnsi="Arial"/>
                <w:sz w:val="20"/>
              </w:rPr>
            </w:pPr>
            <w:r>
              <w:rPr>
                <w:rFonts w:ascii="Arial" w:hAnsi="Arial"/>
                <w:sz w:val="20"/>
              </w:rPr>
              <w:t>If the listed sites are present in the output file and no other site name is found under “SITE_NAME” in the second column, this satisfies FR-2.</w:t>
            </w:r>
          </w:p>
          <w:p w14:paraId="3434184C" w14:textId="77777777" w:rsidR="003F48F4" w:rsidRDefault="003F48F4" w:rsidP="004B1E8C">
            <w:pPr>
              <w:pStyle w:val="H1bodytext"/>
              <w:spacing w:after="0"/>
              <w:ind w:left="0"/>
              <w:rPr>
                <w:rFonts w:ascii="Arial" w:hAnsi="Arial"/>
                <w:sz w:val="20"/>
              </w:rPr>
            </w:pPr>
          </w:p>
          <w:p w14:paraId="4D94FA50" w14:textId="77777777" w:rsidR="003F48F4" w:rsidRDefault="003F48F4" w:rsidP="004B1E8C">
            <w:pPr>
              <w:pStyle w:val="H1bodytext"/>
              <w:spacing w:after="0"/>
              <w:ind w:left="0"/>
              <w:rPr>
                <w:rFonts w:ascii="Arial" w:hAnsi="Arial"/>
                <w:sz w:val="20"/>
              </w:rPr>
            </w:pPr>
            <w:r>
              <w:rPr>
                <w:rFonts w:ascii="Arial" w:hAnsi="Arial"/>
                <w:sz w:val="20"/>
              </w:rPr>
              <w:t>This also partially satisfies FR-3, FR-7, and FR-8.</w:t>
            </w:r>
          </w:p>
        </w:tc>
        <w:tc>
          <w:tcPr>
            <w:tcW w:w="2340" w:type="dxa"/>
            <w:vAlign w:val="center"/>
          </w:tcPr>
          <w:p w14:paraId="7339B33B" w14:textId="77777777" w:rsidR="005A2244" w:rsidRDefault="005A2244" w:rsidP="005A2244">
            <w:pPr>
              <w:pStyle w:val="H1bodytext"/>
              <w:spacing w:after="0"/>
              <w:ind w:left="0"/>
              <w:rPr>
                <w:rFonts w:ascii="Arial" w:hAnsi="Arial"/>
                <w:sz w:val="20"/>
              </w:rPr>
            </w:pPr>
            <w:r>
              <w:rPr>
                <w:rFonts w:ascii="Arial" w:hAnsi="Arial"/>
                <w:sz w:val="20"/>
              </w:rPr>
              <w:lastRenderedPageBreak/>
              <w:t>PASS</w:t>
            </w:r>
          </w:p>
          <w:p w14:paraId="4BA16559" w14:textId="77777777" w:rsidR="005A2244" w:rsidRDefault="005A2244" w:rsidP="005A2244">
            <w:pPr>
              <w:pStyle w:val="H1bodytext"/>
              <w:spacing w:after="0"/>
              <w:ind w:left="0"/>
              <w:rPr>
                <w:rFonts w:ascii="Arial" w:hAnsi="Arial"/>
                <w:sz w:val="20"/>
              </w:rPr>
            </w:pPr>
          </w:p>
          <w:p w14:paraId="6753B809" w14:textId="77777777" w:rsidR="003F48F4" w:rsidRPr="00702160" w:rsidRDefault="005A2244" w:rsidP="004B1E8C">
            <w:pPr>
              <w:pStyle w:val="H1bodytext"/>
              <w:spacing w:after="0"/>
              <w:ind w:left="0"/>
              <w:rPr>
                <w:rFonts w:ascii="Arial" w:hAnsi="Arial"/>
                <w:sz w:val="20"/>
              </w:rPr>
            </w:pPr>
            <w:r w:rsidRPr="005A2244">
              <w:rPr>
                <w:rFonts w:ascii="Arial" w:hAnsi="Arial"/>
                <w:sz w:val="20"/>
              </w:rPr>
              <w:t>SITE_NAME</w:t>
            </w:r>
            <w:r>
              <w:rPr>
                <w:rFonts w:ascii="Arial" w:hAnsi="Arial"/>
                <w:sz w:val="20"/>
              </w:rPr>
              <w:t>:</w:t>
            </w:r>
            <w:r>
              <w:rPr>
                <w:rFonts w:ascii="Arial" w:hAnsi="Arial"/>
                <w:sz w:val="20"/>
              </w:rPr>
              <w:br/>
            </w:r>
            <w:r w:rsidRPr="005A2244">
              <w:rPr>
                <w:rFonts w:ascii="Arial" w:hAnsi="Arial"/>
                <w:sz w:val="20"/>
              </w:rPr>
              <w:t>241-C-105</w:t>
            </w:r>
            <w:r>
              <w:rPr>
                <w:rFonts w:ascii="Arial" w:hAnsi="Arial"/>
                <w:sz w:val="20"/>
              </w:rPr>
              <w:br/>
            </w:r>
            <w:r w:rsidRPr="005A2244">
              <w:rPr>
                <w:rFonts w:ascii="Arial" w:hAnsi="Arial"/>
                <w:sz w:val="20"/>
              </w:rPr>
              <w:t>CHM-1</w:t>
            </w:r>
            <w:r>
              <w:rPr>
                <w:rFonts w:ascii="Arial" w:hAnsi="Arial"/>
                <w:sz w:val="20"/>
              </w:rPr>
              <w:br/>
            </w:r>
            <w:r w:rsidRPr="005A2244">
              <w:rPr>
                <w:rFonts w:ascii="Arial" w:hAnsi="Arial"/>
                <w:sz w:val="20"/>
              </w:rPr>
              <w:t>COMMON-SITE</w:t>
            </w:r>
            <w:r>
              <w:rPr>
                <w:rFonts w:ascii="Arial" w:hAnsi="Arial"/>
                <w:sz w:val="20"/>
              </w:rPr>
              <w:br/>
            </w:r>
            <w:r w:rsidRPr="005A2244">
              <w:rPr>
                <w:rFonts w:ascii="Arial" w:hAnsi="Arial"/>
                <w:sz w:val="20"/>
              </w:rPr>
              <w:t>SAC-1</w:t>
            </w:r>
            <w:r>
              <w:rPr>
                <w:rFonts w:ascii="Arial" w:hAnsi="Arial"/>
                <w:sz w:val="20"/>
              </w:rPr>
              <w:br/>
            </w:r>
            <w:r w:rsidRPr="005A2244">
              <w:rPr>
                <w:rFonts w:ascii="Arial" w:hAnsi="Arial"/>
                <w:sz w:val="20"/>
              </w:rPr>
              <w:t>SIM-1</w:t>
            </w:r>
            <w:r>
              <w:rPr>
                <w:rFonts w:ascii="Arial" w:hAnsi="Arial"/>
                <w:sz w:val="20"/>
              </w:rPr>
              <w:br/>
            </w:r>
            <w:r w:rsidRPr="005A2244">
              <w:rPr>
                <w:rFonts w:ascii="Arial" w:hAnsi="Arial"/>
                <w:sz w:val="20"/>
              </w:rPr>
              <w:t>SSI-1</w:t>
            </w:r>
            <w:r>
              <w:rPr>
                <w:rFonts w:ascii="Arial" w:hAnsi="Arial"/>
                <w:sz w:val="20"/>
              </w:rPr>
              <w:br/>
            </w:r>
            <w:r w:rsidRPr="005A2244">
              <w:rPr>
                <w:rFonts w:ascii="Arial" w:hAnsi="Arial"/>
                <w:sz w:val="20"/>
              </w:rPr>
              <w:t>SWR-1</w:t>
            </w:r>
          </w:p>
        </w:tc>
      </w:tr>
      <w:tr w:rsidR="003F48F4" w:rsidRPr="007D0AAC" w14:paraId="7FF311D2" w14:textId="77777777" w:rsidTr="007677A9">
        <w:trPr>
          <w:trHeight w:val="539"/>
        </w:trPr>
        <w:tc>
          <w:tcPr>
            <w:tcW w:w="1260" w:type="dxa"/>
            <w:vAlign w:val="center"/>
          </w:tcPr>
          <w:p w14:paraId="451F4329"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510" w:type="dxa"/>
            <w:vAlign w:val="center"/>
          </w:tcPr>
          <w:p w14:paraId="5B604912" w14:textId="77777777" w:rsidR="003F48F4" w:rsidRDefault="003F48F4" w:rsidP="004B1E8C">
            <w:pPr>
              <w:pStyle w:val="H1bodytext"/>
              <w:spacing w:after="0"/>
              <w:ind w:left="0"/>
              <w:rPr>
                <w:rFonts w:ascii="Arial" w:hAnsi="Arial"/>
                <w:sz w:val="20"/>
              </w:rPr>
            </w:pPr>
            <w:r>
              <w:rPr>
                <w:rFonts w:ascii="Arial" w:hAnsi="Arial"/>
                <w:sz w:val="20"/>
              </w:rPr>
              <w:t>Verify that the right site was excluded while parsing from the SAC.</w:t>
            </w:r>
          </w:p>
        </w:tc>
        <w:tc>
          <w:tcPr>
            <w:tcW w:w="2970" w:type="dxa"/>
            <w:gridSpan w:val="2"/>
            <w:vAlign w:val="center"/>
          </w:tcPr>
          <w:p w14:paraId="17E014D4"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step-1_AT-1_ipp.log</w:t>
            </w:r>
            <w:r>
              <w:rPr>
                <w:rFonts w:ascii="Arial" w:hAnsi="Arial"/>
                <w:sz w:val="20"/>
              </w:rPr>
              <w:t xml:space="preserve"> in a text editor and search for the following strings inside double quotes: </w:t>
            </w:r>
          </w:p>
          <w:p w14:paraId="0A8BC1F7"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w:t>
            </w:r>
            <w:r w:rsidRPr="0041315E">
              <w:rPr>
                <w:rFonts w:ascii="Arial" w:hAnsi="Arial"/>
                <w:sz w:val="20"/>
              </w:rPr>
              <w:t>##</w:t>
            </w:r>
            <w:r>
              <w:rPr>
                <w:rFonts w:ascii="Arial" w:hAnsi="Arial"/>
                <w:sz w:val="20"/>
              </w:rPr>
              <w:t>Excluded sites with a substring of ‘241</w:t>
            </w:r>
            <w:proofErr w:type="gramStart"/>
            <w:r>
              <w:rPr>
                <w:rFonts w:ascii="Arial" w:hAnsi="Arial"/>
                <w:sz w:val="20"/>
              </w:rPr>
              <w:t>-‘ except</w:t>
            </w:r>
            <w:proofErr w:type="gramEnd"/>
            <w:r>
              <w:rPr>
                <w:rFonts w:ascii="Arial" w:hAnsi="Arial"/>
                <w:sz w:val="20"/>
              </w:rPr>
              <w:t xml:space="preserve"> for ‘241-C’ (1):”</w:t>
            </w:r>
          </w:p>
          <w:p w14:paraId="2E9CD602" w14:textId="77777777" w:rsidR="003F48F4" w:rsidRDefault="003F48F4" w:rsidP="00C62DEE">
            <w:pPr>
              <w:pStyle w:val="H1bodytext"/>
              <w:numPr>
                <w:ilvl w:val="0"/>
                <w:numId w:val="14"/>
              </w:numPr>
              <w:spacing w:after="0"/>
              <w:ind w:left="376"/>
              <w:rPr>
                <w:rFonts w:ascii="Arial" w:hAnsi="Arial"/>
                <w:sz w:val="20"/>
              </w:rPr>
            </w:pPr>
            <w:r>
              <w:rPr>
                <w:rFonts w:ascii="Arial" w:hAnsi="Arial"/>
                <w:sz w:val="20"/>
              </w:rPr>
              <w:t>“241-A-101”</w:t>
            </w:r>
          </w:p>
          <w:p w14:paraId="51CAC3D2" w14:textId="77777777" w:rsidR="003F48F4" w:rsidRDefault="003F48F4" w:rsidP="004B1E8C">
            <w:pPr>
              <w:pStyle w:val="H1bodytext"/>
              <w:spacing w:after="0"/>
              <w:ind w:left="0"/>
              <w:rPr>
                <w:rFonts w:ascii="Arial" w:hAnsi="Arial"/>
                <w:sz w:val="20"/>
              </w:rPr>
            </w:pPr>
          </w:p>
          <w:p w14:paraId="6AC738DC" w14:textId="77777777" w:rsidR="003F48F4" w:rsidRDefault="003F48F4" w:rsidP="004B1E8C">
            <w:pPr>
              <w:pStyle w:val="H1bodytext"/>
              <w:spacing w:after="0"/>
              <w:ind w:left="0"/>
              <w:rPr>
                <w:rFonts w:ascii="Arial" w:hAnsi="Arial"/>
                <w:sz w:val="20"/>
              </w:rPr>
            </w:pPr>
            <w:r>
              <w:rPr>
                <w:rFonts w:ascii="Arial" w:hAnsi="Arial"/>
                <w:sz w:val="20"/>
              </w:rPr>
              <w:t>The second string, “241-A-101”, should immediately follow the first. If both strings are present, this partially satisfies FR-3.</w:t>
            </w:r>
          </w:p>
        </w:tc>
        <w:tc>
          <w:tcPr>
            <w:tcW w:w="2340" w:type="dxa"/>
            <w:vAlign w:val="center"/>
          </w:tcPr>
          <w:p w14:paraId="7BE102F2" w14:textId="77777777" w:rsidR="003F48F4" w:rsidRDefault="005A2244" w:rsidP="004B1E8C">
            <w:pPr>
              <w:pStyle w:val="H1bodytext"/>
              <w:spacing w:after="0"/>
              <w:ind w:left="0"/>
              <w:rPr>
                <w:rFonts w:ascii="Arial" w:hAnsi="Arial"/>
                <w:sz w:val="20"/>
              </w:rPr>
            </w:pPr>
            <w:r>
              <w:rPr>
                <w:rFonts w:ascii="Arial" w:hAnsi="Arial"/>
                <w:sz w:val="20"/>
              </w:rPr>
              <w:t>PASS</w:t>
            </w:r>
          </w:p>
          <w:p w14:paraId="234A93B4" w14:textId="77777777" w:rsidR="005A2244" w:rsidRDefault="005A2244" w:rsidP="004B1E8C">
            <w:pPr>
              <w:pStyle w:val="H1bodytext"/>
              <w:spacing w:after="0"/>
              <w:ind w:left="0"/>
              <w:rPr>
                <w:rFonts w:ascii="Arial" w:hAnsi="Arial"/>
                <w:sz w:val="20"/>
              </w:rPr>
            </w:pPr>
          </w:p>
          <w:p w14:paraId="15E7CC01" w14:textId="77777777" w:rsidR="005A2244" w:rsidRPr="005A2244" w:rsidRDefault="005A2244" w:rsidP="005A2244">
            <w:pPr>
              <w:pStyle w:val="H1bodytext"/>
              <w:ind w:left="0"/>
              <w:rPr>
                <w:rFonts w:ascii="Arial" w:hAnsi="Arial"/>
                <w:sz w:val="20"/>
              </w:rPr>
            </w:pPr>
            <w:r w:rsidRPr="005A2244">
              <w:rPr>
                <w:rFonts w:ascii="Arial" w:hAnsi="Arial"/>
                <w:sz w:val="20"/>
              </w:rPr>
              <w:t>##Excluded sites with a substring of '241-' except for '241-C' (1):</w:t>
            </w:r>
          </w:p>
          <w:p w14:paraId="77DD4D80" w14:textId="77777777" w:rsidR="003F48F4" w:rsidRPr="00702160" w:rsidRDefault="005A2244" w:rsidP="004B1E8C">
            <w:pPr>
              <w:pStyle w:val="H1bodytext"/>
              <w:spacing w:after="0"/>
              <w:ind w:left="0"/>
              <w:rPr>
                <w:rFonts w:ascii="Arial" w:hAnsi="Arial"/>
                <w:sz w:val="20"/>
              </w:rPr>
            </w:pPr>
            <w:r w:rsidRPr="005A2244">
              <w:rPr>
                <w:rFonts w:ascii="Arial" w:hAnsi="Arial"/>
                <w:sz w:val="20"/>
              </w:rPr>
              <w:t>241-A-101</w:t>
            </w:r>
          </w:p>
        </w:tc>
      </w:tr>
      <w:tr w:rsidR="003F48F4" w:rsidRPr="007D0AAC" w14:paraId="499D81CE" w14:textId="77777777" w:rsidTr="007677A9">
        <w:trPr>
          <w:trHeight w:val="539"/>
        </w:trPr>
        <w:tc>
          <w:tcPr>
            <w:tcW w:w="1260" w:type="dxa"/>
            <w:vAlign w:val="center"/>
          </w:tcPr>
          <w:p w14:paraId="2AFF9BE7"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510" w:type="dxa"/>
            <w:vAlign w:val="center"/>
          </w:tcPr>
          <w:p w14:paraId="2B0CB513"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218B70A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step-1_AT-1_ipp.csv</w:t>
            </w:r>
            <w:r>
              <w:rPr>
                <w:rFonts w:ascii="Arial" w:hAnsi="Arial"/>
                <w:sz w:val="20"/>
              </w:rPr>
              <w:t xml:space="preserve"> in a text editor (or Excel) and verify that the following sites have their corresponding values for the columns specified from 1961 through 1970:</w:t>
            </w:r>
          </w:p>
          <w:p w14:paraId="7D6E36FF"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“241-C-105” has a value of 6 only in the water column</w:t>
            </w:r>
          </w:p>
          <w:p w14:paraId="0840BD8A"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“CHM-1” has a value of 4 in the water, uranium, chromium, nitrate, and cyanide columns</w:t>
            </w:r>
          </w:p>
          <w:p w14:paraId="36B4160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“COMMON-SITE” has a value of 1 in the water, tritium, iodine, strontium, technetium, uranium, chromium, nitrate, and cyanide columns</w:t>
            </w:r>
          </w:p>
          <w:p w14:paraId="35BCC0B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2538ECBE"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“SIM-1” has a value of 3 in the water, tritium, iodine, strontium, and technetium</w:t>
            </w:r>
            <w:r w:rsidR="007B57D3">
              <w:rPr>
                <w:rFonts w:ascii="Arial" w:hAnsi="Arial"/>
                <w:sz w:val="20"/>
              </w:rPr>
              <w:t xml:space="preserve"> columns</w:t>
            </w:r>
          </w:p>
          <w:p w14:paraId="13DEEF78"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“SSI-1” has a value of 1 in the water, tritium, iodine, strontium, technetium, uranium, chromium, nitrate, and cyanide columns</w:t>
            </w:r>
          </w:p>
          <w:p w14:paraId="6A959C2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“SWR-1” has a value of 2 in the iodine, strontium, and uranium columns</w:t>
            </w:r>
          </w:p>
          <w:p w14:paraId="08941136" w14:textId="77777777" w:rsidR="003F48F4" w:rsidRDefault="003F48F4" w:rsidP="004B1E8C">
            <w:pPr>
              <w:pStyle w:val="H1bodytext"/>
              <w:spacing w:after="0"/>
              <w:ind w:left="0"/>
              <w:rPr>
                <w:rFonts w:ascii="Arial" w:hAnsi="Arial"/>
                <w:sz w:val="20"/>
              </w:rPr>
            </w:pPr>
          </w:p>
          <w:p w14:paraId="3364E8F5" w14:textId="77777777" w:rsidR="003F48F4" w:rsidRPr="00E43DD8"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01CC0C55" w14:textId="77777777" w:rsidR="005A2244" w:rsidRDefault="005A2244" w:rsidP="005A2244">
            <w:pPr>
              <w:pStyle w:val="H1bodytext"/>
              <w:spacing w:after="0"/>
              <w:ind w:left="0"/>
              <w:rPr>
                <w:rFonts w:ascii="Arial" w:hAnsi="Arial"/>
                <w:sz w:val="20"/>
              </w:rPr>
            </w:pPr>
          </w:p>
          <w:p w14:paraId="0C01D0DB" w14:textId="6DC2F969" w:rsidR="005A2244" w:rsidRDefault="005A2244" w:rsidP="005A2244">
            <w:pPr>
              <w:pStyle w:val="H1bodytext"/>
              <w:numPr>
                <w:ilvl w:val="0"/>
                <w:numId w:val="15"/>
              </w:numPr>
              <w:spacing w:after="0"/>
              <w:ind w:left="376"/>
              <w:rPr>
                <w:rFonts w:ascii="Arial" w:hAnsi="Arial"/>
                <w:sz w:val="20"/>
              </w:rPr>
            </w:pPr>
            <w:r>
              <w:rPr>
                <w:rFonts w:ascii="Arial" w:hAnsi="Arial"/>
                <w:sz w:val="20"/>
              </w:rPr>
              <w:t xml:space="preserve">241-C-105: </w:t>
            </w:r>
            <w:r w:rsidR="00ED71ED">
              <w:rPr>
                <w:rFonts w:ascii="Arial" w:hAnsi="Arial"/>
                <w:sz w:val="20"/>
              </w:rPr>
              <w:br/>
            </w:r>
            <w:r>
              <w:rPr>
                <w:rFonts w:ascii="Arial" w:hAnsi="Arial"/>
                <w:sz w:val="20"/>
              </w:rPr>
              <w:t>PASS</w:t>
            </w:r>
          </w:p>
          <w:p w14:paraId="7FD6C1CC" w14:textId="77777777" w:rsidR="00ED71ED" w:rsidRDefault="00ED71ED" w:rsidP="00E17BE2">
            <w:pPr>
              <w:pStyle w:val="H1bodytext"/>
              <w:spacing w:after="0"/>
              <w:ind w:left="376"/>
              <w:rPr>
                <w:rFonts w:ascii="Arial" w:hAnsi="Arial"/>
                <w:sz w:val="20"/>
              </w:rPr>
            </w:pPr>
          </w:p>
          <w:p w14:paraId="4244DE30" w14:textId="6C4A96AF" w:rsidR="00ED71ED" w:rsidRPr="00B3528D" w:rsidRDefault="005A2244" w:rsidP="00ED71ED">
            <w:pPr>
              <w:pStyle w:val="H1bodytext"/>
              <w:numPr>
                <w:ilvl w:val="0"/>
                <w:numId w:val="15"/>
              </w:numPr>
              <w:spacing w:after="0"/>
              <w:ind w:left="376"/>
              <w:rPr>
                <w:rFonts w:ascii="Arial" w:hAnsi="Arial"/>
                <w:sz w:val="20"/>
              </w:rPr>
            </w:pPr>
            <w:r w:rsidRPr="00ED71ED">
              <w:rPr>
                <w:rFonts w:ascii="Arial" w:hAnsi="Arial"/>
                <w:sz w:val="20"/>
              </w:rPr>
              <w:t>CHM-1:</w:t>
            </w:r>
            <w:r w:rsidR="00ED71ED" w:rsidRPr="00B3528D">
              <w:rPr>
                <w:rFonts w:ascii="Arial" w:hAnsi="Arial"/>
                <w:sz w:val="20"/>
              </w:rPr>
              <w:t xml:space="preserve"> PASS</w:t>
            </w:r>
            <w:r w:rsidR="00ED71ED" w:rsidRPr="00B3528D">
              <w:rPr>
                <w:rFonts w:ascii="Arial" w:hAnsi="Arial"/>
                <w:sz w:val="20"/>
              </w:rPr>
              <w:br/>
            </w:r>
          </w:p>
          <w:p w14:paraId="303C25EB" w14:textId="3D01D40E" w:rsidR="005A2244" w:rsidRDefault="005A2244" w:rsidP="005A2244">
            <w:pPr>
              <w:pStyle w:val="H1bodytext"/>
              <w:numPr>
                <w:ilvl w:val="0"/>
                <w:numId w:val="15"/>
              </w:numPr>
              <w:spacing w:after="0"/>
              <w:ind w:left="376"/>
              <w:rPr>
                <w:rFonts w:ascii="Arial" w:hAnsi="Arial"/>
                <w:sz w:val="20"/>
              </w:rPr>
            </w:pPr>
            <w:r>
              <w:rPr>
                <w:rFonts w:ascii="Arial" w:hAnsi="Arial"/>
                <w:sz w:val="20"/>
              </w:rPr>
              <w:t>COMMON-SITE:</w:t>
            </w:r>
            <w:r w:rsidR="00ED71ED">
              <w:rPr>
                <w:rFonts w:ascii="Arial" w:hAnsi="Arial"/>
                <w:sz w:val="20"/>
              </w:rPr>
              <w:t xml:space="preserve"> PASS</w:t>
            </w:r>
            <w:r w:rsidR="00ED71ED">
              <w:rPr>
                <w:rFonts w:ascii="Arial" w:hAnsi="Arial"/>
                <w:sz w:val="20"/>
              </w:rPr>
              <w:br/>
            </w:r>
          </w:p>
          <w:p w14:paraId="0E877F71" w14:textId="45ACA529" w:rsidR="005A2244" w:rsidRDefault="005A2244" w:rsidP="005A2244">
            <w:pPr>
              <w:pStyle w:val="H1bodytext"/>
              <w:numPr>
                <w:ilvl w:val="0"/>
                <w:numId w:val="15"/>
              </w:numPr>
              <w:spacing w:after="0"/>
              <w:ind w:left="376"/>
              <w:rPr>
                <w:rFonts w:ascii="Arial" w:hAnsi="Arial"/>
                <w:sz w:val="20"/>
              </w:rPr>
            </w:pPr>
            <w:r>
              <w:rPr>
                <w:rFonts w:ascii="Arial" w:hAnsi="Arial"/>
                <w:sz w:val="20"/>
              </w:rPr>
              <w:t>SAC-1:</w:t>
            </w:r>
            <w:r w:rsidR="007B57D3">
              <w:rPr>
                <w:rFonts w:ascii="Arial" w:hAnsi="Arial"/>
                <w:sz w:val="20"/>
              </w:rPr>
              <w:t xml:space="preserve"> PASS</w:t>
            </w:r>
            <w:r w:rsidR="00ED71ED">
              <w:rPr>
                <w:rFonts w:ascii="Arial" w:hAnsi="Arial"/>
                <w:sz w:val="20"/>
              </w:rPr>
              <w:br/>
            </w:r>
          </w:p>
          <w:p w14:paraId="7F30C812" w14:textId="2253DBCB" w:rsidR="005A2244" w:rsidRDefault="005A2244" w:rsidP="005A2244">
            <w:pPr>
              <w:pStyle w:val="H1bodytext"/>
              <w:numPr>
                <w:ilvl w:val="0"/>
                <w:numId w:val="15"/>
              </w:numPr>
              <w:spacing w:after="0"/>
              <w:ind w:left="376"/>
              <w:rPr>
                <w:rFonts w:ascii="Arial" w:hAnsi="Arial"/>
                <w:sz w:val="20"/>
              </w:rPr>
            </w:pPr>
            <w:r>
              <w:rPr>
                <w:rFonts w:ascii="Arial" w:hAnsi="Arial"/>
                <w:sz w:val="20"/>
              </w:rPr>
              <w:t>SIM-1:</w:t>
            </w:r>
            <w:r w:rsidR="007B57D3">
              <w:rPr>
                <w:rFonts w:ascii="Arial" w:hAnsi="Arial"/>
                <w:sz w:val="20"/>
              </w:rPr>
              <w:t xml:space="preserve"> PASS</w:t>
            </w:r>
            <w:r w:rsidR="00ED71ED">
              <w:rPr>
                <w:rFonts w:ascii="Arial" w:hAnsi="Arial"/>
                <w:sz w:val="20"/>
              </w:rPr>
              <w:br/>
            </w:r>
          </w:p>
          <w:p w14:paraId="0D785952" w14:textId="7EAADCEE" w:rsidR="005A2244" w:rsidRDefault="005A2244" w:rsidP="005A2244">
            <w:pPr>
              <w:pStyle w:val="H1bodytext"/>
              <w:numPr>
                <w:ilvl w:val="0"/>
                <w:numId w:val="15"/>
              </w:numPr>
              <w:spacing w:after="0"/>
              <w:ind w:left="376"/>
              <w:rPr>
                <w:rFonts w:ascii="Arial" w:hAnsi="Arial"/>
                <w:sz w:val="20"/>
              </w:rPr>
            </w:pPr>
            <w:r>
              <w:rPr>
                <w:rFonts w:ascii="Arial" w:hAnsi="Arial"/>
                <w:sz w:val="20"/>
              </w:rPr>
              <w:t>SSI-1:</w:t>
            </w:r>
            <w:r w:rsidR="007B57D3">
              <w:rPr>
                <w:rFonts w:ascii="Arial" w:hAnsi="Arial"/>
                <w:sz w:val="20"/>
              </w:rPr>
              <w:t xml:space="preserve"> PASS</w:t>
            </w:r>
            <w:r w:rsidR="00ED71ED">
              <w:rPr>
                <w:rFonts w:ascii="Arial" w:hAnsi="Arial"/>
                <w:sz w:val="20"/>
              </w:rPr>
              <w:br/>
            </w:r>
          </w:p>
          <w:p w14:paraId="5D075F27" w14:textId="32F94E8A" w:rsidR="005A2244" w:rsidRDefault="005A2244" w:rsidP="005A2244">
            <w:pPr>
              <w:pStyle w:val="H1bodytext"/>
              <w:numPr>
                <w:ilvl w:val="0"/>
                <w:numId w:val="15"/>
              </w:numPr>
              <w:spacing w:after="0"/>
              <w:ind w:left="376"/>
              <w:rPr>
                <w:rFonts w:ascii="Arial" w:hAnsi="Arial"/>
                <w:sz w:val="20"/>
              </w:rPr>
            </w:pPr>
            <w:r>
              <w:rPr>
                <w:rFonts w:ascii="Arial" w:hAnsi="Arial"/>
                <w:sz w:val="20"/>
              </w:rPr>
              <w:t>SWR-1:</w:t>
            </w:r>
            <w:r w:rsidR="007B57D3">
              <w:rPr>
                <w:rFonts w:ascii="Arial" w:hAnsi="Arial"/>
                <w:sz w:val="20"/>
              </w:rPr>
              <w:t xml:space="preserve"> PASS</w:t>
            </w:r>
            <w:r w:rsidR="00ED71ED">
              <w:rPr>
                <w:rFonts w:ascii="Arial" w:hAnsi="Arial"/>
                <w:sz w:val="20"/>
              </w:rPr>
              <w:br/>
            </w:r>
          </w:p>
          <w:p w14:paraId="4149DC84" w14:textId="77777777" w:rsidR="003F48F4" w:rsidRPr="00702160" w:rsidRDefault="003F48F4" w:rsidP="004B1E8C">
            <w:pPr>
              <w:pStyle w:val="H1bodytext"/>
              <w:spacing w:after="0"/>
              <w:ind w:left="0"/>
              <w:rPr>
                <w:rFonts w:ascii="Arial" w:hAnsi="Arial"/>
                <w:sz w:val="20"/>
              </w:rPr>
            </w:pPr>
          </w:p>
        </w:tc>
      </w:tr>
      <w:tr w:rsidR="003F48F4" w:rsidRPr="007D0AAC" w14:paraId="694A8E94" w14:textId="77777777" w:rsidTr="007677A9">
        <w:trPr>
          <w:trHeight w:val="539"/>
        </w:trPr>
        <w:tc>
          <w:tcPr>
            <w:tcW w:w="1260" w:type="dxa"/>
            <w:tcBorders>
              <w:bottom w:val="single" w:sz="4" w:space="0" w:color="auto"/>
            </w:tcBorders>
            <w:vAlign w:val="center"/>
          </w:tcPr>
          <w:p w14:paraId="3A898B1C" w14:textId="77777777" w:rsidR="003F48F4" w:rsidRDefault="003F48F4" w:rsidP="004B1E8C">
            <w:pPr>
              <w:pStyle w:val="H1bodytext"/>
              <w:spacing w:after="0"/>
              <w:ind w:left="0"/>
              <w:jc w:val="center"/>
              <w:rPr>
                <w:rFonts w:ascii="Arial" w:hAnsi="Arial"/>
                <w:sz w:val="20"/>
              </w:rPr>
            </w:pPr>
            <w:r>
              <w:rPr>
                <w:rFonts w:ascii="Arial" w:hAnsi="Arial"/>
                <w:sz w:val="20"/>
              </w:rPr>
              <w:t>8</w:t>
            </w:r>
          </w:p>
        </w:tc>
        <w:tc>
          <w:tcPr>
            <w:tcW w:w="3510" w:type="dxa"/>
            <w:tcBorders>
              <w:bottom w:val="single" w:sz="4" w:space="0" w:color="auto"/>
            </w:tcBorders>
            <w:vAlign w:val="center"/>
          </w:tcPr>
          <w:p w14:paraId="49AA91C1" w14:textId="77777777" w:rsidR="003F48F4" w:rsidRPr="0041315E"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./run_AT-1_step-8.sh</w:t>
            </w:r>
          </w:p>
        </w:tc>
        <w:tc>
          <w:tcPr>
            <w:tcW w:w="2970" w:type="dxa"/>
            <w:gridSpan w:val="2"/>
            <w:tcBorders>
              <w:bottom w:val="single" w:sz="4" w:space="0" w:color="auto"/>
            </w:tcBorders>
            <w:vAlign w:val="center"/>
          </w:tcPr>
          <w:p w14:paraId="2FA67820"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05B2364" w14:textId="77777777" w:rsidR="003F48F4" w:rsidRPr="00123B7E" w:rsidRDefault="003F48F4" w:rsidP="00E17BE2">
            <w:pPr>
              <w:pStyle w:val="H1bodytext"/>
              <w:numPr>
                <w:ilvl w:val="0"/>
                <w:numId w:val="45"/>
              </w:numPr>
              <w:spacing w:after="0"/>
              <w:ind w:left="522"/>
              <w:rPr>
                <w:rFonts w:ascii="Arial" w:hAnsi="Arial"/>
                <w:sz w:val="20"/>
              </w:rPr>
            </w:pPr>
            <w:r>
              <w:rPr>
                <w:rFonts w:ascii="Arial" w:hAnsi="Arial"/>
                <w:b/>
                <w:bCs/>
                <w:i/>
                <w:iCs/>
                <w:sz w:val="20"/>
              </w:rPr>
              <w:t>step-8_AT-1_ipp.log</w:t>
            </w:r>
          </w:p>
          <w:p w14:paraId="63697CE8" w14:textId="77777777" w:rsidR="003F48F4" w:rsidRPr="00546E8B" w:rsidRDefault="003F48F4" w:rsidP="00E17BE2">
            <w:pPr>
              <w:pStyle w:val="H1bodytext"/>
              <w:numPr>
                <w:ilvl w:val="0"/>
                <w:numId w:val="45"/>
              </w:numPr>
              <w:spacing w:after="0"/>
              <w:ind w:left="556"/>
              <w:rPr>
                <w:rFonts w:ascii="Arial" w:hAnsi="Arial"/>
                <w:sz w:val="20"/>
              </w:rPr>
            </w:pPr>
            <w:r w:rsidRPr="00123B7E">
              <w:rPr>
                <w:rFonts w:ascii="Arial" w:hAnsi="Arial"/>
                <w:b/>
                <w:bCs/>
                <w:i/>
                <w:iCs/>
                <w:sz w:val="20"/>
              </w:rPr>
              <w:t>step-</w:t>
            </w:r>
            <w:r>
              <w:rPr>
                <w:rFonts w:ascii="Arial" w:hAnsi="Arial"/>
                <w:b/>
                <w:bCs/>
                <w:i/>
                <w:iCs/>
                <w:sz w:val="20"/>
              </w:rPr>
              <w:t>8</w:t>
            </w:r>
            <w:r w:rsidRPr="00123B7E">
              <w:rPr>
                <w:rFonts w:ascii="Arial" w:hAnsi="Arial"/>
                <w:b/>
                <w:bCs/>
                <w:i/>
                <w:iCs/>
                <w:sz w:val="20"/>
              </w:rPr>
              <w:t>_AT-1_ipp.csv</w:t>
            </w:r>
          </w:p>
          <w:p w14:paraId="60E9B85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0152605E" w14:textId="77777777" w:rsidR="003F48F4" w:rsidRPr="00180364" w:rsidRDefault="003F48F4" w:rsidP="00E17BE2">
            <w:pPr>
              <w:pStyle w:val="H1bodytext"/>
              <w:numPr>
                <w:ilvl w:val="0"/>
                <w:numId w:val="46"/>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p w14:paraId="50479970" w14:textId="77777777" w:rsidR="003F48F4" w:rsidRPr="00546E8B" w:rsidRDefault="003F48F4" w:rsidP="004B1E8C">
            <w:pPr>
              <w:pStyle w:val="H1bodytext"/>
              <w:spacing w:after="0"/>
              <w:ind w:left="0"/>
              <w:rPr>
                <w:rFonts w:ascii="Arial" w:hAnsi="Arial"/>
                <w:sz w:val="20"/>
              </w:rPr>
            </w:pPr>
          </w:p>
        </w:tc>
        <w:tc>
          <w:tcPr>
            <w:tcW w:w="2340" w:type="dxa"/>
            <w:tcBorders>
              <w:bottom w:val="single" w:sz="4" w:space="0" w:color="auto"/>
            </w:tcBorders>
            <w:vAlign w:val="center"/>
          </w:tcPr>
          <w:p w14:paraId="65D64CBB" w14:textId="77777777" w:rsidR="003F48F4" w:rsidRPr="00702160" w:rsidRDefault="007B57D3" w:rsidP="004B1E8C">
            <w:pPr>
              <w:pStyle w:val="H1bodytext"/>
              <w:spacing w:after="0"/>
              <w:ind w:left="0"/>
              <w:rPr>
                <w:rFonts w:ascii="Arial" w:hAnsi="Arial"/>
                <w:sz w:val="20"/>
              </w:rPr>
            </w:pPr>
            <w:r>
              <w:rPr>
                <w:rFonts w:ascii="Arial" w:hAnsi="Arial"/>
                <w:sz w:val="20"/>
              </w:rPr>
              <w:t>PASS</w:t>
            </w:r>
          </w:p>
        </w:tc>
      </w:tr>
      <w:tr w:rsidR="003F48F4" w:rsidRPr="007D0AAC" w14:paraId="6B23CF70" w14:textId="77777777" w:rsidTr="007677A9">
        <w:trPr>
          <w:trHeight w:val="539"/>
        </w:trPr>
        <w:tc>
          <w:tcPr>
            <w:tcW w:w="1260" w:type="dxa"/>
            <w:vAlign w:val="center"/>
          </w:tcPr>
          <w:p w14:paraId="6C4CAC23" w14:textId="77777777" w:rsidR="003F48F4" w:rsidRDefault="003F48F4" w:rsidP="004B1E8C">
            <w:pPr>
              <w:pStyle w:val="H1bodytext"/>
              <w:spacing w:after="0"/>
              <w:ind w:left="0"/>
              <w:jc w:val="center"/>
              <w:rPr>
                <w:rFonts w:ascii="Arial" w:hAnsi="Arial"/>
                <w:sz w:val="20"/>
              </w:rPr>
            </w:pPr>
            <w:r>
              <w:rPr>
                <w:rFonts w:ascii="Arial" w:hAnsi="Arial"/>
                <w:sz w:val="20"/>
              </w:rPr>
              <w:t>9</w:t>
            </w:r>
          </w:p>
        </w:tc>
        <w:tc>
          <w:tcPr>
            <w:tcW w:w="3510" w:type="dxa"/>
            <w:vAlign w:val="center"/>
          </w:tcPr>
          <w:p w14:paraId="5474BBE4"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1D58F95D"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step-8_AT-1_ipp.csv</w:t>
            </w:r>
            <w:r>
              <w:rPr>
                <w:rFonts w:ascii="Arial" w:hAnsi="Arial"/>
                <w:sz w:val="20"/>
              </w:rPr>
              <w:t xml:space="preserve"> in a text editor (or Excel) and verify that the following sites have their corresponding values for the columns specified from 1961 through 1970:</w:t>
            </w:r>
          </w:p>
          <w:p w14:paraId="79632EF6"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6D0D8CD3"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BE0656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“COMMON-SITE” has a value of 3 in the water, </w:t>
            </w:r>
            <w:r>
              <w:rPr>
                <w:rFonts w:ascii="Arial" w:hAnsi="Arial"/>
                <w:sz w:val="20"/>
              </w:rPr>
              <w:lastRenderedPageBreak/>
              <w:t>tritium, and technetium columns.</w:t>
            </w:r>
          </w:p>
          <w:p w14:paraId="2A9FDA4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2 in the iodine, strontium, and uranium columns</w:t>
            </w:r>
          </w:p>
          <w:p w14:paraId="518644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chromium, nitrate, and cyanide columns</w:t>
            </w:r>
          </w:p>
          <w:p w14:paraId="271089C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40826D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66A29DE0"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“SWR-1” has a value of 2 in the iodine, strontium, and uranium columns</w:t>
            </w:r>
          </w:p>
          <w:p w14:paraId="078F8E5E" w14:textId="77777777" w:rsidR="003F48F4" w:rsidRDefault="003F48F4" w:rsidP="004B1E8C">
            <w:pPr>
              <w:pStyle w:val="H1bodytext"/>
              <w:spacing w:after="0"/>
              <w:ind w:left="0"/>
              <w:rPr>
                <w:rFonts w:ascii="Arial" w:hAnsi="Arial"/>
                <w:sz w:val="20"/>
              </w:rPr>
            </w:pPr>
          </w:p>
          <w:p w14:paraId="29556685"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23C7459E" w14:textId="77777777" w:rsidR="00BB63BF" w:rsidRDefault="00BB63BF" w:rsidP="00E17BE2">
            <w:pPr>
              <w:pStyle w:val="H1bodytext"/>
              <w:spacing w:after="0"/>
              <w:ind w:left="376"/>
              <w:rPr>
                <w:rFonts w:ascii="Arial" w:hAnsi="Arial"/>
                <w:sz w:val="20"/>
              </w:rPr>
            </w:pPr>
          </w:p>
          <w:p w14:paraId="64A66A9B" w14:textId="6815B4D5" w:rsidR="00B3528D" w:rsidRPr="00134A63" w:rsidRDefault="00B3528D" w:rsidP="00E17BE2">
            <w:pPr>
              <w:pStyle w:val="H1bodytext"/>
              <w:numPr>
                <w:ilvl w:val="0"/>
                <w:numId w:val="15"/>
              </w:numPr>
              <w:spacing w:after="0"/>
              <w:ind w:left="376"/>
              <w:rPr>
                <w:rFonts w:ascii="Arial" w:hAnsi="Arial"/>
                <w:sz w:val="20"/>
              </w:rPr>
            </w:pPr>
            <w:r w:rsidRPr="00B3528D">
              <w:rPr>
                <w:rFonts w:ascii="Arial" w:hAnsi="Arial"/>
                <w:sz w:val="20"/>
              </w:rPr>
              <w:t>241-C-105:</w:t>
            </w:r>
            <w:r w:rsidR="00896A5C">
              <w:rPr>
                <w:rFonts w:ascii="Arial" w:hAnsi="Arial"/>
                <w:sz w:val="20"/>
              </w:rPr>
              <w:t xml:space="preserve"> PASS</w:t>
            </w:r>
            <w:r w:rsidRPr="00B3528D">
              <w:rPr>
                <w:rFonts w:ascii="Arial" w:hAnsi="Arial"/>
                <w:sz w:val="20"/>
              </w:rPr>
              <w:t xml:space="preserve"> </w:t>
            </w:r>
            <w:r w:rsidRPr="00B3528D">
              <w:rPr>
                <w:rFonts w:ascii="Arial" w:hAnsi="Arial"/>
                <w:sz w:val="20"/>
              </w:rPr>
              <w:br/>
            </w:r>
          </w:p>
          <w:p w14:paraId="5F54BA56" w14:textId="4C402917" w:rsidR="00B3528D" w:rsidRPr="00A9371A" w:rsidRDefault="00B3528D" w:rsidP="00B3528D">
            <w:pPr>
              <w:pStyle w:val="H1bodytext"/>
              <w:numPr>
                <w:ilvl w:val="0"/>
                <w:numId w:val="15"/>
              </w:numPr>
              <w:spacing w:after="0"/>
              <w:ind w:left="376"/>
              <w:rPr>
                <w:rFonts w:ascii="Arial" w:hAnsi="Arial"/>
                <w:sz w:val="20"/>
              </w:rPr>
            </w:pPr>
            <w:r w:rsidRPr="00ED71ED">
              <w:rPr>
                <w:rFonts w:ascii="Arial" w:hAnsi="Arial"/>
                <w:sz w:val="20"/>
              </w:rPr>
              <w:t>CHM-1:</w:t>
            </w:r>
            <w:r w:rsidRPr="00B3528D">
              <w:rPr>
                <w:rFonts w:ascii="Arial" w:hAnsi="Arial"/>
                <w:sz w:val="20"/>
              </w:rPr>
              <w:t xml:space="preserve"> </w:t>
            </w:r>
            <w:r>
              <w:rPr>
                <w:rFonts w:ascii="Arial" w:hAnsi="Arial"/>
                <w:sz w:val="20"/>
              </w:rPr>
              <w:t>PASS</w:t>
            </w:r>
            <w:r w:rsidRPr="00B3528D">
              <w:rPr>
                <w:rFonts w:ascii="Arial" w:hAnsi="Arial"/>
                <w:sz w:val="20"/>
              </w:rPr>
              <w:br/>
            </w:r>
          </w:p>
          <w:p w14:paraId="507D6303" w14:textId="1042D19F" w:rsidR="00B3528D" w:rsidRDefault="00B3528D" w:rsidP="00B3528D">
            <w:pPr>
              <w:pStyle w:val="H1bodytext"/>
              <w:numPr>
                <w:ilvl w:val="0"/>
                <w:numId w:val="15"/>
              </w:numPr>
              <w:spacing w:after="0"/>
              <w:ind w:left="376"/>
              <w:rPr>
                <w:rFonts w:ascii="Arial" w:hAnsi="Arial"/>
                <w:sz w:val="20"/>
              </w:rPr>
            </w:pPr>
            <w:r>
              <w:rPr>
                <w:rFonts w:ascii="Arial" w:hAnsi="Arial"/>
                <w:sz w:val="20"/>
              </w:rPr>
              <w:t xml:space="preserve">COMMON-SITE: </w:t>
            </w:r>
            <w:r w:rsidR="004E5D16">
              <w:rPr>
                <w:rFonts w:ascii="Arial" w:hAnsi="Arial"/>
                <w:sz w:val="20"/>
              </w:rPr>
              <w:t>PASS</w:t>
            </w:r>
            <w:r>
              <w:rPr>
                <w:rFonts w:ascii="Arial" w:hAnsi="Arial"/>
                <w:sz w:val="20"/>
              </w:rPr>
              <w:br/>
            </w:r>
          </w:p>
          <w:p w14:paraId="754C47E6" w14:textId="0432D779" w:rsidR="00B3528D" w:rsidRDefault="00B3528D" w:rsidP="00B3528D">
            <w:pPr>
              <w:pStyle w:val="H1bodytext"/>
              <w:numPr>
                <w:ilvl w:val="0"/>
                <w:numId w:val="15"/>
              </w:numPr>
              <w:spacing w:after="0"/>
              <w:ind w:left="376"/>
              <w:rPr>
                <w:rFonts w:ascii="Arial" w:hAnsi="Arial"/>
                <w:sz w:val="20"/>
              </w:rPr>
            </w:pPr>
            <w:r>
              <w:rPr>
                <w:rFonts w:ascii="Arial" w:hAnsi="Arial"/>
                <w:sz w:val="20"/>
              </w:rPr>
              <w:t xml:space="preserve">SAC-1: </w:t>
            </w:r>
            <w:r w:rsidR="004E5D16">
              <w:rPr>
                <w:rFonts w:ascii="Arial" w:hAnsi="Arial"/>
                <w:sz w:val="20"/>
              </w:rPr>
              <w:t>PASS</w:t>
            </w:r>
            <w:r>
              <w:rPr>
                <w:rFonts w:ascii="Arial" w:hAnsi="Arial"/>
                <w:sz w:val="20"/>
              </w:rPr>
              <w:br/>
            </w:r>
          </w:p>
          <w:p w14:paraId="3A6C6A87" w14:textId="5E651FD0" w:rsidR="00B3528D" w:rsidRDefault="00B3528D" w:rsidP="004E5D16">
            <w:pPr>
              <w:pStyle w:val="H1bodytext"/>
              <w:numPr>
                <w:ilvl w:val="0"/>
                <w:numId w:val="15"/>
              </w:numPr>
              <w:spacing w:after="0"/>
              <w:ind w:left="376"/>
              <w:rPr>
                <w:rFonts w:ascii="Arial" w:hAnsi="Arial"/>
                <w:sz w:val="20"/>
              </w:rPr>
            </w:pPr>
            <w:r>
              <w:rPr>
                <w:rFonts w:ascii="Arial" w:hAnsi="Arial"/>
                <w:sz w:val="20"/>
              </w:rPr>
              <w:t xml:space="preserve">SIM-1: </w:t>
            </w:r>
            <w:r w:rsidR="004E5D16">
              <w:rPr>
                <w:rFonts w:ascii="Arial" w:hAnsi="Arial"/>
                <w:sz w:val="20"/>
              </w:rPr>
              <w:t>PASS</w:t>
            </w:r>
            <w:r>
              <w:rPr>
                <w:rFonts w:ascii="Arial" w:hAnsi="Arial"/>
                <w:sz w:val="20"/>
              </w:rPr>
              <w:t xml:space="preserve"> </w:t>
            </w:r>
          </w:p>
          <w:p w14:paraId="5C5E86DC" w14:textId="77777777" w:rsidR="00B3528D" w:rsidRDefault="00B3528D" w:rsidP="00E17BE2">
            <w:pPr>
              <w:pStyle w:val="H1bodytext"/>
              <w:spacing w:after="0"/>
              <w:ind w:left="376"/>
              <w:rPr>
                <w:rFonts w:ascii="Arial" w:hAnsi="Arial"/>
                <w:sz w:val="20"/>
              </w:rPr>
            </w:pPr>
          </w:p>
          <w:p w14:paraId="66028505" w14:textId="7E9BFCEE" w:rsidR="00B3528D" w:rsidRDefault="00B3528D" w:rsidP="00B3528D">
            <w:pPr>
              <w:pStyle w:val="H1bodytext"/>
              <w:numPr>
                <w:ilvl w:val="0"/>
                <w:numId w:val="15"/>
              </w:numPr>
              <w:spacing w:after="0"/>
              <w:ind w:left="376"/>
              <w:rPr>
                <w:rFonts w:ascii="Arial" w:hAnsi="Arial"/>
                <w:sz w:val="20"/>
              </w:rPr>
            </w:pPr>
            <w:r>
              <w:rPr>
                <w:rFonts w:ascii="Arial" w:hAnsi="Arial"/>
                <w:sz w:val="20"/>
              </w:rPr>
              <w:t>SWR-1:</w:t>
            </w:r>
            <w:r w:rsidR="004E5D16">
              <w:rPr>
                <w:rFonts w:ascii="Arial" w:hAnsi="Arial"/>
                <w:sz w:val="20"/>
              </w:rPr>
              <w:t xml:space="preserve"> PASS</w:t>
            </w:r>
            <w:r>
              <w:rPr>
                <w:rFonts w:ascii="Arial" w:hAnsi="Arial"/>
                <w:sz w:val="20"/>
              </w:rPr>
              <w:br/>
            </w:r>
          </w:p>
          <w:p w14:paraId="4C4AC2E6" w14:textId="77777777" w:rsidR="003F48F4" w:rsidRPr="00702160" w:rsidRDefault="003F48F4" w:rsidP="004B1E8C">
            <w:pPr>
              <w:pStyle w:val="H1bodytext"/>
              <w:spacing w:after="0"/>
              <w:ind w:left="0"/>
              <w:rPr>
                <w:rFonts w:ascii="Arial" w:hAnsi="Arial"/>
                <w:sz w:val="20"/>
              </w:rPr>
            </w:pPr>
          </w:p>
        </w:tc>
      </w:tr>
      <w:tr w:rsidR="003F48F4" w:rsidRPr="007D0AAC" w14:paraId="21C90EB3" w14:textId="77777777" w:rsidTr="007677A9">
        <w:trPr>
          <w:trHeight w:val="539"/>
        </w:trPr>
        <w:tc>
          <w:tcPr>
            <w:tcW w:w="1260" w:type="dxa"/>
            <w:vAlign w:val="center"/>
          </w:tcPr>
          <w:p w14:paraId="57D9EC61" w14:textId="77777777" w:rsidR="003F48F4" w:rsidRDefault="003F48F4" w:rsidP="004B1E8C">
            <w:pPr>
              <w:pStyle w:val="H1bodytext"/>
              <w:spacing w:after="0"/>
              <w:ind w:left="0"/>
              <w:jc w:val="center"/>
              <w:rPr>
                <w:rFonts w:ascii="Arial" w:hAnsi="Arial"/>
                <w:sz w:val="20"/>
              </w:rPr>
            </w:pPr>
            <w:r>
              <w:rPr>
                <w:rFonts w:ascii="Arial" w:hAnsi="Arial"/>
                <w:sz w:val="20"/>
              </w:rPr>
              <w:t>10</w:t>
            </w:r>
          </w:p>
        </w:tc>
        <w:tc>
          <w:tcPr>
            <w:tcW w:w="3510" w:type="dxa"/>
            <w:vAlign w:val="center"/>
          </w:tcPr>
          <w:p w14:paraId="5E4E2645"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./run_AT-1_step-10.sh</w:t>
            </w:r>
          </w:p>
        </w:tc>
        <w:tc>
          <w:tcPr>
            <w:tcW w:w="2970" w:type="dxa"/>
            <w:gridSpan w:val="2"/>
            <w:vAlign w:val="center"/>
          </w:tcPr>
          <w:p w14:paraId="771F07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7C706D14" w14:textId="77777777" w:rsidR="003F48F4" w:rsidRPr="00123B7E" w:rsidRDefault="003F48F4" w:rsidP="00E17BE2">
            <w:pPr>
              <w:pStyle w:val="H1bodytext"/>
              <w:numPr>
                <w:ilvl w:val="0"/>
                <w:numId w:val="47"/>
              </w:numPr>
              <w:spacing w:after="0"/>
              <w:ind w:left="522"/>
              <w:rPr>
                <w:rFonts w:ascii="Arial" w:hAnsi="Arial"/>
                <w:sz w:val="20"/>
              </w:rPr>
            </w:pPr>
            <w:r>
              <w:rPr>
                <w:rFonts w:ascii="Arial" w:hAnsi="Arial"/>
                <w:b/>
                <w:bCs/>
                <w:i/>
                <w:iCs/>
                <w:sz w:val="20"/>
              </w:rPr>
              <w:t>step-10_AT-1_ipp.log</w:t>
            </w:r>
          </w:p>
          <w:p w14:paraId="00158A89" w14:textId="77777777" w:rsidR="003F48F4" w:rsidRPr="00546E8B" w:rsidRDefault="003F48F4" w:rsidP="00E17BE2">
            <w:pPr>
              <w:pStyle w:val="H1bodytext"/>
              <w:numPr>
                <w:ilvl w:val="0"/>
                <w:numId w:val="47"/>
              </w:numPr>
              <w:spacing w:after="0"/>
              <w:ind w:left="556"/>
              <w:rPr>
                <w:rFonts w:ascii="Arial" w:hAnsi="Arial"/>
                <w:sz w:val="20"/>
              </w:rPr>
            </w:pPr>
            <w:r w:rsidRPr="00123B7E">
              <w:rPr>
                <w:rFonts w:ascii="Arial" w:hAnsi="Arial"/>
                <w:b/>
                <w:bCs/>
                <w:i/>
                <w:iCs/>
                <w:sz w:val="20"/>
              </w:rPr>
              <w:t>step-</w:t>
            </w:r>
            <w:r>
              <w:rPr>
                <w:rFonts w:ascii="Arial" w:hAnsi="Arial"/>
                <w:b/>
                <w:bCs/>
                <w:i/>
                <w:iCs/>
                <w:sz w:val="20"/>
              </w:rPr>
              <w:t>10</w:t>
            </w:r>
            <w:r w:rsidRPr="00123B7E">
              <w:rPr>
                <w:rFonts w:ascii="Arial" w:hAnsi="Arial"/>
                <w:b/>
                <w:bCs/>
                <w:i/>
                <w:iCs/>
                <w:sz w:val="20"/>
              </w:rPr>
              <w:t>_AT-1_ipp.csv</w:t>
            </w:r>
          </w:p>
          <w:p w14:paraId="55705D65"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52BBCB4D" w14:textId="77777777" w:rsidR="003F48F4" w:rsidRPr="00546E8B" w:rsidRDefault="003F48F4" w:rsidP="00E17BE2">
            <w:pPr>
              <w:pStyle w:val="H1bodytext"/>
              <w:numPr>
                <w:ilvl w:val="0"/>
                <w:numId w:val="48"/>
              </w:numPr>
              <w:spacing w:after="0"/>
              <w:ind w:left="522"/>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097327C3" w14:textId="77777777" w:rsidR="003F48F4" w:rsidRPr="00702160" w:rsidRDefault="00134A63" w:rsidP="004B1E8C">
            <w:pPr>
              <w:pStyle w:val="H1bodytext"/>
              <w:spacing w:after="0"/>
              <w:ind w:left="0"/>
              <w:rPr>
                <w:rFonts w:ascii="Arial" w:hAnsi="Arial"/>
                <w:sz w:val="20"/>
              </w:rPr>
            </w:pPr>
            <w:r>
              <w:rPr>
                <w:rFonts w:ascii="Arial" w:hAnsi="Arial"/>
                <w:sz w:val="20"/>
              </w:rPr>
              <w:t>PASS</w:t>
            </w:r>
          </w:p>
        </w:tc>
      </w:tr>
      <w:tr w:rsidR="003F48F4" w:rsidRPr="007D0AAC" w14:paraId="77F73A32" w14:textId="77777777" w:rsidTr="007677A9">
        <w:trPr>
          <w:trHeight w:val="539"/>
        </w:trPr>
        <w:tc>
          <w:tcPr>
            <w:tcW w:w="1260" w:type="dxa"/>
            <w:tcBorders>
              <w:bottom w:val="single" w:sz="4" w:space="0" w:color="auto"/>
            </w:tcBorders>
            <w:vAlign w:val="center"/>
          </w:tcPr>
          <w:p w14:paraId="3945BEF9" w14:textId="77777777" w:rsidR="003F48F4" w:rsidRDefault="003F48F4" w:rsidP="004B1E8C">
            <w:pPr>
              <w:pStyle w:val="H1bodytext"/>
              <w:spacing w:after="0"/>
              <w:ind w:left="0"/>
              <w:jc w:val="center"/>
              <w:rPr>
                <w:rFonts w:ascii="Arial" w:hAnsi="Arial"/>
                <w:sz w:val="20"/>
              </w:rPr>
            </w:pPr>
            <w:r>
              <w:rPr>
                <w:rFonts w:ascii="Arial" w:hAnsi="Arial"/>
                <w:sz w:val="20"/>
              </w:rPr>
              <w:t>11</w:t>
            </w:r>
          </w:p>
        </w:tc>
        <w:tc>
          <w:tcPr>
            <w:tcW w:w="3510" w:type="dxa"/>
            <w:tcBorders>
              <w:bottom w:val="single" w:sz="4" w:space="0" w:color="auto"/>
            </w:tcBorders>
            <w:vAlign w:val="center"/>
          </w:tcPr>
          <w:p w14:paraId="43BC170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
          <w:p w14:paraId="21CCF0DE"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step-10_AT-1_ipp.csv</w:t>
            </w:r>
            <w:r>
              <w:rPr>
                <w:rFonts w:ascii="Arial" w:hAnsi="Arial"/>
                <w:sz w:val="20"/>
              </w:rPr>
              <w:t xml:space="preserve"> in a text editor (or Excel) and verify that the following sites have their corresponding values for the columns specified from 1961 through 1970:</w:t>
            </w:r>
          </w:p>
          <w:p w14:paraId="4E412F64"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5C3F8C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3A2ACD6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“COMMON-SITE” has a value of 3 in the water, tritium, iodine, strontium and technetium columns.</w:t>
            </w:r>
          </w:p>
          <w:p w14:paraId="171667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uranium, chromium, nitrate, and cyanide columns</w:t>
            </w:r>
          </w:p>
          <w:p w14:paraId="519C8B9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7DA4F48D"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“SIM-1” has a value of 3 in the water, tritium, iodine, strontium, and technetium</w:t>
            </w:r>
          </w:p>
          <w:p w14:paraId="3C46C25A" w14:textId="77777777" w:rsidR="003F48F4" w:rsidRDefault="003F48F4" w:rsidP="004B1E8C">
            <w:pPr>
              <w:pStyle w:val="H1bodytext"/>
              <w:spacing w:after="0"/>
              <w:ind w:left="0"/>
              <w:rPr>
                <w:rFonts w:ascii="Arial" w:hAnsi="Arial"/>
                <w:sz w:val="20"/>
              </w:rPr>
            </w:pPr>
          </w:p>
          <w:p w14:paraId="019ADDBA"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tcBorders>
              <w:bottom w:val="single" w:sz="4" w:space="0" w:color="auto"/>
            </w:tcBorders>
            <w:vAlign w:val="center"/>
          </w:tcPr>
          <w:p w14:paraId="5AD95AC7" w14:textId="77777777" w:rsidR="00A33829" w:rsidRDefault="00A33829" w:rsidP="00A33829">
            <w:pPr>
              <w:pStyle w:val="H1bodytext"/>
              <w:spacing w:after="0"/>
              <w:ind w:left="0"/>
              <w:rPr>
                <w:rFonts w:ascii="Arial" w:hAnsi="Arial"/>
                <w:sz w:val="20"/>
              </w:rPr>
            </w:pPr>
          </w:p>
          <w:p w14:paraId="4395749B" w14:textId="54A1B707" w:rsidR="00A33829" w:rsidRPr="00A33829" w:rsidRDefault="00A33829" w:rsidP="00E17BE2">
            <w:pPr>
              <w:pStyle w:val="H1bodytext"/>
              <w:numPr>
                <w:ilvl w:val="0"/>
                <w:numId w:val="15"/>
              </w:numPr>
              <w:spacing w:after="0"/>
              <w:ind w:left="376"/>
              <w:rPr>
                <w:rFonts w:ascii="Arial" w:hAnsi="Arial"/>
                <w:sz w:val="20"/>
              </w:rPr>
            </w:pPr>
            <w:r w:rsidRPr="00A33829">
              <w:rPr>
                <w:rFonts w:ascii="Arial" w:hAnsi="Arial"/>
                <w:sz w:val="20"/>
              </w:rPr>
              <w:t xml:space="preserve">241-C-105: </w:t>
            </w:r>
            <w:r w:rsidR="001C4AB2">
              <w:rPr>
                <w:rFonts w:ascii="Arial" w:hAnsi="Arial"/>
                <w:sz w:val="20"/>
              </w:rPr>
              <w:t>PASS</w:t>
            </w:r>
            <w:r w:rsidRPr="00A33829">
              <w:rPr>
                <w:rFonts w:ascii="Arial" w:hAnsi="Arial"/>
                <w:sz w:val="20"/>
              </w:rPr>
              <w:br/>
            </w:r>
          </w:p>
          <w:p w14:paraId="57A74063" w14:textId="79A5FEA4" w:rsidR="00A33829" w:rsidRPr="00B3528D" w:rsidRDefault="00A33829" w:rsidP="00A33829">
            <w:pPr>
              <w:pStyle w:val="H1bodytext"/>
              <w:numPr>
                <w:ilvl w:val="0"/>
                <w:numId w:val="15"/>
              </w:numPr>
              <w:spacing w:after="0"/>
              <w:ind w:left="376"/>
              <w:rPr>
                <w:rFonts w:ascii="Arial" w:hAnsi="Arial"/>
                <w:sz w:val="20"/>
              </w:rPr>
            </w:pPr>
            <w:r w:rsidRPr="00ED71ED">
              <w:rPr>
                <w:rFonts w:ascii="Arial" w:hAnsi="Arial"/>
                <w:sz w:val="20"/>
              </w:rPr>
              <w:t>CHM-1:</w:t>
            </w:r>
            <w:r w:rsidRPr="00B3528D">
              <w:rPr>
                <w:rFonts w:ascii="Arial" w:hAnsi="Arial"/>
                <w:sz w:val="20"/>
              </w:rPr>
              <w:t xml:space="preserve"> </w:t>
            </w:r>
            <w:r w:rsidR="001C4AB2">
              <w:rPr>
                <w:rFonts w:ascii="Arial" w:hAnsi="Arial"/>
                <w:sz w:val="20"/>
              </w:rPr>
              <w:t>PASS</w:t>
            </w:r>
            <w:r w:rsidRPr="00B3528D">
              <w:rPr>
                <w:rFonts w:ascii="Arial" w:hAnsi="Arial"/>
                <w:sz w:val="20"/>
              </w:rPr>
              <w:br/>
            </w:r>
          </w:p>
          <w:p w14:paraId="465E0D40" w14:textId="3C917FBE"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COMMON-SITE: </w:t>
            </w:r>
            <w:r w:rsidR="001C4AB2">
              <w:rPr>
                <w:rFonts w:ascii="Arial" w:hAnsi="Arial"/>
                <w:sz w:val="20"/>
              </w:rPr>
              <w:t>PASS</w:t>
            </w:r>
            <w:r>
              <w:rPr>
                <w:rFonts w:ascii="Arial" w:hAnsi="Arial"/>
                <w:sz w:val="20"/>
              </w:rPr>
              <w:br/>
            </w:r>
          </w:p>
          <w:p w14:paraId="212F30AF" w14:textId="689486FD"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SAC-1: </w:t>
            </w:r>
            <w:r w:rsidR="00C558D1">
              <w:rPr>
                <w:rFonts w:ascii="Arial" w:hAnsi="Arial"/>
                <w:sz w:val="20"/>
              </w:rPr>
              <w:t>PASS</w:t>
            </w:r>
            <w:r>
              <w:rPr>
                <w:rFonts w:ascii="Arial" w:hAnsi="Arial"/>
                <w:sz w:val="20"/>
              </w:rPr>
              <w:br/>
            </w:r>
          </w:p>
          <w:p w14:paraId="2A6B7AA6" w14:textId="4C9AA2E1" w:rsidR="00A33829" w:rsidRDefault="00A33829" w:rsidP="00A33829">
            <w:pPr>
              <w:pStyle w:val="H1bodytext"/>
              <w:numPr>
                <w:ilvl w:val="0"/>
                <w:numId w:val="15"/>
              </w:numPr>
              <w:spacing w:after="0"/>
              <w:ind w:left="376"/>
              <w:rPr>
                <w:rFonts w:ascii="Arial" w:hAnsi="Arial"/>
                <w:sz w:val="20"/>
              </w:rPr>
            </w:pPr>
            <w:r>
              <w:rPr>
                <w:rFonts w:ascii="Arial" w:hAnsi="Arial"/>
                <w:sz w:val="20"/>
              </w:rPr>
              <w:t xml:space="preserve">SIM-1: </w:t>
            </w:r>
            <w:r w:rsidR="00181D1B">
              <w:rPr>
                <w:rFonts w:ascii="Arial" w:hAnsi="Arial"/>
                <w:sz w:val="20"/>
              </w:rPr>
              <w:t>PASS</w:t>
            </w:r>
            <w:r>
              <w:rPr>
                <w:rFonts w:ascii="Arial" w:hAnsi="Arial"/>
                <w:sz w:val="20"/>
              </w:rPr>
              <w:br/>
            </w:r>
          </w:p>
          <w:p w14:paraId="784CFA4F" w14:textId="3CB48173" w:rsidR="00A33829" w:rsidRDefault="00A33829" w:rsidP="00E17BE2">
            <w:pPr>
              <w:pStyle w:val="H1bodytext"/>
              <w:spacing w:after="0"/>
              <w:ind w:left="16"/>
              <w:rPr>
                <w:rFonts w:ascii="Arial" w:hAnsi="Arial"/>
                <w:sz w:val="20"/>
              </w:rPr>
            </w:pPr>
            <w:r>
              <w:rPr>
                <w:rFonts w:ascii="Arial" w:hAnsi="Arial"/>
                <w:sz w:val="20"/>
              </w:rPr>
              <w:br/>
            </w:r>
          </w:p>
          <w:p w14:paraId="2D38D2AE" w14:textId="77777777" w:rsidR="003F48F4" w:rsidRPr="00702160" w:rsidRDefault="00A33829" w:rsidP="004B1E8C">
            <w:pPr>
              <w:pStyle w:val="H1bodytext"/>
              <w:spacing w:after="0"/>
              <w:ind w:left="0"/>
              <w:rPr>
                <w:rFonts w:ascii="Arial" w:hAnsi="Arial"/>
                <w:sz w:val="20"/>
              </w:rPr>
            </w:pPr>
            <w:r>
              <w:rPr>
                <w:rFonts w:ascii="Arial" w:hAnsi="Arial"/>
                <w:sz w:val="20"/>
              </w:rPr>
              <w:t xml:space="preserve"> </w:t>
            </w:r>
          </w:p>
        </w:tc>
      </w:tr>
      <w:tr w:rsidR="003F48F4" w:rsidRPr="007D0AAC" w14:paraId="118B779B" w14:textId="77777777" w:rsidTr="007677A9">
        <w:trPr>
          <w:trHeight w:val="539"/>
        </w:trPr>
        <w:tc>
          <w:tcPr>
            <w:tcW w:w="1260" w:type="dxa"/>
            <w:vAlign w:val="center"/>
          </w:tcPr>
          <w:p w14:paraId="62808576" w14:textId="77777777" w:rsidR="003F48F4" w:rsidRDefault="003F48F4" w:rsidP="004B1E8C">
            <w:pPr>
              <w:pStyle w:val="H1bodytext"/>
              <w:spacing w:after="0"/>
              <w:ind w:left="0"/>
              <w:jc w:val="center"/>
              <w:rPr>
                <w:rFonts w:ascii="Arial" w:hAnsi="Arial"/>
                <w:sz w:val="20"/>
              </w:rPr>
            </w:pPr>
            <w:r>
              <w:rPr>
                <w:rFonts w:ascii="Arial" w:hAnsi="Arial"/>
                <w:sz w:val="20"/>
              </w:rPr>
              <w:t>12</w:t>
            </w:r>
          </w:p>
        </w:tc>
        <w:tc>
          <w:tcPr>
            <w:tcW w:w="3510" w:type="dxa"/>
            <w:vAlign w:val="center"/>
          </w:tcPr>
          <w:p w14:paraId="778CFAAC"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./run_AT-1_step-12.sh</w:t>
            </w:r>
          </w:p>
        </w:tc>
        <w:tc>
          <w:tcPr>
            <w:tcW w:w="2970" w:type="dxa"/>
            <w:gridSpan w:val="2"/>
            <w:vAlign w:val="center"/>
          </w:tcPr>
          <w:p w14:paraId="76798D85"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30371D08" w14:textId="77777777" w:rsidR="003F48F4" w:rsidRPr="00123B7E" w:rsidRDefault="003F48F4" w:rsidP="00E17BE2">
            <w:pPr>
              <w:pStyle w:val="H1bodytext"/>
              <w:numPr>
                <w:ilvl w:val="0"/>
                <w:numId w:val="49"/>
              </w:numPr>
              <w:spacing w:after="0"/>
              <w:rPr>
                <w:rFonts w:ascii="Arial" w:hAnsi="Arial"/>
                <w:sz w:val="20"/>
              </w:rPr>
            </w:pPr>
            <w:r>
              <w:rPr>
                <w:rFonts w:ascii="Arial" w:hAnsi="Arial"/>
                <w:b/>
                <w:bCs/>
                <w:i/>
                <w:iCs/>
                <w:sz w:val="20"/>
              </w:rPr>
              <w:t>step-12_AT-1_ipp.log</w:t>
            </w:r>
          </w:p>
          <w:p w14:paraId="4D617D2B" w14:textId="77777777" w:rsidR="003F48F4" w:rsidRPr="00546E8B" w:rsidRDefault="003F48F4" w:rsidP="00E17BE2">
            <w:pPr>
              <w:pStyle w:val="H1bodytext"/>
              <w:numPr>
                <w:ilvl w:val="0"/>
                <w:numId w:val="49"/>
              </w:numPr>
              <w:spacing w:after="0"/>
              <w:rPr>
                <w:rFonts w:ascii="Arial" w:hAnsi="Arial"/>
                <w:sz w:val="20"/>
              </w:rPr>
            </w:pPr>
            <w:r w:rsidRPr="00123B7E">
              <w:rPr>
                <w:rFonts w:ascii="Arial" w:hAnsi="Arial"/>
                <w:b/>
                <w:bCs/>
                <w:i/>
                <w:iCs/>
                <w:sz w:val="20"/>
              </w:rPr>
              <w:t>step-</w:t>
            </w:r>
            <w:r>
              <w:rPr>
                <w:rFonts w:ascii="Arial" w:hAnsi="Arial"/>
                <w:b/>
                <w:bCs/>
                <w:i/>
                <w:iCs/>
                <w:sz w:val="20"/>
              </w:rPr>
              <w:t>12</w:t>
            </w:r>
            <w:r w:rsidRPr="00123B7E">
              <w:rPr>
                <w:rFonts w:ascii="Arial" w:hAnsi="Arial"/>
                <w:b/>
                <w:bCs/>
                <w:i/>
                <w:iCs/>
                <w:sz w:val="20"/>
              </w:rPr>
              <w:t>_AT-1_ipp.csv</w:t>
            </w:r>
          </w:p>
          <w:p w14:paraId="300BBC7B"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4D4A76B3" w14:textId="77777777" w:rsidR="003F48F4" w:rsidRPr="00722D1D" w:rsidRDefault="003F48F4" w:rsidP="00E17BE2">
            <w:pPr>
              <w:pStyle w:val="H1bodytext"/>
              <w:numPr>
                <w:ilvl w:val="0"/>
                <w:numId w:val="50"/>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3CB89DD3" w14:textId="77777777" w:rsidR="003F48F4" w:rsidRPr="00702160" w:rsidRDefault="00181D1B" w:rsidP="004B1E8C">
            <w:pPr>
              <w:pStyle w:val="H1bodytext"/>
              <w:spacing w:after="0"/>
              <w:ind w:left="0"/>
              <w:rPr>
                <w:rFonts w:ascii="Arial" w:hAnsi="Arial"/>
                <w:sz w:val="20"/>
              </w:rPr>
            </w:pPr>
            <w:r>
              <w:rPr>
                <w:rFonts w:ascii="Arial" w:hAnsi="Arial"/>
                <w:sz w:val="20"/>
              </w:rPr>
              <w:t>PASS</w:t>
            </w:r>
          </w:p>
        </w:tc>
      </w:tr>
      <w:tr w:rsidR="003F48F4" w:rsidRPr="007D0AAC" w14:paraId="068616B0" w14:textId="77777777" w:rsidTr="007677A9">
        <w:trPr>
          <w:trHeight w:val="539"/>
        </w:trPr>
        <w:tc>
          <w:tcPr>
            <w:tcW w:w="1260" w:type="dxa"/>
            <w:vAlign w:val="center"/>
          </w:tcPr>
          <w:p w14:paraId="2E782185" w14:textId="77777777" w:rsidR="003F48F4" w:rsidRDefault="003F48F4" w:rsidP="004B1E8C">
            <w:pPr>
              <w:pStyle w:val="H1bodytext"/>
              <w:spacing w:after="0"/>
              <w:ind w:left="0"/>
              <w:jc w:val="center"/>
              <w:rPr>
                <w:rFonts w:ascii="Arial" w:hAnsi="Arial"/>
                <w:sz w:val="20"/>
              </w:rPr>
            </w:pPr>
            <w:r>
              <w:rPr>
                <w:rFonts w:ascii="Arial" w:hAnsi="Arial"/>
                <w:sz w:val="20"/>
              </w:rPr>
              <w:t>13</w:t>
            </w:r>
          </w:p>
        </w:tc>
        <w:tc>
          <w:tcPr>
            <w:tcW w:w="3510" w:type="dxa"/>
            <w:vAlign w:val="center"/>
          </w:tcPr>
          <w:p w14:paraId="51AAA53C"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vAlign w:val="center"/>
          </w:tcPr>
          <w:p w14:paraId="1A91D84C"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step-12_AT-1_ipp.csv</w:t>
            </w:r>
            <w:r>
              <w:rPr>
                <w:rFonts w:ascii="Arial" w:hAnsi="Arial"/>
                <w:sz w:val="20"/>
              </w:rPr>
              <w:t xml:space="preserve"> in a text editor (or Excel) and verify that the following sites have their corresponding values for the columns specified from 1961 through 1970:</w:t>
            </w:r>
          </w:p>
          <w:p w14:paraId="6823ABDB"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3B84DF01"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“CHM-1” has a value of 4 in the water, uranium, chromium, nitrate, and cyanide columns</w:t>
            </w:r>
          </w:p>
          <w:p w14:paraId="736BF929"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“COMMON-SITE” has a value of 4 in the water, uranium, chromium, nitrate, and cyanide columns</w:t>
            </w:r>
          </w:p>
          <w:p w14:paraId="104284E5"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lastRenderedPageBreak/>
              <w:t xml:space="preserve"> “SAC-1” has a value of 5 in only the water column</w:t>
            </w:r>
          </w:p>
          <w:p w14:paraId="62F1075A" w14:textId="77777777" w:rsidR="003F48F4" w:rsidRDefault="003F48F4" w:rsidP="004B1E8C">
            <w:pPr>
              <w:pStyle w:val="H1bodytext"/>
              <w:spacing w:after="0"/>
              <w:ind w:left="0"/>
              <w:rPr>
                <w:rFonts w:ascii="Arial" w:hAnsi="Arial"/>
                <w:sz w:val="20"/>
              </w:rPr>
            </w:pPr>
          </w:p>
          <w:p w14:paraId="53B3F072"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partially satisfies FR-3, FR-7, and FR-8.</w:t>
            </w:r>
          </w:p>
        </w:tc>
        <w:tc>
          <w:tcPr>
            <w:tcW w:w="2340" w:type="dxa"/>
            <w:vAlign w:val="center"/>
          </w:tcPr>
          <w:p w14:paraId="5F3EB129" w14:textId="77777777" w:rsidR="00896A5C" w:rsidRDefault="00896A5C" w:rsidP="00896A5C">
            <w:pPr>
              <w:pStyle w:val="H1bodytext"/>
              <w:spacing w:after="0"/>
              <w:ind w:left="0"/>
              <w:rPr>
                <w:rFonts w:ascii="Arial" w:hAnsi="Arial"/>
                <w:sz w:val="20"/>
              </w:rPr>
            </w:pPr>
          </w:p>
          <w:p w14:paraId="031F5B9F" w14:textId="586F7C33" w:rsidR="00896A5C" w:rsidRDefault="00896A5C" w:rsidP="00896A5C">
            <w:pPr>
              <w:pStyle w:val="H1bodytext"/>
              <w:numPr>
                <w:ilvl w:val="0"/>
                <w:numId w:val="15"/>
              </w:numPr>
              <w:spacing w:after="0"/>
              <w:ind w:left="376"/>
              <w:rPr>
                <w:rFonts w:ascii="Arial" w:hAnsi="Arial"/>
                <w:sz w:val="20"/>
              </w:rPr>
            </w:pPr>
            <w:r>
              <w:rPr>
                <w:rFonts w:ascii="Arial" w:hAnsi="Arial"/>
                <w:sz w:val="20"/>
              </w:rPr>
              <w:t>241-C-105:</w:t>
            </w:r>
            <w:r w:rsidR="00BB63BF">
              <w:rPr>
                <w:rFonts w:ascii="Arial" w:hAnsi="Arial"/>
                <w:sz w:val="20"/>
              </w:rPr>
              <w:t xml:space="preserve"> PASS</w:t>
            </w:r>
          </w:p>
          <w:p w14:paraId="648C8F26" w14:textId="77777777" w:rsidR="00896A5C" w:rsidRDefault="00896A5C" w:rsidP="00E17BE2">
            <w:pPr>
              <w:pStyle w:val="H1bodytext"/>
              <w:spacing w:after="0"/>
              <w:ind w:left="376"/>
              <w:rPr>
                <w:rFonts w:ascii="Arial" w:hAnsi="Arial"/>
                <w:sz w:val="20"/>
              </w:rPr>
            </w:pPr>
          </w:p>
          <w:p w14:paraId="650AA18D" w14:textId="454C4025" w:rsidR="00896A5C" w:rsidRDefault="00896A5C" w:rsidP="00896A5C">
            <w:pPr>
              <w:pStyle w:val="H1bodytext"/>
              <w:numPr>
                <w:ilvl w:val="0"/>
                <w:numId w:val="15"/>
              </w:numPr>
              <w:spacing w:after="0"/>
              <w:ind w:left="376"/>
              <w:rPr>
                <w:rFonts w:ascii="Arial" w:hAnsi="Arial"/>
                <w:sz w:val="20"/>
              </w:rPr>
            </w:pPr>
            <w:r>
              <w:rPr>
                <w:rFonts w:ascii="Arial" w:hAnsi="Arial"/>
                <w:sz w:val="20"/>
              </w:rPr>
              <w:t>CHM-1:</w:t>
            </w:r>
            <w:r w:rsidR="00BB63BF">
              <w:rPr>
                <w:rFonts w:ascii="Arial" w:hAnsi="Arial"/>
                <w:sz w:val="20"/>
              </w:rPr>
              <w:t xml:space="preserve"> PASS</w:t>
            </w:r>
          </w:p>
          <w:p w14:paraId="34B8B8D3" w14:textId="77777777" w:rsidR="00896A5C" w:rsidRDefault="00896A5C" w:rsidP="00E17BE2">
            <w:pPr>
              <w:pStyle w:val="ListParagraph"/>
              <w:rPr>
                <w:sz w:val="20"/>
              </w:rPr>
            </w:pPr>
          </w:p>
          <w:p w14:paraId="63E4804E" w14:textId="184B0261" w:rsidR="00896A5C" w:rsidRDefault="00896A5C" w:rsidP="00896A5C">
            <w:pPr>
              <w:pStyle w:val="H1bodytext"/>
              <w:numPr>
                <w:ilvl w:val="0"/>
                <w:numId w:val="15"/>
              </w:numPr>
              <w:spacing w:after="0"/>
              <w:ind w:left="376"/>
              <w:rPr>
                <w:rFonts w:ascii="Arial" w:hAnsi="Arial"/>
                <w:sz w:val="20"/>
              </w:rPr>
            </w:pPr>
            <w:r>
              <w:rPr>
                <w:rFonts w:ascii="Arial" w:hAnsi="Arial"/>
                <w:sz w:val="20"/>
              </w:rPr>
              <w:t>COMMON-SITE:</w:t>
            </w:r>
            <w:r w:rsidR="00BB63BF">
              <w:rPr>
                <w:rFonts w:ascii="Arial" w:hAnsi="Arial"/>
                <w:sz w:val="20"/>
              </w:rPr>
              <w:t xml:space="preserve"> PASS</w:t>
            </w:r>
          </w:p>
          <w:p w14:paraId="23643C32" w14:textId="77777777" w:rsidR="00896A5C" w:rsidRDefault="00896A5C" w:rsidP="00E17BE2">
            <w:pPr>
              <w:pStyle w:val="H1bodytext"/>
              <w:spacing w:after="0"/>
              <w:ind w:left="376"/>
              <w:rPr>
                <w:rFonts w:ascii="Arial" w:hAnsi="Arial"/>
                <w:sz w:val="20"/>
              </w:rPr>
            </w:pPr>
          </w:p>
          <w:p w14:paraId="501B1843" w14:textId="3D55C04F" w:rsidR="00896A5C" w:rsidRDefault="00896A5C" w:rsidP="00896A5C">
            <w:pPr>
              <w:pStyle w:val="H1bodytext"/>
              <w:numPr>
                <w:ilvl w:val="0"/>
                <w:numId w:val="15"/>
              </w:numPr>
              <w:spacing w:after="0"/>
              <w:ind w:left="376"/>
              <w:rPr>
                <w:rFonts w:ascii="Arial" w:hAnsi="Arial"/>
                <w:sz w:val="20"/>
              </w:rPr>
            </w:pPr>
            <w:r>
              <w:rPr>
                <w:rFonts w:ascii="Arial" w:hAnsi="Arial"/>
                <w:sz w:val="20"/>
              </w:rPr>
              <w:t xml:space="preserve"> SAC-1:</w:t>
            </w:r>
            <w:r w:rsidR="00BB63BF">
              <w:rPr>
                <w:rFonts w:ascii="Arial" w:hAnsi="Arial"/>
                <w:sz w:val="20"/>
              </w:rPr>
              <w:t xml:space="preserve"> PASS</w:t>
            </w:r>
          </w:p>
          <w:p w14:paraId="391C1CB5" w14:textId="77777777" w:rsidR="003F48F4" w:rsidRPr="00702160" w:rsidRDefault="003F48F4" w:rsidP="004B1E8C">
            <w:pPr>
              <w:pStyle w:val="H1bodytext"/>
              <w:spacing w:after="0"/>
              <w:ind w:left="0"/>
              <w:rPr>
                <w:rFonts w:ascii="Arial" w:hAnsi="Arial"/>
                <w:sz w:val="20"/>
              </w:rPr>
            </w:pPr>
          </w:p>
        </w:tc>
      </w:tr>
      <w:tr w:rsidR="003F48F4" w:rsidRPr="007D0AAC" w14:paraId="4B9CFD4A" w14:textId="77777777" w:rsidTr="007677A9">
        <w:trPr>
          <w:trHeight w:val="539"/>
        </w:trPr>
        <w:tc>
          <w:tcPr>
            <w:tcW w:w="1260" w:type="dxa"/>
            <w:vAlign w:val="center"/>
          </w:tcPr>
          <w:p w14:paraId="612103A0" w14:textId="77777777" w:rsidR="003F48F4" w:rsidRDefault="003F48F4" w:rsidP="004B1E8C">
            <w:pPr>
              <w:pStyle w:val="H1bodytext"/>
              <w:spacing w:after="0"/>
              <w:ind w:left="0"/>
              <w:jc w:val="center"/>
              <w:rPr>
                <w:rFonts w:ascii="Arial" w:hAnsi="Arial"/>
                <w:sz w:val="20"/>
              </w:rPr>
            </w:pPr>
            <w:r>
              <w:rPr>
                <w:rFonts w:ascii="Arial" w:hAnsi="Arial"/>
                <w:sz w:val="20"/>
              </w:rPr>
              <w:t>14</w:t>
            </w:r>
          </w:p>
        </w:tc>
        <w:tc>
          <w:tcPr>
            <w:tcW w:w="3510" w:type="dxa"/>
            <w:vAlign w:val="center"/>
          </w:tcPr>
          <w:p w14:paraId="4A94F8FA"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./run_AT-1_step-14.sh</w:t>
            </w:r>
          </w:p>
        </w:tc>
        <w:tc>
          <w:tcPr>
            <w:tcW w:w="2970" w:type="dxa"/>
            <w:gridSpan w:val="2"/>
            <w:vAlign w:val="center"/>
          </w:tcPr>
          <w:p w14:paraId="50205F38"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04F1BD5E" w14:textId="77777777" w:rsidR="003F48F4" w:rsidRPr="00123B7E" w:rsidRDefault="003F48F4" w:rsidP="00E17BE2">
            <w:pPr>
              <w:pStyle w:val="H1bodytext"/>
              <w:numPr>
                <w:ilvl w:val="0"/>
                <w:numId w:val="51"/>
              </w:numPr>
              <w:spacing w:after="0"/>
              <w:rPr>
                <w:rFonts w:ascii="Arial" w:hAnsi="Arial"/>
                <w:sz w:val="20"/>
              </w:rPr>
            </w:pPr>
            <w:r>
              <w:rPr>
                <w:rFonts w:ascii="Arial" w:hAnsi="Arial"/>
                <w:b/>
                <w:bCs/>
                <w:i/>
                <w:iCs/>
                <w:sz w:val="20"/>
              </w:rPr>
              <w:t>step-14_AT-1_ipp.log</w:t>
            </w:r>
          </w:p>
          <w:p w14:paraId="48FA6057" w14:textId="77777777" w:rsidR="003F48F4" w:rsidRPr="00546E8B" w:rsidRDefault="003F48F4" w:rsidP="00E17BE2">
            <w:pPr>
              <w:pStyle w:val="H1bodytext"/>
              <w:numPr>
                <w:ilvl w:val="0"/>
                <w:numId w:val="51"/>
              </w:numPr>
              <w:spacing w:after="0"/>
              <w:rPr>
                <w:rFonts w:ascii="Arial" w:hAnsi="Arial"/>
                <w:sz w:val="20"/>
              </w:rPr>
            </w:pPr>
            <w:r w:rsidRPr="00123B7E">
              <w:rPr>
                <w:rFonts w:ascii="Arial" w:hAnsi="Arial"/>
                <w:b/>
                <w:bCs/>
                <w:i/>
                <w:iCs/>
                <w:sz w:val="20"/>
              </w:rPr>
              <w:t>step-</w:t>
            </w:r>
            <w:r>
              <w:rPr>
                <w:rFonts w:ascii="Arial" w:hAnsi="Arial"/>
                <w:b/>
                <w:bCs/>
                <w:i/>
                <w:iCs/>
                <w:sz w:val="20"/>
              </w:rPr>
              <w:t>14</w:t>
            </w:r>
            <w:r w:rsidRPr="00123B7E">
              <w:rPr>
                <w:rFonts w:ascii="Arial" w:hAnsi="Arial"/>
                <w:b/>
                <w:bCs/>
                <w:i/>
                <w:iCs/>
                <w:sz w:val="20"/>
              </w:rPr>
              <w:t>_AT-1_ipp.csv</w:t>
            </w:r>
          </w:p>
          <w:p w14:paraId="484ED55A"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135BBF2E" w14:textId="77777777" w:rsidR="003F48F4" w:rsidRPr="001B394F" w:rsidRDefault="003F48F4" w:rsidP="00E17BE2">
            <w:pPr>
              <w:pStyle w:val="H1bodytext"/>
              <w:numPr>
                <w:ilvl w:val="0"/>
                <w:numId w:val="52"/>
              </w:numPr>
              <w:spacing w:after="0"/>
              <w:rPr>
                <w:rFonts w:ascii="Arial" w:hAnsi="Arial"/>
                <w:sz w:val="20"/>
              </w:rPr>
            </w:pPr>
            <w:r w:rsidRPr="00180364">
              <w:rPr>
                <w:rFonts w:ascii="Arial" w:hAnsi="Arial"/>
                <w:b/>
                <w:bCs/>
                <w:i/>
                <w:iCs/>
                <w:sz w:val="20"/>
              </w:rPr>
              <w:t>runner_run_AT-1.</w:t>
            </w:r>
            <w:r>
              <w:rPr>
                <w:rFonts w:ascii="Arial" w:hAnsi="Arial"/>
                <w:b/>
                <w:bCs/>
                <w:i/>
                <w:iCs/>
                <w:sz w:val="20"/>
              </w:rPr>
              <w:t>log</w:t>
            </w:r>
          </w:p>
        </w:tc>
        <w:tc>
          <w:tcPr>
            <w:tcW w:w="2340" w:type="dxa"/>
            <w:vAlign w:val="center"/>
          </w:tcPr>
          <w:p w14:paraId="41C20740" w14:textId="77777777" w:rsidR="003F48F4" w:rsidRPr="00702160" w:rsidRDefault="00BB63BF" w:rsidP="004B1E8C">
            <w:pPr>
              <w:pStyle w:val="H1bodytext"/>
              <w:spacing w:after="0"/>
              <w:ind w:left="0"/>
              <w:rPr>
                <w:rFonts w:ascii="Arial" w:hAnsi="Arial"/>
                <w:sz w:val="20"/>
              </w:rPr>
            </w:pPr>
            <w:r>
              <w:rPr>
                <w:rFonts w:ascii="Arial" w:hAnsi="Arial"/>
                <w:sz w:val="20"/>
              </w:rPr>
              <w:t>PASS</w:t>
            </w:r>
          </w:p>
        </w:tc>
      </w:tr>
      <w:tr w:rsidR="003F48F4" w:rsidRPr="007D0AAC" w14:paraId="7530F53C" w14:textId="77777777" w:rsidTr="007677A9">
        <w:trPr>
          <w:trHeight w:val="539"/>
        </w:trPr>
        <w:tc>
          <w:tcPr>
            <w:tcW w:w="1260" w:type="dxa"/>
            <w:tcBorders>
              <w:bottom w:val="single" w:sz="4" w:space="0" w:color="auto"/>
            </w:tcBorders>
            <w:vAlign w:val="center"/>
          </w:tcPr>
          <w:p w14:paraId="60ADCDF5" w14:textId="77777777" w:rsidR="003F48F4" w:rsidRDefault="003F48F4" w:rsidP="004B1E8C">
            <w:pPr>
              <w:pStyle w:val="H1bodytext"/>
              <w:spacing w:after="0"/>
              <w:ind w:left="0"/>
              <w:jc w:val="center"/>
              <w:rPr>
                <w:rFonts w:ascii="Arial" w:hAnsi="Arial"/>
                <w:sz w:val="20"/>
              </w:rPr>
            </w:pPr>
            <w:r>
              <w:rPr>
                <w:rFonts w:ascii="Arial" w:hAnsi="Arial"/>
                <w:sz w:val="20"/>
              </w:rPr>
              <w:t>15</w:t>
            </w:r>
          </w:p>
        </w:tc>
        <w:tc>
          <w:tcPr>
            <w:tcW w:w="3510" w:type="dxa"/>
            <w:tcBorders>
              <w:bottom w:val="single" w:sz="4" w:space="0" w:color="auto"/>
            </w:tcBorders>
            <w:vAlign w:val="center"/>
          </w:tcPr>
          <w:p w14:paraId="06C31430" w14:textId="77777777" w:rsidR="003F48F4"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970" w:type="dxa"/>
            <w:gridSpan w:val="2"/>
            <w:tcBorders>
              <w:bottom w:val="single" w:sz="4" w:space="0" w:color="auto"/>
            </w:tcBorders>
            <w:vAlign w:val="center"/>
          </w:tcPr>
          <w:p w14:paraId="04EA234C" w14:textId="77777777" w:rsidR="003F48F4" w:rsidRDefault="003F48F4" w:rsidP="004B1E8C">
            <w:pPr>
              <w:pStyle w:val="H1bodytext"/>
              <w:spacing w:after="0"/>
              <w:ind w:left="0"/>
              <w:rPr>
                <w:rFonts w:ascii="Arial" w:hAnsi="Arial"/>
                <w:sz w:val="20"/>
              </w:rPr>
            </w:pPr>
            <w:r>
              <w:rPr>
                <w:rFonts w:ascii="Arial" w:hAnsi="Arial"/>
                <w:sz w:val="20"/>
              </w:rPr>
              <w:t xml:space="preserve">Open </w:t>
            </w:r>
            <w:bookmarkStart w:id="16" w:name="_Hlk55981006"/>
            <w:r>
              <w:rPr>
                <w:rFonts w:ascii="Arial" w:hAnsi="Arial"/>
                <w:b/>
                <w:bCs/>
                <w:i/>
                <w:iCs/>
                <w:sz w:val="20"/>
              </w:rPr>
              <w:t>step-14_AT-1_ipp.csv</w:t>
            </w:r>
            <w:r>
              <w:rPr>
                <w:rFonts w:ascii="Arial" w:hAnsi="Arial"/>
                <w:sz w:val="20"/>
              </w:rPr>
              <w:t xml:space="preserve"> </w:t>
            </w:r>
            <w:bookmarkEnd w:id="16"/>
            <w:r>
              <w:rPr>
                <w:rFonts w:ascii="Arial" w:hAnsi="Arial"/>
                <w:sz w:val="20"/>
              </w:rPr>
              <w:t>in a text editor (or Excel) and verify that the following sites have their corresponding values for the columns specified from 1961 through 1970:</w:t>
            </w:r>
          </w:p>
          <w:p w14:paraId="2558D462"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“241-C-105” has a value of 6 only in the water column</w:t>
            </w:r>
          </w:p>
          <w:p w14:paraId="5BD868CD" w14:textId="7E7EB63F" w:rsidR="003F48F4" w:rsidRDefault="003F48F4" w:rsidP="00C62DEE">
            <w:pPr>
              <w:pStyle w:val="H1bodytext"/>
              <w:numPr>
                <w:ilvl w:val="0"/>
                <w:numId w:val="15"/>
              </w:numPr>
              <w:spacing w:after="0"/>
              <w:ind w:left="376"/>
              <w:rPr>
                <w:rFonts w:ascii="Arial" w:hAnsi="Arial"/>
                <w:sz w:val="20"/>
              </w:rPr>
            </w:pPr>
            <w:bookmarkStart w:id="17" w:name="_Hlk55980522"/>
            <w:r>
              <w:rPr>
                <w:rFonts w:ascii="Arial" w:hAnsi="Arial"/>
                <w:sz w:val="20"/>
              </w:rPr>
              <w:t>“COMMON-SITE” has a value of 5 in the water</w:t>
            </w:r>
            <w:commentRangeStart w:id="18"/>
            <w:commentRangeEnd w:id="18"/>
            <w:r w:rsidR="00AC12DB">
              <w:rPr>
                <w:rStyle w:val="CommentReference"/>
                <w:rFonts w:ascii="Arial" w:eastAsiaTheme="minorHAnsi" w:hAnsi="Arial" w:cs="Arial"/>
              </w:rPr>
              <w:commentReference w:id="18"/>
            </w:r>
            <w:r w:rsidR="00FF17DF">
              <w:rPr>
                <w:rFonts w:ascii="Arial" w:hAnsi="Arial"/>
                <w:sz w:val="20"/>
              </w:rPr>
              <w:t xml:space="preserve"> column</w:t>
            </w:r>
          </w:p>
          <w:bookmarkEnd w:id="17"/>
          <w:p w14:paraId="183958F7" w14:textId="77777777" w:rsidR="003F48F4" w:rsidRDefault="003F48F4" w:rsidP="00C62DEE">
            <w:pPr>
              <w:pStyle w:val="H1bodytext"/>
              <w:numPr>
                <w:ilvl w:val="0"/>
                <w:numId w:val="15"/>
              </w:numPr>
              <w:spacing w:after="0"/>
              <w:ind w:left="376"/>
              <w:rPr>
                <w:rFonts w:ascii="Arial" w:hAnsi="Arial"/>
                <w:sz w:val="20"/>
              </w:rPr>
            </w:pPr>
            <w:r>
              <w:rPr>
                <w:rFonts w:ascii="Arial" w:hAnsi="Arial"/>
                <w:sz w:val="20"/>
              </w:rPr>
              <w:t xml:space="preserve"> “SAC-1” has a value of 5 in only the water column</w:t>
            </w:r>
          </w:p>
          <w:p w14:paraId="6B16C30F" w14:textId="77777777" w:rsidR="003F48F4" w:rsidRDefault="003F48F4" w:rsidP="004B1E8C">
            <w:pPr>
              <w:pStyle w:val="H1bodytext"/>
              <w:spacing w:after="0"/>
              <w:ind w:left="0"/>
              <w:rPr>
                <w:rFonts w:ascii="Arial" w:hAnsi="Arial"/>
                <w:sz w:val="20"/>
              </w:rPr>
            </w:pPr>
          </w:p>
          <w:p w14:paraId="634613A7" w14:textId="77777777" w:rsidR="003F48F4" w:rsidRDefault="003F48F4" w:rsidP="004B1E8C">
            <w:pPr>
              <w:pStyle w:val="H1bodytext"/>
              <w:spacing w:after="0"/>
              <w:ind w:left="0"/>
              <w:rPr>
                <w:rFonts w:ascii="Arial" w:hAnsi="Arial"/>
                <w:sz w:val="20"/>
              </w:rPr>
            </w:pPr>
            <w:r>
              <w:rPr>
                <w:rFonts w:ascii="Arial" w:hAnsi="Arial"/>
                <w:sz w:val="20"/>
              </w:rPr>
              <w:t>If the values specified are present as indicated per waste site, this, in conjunction with the rest of this acceptance test, satisfies FR-3, FR-7, and FR-8.</w:t>
            </w:r>
          </w:p>
        </w:tc>
        <w:tc>
          <w:tcPr>
            <w:tcW w:w="2340" w:type="dxa"/>
            <w:tcBorders>
              <w:bottom w:val="single" w:sz="4" w:space="0" w:color="auto"/>
            </w:tcBorders>
            <w:vAlign w:val="center"/>
          </w:tcPr>
          <w:p w14:paraId="1FBDDFE0" w14:textId="77777777" w:rsidR="00BB63BF" w:rsidRDefault="00BB63BF" w:rsidP="00BB63BF">
            <w:pPr>
              <w:pStyle w:val="H1bodytext"/>
              <w:spacing w:after="0"/>
              <w:ind w:left="0"/>
              <w:rPr>
                <w:rFonts w:ascii="Arial" w:hAnsi="Arial"/>
                <w:sz w:val="20"/>
              </w:rPr>
            </w:pPr>
          </w:p>
          <w:p w14:paraId="52426778" w14:textId="7ECA9E6B" w:rsidR="00BB63BF" w:rsidRDefault="00BB63BF" w:rsidP="00BB63BF">
            <w:pPr>
              <w:pStyle w:val="H1bodytext"/>
              <w:numPr>
                <w:ilvl w:val="0"/>
                <w:numId w:val="15"/>
              </w:numPr>
              <w:spacing w:after="0"/>
              <w:ind w:left="376"/>
              <w:rPr>
                <w:rFonts w:ascii="Arial" w:hAnsi="Arial"/>
                <w:sz w:val="20"/>
              </w:rPr>
            </w:pPr>
            <w:r>
              <w:rPr>
                <w:rFonts w:ascii="Arial" w:hAnsi="Arial"/>
                <w:sz w:val="20"/>
              </w:rPr>
              <w:t>241-C-105:</w:t>
            </w:r>
            <w:r w:rsidR="002952D5">
              <w:rPr>
                <w:rFonts w:ascii="Arial" w:hAnsi="Arial"/>
                <w:sz w:val="20"/>
              </w:rPr>
              <w:t xml:space="preserve"> PASS</w:t>
            </w:r>
          </w:p>
          <w:p w14:paraId="00DD29D5" w14:textId="77777777" w:rsidR="00BB63BF" w:rsidRDefault="00BB63BF" w:rsidP="00E17BE2">
            <w:pPr>
              <w:pStyle w:val="H1bodytext"/>
              <w:spacing w:after="0"/>
              <w:ind w:left="376"/>
              <w:rPr>
                <w:rFonts w:ascii="Arial" w:hAnsi="Arial"/>
                <w:sz w:val="20"/>
              </w:rPr>
            </w:pPr>
          </w:p>
          <w:p w14:paraId="074E595E" w14:textId="4880B7B2" w:rsidR="00BB63BF" w:rsidRDefault="00BB63BF" w:rsidP="00A75233">
            <w:pPr>
              <w:pStyle w:val="H1bodytext"/>
              <w:numPr>
                <w:ilvl w:val="0"/>
                <w:numId w:val="15"/>
              </w:numPr>
              <w:spacing w:after="0"/>
              <w:ind w:left="376"/>
              <w:rPr>
                <w:rFonts w:ascii="Arial" w:hAnsi="Arial"/>
                <w:sz w:val="20"/>
              </w:rPr>
            </w:pPr>
            <w:r w:rsidRPr="00BB63BF">
              <w:rPr>
                <w:rFonts w:ascii="Arial" w:hAnsi="Arial"/>
                <w:sz w:val="20"/>
              </w:rPr>
              <w:t>COMMON-SITE</w:t>
            </w:r>
            <w:r>
              <w:rPr>
                <w:rFonts w:ascii="Arial" w:hAnsi="Arial"/>
                <w:sz w:val="20"/>
              </w:rPr>
              <w:t>:</w:t>
            </w:r>
            <w:r w:rsidR="00AC12DB">
              <w:rPr>
                <w:rFonts w:ascii="Arial" w:hAnsi="Arial"/>
                <w:sz w:val="20"/>
              </w:rPr>
              <w:t xml:space="preserve"> PASS</w:t>
            </w:r>
          </w:p>
          <w:p w14:paraId="63C716FB" w14:textId="77777777" w:rsidR="00BB63BF" w:rsidRDefault="00BB63BF" w:rsidP="00E17BE2">
            <w:pPr>
              <w:pStyle w:val="ListParagraph"/>
              <w:rPr>
                <w:sz w:val="20"/>
              </w:rPr>
            </w:pPr>
          </w:p>
          <w:p w14:paraId="00A376E7" w14:textId="47BD75E1" w:rsidR="00BB63BF" w:rsidRPr="00BB63BF" w:rsidRDefault="00BB63BF">
            <w:pPr>
              <w:pStyle w:val="H1bodytext"/>
              <w:numPr>
                <w:ilvl w:val="0"/>
                <w:numId w:val="15"/>
              </w:numPr>
              <w:spacing w:after="0"/>
              <w:ind w:left="376"/>
              <w:rPr>
                <w:rFonts w:ascii="Arial" w:hAnsi="Arial"/>
                <w:sz w:val="20"/>
              </w:rPr>
            </w:pPr>
            <w:r w:rsidRPr="00BB63BF">
              <w:rPr>
                <w:rFonts w:ascii="Arial" w:hAnsi="Arial"/>
                <w:sz w:val="20"/>
              </w:rPr>
              <w:t>SAC-1</w:t>
            </w:r>
            <w:r>
              <w:rPr>
                <w:rFonts w:ascii="Arial" w:hAnsi="Arial"/>
                <w:sz w:val="20"/>
              </w:rPr>
              <w:t>:</w:t>
            </w:r>
            <w:r w:rsidR="002274EF">
              <w:rPr>
                <w:rFonts w:ascii="Arial" w:hAnsi="Arial"/>
                <w:sz w:val="20"/>
              </w:rPr>
              <w:t xml:space="preserve"> PASS</w:t>
            </w:r>
          </w:p>
          <w:p w14:paraId="126CDB97" w14:textId="77777777" w:rsidR="003F48F4" w:rsidRPr="00702160" w:rsidRDefault="003F48F4" w:rsidP="004B1E8C">
            <w:pPr>
              <w:pStyle w:val="H1bodytext"/>
              <w:spacing w:after="0"/>
              <w:ind w:left="0"/>
              <w:rPr>
                <w:rFonts w:ascii="Arial" w:hAnsi="Arial"/>
                <w:sz w:val="20"/>
              </w:rPr>
            </w:pPr>
          </w:p>
        </w:tc>
      </w:tr>
    </w:tbl>
    <w:p w14:paraId="23FA63C3" w14:textId="12BEDFE5" w:rsidR="003F48F4" w:rsidRDefault="003F48F4"/>
    <w:p w14:paraId="3FA0081E" w14:textId="77777777" w:rsidR="003F48F4" w:rsidRDefault="003F48F4">
      <w:pPr>
        <w:spacing w:after="160" w:line="259" w:lineRule="auto"/>
      </w:pPr>
      <w:r>
        <w:br w:type="page"/>
      </w:r>
    </w:p>
    <w:p w14:paraId="50DA7F83" w14:textId="77777777" w:rsidR="003F48F4" w:rsidRDefault="003F48F4" w:rsidP="003F48F4">
      <w:pPr>
        <w:rPr>
          <w:b/>
          <w:bCs/>
        </w:rPr>
      </w:pPr>
      <w:r>
        <w:rPr>
          <w:b/>
          <w:bCs/>
        </w:rPr>
        <w:lastRenderedPageBreak/>
        <w:t>Tool Runner Log</w:t>
      </w:r>
    </w:p>
    <w:p w14:paraId="5A547209" w14:textId="77777777" w:rsidR="00AC12DB" w:rsidRDefault="00AC12DB" w:rsidP="00AC12DB">
      <w:r>
        <w:t>INFO--11/11/2020 10:08:18 AM--Starting CA-CIE Tool Runner.</w:t>
      </w:r>
      <w:r>
        <w:tab/>
        <w:t>Logging to "runner_AT-2.log"</w:t>
      </w:r>
    </w:p>
    <w:p w14:paraId="74A7983C" w14:textId="77777777" w:rsidR="00AC12DB" w:rsidRDefault="00AC12DB" w:rsidP="00AC12DB">
      <w:r>
        <w:t>INFO--11/11/2020 10:08:18 AM--Code Version: 32f2868463d1f4507b6401c6fc881d8bb1a5598d v5.12: /opt/tools/</w:t>
      </w:r>
      <w:proofErr w:type="spellStart"/>
      <w:r>
        <w:t>pylib</w:t>
      </w:r>
      <w:proofErr w:type="spellEnd"/>
      <w:r>
        <w:t>/runner/runner.py&lt;--1bcfd6779e9cbdb82673405873a8e5e81514ae27</w:t>
      </w:r>
    </w:p>
    <w:p w14:paraId="5C883540" w14:textId="77777777" w:rsidR="00AC12DB" w:rsidRDefault="00AC12DB" w:rsidP="00AC12DB"/>
    <w:p w14:paraId="706FB10A" w14:textId="77777777" w:rsidR="00AC12DB" w:rsidRDefault="00AC12DB" w:rsidP="00AC12DB">
      <w:r>
        <w:t>INFO--11/11/2020 10:08:18 AM--Code Version: b04521edd4aea45d10cc8d59c9c737ca2caf028a Local repo SHA-1 has does not correspond to a remote repo release version: /home/slindberg/CAVE/CA-CIE-Tools-TestRepos/inventory_pp/pylib/inventory_pp/inventory_pp.py&lt;--09cc000de13fb083b30b269c18fd32a2437141d6</w:t>
      </w:r>
    </w:p>
    <w:p w14:paraId="07E7AFD7" w14:textId="77777777" w:rsidR="00AC12DB" w:rsidRDefault="00AC12DB" w:rsidP="00AC12DB"/>
    <w:p w14:paraId="5E519176" w14:textId="77777777" w:rsidR="00AC12DB" w:rsidRDefault="00AC12DB" w:rsidP="00AC12DB">
      <w:r>
        <w:t xml:space="preserve">INFO--11/11/2020 10:08:18 AM--QA Status: </w:t>
      </w:r>
      <w:proofErr w:type="gramStart"/>
      <w:r>
        <w:t>QUALIFIED :</w:t>
      </w:r>
      <w:proofErr w:type="gramEnd"/>
      <w:r>
        <w:t xml:space="preserve"> /opt/tools/pylib/runner/runner.py</w:t>
      </w:r>
    </w:p>
    <w:p w14:paraId="7A464B35" w14:textId="77777777" w:rsidR="00AC12DB" w:rsidRDefault="00AC12DB" w:rsidP="00AC12DB">
      <w:r>
        <w:t xml:space="preserve">INFO--11/11/2020 10:08:18 AM--QA Status: </w:t>
      </w:r>
      <w:proofErr w:type="gramStart"/>
      <w:r>
        <w:t>TEST :</w:t>
      </w:r>
      <w:proofErr w:type="gramEnd"/>
      <w:r>
        <w:t xml:space="preserve"> /home/slindberg/CAVE/CA-CIE-Tools-TestRepos/inventory_pp/pylib/inventory_pp/inventory_pp.py</w:t>
      </w:r>
    </w:p>
    <w:p w14:paraId="75C02D4E" w14:textId="77777777" w:rsidR="00AC12DB" w:rsidRDefault="00AC12DB" w:rsidP="00AC12DB">
      <w:r>
        <w:t>INFO--11/11/2020 10:08:18 AM--Invoking Command:"python3"</w:t>
      </w:r>
      <w:r>
        <w:tab/>
        <w:t>with Arguments:"/home/slindberg/CAVE/CA-CIE-Tools-TestRepos/inventory_pp/pylib/inventory_pp/inventory_pp.py --VZEHSIT /home/slindberg/CAVE/CA-CIE-Tools-TestEnv/inventory_pp/data/AT-2/AT-2_Site_List.csv --VZINV /home/slindberg/CAVE/CA-CIE-Tools-TestEnv/inventory_pp/data/AT-2/AT-2_SIMv2.csv --CHEMINV /home/slindberg/CAVE/CA-CIE-Tools-TestEnv/inventory_pp/data/AT-2/AT-2_Chemical-Inventory-Release.csv --</w:t>
      </w:r>
      <w:proofErr w:type="spellStart"/>
      <w:r>
        <w:t>ipp_output</w:t>
      </w:r>
      <w:proofErr w:type="spellEnd"/>
      <w:r>
        <w:t xml:space="preserve"> step-1_AT-2_ipp.csv --output /home/slindberg/CAVE/CA-CIE-Tools-TestEnv/inventory_pp/tests/AT-2 --COPC WATER H-3 U USER-RAD USER-CHEM --</w:t>
      </w:r>
      <w:proofErr w:type="spellStart"/>
      <w:r>
        <w:t>chem_copcs</w:t>
      </w:r>
      <w:proofErr w:type="spellEnd"/>
      <w:r>
        <w:t xml:space="preserve"> U CR NO3 CN USER-CHEM --logger step-1_AT-2_ipp.log"</w:t>
      </w:r>
    </w:p>
    <w:p w14:paraId="68970FAE" w14:textId="77777777" w:rsidR="00AC12DB" w:rsidRDefault="00AC12DB" w:rsidP="00AC12DB">
      <w:r>
        <w:t>INFO--11/11/2020 10:08:18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95A9F53" w14:textId="77777777" w:rsidR="003F48F4" w:rsidRDefault="00AC12DB" w:rsidP="003F48F4">
      <w:r>
        <w:t>Starting CA-CIE Tool Runner.</w:t>
      </w:r>
      <w:r>
        <w:tab/>
        <w:t>Logging to "runner_AT-2.log"</w:t>
      </w:r>
    </w:p>
    <w:p w14:paraId="549F3214" w14:textId="77777777" w:rsidR="003F48F4" w:rsidRDefault="003F48F4" w:rsidP="003F48F4"/>
    <w:p w14:paraId="6DB34DDC" w14:textId="78905585" w:rsidR="00FD4851" w:rsidRDefault="00FD4851"/>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3F48F4" w:rsidRPr="00932809" w14:paraId="743C8008" w14:textId="77777777" w:rsidTr="00E17BE2">
        <w:trPr>
          <w:cantSplit/>
          <w:trHeight w:val="360"/>
          <w:tblHeader/>
        </w:trPr>
        <w:tc>
          <w:tcPr>
            <w:tcW w:w="10080" w:type="dxa"/>
            <w:gridSpan w:val="5"/>
            <w:tcBorders>
              <w:top w:val="nil"/>
              <w:left w:val="nil"/>
              <w:bottom w:val="single" w:sz="4" w:space="0" w:color="auto"/>
              <w:right w:val="nil"/>
            </w:tcBorders>
            <w:shd w:val="clear" w:color="auto" w:fill="auto"/>
            <w:vAlign w:val="bottom"/>
          </w:tcPr>
          <w:p w14:paraId="2758C5D2" w14:textId="15F27A3D" w:rsidR="003F48F4" w:rsidRDefault="003F48F4" w:rsidP="004B1E8C">
            <w:pPr>
              <w:pStyle w:val="Table"/>
            </w:pPr>
            <w:r>
              <w:t>Table AT-2</w:t>
            </w:r>
          </w:p>
          <w:p w14:paraId="13A9CD7A" w14:textId="77777777" w:rsidR="003F48F4" w:rsidRPr="00DA11B3" w:rsidRDefault="007F0982" w:rsidP="004B1E8C">
            <w:pPr>
              <w:pStyle w:val="H1bodytext"/>
              <w:spacing w:after="0"/>
              <w:ind w:left="0"/>
              <w:jc w:val="center"/>
              <w:rPr>
                <w:rFonts w:ascii="Arial" w:hAnsi="Arial"/>
                <w:b/>
                <w:szCs w:val="22"/>
              </w:rPr>
            </w:pPr>
            <w:sdt>
              <w:sdtPr>
                <w:rPr>
                  <w:rFonts w:ascii="Arial" w:hAnsi="Arial"/>
                  <w:b/>
                  <w:bCs/>
                  <w:szCs w:val="22"/>
                </w:rPr>
                <w:alias w:val="Keywords"/>
                <w:tag w:val=""/>
                <w:id w:val="-199015508"/>
                <w:placeholder>
                  <w:docPart w:val="8B3FAEFD79AD44908332075FDD353E6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2</w:t>
            </w:r>
          </w:p>
        </w:tc>
      </w:tr>
      <w:tr w:rsidR="003F48F4" w:rsidRPr="007D0AAC" w14:paraId="5A6BEEBE" w14:textId="77777777" w:rsidTr="00E17BE2">
        <w:trPr>
          <w:cantSplit/>
          <w:trHeight w:val="530"/>
          <w:tblHeader/>
        </w:trPr>
        <w:tc>
          <w:tcPr>
            <w:tcW w:w="5940" w:type="dxa"/>
            <w:gridSpan w:val="3"/>
            <w:tcBorders>
              <w:top w:val="single" w:sz="4" w:space="0" w:color="auto"/>
            </w:tcBorders>
            <w:shd w:val="clear" w:color="auto" w:fill="auto"/>
            <w:vAlign w:val="center"/>
          </w:tcPr>
          <w:p w14:paraId="5008B462" w14:textId="77777777" w:rsidR="003F48F4" w:rsidRPr="007D0AAC" w:rsidRDefault="007F0982" w:rsidP="004B1E8C">
            <w:pPr>
              <w:pStyle w:val="H1bodytext"/>
              <w:spacing w:after="0"/>
              <w:ind w:left="0"/>
              <w:jc w:val="center"/>
              <w:rPr>
                <w:rFonts w:ascii="Arial" w:hAnsi="Arial"/>
                <w:b/>
                <w:sz w:val="20"/>
              </w:rPr>
            </w:pPr>
            <w:sdt>
              <w:sdtPr>
                <w:rPr>
                  <w:rFonts w:ascii="Arial" w:hAnsi="Arial"/>
                  <w:b/>
                  <w:bCs/>
                  <w:sz w:val="20"/>
                </w:rPr>
                <w:alias w:val="Keywords"/>
                <w:tag w:val=""/>
                <w:id w:val="1667743210"/>
                <w:placeholder>
                  <w:docPart w:val="68D26D9824734CEEA66A9C37E90AE06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8FCE8A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485211387"/>
                <w:placeholder>
                  <w:docPart w:val="8EA0B019C3874C919D49304955D5F23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2</w:t>
            </w:r>
          </w:p>
        </w:tc>
        <w:tc>
          <w:tcPr>
            <w:tcW w:w="4140" w:type="dxa"/>
            <w:gridSpan w:val="2"/>
            <w:tcBorders>
              <w:top w:val="single" w:sz="4" w:space="0" w:color="auto"/>
            </w:tcBorders>
            <w:shd w:val="clear" w:color="auto" w:fill="auto"/>
            <w:vAlign w:val="center"/>
          </w:tcPr>
          <w:p w14:paraId="1975E20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D06670">
              <w:rPr>
                <w:rFonts w:ascii="Arial" w:hAnsi="Arial"/>
                <w:b/>
                <w:sz w:val="20"/>
              </w:rPr>
              <w:t xml:space="preserve"> 11/11/2020</w:t>
            </w:r>
          </w:p>
        </w:tc>
      </w:tr>
      <w:tr w:rsidR="003F48F4" w:rsidRPr="007D0AAC" w14:paraId="2D3B8D01" w14:textId="77777777" w:rsidTr="00E17BE2">
        <w:trPr>
          <w:cantSplit/>
          <w:trHeight w:val="530"/>
          <w:tblHeader/>
        </w:trPr>
        <w:tc>
          <w:tcPr>
            <w:tcW w:w="5940" w:type="dxa"/>
            <w:gridSpan w:val="3"/>
            <w:tcBorders>
              <w:top w:val="single" w:sz="4" w:space="0" w:color="auto"/>
            </w:tcBorders>
            <w:shd w:val="clear" w:color="auto" w:fill="auto"/>
            <w:vAlign w:val="center"/>
          </w:tcPr>
          <w:p w14:paraId="79B2D99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5D519B1E"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\\olive\backups\CAVE\CA-CIE-Tools-TestEnv\inventory_pp\tests\AT-2\runner_AT-2.log</w:t>
            </w:r>
          </w:p>
        </w:tc>
        <w:tc>
          <w:tcPr>
            <w:tcW w:w="4140" w:type="dxa"/>
            <w:gridSpan w:val="2"/>
            <w:tcBorders>
              <w:top w:val="single" w:sz="4" w:space="0" w:color="auto"/>
            </w:tcBorders>
            <w:shd w:val="clear" w:color="auto" w:fill="auto"/>
            <w:vAlign w:val="center"/>
          </w:tcPr>
          <w:p w14:paraId="1EB8A91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D06670">
              <w:rPr>
                <w:rFonts w:ascii="Arial" w:hAnsi="Arial"/>
                <w:b/>
                <w:sz w:val="20"/>
              </w:rPr>
              <w:t xml:space="preserve"> Sara Lindberg</w:t>
            </w:r>
          </w:p>
        </w:tc>
      </w:tr>
      <w:tr w:rsidR="003F48F4" w:rsidRPr="007D0AAC" w14:paraId="0AF8CDF2" w14:textId="77777777" w:rsidTr="00E17BE2">
        <w:trPr>
          <w:cantSplit/>
          <w:trHeight w:val="530"/>
          <w:tblHeader/>
        </w:trPr>
        <w:tc>
          <w:tcPr>
            <w:tcW w:w="10080" w:type="dxa"/>
            <w:gridSpan w:val="5"/>
            <w:tcBorders>
              <w:top w:val="single" w:sz="4" w:space="0" w:color="auto"/>
            </w:tcBorders>
            <w:shd w:val="clear" w:color="auto" w:fill="auto"/>
            <w:vAlign w:val="center"/>
          </w:tcPr>
          <w:p w14:paraId="609D3B4C"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w:t>
            </w:r>
          </w:p>
        </w:tc>
      </w:tr>
      <w:tr w:rsidR="003F48F4" w:rsidRPr="00572F5F" w14:paraId="77F0F108" w14:textId="77777777" w:rsidTr="00E17BE2">
        <w:trPr>
          <w:cantSplit/>
          <w:trHeight w:val="530"/>
          <w:tblHeader/>
        </w:trPr>
        <w:tc>
          <w:tcPr>
            <w:tcW w:w="1260" w:type="dxa"/>
            <w:tcBorders>
              <w:top w:val="single" w:sz="4" w:space="0" w:color="auto"/>
            </w:tcBorders>
            <w:shd w:val="clear" w:color="auto" w:fill="auto"/>
            <w:vAlign w:val="center"/>
          </w:tcPr>
          <w:p w14:paraId="06016FA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
          <w:p w14:paraId="0024BF4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
          <w:p w14:paraId="1CCB7C7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
          <w:p w14:paraId="45736B8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73C2B79" w14:textId="77777777" w:rsidTr="00E17BE2">
        <w:trPr>
          <w:trHeight w:val="440"/>
        </w:trPr>
        <w:tc>
          <w:tcPr>
            <w:tcW w:w="10080" w:type="dxa"/>
            <w:gridSpan w:val="5"/>
            <w:shd w:val="clear" w:color="auto" w:fill="auto"/>
            <w:vAlign w:val="center"/>
          </w:tcPr>
          <w:p w14:paraId="715BBBAF"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B974F4D" w14:textId="77777777" w:rsidTr="00E17BE2">
        <w:trPr>
          <w:trHeight w:val="728"/>
        </w:trPr>
        <w:tc>
          <w:tcPr>
            <w:tcW w:w="1260" w:type="dxa"/>
            <w:shd w:val="clear" w:color="auto" w:fill="auto"/>
            <w:vAlign w:val="center"/>
          </w:tcPr>
          <w:p w14:paraId="0A5CA763"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
          <w:p w14:paraId="1F8E400F"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./run_AT-2_step-1.sh</w:t>
            </w:r>
          </w:p>
        </w:tc>
        <w:tc>
          <w:tcPr>
            <w:tcW w:w="2520" w:type="dxa"/>
            <w:gridSpan w:val="2"/>
            <w:shd w:val="clear" w:color="auto" w:fill="auto"/>
            <w:vAlign w:val="center"/>
          </w:tcPr>
          <w:p w14:paraId="2F3C30AE"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332443A6" w14:textId="77777777" w:rsidR="003F48F4" w:rsidRPr="00180364" w:rsidRDefault="003F48F4" w:rsidP="00E17BE2">
            <w:pPr>
              <w:pStyle w:val="H1bodytext"/>
              <w:numPr>
                <w:ilvl w:val="0"/>
                <w:numId w:val="53"/>
              </w:numPr>
              <w:spacing w:after="0"/>
              <w:ind w:left="521"/>
              <w:rPr>
                <w:rFonts w:ascii="Arial" w:hAnsi="Arial"/>
                <w:sz w:val="20"/>
              </w:rPr>
            </w:pPr>
            <w:r w:rsidRPr="00180364">
              <w:rPr>
                <w:rFonts w:ascii="Arial" w:hAnsi="Arial"/>
                <w:b/>
                <w:bCs/>
                <w:i/>
                <w:iCs/>
                <w:sz w:val="20"/>
              </w:rPr>
              <w:t>runner_run_AT-</w:t>
            </w:r>
            <w:r>
              <w:rPr>
                <w:rFonts w:ascii="Arial" w:hAnsi="Arial"/>
                <w:b/>
                <w:bCs/>
                <w:i/>
                <w:iCs/>
                <w:sz w:val="20"/>
              </w:rPr>
              <w:t>2</w:t>
            </w:r>
            <w:r w:rsidRPr="00180364">
              <w:rPr>
                <w:rFonts w:ascii="Arial" w:hAnsi="Arial"/>
                <w:b/>
                <w:bCs/>
                <w:i/>
                <w:iCs/>
                <w:sz w:val="20"/>
              </w:rPr>
              <w:t>.</w:t>
            </w:r>
            <w:r>
              <w:rPr>
                <w:rFonts w:ascii="Arial" w:hAnsi="Arial"/>
                <w:b/>
                <w:bCs/>
                <w:i/>
                <w:iCs/>
                <w:sz w:val="20"/>
              </w:rPr>
              <w:t>log</w:t>
            </w:r>
          </w:p>
          <w:p w14:paraId="1144193D" w14:textId="77777777" w:rsidR="003F48F4" w:rsidRPr="00180364" w:rsidRDefault="003F48F4" w:rsidP="00E17BE2">
            <w:pPr>
              <w:pStyle w:val="H1bodytext"/>
              <w:numPr>
                <w:ilvl w:val="0"/>
                <w:numId w:val="53"/>
              </w:numPr>
              <w:spacing w:after="0"/>
              <w:ind w:left="556"/>
              <w:rPr>
                <w:rFonts w:ascii="Arial" w:hAnsi="Arial"/>
                <w:sz w:val="20"/>
              </w:rPr>
            </w:pPr>
            <w:r>
              <w:rPr>
                <w:rFonts w:ascii="Arial" w:hAnsi="Arial"/>
                <w:b/>
                <w:bCs/>
                <w:i/>
                <w:iCs/>
                <w:sz w:val="20"/>
              </w:rPr>
              <w:t>step-1_AT-2_ipp.log</w:t>
            </w:r>
          </w:p>
          <w:p w14:paraId="7C88FC25" w14:textId="77777777" w:rsidR="003F48F4" w:rsidRPr="00B64BCB" w:rsidRDefault="003F48F4" w:rsidP="00E17BE2">
            <w:pPr>
              <w:pStyle w:val="H1bodytext"/>
              <w:numPr>
                <w:ilvl w:val="0"/>
                <w:numId w:val="53"/>
              </w:numPr>
              <w:spacing w:after="0"/>
              <w:ind w:left="556"/>
              <w:rPr>
                <w:rFonts w:ascii="Arial" w:hAnsi="Arial"/>
                <w:sz w:val="20"/>
              </w:rPr>
            </w:pPr>
            <w:r>
              <w:rPr>
                <w:rFonts w:ascii="Arial" w:hAnsi="Arial"/>
                <w:b/>
                <w:bCs/>
                <w:i/>
                <w:iCs/>
                <w:sz w:val="20"/>
              </w:rPr>
              <w:t>step-1_AT-2_ipp.csv</w:t>
            </w:r>
          </w:p>
        </w:tc>
        <w:tc>
          <w:tcPr>
            <w:tcW w:w="2520" w:type="dxa"/>
            <w:shd w:val="clear" w:color="auto" w:fill="auto"/>
            <w:vAlign w:val="center"/>
          </w:tcPr>
          <w:p w14:paraId="2E3E001E" w14:textId="77777777" w:rsidR="003F48F4" w:rsidRPr="007D0AAC" w:rsidRDefault="00D06670" w:rsidP="004B1E8C">
            <w:pPr>
              <w:pStyle w:val="H1bodytext"/>
              <w:spacing w:after="0"/>
              <w:ind w:left="0"/>
              <w:jc w:val="center"/>
              <w:rPr>
                <w:rFonts w:ascii="Arial" w:hAnsi="Arial"/>
                <w:sz w:val="20"/>
              </w:rPr>
            </w:pPr>
            <w:r>
              <w:rPr>
                <w:rFonts w:ascii="Arial" w:hAnsi="Arial"/>
                <w:sz w:val="20"/>
              </w:rPr>
              <w:t>PASS</w:t>
            </w:r>
          </w:p>
        </w:tc>
      </w:tr>
      <w:tr w:rsidR="003F48F4" w14:paraId="25EE42BB" w14:textId="77777777" w:rsidTr="00E17BE2">
        <w:trPr>
          <w:trHeight w:val="476"/>
        </w:trPr>
        <w:tc>
          <w:tcPr>
            <w:tcW w:w="1260" w:type="dxa"/>
            <w:shd w:val="clear" w:color="auto" w:fill="auto"/>
            <w:vAlign w:val="center"/>
          </w:tcPr>
          <w:p w14:paraId="16C9ECA1"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
          <w:p w14:paraId="5B87A40B"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
          <w:p w14:paraId="7DAD25BD"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runner_run_AT-2.log</w:t>
            </w:r>
            <w:r>
              <w:rPr>
                <w:rFonts w:ascii="Arial" w:hAnsi="Arial"/>
                <w:sz w:val="20"/>
              </w:rPr>
              <w:t xml:space="preserve"> should have 2 lines:</w:t>
            </w:r>
          </w:p>
          <w:p w14:paraId="768DCB8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8C4F9D7"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77B18F2F"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1CEF55B" w14:textId="77777777" w:rsidR="003F48F4" w:rsidRDefault="003F48F4" w:rsidP="004B1E8C">
            <w:pPr>
              <w:pStyle w:val="H1bodytext"/>
              <w:spacing w:after="0"/>
              <w:ind w:left="16"/>
              <w:rPr>
                <w:rFonts w:ascii="Arial" w:hAnsi="Arial"/>
                <w:sz w:val="20"/>
              </w:rPr>
            </w:pPr>
          </w:p>
          <w:p w14:paraId="2BA7AADB"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
          <w:p w14:paraId="7B88FB27" w14:textId="77777777" w:rsidR="003F48F4" w:rsidRDefault="00AC12DB" w:rsidP="004B1E8C">
            <w:pPr>
              <w:pStyle w:val="H1bodytext"/>
              <w:spacing w:after="0"/>
              <w:ind w:left="0"/>
              <w:jc w:val="center"/>
              <w:rPr>
                <w:rFonts w:ascii="Arial" w:hAnsi="Arial"/>
                <w:sz w:val="20"/>
              </w:rPr>
            </w:pPr>
            <w:r>
              <w:rPr>
                <w:rFonts w:ascii="Arial" w:hAnsi="Arial"/>
                <w:sz w:val="20"/>
              </w:rPr>
              <w:lastRenderedPageBreak/>
              <w:t>PASS</w:t>
            </w:r>
          </w:p>
          <w:p w14:paraId="223E74EB" w14:textId="77777777" w:rsidR="00AC12DB" w:rsidRDefault="00AC12DB" w:rsidP="004B1E8C">
            <w:pPr>
              <w:pStyle w:val="H1bodytext"/>
              <w:spacing w:after="0"/>
              <w:ind w:left="0"/>
              <w:jc w:val="center"/>
              <w:rPr>
                <w:rFonts w:ascii="Arial" w:hAnsi="Arial"/>
                <w:sz w:val="20"/>
              </w:rPr>
            </w:pPr>
          </w:p>
          <w:p w14:paraId="7EB463A8" w14:textId="77777777" w:rsidR="00AC12DB" w:rsidRDefault="00AC12DB" w:rsidP="00AC12DB">
            <w:proofErr w:type="gramStart"/>
            <w:r>
              <w:t>QUALIFIED :</w:t>
            </w:r>
            <w:proofErr w:type="gramEnd"/>
            <w:r>
              <w:t xml:space="preserve"> /opt/tools/pylib/runner/runner.py</w:t>
            </w:r>
          </w:p>
          <w:p w14:paraId="69602E80" w14:textId="77777777" w:rsidR="00AC12DB" w:rsidRDefault="00AC12DB" w:rsidP="00AC12DB">
            <w:proofErr w:type="gramStart"/>
            <w:r>
              <w:lastRenderedPageBreak/>
              <w:t>TEST :</w:t>
            </w:r>
            <w:proofErr w:type="gramEnd"/>
            <w:r>
              <w:t xml:space="preserve"> /home/slindberg/CAVE/CA-CIE-Tools-TestRepos/inventory_pp/pylib/inventory_pp/inventory_pp.py</w:t>
            </w:r>
          </w:p>
          <w:p w14:paraId="5A5264B4" w14:textId="77777777" w:rsidR="003F48F4" w:rsidRPr="007D0AAC" w:rsidRDefault="003F48F4" w:rsidP="004B1E8C">
            <w:pPr>
              <w:pStyle w:val="H1bodytext"/>
              <w:spacing w:after="0"/>
              <w:ind w:left="0"/>
              <w:jc w:val="center"/>
              <w:rPr>
                <w:rFonts w:ascii="Arial" w:hAnsi="Arial"/>
                <w:sz w:val="20"/>
              </w:rPr>
            </w:pPr>
          </w:p>
        </w:tc>
      </w:tr>
      <w:tr w:rsidR="003F48F4" w:rsidRPr="007D0AAC" w14:paraId="3E90334D" w14:textId="77777777" w:rsidTr="00E17BE2">
        <w:trPr>
          <w:trHeight w:val="476"/>
        </w:trPr>
        <w:tc>
          <w:tcPr>
            <w:tcW w:w="1260" w:type="dxa"/>
            <w:shd w:val="clear" w:color="auto" w:fill="auto"/>
            <w:vAlign w:val="center"/>
          </w:tcPr>
          <w:p w14:paraId="4082C4A5"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
          <w:p w14:paraId="51B01E67" w14:textId="77777777" w:rsidR="003F48F4" w:rsidRDefault="003F48F4" w:rsidP="004B1E8C">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3404DC9A" w14:textId="77777777" w:rsidR="00FF17DF" w:rsidRPr="00FF17DF" w:rsidRDefault="00FF17DF" w:rsidP="004B1E8C">
            <w:pPr>
              <w:pStyle w:val="H1bodytext"/>
              <w:spacing w:after="0"/>
              <w:ind w:left="46"/>
              <w:rPr>
                <w:rFonts w:ascii="Arial" w:hAnsi="Arial"/>
                <w:sz w:val="20"/>
              </w:rPr>
            </w:pPr>
          </w:p>
          <w:p w14:paraId="6131068C" w14:textId="77777777" w:rsidR="002C6D0F" w:rsidRPr="002C6D0F" w:rsidRDefault="00FF17DF" w:rsidP="002C6D0F">
            <w:pPr>
              <w:pStyle w:val="H1bodytext"/>
              <w:ind w:left="46"/>
              <w:rPr>
                <w:rFonts w:ascii="Arial" w:hAnsi="Arial"/>
                <w:sz w:val="20"/>
              </w:rPr>
            </w:pPr>
            <w:r w:rsidRPr="00FF17DF">
              <w:rPr>
                <w:rFonts w:ascii="Arial" w:hAnsi="Arial"/>
                <w:sz w:val="20"/>
              </w:rPr>
              <w:t xml:space="preserve">NOTE: </w:t>
            </w:r>
            <w:r w:rsidR="002C6D0F" w:rsidRPr="002C6D0F">
              <w:rPr>
                <w:rFonts w:ascii="Arial" w:hAnsi="Arial"/>
                <w:sz w:val="20"/>
              </w:rPr>
              <w:t>If an analyte name is wholly contained by another analyte name (especially in the same file), it is possible for the user to inadvertently cause the tool to either crash or erroneously cross-select chemicals and radionuclides. For best use of this feature, ensure that analyte names are independent of one another.</w:t>
            </w:r>
          </w:p>
          <w:p w14:paraId="73BEB712" w14:textId="30D5022D" w:rsidR="00FF17DF" w:rsidRPr="00E17BE2" w:rsidRDefault="002C6D0F" w:rsidP="002C6D0F">
            <w:pPr>
              <w:pStyle w:val="H1bodytext"/>
              <w:spacing w:after="0"/>
              <w:ind w:left="46"/>
              <w:rPr>
                <w:rFonts w:ascii="Arial" w:hAnsi="Arial"/>
                <w:sz w:val="20"/>
              </w:rPr>
            </w:pPr>
            <w:r w:rsidRPr="002C6D0F">
              <w:rPr>
                <w:rFonts w:ascii="Arial" w:hAnsi="Arial"/>
                <w:sz w:val="20"/>
              </w:rPr>
              <w:t>An example case would be analyte names “U” and “U-232”. These should not both be designated as the same type of analyte (chemical or radionuclide). However, it would be acceptable to designate “U” as a chemical and “U-232” as a radionuclide. Provided they are not in the same group (radionuclide or chemical), it is perfectly acceptable to use these analyte names. Refer to section 4 for additional details and instructions.</w:t>
            </w:r>
          </w:p>
        </w:tc>
        <w:tc>
          <w:tcPr>
            <w:tcW w:w="2520" w:type="dxa"/>
            <w:gridSpan w:val="2"/>
            <w:shd w:val="clear" w:color="auto" w:fill="auto"/>
            <w:vAlign w:val="center"/>
          </w:tcPr>
          <w:p w14:paraId="7682122A" w14:textId="1FDF8151" w:rsidR="003F48F4" w:rsidRDefault="003F48F4" w:rsidP="004B1E8C">
            <w:pPr>
              <w:pStyle w:val="H1bodytext"/>
              <w:spacing w:after="0"/>
              <w:ind w:left="0"/>
              <w:rPr>
                <w:rFonts w:ascii="Arial" w:hAnsi="Arial"/>
                <w:sz w:val="20"/>
              </w:rPr>
            </w:pPr>
            <w:bookmarkStart w:id="19" w:name="_Hlk55982396"/>
            <w:r>
              <w:rPr>
                <w:rFonts w:ascii="Arial" w:hAnsi="Arial"/>
                <w:sz w:val="20"/>
              </w:rPr>
              <w:t>If the shell script was left unmodified by the tester (tester should feel free to modify the shell script for their own testing, preferably maint</w:t>
            </w:r>
            <w:r w:rsidR="00AC12DB">
              <w:rPr>
                <w:rFonts w:ascii="Arial" w:hAnsi="Arial"/>
                <w:sz w:val="20"/>
              </w:rPr>
              <w:t>a</w:t>
            </w:r>
            <w:r>
              <w:rPr>
                <w:rFonts w:ascii="Arial" w:hAnsi="Arial"/>
                <w:sz w:val="20"/>
              </w:rPr>
              <w:t>ining a copy)</w:t>
            </w:r>
            <w:bookmarkEnd w:id="19"/>
            <w:r>
              <w:rPr>
                <w:rFonts w:ascii="Arial" w:hAnsi="Arial"/>
                <w:sz w:val="20"/>
              </w:rPr>
              <w:t xml:space="preserve">, the following strings should be found in </w:t>
            </w:r>
            <w:r>
              <w:rPr>
                <w:rFonts w:ascii="Arial" w:hAnsi="Arial"/>
                <w:b/>
                <w:bCs/>
                <w:i/>
                <w:iCs/>
                <w:sz w:val="20"/>
              </w:rPr>
              <w:t>step-1_AT-2_ipp.log</w:t>
            </w:r>
            <w:r>
              <w:rPr>
                <w:rFonts w:ascii="Arial" w:hAnsi="Arial"/>
                <w:sz w:val="20"/>
              </w:rPr>
              <w:t>:</w:t>
            </w:r>
          </w:p>
          <w:p w14:paraId="76FFD35C" w14:textId="77777777" w:rsidR="003F48F4" w:rsidRPr="006204AB"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['U', 'CR', 'NO3', 'CN', 'USER-CHEM']</w:t>
            </w:r>
          </w:p>
          <w:p w14:paraId="4F5C653C" w14:textId="77777777" w:rsidR="003F48F4" w:rsidRDefault="003F48F4" w:rsidP="00C62DEE">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'USER-RAD', 'USER-CHEM']</w:t>
            </w:r>
          </w:p>
          <w:p w14:paraId="26A48F88" w14:textId="77777777" w:rsidR="003F48F4" w:rsidRDefault="003F48F4" w:rsidP="004B1E8C">
            <w:pPr>
              <w:pStyle w:val="H1bodytext"/>
              <w:spacing w:after="0"/>
              <w:ind w:left="0"/>
              <w:rPr>
                <w:rFonts w:ascii="Arial" w:hAnsi="Arial"/>
                <w:sz w:val="20"/>
              </w:rPr>
            </w:pPr>
          </w:p>
          <w:p w14:paraId="12231AFE" w14:textId="77777777" w:rsidR="003F48F4" w:rsidRDefault="003F48F4" w:rsidP="004B1E8C">
            <w:pPr>
              <w:pStyle w:val="H1bodytext"/>
              <w:spacing w:after="0"/>
              <w:ind w:left="0"/>
              <w:rPr>
                <w:rFonts w:ascii="Arial" w:hAnsi="Arial"/>
                <w:sz w:val="20"/>
              </w:rPr>
            </w:pPr>
            <w:r>
              <w:rPr>
                <w:rFonts w:ascii="Arial" w:hAnsi="Arial"/>
                <w:sz w:val="20"/>
              </w:rPr>
              <w:t>This partially satisfies FR-4 and FR-5.</w:t>
            </w:r>
          </w:p>
          <w:p w14:paraId="67CF39CB" w14:textId="77777777" w:rsidR="003F48F4" w:rsidRDefault="003F48F4" w:rsidP="004B1E8C">
            <w:pPr>
              <w:pStyle w:val="H1bodytext"/>
              <w:spacing w:after="0"/>
              <w:ind w:left="0"/>
              <w:rPr>
                <w:rFonts w:ascii="Arial" w:hAnsi="Arial"/>
                <w:sz w:val="20"/>
              </w:rPr>
            </w:pPr>
          </w:p>
          <w:p w14:paraId="13E91171" w14:textId="77777777" w:rsidR="003F48F4" w:rsidRPr="00960A25" w:rsidRDefault="003F48F4" w:rsidP="004B1E8C">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
          <w:p w14:paraId="6F4ED6B8" w14:textId="77777777" w:rsidR="003F48F4" w:rsidRPr="00702160" w:rsidRDefault="0011537B" w:rsidP="004B1E8C">
            <w:pPr>
              <w:pStyle w:val="H1bodytext"/>
              <w:spacing w:after="0"/>
              <w:ind w:left="0"/>
              <w:rPr>
                <w:rFonts w:ascii="Arial" w:hAnsi="Arial"/>
                <w:sz w:val="20"/>
              </w:rPr>
            </w:pPr>
            <w:r>
              <w:rPr>
                <w:rFonts w:ascii="Arial" w:hAnsi="Arial"/>
                <w:sz w:val="20"/>
              </w:rPr>
              <w:t>PASS</w:t>
            </w:r>
            <w:r>
              <w:rPr>
                <w:rFonts w:ascii="Arial" w:hAnsi="Arial"/>
                <w:sz w:val="20"/>
              </w:rPr>
              <w:br/>
            </w:r>
            <w:r>
              <w:rPr>
                <w:rFonts w:ascii="Arial" w:hAnsi="Arial"/>
                <w:sz w:val="20"/>
              </w:rPr>
              <w:br/>
            </w:r>
            <w:proofErr w:type="spellStart"/>
            <w:r w:rsidRPr="0011537B">
              <w:rPr>
                <w:rFonts w:ascii="Arial" w:hAnsi="Arial"/>
                <w:sz w:val="20"/>
              </w:rPr>
              <w:t>chem_copcs</w:t>
            </w:r>
            <w:proofErr w:type="spellEnd"/>
            <w:r w:rsidRPr="0011537B">
              <w:rPr>
                <w:rFonts w:ascii="Arial" w:hAnsi="Arial"/>
                <w:sz w:val="20"/>
              </w:rPr>
              <w:t xml:space="preserve">          : ['U', 'CR', 'NO3', 'CN', 'USER-CHEM']</w:t>
            </w:r>
            <w:r>
              <w:rPr>
                <w:rFonts w:ascii="Arial" w:hAnsi="Arial"/>
                <w:sz w:val="20"/>
              </w:rPr>
              <w:br/>
            </w:r>
            <w:r>
              <w:rPr>
                <w:rFonts w:ascii="Arial" w:hAnsi="Arial"/>
                <w:sz w:val="20"/>
              </w:rPr>
              <w:br/>
            </w:r>
            <w:proofErr w:type="spellStart"/>
            <w:r w:rsidRPr="0011537B">
              <w:rPr>
                <w:rFonts w:ascii="Arial" w:hAnsi="Arial"/>
                <w:sz w:val="20"/>
              </w:rPr>
              <w:t>copcs</w:t>
            </w:r>
            <w:proofErr w:type="spellEnd"/>
            <w:r w:rsidRPr="0011537B">
              <w:rPr>
                <w:rFonts w:ascii="Arial" w:hAnsi="Arial"/>
                <w:sz w:val="20"/>
              </w:rPr>
              <w:t xml:space="preserve">               : ['WATER', 'H-3', 'U', 'USER-RAD', 'USER-CHEM']</w:t>
            </w:r>
          </w:p>
        </w:tc>
      </w:tr>
      <w:tr w:rsidR="003F48F4" w:rsidRPr="007D0AAC" w14:paraId="4C620259" w14:textId="77777777" w:rsidTr="00E17BE2">
        <w:trPr>
          <w:trHeight w:val="539"/>
        </w:trPr>
        <w:tc>
          <w:tcPr>
            <w:tcW w:w="1260" w:type="dxa"/>
            <w:shd w:val="clear" w:color="auto" w:fill="auto"/>
            <w:vAlign w:val="center"/>
          </w:tcPr>
          <w:p w14:paraId="3D0CDE86"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780" w:type="dxa"/>
            <w:shd w:val="clear" w:color="auto" w:fill="auto"/>
            <w:vAlign w:val="center"/>
          </w:tcPr>
          <w:p w14:paraId="31C19472" w14:textId="77777777" w:rsidR="003F48F4" w:rsidRPr="00702160" w:rsidRDefault="003F48F4" w:rsidP="004B1E8C">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
          <w:p w14:paraId="6A68A41E"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step-1_AT-2_ipp.csv </w:t>
            </w:r>
            <w:r>
              <w:rPr>
                <w:rFonts w:ascii="Arial" w:hAnsi="Arial"/>
                <w:sz w:val="20"/>
              </w:rPr>
              <w:t xml:space="preserve"> in</w:t>
            </w:r>
            <w:proofErr w:type="gramEnd"/>
            <w:r>
              <w:rPr>
                <w:rFonts w:ascii="Arial" w:hAnsi="Arial"/>
                <w:sz w:val="20"/>
              </w:rPr>
              <w:t xml:space="preserve"> a text editor (or Excel) and verify that </w:t>
            </w:r>
            <w:r>
              <w:rPr>
                <w:rFonts w:ascii="Arial" w:hAnsi="Arial"/>
                <w:sz w:val="20"/>
              </w:rPr>
              <w:lastRenderedPageBreak/>
              <w:t>for each year of the solitary site, “COMMON-SITE”, the following values are recorded:</w:t>
            </w:r>
          </w:p>
          <w:p w14:paraId="4B6CF06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2D4FB9FF"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uranium column</w:t>
            </w:r>
          </w:p>
          <w:p w14:paraId="669F3AE9"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9 in the “USER-RAD” column</w:t>
            </w:r>
          </w:p>
          <w:p w14:paraId="05A3DD3B"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8 in the “USER-CHEM” column</w:t>
            </w:r>
          </w:p>
          <w:p w14:paraId="7A6AD913" w14:textId="77777777" w:rsidR="003F48F4" w:rsidRDefault="003F48F4" w:rsidP="004B1E8C">
            <w:pPr>
              <w:pStyle w:val="H1bodytext"/>
              <w:spacing w:after="0"/>
              <w:ind w:left="0"/>
              <w:rPr>
                <w:rFonts w:ascii="Arial" w:hAnsi="Arial"/>
                <w:sz w:val="20"/>
              </w:rPr>
            </w:pPr>
          </w:p>
          <w:p w14:paraId="7016BA64" w14:textId="77777777" w:rsidR="003F48F4" w:rsidRDefault="003F48F4" w:rsidP="004B1E8C">
            <w:pPr>
              <w:pStyle w:val="H1bodytext"/>
              <w:spacing w:after="0"/>
              <w:ind w:left="0"/>
              <w:rPr>
                <w:rFonts w:ascii="Arial" w:hAnsi="Arial"/>
                <w:sz w:val="20"/>
              </w:rPr>
            </w:pPr>
            <w:r>
              <w:rPr>
                <w:rFonts w:ascii="Arial" w:hAnsi="Arial"/>
                <w:sz w:val="20"/>
              </w:rPr>
              <w:t>Finally, verify that uranium and “USER-CHEM” have units of “(kg/year)” in the column header line and that tritium and “USER-RAD” have units of “(Ci/year)”.</w:t>
            </w:r>
          </w:p>
          <w:p w14:paraId="32F97E59" w14:textId="77777777" w:rsidR="003F48F4" w:rsidRDefault="003F48F4" w:rsidP="004B1E8C">
            <w:pPr>
              <w:pStyle w:val="H1bodytext"/>
              <w:spacing w:after="0"/>
              <w:ind w:left="0"/>
              <w:rPr>
                <w:rFonts w:ascii="Arial" w:hAnsi="Arial"/>
                <w:sz w:val="20"/>
              </w:rPr>
            </w:pPr>
          </w:p>
          <w:p w14:paraId="2870E517" w14:textId="77777777" w:rsidR="003F48F4" w:rsidRPr="00960A25" w:rsidRDefault="003F48F4" w:rsidP="004B1E8C">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2520" w:type="dxa"/>
            <w:shd w:val="clear" w:color="auto" w:fill="auto"/>
            <w:vAlign w:val="center"/>
          </w:tcPr>
          <w:p w14:paraId="79A6FF35" w14:textId="4F48D1A4" w:rsidR="0011537B" w:rsidRDefault="0011537B" w:rsidP="0011537B">
            <w:pPr>
              <w:pStyle w:val="H1bodytext"/>
              <w:numPr>
                <w:ilvl w:val="0"/>
                <w:numId w:val="12"/>
              </w:numPr>
              <w:spacing w:after="0"/>
              <w:ind w:left="376"/>
              <w:rPr>
                <w:rFonts w:ascii="Arial" w:hAnsi="Arial"/>
                <w:sz w:val="20"/>
              </w:rPr>
            </w:pPr>
            <w:r>
              <w:rPr>
                <w:rFonts w:ascii="Arial" w:hAnsi="Arial"/>
                <w:sz w:val="20"/>
              </w:rPr>
              <w:lastRenderedPageBreak/>
              <w:t xml:space="preserve">A value of 3 in the water and tritium </w:t>
            </w:r>
            <w:r>
              <w:rPr>
                <w:rFonts w:ascii="Arial" w:hAnsi="Arial"/>
                <w:sz w:val="20"/>
              </w:rPr>
              <w:lastRenderedPageBreak/>
              <w:t>columns: PASS</w:t>
            </w:r>
            <w:r>
              <w:rPr>
                <w:rFonts w:ascii="Arial" w:hAnsi="Arial"/>
                <w:sz w:val="20"/>
              </w:rPr>
              <w:br/>
            </w:r>
          </w:p>
          <w:p w14:paraId="16998BEB" w14:textId="6A090BEC" w:rsidR="0011537B" w:rsidRDefault="0011537B" w:rsidP="0011537B">
            <w:pPr>
              <w:pStyle w:val="H1bodytext"/>
              <w:numPr>
                <w:ilvl w:val="0"/>
                <w:numId w:val="12"/>
              </w:numPr>
              <w:spacing w:after="0"/>
              <w:ind w:left="376"/>
              <w:rPr>
                <w:rFonts w:ascii="Arial" w:hAnsi="Arial"/>
                <w:sz w:val="20"/>
              </w:rPr>
            </w:pPr>
            <w:r>
              <w:rPr>
                <w:rFonts w:ascii="Arial" w:hAnsi="Arial"/>
                <w:sz w:val="20"/>
              </w:rPr>
              <w:t>A value of 4 in the uranium column: PASS</w:t>
            </w:r>
            <w:r>
              <w:rPr>
                <w:rFonts w:ascii="Arial" w:hAnsi="Arial"/>
                <w:sz w:val="20"/>
              </w:rPr>
              <w:br/>
            </w:r>
          </w:p>
          <w:p w14:paraId="1B996CFF" w14:textId="04EF87B3" w:rsidR="0011537B" w:rsidRDefault="0011537B" w:rsidP="0011537B">
            <w:pPr>
              <w:pStyle w:val="H1bodytext"/>
              <w:numPr>
                <w:ilvl w:val="0"/>
                <w:numId w:val="12"/>
              </w:numPr>
              <w:spacing w:after="0"/>
              <w:ind w:left="376"/>
              <w:rPr>
                <w:rFonts w:ascii="Arial" w:hAnsi="Arial"/>
                <w:sz w:val="20"/>
              </w:rPr>
            </w:pPr>
            <w:r>
              <w:rPr>
                <w:rFonts w:ascii="Arial" w:hAnsi="Arial"/>
                <w:sz w:val="20"/>
              </w:rPr>
              <w:t>A value of 9 in the “USER-RAD” column: PASS</w:t>
            </w:r>
            <w:r>
              <w:rPr>
                <w:rFonts w:ascii="Arial" w:hAnsi="Arial"/>
                <w:sz w:val="20"/>
              </w:rPr>
              <w:br/>
            </w:r>
          </w:p>
          <w:p w14:paraId="7CF52B7E" w14:textId="656D517E" w:rsidR="0011537B" w:rsidRDefault="0011537B" w:rsidP="0011537B">
            <w:pPr>
              <w:pStyle w:val="H1bodytext"/>
              <w:numPr>
                <w:ilvl w:val="0"/>
                <w:numId w:val="12"/>
              </w:numPr>
              <w:spacing w:after="0"/>
              <w:ind w:left="376"/>
              <w:rPr>
                <w:rFonts w:ascii="Arial" w:hAnsi="Arial"/>
                <w:sz w:val="20"/>
              </w:rPr>
            </w:pPr>
            <w:r>
              <w:rPr>
                <w:rFonts w:ascii="Arial" w:hAnsi="Arial"/>
                <w:sz w:val="20"/>
              </w:rPr>
              <w:t>A value of 8 in the “USER-CHEM” column: PASS</w:t>
            </w:r>
            <w:r>
              <w:rPr>
                <w:rFonts w:ascii="Arial" w:hAnsi="Arial"/>
                <w:sz w:val="20"/>
              </w:rPr>
              <w:br/>
            </w:r>
          </w:p>
          <w:p w14:paraId="4751B370" w14:textId="245DA15D" w:rsidR="0011537B" w:rsidRDefault="0011537B" w:rsidP="0011537B">
            <w:pPr>
              <w:pStyle w:val="H1bodytext"/>
              <w:numPr>
                <w:ilvl w:val="0"/>
                <w:numId w:val="12"/>
              </w:numPr>
              <w:spacing w:after="0"/>
              <w:ind w:left="376"/>
              <w:rPr>
                <w:rFonts w:ascii="Arial" w:hAnsi="Arial"/>
                <w:sz w:val="20"/>
              </w:rPr>
            </w:pPr>
            <w:r>
              <w:rPr>
                <w:rFonts w:ascii="Arial" w:hAnsi="Arial"/>
                <w:sz w:val="20"/>
              </w:rPr>
              <w:t>uranium and “USER-CHEM” have units of “(kg/year)” in the column header line: PASS</w:t>
            </w:r>
            <w:r>
              <w:rPr>
                <w:rFonts w:ascii="Arial" w:hAnsi="Arial"/>
                <w:sz w:val="20"/>
              </w:rPr>
              <w:br/>
            </w:r>
          </w:p>
          <w:p w14:paraId="67F73612" w14:textId="263B1217" w:rsidR="0011537B" w:rsidRDefault="0011537B" w:rsidP="0011537B">
            <w:pPr>
              <w:pStyle w:val="H1bodytext"/>
              <w:numPr>
                <w:ilvl w:val="0"/>
                <w:numId w:val="12"/>
              </w:numPr>
              <w:spacing w:after="0"/>
              <w:ind w:left="376"/>
              <w:rPr>
                <w:rFonts w:ascii="Arial" w:hAnsi="Arial"/>
                <w:sz w:val="20"/>
              </w:rPr>
            </w:pPr>
            <w:r>
              <w:rPr>
                <w:rFonts w:ascii="Arial" w:hAnsi="Arial"/>
                <w:sz w:val="20"/>
              </w:rPr>
              <w:t>tritium and “USER-RAD” have units of “(Ci/year)”: PASS</w:t>
            </w:r>
            <w:r>
              <w:rPr>
                <w:rFonts w:ascii="Arial" w:hAnsi="Arial"/>
                <w:sz w:val="20"/>
              </w:rPr>
              <w:br/>
            </w:r>
            <w:r>
              <w:rPr>
                <w:rFonts w:ascii="Arial" w:hAnsi="Arial"/>
                <w:sz w:val="20"/>
              </w:rPr>
              <w:br/>
            </w:r>
          </w:p>
          <w:p w14:paraId="11E23CAA" w14:textId="77777777" w:rsidR="0011537B" w:rsidRDefault="0011537B" w:rsidP="0011537B">
            <w:pPr>
              <w:pStyle w:val="H1bodytext"/>
              <w:spacing w:after="0"/>
              <w:ind w:left="0"/>
              <w:rPr>
                <w:rFonts w:ascii="Arial" w:hAnsi="Arial"/>
                <w:sz w:val="20"/>
              </w:rPr>
            </w:pPr>
          </w:p>
          <w:p w14:paraId="0E116525" w14:textId="77777777" w:rsidR="003F48F4" w:rsidRPr="00702160" w:rsidRDefault="003F48F4" w:rsidP="004B1E8C">
            <w:pPr>
              <w:pStyle w:val="H1bodytext"/>
              <w:spacing w:after="0"/>
              <w:ind w:left="0"/>
              <w:rPr>
                <w:rFonts w:ascii="Arial" w:hAnsi="Arial"/>
                <w:sz w:val="20"/>
              </w:rPr>
            </w:pPr>
          </w:p>
        </w:tc>
      </w:tr>
    </w:tbl>
    <w:p w14:paraId="542DBF55" w14:textId="5EB7071F" w:rsidR="003F48F4" w:rsidRDefault="003F48F4"/>
    <w:p w14:paraId="66F60220" w14:textId="77777777" w:rsidR="00FD3A67" w:rsidRDefault="00FD3A67">
      <w:pPr>
        <w:spacing w:after="160" w:line="259" w:lineRule="auto"/>
      </w:pPr>
      <w:r>
        <w:br w:type="page"/>
      </w:r>
    </w:p>
    <w:p w14:paraId="0C761E44" w14:textId="77777777" w:rsidR="00FD3A67" w:rsidRDefault="00FD3A67" w:rsidP="00FD3A67">
      <w:pPr>
        <w:rPr>
          <w:b/>
          <w:bCs/>
        </w:rPr>
      </w:pPr>
      <w:r>
        <w:rPr>
          <w:b/>
          <w:bCs/>
        </w:rPr>
        <w:lastRenderedPageBreak/>
        <w:t>Tool Runner Log</w:t>
      </w:r>
    </w:p>
    <w:p w14:paraId="328B0ECD" w14:textId="77777777" w:rsidR="00F46869" w:rsidRDefault="00F46869" w:rsidP="00F46869"/>
    <w:p w14:paraId="72A2B389" w14:textId="77777777" w:rsidR="00A2582D" w:rsidRDefault="00A2582D" w:rsidP="00A2582D">
      <w:r>
        <w:t>INFO--11/16/2020 11:48:11 AM--Starting CA-CIE Tool Runner.</w:t>
      </w:r>
      <w:r>
        <w:tab/>
        <w:t>Logging to "runner_AT-2_SLL_modified.log"</w:t>
      </w:r>
    </w:p>
    <w:p w14:paraId="66CE8BE6" w14:textId="77777777" w:rsidR="00A2582D" w:rsidRDefault="00A2582D" w:rsidP="00A2582D">
      <w:r>
        <w:t>INFO--11/16/2020 11:48:11 AM--Code Version: 32f2868463d1f4507b6401c6fc881d8bb1a5598d v5.12: /opt/tools/</w:t>
      </w:r>
      <w:proofErr w:type="spellStart"/>
      <w:r>
        <w:t>pylib</w:t>
      </w:r>
      <w:proofErr w:type="spellEnd"/>
      <w:r>
        <w:t>/runner/runner.py&lt;--1bcfd6779e9cbdb82673405873a8e5e81514ae27</w:t>
      </w:r>
    </w:p>
    <w:p w14:paraId="1CD9DD95" w14:textId="77777777" w:rsidR="00A2582D" w:rsidRDefault="00A2582D" w:rsidP="00A2582D"/>
    <w:p w14:paraId="6D166D99" w14:textId="77777777" w:rsidR="00A2582D" w:rsidRDefault="00A2582D" w:rsidP="00A2582D">
      <w:r>
        <w:t>INFO--11/16/2020 11:48:11 AM--Code Version: 4935e99e62e977e2f713bb83948fe899ab985fec Local repo SHA-1 has does not correspond to a remote repo release version: /home/slindberg/CAVE/CA-CIE-Tools-TestRepos/inventory_pp/pylib/inventory_pp/inventory_pp.py&lt;--09cc000de13fb083b30b269c18fd32a2437141d6</w:t>
      </w:r>
    </w:p>
    <w:p w14:paraId="107789EF" w14:textId="77777777" w:rsidR="00A2582D" w:rsidRDefault="00A2582D" w:rsidP="00A2582D"/>
    <w:p w14:paraId="54F35955" w14:textId="77777777" w:rsidR="00A2582D" w:rsidRDefault="00A2582D" w:rsidP="00A2582D">
      <w:r>
        <w:t xml:space="preserve">INFO--11/16/2020 11:48:11 AM--QA Status: </w:t>
      </w:r>
      <w:proofErr w:type="gramStart"/>
      <w:r>
        <w:t>QUALIFIED :</w:t>
      </w:r>
      <w:proofErr w:type="gramEnd"/>
      <w:r>
        <w:t xml:space="preserve"> /opt/tools/pylib/runner/runner.py</w:t>
      </w:r>
    </w:p>
    <w:p w14:paraId="16B704F9" w14:textId="77777777" w:rsidR="00A2582D" w:rsidRDefault="00A2582D" w:rsidP="00A2582D">
      <w:r>
        <w:t xml:space="preserve">INFO--11/16/2020 11:48:11 AM--QA Status: </w:t>
      </w:r>
      <w:proofErr w:type="gramStart"/>
      <w:r>
        <w:t>TEST :</w:t>
      </w:r>
      <w:proofErr w:type="gramEnd"/>
      <w:r>
        <w:t xml:space="preserve"> /home/slindberg/CAVE/CA-CIE-Tools-TestRepos/inventory_pp/pylib/inventory_pp/inventory_pp.py</w:t>
      </w:r>
    </w:p>
    <w:p w14:paraId="064677F0" w14:textId="77777777" w:rsidR="00A2582D" w:rsidRDefault="00A2582D" w:rsidP="00A2582D">
      <w:r>
        <w:t>INFO--11/16/2020 11:48:11 AM--Invoking Command:"python3"</w:t>
      </w:r>
      <w:r>
        <w:tab/>
        <w:t>with Arguments:"/home/slindberg/CAVE/CA-CIE-Tools-TestRepos/inventory_pp/pylib/inventory_pp/inventory_pp.py --VZEHSIT /home/slindberg/CAVE/CA-CIE-Tools-TestEnv/inventory_pp/tests/AT-2_SLL/data_SLL/AT-2_Site_List.csv --VZINV /home/slindberg/CAVE/CA-CIE-Tools-TestEnv/inventory_pp/tests/AT-2_SLL/data_SLL/AT-2_SIMv2.csv --CHEMINV /home/slindberg/CAVE/CA-CIE-Tools-TestEnv/inventory_pp/tests/AT-2_SLL/data_SLL/AT-2_Chemical-Inventory-Release.csv --</w:t>
      </w:r>
      <w:proofErr w:type="spellStart"/>
      <w:r>
        <w:t>ipp_output</w:t>
      </w:r>
      <w:proofErr w:type="spellEnd"/>
      <w:r>
        <w:t xml:space="preserve"> step-1_AT-2_ipp_SLL_modified.csv --output /home/slindberg/CAVE/CA-CIE-Tools-TestEnv/inventory_pp/tests/AT-2_SLL --COPC WATER H-3 U CN TESTER-RAD TESTER-CHEM --</w:t>
      </w:r>
      <w:proofErr w:type="spellStart"/>
      <w:r>
        <w:t>chem_copcs</w:t>
      </w:r>
      <w:proofErr w:type="spellEnd"/>
      <w:r>
        <w:t xml:space="preserve"> CR NO3 CN TESTER-RAD --logger step-1_AT-2_ipp_SLL_modified.log"</w:t>
      </w:r>
    </w:p>
    <w:p w14:paraId="5873DD7F" w14:textId="77777777" w:rsidR="00A2582D" w:rsidRDefault="00A2582D" w:rsidP="00A2582D">
      <w:r>
        <w:t>INFO--11/16/2020 11:48:11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3C4975E" w14:textId="70052A86" w:rsidR="00FD3A67" w:rsidRDefault="00A2582D" w:rsidP="00A2582D">
      <w:r>
        <w:t>Starting CA-CIE Tool Runner.</w:t>
      </w:r>
      <w:r>
        <w:tab/>
        <w:t>Logging to "runner_AT-2_SLL_modified.log"</w:t>
      </w:r>
    </w:p>
    <w:p w14:paraId="77EF9ACE" w14:textId="77777777" w:rsidR="00FD3A67" w:rsidRDefault="00FD3A67" w:rsidP="00FD3A67"/>
    <w:tbl>
      <w:tblPr>
        <w:tblStyle w:val="TableGrid"/>
        <w:tblW w:w="0" w:type="auto"/>
        <w:shd w:val="clear" w:color="auto" w:fill="FF0000"/>
        <w:tblLayout w:type="fixed"/>
        <w:tblLook w:val="04A0" w:firstRow="1" w:lastRow="0" w:firstColumn="1" w:lastColumn="0" w:noHBand="0" w:noVBand="1"/>
      </w:tblPr>
      <w:tblGrid>
        <w:gridCol w:w="1260"/>
        <w:gridCol w:w="3780"/>
        <w:gridCol w:w="900"/>
        <w:gridCol w:w="1620"/>
        <w:gridCol w:w="2520"/>
      </w:tblGrid>
      <w:tr w:rsidR="00FD3A67" w:rsidRPr="00932809" w14:paraId="664E4808" w14:textId="77777777" w:rsidTr="00496E08">
        <w:trPr>
          <w:cantSplit/>
          <w:trHeight w:val="360"/>
          <w:tblHeader/>
        </w:trPr>
        <w:tc>
          <w:tcPr>
            <w:tcW w:w="10080" w:type="dxa"/>
            <w:gridSpan w:val="5"/>
            <w:tcBorders>
              <w:top w:val="nil"/>
              <w:left w:val="nil"/>
              <w:bottom w:val="single" w:sz="4" w:space="0" w:color="auto"/>
              <w:right w:val="nil"/>
            </w:tcBorders>
            <w:shd w:val="clear" w:color="auto" w:fill="auto"/>
            <w:vAlign w:val="bottom"/>
          </w:tcPr>
          <w:p w14:paraId="3E12D0BD" w14:textId="55AE496D" w:rsidR="00FD3A67" w:rsidRDefault="00FD3A67" w:rsidP="00496E08">
            <w:pPr>
              <w:pStyle w:val="Table"/>
            </w:pPr>
            <w:r>
              <w:t>Table AT-2-Tester Modified</w:t>
            </w:r>
          </w:p>
          <w:p w14:paraId="72DEBEE5" w14:textId="77777777" w:rsidR="00FD3A67" w:rsidRPr="00DA11B3" w:rsidRDefault="007F0982" w:rsidP="00496E08">
            <w:pPr>
              <w:pStyle w:val="H1bodytext"/>
              <w:spacing w:after="0"/>
              <w:ind w:left="0"/>
              <w:jc w:val="center"/>
              <w:rPr>
                <w:rFonts w:ascii="Arial" w:hAnsi="Arial"/>
                <w:b/>
                <w:szCs w:val="22"/>
              </w:rPr>
            </w:pPr>
            <w:sdt>
              <w:sdtPr>
                <w:rPr>
                  <w:rFonts w:ascii="Arial" w:hAnsi="Arial"/>
                  <w:b/>
                  <w:bCs/>
                  <w:szCs w:val="22"/>
                </w:rPr>
                <w:alias w:val="Keywords"/>
                <w:tag w:val=""/>
                <w:id w:val="-2102098825"/>
                <w:placeholder>
                  <w:docPart w:val="5FF6569DE5434D0C990EB4DBA1B244AF"/>
                </w:placeholder>
                <w:dataBinding w:prefixMappings="xmlns:ns0='http://purl.org/dc/elements/1.1/' xmlns:ns1='http://schemas.openxmlformats.org/package/2006/metadata/core-properties' " w:xpath="/ns1:coreProperties[1]/ns1:keywords[1]" w:storeItemID="{6C3C8BC8-F283-45AE-878A-BAB7291924A1}"/>
                <w:text/>
              </w:sdtPr>
              <w:sdtEndPr/>
              <w:sdtContent>
                <w:r w:rsidR="00FD3A67">
                  <w:rPr>
                    <w:rFonts w:ascii="Arial" w:hAnsi="Arial"/>
                    <w:b/>
                    <w:bCs/>
                    <w:szCs w:val="22"/>
                  </w:rPr>
                  <w:t>Inventory Preprocessor</w:t>
                </w:r>
              </w:sdtContent>
            </w:sdt>
            <w:r w:rsidR="00FD3A67" w:rsidRPr="00DA11B3">
              <w:rPr>
                <w:rFonts w:ascii="Arial" w:hAnsi="Arial" w:cs="Arial"/>
                <w:b/>
                <w:szCs w:val="22"/>
              </w:rPr>
              <w:t xml:space="preserve"> Acceptance </w:t>
            </w:r>
            <w:r w:rsidR="00FD3A67" w:rsidRPr="00DA11B3">
              <w:rPr>
                <w:rFonts w:ascii="Arial" w:hAnsi="Arial"/>
                <w:b/>
                <w:szCs w:val="22"/>
              </w:rPr>
              <w:t xml:space="preserve">Test Plan Case </w:t>
            </w:r>
            <w:r w:rsidR="00FD3A67">
              <w:rPr>
                <w:rFonts w:ascii="Arial" w:hAnsi="Arial"/>
                <w:b/>
                <w:szCs w:val="22"/>
              </w:rPr>
              <w:t>2</w:t>
            </w:r>
          </w:p>
        </w:tc>
      </w:tr>
      <w:tr w:rsidR="00FD3A67" w:rsidRPr="007D0AAC" w14:paraId="7A5F74EA" w14:textId="77777777" w:rsidTr="00496E08">
        <w:trPr>
          <w:cantSplit/>
          <w:trHeight w:val="530"/>
          <w:tblHeader/>
        </w:trPr>
        <w:tc>
          <w:tcPr>
            <w:tcW w:w="5940" w:type="dxa"/>
            <w:gridSpan w:val="3"/>
            <w:tcBorders>
              <w:top w:val="single" w:sz="4" w:space="0" w:color="auto"/>
            </w:tcBorders>
            <w:shd w:val="clear" w:color="auto" w:fill="auto"/>
            <w:vAlign w:val="center"/>
          </w:tcPr>
          <w:p w14:paraId="642E4A06" w14:textId="77777777" w:rsidR="00FD3A67" w:rsidRPr="007D0AAC" w:rsidRDefault="007F0982" w:rsidP="00496E08">
            <w:pPr>
              <w:pStyle w:val="H1bodytext"/>
              <w:spacing w:after="0"/>
              <w:ind w:left="0"/>
              <w:jc w:val="center"/>
              <w:rPr>
                <w:rFonts w:ascii="Arial" w:hAnsi="Arial"/>
                <w:b/>
                <w:sz w:val="20"/>
              </w:rPr>
            </w:pPr>
            <w:sdt>
              <w:sdtPr>
                <w:rPr>
                  <w:rFonts w:ascii="Arial" w:hAnsi="Arial"/>
                  <w:b/>
                  <w:bCs/>
                  <w:sz w:val="20"/>
                </w:rPr>
                <w:alias w:val="Keywords"/>
                <w:tag w:val=""/>
                <w:id w:val="780376914"/>
                <w:placeholder>
                  <w:docPart w:val="F267C5AEDA22497C85112220B2184103"/>
                </w:placeholder>
                <w:dataBinding w:prefixMappings="xmlns:ns0='http://purl.org/dc/elements/1.1/' xmlns:ns1='http://schemas.openxmlformats.org/package/2006/metadata/core-properties' " w:xpath="/ns1:coreProperties[1]/ns1:keywords[1]" w:storeItemID="{6C3C8BC8-F283-45AE-878A-BAB7291924A1}"/>
                <w:text/>
              </w:sdtPr>
              <w:sdtEndPr/>
              <w:sdtContent>
                <w:r w:rsidR="00FD3A67">
                  <w:rPr>
                    <w:rFonts w:ascii="Arial" w:hAnsi="Arial"/>
                    <w:b/>
                    <w:bCs/>
                    <w:sz w:val="20"/>
                  </w:rPr>
                  <w:t>Inventory Preprocessor</w:t>
                </w:r>
              </w:sdtContent>
            </w:sdt>
            <w:r w:rsidR="00FD3A67" w:rsidRPr="007D0AAC">
              <w:rPr>
                <w:rFonts w:ascii="Arial" w:hAnsi="Arial" w:cs="Arial"/>
                <w:b/>
                <w:sz w:val="20"/>
              </w:rPr>
              <w:t xml:space="preserve"> </w:t>
            </w:r>
            <w:r w:rsidR="00FD3A67" w:rsidRPr="007D0AAC">
              <w:rPr>
                <w:rFonts w:ascii="Arial" w:hAnsi="Arial"/>
                <w:b/>
                <w:sz w:val="20"/>
              </w:rPr>
              <w:t>Acceptance Testing</w:t>
            </w:r>
          </w:p>
          <w:p w14:paraId="5EDAB054" w14:textId="17B9BE76"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67840431"/>
                <w:placeholder>
                  <w:docPart w:val="A35630291D21461783F0960AEA54DBF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Inventory Preprocessor</w:t>
                </w:r>
              </w:sdtContent>
            </w:sdt>
            <w:r w:rsidRPr="007D0AAC">
              <w:rPr>
                <w:rFonts w:ascii="Arial" w:hAnsi="Arial"/>
                <w:b/>
                <w:sz w:val="20"/>
              </w:rPr>
              <w:t xml:space="preserve"> – AT-</w:t>
            </w:r>
            <w:r>
              <w:rPr>
                <w:rFonts w:ascii="Arial" w:hAnsi="Arial"/>
                <w:b/>
                <w:sz w:val="20"/>
              </w:rPr>
              <w:t>2-Tester Modified</w:t>
            </w:r>
          </w:p>
        </w:tc>
        <w:tc>
          <w:tcPr>
            <w:tcW w:w="4140" w:type="dxa"/>
            <w:gridSpan w:val="2"/>
            <w:tcBorders>
              <w:top w:val="single" w:sz="4" w:space="0" w:color="auto"/>
            </w:tcBorders>
            <w:shd w:val="clear" w:color="auto" w:fill="auto"/>
            <w:vAlign w:val="center"/>
          </w:tcPr>
          <w:p w14:paraId="06AB72CA" w14:textId="33620EF6" w:rsidR="00FD3A67" w:rsidRPr="007D0AAC" w:rsidRDefault="00FD3A67" w:rsidP="00496E08">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11/</w:t>
            </w:r>
            <w:r w:rsidR="00D70E41">
              <w:rPr>
                <w:rFonts w:ascii="Arial" w:hAnsi="Arial"/>
                <w:b/>
                <w:sz w:val="20"/>
              </w:rPr>
              <w:t>16</w:t>
            </w:r>
            <w:r>
              <w:rPr>
                <w:rFonts w:ascii="Arial" w:hAnsi="Arial"/>
                <w:b/>
                <w:sz w:val="20"/>
              </w:rPr>
              <w:t>/2020</w:t>
            </w:r>
          </w:p>
        </w:tc>
      </w:tr>
      <w:tr w:rsidR="00FD3A67" w:rsidRPr="007D0AAC" w14:paraId="7E2BB21F" w14:textId="77777777" w:rsidTr="00496E08">
        <w:trPr>
          <w:cantSplit/>
          <w:trHeight w:val="530"/>
          <w:tblHeader/>
        </w:trPr>
        <w:tc>
          <w:tcPr>
            <w:tcW w:w="5940" w:type="dxa"/>
            <w:gridSpan w:val="3"/>
            <w:tcBorders>
              <w:top w:val="single" w:sz="4" w:space="0" w:color="auto"/>
            </w:tcBorders>
            <w:shd w:val="clear" w:color="auto" w:fill="auto"/>
            <w:vAlign w:val="center"/>
          </w:tcPr>
          <w:p w14:paraId="3B15246D" w14:textId="77777777" w:rsidR="00FD3A67" w:rsidRPr="007D0AAC" w:rsidRDefault="00FD3A67" w:rsidP="00496E08">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5234755" w14:textId="7C83204B" w:rsidR="00FD3A67" w:rsidRPr="007D0AAC" w:rsidRDefault="00FD3A67" w:rsidP="00496E08">
            <w:pPr>
              <w:pStyle w:val="H1bodytext"/>
              <w:spacing w:after="0"/>
              <w:ind w:left="0"/>
              <w:rPr>
                <w:rFonts w:ascii="Arial" w:hAnsi="Arial"/>
                <w:b/>
                <w:sz w:val="20"/>
              </w:rPr>
            </w:pPr>
            <w:r>
              <w:rPr>
                <w:rFonts w:ascii="Arial" w:hAnsi="Arial"/>
                <w:b/>
                <w:sz w:val="20"/>
              </w:rPr>
              <w:t>\\olive\backups\CAVE\CA-CIE-Tools-TestEnv\inventory_pp\tests\AT-2_SLL\runner_AT-2_SLL.log</w:t>
            </w:r>
          </w:p>
        </w:tc>
        <w:tc>
          <w:tcPr>
            <w:tcW w:w="4140" w:type="dxa"/>
            <w:gridSpan w:val="2"/>
            <w:tcBorders>
              <w:top w:val="single" w:sz="4" w:space="0" w:color="auto"/>
            </w:tcBorders>
            <w:shd w:val="clear" w:color="auto" w:fill="auto"/>
            <w:vAlign w:val="center"/>
          </w:tcPr>
          <w:p w14:paraId="25746AA3" w14:textId="77777777" w:rsidR="00FD3A67" w:rsidRPr="007D0AAC" w:rsidRDefault="00FD3A67" w:rsidP="00496E08">
            <w:pPr>
              <w:pStyle w:val="H1bodytext"/>
              <w:spacing w:after="0"/>
              <w:ind w:left="0"/>
              <w:rPr>
                <w:rFonts w:ascii="Arial" w:hAnsi="Arial"/>
                <w:b/>
                <w:sz w:val="20"/>
              </w:rPr>
            </w:pPr>
            <w:r>
              <w:rPr>
                <w:rFonts w:ascii="Arial" w:hAnsi="Arial"/>
                <w:b/>
                <w:sz w:val="20"/>
              </w:rPr>
              <w:t>Test Performed By: Sara Lindberg</w:t>
            </w:r>
          </w:p>
        </w:tc>
      </w:tr>
      <w:tr w:rsidR="00FD3A67" w:rsidRPr="007D0AAC" w14:paraId="30EC2C53" w14:textId="77777777" w:rsidTr="00496E08">
        <w:trPr>
          <w:cantSplit/>
          <w:trHeight w:val="530"/>
          <w:tblHeader/>
        </w:trPr>
        <w:tc>
          <w:tcPr>
            <w:tcW w:w="10080" w:type="dxa"/>
            <w:gridSpan w:val="5"/>
            <w:tcBorders>
              <w:top w:val="single" w:sz="4" w:space="0" w:color="auto"/>
            </w:tcBorders>
            <w:shd w:val="clear" w:color="auto" w:fill="auto"/>
            <w:vAlign w:val="center"/>
          </w:tcPr>
          <w:p w14:paraId="6D5D5754" w14:textId="70604695" w:rsidR="00FD3A67" w:rsidRPr="007D0AAC" w:rsidRDefault="00FD3A67" w:rsidP="00496E08">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\\olive\backups\CAVE\CA-CIE-Tools-TestEnv\inventory_pp\tests\AT-2_SLL</w:t>
            </w:r>
          </w:p>
        </w:tc>
      </w:tr>
      <w:tr w:rsidR="00FD3A67" w:rsidRPr="00572F5F" w14:paraId="2603F663" w14:textId="77777777" w:rsidTr="00496E08">
        <w:trPr>
          <w:cantSplit/>
          <w:trHeight w:val="530"/>
          <w:tblHeader/>
        </w:trPr>
        <w:tc>
          <w:tcPr>
            <w:tcW w:w="1260" w:type="dxa"/>
            <w:tcBorders>
              <w:top w:val="single" w:sz="4" w:space="0" w:color="auto"/>
            </w:tcBorders>
            <w:shd w:val="clear" w:color="auto" w:fill="auto"/>
            <w:vAlign w:val="center"/>
          </w:tcPr>
          <w:p w14:paraId="6F6D3AE6"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80" w:type="dxa"/>
            <w:tcBorders>
              <w:top w:val="single" w:sz="4" w:space="0" w:color="auto"/>
            </w:tcBorders>
            <w:shd w:val="clear" w:color="auto" w:fill="auto"/>
            <w:vAlign w:val="center"/>
          </w:tcPr>
          <w:p w14:paraId="4C798616"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auto"/>
            <w:vAlign w:val="center"/>
          </w:tcPr>
          <w:p w14:paraId="6D19CFA2"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auto"/>
            <w:vAlign w:val="center"/>
          </w:tcPr>
          <w:p w14:paraId="123F6B4C" w14:textId="77777777" w:rsidR="00FD3A67" w:rsidRPr="007D0AAC" w:rsidRDefault="00FD3A67" w:rsidP="00496E08">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D3A67" w:rsidRPr="007D0AAC" w14:paraId="5D22A9B5" w14:textId="77777777" w:rsidTr="00496E08">
        <w:trPr>
          <w:trHeight w:val="440"/>
        </w:trPr>
        <w:tc>
          <w:tcPr>
            <w:tcW w:w="10080" w:type="dxa"/>
            <w:gridSpan w:val="5"/>
            <w:shd w:val="clear" w:color="auto" w:fill="auto"/>
            <w:vAlign w:val="center"/>
          </w:tcPr>
          <w:p w14:paraId="010FFB27" w14:textId="77777777" w:rsidR="00FD3A67" w:rsidRPr="007D0AAC" w:rsidRDefault="00FD3A67" w:rsidP="00496E08">
            <w:pPr>
              <w:pStyle w:val="H1bodytext"/>
              <w:spacing w:after="0"/>
              <w:ind w:left="0"/>
              <w:rPr>
                <w:rFonts w:ascii="Arial" w:hAnsi="Arial"/>
                <w:sz w:val="20"/>
              </w:rPr>
            </w:pPr>
            <w:r>
              <w:rPr>
                <w:rFonts w:ascii="Arial" w:hAnsi="Arial"/>
                <w:sz w:val="20"/>
              </w:rPr>
              <w:t>Navigate to the Testing Directory</w:t>
            </w:r>
          </w:p>
        </w:tc>
      </w:tr>
      <w:tr w:rsidR="00FD3A67" w14:paraId="40B6F7EC" w14:textId="77777777" w:rsidTr="00496E08">
        <w:trPr>
          <w:trHeight w:val="728"/>
        </w:trPr>
        <w:tc>
          <w:tcPr>
            <w:tcW w:w="1260" w:type="dxa"/>
            <w:shd w:val="clear" w:color="auto" w:fill="auto"/>
            <w:vAlign w:val="center"/>
          </w:tcPr>
          <w:p w14:paraId="15D57AD8" w14:textId="77777777" w:rsidR="00FD3A67" w:rsidRPr="00FB0144" w:rsidRDefault="00FD3A67" w:rsidP="00496E08">
            <w:pPr>
              <w:pStyle w:val="H1bodytext"/>
              <w:spacing w:after="0"/>
              <w:ind w:left="0"/>
              <w:jc w:val="center"/>
              <w:rPr>
                <w:rFonts w:ascii="Arial" w:hAnsi="Arial"/>
                <w:sz w:val="20"/>
              </w:rPr>
            </w:pPr>
            <w:r w:rsidRPr="00FB0144">
              <w:rPr>
                <w:rFonts w:ascii="Arial" w:hAnsi="Arial"/>
                <w:sz w:val="20"/>
              </w:rPr>
              <w:t>1</w:t>
            </w:r>
          </w:p>
        </w:tc>
        <w:tc>
          <w:tcPr>
            <w:tcW w:w="3780" w:type="dxa"/>
            <w:shd w:val="clear" w:color="auto" w:fill="auto"/>
            <w:vAlign w:val="center"/>
          </w:tcPr>
          <w:p w14:paraId="39D67999" w14:textId="1A52A71E" w:rsidR="00FD3A67" w:rsidRPr="00663746" w:rsidRDefault="00FD3A67" w:rsidP="00496E08">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./run_AT-2_step-1_SLL.sh</w:t>
            </w:r>
          </w:p>
        </w:tc>
        <w:tc>
          <w:tcPr>
            <w:tcW w:w="2520" w:type="dxa"/>
            <w:gridSpan w:val="2"/>
            <w:shd w:val="clear" w:color="auto" w:fill="auto"/>
            <w:vAlign w:val="center"/>
          </w:tcPr>
          <w:p w14:paraId="7403C735" w14:textId="77777777" w:rsidR="00FD3A67" w:rsidRDefault="00FD3A67" w:rsidP="00496E08">
            <w:pPr>
              <w:pStyle w:val="H1bodytext"/>
              <w:spacing w:after="0"/>
              <w:ind w:left="0"/>
              <w:rPr>
                <w:rFonts w:ascii="Arial" w:hAnsi="Arial"/>
                <w:sz w:val="20"/>
              </w:rPr>
            </w:pPr>
            <w:r>
              <w:rPr>
                <w:rFonts w:ascii="Arial" w:hAnsi="Arial"/>
                <w:sz w:val="20"/>
              </w:rPr>
              <w:t>3 files should be created:</w:t>
            </w:r>
          </w:p>
          <w:p w14:paraId="4FFE3A48" w14:textId="3FD6D315" w:rsidR="00FD3A67" w:rsidRPr="00180364" w:rsidRDefault="00FD3A67" w:rsidP="00E17BE2">
            <w:pPr>
              <w:pStyle w:val="H1bodytext"/>
              <w:numPr>
                <w:ilvl w:val="0"/>
                <w:numId w:val="61"/>
              </w:numPr>
              <w:spacing w:after="0"/>
              <w:ind w:left="611"/>
              <w:rPr>
                <w:rFonts w:ascii="Arial" w:hAnsi="Arial"/>
                <w:sz w:val="20"/>
              </w:rPr>
            </w:pPr>
            <w:r w:rsidRPr="00180364">
              <w:rPr>
                <w:rFonts w:ascii="Arial" w:hAnsi="Arial"/>
                <w:b/>
                <w:bCs/>
                <w:i/>
                <w:iCs/>
                <w:sz w:val="20"/>
              </w:rPr>
              <w:t>runner_run_AT-</w:t>
            </w:r>
            <w:r>
              <w:rPr>
                <w:rFonts w:ascii="Arial" w:hAnsi="Arial"/>
                <w:b/>
                <w:bCs/>
                <w:i/>
                <w:iCs/>
                <w:sz w:val="20"/>
              </w:rPr>
              <w:t>2_SLL</w:t>
            </w:r>
            <w:r w:rsidRPr="00180364">
              <w:rPr>
                <w:rFonts w:ascii="Arial" w:hAnsi="Arial"/>
                <w:b/>
                <w:bCs/>
                <w:i/>
                <w:iCs/>
                <w:sz w:val="20"/>
              </w:rPr>
              <w:t>.</w:t>
            </w:r>
            <w:r>
              <w:rPr>
                <w:rFonts w:ascii="Arial" w:hAnsi="Arial"/>
                <w:b/>
                <w:bCs/>
                <w:i/>
                <w:iCs/>
                <w:sz w:val="20"/>
              </w:rPr>
              <w:t>log</w:t>
            </w:r>
          </w:p>
          <w:p w14:paraId="670ECA13" w14:textId="650CB252" w:rsidR="00FD3A67" w:rsidRPr="00180364" w:rsidRDefault="00FD3A67" w:rsidP="00E17BE2">
            <w:pPr>
              <w:pStyle w:val="H1bodytext"/>
              <w:numPr>
                <w:ilvl w:val="0"/>
                <w:numId w:val="61"/>
              </w:numPr>
              <w:spacing w:after="0"/>
              <w:ind w:left="556"/>
              <w:rPr>
                <w:rFonts w:ascii="Arial" w:hAnsi="Arial"/>
                <w:sz w:val="20"/>
              </w:rPr>
            </w:pPr>
            <w:r>
              <w:rPr>
                <w:rFonts w:ascii="Arial" w:hAnsi="Arial"/>
                <w:b/>
                <w:bCs/>
                <w:i/>
                <w:iCs/>
                <w:sz w:val="20"/>
              </w:rPr>
              <w:t>step-1_AT-2_ipp_SLL.log</w:t>
            </w:r>
          </w:p>
          <w:p w14:paraId="3D6B26A6" w14:textId="0096022A" w:rsidR="00FD3A67" w:rsidRPr="00B64BCB" w:rsidRDefault="00FD3A67" w:rsidP="00E17BE2">
            <w:pPr>
              <w:pStyle w:val="H1bodytext"/>
              <w:numPr>
                <w:ilvl w:val="0"/>
                <w:numId w:val="61"/>
              </w:numPr>
              <w:spacing w:after="0"/>
              <w:ind w:left="556"/>
              <w:rPr>
                <w:rFonts w:ascii="Arial" w:hAnsi="Arial"/>
                <w:sz w:val="20"/>
              </w:rPr>
            </w:pPr>
            <w:r>
              <w:rPr>
                <w:rFonts w:ascii="Arial" w:hAnsi="Arial"/>
                <w:b/>
                <w:bCs/>
                <w:i/>
                <w:iCs/>
                <w:sz w:val="20"/>
              </w:rPr>
              <w:t>step-1_AT-2_ipp_SLL.csv</w:t>
            </w:r>
          </w:p>
        </w:tc>
        <w:tc>
          <w:tcPr>
            <w:tcW w:w="2520" w:type="dxa"/>
            <w:shd w:val="clear" w:color="auto" w:fill="auto"/>
            <w:vAlign w:val="center"/>
          </w:tcPr>
          <w:p w14:paraId="52B68FC9" w14:textId="06E68C69" w:rsidR="00FD3A67" w:rsidRPr="007D0AAC" w:rsidRDefault="009F3021" w:rsidP="00496E08">
            <w:pPr>
              <w:pStyle w:val="H1bodytext"/>
              <w:spacing w:after="0"/>
              <w:ind w:left="0"/>
              <w:jc w:val="center"/>
              <w:rPr>
                <w:rFonts w:ascii="Arial" w:hAnsi="Arial"/>
                <w:sz w:val="20"/>
              </w:rPr>
            </w:pPr>
            <w:r>
              <w:rPr>
                <w:rFonts w:ascii="Arial" w:hAnsi="Arial"/>
                <w:sz w:val="20"/>
              </w:rPr>
              <w:t>PASS</w:t>
            </w:r>
          </w:p>
        </w:tc>
      </w:tr>
      <w:tr w:rsidR="00FD3A67" w14:paraId="73108F1C" w14:textId="77777777" w:rsidTr="00496E08">
        <w:trPr>
          <w:trHeight w:val="476"/>
        </w:trPr>
        <w:tc>
          <w:tcPr>
            <w:tcW w:w="1260" w:type="dxa"/>
            <w:shd w:val="clear" w:color="auto" w:fill="auto"/>
            <w:vAlign w:val="center"/>
          </w:tcPr>
          <w:p w14:paraId="4651F3C6" w14:textId="77777777" w:rsidR="00FD3A67" w:rsidRPr="007D0AAC" w:rsidRDefault="00FD3A67" w:rsidP="00496E08">
            <w:pPr>
              <w:pStyle w:val="H1bodytext"/>
              <w:spacing w:after="0"/>
              <w:ind w:left="0"/>
              <w:jc w:val="center"/>
              <w:rPr>
                <w:rFonts w:ascii="Arial" w:hAnsi="Arial"/>
                <w:sz w:val="20"/>
              </w:rPr>
            </w:pPr>
            <w:r>
              <w:rPr>
                <w:rFonts w:ascii="Arial" w:hAnsi="Arial"/>
                <w:sz w:val="20"/>
              </w:rPr>
              <w:t>2</w:t>
            </w:r>
          </w:p>
        </w:tc>
        <w:tc>
          <w:tcPr>
            <w:tcW w:w="3780" w:type="dxa"/>
            <w:shd w:val="clear" w:color="auto" w:fill="auto"/>
            <w:vAlign w:val="center"/>
          </w:tcPr>
          <w:p w14:paraId="5101C101" w14:textId="76FD4BE1" w:rsidR="00FD3A67" w:rsidRPr="00000842" w:rsidRDefault="00FD3A67" w:rsidP="00496E08">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runner_run_AT-2_SLL.log</w:t>
            </w:r>
            <w:r>
              <w:rPr>
                <w:rFonts w:ascii="Arial" w:hAnsi="Arial"/>
                <w:sz w:val="20"/>
              </w:rPr>
              <w:t xml:space="preserve"> in a text editor. Look to verify that the runner tool is qualified and that the inventory preprocessor is “TEST”</w:t>
            </w:r>
          </w:p>
        </w:tc>
        <w:tc>
          <w:tcPr>
            <w:tcW w:w="2520" w:type="dxa"/>
            <w:gridSpan w:val="2"/>
            <w:shd w:val="clear" w:color="auto" w:fill="auto"/>
            <w:vAlign w:val="center"/>
          </w:tcPr>
          <w:p w14:paraId="4B56278B" w14:textId="30DCDD94" w:rsidR="00FD3A67" w:rsidRDefault="00FD3A67" w:rsidP="00496E08">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runner_run_AT-2_SLL.log</w:t>
            </w:r>
            <w:r>
              <w:rPr>
                <w:rFonts w:ascii="Arial" w:hAnsi="Arial"/>
                <w:sz w:val="20"/>
              </w:rPr>
              <w:t xml:space="preserve"> should have 2 lines:</w:t>
            </w:r>
          </w:p>
          <w:p w14:paraId="4337D3B7" w14:textId="77777777" w:rsidR="00FD3A67" w:rsidRDefault="00FD3A67" w:rsidP="00496E08">
            <w:pPr>
              <w:pStyle w:val="H1bodytext"/>
              <w:numPr>
                <w:ilvl w:val="0"/>
                <w:numId w:val="9"/>
              </w:numPr>
              <w:spacing w:after="0"/>
              <w:ind w:left="376"/>
              <w:rPr>
                <w:rFonts w:ascii="Arial" w:hAnsi="Arial"/>
                <w:sz w:val="20"/>
              </w:rPr>
            </w:pPr>
            <w:proofErr w:type="gramStart"/>
            <w:r>
              <w:rPr>
                <w:rFonts w:ascii="Arial" w:hAnsi="Arial"/>
                <w:sz w:val="20"/>
              </w:rPr>
              <w:lastRenderedPageBreak/>
              <w:t>QUALIFIED :</w:t>
            </w:r>
            <w:proofErr w:type="gramEnd"/>
            <w:r>
              <w:rPr>
                <w:rFonts w:ascii="Arial" w:hAnsi="Arial"/>
                <w:sz w:val="20"/>
              </w:rPr>
              <w:t xml:space="preserve"> /opt/tools/pylib/runner/runner.py</w:t>
            </w:r>
          </w:p>
          <w:p w14:paraId="4FC1F39D" w14:textId="77777777" w:rsidR="00FD3A67" w:rsidRDefault="00FD3A67" w:rsidP="00496E08">
            <w:pPr>
              <w:pStyle w:val="H1bodytext"/>
              <w:numPr>
                <w:ilvl w:val="0"/>
                <w:numId w:val="9"/>
              </w:numPr>
              <w:spacing w:after="0"/>
              <w:ind w:left="376"/>
              <w:rPr>
                <w:rFonts w:ascii="Arial" w:hAnsi="Arial"/>
                <w:sz w:val="20"/>
              </w:rPr>
            </w:pPr>
            <w:r>
              <w:rPr>
                <w:rFonts w:ascii="Arial" w:hAnsi="Arial"/>
                <w:sz w:val="20"/>
              </w:rPr>
              <w:t>TEST: /home/[USER]/…/inventory_pp.py</w:t>
            </w:r>
          </w:p>
          <w:p w14:paraId="5EABA999" w14:textId="77777777" w:rsidR="00FD3A67" w:rsidRDefault="00FD3A67" w:rsidP="00496E08">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A962B12" w14:textId="77777777" w:rsidR="00FD3A67" w:rsidRDefault="00FD3A67" w:rsidP="00496E08">
            <w:pPr>
              <w:pStyle w:val="H1bodytext"/>
              <w:spacing w:after="0"/>
              <w:ind w:left="16"/>
              <w:rPr>
                <w:rFonts w:ascii="Arial" w:hAnsi="Arial"/>
                <w:sz w:val="20"/>
              </w:rPr>
            </w:pPr>
          </w:p>
          <w:p w14:paraId="6DFF3F3B" w14:textId="77777777" w:rsidR="00FD3A67" w:rsidRPr="00000842" w:rsidRDefault="00FD3A67" w:rsidP="00496E08">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shd w:val="clear" w:color="auto" w:fill="auto"/>
            <w:vAlign w:val="center"/>
          </w:tcPr>
          <w:p w14:paraId="07B23B6E" w14:textId="77777777" w:rsidR="0015755D" w:rsidRDefault="0015755D" w:rsidP="0015755D">
            <w:r>
              <w:rPr>
                <w:sz w:val="20"/>
              </w:rPr>
              <w:lastRenderedPageBreak/>
              <w:t>PASS</w:t>
            </w:r>
            <w:r>
              <w:rPr>
                <w:sz w:val="20"/>
              </w:rPr>
              <w:br/>
            </w:r>
            <w:r>
              <w:rPr>
                <w:sz w:val="20"/>
              </w:rPr>
              <w:br/>
            </w:r>
            <w:proofErr w:type="gramStart"/>
            <w:r>
              <w:t>QUALIFIED :</w:t>
            </w:r>
            <w:proofErr w:type="gramEnd"/>
            <w:r>
              <w:t xml:space="preserve"> </w:t>
            </w:r>
            <w:r>
              <w:lastRenderedPageBreak/>
              <w:t>/opt/tools/pylib/runner/runner.py</w:t>
            </w:r>
          </w:p>
          <w:p w14:paraId="5B9EAE3F" w14:textId="77777777" w:rsidR="0015755D" w:rsidRDefault="0015755D" w:rsidP="0015755D">
            <w:proofErr w:type="gramStart"/>
            <w:r>
              <w:t>TEST :</w:t>
            </w:r>
            <w:proofErr w:type="gramEnd"/>
            <w:r>
              <w:t xml:space="preserve"> /home/slindberg/CAVE/CA-CIE-Tools-TestRepos/inventory_pp/pylib/inventory_pp/inventory_pp.py</w:t>
            </w:r>
          </w:p>
          <w:p w14:paraId="16D135FB" w14:textId="718F8512" w:rsidR="00FD3A67" w:rsidRPr="007D0AAC" w:rsidRDefault="00FD3A67" w:rsidP="00E17BE2">
            <w:pPr>
              <w:jc w:val="center"/>
              <w:rPr>
                <w:sz w:val="20"/>
              </w:rPr>
            </w:pPr>
          </w:p>
        </w:tc>
      </w:tr>
      <w:tr w:rsidR="00FD3A67" w:rsidRPr="007D0AAC" w14:paraId="160F9A94" w14:textId="77777777" w:rsidTr="00496E08">
        <w:trPr>
          <w:trHeight w:val="476"/>
        </w:trPr>
        <w:tc>
          <w:tcPr>
            <w:tcW w:w="1260" w:type="dxa"/>
            <w:shd w:val="clear" w:color="auto" w:fill="auto"/>
            <w:vAlign w:val="center"/>
          </w:tcPr>
          <w:p w14:paraId="5D4F1676" w14:textId="77777777" w:rsidR="00FD3A67" w:rsidRDefault="00FD3A67" w:rsidP="00496E08">
            <w:pPr>
              <w:pStyle w:val="H1bodytext"/>
              <w:spacing w:after="0"/>
              <w:ind w:left="0"/>
              <w:jc w:val="center"/>
              <w:rPr>
                <w:rFonts w:ascii="Arial" w:hAnsi="Arial"/>
                <w:sz w:val="20"/>
              </w:rPr>
            </w:pPr>
            <w:r>
              <w:rPr>
                <w:rFonts w:ascii="Arial" w:hAnsi="Arial"/>
                <w:sz w:val="20"/>
              </w:rPr>
              <w:lastRenderedPageBreak/>
              <w:t>3</w:t>
            </w:r>
          </w:p>
        </w:tc>
        <w:tc>
          <w:tcPr>
            <w:tcW w:w="3780" w:type="dxa"/>
            <w:shd w:val="clear" w:color="auto" w:fill="auto"/>
            <w:vAlign w:val="center"/>
          </w:tcPr>
          <w:p w14:paraId="3E1D9F48" w14:textId="77777777" w:rsidR="00FD3A67" w:rsidRDefault="00FD3A67" w:rsidP="00496E08">
            <w:pPr>
              <w:pStyle w:val="H1bodytext"/>
              <w:spacing w:after="0"/>
              <w:ind w:left="46"/>
              <w:rPr>
                <w:rFonts w:ascii="Arial" w:hAnsi="Arial"/>
                <w:sz w:val="20"/>
              </w:rPr>
            </w:pPr>
            <w:r>
              <w:rPr>
                <w:rFonts w:ascii="Arial" w:hAnsi="Arial"/>
                <w:sz w:val="20"/>
              </w:rPr>
              <w:t>Verify that the user-selected analytes and list of chemical analytes were accepted by the script.</w:t>
            </w:r>
          </w:p>
          <w:p w14:paraId="11747503" w14:textId="77777777" w:rsidR="00FD3A67" w:rsidRPr="00FF17DF" w:rsidRDefault="00FD3A67" w:rsidP="00496E08">
            <w:pPr>
              <w:pStyle w:val="H1bodytext"/>
              <w:spacing w:after="0"/>
              <w:ind w:left="46"/>
              <w:rPr>
                <w:rFonts w:ascii="Arial" w:hAnsi="Arial"/>
                <w:sz w:val="20"/>
              </w:rPr>
            </w:pPr>
          </w:p>
          <w:p w14:paraId="3BB99E20" w14:textId="77777777" w:rsidR="00FD3A67" w:rsidRPr="009E72CC" w:rsidRDefault="00FD3A67" w:rsidP="00496E08">
            <w:pPr>
              <w:pStyle w:val="H1bodytext"/>
              <w:spacing w:after="0"/>
              <w:ind w:left="46"/>
              <w:rPr>
                <w:rFonts w:ascii="Arial" w:hAnsi="Arial"/>
                <w:sz w:val="20"/>
              </w:rPr>
            </w:pPr>
            <w:r w:rsidRPr="00FF17DF">
              <w:rPr>
                <w:rFonts w:ascii="Arial" w:hAnsi="Arial"/>
                <w:sz w:val="20"/>
              </w:rPr>
              <w:t>NOTE: If a radionuclide name is wholly contained by a chemical analyte name, or vice versa, it is possible for the user to inadvertently cause the tool to cross-select chemicals and analytes. An example of this would be a radionuclide called “U” and a chemical called “USER-CHEM”. Although “U” is designated a radionuclide, its name is wholly contained in “USER-CHEM”</w:t>
            </w:r>
            <w:r>
              <w:rPr>
                <w:rFonts w:ascii="Arial" w:hAnsi="Arial"/>
                <w:sz w:val="20"/>
              </w:rPr>
              <w:t xml:space="preserve"> and can be identified as a chemical</w:t>
            </w:r>
            <w:r w:rsidRPr="00FF17DF">
              <w:rPr>
                <w:rFonts w:ascii="Arial" w:hAnsi="Arial"/>
                <w:sz w:val="20"/>
              </w:rPr>
              <w:t>. For best use of this feature, ensure that analyte names are independent of one another as much as possible.</w:t>
            </w:r>
          </w:p>
        </w:tc>
        <w:tc>
          <w:tcPr>
            <w:tcW w:w="2520" w:type="dxa"/>
            <w:gridSpan w:val="2"/>
            <w:shd w:val="clear" w:color="auto" w:fill="auto"/>
            <w:vAlign w:val="center"/>
          </w:tcPr>
          <w:p w14:paraId="648575B3" w14:textId="70D9452C" w:rsidR="00293777" w:rsidRDefault="00293777" w:rsidP="00496E08">
            <w:pPr>
              <w:pStyle w:val="H1bodytext"/>
              <w:spacing w:after="0"/>
              <w:ind w:left="0"/>
              <w:rPr>
                <w:rFonts w:ascii="Arial" w:hAnsi="Arial"/>
                <w:sz w:val="20"/>
              </w:rPr>
            </w:pPr>
            <w:r>
              <w:rPr>
                <w:rFonts w:ascii="Arial" w:hAnsi="Arial"/>
                <w:sz w:val="20"/>
              </w:rPr>
              <w:t>T</w:t>
            </w:r>
            <w:r w:rsidR="00FD3A67">
              <w:rPr>
                <w:rFonts w:ascii="Arial" w:hAnsi="Arial"/>
                <w:sz w:val="20"/>
              </w:rPr>
              <w:t>he shell script was modified by the tester</w:t>
            </w:r>
            <w:r w:rsidR="00D70E41">
              <w:rPr>
                <w:rFonts w:ascii="Arial" w:hAnsi="Arial"/>
                <w:sz w:val="20"/>
              </w:rPr>
              <w:t xml:space="preserve"> following guidance in “NOTES”</w:t>
            </w:r>
            <w:r>
              <w:rPr>
                <w:rFonts w:ascii="Arial" w:hAnsi="Arial"/>
                <w:sz w:val="20"/>
              </w:rPr>
              <w:t>:</w:t>
            </w:r>
          </w:p>
          <w:p w14:paraId="1C12A645" w14:textId="77777777" w:rsidR="00293777" w:rsidRDefault="00293777" w:rsidP="00496E08">
            <w:pPr>
              <w:pStyle w:val="H1bodytext"/>
              <w:spacing w:after="0"/>
              <w:ind w:left="0"/>
              <w:rPr>
                <w:rFonts w:ascii="Arial" w:hAnsi="Arial"/>
                <w:sz w:val="20"/>
              </w:rPr>
            </w:pPr>
          </w:p>
          <w:p w14:paraId="4B6F4107" w14:textId="061E8230"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USER-CHEM and USER-RAD</w:t>
            </w:r>
            <w:r w:rsidRPr="00293777">
              <w:rPr>
                <w:rFonts w:ascii="Arial" w:hAnsi="Arial"/>
                <w:sz w:val="20"/>
              </w:rPr>
              <w:sym w:font="Wingdings" w:char="F0E0"/>
            </w:r>
            <w:r>
              <w:rPr>
                <w:rFonts w:ascii="Arial" w:hAnsi="Arial"/>
                <w:sz w:val="20"/>
              </w:rPr>
              <w:t xml:space="preserve">TESTER-CHEM, TESTER-RAD; </w:t>
            </w:r>
          </w:p>
          <w:p w14:paraId="5B751A57" w14:textId="77777777" w:rsidR="00293777" w:rsidRDefault="00293777" w:rsidP="00E17BE2">
            <w:pPr>
              <w:pStyle w:val="H1bodytext"/>
              <w:spacing w:after="0"/>
              <w:ind w:left="161"/>
              <w:rPr>
                <w:rFonts w:ascii="Arial" w:hAnsi="Arial"/>
                <w:sz w:val="20"/>
              </w:rPr>
            </w:pPr>
          </w:p>
          <w:p w14:paraId="1FB936EF" w14:textId="7D5454D1"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CN added to COPCLIST (already in CHEMLIST</w:t>
            </w:r>
            <w:r w:rsidR="00FD3A67">
              <w:rPr>
                <w:rFonts w:ascii="Arial" w:hAnsi="Arial"/>
                <w:sz w:val="20"/>
              </w:rPr>
              <w:t>)</w:t>
            </w:r>
          </w:p>
          <w:p w14:paraId="6107DEF6" w14:textId="77777777" w:rsidR="00293777" w:rsidRDefault="00293777" w:rsidP="00E17BE2">
            <w:pPr>
              <w:pStyle w:val="ListParagraph"/>
              <w:rPr>
                <w:sz w:val="20"/>
              </w:rPr>
            </w:pPr>
          </w:p>
          <w:p w14:paraId="2746C532" w14:textId="2EF54282"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U removed from CHEMLIST</w:t>
            </w:r>
          </w:p>
          <w:p w14:paraId="6FA5FD22" w14:textId="77777777" w:rsidR="00293777" w:rsidRDefault="00293777" w:rsidP="00E17BE2">
            <w:pPr>
              <w:pStyle w:val="ListParagraph"/>
              <w:rPr>
                <w:sz w:val="20"/>
              </w:rPr>
            </w:pPr>
          </w:p>
          <w:p w14:paraId="120547F3" w14:textId="14E319A6"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TESTER-CHEM removed from CHEMLIST</w:t>
            </w:r>
          </w:p>
          <w:p w14:paraId="41EE17C3" w14:textId="77777777" w:rsidR="00293777" w:rsidRDefault="00293777" w:rsidP="00E17BE2">
            <w:pPr>
              <w:pStyle w:val="ListParagraph"/>
              <w:rPr>
                <w:sz w:val="20"/>
              </w:rPr>
            </w:pPr>
          </w:p>
          <w:p w14:paraId="675BA5A2" w14:textId="656870FB" w:rsidR="00293777" w:rsidRDefault="00293777" w:rsidP="00293777">
            <w:pPr>
              <w:pStyle w:val="H1bodytext"/>
              <w:numPr>
                <w:ilvl w:val="0"/>
                <w:numId w:val="60"/>
              </w:numPr>
              <w:spacing w:after="0"/>
              <w:ind w:left="161" w:hanging="161"/>
              <w:rPr>
                <w:rFonts w:ascii="Arial" w:hAnsi="Arial"/>
                <w:sz w:val="20"/>
              </w:rPr>
            </w:pPr>
            <w:r>
              <w:rPr>
                <w:rFonts w:ascii="Arial" w:hAnsi="Arial"/>
                <w:sz w:val="20"/>
              </w:rPr>
              <w:t>TESTER-RAD added to CHEMLIST</w:t>
            </w:r>
          </w:p>
          <w:p w14:paraId="1F7D303D" w14:textId="77777777" w:rsidR="00293777" w:rsidRDefault="00293777" w:rsidP="00E17BE2">
            <w:pPr>
              <w:pStyle w:val="ListParagraph"/>
              <w:rPr>
                <w:sz w:val="20"/>
              </w:rPr>
            </w:pPr>
          </w:p>
          <w:p w14:paraId="5AF407A4" w14:textId="2632B769" w:rsidR="00FD3A67" w:rsidRDefault="00D70E41" w:rsidP="00D70E41">
            <w:pPr>
              <w:pStyle w:val="H1bodytext"/>
              <w:spacing w:after="0"/>
              <w:ind w:left="0"/>
              <w:rPr>
                <w:rFonts w:ascii="Arial" w:hAnsi="Arial"/>
                <w:sz w:val="20"/>
              </w:rPr>
            </w:pPr>
            <w:r>
              <w:rPr>
                <w:rFonts w:ascii="Arial" w:hAnsi="Arial"/>
                <w:sz w:val="20"/>
              </w:rPr>
              <w:t>T</w:t>
            </w:r>
            <w:r w:rsidR="00FD3A67">
              <w:rPr>
                <w:rFonts w:ascii="Arial" w:hAnsi="Arial"/>
                <w:sz w:val="20"/>
              </w:rPr>
              <w:t xml:space="preserve">he following strings should be found in </w:t>
            </w:r>
            <w:r w:rsidR="00FD3A67">
              <w:rPr>
                <w:rFonts w:ascii="Arial" w:hAnsi="Arial"/>
                <w:b/>
                <w:bCs/>
                <w:i/>
                <w:iCs/>
                <w:sz w:val="20"/>
              </w:rPr>
              <w:t>step-1_AT-2_ipp_SLL.log</w:t>
            </w:r>
            <w:r w:rsidR="00FD3A67">
              <w:rPr>
                <w:rFonts w:ascii="Arial" w:hAnsi="Arial"/>
                <w:sz w:val="20"/>
              </w:rPr>
              <w:t>:</w:t>
            </w:r>
          </w:p>
          <w:p w14:paraId="5ED60C7F" w14:textId="21F775F8" w:rsidR="00FD3A67" w:rsidRPr="006204AB" w:rsidRDefault="00FD3A67" w:rsidP="00496E08">
            <w:pPr>
              <w:pStyle w:val="H1bodytext"/>
              <w:numPr>
                <w:ilvl w:val="0"/>
                <w:numId w:val="23"/>
              </w:numPr>
              <w:spacing w:after="0"/>
              <w:ind w:left="376"/>
              <w:rPr>
                <w:rFonts w:ascii="Arial" w:hAnsi="Arial"/>
                <w:sz w:val="20"/>
              </w:rPr>
            </w:pPr>
            <w:proofErr w:type="spellStart"/>
            <w:r w:rsidRPr="006204AB">
              <w:rPr>
                <w:rFonts w:ascii="Arial" w:hAnsi="Arial"/>
                <w:sz w:val="20"/>
              </w:rPr>
              <w:lastRenderedPageBreak/>
              <w:t>chem_copcs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 'CR', 'NO3', 'CN', </w:t>
            </w:r>
            <w:r w:rsidR="00E36E79">
              <w:rPr>
                <w:rFonts w:ascii="Arial" w:hAnsi="Arial"/>
                <w:sz w:val="20"/>
              </w:rPr>
              <w:t>TESTER</w:t>
            </w:r>
            <w:r w:rsidRPr="006204AB">
              <w:rPr>
                <w:rFonts w:ascii="Arial" w:hAnsi="Arial"/>
                <w:sz w:val="20"/>
              </w:rPr>
              <w:t>-</w:t>
            </w:r>
            <w:r w:rsidR="00293777">
              <w:rPr>
                <w:rFonts w:ascii="Arial" w:hAnsi="Arial"/>
                <w:sz w:val="20"/>
              </w:rPr>
              <w:t>RAD</w:t>
            </w:r>
            <w:r w:rsidRPr="006204AB">
              <w:rPr>
                <w:rFonts w:ascii="Arial" w:hAnsi="Arial"/>
                <w:sz w:val="20"/>
              </w:rPr>
              <w:t>']</w:t>
            </w:r>
          </w:p>
          <w:p w14:paraId="54AA4FE2" w14:textId="23B13E8D" w:rsidR="00FD3A67" w:rsidRDefault="00FD3A67" w:rsidP="00496E08">
            <w:pPr>
              <w:pStyle w:val="H1bodytext"/>
              <w:numPr>
                <w:ilvl w:val="0"/>
                <w:numId w:val="23"/>
              </w:numPr>
              <w:spacing w:after="0"/>
              <w:ind w:left="376"/>
              <w:rPr>
                <w:rFonts w:ascii="Arial" w:hAnsi="Arial"/>
                <w:sz w:val="20"/>
              </w:rPr>
            </w:pPr>
            <w:proofErr w:type="spellStart"/>
            <w:r w:rsidRPr="006204AB">
              <w:rPr>
                <w:rFonts w:ascii="Arial" w:hAnsi="Arial"/>
                <w:sz w:val="20"/>
              </w:rPr>
              <w:t>copcs</w:t>
            </w:r>
            <w:proofErr w:type="spellEnd"/>
            <w:r w:rsidRPr="006204AB">
              <w:rPr>
                <w:rFonts w:ascii="Arial" w:hAnsi="Arial"/>
                <w:sz w:val="20"/>
              </w:rPr>
              <w:t xml:space="preserve">             </w:t>
            </w:r>
            <w:proofErr w:type="gramStart"/>
            <w:r w:rsidRPr="006204AB">
              <w:rPr>
                <w:rFonts w:ascii="Arial" w:hAnsi="Arial"/>
                <w:sz w:val="20"/>
              </w:rPr>
              <w:t xml:space="preserve">  :</w:t>
            </w:r>
            <w:proofErr w:type="gramEnd"/>
            <w:r w:rsidRPr="006204AB">
              <w:rPr>
                <w:rFonts w:ascii="Arial" w:hAnsi="Arial"/>
                <w:sz w:val="20"/>
              </w:rPr>
              <w:t xml:space="preserve"> ['WATER', 'H-3', 'U', </w:t>
            </w:r>
            <w:r w:rsidR="00D70E41">
              <w:rPr>
                <w:rFonts w:ascii="Arial" w:hAnsi="Arial"/>
                <w:sz w:val="20"/>
              </w:rPr>
              <w:t>‘CN’, ‘</w:t>
            </w:r>
            <w:r w:rsidR="00E36E79">
              <w:rPr>
                <w:rFonts w:ascii="Arial" w:hAnsi="Arial"/>
                <w:sz w:val="20"/>
              </w:rPr>
              <w:t>TESTER</w:t>
            </w:r>
            <w:r w:rsidRPr="006204AB">
              <w:rPr>
                <w:rFonts w:ascii="Arial" w:hAnsi="Arial"/>
                <w:sz w:val="20"/>
              </w:rPr>
              <w:t xml:space="preserve">-RAD', </w:t>
            </w:r>
            <w:r w:rsidR="00D70E41">
              <w:rPr>
                <w:rFonts w:ascii="Arial" w:hAnsi="Arial"/>
                <w:sz w:val="20"/>
              </w:rPr>
              <w:t>‘</w:t>
            </w:r>
            <w:r w:rsidR="00E36E79">
              <w:rPr>
                <w:rFonts w:ascii="Arial" w:hAnsi="Arial"/>
                <w:sz w:val="20"/>
              </w:rPr>
              <w:t>TESTER</w:t>
            </w:r>
            <w:r w:rsidRPr="006204AB">
              <w:rPr>
                <w:rFonts w:ascii="Arial" w:hAnsi="Arial"/>
                <w:sz w:val="20"/>
              </w:rPr>
              <w:t>-CHEM']</w:t>
            </w:r>
          </w:p>
          <w:p w14:paraId="24C77296" w14:textId="77777777" w:rsidR="00FD3A67" w:rsidRDefault="00FD3A67" w:rsidP="00496E08">
            <w:pPr>
              <w:pStyle w:val="H1bodytext"/>
              <w:spacing w:after="0"/>
              <w:ind w:left="0"/>
              <w:rPr>
                <w:rFonts w:ascii="Arial" w:hAnsi="Arial"/>
                <w:sz w:val="20"/>
              </w:rPr>
            </w:pPr>
          </w:p>
          <w:p w14:paraId="1283A409" w14:textId="77777777" w:rsidR="00FD3A67" w:rsidRDefault="00FD3A67" w:rsidP="00496E08">
            <w:pPr>
              <w:pStyle w:val="H1bodytext"/>
              <w:spacing w:after="0"/>
              <w:ind w:left="0"/>
              <w:rPr>
                <w:rFonts w:ascii="Arial" w:hAnsi="Arial"/>
                <w:sz w:val="20"/>
              </w:rPr>
            </w:pPr>
            <w:r>
              <w:rPr>
                <w:rFonts w:ascii="Arial" w:hAnsi="Arial"/>
                <w:sz w:val="20"/>
              </w:rPr>
              <w:t>This partially satisfies FR-4 and FR-5.</w:t>
            </w:r>
          </w:p>
          <w:p w14:paraId="5F38A1F1" w14:textId="77777777" w:rsidR="00FD3A67" w:rsidRDefault="00FD3A67" w:rsidP="00496E08">
            <w:pPr>
              <w:pStyle w:val="H1bodytext"/>
              <w:spacing w:after="0"/>
              <w:ind w:left="0"/>
              <w:rPr>
                <w:rFonts w:ascii="Arial" w:hAnsi="Arial"/>
                <w:sz w:val="20"/>
              </w:rPr>
            </w:pPr>
          </w:p>
          <w:p w14:paraId="1AA98EFE" w14:textId="77777777" w:rsidR="00FD3A67" w:rsidRPr="00960A25" w:rsidRDefault="00FD3A67" w:rsidP="00496E08">
            <w:pPr>
              <w:pStyle w:val="H1bodytext"/>
              <w:spacing w:after="0"/>
              <w:ind w:left="0"/>
              <w:rPr>
                <w:rFonts w:ascii="Arial" w:hAnsi="Arial"/>
                <w:sz w:val="20"/>
              </w:rPr>
            </w:pPr>
            <w:r>
              <w:rPr>
                <w:rFonts w:ascii="Arial" w:hAnsi="Arial"/>
                <w:sz w:val="20"/>
              </w:rPr>
              <w:t>This also partially satisfies FR-1.</w:t>
            </w:r>
          </w:p>
        </w:tc>
        <w:tc>
          <w:tcPr>
            <w:tcW w:w="2520" w:type="dxa"/>
            <w:shd w:val="clear" w:color="auto" w:fill="auto"/>
            <w:vAlign w:val="center"/>
          </w:tcPr>
          <w:p w14:paraId="75DF6416" w14:textId="792539AB" w:rsidR="00FD3A67" w:rsidRPr="00702160" w:rsidRDefault="009F3021" w:rsidP="00E17BE2">
            <w:pPr>
              <w:pStyle w:val="H1bodytext"/>
              <w:spacing w:after="0"/>
              <w:ind w:left="376"/>
              <w:jc w:val="center"/>
              <w:rPr>
                <w:rFonts w:ascii="Arial" w:hAnsi="Arial"/>
                <w:sz w:val="20"/>
              </w:rPr>
            </w:pPr>
            <w:r>
              <w:rPr>
                <w:rFonts w:ascii="Arial" w:hAnsi="Arial"/>
                <w:sz w:val="20"/>
              </w:rPr>
              <w:lastRenderedPageBreak/>
              <w:t>PASS</w:t>
            </w:r>
            <w:r>
              <w:rPr>
                <w:rFonts w:ascii="Arial" w:hAnsi="Arial"/>
                <w:sz w:val="20"/>
              </w:rPr>
              <w:br/>
            </w:r>
            <w:r>
              <w:rPr>
                <w:rFonts w:ascii="Arial" w:hAnsi="Arial"/>
                <w:sz w:val="20"/>
              </w:rPr>
              <w:br/>
            </w:r>
            <w:proofErr w:type="spellStart"/>
            <w:r w:rsidRPr="009F3021">
              <w:rPr>
                <w:rFonts w:ascii="Arial" w:hAnsi="Arial"/>
                <w:sz w:val="20"/>
              </w:rPr>
              <w:t>chem_copcs</w:t>
            </w:r>
            <w:proofErr w:type="spellEnd"/>
            <w:r w:rsidRPr="009F3021">
              <w:rPr>
                <w:rFonts w:ascii="Arial" w:hAnsi="Arial"/>
                <w:sz w:val="20"/>
              </w:rPr>
              <w:t xml:space="preserve">          : ['CR', 'NO3', 'CN', 'TESTER-RAD']</w:t>
            </w:r>
            <w:r>
              <w:rPr>
                <w:rFonts w:ascii="Arial" w:hAnsi="Arial"/>
                <w:sz w:val="20"/>
              </w:rPr>
              <w:br/>
            </w:r>
            <w:r>
              <w:rPr>
                <w:rFonts w:ascii="Arial" w:hAnsi="Arial"/>
                <w:sz w:val="20"/>
              </w:rPr>
              <w:br/>
            </w:r>
            <w:proofErr w:type="spellStart"/>
            <w:r w:rsidRPr="009F3021">
              <w:rPr>
                <w:rFonts w:ascii="Arial" w:hAnsi="Arial"/>
                <w:sz w:val="20"/>
              </w:rPr>
              <w:t>copcs</w:t>
            </w:r>
            <w:proofErr w:type="spellEnd"/>
            <w:r w:rsidRPr="009F3021">
              <w:rPr>
                <w:rFonts w:ascii="Arial" w:hAnsi="Arial"/>
                <w:sz w:val="20"/>
              </w:rPr>
              <w:t xml:space="preserve">               : ['WATER', 'H-3', 'U', 'CN', 'TESTER-RAD', 'TESTER-CHEM']</w:t>
            </w:r>
          </w:p>
        </w:tc>
      </w:tr>
      <w:tr w:rsidR="00FD3A67" w:rsidRPr="007D0AAC" w14:paraId="2D07ED10" w14:textId="77777777" w:rsidTr="00496E08">
        <w:trPr>
          <w:trHeight w:val="539"/>
        </w:trPr>
        <w:tc>
          <w:tcPr>
            <w:tcW w:w="1260" w:type="dxa"/>
            <w:shd w:val="clear" w:color="auto" w:fill="auto"/>
            <w:vAlign w:val="center"/>
          </w:tcPr>
          <w:p w14:paraId="6FA9D988" w14:textId="77777777" w:rsidR="00FD3A67" w:rsidRPr="007D0AAC" w:rsidRDefault="00FD3A67" w:rsidP="00496E08">
            <w:pPr>
              <w:pStyle w:val="H1bodytext"/>
              <w:spacing w:after="0"/>
              <w:ind w:left="0"/>
              <w:jc w:val="center"/>
              <w:rPr>
                <w:rFonts w:ascii="Arial" w:hAnsi="Arial"/>
                <w:sz w:val="20"/>
              </w:rPr>
            </w:pPr>
            <w:r>
              <w:rPr>
                <w:rFonts w:ascii="Arial" w:hAnsi="Arial"/>
                <w:sz w:val="20"/>
              </w:rPr>
              <w:t>4</w:t>
            </w:r>
          </w:p>
        </w:tc>
        <w:tc>
          <w:tcPr>
            <w:tcW w:w="3780" w:type="dxa"/>
            <w:shd w:val="clear" w:color="auto" w:fill="auto"/>
            <w:vAlign w:val="center"/>
          </w:tcPr>
          <w:p w14:paraId="620B3855" w14:textId="77777777" w:rsidR="00FD3A67" w:rsidRPr="00702160" w:rsidRDefault="00FD3A67" w:rsidP="00496E08">
            <w:pPr>
              <w:pStyle w:val="H1bodytext"/>
              <w:spacing w:after="0"/>
              <w:ind w:left="0"/>
              <w:rPr>
                <w:rFonts w:ascii="Arial" w:hAnsi="Arial"/>
                <w:sz w:val="20"/>
              </w:rPr>
            </w:pPr>
            <w:r>
              <w:rPr>
                <w:rFonts w:ascii="Arial" w:hAnsi="Arial"/>
                <w:sz w:val="20"/>
              </w:rPr>
              <w:t>Verify that the data merged into the final output file is correct.</w:t>
            </w:r>
          </w:p>
        </w:tc>
        <w:tc>
          <w:tcPr>
            <w:tcW w:w="2520" w:type="dxa"/>
            <w:gridSpan w:val="2"/>
            <w:shd w:val="clear" w:color="auto" w:fill="auto"/>
            <w:vAlign w:val="center"/>
          </w:tcPr>
          <w:p w14:paraId="637CED84" w14:textId="6D22D444" w:rsidR="00FD3A67" w:rsidRDefault="00FD3A67" w:rsidP="00496E08">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step-1_AT-2_ipp</w:t>
            </w:r>
            <w:r w:rsidR="00D70E41">
              <w:rPr>
                <w:rFonts w:ascii="Arial" w:hAnsi="Arial"/>
                <w:b/>
                <w:bCs/>
                <w:i/>
                <w:iCs/>
                <w:sz w:val="20"/>
              </w:rPr>
              <w:t>_SLL</w:t>
            </w:r>
            <w:r>
              <w:rPr>
                <w:rFonts w:ascii="Arial" w:hAnsi="Arial"/>
                <w:b/>
                <w:bCs/>
                <w:i/>
                <w:iCs/>
                <w:sz w:val="20"/>
              </w:rPr>
              <w:t xml:space="preserve">.csv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4AB0DC96" w14:textId="77777777" w:rsidR="00FD3A67" w:rsidRDefault="00FD3A67" w:rsidP="00496E08">
            <w:pPr>
              <w:pStyle w:val="H1bodytext"/>
              <w:numPr>
                <w:ilvl w:val="0"/>
                <w:numId w:val="12"/>
              </w:numPr>
              <w:spacing w:after="0"/>
              <w:ind w:left="376"/>
              <w:rPr>
                <w:rFonts w:ascii="Arial" w:hAnsi="Arial"/>
                <w:sz w:val="20"/>
              </w:rPr>
            </w:pPr>
            <w:r>
              <w:rPr>
                <w:rFonts w:ascii="Arial" w:hAnsi="Arial"/>
                <w:sz w:val="20"/>
              </w:rPr>
              <w:t>A value of 3 in the water and tritium columns</w:t>
            </w:r>
          </w:p>
          <w:p w14:paraId="7E0B3517" w14:textId="6BC53F91" w:rsidR="00FD3A67" w:rsidRDefault="00A4795C" w:rsidP="00496E08">
            <w:pPr>
              <w:pStyle w:val="H1bodytext"/>
              <w:numPr>
                <w:ilvl w:val="0"/>
                <w:numId w:val="12"/>
              </w:numPr>
              <w:spacing w:after="0"/>
              <w:ind w:left="376"/>
              <w:rPr>
                <w:rFonts w:ascii="Arial" w:hAnsi="Arial"/>
                <w:sz w:val="20"/>
              </w:rPr>
            </w:pPr>
            <w:r>
              <w:rPr>
                <w:rFonts w:ascii="Arial" w:hAnsi="Arial"/>
                <w:sz w:val="20"/>
              </w:rPr>
              <w:t>U</w:t>
            </w:r>
            <w:r w:rsidR="00FD3A67">
              <w:rPr>
                <w:rFonts w:ascii="Arial" w:hAnsi="Arial"/>
                <w:sz w:val="20"/>
              </w:rPr>
              <w:t xml:space="preserve">ranium </w:t>
            </w:r>
            <w:r>
              <w:rPr>
                <w:rFonts w:ascii="Arial" w:hAnsi="Arial"/>
                <w:sz w:val="20"/>
              </w:rPr>
              <w:t>is not in the output</w:t>
            </w:r>
          </w:p>
          <w:p w14:paraId="1BB43D04" w14:textId="77777777" w:rsidR="00A4795C" w:rsidRDefault="00A4795C" w:rsidP="00A4795C">
            <w:pPr>
              <w:pStyle w:val="H1bodytext"/>
              <w:numPr>
                <w:ilvl w:val="0"/>
                <w:numId w:val="12"/>
              </w:numPr>
              <w:spacing w:after="0"/>
              <w:ind w:left="376"/>
              <w:rPr>
                <w:rFonts w:ascii="Arial" w:hAnsi="Arial"/>
                <w:sz w:val="20"/>
              </w:rPr>
            </w:pPr>
            <w:r>
              <w:rPr>
                <w:rFonts w:ascii="Arial" w:hAnsi="Arial"/>
                <w:sz w:val="20"/>
              </w:rPr>
              <w:t>A value of 4 in the cyanide column</w:t>
            </w:r>
          </w:p>
          <w:p w14:paraId="0F00A1F4" w14:textId="20178827" w:rsidR="00FD3A67" w:rsidRDefault="00FD3A67" w:rsidP="00496E08">
            <w:pPr>
              <w:pStyle w:val="H1bodytext"/>
              <w:numPr>
                <w:ilvl w:val="0"/>
                <w:numId w:val="12"/>
              </w:numPr>
              <w:spacing w:after="0"/>
              <w:ind w:left="376"/>
              <w:rPr>
                <w:rFonts w:ascii="Arial" w:hAnsi="Arial"/>
                <w:sz w:val="20"/>
              </w:rPr>
            </w:pPr>
            <w:r>
              <w:rPr>
                <w:rFonts w:ascii="Arial" w:hAnsi="Arial"/>
                <w:sz w:val="20"/>
              </w:rPr>
              <w:t>A value of 9</w:t>
            </w:r>
            <w:r w:rsidR="00A4795C">
              <w:rPr>
                <w:rFonts w:ascii="Arial" w:hAnsi="Arial"/>
                <w:sz w:val="20"/>
              </w:rPr>
              <w:t>00</w:t>
            </w:r>
            <w:r>
              <w:rPr>
                <w:rFonts w:ascii="Arial" w:hAnsi="Arial"/>
                <w:sz w:val="20"/>
              </w:rPr>
              <w:t xml:space="preserve"> in the “</w:t>
            </w:r>
            <w:r w:rsidR="00E36E79">
              <w:rPr>
                <w:rFonts w:ascii="Arial" w:hAnsi="Arial"/>
                <w:sz w:val="20"/>
              </w:rPr>
              <w:t>TESTER</w:t>
            </w:r>
            <w:r>
              <w:rPr>
                <w:rFonts w:ascii="Arial" w:hAnsi="Arial"/>
                <w:sz w:val="20"/>
              </w:rPr>
              <w:t>-RAD” column</w:t>
            </w:r>
            <w:r w:rsidR="00A4795C">
              <w:rPr>
                <w:rFonts w:ascii="Arial" w:hAnsi="Arial"/>
                <w:sz w:val="20"/>
              </w:rPr>
              <w:t xml:space="preserve"> with mass-based units</w:t>
            </w:r>
          </w:p>
          <w:p w14:paraId="2651C504" w14:textId="1C5EF3CD" w:rsidR="00FD3A67" w:rsidRDefault="00FD3A67" w:rsidP="00496E08">
            <w:pPr>
              <w:pStyle w:val="H1bodytext"/>
              <w:numPr>
                <w:ilvl w:val="0"/>
                <w:numId w:val="12"/>
              </w:numPr>
              <w:spacing w:after="0"/>
              <w:ind w:left="376"/>
              <w:rPr>
                <w:rFonts w:ascii="Arial" w:hAnsi="Arial"/>
                <w:sz w:val="20"/>
              </w:rPr>
            </w:pPr>
            <w:r>
              <w:rPr>
                <w:rFonts w:ascii="Arial" w:hAnsi="Arial"/>
                <w:sz w:val="20"/>
              </w:rPr>
              <w:t>A value of 8</w:t>
            </w:r>
            <w:r w:rsidR="00A4795C">
              <w:rPr>
                <w:rFonts w:ascii="Arial" w:hAnsi="Arial"/>
                <w:sz w:val="20"/>
              </w:rPr>
              <w:t>00</w:t>
            </w:r>
            <w:r>
              <w:rPr>
                <w:rFonts w:ascii="Arial" w:hAnsi="Arial"/>
                <w:sz w:val="20"/>
              </w:rPr>
              <w:t xml:space="preserve"> in the “</w:t>
            </w:r>
            <w:r w:rsidR="00E36E79">
              <w:rPr>
                <w:rFonts w:ascii="Arial" w:hAnsi="Arial"/>
                <w:sz w:val="20"/>
              </w:rPr>
              <w:t>TESTER</w:t>
            </w:r>
            <w:r>
              <w:rPr>
                <w:rFonts w:ascii="Arial" w:hAnsi="Arial"/>
                <w:sz w:val="20"/>
              </w:rPr>
              <w:t>-CHEM” column</w:t>
            </w:r>
            <w:r w:rsidR="00A4795C">
              <w:rPr>
                <w:rFonts w:ascii="Arial" w:hAnsi="Arial"/>
                <w:sz w:val="20"/>
              </w:rPr>
              <w:t xml:space="preserve"> with </w:t>
            </w:r>
            <w:proofErr w:type="spellStart"/>
            <w:r w:rsidR="00A4795C">
              <w:rPr>
                <w:rFonts w:ascii="Arial" w:hAnsi="Arial"/>
                <w:sz w:val="20"/>
              </w:rPr>
              <w:t>actitivity</w:t>
            </w:r>
            <w:proofErr w:type="spellEnd"/>
            <w:r w:rsidR="00A4795C">
              <w:rPr>
                <w:rFonts w:ascii="Arial" w:hAnsi="Arial"/>
                <w:sz w:val="20"/>
              </w:rPr>
              <w:t>-based units</w:t>
            </w:r>
          </w:p>
          <w:p w14:paraId="29FFE6D9" w14:textId="77777777" w:rsidR="00FD3A67" w:rsidRDefault="00FD3A67" w:rsidP="00496E08">
            <w:pPr>
              <w:pStyle w:val="H1bodytext"/>
              <w:spacing w:after="0"/>
              <w:ind w:left="0"/>
              <w:rPr>
                <w:rFonts w:ascii="Arial" w:hAnsi="Arial"/>
                <w:sz w:val="20"/>
              </w:rPr>
            </w:pPr>
          </w:p>
          <w:p w14:paraId="5947D5BE" w14:textId="481655A1" w:rsidR="00FD3A67" w:rsidRDefault="00FD3A67" w:rsidP="00496E08">
            <w:pPr>
              <w:pStyle w:val="H1bodytext"/>
              <w:spacing w:after="0"/>
              <w:ind w:left="0"/>
              <w:rPr>
                <w:rFonts w:ascii="Arial" w:hAnsi="Arial"/>
                <w:sz w:val="20"/>
              </w:rPr>
            </w:pPr>
            <w:r>
              <w:rPr>
                <w:rFonts w:ascii="Arial" w:hAnsi="Arial"/>
                <w:sz w:val="20"/>
              </w:rPr>
              <w:t xml:space="preserve">Finally, verify that </w:t>
            </w:r>
            <w:r w:rsidR="00A4795C">
              <w:rPr>
                <w:rFonts w:ascii="Arial" w:hAnsi="Arial"/>
                <w:sz w:val="20"/>
              </w:rPr>
              <w:t>cyanide</w:t>
            </w:r>
            <w:r>
              <w:rPr>
                <w:rFonts w:ascii="Arial" w:hAnsi="Arial"/>
                <w:sz w:val="20"/>
              </w:rPr>
              <w:t xml:space="preserve"> and “</w:t>
            </w:r>
            <w:r w:rsidR="00E36E79">
              <w:rPr>
                <w:rFonts w:ascii="Arial" w:hAnsi="Arial"/>
                <w:sz w:val="20"/>
              </w:rPr>
              <w:t>TESTER</w:t>
            </w:r>
            <w:r>
              <w:rPr>
                <w:rFonts w:ascii="Arial" w:hAnsi="Arial"/>
                <w:sz w:val="20"/>
              </w:rPr>
              <w:t>-</w:t>
            </w:r>
            <w:r w:rsidR="00A4795C">
              <w:rPr>
                <w:rFonts w:ascii="Arial" w:hAnsi="Arial"/>
                <w:sz w:val="20"/>
              </w:rPr>
              <w:t>RAD</w:t>
            </w:r>
            <w:r>
              <w:rPr>
                <w:rFonts w:ascii="Arial" w:hAnsi="Arial"/>
                <w:sz w:val="20"/>
              </w:rPr>
              <w:t>” have units of “(kg/year)” in the column header line and that tritium and “</w:t>
            </w:r>
            <w:r w:rsidR="00E36E79">
              <w:rPr>
                <w:rFonts w:ascii="Arial" w:hAnsi="Arial"/>
                <w:sz w:val="20"/>
              </w:rPr>
              <w:t>TESTER</w:t>
            </w:r>
            <w:r>
              <w:rPr>
                <w:rFonts w:ascii="Arial" w:hAnsi="Arial"/>
                <w:sz w:val="20"/>
              </w:rPr>
              <w:t>-</w:t>
            </w:r>
            <w:r w:rsidR="00A4795C">
              <w:rPr>
                <w:rFonts w:ascii="Arial" w:hAnsi="Arial"/>
                <w:sz w:val="20"/>
              </w:rPr>
              <w:t>CHEM</w:t>
            </w:r>
            <w:r>
              <w:rPr>
                <w:rFonts w:ascii="Arial" w:hAnsi="Arial"/>
                <w:sz w:val="20"/>
              </w:rPr>
              <w:t>” have units of “(Ci/year)”.</w:t>
            </w:r>
          </w:p>
          <w:p w14:paraId="33DFBBBB" w14:textId="77777777" w:rsidR="00FD3A67" w:rsidRDefault="00FD3A67" w:rsidP="00496E08">
            <w:pPr>
              <w:pStyle w:val="H1bodytext"/>
              <w:spacing w:after="0"/>
              <w:ind w:left="0"/>
              <w:rPr>
                <w:rFonts w:ascii="Arial" w:hAnsi="Arial"/>
                <w:sz w:val="20"/>
              </w:rPr>
            </w:pPr>
          </w:p>
          <w:p w14:paraId="2931C961" w14:textId="77777777" w:rsidR="00FD3A67" w:rsidRPr="00960A25" w:rsidRDefault="00FD3A67" w:rsidP="00496E08">
            <w:pPr>
              <w:pStyle w:val="H1bodytext"/>
              <w:spacing w:after="0"/>
              <w:ind w:left="0"/>
              <w:rPr>
                <w:rFonts w:ascii="Arial" w:hAnsi="Arial"/>
                <w:sz w:val="20"/>
              </w:rPr>
            </w:pPr>
            <w:r>
              <w:rPr>
                <w:rFonts w:ascii="Arial" w:hAnsi="Arial"/>
                <w:sz w:val="20"/>
              </w:rPr>
              <w:t xml:space="preserve">If </w:t>
            </w:r>
            <w:proofErr w:type="gramStart"/>
            <w:r>
              <w:rPr>
                <w:rFonts w:ascii="Arial" w:hAnsi="Arial"/>
                <w:sz w:val="20"/>
              </w:rPr>
              <w:t>all of</w:t>
            </w:r>
            <w:proofErr w:type="gramEnd"/>
            <w:r>
              <w:rPr>
                <w:rFonts w:ascii="Arial" w:hAnsi="Arial"/>
                <w:sz w:val="20"/>
              </w:rPr>
              <w:t xml:space="preserve"> these values are present as specified, this, in conjunction with the rest of this acceptance test, satisfies FR-4 and FR-5.</w:t>
            </w:r>
          </w:p>
        </w:tc>
        <w:tc>
          <w:tcPr>
            <w:tcW w:w="2520" w:type="dxa"/>
            <w:shd w:val="clear" w:color="auto" w:fill="auto"/>
            <w:vAlign w:val="center"/>
          </w:tcPr>
          <w:p w14:paraId="6AF27D37" w14:textId="00400A9F" w:rsidR="00A4795C" w:rsidRDefault="00A4795C" w:rsidP="00A4795C">
            <w:pPr>
              <w:pStyle w:val="H1bodytext"/>
              <w:numPr>
                <w:ilvl w:val="0"/>
                <w:numId w:val="12"/>
              </w:numPr>
              <w:spacing w:after="0"/>
              <w:ind w:left="376"/>
              <w:rPr>
                <w:rFonts w:ascii="Arial" w:hAnsi="Arial"/>
                <w:sz w:val="20"/>
              </w:rPr>
            </w:pPr>
            <w:r>
              <w:rPr>
                <w:rFonts w:ascii="Arial" w:hAnsi="Arial"/>
                <w:sz w:val="20"/>
              </w:rPr>
              <w:lastRenderedPageBreak/>
              <w:t>A value of 3 in the water and tritium columns: PASS</w:t>
            </w:r>
            <w:r>
              <w:rPr>
                <w:rFonts w:ascii="Arial" w:hAnsi="Arial"/>
                <w:sz w:val="20"/>
              </w:rPr>
              <w:br/>
            </w:r>
          </w:p>
          <w:p w14:paraId="73BA919A" w14:textId="4CD97CC1" w:rsidR="00A4795C" w:rsidRDefault="00A4795C" w:rsidP="00A4795C">
            <w:pPr>
              <w:pStyle w:val="H1bodytext"/>
              <w:numPr>
                <w:ilvl w:val="0"/>
                <w:numId w:val="12"/>
              </w:numPr>
              <w:spacing w:after="0"/>
              <w:ind w:left="376"/>
              <w:rPr>
                <w:rFonts w:ascii="Arial" w:hAnsi="Arial"/>
                <w:sz w:val="20"/>
              </w:rPr>
            </w:pPr>
            <w:r>
              <w:rPr>
                <w:rFonts w:ascii="Arial" w:hAnsi="Arial"/>
                <w:sz w:val="20"/>
              </w:rPr>
              <w:t>Uranium is not in the output: PASS</w:t>
            </w:r>
            <w:r>
              <w:rPr>
                <w:rFonts w:ascii="Arial" w:hAnsi="Arial"/>
                <w:sz w:val="20"/>
              </w:rPr>
              <w:br/>
            </w:r>
          </w:p>
          <w:p w14:paraId="5770AD11" w14:textId="49E744A3" w:rsidR="00A4795C" w:rsidRDefault="00A4795C" w:rsidP="00A4795C">
            <w:pPr>
              <w:pStyle w:val="H1bodytext"/>
              <w:numPr>
                <w:ilvl w:val="0"/>
                <w:numId w:val="12"/>
              </w:numPr>
              <w:spacing w:after="0"/>
              <w:ind w:left="376"/>
              <w:rPr>
                <w:rFonts w:ascii="Arial" w:hAnsi="Arial"/>
                <w:sz w:val="20"/>
              </w:rPr>
            </w:pPr>
            <w:r>
              <w:rPr>
                <w:rFonts w:ascii="Arial" w:hAnsi="Arial"/>
                <w:sz w:val="20"/>
              </w:rPr>
              <w:t>A value of 4 in the cyanide column</w:t>
            </w:r>
            <w:r w:rsidR="00A2582D">
              <w:rPr>
                <w:rFonts w:ascii="Arial" w:hAnsi="Arial"/>
                <w:sz w:val="20"/>
              </w:rPr>
              <w:t>:</w:t>
            </w:r>
            <w:r w:rsidR="00A2582D">
              <w:rPr>
                <w:rFonts w:ascii="Arial" w:hAnsi="Arial"/>
                <w:sz w:val="20"/>
              </w:rPr>
              <w:br/>
              <w:t>PASS</w:t>
            </w:r>
          </w:p>
          <w:p w14:paraId="18AC4337" w14:textId="28B39C62" w:rsidR="00A4795C" w:rsidRDefault="00A4795C" w:rsidP="00A4795C">
            <w:pPr>
              <w:pStyle w:val="H1bodytext"/>
              <w:numPr>
                <w:ilvl w:val="0"/>
                <w:numId w:val="12"/>
              </w:numPr>
              <w:spacing w:after="0"/>
              <w:ind w:left="376"/>
              <w:rPr>
                <w:rFonts w:ascii="Arial" w:hAnsi="Arial"/>
                <w:sz w:val="20"/>
              </w:rPr>
            </w:pPr>
            <w:r>
              <w:rPr>
                <w:rFonts w:ascii="Arial" w:hAnsi="Arial"/>
                <w:sz w:val="20"/>
              </w:rPr>
              <w:t>A value of 900 in the “TESTER-RAD” column with mass-based units</w:t>
            </w:r>
            <w:r w:rsidR="00A2582D">
              <w:rPr>
                <w:rFonts w:ascii="Arial" w:hAnsi="Arial"/>
                <w:sz w:val="20"/>
              </w:rPr>
              <w:t>: PASS</w:t>
            </w:r>
            <w:r w:rsidR="00A2582D">
              <w:rPr>
                <w:rFonts w:ascii="Arial" w:hAnsi="Arial"/>
                <w:sz w:val="20"/>
              </w:rPr>
              <w:br/>
            </w:r>
          </w:p>
          <w:p w14:paraId="13453770" w14:textId="77777777" w:rsidR="00A2582D" w:rsidRDefault="00A4795C" w:rsidP="00A4795C">
            <w:pPr>
              <w:pStyle w:val="H1bodytext"/>
              <w:numPr>
                <w:ilvl w:val="0"/>
                <w:numId w:val="12"/>
              </w:numPr>
              <w:spacing w:after="0"/>
              <w:ind w:left="376"/>
              <w:rPr>
                <w:rFonts w:ascii="Arial" w:hAnsi="Arial"/>
                <w:sz w:val="20"/>
              </w:rPr>
            </w:pPr>
            <w:r>
              <w:rPr>
                <w:rFonts w:ascii="Arial" w:hAnsi="Arial"/>
                <w:sz w:val="20"/>
              </w:rPr>
              <w:t xml:space="preserve">A value of 800 in the “TESTER-CHEM” column with </w:t>
            </w:r>
            <w:proofErr w:type="spellStart"/>
            <w:r>
              <w:rPr>
                <w:rFonts w:ascii="Arial" w:hAnsi="Arial"/>
                <w:sz w:val="20"/>
              </w:rPr>
              <w:t>actitivity</w:t>
            </w:r>
            <w:proofErr w:type="spellEnd"/>
            <w:r>
              <w:rPr>
                <w:rFonts w:ascii="Arial" w:hAnsi="Arial"/>
                <w:sz w:val="20"/>
              </w:rPr>
              <w:t>-based unit</w:t>
            </w:r>
            <w:r w:rsidR="00A2582D">
              <w:rPr>
                <w:rFonts w:ascii="Arial" w:hAnsi="Arial"/>
                <w:sz w:val="20"/>
              </w:rPr>
              <w:t>s: PASS</w:t>
            </w:r>
          </w:p>
          <w:p w14:paraId="616C8672" w14:textId="1E18FFBB" w:rsidR="00A2582D" w:rsidRDefault="00A2582D" w:rsidP="00A2582D">
            <w:pPr>
              <w:pStyle w:val="H1bodytext"/>
              <w:spacing w:after="0"/>
              <w:ind w:left="0"/>
              <w:rPr>
                <w:rFonts w:ascii="Arial" w:hAnsi="Arial"/>
                <w:sz w:val="20"/>
              </w:rPr>
            </w:pPr>
          </w:p>
          <w:p w14:paraId="239B46E3" w14:textId="674EEA0B" w:rsidR="00A4795C" w:rsidRDefault="00A2582D" w:rsidP="00A4795C">
            <w:pPr>
              <w:pStyle w:val="H1bodytext"/>
              <w:numPr>
                <w:ilvl w:val="0"/>
                <w:numId w:val="12"/>
              </w:numPr>
              <w:spacing w:after="0"/>
              <w:ind w:left="376"/>
              <w:rPr>
                <w:rFonts w:ascii="Arial" w:hAnsi="Arial"/>
                <w:sz w:val="20"/>
              </w:rPr>
            </w:pPr>
            <w:r>
              <w:rPr>
                <w:rFonts w:ascii="Arial" w:hAnsi="Arial"/>
                <w:sz w:val="20"/>
              </w:rPr>
              <w:t>Verify that cyanide and “TESTER-RAD” have units of “(kg/year)” in the column header line and that tritium and “TESTER-CHEM” have units of “(Ci/year)”: PASS</w:t>
            </w:r>
            <w:r>
              <w:rPr>
                <w:rFonts w:ascii="Arial" w:hAnsi="Arial"/>
                <w:sz w:val="20"/>
              </w:rPr>
              <w:br/>
            </w:r>
            <w:r>
              <w:rPr>
                <w:rFonts w:ascii="Arial" w:hAnsi="Arial"/>
                <w:sz w:val="20"/>
              </w:rPr>
              <w:br/>
            </w:r>
          </w:p>
          <w:p w14:paraId="27F64027" w14:textId="77777777" w:rsidR="00FD3A67" w:rsidRPr="00702160" w:rsidRDefault="00FD3A67" w:rsidP="00496E08">
            <w:pPr>
              <w:pStyle w:val="H1bodytext"/>
              <w:spacing w:after="0"/>
              <w:ind w:left="0"/>
              <w:rPr>
                <w:rFonts w:ascii="Arial" w:hAnsi="Arial"/>
                <w:sz w:val="20"/>
              </w:rPr>
            </w:pPr>
          </w:p>
        </w:tc>
      </w:tr>
    </w:tbl>
    <w:p w14:paraId="241E50F0" w14:textId="77777777" w:rsidR="00FD3A67" w:rsidRDefault="00FD3A67" w:rsidP="00FD3A67"/>
    <w:p w14:paraId="2E9913EB" w14:textId="7F2C70F2" w:rsidR="003F48F4" w:rsidRDefault="003F48F4">
      <w:pPr>
        <w:spacing w:after="160" w:line="259" w:lineRule="auto"/>
      </w:pPr>
      <w:r>
        <w:br w:type="page"/>
      </w:r>
    </w:p>
    <w:p w14:paraId="62E43943" w14:textId="77777777" w:rsidR="003F48F4" w:rsidRDefault="003F48F4" w:rsidP="003F48F4">
      <w:pPr>
        <w:rPr>
          <w:b/>
          <w:bCs/>
        </w:rPr>
      </w:pPr>
      <w:r>
        <w:rPr>
          <w:b/>
          <w:bCs/>
        </w:rPr>
        <w:lastRenderedPageBreak/>
        <w:t>Tool Runner Log</w:t>
      </w:r>
    </w:p>
    <w:p w14:paraId="2AC85AF6" w14:textId="77777777" w:rsidR="001718B6" w:rsidRDefault="001718B6" w:rsidP="001718B6">
      <w:r>
        <w:t>INFO--11/11/2020 12:12:53 PM--Starting CA-CIE Tool Runner.</w:t>
      </w:r>
      <w:r>
        <w:tab/>
        <w:t>Logging to "runner_AT-3.log"</w:t>
      </w:r>
    </w:p>
    <w:p w14:paraId="63566396" w14:textId="77777777" w:rsidR="001718B6" w:rsidRDefault="001718B6" w:rsidP="001718B6">
      <w:r>
        <w:t>INFO--11/11/2020 12:12:53 PM--Code Version: 32f2868463d1f4507b6401c6fc881d8bb1a5598d v5.12: /opt/tools/</w:t>
      </w:r>
      <w:proofErr w:type="spellStart"/>
      <w:r>
        <w:t>pylib</w:t>
      </w:r>
      <w:proofErr w:type="spellEnd"/>
      <w:r>
        <w:t>/runner/runner.py&lt;--1bcfd6779e9cbdb82673405873a8e5e81514ae27</w:t>
      </w:r>
    </w:p>
    <w:p w14:paraId="043751A1" w14:textId="77777777" w:rsidR="001718B6" w:rsidRDefault="001718B6" w:rsidP="001718B6"/>
    <w:p w14:paraId="594342B0" w14:textId="77777777" w:rsidR="001718B6" w:rsidRDefault="001718B6" w:rsidP="001718B6">
      <w:r>
        <w:t>INFO--11/11/2020 12:12:53 PM--Code Version: b04521edd4aea45d10cc8d59c9c737ca2caf028a Local repo SHA-1 has does not correspond to a remote repo release version: /home/slindberg/CAVE/CA-CIE-Tools-TestRepos/inventory_pp/pylib/inventory_pp/inventory_pp.py&lt;--09cc000de13fb083b30b269c18fd32a2437141d6</w:t>
      </w:r>
    </w:p>
    <w:p w14:paraId="0462326F" w14:textId="77777777" w:rsidR="001718B6" w:rsidRDefault="001718B6" w:rsidP="001718B6"/>
    <w:p w14:paraId="46356D4B" w14:textId="77777777" w:rsidR="001718B6" w:rsidRDefault="001718B6" w:rsidP="001718B6">
      <w:r>
        <w:t xml:space="preserve">INFO--11/11/2020 12:12:53 PM--QA Status: </w:t>
      </w:r>
      <w:proofErr w:type="gramStart"/>
      <w:r>
        <w:t>QUALIFIED :</w:t>
      </w:r>
      <w:proofErr w:type="gramEnd"/>
      <w:r>
        <w:t xml:space="preserve"> /opt/tools/pylib/runner/runner.py</w:t>
      </w:r>
    </w:p>
    <w:p w14:paraId="0AAEAD17" w14:textId="77777777" w:rsidR="001718B6" w:rsidRDefault="001718B6" w:rsidP="001718B6">
      <w:r>
        <w:t xml:space="preserve">INFO--11/11/2020 12:12:53 PM--QA Status: </w:t>
      </w:r>
      <w:proofErr w:type="gramStart"/>
      <w:r>
        <w:t>TEST :</w:t>
      </w:r>
      <w:proofErr w:type="gramEnd"/>
      <w:r>
        <w:t xml:space="preserve"> /home/slindberg/CAVE/CA-CIE-Tools-TestRepos/inventory_pp/pylib/inventory_pp/inventory_pp.py</w:t>
      </w:r>
    </w:p>
    <w:p w14:paraId="6A3312D6" w14:textId="77777777" w:rsidR="001718B6" w:rsidRDefault="001718B6" w:rsidP="001718B6">
      <w:r>
        <w:t>INFO--11/11/2020 12:12:53 PM--Invoking Command:"python3"</w:t>
      </w:r>
      <w:r>
        <w:tab/>
        <w:t>with Arguments:"/home/slindberg/CAVE/CA-CIE-Tools-TestRepos/inventory_pp/pylib/inventory_pp/inventory_pp.py --</w:t>
      </w:r>
      <w:proofErr w:type="spellStart"/>
      <w:r>
        <w:t>entrain_sim_solids</w:t>
      </w:r>
      <w:proofErr w:type="spellEnd"/>
      <w:r>
        <w:t xml:space="preserve"> False --VZEHSIT /home/slindberg/CAVE/CA-CIE-Tools-TestEnv/inventory_pp/data/AT-3/AT-3_Site_List.csv --VZINV /home/slindberg/CAVE/CA-CIE-Tools-TestEnv/inventory_pp/data/AT-3/AT-3_SIMv2.csv --</w:t>
      </w:r>
      <w:proofErr w:type="spellStart"/>
      <w:r>
        <w:t>ipp_output</w:t>
      </w:r>
      <w:proofErr w:type="spellEnd"/>
      <w:r>
        <w:t xml:space="preserve"> step-1_AT-3_ipp.csv --output /home/slindberg/CAVE/CA-CIE-Tools-TestEnv/inventory_pp/tests/AT-3 --logger step-1_AT-3_ipp.log"</w:t>
      </w:r>
    </w:p>
    <w:p w14:paraId="44668085" w14:textId="77777777" w:rsidR="001718B6" w:rsidRDefault="001718B6" w:rsidP="001718B6">
      <w:r>
        <w:t>INFO--11/11/2020 12:12:53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B5D53EC" w14:textId="77777777" w:rsidR="001718B6" w:rsidRDefault="001718B6" w:rsidP="001718B6">
      <w:r>
        <w:t>Starting CA-CIE Tool Runner.</w:t>
      </w:r>
      <w:r>
        <w:tab/>
        <w:t>Logging to "runner_AT-3.log"</w:t>
      </w:r>
    </w:p>
    <w:p w14:paraId="366943E6" w14:textId="77777777" w:rsidR="001718B6" w:rsidRDefault="001718B6" w:rsidP="001718B6">
      <w:r>
        <w:t>INFO--11/11/2020 12:18:52 PM--Starting CA-CIE Tool Runner.</w:t>
      </w:r>
      <w:r>
        <w:tab/>
        <w:t>Logging to "runner_AT-3.log"</w:t>
      </w:r>
    </w:p>
    <w:p w14:paraId="7F5EAD1C" w14:textId="77777777" w:rsidR="001718B6" w:rsidRDefault="001718B6" w:rsidP="001718B6">
      <w:r>
        <w:t>INFO--11/11/2020 12:18:52 PM--Code Version: 32f2868463d1f4507b6401c6fc881d8bb1a5598d v5.12: /opt/tools/</w:t>
      </w:r>
      <w:proofErr w:type="spellStart"/>
      <w:r>
        <w:t>pylib</w:t>
      </w:r>
      <w:proofErr w:type="spellEnd"/>
      <w:r>
        <w:t>/runner/runner.py&lt;--1bcfd6779e9cbdb82673405873a8e5e81514ae27</w:t>
      </w:r>
    </w:p>
    <w:p w14:paraId="6E241437" w14:textId="77777777" w:rsidR="001718B6" w:rsidRDefault="001718B6" w:rsidP="001718B6"/>
    <w:p w14:paraId="7928645C" w14:textId="77777777" w:rsidR="001718B6" w:rsidRDefault="001718B6" w:rsidP="001718B6">
      <w:r>
        <w:t>INFO--11/11/2020 12:18:52 PM--Code Version: b04521edd4aea45d10cc8d59c9c737ca2caf028a Local repo SHA-1 has does not correspond to a remote repo release version: /home/slindberg/CAVE/CA-CIE-Tools-TestRepos/inventory_pp/pylib/inventory_pp/inventory_pp.py&lt;--09cc000de13fb083b30b269c18fd32a2437141d6</w:t>
      </w:r>
    </w:p>
    <w:p w14:paraId="1D9F0A4C" w14:textId="77777777" w:rsidR="001718B6" w:rsidRDefault="001718B6" w:rsidP="001718B6"/>
    <w:p w14:paraId="795AB63C" w14:textId="77777777" w:rsidR="001718B6" w:rsidRDefault="001718B6" w:rsidP="001718B6">
      <w:r>
        <w:t xml:space="preserve">INFO--11/11/2020 12:18:52 PM--QA Status: </w:t>
      </w:r>
      <w:proofErr w:type="gramStart"/>
      <w:r>
        <w:t>QUALIFIED :</w:t>
      </w:r>
      <w:proofErr w:type="gramEnd"/>
      <w:r>
        <w:t xml:space="preserve"> /opt/tools/pylib/runner/runner.py</w:t>
      </w:r>
    </w:p>
    <w:p w14:paraId="280E1795" w14:textId="77777777" w:rsidR="001718B6" w:rsidRDefault="001718B6" w:rsidP="001718B6">
      <w:r>
        <w:t xml:space="preserve">INFO--11/11/2020 12:18:52 PM--QA Status: </w:t>
      </w:r>
      <w:proofErr w:type="gramStart"/>
      <w:r>
        <w:t>TEST :</w:t>
      </w:r>
      <w:proofErr w:type="gramEnd"/>
      <w:r>
        <w:t xml:space="preserve"> /home/slindberg/CAVE/CA-CIE-Tools-TestRepos/inventory_pp/pylib/inventory_pp/inventory_pp.py</w:t>
      </w:r>
    </w:p>
    <w:p w14:paraId="3FAB654D" w14:textId="77777777" w:rsidR="001718B6" w:rsidRDefault="001718B6" w:rsidP="001718B6">
      <w:r>
        <w:t>INFO--11/11/2020 12:18:52 PM--Invoking Command:"python3"</w:t>
      </w:r>
      <w:r>
        <w:tab/>
        <w:t>with Arguments:"/home/slindberg/CAVE/CA-CIE-Tools-TestRepos/inventory_pp/pylib/inventory_pp/inventory_pp.py --</w:t>
      </w:r>
      <w:proofErr w:type="spellStart"/>
      <w:r>
        <w:t>entrain_sim_solids</w:t>
      </w:r>
      <w:proofErr w:type="spellEnd"/>
      <w:r>
        <w:t xml:space="preserve"> True --VZEHSIT /home/slindberg/CAVE/CA-CIE-Tools-TestEnv/inventory_pp/data/AT-3/AT-3_Site_List.csv --VZINV /home/slindberg/CAVE/CA-CIE-Tools-TestEnv/inventory_pp/data/AT-3/AT-3_SIMv2.csv --</w:t>
      </w:r>
      <w:proofErr w:type="spellStart"/>
      <w:r>
        <w:t>ipp_output</w:t>
      </w:r>
      <w:proofErr w:type="spellEnd"/>
      <w:r>
        <w:t xml:space="preserve"> step-5_AT-3_ipp.csv --output /home/slindberg/CAVE/CA-CIE-Tools-TestEnv/inventory_pp/tests/AT-3 --logger step-5_AT-3_ipp.log"</w:t>
      </w:r>
    </w:p>
    <w:p w14:paraId="2D5A2153" w14:textId="77777777" w:rsidR="001718B6" w:rsidRDefault="001718B6" w:rsidP="001718B6">
      <w:r>
        <w:t>INFO--11/11/2020 12:18:52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875A3D1" w14:textId="77777777" w:rsidR="003F48F4" w:rsidRDefault="001718B6" w:rsidP="003F48F4">
      <w:r>
        <w:t>Starting CA-CIE Tool Runner.</w:t>
      </w:r>
      <w:r>
        <w:tab/>
        <w:t>Logging to "runner_AT-3.log"</w:t>
      </w:r>
    </w:p>
    <w:p w14:paraId="041A7906" w14:textId="77777777" w:rsidR="003F48F4" w:rsidRDefault="003F48F4" w:rsidP="003F48F4"/>
    <w:p w14:paraId="468E5DF3" w14:textId="06A18478" w:rsidR="003F48F4" w:rsidRDefault="003F48F4"/>
    <w:tbl>
      <w:tblPr>
        <w:tblStyle w:val="TableGrid"/>
        <w:tblW w:w="0" w:type="auto"/>
        <w:tblLayout w:type="fixed"/>
        <w:tblLook w:val="04A0" w:firstRow="1" w:lastRow="0" w:firstColumn="1" w:lastColumn="0" w:noHBand="0" w:noVBand="1"/>
      </w:tblPr>
      <w:tblGrid>
        <w:gridCol w:w="1080"/>
        <w:gridCol w:w="3690"/>
        <w:gridCol w:w="1080"/>
        <w:gridCol w:w="1890"/>
        <w:gridCol w:w="2340"/>
      </w:tblGrid>
      <w:tr w:rsidR="003F48F4" w:rsidRPr="00932809" w14:paraId="68343162" w14:textId="77777777" w:rsidTr="00E17BE2">
        <w:trPr>
          <w:cantSplit/>
          <w:trHeight w:val="360"/>
          <w:tblHeader/>
        </w:trPr>
        <w:tc>
          <w:tcPr>
            <w:tcW w:w="10080" w:type="dxa"/>
            <w:gridSpan w:val="5"/>
            <w:tcBorders>
              <w:top w:val="nil"/>
              <w:left w:val="nil"/>
              <w:bottom w:val="single" w:sz="4" w:space="0" w:color="auto"/>
              <w:right w:val="nil"/>
            </w:tcBorders>
            <w:vAlign w:val="bottom"/>
          </w:tcPr>
          <w:p w14:paraId="6B903852" w14:textId="0F560A83" w:rsidR="003F48F4" w:rsidRDefault="003F48F4" w:rsidP="004B1E8C">
            <w:pPr>
              <w:pStyle w:val="Table"/>
            </w:pPr>
            <w:r>
              <w:lastRenderedPageBreak/>
              <w:t>Table AT-3</w:t>
            </w:r>
          </w:p>
          <w:p w14:paraId="16CD975B" w14:textId="77777777" w:rsidR="003F48F4" w:rsidRPr="00DA11B3" w:rsidRDefault="007F0982" w:rsidP="004B1E8C">
            <w:pPr>
              <w:pStyle w:val="H1bodytext"/>
              <w:spacing w:after="0"/>
              <w:ind w:left="0"/>
              <w:jc w:val="center"/>
              <w:rPr>
                <w:rFonts w:ascii="Arial" w:hAnsi="Arial"/>
                <w:b/>
                <w:szCs w:val="22"/>
              </w:rPr>
            </w:pPr>
            <w:sdt>
              <w:sdtPr>
                <w:rPr>
                  <w:rFonts w:ascii="Arial" w:hAnsi="Arial"/>
                  <w:b/>
                  <w:bCs/>
                  <w:szCs w:val="22"/>
                </w:rPr>
                <w:alias w:val="Keywords"/>
                <w:tag w:val=""/>
                <w:id w:val="433633148"/>
                <w:placeholder>
                  <w:docPart w:val="43F22F80252F4A618D1104A46086E04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3</w:t>
            </w:r>
          </w:p>
        </w:tc>
      </w:tr>
      <w:tr w:rsidR="003F48F4" w:rsidRPr="007D0AAC" w14:paraId="733D2FF4" w14:textId="77777777" w:rsidTr="00E17BE2">
        <w:trPr>
          <w:cantSplit/>
          <w:trHeight w:val="530"/>
          <w:tblHeader/>
        </w:trPr>
        <w:tc>
          <w:tcPr>
            <w:tcW w:w="5850" w:type="dxa"/>
            <w:gridSpan w:val="3"/>
            <w:tcBorders>
              <w:top w:val="single" w:sz="4" w:space="0" w:color="auto"/>
            </w:tcBorders>
            <w:shd w:val="clear" w:color="auto" w:fill="auto"/>
            <w:vAlign w:val="center"/>
          </w:tcPr>
          <w:p w14:paraId="355766B3" w14:textId="77777777" w:rsidR="003F48F4" w:rsidRPr="007D0AAC" w:rsidRDefault="007F0982" w:rsidP="004B1E8C">
            <w:pPr>
              <w:pStyle w:val="H1bodytext"/>
              <w:spacing w:after="0"/>
              <w:ind w:left="0"/>
              <w:jc w:val="center"/>
              <w:rPr>
                <w:rFonts w:ascii="Arial" w:hAnsi="Arial"/>
                <w:b/>
                <w:sz w:val="20"/>
              </w:rPr>
            </w:pPr>
            <w:sdt>
              <w:sdtPr>
                <w:rPr>
                  <w:rFonts w:ascii="Arial" w:hAnsi="Arial"/>
                  <w:b/>
                  <w:bCs/>
                  <w:sz w:val="20"/>
                </w:rPr>
                <w:alias w:val="Keywords"/>
                <w:tag w:val=""/>
                <w:id w:val="-2111580575"/>
                <w:placeholder>
                  <w:docPart w:val="F955828ED17945A58659A1F8A3D33BA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750BC2A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493476932"/>
                <w:placeholder>
                  <w:docPart w:val="A1686BC79D604AAD97C78B68CBCCECEB"/>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3</w:t>
            </w:r>
          </w:p>
        </w:tc>
        <w:tc>
          <w:tcPr>
            <w:tcW w:w="4230" w:type="dxa"/>
            <w:gridSpan w:val="2"/>
            <w:tcBorders>
              <w:top w:val="single" w:sz="4" w:space="0" w:color="auto"/>
            </w:tcBorders>
            <w:shd w:val="clear" w:color="auto" w:fill="auto"/>
            <w:vAlign w:val="center"/>
          </w:tcPr>
          <w:p w14:paraId="5F379ADE"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1718B6">
              <w:rPr>
                <w:rFonts w:ascii="Arial" w:hAnsi="Arial"/>
                <w:b/>
                <w:sz w:val="20"/>
              </w:rPr>
              <w:t xml:space="preserve"> 11/11/2020</w:t>
            </w:r>
          </w:p>
        </w:tc>
      </w:tr>
      <w:tr w:rsidR="003F48F4" w:rsidRPr="007D0AAC" w14:paraId="095F3A83" w14:textId="77777777" w:rsidTr="00E17BE2">
        <w:trPr>
          <w:cantSplit/>
          <w:trHeight w:val="530"/>
          <w:tblHeader/>
        </w:trPr>
        <w:tc>
          <w:tcPr>
            <w:tcW w:w="5850" w:type="dxa"/>
            <w:gridSpan w:val="3"/>
            <w:tcBorders>
              <w:top w:val="single" w:sz="4" w:space="0" w:color="auto"/>
            </w:tcBorders>
            <w:shd w:val="clear" w:color="auto" w:fill="auto"/>
            <w:vAlign w:val="center"/>
          </w:tcPr>
          <w:p w14:paraId="0D65A6C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FBB824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\\olive\backups\CAVE\CA-CIE-Tools-TestEnv\inventory_pp\tests\AT-3\runner_AT-3.log</w:t>
            </w:r>
          </w:p>
        </w:tc>
        <w:tc>
          <w:tcPr>
            <w:tcW w:w="4230" w:type="dxa"/>
            <w:gridSpan w:val="2"/>
            <w:tcBorders>
              <w:top w:val="single" w:sz="4" w:space="0" w:color="auto"/>
            </w:tcBorders>
            <w:shd w:val="clear" w:color="auto" w:fill="auto"/>
            <w:vAlign w:val="center"/>
          </w:tcPr>
          <w:p w14:paraId="27808AF2"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1718B6">
              <w:rPr>
                <w:rFonts w:ascii="Arial" w:hAnsi="Arial"/>
                <w:b/>
                <w:sz w:val="20"/>
              </w:rPr>
              <w:t xml:space="preserve"> Sara Lindberg</w:t>
            </w:r>
          </w:p>
        </w:tc>
      </w:tr>
      <w:tr w:rsidR="003F48F4" w:rsidRPr="007D0AAC" w14:paraId="326D2410" w14:textId="77777777" w:rsidTr="00E17BE2">
        <w:trPr>
          <w:cantSplit/>
          <w:trHeight w:val="530"/>
          <w:tblHeader/>
        </w:trPr>
        <w:tc>
          <w:tcPr>
            <w:tcW w:w="10080" w:type="dxa"/>
            <w:gridSpan w:val="5"/>
            <w:tcBorders>
              <w:top w:val="single" w:sz="4" w:space="0" w:color="auto"/>
            </w:tcBorders>
            <w:shd w:val="clear" w:color="auto" w:fill="auto"/>
            <w:vAlign w:val="center"/>
          </w:tcPr>
          <w:p w14:paraId="255469D7"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\\olive\backups\CAVE\CA-CIE-Tools-TestEnv\inventory_pp\tests\AT-3</w:t>
            </w:r>
          </w:p>
        </w:tc>
      </w:tr>
      <w:tr w:rsidR="003F48F4" w:rsidRPr="00572F5F" w14:paraId="46A3AE9F" w14:textId="77777777" w:rsidTr="00E17BE2">
        <w:trPr>
          <w:cantSplit/>
          <w:trHeight w:val="530"/>
          <w:tblHeader/>
        </w:trPr>
        <w:tc>
          <w:tcPr>
            <w:tcW w:w="1080" w:type="dxa"/>
            <w:tcBorders>
              <w:top w:val="single" w:sz="4" w:space="0" w:color="auto"/>
            </w:tcBorders>
            <w:shd w:val="clear" w:color="auto" w:fill="D9D9D9" w:themeFill="background1" w:themeFillShade="D9"/>
            <w:vAlign w:val="center"/>
          </w:tcPr>
          <w:p w14:paraId="200D542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690" w:type="dxa"/>
            <w:tcBorders>
              <w:top w:val="single" w:sz="4" w:space="0" w:color="auto"/>
            </w:tcBorders>
            <w:shd w:val="clear" w:color="auto" w:fill="D9D9D9" w:themeFill="background1" w:themeFillShade="D9"/>
            <w:vAlign w:val="center"/>
          </w:tcPr>
          <w:p w14:paraId="3A631E6F"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07936B3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340" w:type="dxa"/>
            <w:tcBorders>
              <w:top w:val="single" w:sz="4" w:space="0" w:color="auto"/>
            </w:tcBorders>
            <w:shd w:val="clear" w:color="auto" w:fill="D9D9D9" w:themeFill="background1" w:themeFillShade="D9"/>
            <w:vAlign w:val="center"/>
          </w:tcPr>
          <w:p w14:paraId="3D85874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86C24A4" w14:textId="77777777" w:rsidTr="00E17BE2">
        <w:trPr>
          <w:trHeight w:val="440"/>
        </w:trPr>
        <w:tc>
          <w:tcPr>
            <w:tcW w:w="10080" w:type="dxa"/>
            <w:gridSpan w:val="5"/>
            <w:vAlign w:val="center"/>
          </w:tcPr>
          <w:p w14:paraId="106EDEF5"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21496166" w14:textId="77777777" w:rsidTr="00E17BE2">
        <w:trPr>
          <w:trHeight w:val="728"/>
        </w:trPr>
        <w:tc>
          <w:tcPr>
            <w:tcW w:w="1080" w:type="dxa"/>
            <w:vAlign w:val="center"/>
          </w:tcPr>
          <w:p w14:paraId="37C64D91"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690" w:type="dxa"/>
            <w:vAlign w:val="center"/>
          </w:tcPr>
          <w:p w14:paraId="4D9A9109"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./run_AT-3_step-1.sh</w:t>
            </w:r>
          </w:p>
        </w:tc>
        <w:tc>
          <w:tcPr>
            <w:tcW w:w="2970" w:type="dxa"/>
            <w:gridSpan w:val="2"/>
            <w:vAlign w:val="center"/>
          </w:tcPr>
          <w:p w14:paraId="3DBAEC8C"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47118E60" w14:textId="77777777" w:rsidR="003F48F4" w:rsidRPr="00180364" w:rsidRDefault="003F48F4" w:rsidP="00E17BE2">
            <w:pPr>
              <w:pStyle w:val="H1bodytext"/>
              <w:numPr>
                <w:ilvl w:val="0"/>
                <w:numId w:val="54"/>
              </w:numPr>
              <w:spacing w:after="0"/>
              <w:ind w:left="528"/>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p w14:paraId="078FD8B6" w14:textId="77777777" w:rsidR="003F48F4" w:rsidRPr="00180364" w:rsidRDefault="003F48F4" w:rsidP="00E17BE2">
            <w:pPr>
              <w:pStyle w:val="H1bodytext"/>
              <w:numPr>
                <w:ilvl w:val="0"/>
                <w:numId w:val="54"/>
              </w:numPr>
              <w:spacing w:after="0"/>
              <w:ind w:left="556"/>
              <w:rPr>
                <w:rFonts w:ascii="Arial" w:hAnsi="Arial"/>
                <w:sz w:val="20"/>
              </w:rPr>
            </w:pPr>
            <w:r>
              <w:rPr>
                <w:rFonts w:ascii="Arial" w:hAnsi="Arial"/>
                <w:b/>
                <w:bCs/>
                <w:i/>
                <w:iCs/>
                <w:sz w:val="20"/>
              </w:rPr>
              <w:t>step-1_AT-3_ipp.log</w:t>
            </w:r>
          </w:p>
          <w:p w14:paraId="34797DCF" w14:textId="77777777" w:rsidR="003F48F4" w:rsidRPr="00B64BCB" w:rsidRDefault="003F48F4" w:rsidP="00E17BE2">
            <w:pPr>
              <w:pStyle w:val="H1bodytext"/>
              <w:numPr>
                <w:ilvl w:val="0"/>
                <w:numId w:val="54"/>
              </w:numPr>
              <w:spacing w:after="0"/>
              <w:ind w:left="556"/>
              <w:rPr>
                <w:rFonts w:ascii="Arial" w:hAnsi="Arial"/>
                <w:sz w:val="20"/>
              </w:rPr>
            </w:pPr>
            <w:r>
              <w:rPr>
                <w:rFonts w:ascii="Arial" w:hAnsi="Arial"/>
                <w:b/>
                <w:bCs/>
                <w:i/>
                <w:iCs/>
                <w:sz w:val="20"/>
              </w:rPr>
              <w:t>step-1_AT-3_ipp.csv</w:t>
            </w:r>
          </w:p>
        </w:tc>
        <w:tc>
          <w:tcPr>
            <w:tcW w:w="2340" w:type="dxa"/>
            <w:vAlign w:val="center"/>
          </w:tcPr>
          <w:p w14:paraId="33DC30D0" w14:textId="77777777" w:rsidR="003F48F4" w:rsidRPr="007D0AAC" w:rsidRDefault="001718B6" w:rsidP="004B1E8C">
            <w:pPr>
              <w:pStyle w:val="H1bodytext"/>
              <w:spacing w:after="0"/>
              <w:ind w:left="0"/>
              <w:jc w:val="center"/>
              <w:rPr>
                <w:rFonts w:ascii="Arial" w:hAnsi="Arial"/>
                <w:sz w:val="20"/>
              </w:rPr>
            </w:pPr>
            <w:r>
              <w:rPr>
                <w:rFonts w:ascii="Arial" w:hAnsi="Arial"/>
                <w:sz w:val="20"/>
              </w:rPr>
              <w:t>PASS</w:t>
            </w:r>
          </w:p>
        </w:tc>
      </w:tr>
      <w:tr w:rsidR="003F48F4" w14:paraId="387039D0" w14:textId="77777777" w:rsidTr="00E17BE2">
        <w:trPr>
          <w:trHeight w:val="476"/>
        </w:trPr>
        <w:tc>
          <w:tcPr>
            <w:tcW w:w="1080" w:type="dxa"/>
            <w:vAlign w:val="center"/>
          </w:tcPr>
          <w:p w14:paraId="172A449F"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690" w:type="dxa"/>
            <w:vAlign w:val="center"/>
          </w:tcPr>
          <w:p w14:paraId="4B9754F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runner_run_AT-3.log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07A2587A"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runner_run_AT-3.log</w:t>
            </w:r>
            <w:r>
              <w:rPr>
                <w:rFonts w:ascii="Arial" w:hAnsi="Arial"/>
                <w:sz w:val="20"/>
              </w:rPr>
              <w:t xml:space="preserve"> should have 2 lines:</w:t>
            </w:r>
          </w:p>
          <w:p w14:paraId="7A28F943"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0EF815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4F41C623"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295B1D42" w14:textId="77777777" w:rsidR="003F48F4" w:rsidRDefault="003F48F4" w:rsidP="004B1E8C">
            <w:pPr>
              <w:pStyle w:val="H1bodytext"/>
              <w:spacing w:after="0"/>
              <w:ind w:left="16"/>
              <w:rPr>
                <w:rFonts w:ascii="Arial" w:hAnsi="Arial"/>
                <w:sz w:val="20"/>
              </w:rPr>
            </w:pPr>
          </w:p>
          <w:p w14:paraId="277E401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340" w:type="dxa"/>
            <w:vAlign w:val="center"/>
          </w:tcPr>
          <w:p w14:paraId="316CDD3D" w14:textId="77777777" w:rsidR="003F48F4" w:rsidRPr="007D0AAC" w:rsidRDefault="001718B6" w:rsidP="004B1E8C">
            <w:pPr>
              <w:pStyle w:val="H1bodytext"/>
              <w:spacing w:after="0"/>
              <w:ind w:left="0"/>
              <w:jc w:val="center"/>
              <w:rPr>
                <w:rFonts w:ascii="Arial" w:hAnsi="Arial"/>
                <w:sz w:val="20"/>
              </w:rPr>
            </w:pPr>
            <w:r>
              <w:rPr>
                <w:rFonts w:ascii="Arial" w:hAnsi="Arial"/>
                <w:sz w:val="20"/>
              </w:rPr>
              <w:t>PASS</w:t>
            </w:r>
            <w:r>
              <w:rPr>
                <w:rFonts w:ascii="Arial" w:hAnsi="Arial"/>
                <w:sz w:val="20"/>
              </w:rPr>
              <w:br/>
            </w:r>
            <w:r>
              <w:rPr>
                <w:rFonts w:ascii="Arial" w:hAnsi="Arial"/>
                <w:sz w:val="20"/>
              </w:rPr>
              <w:br/>
            </w:r>
            <w:proofErr w:type="gramStart"/>
            <w:r w:rsidRPr="001718B6">
              <w:rPr>
                <w:rFonts w:ascii="Arial" w:hAnsi="Arial"/>
                <w:sz w:val="20"/>
              </w:rPr>
              <w:t>QUALIFIED :</w:t>
            </w:r>
            <w:proofErr w:type="gramEnd"/>
            <w:r w:rsidRPr="001718B6">
              <w:rPr>
                <w:rFonts w:ascii="Arial" w:hAnsi="Arial"/>
                <w:sz w:val="20"/>
              </w:rPr>
              <w:t xml:space="preserve"> /opt/tools/pylib/runner/runner.py</w:t>
            </w:r>
            <w:r>
              <w:rPr>
                <w:rFonts w:ascii="Arial" w:hAnsi="Arial"/>
                <w:sz w:val="20"/>
              </w:rPr>
              <w:br/>
            </w:r>
            <w:r>
              <w:rPr>
                <w:rFonts w:ascii="Arial" w:hAnsi="Arial"/>
                <w:sz w:val="20"/>
              </w:rPr>
              <w:br/>
            </w:r>
            <w:r w:rsidRPr="001718B6">
              <w:rPr>
                <w:rFonts w:ascii="Arial" w:hAnsi="Arial"/>
                <w:sz w:val="20"/>
              </w:rPr>
              <w:t>TEST : /home/slindberg/CAVE/CA-CIE-Tools-TestRepos/inventory_pp/pylib/inventory_pp/inventory_pp.py</w:t>
            </w:r>
          </w:p>
        </w:tc>
      </w:tr>
      <w:tr w:rsidR="003F48F4" w:rsidRPr="007D0AAC" w14:paraId="0CFC6C02" w14:textId="77777777" w:rsidTr="00E17BE2">
        <w:trPr>
          <w:trHeight w:val="476"/>
        </w:trPr>
        <w:tc>
          <w:tcPr>
            <w:tcW w:w="1080" w:type="dxa"/>
            <w:vAlign w:val="center"/>
          </w:tcPr>
          <w:p w14:paraId="4466B36F"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690" w:type="dxa"/>
            <w:vAlign w:val="center"/>
          </w:tcPr>
          <w:p w14:paraId="32FE7F1E" w14:textId="77777777" w:rsidR="003F48F4" w:rsidRPr="00D47E43" w:rsidRDefault="003F48F4" w:rsidP="004B1E8C">
            <w:pPr>
              <w:pStyle w:val="H1bodytext"/>
              <w:spacing w:after="0"/>
              <w:ind w:left="46"/>
              <w:rPr>
                <w:rFonts w:ascii="Arial" w:hAnsi="Arial"/>
                <w:b/>
                <w:bCs/>
                <w:i/>
                <w:iCs/>
                <w:sz w:val="20"/>
              </w:rPr>
            </w:pPr>
            <w:r>
              <w:rPr>
                <w:rFonts w:ascii="Arial" w:hAnsi="Arial"/>
                <w:sz w:val="20"/>
              </w:rPr>
              <w:t>The shell script executed in step 1 did not include entrained solids. Verify that the script was set to not include entrained solids.</w:t>
            </w:r>
          </w:p>
        </w:tc>
        <w:tc>
          <w:tcPr>
            <w:tcW w:w="2970" w:type="dxa"/>
            <w:gridSpan w:val="2"/>
            <w:vAlign w:val="center"/>
          </w:tcPr>
          <w:p w14:paraId="685F7AE9"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step-1_AT-3_ipp.log</w:t>
            </w:r>
            <w:r>
              <w:rPr>
                <w:rFonts w:ascii="Arial" w:hAnsi="Arial"/>
                <w:sz w:val="20"/>
              </w:rPr>
              <w:t xml:space="preserve"> and verify that the following text within double quotes is present:</w:t>
            </w:r>
          </w:p>
          <w:p w14:paraId="31FB34C1" w14:textId="77777777" w:rsidR="003F48F4" w:rsidRDefault="003F48F4" w:rsidP="004B1E8C">
            <w:pPr>
              <w:pStyle w:val="H1bodytext"/>
              <w:spacing w:after="0"/>
              <w:ind w:left="0"/>
              <w:rPr>
                <w:rFonts w:ascii="Arial" w:hAnsi="Arial"/>
                <w:sz w:val="20"/>
              </w:rPr>
            </w:pPr>
          </w:p>
          <w:p w14:paraId="0D23B079" w14:textId="77777777"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False</w:t>
            </w:r>
            <w:r>
              <w:rPr>
                <w:rFonts w:ascii="Arial" w:hAnsi="Arial"/>
                <w:sz w:val="20"/>
              </w:rPr>
              <w:t>”</w:t>
            </w:r>
          </w:p>
          <w:p w14:paraId="2D35DC10" w14:textId="77777777" w:rsidR="003F48F4" w:rsidRDefault="003F48F4" w:rsidP="004B1E8C">
            <w:pPr>
              <w:pStyle w:val="H1bodytext"/>
              <w:spacing w:after="0"/>
              <w:ind w:left="0"/>
              <w:rPr>
                <w:rFonts w:ascii="Arial" w:hAnsi="Arial"/>
                <w:sz w:val="20"/>
              </w:rPr>
            </w:pPr>
          </w:p>
          <w:p w14:paraId="06481DF2" w14:textId="77777777" w:rsidR="003F48F4" w:rsidRPr="00AC2008"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vAlign w:val="center"/>
          </w:tcPr>
          <w:p w14:paraId="17B16F02" w14:textId="77777777" w:rsidR="003F48F4" w:rsidRPr="00702160" w:rsidRDefault="001718B6" w:rsidP="004B1E8C">
            <w:pPr>
              <w:pStyle w:val="H1bodytext"/>
              <w:spacing w:after="0"/>
              <w:ind w:left="0"/>
              <w:rPr>
                <w:rFonts w:ascii="Arial" w:hAnsi="Arial"/>
                <w:sz w:val="20"/>
              </w:rPr>
            </w:pPr>
            <w:r>
              <w:rPr>
                <w:rFonts w:ascii="Arial" w:hAnsi="Arial"/>
                <w:sz w:val="20"/>
              </w:rPr>
              <w:t>PASS</w:t>
            </w:r>
            <w:r>
              <w:rPr>
                <w:rFonts w:ascii="Arial" w:hAnsi="Arial"/>
                <w:sz w:val="20"/>
              </w:rPr>
              <w:br/>
            </w:r>
            <w:r>
              <w:rPr>
                <w:rFonts w:ascii="Arial" w:hAnsi="Arial"/>
                <w:sz w:val="20"/>
              </w:rPr>
              <w:br/>
            </w:r>
            <w:proofErr w:type="spellStart"/>
            <w:r w:rsidRPr="001718B6">
              <w:rPr>
                <w:rFonts w:ascii="Arial" w:hAnsi="Arial"/>
                <w:sz w:val="20"/>
              </w:rPr>
              <w:t>entrain_sim_</w:t>
            </w:r>
            <w:proofErr w:type="gramStart"/>
            <w:r w:rsidRPr="001718B6">
              <w:rPr>
                <w:rFonts w:ascii="Arial" w:hAnsi="Arial"/>
                <w:sz w:val="20"/>
              </w:rPr>
              <w:t>solids</w:t>
            </w:r>
            <w:proofErr w:type="spellEnd"/>
            <w:r w:rsidRPr="001718B6">
              <w:rPr>
                <w:rFonts w:ascii="Arial" w:hAnsi="Arial"/>
                <w:sz w:val="20"/>
              </w:rPr>
              <w:t xml:space="preserve">  :</w:t>
            </w:r>
            <w:proofErr w:type="gramEnd"/>
            <w:r w:rsidRPr="001718B6">
              <w:rPr>
                <w:rFonts w:ascii="Arial" w:hAnsi="Arial"/>
                <w:sz w:val="20"/>
              </w:rPr>
              <w:t xml:space="preserve"> False</w:t>
            </w:r>
          </w:p>
        </w:tc>
      </w:tr>
      <w:tr w:rsidR="003F48F4" w:rsidRPr="007D0AAC" w14:paraId="420D3EC8" w14:textId="77777777" w:rsidTr="00E17BE2">
        <w:trPr>
          <w:trHeight w:val="539"/>
        </w:trPr>
        <w:tc>
          <w:tcPr>
            <w:tcW w:w="1080" w:type="dxa"/>
            <w:vAlign w:val="center"/>
          </w:tcPr>
          <w:p w14:paraId="4AC838C1" w14:textId="77777777" w:rsidR="003F48F4" w:rsidRPr="007D0AAC" w:rsidRDefault="003F48F4" w:rsidP="004B1E8C">
            <w:pPr>
              <w:pStyle w:val="H1bodytext"/>
              <w:spacing w:after="0"/>
              <w:ind w:left="0"/>
              <w:jc w:val="center"/>
              <w:rPr>
                <w:rFonts w:ascii="Arial" w:hAnsi="Arial"/>
                <w:sz w:val="20"/>
              </w:rPr>
            </w:pPr>
            <w:r>
              <w:rPr>
                <w:rFonts w:ascii="Arial" w:hAnsi="Arial"/>
                <w:sz w:val="20"/>
              </w:rPr>
              <w:t>4</w:t>
            </w:r>
          </w:p>
        </w:tc>
        <w:tc>
          <w:tcPr>
            <w:tcW w:w="3690" w:type="dxa"/>
            <w:vAlign w:val="center"/>
          </w:tcPr>
          <w:p w14:paraId="7E362E82" w14:textId="77777777" w:rsidR="003F48F4" w:rsidRPr="00702160"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
          <w:p w14:paraId="7FA32EB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step-1_AT-3_ipp.csv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p>
          <w:p w14:paraId="32449F5D"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tritium, iodine, strontium, and technetium columns</w:t>
            </w:r>
          </w:p>
          <w:p w14:paraId="0DA28E20" w14:textId="77777777" w:rsidR="003F48F4" w:rsidRDefault="003F48F4" w:rsidP="004B1E8C">
            <w:pPr>
              <w:pStyle w:val="H1bodytext"/>
              <w:spacing w:after="0"/>
              <w:ind w:left="0"/>
              <w:rPr>
                <w:rFonts w:ascii="Arial" w:hAnsi="Arial"/>
                <w:sz w:val="20"/>
              </w:rPr>
            </w:pPr>
          </w:p>
          <w:p w14:paraId="30332536" w14:textId="77777777" w:rsidR="003F48F4" w:rsidRPr="00960A25" w:rsidRDefault="003F48F4" w:rsidP="004B1E8C">
            <w:pPr>
              <w:pStyle w:val="H1bodytext"/>
              <w:spacing w:after="0"/>
              <w:ind w:left="0"/>
              <w:rPr>
                <w:rFonts w:ascii="Arial" w:hAnsi="Arial"/>
                <w:sz w:val="20"/>
              </w:rPr>
            </w:pPr>
            <w:r>
              <w:rPr>
                <w:rFonts w:ascii="Arial" w:hAnsi="Arial"/>
                <w:sz w:val="20"/>
              </w:rPr>
              <w:lastRenderedPageBreak/>
              <w:t>If the values are present as specified, this partially satisfies FR-6.</w:t>
            </w:r>
          </w:p>
        </w:tc>
        <w:tc>
          <w:tcPr>
            <w:tcW w:w="2340" w:type="dxa"/>
            <w:vAlign w:val="center"/>
          </w:tcPr>
          <w:p w14:paraId="35275C50" w14:textId="77777777" w:rsidR="003F48F4" w:rsidRPr="00702160" w:rsidRDefault="001718B6" w:rsidP="004B1E8C">
            <w:pPr>
              <w:pStyle w:val="H1bodytext"/>
              <w:spacing w:after="0"/>
              <w:ind w:left="0"/>
              <w:rPr>
                <w:rFonts w:ascii="Arial" w:hAnsi="Arial"/>
                <w:sz w:val="20"/>
              </w:rPr>
            </w:pPr>
            <w:r>
              <w:rPr>
                <w:rFonts w:ascii="Arial" w:hAnsi="Arial"/>
                <w:sz w:val="20"/>
              </w:rPr>
              <w:lastRenderedPageBreak/>
              <w:t>PASS</w:t>
            </w:r>
          </w:p>
        </w:tc>
      </w:tr>
      <w:tr w:rsidR="003F48F4" w:rsidRPr="007D0AAC" w14:paraId="19918987" w14:textId="77777777" w:rsidTr="00E17BE2">
        <w:trPr>
          <w:trHeight w:val="539"/>
        </w:trPr>
        <w:tc>
          <w:tcPr>
            <w:tcW w:w="1080" w:type="dxa"/>
            <w:vAlign w:val="center"/>
          </w:tcPr>
          <w:p w14:paraId="112E50B5"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690" w:type="dxa"/>
            <w:vAlign w:val="center"/>
          </w:tcPr>
          <w:p w14:paraId="38DADF42" w14:textId="77777777" w:rsidR="003F48F4"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./run_AT-3_step-5.sh</w:t>
            </w:r>
          </w:p>
        </w:tc>
        <w:tc>
          <w:tcPr>
            <w:tcW w:w="2970" w:type="dxa"/>
            <w:gridSpan w:val="2"/>
            <w:vAlign w:val="center"/>
          </w:tcPr>
          <w:p w14:paraId="3FB3C6F6"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6EE498FE" w14:textId="77777777" w:rsidR="003F48F4" w:rsidRPr="00F85C8F" w:rsidRDefault="003F48F4" w:rsidP="00E17BE2">
            <w:pPr>
              <w:pStyle w:val="H1bodytext"/>
              <w:numPr>
                <w:ilvl w:val="0"/>
                <w:numId w:val="55"/>
              </w:numPr>
              <w:spacing w:after="0"/>
              <w:rPr>
                <w:rFonts w:ascii="Arial" w:hAnsi="Arial"/>
                <w:sz w:val="20"/>
              </w:rPr>
            </w:pPr>
            <w:r>
              <w:rPr>
                <w:rFonts w:ascii="Arial" w:hAnsi="Arial"/>
                <w:b/>
                <w:bCs/>
                <w:i/>
                <w:iCs/>
                <w:sz w:val="20"/>
              </w:rPr>
              <w:t>step-5_AT-3_ipp.log</w:t>
            </w:r>
          </w:p>
          <w:p w14:paraId="52CE2901" w14:textId="77777777" w:rsidR="003F48F4" w:rsidRPr="00F85C8F" w:rsidRDefault="003F48F4" w:rsidP="00E17BE2">
            <w:pPr>
              <w:pStyle w:val="H1bodytext"/>
              <w:numPr>
                <w:ilvl w:val="0"/>
                <w:numId w:val="55"/>
              </w:numPr>
              <w:spacing w:after="0"/>
              <w:rPr>
                <w:rFonts w:ascii="Arial" w:hAnsi="Arial"/>
                <w:sz w:val="20"/>
              </w:rPr>
            </w:pPr>
            <w:r w:rsidRPr="00F85C8F">
              <w:rPr>
                <w:rFonts w:ascii="Arial" w:hAnsi="Arial"/>
                <w:b/>
                <w:bCs/>
                <w:i/>
                <w:iCs/>
                <w:sz w:val="20"/>
              </w:rPr>
              <w:t>step-</w:t>
            </w:r>
            <w:r>
              <w:rPr>
                <w:rFonts w:ascii="Arial" w:hAnsi="Arial"/>
                <w:b/>
                <w:bCs/>
                <w:i/>
                <w:iCs/>
                <w:sz w:val="20"/>
              </w:rPr>
              <w:t>5</w:t>
            </w:r>
            <w:r w:rsidRPr="00F85C8F">
              <w:rPr>
                <w:rFonts w:ascii="Arial" w:hAnsi="Arial"/>
                <w:b/>
                <w:bCs/>
                <w:i/>
                <w:iCs/>
                <w:sz w:val="20"/>
              </w:rPr>
              <w:t>_AT-3_ipp.csv</w:t>
            </w:r>
          </w:p>
          <w:p w14:paraId="4A07F862" w14:textId="77777777" w:rsidR="003F48F4" w:rsidRDefault="003F48F4" w:rsidP="004B1E8C">
            <w:pPr>
              <w:pStyle w:val="H1bodytext"/>
              <w:spacing w:after="0"/>
              <w:ind w:left="0"/>
              <w:rPr>
                <w:rFonts w:ascii="Arial" w:hAnsi="Arial"/>
                <w:bCs/>
                <w:iCs/>
                <w:sz w:val="20"/>
              </w:rPr>
            </w:pPr>
            <w:r>
              <w:rPr>
                <w:rFonts w:ascii="Arial" w:hAnsi="Arial"/>
                <w:bCs/>
                <w:iCs/>
                <w:sz w:val="20"/>
              </w:rPr>
              <w:t>1 file should have been modified:</w:t>
            </w:r>
          </w:p>
          <w:p w14:paraId="2ED0AC75" w14:textId="77777777" w:rsidR="003F48F4" w:rsidRPr="00F85C8F" w:rsidRDefault="003F48F4" w:rsidP="00E17BE2">
            <w:pPr>
              <w:pStyle w:val="H1bodytext"/>
              <w:numPr>
                <w:ilvl w:val="0"/>
                <w:numId w:val="56"/>
              </w:numPr>
              <w:spacing w:after="0"/>
              <w:rPr>
                <w:rFonts w:ascii="Arial" w:hAnsi="Arial"/>
                <w:sz w:val="20"/>
              </w:rPr>
            </w:pPr>
            <w:r w:rsidRPr="00180364">
              <w:rPr>
                <w:rFonts w:ascii="Arial" w:hAnsi="Arial"/>
                <w:b/>
                <w:bCs/>
                <w:i/>
                <w:iCs/>
                <w:sz w:val="20"/>
              </w:rPr>
              <w:t>runner_run_AT-</w:t>
            </w:r>
            <w:r>
              <w:rPr>
                <w:rFonts w:ascii="Arial" w:hAnsi="Arial"/>
                <w:b/>
                <w:bCs/>
                <w:i/>
                <w:iCs/>
                <w:sz w:val="20"/>
              </w:rPr>
              <w:t>3</w:t>
            </w:r>
            <w:r w:rsidRPr="00180364">
              <w:rPr>
                <w:rFonts w:ascii="Arial" w:hAnsi="Arial"/>
                <w:b/>
                <w:bCs/>
                <w:i/>
                <w:iCs/>
                <w:sz w:val="20"/>
              </w:rPr>
              <w:t>.</w:t>
            </w:r>
            <w:r>
              <w:rPr>
                <w:rFonts w:ascii="Arial" w:hAnsi="Arial"/>
                <w:b/>
                <w:bCs/>
                <w:i/>
                <w:iCs/>
                <w:sz w:val="20"/>
              </w:rPr>
              <w:t>log</w:t>
            </w:r>
          </w:p>
        </w:tc>
        <w:tc>
          <w:tcPr>
            <w:tcW w:w="2340" w:type="dxa"/>
            <w:vAlign w:val="center"/>
          </w:tcPr>
          <w:p w14:paraId="1674CAB7" w14:textId="77777777" w:rsidR="003F48F4" w:rsidRPr="00702160" w:rsidRDefault="006F7C9F" w:rsidP="004B1E8C">
            <w:pPr>
              <w:pStyle w:val="H1bodytext"/>
              <w:spacing w:after="0"/>
              <w:ind w:left="0"/>
              <w:rPr>
                <w:rFonts w:ascii="Arial" w:hAnsi="Arial"/>
                <w:sz w:val="20"/>
              </w:rPr>
            </w:pPr>
            <w:r>
              <w:rPr>
                <w:rFonts w:ascii="Arial" w:hAnsi="Arial"/>
                <w:sz w:val="20"/>
              </w:rPr>
              <w:t>PASS</w:t>
            </w:r>
          </w:p>
        </w:tc>
      </w:tr>
      <w:tr w:rsidR="003F48F4" w:rsidRPr="007D0AAC" w14:paraId="457C6DA1" w14:textId="77777777" w:rsidTr="00E17BE2">
        <w:trPr>
          <w:trHeight w:val="539"/>
        </w:trPr>
        <w:tc>
          <w:tcPr>
            <w:tcW w:w="1080" w:type="dxa"/>
            <w:shd w:val="clear" w:color="auto" w:fill="auto"/>
            <w:vAlign w:val="center"/>
          </w:tcPr>
          <w:p w14:paraId="7F55B89C"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690" w:type="dxa"/>
            <w:shd w:val="clear" w:color="auto" w:fill="auto"/>
            <w:vAlign w:val="center"/>
          </w:tcPr>
          <w:p w14:paraId="16983E32" w14:textId="77777777" w:rsidR="003F48F4" w:rsidRDefault="003F48F4" w:rsidP="004B1E8C">
            <w:pPr>
              <w:pStyle w:val="H1bodytext"/>
              <w:spacing w:after="0"/>
              <w:ind w:left="0"/>
              <w:rPr>
                <w:rFonts w:ascii="Arial" w:hAnsi="Arial"/>
                <w:sz w:val="20"/>
              </w:rPr>
            </w:pPr>
            <w:r>
              <w:rPr>
                <w:rFonts w:ascii="Arial" w:hAnsi="Arial"/>
                <w:sz w:val="20"/>
              </w:rPr>
              <w:t>The shell script executed in step 5 included entrained solids. Verify that the script was set to include entrained solids.</w:t>
            </w:r>
          </w:p>
        </w:tc>
        <w:tc>
          <w:tcPr>
            <w:tcW w:w="2970" w:type="dxa"/>
            <w:gridSpan w:val="2"/>
            <w:shd w:val="clear" w:color="auto" w:fill="auto"/>
            <w:vAlign w:val="center"/>
          </w:tcPr>
          <w:p w14:paraId="6996D203"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step-5_AT-3_ipp.log</w:t>
            </w:r>
            <w:r>
              <w:rPr>
                <w:rFonts w:ascii="Arial" w:hAnsi="Arial"/>
                <w:sz w:val="20"/>
              </w:rPr>
              <w:t xml:space="preserve"> and verify that the following text within double quotes is present:</w:t>
            </w:r>
          </w:p>
          <w:p w14:paraId="5A03B2BA" w14:textId="77777777" w:rsidR="003F48F4" w:rsidRDefault="003F48F4" w:rsidP="004B1E8C">
            <w:pPr>
              <w:pStyle w:val="H1bodytext"/>
              <w:spacing w:after="0"/>
              <w:ind w:left="0"/>
              <w:rPr>
                <w:rFonts w:ascii="Arial" w:hAnsi="Arial"/>
                <w:sz w:val="20"/>
              </w:rPr>
            </w:pPr>
          </w:p>
          <w:p w14:paraId="5AEC6A27" w14:textId="68E670C4" w:rsidR="003F48F4" w:rsidRDefault="003F48F4" w:rsidP="004B1E8C">
            <w:pPr>
              <w:pStyle w:val="H1bodytext"/>
              <w:spacing w:after="0"/>
              <w:ind w:left="0"/>
              <w:rPr>
                <w:rFonts w:ascii="Arial" w:hAnsi="Arial"/>
                <w:sz w:val="20"/>
              </w:rPr>
            </w:pPr>
            <w:r>
              <w:rPr>
                <w:rFonts w:ascii="Arial" w:hAnsi="Arial"/>
                <w:sz w:val="20"/>
              </w:rPr>
              <w:t>“</w:t>
            </w:r>
            <w:proofErr w:type="spellStart"/>
            <w:r w:rsidRPr="00F6377E">
              <w:rPr>
                <w:rFonts w:ascii="Arial" w:hAnsi="Arial"/>
                <w:sz w:val="20"/>
              </w:rPr>
              <w:t>entrain_sim_</w:t>
            </w:r>
            <w:proofErr w:type="gramStart"/>
            <w:r w:rsidRPr="00F6377E">
              <w:rPr>
                <w:rFonts w:ascii="Arial" w:hAnsi="Arial"/>
                <w:sz w:val="20"/>
              </w:rPr>
              <w:t>solids</w:t>
            </w:r>
            <w:proofErr w:type="spellEnd"/>
            <w:r w:rsidRPr="00F6377E">
              <w:rPr>
                <w:rFonts w:ascii="Arial" w:hAnsi="Arial"/>
                <w:sz w:val="20"/>
              </w:rPr>
              <w:t xml:space="preserve">  :</w:t>
            </w:r>
            <w:proofErr w:type="gramEnd"/>
            <w:r w:rsidRPr="00F6377E">
              <w:rPr>
                <w:rFonts w:ascii="Arial" w:hAnsi="Arial"/>
                <w:sz w:val="20"/>
              </w:rPr>
              <w:t xml:space="preserve"> </w:t>
            </w:r>
            <w:commentRangeStart w:id="20"/>
            <w:commentRangeEnd w:id="20"/>
            <w:r w:rsidR="004B35CB">
              <w:rPr>
                <w:rStyle w:val="CommentReference"/>
                <w:rFonts w:ascii="Arial" w:eastAsiaTheme="minorHAnsi" w:hAnsi="Arial" w:cs="Arial"/>
              </w:rPr>
              <w:commentReference w:id="20"/>
            </w:r>
            <w:r w:rsidR="00FF17DF">
              <w:rPr>
                <w:rFonts w:ascii="Arial" w:hAnsi="Arial"/>
                <w:sz w:val="20"/>
              </w:rPr>
              <w:t>True</w:t>
            </w:r>
            <w:r>
              <w:rPr>
                <w:rFonts w:ascii="Arial" w:hAnsi="Arial"/>
                <w:sz w:val="20"/>
              </w:rPr>
              <w:t>”</w:t>
            </w:r>
          </w:p>
          <w:p w14:paraId="3AB1392D" w14:textId="77777777" w:rsidR="003F48F4" w:rsidRDefault="003F48F4" w:rsidP="004B1E8C">
            <w:pPr>
              <w:pStyle w:val="H1bodytext"/>
              <w:spacing w:after="0"/>
              <w:ind w:left="0"/>
              <w:rPr>
                <w:rFonts w:ascii="Arial" w:hAnsi="Arial"/>
                <w:sz w:val="20"/>
              </w:rPr>
            </w:pPr>
          </w:p>
          <w:p w14:paraId="3BEB597A" w14:textId="77777777" w:rsidR="003F48F4" w:rsidRDefault="003F48F4" w:rsidP="004B1E8C">
            <w:pPr>
              <w:pStyle w:val="H1bodytext"/>
              <w:spacing w:after="0"/>
              <w:ind w:left="0"/>
              <w:rPr>
                <w:rFonts w:ascii="Arial" w:hAnsi="Arial"/>
                <w:sz w:val="20"/>
              </w:rPr>
            </w:pPr>
            <w:r>
              <w:rPr>
                <w:rFonts w:ascii="Arial" w:hAnsi="Arial"/>
                <w:sz w:val="20"/>
              </w:rPr>
              <w:t>If the string inside double quotes is present in the file, this partially satisfies FR-1 and FR-6.</w:t>
            </w:r>
          </w:p>
        </w:tc>
        <w:tc>
          <w:tcPr>
            <w:tcW w:w="2340" w:type="dxa"/>
            <w:shd w:val="clear" w:color="auto" w:fill="auto"/>
            <w:vAlign w:val="center"/>
          </w:tcPr>
          <w:p w14:paraId="6A4FCCFA" w14:textId="77777777" w:rsidR="00D3759B" w:rsidRDefault="004B35CB" w:rsidP="004B1E8C">
            <w:pPr>
              <w:pStyle w:val="H1bodytext"/>
              <w:spacing w:after="0"/>
              <w:ind w:left="0"/>
              <w:rPr>
                <w:rFonts w:ascii="Arial" w:hAnsi="Arial"/>
                <w:sz w:val="20"/>
              </w:rPr>
            </w:pPr>
            <w:r>
              <w:rPr>
                <w:rFonts w:ascii="Arial" w:hAnsi="Arial"/>
                <w:sz w:val="20"/>
              </w:rPr>
              <w:t>PASS</w:t>
            </w:r>
          </w:p>
          <w:p w14:paraId="4ED466E6" w14:textId="36F82FD5" w:rsidR="003F48F4" w:rsidRPr="00702160" w:rsidRDefault="004B35CB" w:rsidP="004B1E8C">
            <w:pPr>
              <w:pStyle w:val="H1bodytext"/>
              <w:spacing w:after="0"/>
              <w:ind w:left="0"/>
              <w:rPr>
                <w:rFonts w:ascii="Arial" w:hAnsi="Arial"/>
                <w:sz w:val="20"/>
              </w:rPr>
            </w:pPr>
            <w:r>
              <w:rPr>
                <w:rFonts w:ascii="Arial" w:hAnsi="Arial"/>
                <w:sz w:val="20"/>
              </w:rPr>
              <w:br/>
            </w:r>
            <w:proofErr w:type="spellStart"/>
            <w:r w:rsidRPr="004B35CB">
              <w:rPr>
                <w:rFonts w:ascii="Arial" w:hAnsi="Arial"/>
                <w:sz w:val="20"/>
              </w:rPr>
              <w:t>entrain_sim_</w:t>
            </w:r>
            <w:proofErr w:type="gramStart"/>
            <w:r w:rsidRPr="004B35CB">
              <w:rPr>
                <w:rFonts w:ascii="Arial" w:hAnsi="Arial"/>
                <w:sz w:val="20"/>
              </w:rPr>
              <w:t>solids</w:t>
            </w:r>
            <w:proofErr w:type="spellEnd"/>
            <w:r w:rsidRPr="004B35CB">
              <w:rPr>
                <w:rFonts w:ascii="Arial" w:hAnsi="Arial"/>
                <w:sz w:val="20"/>
              </w:rPr>
              <w:t xml:space="preserve">  :</w:t>
            </w:r>
            <w:proofErr w:type="gramEnd"/>
            <w:r w:rsidRPr="004B35CB">
              <w:rPr>
                <w:rFonts w:ascii="Arial" w:hAnsi="Arial"/>
                <w:sz w:val="20"/>
              </w:rPr>
              <w:t xml:space="preserve"> True</w:t>
            </w:r>
          </w:p>
        </w:tc>
      </w:tr>
      <w:tr w:rsidR="003F48F4" w:rsidRPr="007D0AAC" w14:paraId="33B5A352" w14:textId="77777777" w:rsidTr="00E17BE2">
        <w:trPr>
          <w:trHeight w:val="539"/>
        </w:trPr>
        <w:tc>
          <w:tcPr>
            <w:tcW w:w="1080" w:type="dxa"/>
            <w:vAlign w:val="center"/>
          </w:tcPr>
          <w:p w14:paraId="51869ECA" w14:textId="77777777" w:rsidR="003F48F4" w:rsidRDefault="003F48F4" w:rsidP="004B1E8C">
            <w:pPr>
              <w:pStyle w:val="H1bodytext"/>
              <w:spacing w:after="0"/>
              <w:ind w:left="0"/>
              <w:jc w:val="center"/>
              <w:rPr>
                <w:rFonts w:ascii="Arial" w:hAnsi="Arial"/>
                <w:sz w:val="20"/>
              </w:rPr>
            </w:pPr>
            <w:r>
              <w:rPr>
                <w:rFonts w:ascii="Arial" w:hAnsi="Arial"/>
                <w:sz w:val="20"/>
              </w:rPr>
              <w:t>7</w:t>
            </w:r>
          </w:p>
        </w:tc>
        <w:tc>
          <w:tcPr>
            <w:tcW w:w="3690" w:type="dxa"/>
            <w:vAlign w:val="center"/>
          </w:tcPr>
          <w:p w14:paraId="34869B67" w14:textId="77777777" w:rsidR="003F48F4" w:rsidRDefault="003F48F4" w:rsidP="004B1E8C">
            <w:pPr>
              <w:pStyle w:val="H1bodytext"/>
              <w:spacing w:after="0"/>
              <w:ind w:left="0"/>
              <w:rPr>
                <w:rFonts w:ascii="Arial" w:hAnsi="Arial"/>
                <w:sz w:val="20"/>
              </w:rPr>
            </w:pPr>
            <w:r>
              <w:rPr>
                <w:rFonts w:ascii="Arial" w:hAnsi="Arial"/>
                <w:sz w:val="20"/>
              </w:rPr>
              <w:t>Verify that the correct data was pulled from the SIMv2 source file into the final output.</w:t>
            </w:r>
          </w:p>
        </w:tc>
        <w:tc>
          <w:tcPr>
            <w:tcW w:w="2970" w:type="dxa"/>
            <w:gridSpan w:val="2"/>
            <w:vAlign w:val="center"/>
          </w:tcPr>
          <w:p w14:paraId="2B04871A" w14:textId="77777777" w:rsidR="003F48F4" w:rsidRDefault="003F48F4" w:rsidP="004B1E8C">
            <w:pPr>
              <w:pStyle w:val="H1bodytext"/>
              <w:spacing w:after="0"/>
              <w:ind w:left="0"/>
              <w:rPr>
                <w:rFonts w:ascii="Arial" w:hAnsi="Arial"/>
                <w:sz w:val="20"/>
              </w:rPr>
            </w:pPr>
            <w:r>
              <w:rPr>
                <w:rFonts w:ascii="Arial" w:hAnsi="Arial"/>
                <w:sz w:val="20"/>
              </w:rPr>
              <w:t xml:space="preserve">Open </w:t>
            </w:r>
            <w:proofErr w:type="gramStart"/>
            <w:r>
              <w:rPr>
                <w:rFonts w:ascii="Arial" w:hAnsi="Arial"/>
                <w:b/>
                <w:bCs/>
                <w:i/>
                <w:iCs/>
                <w:sz w:val="20"/>
              </w:rPr>
              <w:t xml:space="preserve">step-5_AT-3_ipp.csv </w:t>
            </w:r>
            <w:r>
              <w:rPr>
                <w:rFonts w:ascii="Arial" w:hAnsi="Arial"/>
                <w:sz w:val="20"/>
              </w:rPr>
              <w:t xml:space="preserve"> in</w:t>
            </w:r>
            <w:proofErr w:type="gramEnd"/>
            <w:r>
              <w:rPr>
                <w:rFonts w:ascii="Arial" w:hAnsi="Arial"/>
                <w:sz w:val="20"/>
              </w:rPr>
              <w:t xml:space="preserve"> a text editor (or Excel) and verify that for each year of the solitary site, “COMMON-SITE”, the following values are recorded:</w:t>
            </w:r>
            <w:bookmarkStart w:id="21" w:name="_Hlk55993497"/>
          </w:p>
          <w:p w14:paraId="67BFAB43"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4 in the water column</w:t>
            </w:r>
          </w:p>
          <w:p w14:paraId="3F1A19BC" w14:textId="77777777" w:rsidR="003F48F4" w:rsidRDefault="003F48F4" w:rsidP="00C62DEE">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w:t>
            </w:r>
          </w:p>
          <w:bookmarkEnd w:id="21"/>
          <w:p w14:paraId="675A0674" w14:textId="77777777" w:rsidR="003F48F4" w:rsidRDefault="003F48F4" w:rsidP="004B1E8C">
            <w:pPr>
              <w:pStyle w:val="H1bodytext"/>
              <w:spacing w:after="0"/>
              <w:ind w:left="0"/>
              <w:rPr>
                <w:rFonts w:ascii="Arial" w:hAnsi="Arial"/>
                <w:sz w:val="20"/>
              </w:rPr>
            </w:pPr>
          </w:p>
          <w:p w14:paraId="03B68316" w14:textId="77777777" w:rsidR="003F48F4" w:rsidRDefault="003F48F4" w:rsidP="004B1E8C">
            <w:pPr>
              <w:pStyle w:val="H1bodytext"/>
              <w:spacing w:after="0"/>
              <w:ind w:left="0"/>
              <w:rPr>
                <w:rFonts w:ascii="Arial" w:hAnsi="Arial"/>
                <w:sz w:val="20"/>
              </w:rPr>
            </w:pPr>
            <w:r>
              <w:rPr>
                <w:rFonts w:ascii="Arial" w:hAnsi="Arial"/>
                <w:sz w:val="20"/>
              </w:rPr>
              <w:t>If the values are present as specified, this, in conjunction with the rest of this acceptance test, satisfies FR-6.</w:t>
            </w:r>
          </w:p>
        </w:tc>
        <w:tc>
          <w:tcPr>
            <w:tcW w:w="2340" w:type="dxa"/>
            <w:vAlign w:val="center"/>
          </w:tcPr>
          <w:p w14:paraId="205EF0ED" w14:textId="77777777" w:rsidR="00DA24B7" w:rsidRDefault="00DA24B7" w:rsidP="00DA24B7">
            <w:pPr>
              <w:pStyle w:val="H1bodytext"/>
              <w:spacing w:after="0"/>
              <w:ind w:left="0"/>
              <w:rPr>
                <w:rFonts w:ascii="Arial" w:hAnsi="Arial"/>
                <w:sz w:val="20"/>
              </w:rPr>
            </w:pPr>
          </w:p>
          <w:p w14:paraId="754D73A2" w14:textId="230585AF" w:rsidR="00DA24B7" w:rsidRDefault="00DA24B7" w:rsidP="00DA24B7">
            <w:pPr>
              <w:pStyle w:val="H1bodytext"/>
              <w:numPr>
                <w:ilvl w:val="0"/>
                <w:numId w:val="12"/>
              </w:numPr>
              <w:spacing w:after="0"/>
              <w:ind w:left="376"/>
              <w:rPr>
                <w:rFonts w:ascii="Arial" w:hAnsi="Arial"/>
                <w:sz w:val="20"/>
              </w:rPr>
            </w:pPr>
            <w:r>
              <w:rPr>
                <w:rFonts w:ascii="Arial" w:hAnsi="Arial"/>
                <w:sz w:val="20"/>
              </w:rPr>
              <w:t>A value of 4 in the water column: PASS</w:t>
            </w:r>
            <w:r>
              <w:rPr>
                <w:rFonts w:ascii="Arial" w:hAnsi="Arial"/>
                <w:sz w:val="20"/>
              </w:rPr>
              <w:br/>
            </w:r>
          </w:p>
          <w:p w14:paraId="375A0F41" w14:textId="3ED65B01" w:rsidR="00DA24B7" w:rsidRDefault="00DA24B7" w:rsidP="00DA24B7">
            <w:pPr>
              <w:pStyle w:val="H1bodytext"/>
              <w:numPr>
                <w:ilvl w:val="0"/>
                <w:numId w:val="12"/>
              </w:numPr>
              <w:spacing w:after="0"/>
              <w:ind w:left="376"/>
              <w:rPr>
                <w:rFonts w:ascii="Arial" w:hAnsi="Arial"/>
                <w:sz w:val="20"/>
              </w:rPr>
            </w:pPr>
            <w:r>
              <w:rPr>
                <w:rFonts w:ascii="Arial" w:hAnsi="Arial"/>
                <w:sz w:val="20"/>
              </w:rPr>
              <w:t>A value of 7 in the tritium, iodine, strontium, and technetium columns: PASS</w:t>
            </w:r>
          </w:p>
          <w:p w14:paraId="0BCF8889" w14:textId="77777777" w:rsidR="003F48F4" w:rsidRPr="00702160" w:rsidRDefault="003F48F4" w:rsidP="004B1E8C">
            <w:pPr>
              <w:pStyle w:val="H1bodytext"/>
              <w:spacing w:after="0"/>
              <w:ind w:left="0"/>
              <w:rPr>
                <w:rFonts w:ascii="Arial" w:hAnsi="Arial"/>
                <w:sz w:val="20"/>
              </w:rPr>
            </w:pPr>
          </w:p>
        </w:tc>
      </w:tr>
    </w:tbl>
    <w:p w14:paraId="7D63A64A" w14:textId="6DC38B36" w:rsidR="003F48F4" w:rsidRDefault="003F48F4"/>
    <w:p w14:paraId="01C0764E" w14:textId="77777777" w:rsidR="003F48F4" w:rsidRDefault="003F48F4">
      <w:pPr>
        <w:spacing w:after="160" w:line="259" w:lineRule="auto"/>
      </w:pPr>
      <w:r>
        <w:br w:type="page"/>
      </w:r>
    </w:p>
    <w:p w14:paraId="488F9880" w14:textId="77777777" w:rsidR="003F48F4" w:rsidRDefault="003F48F4" w:rsidP="003F48F4">
      <w:pPr>
        <w:rPr>
          <w:b/>
          <w:bCs/>
        </w:rPr>
      </w:pPr>
      <w:r>
        <w:rPr>
          <w:b/>
          <w:bCs/>
        </w:rPr>
        <w:lastRenderedPageBreak/>
        <w:t>Tool Runner Log</w:t>
      </w:r>
    </w:p>
    <w:p w14:paraId="47DA33D3" w14:textId="77777777" w:rsidR="003F48F4" w:rsidRDefault="003F48F4" w:rsidP="003F48F4"/>
    <w:p w14:paraId="47C78213" w14:textId="77777777" w:rsidR="00F95502" w:rsidRDefault="00F95502" w:rsidP="00F95502">
      <w:r>
        <w:t>INFO--11/11/2020 01:28:43 PM--Starting CA-CIE Tool Runner.</w:t>
      </w:r>
      <w:r>
        <w:tab/>
        <w:t>Logging to "runner_AT-4.log"</w:t>
      </w:r>
    </w:p>
    <w:p w14:paraId="4BD5EF4A" w14:textId="77777777" w:rsidR="00F95502" w:rsidRDefault="00F95502" w:rsidP="00F95502">
      <w:r>
        <w:t>INFO--11/11/2020 01:28:43 PM--Code Version: 32f2868463d1f4507b6401c6fc881d8bb1a5598d v5.12: /opt/tools/</w:t>
      </w:r>
      <w:proofErr w:type="spellStart"/>
      <w:r>
        <w:t>pylib</w:t>
      </w:r>
      <w:proofErr w:type="spellEnd"/>
      <w:r>
        <w:t>/runner/runner.py&lt;--1bcfd6779e9cbdb82673405873a8e5e81514ae27</w:t>
      </w:r>
    </w:p>
    <w:p w14:paraId="6949C24C" w14:textId="77777777" w:rsidR="00F95502" w:rsidRDefault="00F95502" w:rsidP="00F95502"/>
    <w:p w14:paraId="4DAFC456" w14:textId="77777777" w:rsidR="00F95502" w:rsidRDefault="00F95502" w:rsidP="00F95502">
      <w:r>
        <w:t>INFO--11/11/2020 01:28:43 PM--Code Version: b04521edd4aea45d10cc8d59c9c737ca2caf028a Local repo SHA-1 has does not correspond to a remote repo release version: /home/slindberg/CAVE/CA-CIE-Tools-TestRepos/inventory_pp/pylib/inventory_pp/inventory_pp.py&lt;--09cc000de13fb083b30b269c18fd32a2437141d6</w:t>
      </w:r>
    </w:p>
    <w:p w14:paraId="6B0BF234" w14:textId="77777777" w:rsidR="00F95502" w:rsidRDefault="00F95502" w:rsidP="00F95502"/>
    <w:p w14:paraId="4457A25C" w14:textId="77777777" w:rsidR="00F95502" w:rsidRDefault="00F95502" w:rsidP="00F95502">
      <w:r>
        <w:t xml:space="preserve">INFO--11/11/2020 01:28:43 PM--QA Status: </w:t>
      </w:r>
      <w:proofErr w:type="gramStart"/>
      <w:r>
        <w:t>QUALIFIED :</w:t>
      </w:r>
      <w:proofErr w:type="gramEnd"/>
      <w:r>
        <w:t xml:space="preserve"> /opt/tools/pylib/runner/runner.py</w:t>
      </w:r>
    </w:p>
    <w:p w14:paraId="70FC8BCB" w14:textId="77777777" w:rsidR="00F95502" w:rsidRDefault="00F95502" w:rsidP="00F95502">
      <w:r>
        <w:t xml:space="preserve">INFO--11/11/2020 01:28:43 PM--QA Status: </w:t>
      </w:r>
      <w:proofErr w:type="gramStart"/>
      <w:r>
        <w:t>TEST :</w:t>
      </w:r>
      <w:proofErr w:type="gramEnd"/>
      <w:r>
        <w:t xml:space="preserve"> /home/slindberg/CAVE/CA-CIE-Tools-TestRepos/inventory_pp/pylib/inventory_pp/inventory_pp.py</w:t>
      </w:r>
    </w:p>
    <w:p w14:paraId="238BEBED" w14:textId="77777777" w:rsidR="00F95502" w:rsidRDefault="00F95502" w:rsidP="00F95502">
      <w:r>
        <w:t>INFO--11/11/2020 01:28:43 PM--Invoking Command:"python3"</w:t>
      </w:r>
      <w:r>
        <w:tab/>
        <w:t>with Arguments:"/home/slindberg/CAVE/CA-CIE-Tools-TestRepos/inventory_pp/pylib/inventory_pp/inventory_pp.py --VZEHSIT /home/slindberg/CAVE/CA-CIE-Tools-TestEnv/inventory_pp/data/AT-4/AT-4_Site_List.csv --VZINV /home/slindberg/CAVE/CA-CIE-Tools-TestEnv/inventory_pp/data/AT-4/AT-4_SIMv2.csv --CHEMINV /home/slindberg/CAVE/CA-CIE-Tools-TestEnv/inventory_pp/data/AT-4/AT-4_Chemical-Inventory-Release.csv --CLEANINV /home/slindberg/CAVE/CA-CIE-Tools-TestEnv/inventory_pp/data/AT-4/AT-4_SAC.txt --</w:t>
      </w:r>
      <w:proofErr w:type="spellStart"/>
      <w:r>
        <w:t>Site_Specific</w:t>
      </w:r>
      <w:proofErr w:type="spellEnd"/>
      <w:r>
        <w:t xml:space="preserve"> /home/slindberg/CAVE/CA-CIE-Tools-TestEnv/inventory_pp/data/AT-4/AT-4_Site-Specific-Inventory.csv --</w:t>
      </w:r>
      <w:proofErr w:type="spellStart"/>
      <w:r>
        <w:t>RCASWR_dir</w:t>
      </w:r>
      <w:proofErr w:type="spellEnd"/>
      <w:r>
        <w:t xml:space="preserve"> ../../data/AT-4/AT-4_Solid-Waste-Release --</w:t>
      </w:r>
      <w:proofErr w:type="spellStart"/>
      <w:r>
        <w:t>ipp_output</w:t>
      </w:r>
      <w:proofErr w:type="spellEnd"/>
      <w:r>
        <w:t xml:space="preserve"> step-1_AT-4_ipp.csv --output /home/slindberg/CAVE/CA-CIE-Tools-TestEnv/inventory_pp/tests/AT-4 --logger step-1_AT-4_ipp.log"</w:t>
      </w:r>
    </w:p>
    <w:p w14:paraId="49E69C45" w14:textId="77777777" w:rsidR="00F95502" w:rsidRDefault="00F95502" w:rsidP="00F95502">
      <w:r>
        <w:t>INFO--11/11/2020 01:28:43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90310E1" w14:textId="77777777" w:rsidR="003F48F4" w:rsidRDefault="00F95502" w:rsidP="003F48F4">
      <w:r>
        <w:t>Starting CA-CIE Tool Runner.</w:t>
      </w:r>
      <w:r>
        <w:tab/>
        <w:t>Logging to "runner_AT-4.log"</w:t>
      </w:r>
    </w:p>
    <w:p w14:paraId="4118C17C" w14:textId="25AB3872" w:rsidR="003F48F4" w:rsidRDefault="003F48F4"/>
    <w:tbl>
      <w:tblPr>
        <w:tblStyle w:val="TableGrid"/>
        <w:tblW w:w="0" w:type="auto"/>
        <w:tblLayout w:type="fixed"/>
        <w:tblLook w:val="04A0" w:firstRow="1" w:lastRow="0" w:firstColumn="1" w:lastColumn="0" w:noHBand="0" w:noVBand="1"/>
      </w:tblPr>
      <w:tblGrid>
        <w:gridCol w:w="1350"/>
        <w:gridCol w:w="3330"/>
        <w:gridCol w:w="1170"/>
        <w:gridCol w:w="1710"/>
        <w:gridCol w:w="2520"/>
      </w:tblGrid>
      <w:tr w:rsidR="003F48F4" w:rsidRPr="00932809" w14:paraId="26D7CD86" w14:textId="77777777" w:rsidTr="00E17BE2">
        <w:trPr>
          <w:cantSplit/>
          <w:trHeight w:val="360"/>
          <w:tblHeader/>
        </w:trPr>
        <w:tc>
          <w:tcPr>
            <w:tcW w:w="10080" w:type="dxa"/>
            <w:gridSpan w:val="5"/>
            <w:tcBorders>
              <w:top w:val="nil"/>
              <w:left w:val="nil"/>
              <w:bottom w:val="single" w:sz="4" w:space="0" w:color="auto"/>
              <w:right w:val="nil"/>
            </w:tcBorders>
            <w:vAlign w:val="bottom"/>
          </w:tcPr>
          <w:p w14:paraId="13F10BB2" w14:textId="59CFFB6E" w:rsidR="003F48F4" w:rsidRDefault="003F48F4" w:rsidP="004B1E8C">
            <w:pPr>
              <w:pStyle w:val="Table"/>
            </w:pPr>
            <w:r>
              <w:t>Table AT-4</w:t>
            </w:r>
          </w:p>
          <w:p w14:paraId="215A78C4" w14:textId="77777777" w:rsidR="003F48F4" w:rsidRPr="00DA11B3" w:rsidRDefault="007F0982" w:rsidP="004B1E8C">
            <w:pPr>
              <w:pStyle w:val="H1bodytext"/>
              <w:spacing w:after="0"/>
              <w:ind w:left="0"/>
              <w:jc w:val="center"/>
              <w:rPr>
                <w:rFonts w:ascii="Arial" w:hAnsi="Arial"/>
                <w:b/>
                <w:szCs w:val="22"/>
              </w:rPr>
            </w:pPr>
            <w:sdt>
              <w:sdtPr>
                <w:rPr>
                  <w:rFonts w:ascii="Arial" w:hAnsi="Arial"/>
                  <w:b/>
                  <w:bCs/>
                  <w:szCs w:val="22"/>
                </w:rPr>
                <w:alias w:val="Keywords"/>
                <w:tag w:val=""/>
                <w:id w:val="-1479226477"/>
                <w:placeholder>
                  <w:docPart w:val="E7B05EFE836B43A08AE345FAD7DAEE2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4</w:t>
            </w:r>
          </w:p>
        </w:tc>
      </w:tr>
      <w:tr w:rsidR="003F48F4" w:rsidRPr="007D0AAC" w14:paraId="22F9DB56" w14:textId="77777777" w:rsidTr="00E17BE2">
        <w:trPr>
          <w:cantSplit/>
          <w:trHeight w:val="530"/>
          <w:tblHeader/>
        </w:trPr>
        <w:tc>
          <w:tcPr>
            <w:tcW w:w="5850" w:type="dxa"/>
            <w:gridSpan w:val="3"/>
            <w:tcBorders>
              <w:top w:val="single" w:sz="4" w:space="0" w:color="auto"/>
            </w:tcBorders>
            <w:shd w:val="clear" w:color="auto" w:fill="auto"/>
            <w:vAlign w:val="center"/>
          </w:tcPr>
          <w:p w14:paraId="3FF44ABF" w14:textId="77777777" w:rsidR="003F48F4" w:rsidRPr="007D0AAC" w:rsidRDefault="007F0982" w:rsidP="004B1E8C">
            <w:pPr>
              <w:pStyle w:val="H1bodytext"/>
              <w:spacing w:after="0"/>
              <w:ind w:left="0"/>
              <w:jc w:val="center"/>
              <w:rPr>
                <w:rFonts w:ascii="Arial" w:hAnsi="Arial"/>
                <w:b/>
                <w:sz w:val="20"/>
              </w:rPr>
            </w:pPr>
            <w:sdt>
              <w:sdtPr>
                <w:rPr>
                  <w:rFonts w:ascii="Arial" w:hAnsi="Arial"/>
                  <w:b/>
                  <w:bCs/>
                  <w:sz w:val="20"/>
                </w:rPr>
                <w:alias w:val="Keywords"/>
                <w:tag w:val=""/>
                <w:id w:val="857003844"/>
                <w:placeholder>
                  <w:docPart w:val="64BD5A5E61254B8EBA4897154BD3395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19E45CA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547745836"/>
                <w:placeholder>
                  <w:docPart w:val="A06D24CEAC924551B15FBA34735C55C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4</w:t>
            </w:r>
          </w:p>
        </w:tc>
        <w:tc>
          <w:tcPr>
            <w:tcW w:w="4230" w:type="dxa"/>
            <w:gridSpan w:val="2"/>
            <w:tcBorders>
              <w:top w:val="single" w:sz="4" w:space="0" w:color="auto"/>
            </w:tcBorders>
            <w:shd w:val="clear" w:color="auto" w:fill="auto"/>
            <w:vAlign w:val="center"/>
          </w:tcPr>
          <w:p w14:paraId="68C32F4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F95502">
              <w:rPr>
                <w:rFonts w:ascii="Arial" w:hAnsi="Arial"/>
                <w:b/>
                <w:sz w:val="20"/>
              </w:rPr>
              <w:t xml:space="preserve"> 11/11/2020</w:t>
            </w:r>
          </w:p>
        </w:tc>
      </w:tr>
      <w:tr w:rsidR="003F48F4" w:rsidRPr="007D0AAC" w14:paraId="7CEB53D7" w14:textId="77777777" w:rsidTr="00E17BE2">
        <w:trPr>
          <w:cantSplit/>
          <w:trHeight w:val="530"/>
          <w:tblHeader/>
        </w:trPr>
        <w:tc>
          <w:tcPr>
            <w:tcW w:w="5850" w:type="dxa"/>
            <w:gridSpan w:val="3"/>
            <w:tcBorders>
              <w:top w:val="single" w:sz="4" w:space="0" w:color="auto"/>
            </w:tcBorders>
            <w:shd w:val="clear" w:color="auto" w:fill="auto"/>
            <w:vAlign w:val="center"/>
          </w:tcPr>
          <w:p w14:paraId="6660479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16A71B10"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\\olive\backups\CAVE\CA-CIE-Tools-TestEnv\inventory_pp\tests\AT-4\runner_AT-4.log</w:t>
            </w:r>
          </w:p>
        </w:tc>
        <w:tc>
          <w:tcPr>
            <w:tcW w:w="4230" w:type="dxa"/>
            <w:gridSpan w:val="2"/>
            <w:tcBorders>
              <w:top w:val="single" w:sz="4" w:space="0" w:color="auto"/>
            </w:tcBorders>
            <w:shd w:val="clear" w:color="auto" w:fill="auto"/>
            <w:vAlign w:val="center"/>
          </w:tcPr>
          <w:p w14:paraId="23C5F8ED"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F95502">
              <w:rPr>
                <w:rFonts w:ascii="Arial" w:hAnsi="Arial"/>
                <w:b/>
                <w:sz w:val="20"/>
              </w:rPr>
              <w:t xml:space="preserve"> Sara Lindberg</w:t>
            </w:r>
          </w:p>
        </w:tc>
      </w:tr>
      <w:tr w:rsidR="003F48F4" w:rsidRPr="007D0AAC" w14:paraId="6FB02222" w14:textId="77777777" w:rsidTr="00E17BE2">
        <w:trPr>
          <w:cantSplit/>
          <w:trHeight w:val="530"/>
          <w:tblHeader/>
        </w:trPr>
        <w:tc>
          <w:tcPr>
            <w:tcW w:w="10080" w:type="dxa"/>
            <w:gridSpan w:val="5"/>
            <w:tcBorders>
              <w:top w:val="single" w:sz="4" w:space="0" w:color="auto"/>
            </w:tcBorders>
            <w:shd w:val="clear" w:color="auto" w:fill="auto"/>
            <w:vAlign w:val="center"/>
          </w:tcPr>
          <w:p w14:paraId="6AFC64B3"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\\olive\backups\CAVE\CA-CIE-Tools-TestEnv\inventory_pp\tests\AT-4</w:t>
            </w:r>
          </w:p>
        </w:tc>
      </w:tr>
      <w:tr w:rsidR="003F48F4" w:rsidRPr="00572F5F" w14:paraId="141CFC90" w14:textId="77777777" w:rsidTr="00E17BE2">
        <w:trPr>
          <w:cantSplit/>
          <w:trHeight w:val="530"/>
          <w:tblHeader/>
        </w:trPr>
        <w:tc>
          <w:tcPr>
            <w:tcW w:w="1350" w:type="dxa"/>
            <w:tcBorders>
              <w:top w:val="single" w:sz="4" w:space="0" w:color="auto"/>
            </w:tcBorders>
            <w:shd w:val="clear" w:color="auto" w:fill="D9D9D9" w:themeFill="background1" w:themeFillShade="D9"/>
            <w:vAlign w:val="center"/>
          </w:tcPr>
          <w:p w14:paraId="531A5CF9"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330" w:type="dxa"/>
            <w:tcBorders>
              <w:top w:val="single" w:sz="4" w:space="0" w:color="auto"/>
            </w:tcBorders>
            <w:shd w:val="clear" w:color="auto" w:fill="D9D9D9" w:themeFill="background1" w:themeFillShade="D9"/>
            <w:vAlign w:val="center"/>
          </w:tcPr>
          <w:p w14:paraId="356DA894"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880" w:type="dxa"/>
            <w:gridSpan w:val="2"/>
            <w:tcBorders>
              <w:top w:val="single" w:sz="4" w:space="0" w:color="auto"/>
            </w:tcBorders>
            <w:shd w:val="clear" w:color="auto" w:fill="D9D9D9" w:themeFill="background1" w:themeFillShade="D9"/>
            <w:vAlign w:val="center"/>
          </w:tcPr>
          <w:p w14:paraId="4AE913B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6AA697DD"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434FAE89" w14:textId="77777777" w:rsidTr="00E17BE2">
        <w:trPr>
          <w:trHeight w:val="440"/>
        </w:trPr>
        <w:tc>
          <w:tcPr>
            <w:tcW w:w="10080" w:type="dxa"/>
            <w:gridSpan w:val="5"/>
            <w:vAlign w:val="center"/>
          </w:tcPr>
          <w:p w14:paraId="3711DCC8"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61C8875B" w14:textId="77777777" w:rsidTr="00E17BE2">
        <w:trPr>
          <w:trHeight w:val="728"/>
        </w:trPr>
        <w:tc>
          <w:tcPr>
            <w:tcW w:w="1350" w:type="dxa"/>
            <w:vAlign w:val="center"/>
          </w:tcPr>
          <w:p w14:paraId="62E79B5A"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330" w:type="dxa"/>
            <w:vAlign w:val="center"/>
          </w:tcPr>
          <w:p w14:paraId="6A3FC6E0"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./run_AT-4_step-1.sh</w:t>
            </w:r>
          </w:p>
        </w:tc>
        <w:tc>
          <w:tcPr>
            <w:tcW w:w="2880" w:type="dxa"/>
            <w:gridSpan w:val="2"/>
            <w:vAlign w:val="center"/>
          </w:tcPr>
          <w:p w14:paraId="2BBD70E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1DA0BBCA" w14:textId="77777777" w:rsidR="003F48F4" w:rsidRPr="00180364" w:rsidRDefault="003F48F4" w:rsidP="00E17BE2">
            <w:pPr>
              <w:pStyle w:val="H1bodytext"/>
              <w:numPr>
                <w:ilvl w:val="0"/>
                <w:numId w:val="57"/>
              </w:numPr>
              <w:spacing w:after="0"/>
              <w:ind w:left="528"/>
              <w:rPr>
                <w:rFonts w:ascii="Arial" w:hAnsi="Arial"/>
                <w:sz w:val="20"/>
              </w:rPr>
            </w:pPr>
            <w:r w:rsidRPr="00180364">
              <w:rPr>
                <w:rFonts w:ascii="Arial" w:hAnsi="Arial"/>
                <w:b/>
                <w:bCs/>
                <w:i/>
                <w:iCs/>
                <w:sz w:val="20"/>
              </w:rPr>
              <w:t>runner_run_AT-</w:t>
            </w:r>
            <w:r>
              <w:rPr>
                <w:rFonts w:ascii="Arial" w:hAnsi="Arial"/>
                <w:b/>
                <w:bCs/>
                <w:i/>
                <w:iCs/>
                <w:sz w:val="20"/>
              </w:rPr>
              <w:t>4</w:t>
            </w:r>
            <w:r w:rsidRPr="00180364">
              <w:rPr>
                <w:rFonts w:ascii="Arial" w:hAnsi="Arial"/>
                <w:b/>
                <w:bCs/>
                <w:i/>
                <w:iCs/>
                <w:sz w:val="20"/>
              </w:rPr>
              <w:t>.</w:t>
            </w:r>
            <w:r>
              <w:rPr>
                <w:rFonts w:ascii="Arial" w:hAnsi="Arial"/>
                <w:b/>
                <w:bCs/>
                <w:i/>
                <w:iCs/>
                <w:sz w:val="20"/>
              </w:rPr>
              <w:t>log</w:t>
            </w:r>
          </w:p>
          <w:p w14:paraId="3A50E982" w14:textId="77777777" w:rsidR="003F48F4" w:rsidRPr="00180364" w:rsidRDefault="003F48F4" w:rsidP="00E17BE2">
            <w:pPr>
              <w:pStyle w:val="H1bodytext"/>
              <w:numPr>
                <w:ilvl w:val="0"/>
                <w:numId w:val="57"/>
              </w:numPr>
              <w:spacing w:after="0"/>
              <w:ind w:left="556"/>
              <w:rPr>
                <w:rFonts w:ascii="Arial" w:hAnsi="Arial"/>
                <w:sz w:val="20"/>
              </w:rPr>
            </w:pPr>
            <w:r>
              <w:rPr>
                <w:rFonts w:ascii="Arial" w:hAnsi="Arial"/>
                <w:b/>
                <w:bCs/>
                <w:i/>
                <w:iCs/>
                <w:sz w:val="20"/>
              </w:rPr>
              <w:t>step-1_AT-4_ipp.log</w:t>
            </w:r>
          </w:p>
          <w:p w14:paraId="4D1AF1C0" w14:textId="77777777" w:rsidR="003F48F4" w:rsidRPr="00B64BCB" w:rsidRDefault="003F48F4" w:rsidP="00E17BE2">
            <w:pPr>
              <w:pStyle w:val="H1bodytext"/>
              <w:numPr>
                <w:ilvl w:val="0"/>
                <w:numId w:val="57"/>
              </w:numPr>
              <w:spacing w:after="0"/>
              <w:ind w:left="556"/>
              <w:rPr>
                <w:rFonts w:ascii="Arial" w:hAnsi="Arial"/>
                <w:sz w:val="20"/>
              </w:rPr>
            </w:pPr>
            <w:r>
              <w:rPr>
                <w:rFonts w:ascii="Arial" w:hAnsi="Arial"/>
                <w:b/>
                <w:bCs/>
                <w:i/>
                <w:iCs/>
                <w:sz w:val="20"/>
              </w:rPr>
              <w:t>step-1_AT-4_ipp.csv</w:t>
            </w:r>
          </w:p>
        </w:tc>
        <w:tc>
          <w:tcPr>
            <w:tcW w:w="2520" w:type="dxa"/>
            <w:vAlign w:val="center"/>
          </w:tcPr>
          <w:p w14:paraId="1DB91E35" w14:textId="77777777" w:rsidR="003F48F4" w:rsidRPr="007D0AAC" w:rsidRDefault="00F95502" w:rsidP="004B1E8C">
            <w:pPr>
              <w:pStyle w:val="H1bodytext"/>
              <w:spacing w:after="0"/>
              <w:ind w:left="0"/>
              <w:jc w:val="center"/>
              <w:rPr>
                <w:rFonts w:ascii="Arial" w:hAnsi="Arial"/>
                <w:sz w:val="20"/>
              </w:rPr>
            </w:pPr>
            <w:r>
              <w:rPr>
                <w:rFonts w:ascii="Arial" w:hAnsi="Arial"/>
                <w:sz w:val="20"/>
              </w:rPr>
              <w:t>PASS</w:t>
            </w:r>
          </w:p>
        </w:tc>
      </w:tr>
      <w:tr w:rsidR="003F48F4" w14:paraId="3F101052" w14:textId="77777777" w:rsidTr="00E17BE2">
        <w:trPr>
          <w:trHeight w:val="476"/>
        </w:trPr>
        <w:tc>
          <w:tcPr>
            <w:tcW w:w="1350" w:type="dxa"/>
            <w:vAlign w:val="center"/>
          </w:tcPr>
          <w:p w14:paraId="64FD9F6C"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330" w:type="dxa"/>
            <w:vAlign w:val="center"/>
          </w:tcPr>
          <w:p w14:paraId="70D9EB9E"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runner_run_AT-4.log</w:t>
            </w:r>
            <w:r>
              <w:rPr>
                <w:rFonts w:ascii="Arial" w:hAnsi="Arial"/>
                <w:sz w:val="20"/>
              </w:rPr>
              <w:t xml:space="preserve"> in a text editor. Look to verify that the runner tool is qualified and that the inventory preprocessor is “TEST”</w:t>
            </w:r>
          </w:p>
        </w:tc>
        <w:tc>
          <w:tcPr>
            <w:tcW w:w="2880" w:type="dxa"/>
            <w:gridSpan w:val="2"/>
            <w:vAlign w:val="center"/>
          </w:tcPr>
          <w:p w14:paraId="7330F020"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runner_run_AT-4.log</w:t>
            </w:r>
            <w:r>
              <w:rPr>
                <w:rFonts w:ascii="Arial" w:hAnsi="Arial"/>
                <w:sz w:val="20"/>
              </w:rPr>
              <w:t xml:space="preserve"> should have 2 lines:</w:t>
            </w:r>
          </w:p>
          <w:p w14:paraId="3778F2D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608D548"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lastRenderedPageBreak/>
              <w:t>TEST: /home/[USER]/…/inventory_pp.py</w:t>
            </w:r>
          </w:p>
          <w:p w14:paraId="0BEB0752"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5284984C" w14:textId="77777777" w:rsidR="003F48F4" w:rsidRDefault="003F48F4" w:rsidP="004B1E8C">
            <w:pPr>
              <w:pStyle w:val="H1bodytext"/>
              <w:spacing w:after="0"/>
              <w:ind w:left="16"/>
              <w:rPr>
                <w:rFonts w:ascii="Arial" w:hAnsi="Arial"/>
                <w:sz w:val="20"/>
              </w:rPr>
            </w:pPr>
          </w:p>
          <w:p w14:paraId="43D38EB3"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1AF68518" w14:textId="5958FF31" w:rsidR="00F95502" w:rsidRDefault="00F95502" w:rsidP="00F95502">
            <w:r>
              <w:rPr>
                <w:sz w:val="20"/>
              </w:rPr>
              <w:lastRenderedPageBreak/>
              <w:br/>
              <w:t>PASS</w:t>
            </w:r>
            <w:r>
              <w:rPr>
                <w:sz w:val="20"/>
              </w:rPr>
              <w:br/>
            </w:r>
            <w:r>
              <w:rPr>
                <w:sz w:val="20"/>
              </w:rPr>
              <w:br/>
            </w:r>
            <w:proofErr w:type="gramStart"/>
            <w:r>
              <w:t>QUALIFIED :</w:t>
            </w:r>
            <w:proofErr w:type="gramEnd"/>
            <w:r>
              <w:t xml:space="preserve"> /opt/tools/pylib/runner/runner.py</w:t>
            </w:r>
          </w:p>
          <w:p w14:paraId="7E5CAF8C" w14:textId="77777777" w:rsidR="00F95502" w:rsidRDefault="00F95502" w:rsidP="00F95502">
            <w:proofErr w:type="gramStart"/>
            <w:r>
              <w:lastRenderedPageBreak/>
              <w:t>TEST :</w:t>
            </w:r>
            <w:proofErr w:type="gramEnd"/>
            <w:r>
              <w:t xml:space="preserve"> /home/slindberg/CAVE/CA-CIE-Tools-TestRepos/inventory_pp/pylib/inventory_pp/inventory_pp.py</w:t>
            </w:r>
          </w:p>
          <w:p w14:paraId="261642DE" w14:textId="77777777" w:rsidR="003F48F4" w:rsidRPr="007D0AAC" w:rsidRDefault="003F48F4" w:rsidP="004B1E8C">
            <w:pPr>
              <w:pStyle w:val="H1bodytext"/>
              <w:spacing w:after="0"/>
              <w:ind w:left="0"/>
              <w:jc w:val="center"/>
              <w:rPr>
                <w:rFonts w:ascii="Arial" w:hAnsi="Arial"/>
                <w:sz w:val="20"/>
              </w:rPr>
            </w:pPr>
          </w:p>
        </w:tc>
      </w:tr>
      <w:tr w:rsidR="003F48F4" w:rsidRPr="007D0AAC" w14:paraId="2587B870" w14:textId="77777777" w:rsidTr="00E17BE2">
        <w:trPr>
          <w:trHeight w:val="476"/>
        </w:trPr>
        <w:tc>
          <w:tcPr>
            <w:tcW w:w="1350" w:type="dxa"/>
            <w:vAlign w:val="center"/>
          </w:tcPr>
          <w:p w14:paraId="664EF32D"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330" w:type="dxa"/>
            <w:vAlign w:val="center"/>
          </w:tcPr>
          <w:p w14:paraId="7DD3F9EF" w14:textId="77777777" w:rsidR="003F48F4" w:rsidRPr="00D47E43" w:rsidRDefault="003F48F4" w:rsidP="004B1E8C">
            <w:pPr>
              <w:pStyle w:val="H1bodytext"/>
              <w:spacing w:after="0"/>
              <w:ind w:left="46"/>
              <w:rPr>
                <w:rFonts w:ascii="Arial" w:hAnsi="Arial"/>
                <w:b/>
                <w:bCs/>
                <w:i/>
                <w:iCs/>
                <w:sz w:val="20"/>
              </w:rPr>
            </w:pPr>
            <w:r>
              <w:rPr>
                <w:rFonts w:ascii="Arial" w:hAnsi="Arial"/>
                <w:sz w:val="20"/>
              </w:rPr>
              <w:t xml:space="preserve">Verify that each site has the appropriate “Source” value, which refers to the corresponding input file the site information came from. </w:t>
            </w:r>
            <w:r w:rsidR="000A17E2">
              <w:rPr>
                <w:rFonts w:ascii="Arial" w:hAnsi="Arial"/>
                <w:sz w:val="20"/>
              </w:rPr>
              <w:br/>
            </w:r>
            <w:r w:rsidR="000A17E2">
              <w:rPr>
                <w:rFonts w:ascii="Arial" w:hAnsi="Arial"/>
                <w:sz w:val="20"/>
              </w:rPr>
              <w:br/>
            </w:r>
            <w:r>
              <w:rPr>
                <w:rFonts w:ascii="Arial" w:hAnsi="Arial"/>
                <w:sz w:val="20"/>
              </w:rPr>
              <w:t>Where multiple sites contributed to the site information, the source files are concatenated with an underscore character “_”.</w:t>
            </w:r>
          </w:p>
        </w:tc>
        <w:tc>
          <w:tcPr>
            <w:tcW w:w="2880" w:type="dxa"/>
            <w:gridSpan w:val="2"/>
            <w:vAlign w:val="center"/>
          </w:tcPr>
          <w:p w14:paraId="482837F1" w14:textId="7BAA06A4"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F95502">
              <w:rPr>
                <w:rFonts w:ascii="Arial" w:hAnsi="Arial"/>
                <w:b/>
                <w:bCs/>
                <w:i/>
                <w:iCs/>
                <w:sz w:val="20"/>
              </w:rPr>
              <w:t>4</w:t>
            </w:r>
            <w:r>
              <w:rPr>
                <w:rFonts w:ascii="Arial" w:hAnsi="Arial"/>
                <w:b/>
                <w:bCs/>
                <w:i/>
                <w:iCs/>
                <w:sz w:val="20"/>
              </w:rPr>
              <w:t>_ipp.csv</w:t>
            </w:r>
            <w:r>
              <w:rPr>
                <w:rFonts w:ascii="Arial" w:hAnsi="Arial"/>
                <w:sz w:val="20"/>
              </w:rPr>
              <w:t xml:space="preserve"> and verify that the following sources are attributed to the corresponding site:</w:t>
            </w:r>
          </w:p>
          <w:p w14:paraId="49F6E49A" w14:textId="77777777" w:rsidR="003F48F4" w:rsidRDefault="003F48F4" w:rsidP="004B1E8C">
            <w:pPr>
              <w:pStyle w:val="H1bodytext"/>
              <w:spacing w:after="0"/>
              <w:ind w:left="0"/>
              <w:rPr>
                <w:rFonts w:ascii="Arial" w:hAnsi="Arial"/>
                <w:sz w:val="20"/>
              </w:rPr>
            </w:pPr>
          </w:p>
          <w:p w14:paraId="1FACCF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CHM-1 should have “Chemical-Inventory” for its source</w:t>
            </w:r>
          </w:p>
          <w:p w14:paraId="43AC958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COMMON-SITE should have “</w:t>
            </w:r>
            <w:r w:rsidRPr="00BC3656">
              <w:rPr>
                <w:rFonts w:ascii="Arial" w:hAnsi="Arial"/>
                <w:sz w:val="20"/>
              </w:rPr>
              <w:t>Chemical-Inventory_SIMV2_Solid-Waste-Release</w:t>
            </w:r>
            <w:r>
              <w:rPr>
                <w:rFonts w:ascii="Arial" w:hAnsi="Arial"/>
                <w:sz w:val="20"/>
              </w:rPr>
              <w:t>” for its source</w:t>
            </w:r>
          </w:p>
          <w:p w14:paraId="4EF0723E"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SAC-1 should have “SAC-Water” for its source</w:t>
            </w:r>
          </w:p>
          <w:p w14:paraId="795BA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SIM-1 should have “SIMV2” for its source</w:t>
            </w:r>
          </w:p>
          <w:p w14:paraId="4B73B4C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SSI-1 should have “AT-4_Site-Specific-Inventory” for its source</w:t>
            </w:r>
          </w:p>
          <w:p w14:paraId="30EBD7BE" w14:textId="77777777" w:rsidR="003F48F4" w:rsidRDefault="003F48F4" w:rsidP="004B1E8C">
            <w:pPr>
              <w:pStyle w:val="H1bodytext"/>
              <w:spacing w:after="0"/>
              <w:ind w:left="0"/>
              <w:rPr>
                <w:rFonts w:ascii="Arial" w:hAnsi="Arial"/>
                <w:sz w:val="20"/>
              </w:rPr>
            </w:pPr>
          </w:p>
          <w:p w14:paraId="62C0617F" w14:textId="77777777" w:rsidR="003F48F4" w:rsidRPr="00AC2008" w:rsidRDefault="003F48F4" w:rsidP="004B1E8C">
            <w:pPr>
              <w:pStyle w:val="H1bodytext"/>
              <w:spacing w:after="0"/>
              <w:ind w:left="0"/>
              <w:rPr>
                <w:rFonts w:ascii="Arial" w:hAnsi="Arial"/>
                <w:sz w:val="20"/>
              </w:rPr>
            </w:pPr>
            <w:r>
              <w:rPr>
                <w:rFonts w:ascii="Arial" w:hAnsi="Arial"/>
                <w:sz w:val="20"/>
              </w:rPr>
              <w:t>If the source(s) for each site is present as specified, this satisfies FR-9.</w:t>
            </w:r>
          </w:p>
        </w:tc>
        <w:tc>
          <w:tcPr>
            <w:tcW w:w="2520" w:type="dxa"/>
            <w:vAlign w:val="center"/>
          </w:tcPr>
          <w:p w14:paraId="38EEBA06" w14:textId="65526137" w:rsidR="000A17E2" w:rsidRPr="000A17E2" w:rsidRDefault="000A17E2" w:rsidP="00E17BE2">
            <w:pPr>
              <w:pStyle w:val="H1bodytext"/>
              <w:ind w:left="0"/>
              <w:rPr>
                <w:rFonts w:ascii="Arial" w:hAnsi="Arial"/>
                <w:sz w:val="20"/>
              </w:rPr>
            </w:pPr>
            <w:r>
              <w:rPr>
                <w:rFonts w:ascii="Arial" w:hAnsi="Arial"/>
                <w:sz w:val="20"/>
              </w:rPr>
              <w:t>PASS</w:t>
            </w:r>
            <w:r>
              <w:rPr>
                <w:rFonts w:ascii="Arial" w:hAnsi="Arial"/>
                <w:sz w:val="20"/>
              </w:rPr>
              <w:br/>
            </w:r>
            <w:r>
              <w:rPr>
                <w:rFonts w:ascii="Arial" w:hAnsi="Arial"/>
                <w:sz w:val="20"/>
              </w:rPr>
              <w:br/>
            </w:r>
            <w:r w:rsidRPr="000A17E2">
              <w:rPr>
                <w:rFonts w:ascii="Arial" w:hAnsi="Arial"/>
                <w:sz w:val="20"/>
              </w:rPr>
              <w:t>Chemical-Inventory</w:t>
            </w:r>
            <w:r>
              <w:rPr>
                <w:rFonts w:ascii="Arial" w:hAnsi="Arial"/>
                <w:sz w:val="20"/>
              </w:rPr>
              <w:t xml:space="preserve">: </w:t>
            </w:r>
            <w:r w:rsidRPr="000A17E2">
              <w:rPr>
                <w:rFonts w:ascii="Arial" w:hAnsi="Arial"/>
                <w:sz w:val="20"/>
              </w:rPr>
              <w:t>CHM-1</w:t>
            </w:r>
          </w:p>
          <w:p w14:paraId="396352FE" w14:textId="5C88A2E7" w:rsidR="000A17E2" w:rsidRPr="000A17E2" w:rsidRDefault="000A17E2" w:rsidP="00E17BE2">
            <w:pPr>
              <w:pStyle w:val="H1bodytext"/>
              <w:ind w:left="0"/>
              <w:rPr>
                <w:rFonts w:ascii="Arial" w:hAnsi="Arial"/>
                <w:sz w:val="20"/>
              </w:rPr>
            </w:pPr>
            <w:r w:rsidRPr="000A17E2">
              <w:rPr>
                <w:rFonts w:ascii="Arial" w:hAnsi="Arial"/>
                <w:sz w:val="20"/>
              </w:rPr>
              <w:t>Chemical-Inventory_SIMV2_Solid-Waste-Release</w:t>
            </w:r>
            <w:r>
              <w:rPr>
                <w:rFonts w:ascii="Arial" w:hAnsi="Arial"/>
                <w:sz w:val="20"/>
              </w:rPr>
              <w:t xml:space="preserve">: </w:t>
            </w:r>
            <w:r w:rsidRPr="000A17E2">
              <w:rPr>
                <w:rFonts w:ascii="Arial" w:hAnsi="Arial"/>
                <w:sz w:val="20"/>
              </w:rPr>
              <w:t>COMMON-SITE</w:t>
            </w:r>
          </w:p>
          <w:p w14:paraId="3273B9CF" w14:textId="447552DE" w:rsidR="000A17E2" w:rsidRPr="000A17E2" w:rsidRDefault="000A17E2" w:rsidP="00E17BE2">
            <w:pPr>
              <w:pStyle w:val="H1bodytext"/>
              <w:ind w:left="0"/>
              <w:rPr>
                <w:rFonts w:ascii="Arial" w:hAnsi="Arial"/>
                <w:sz w:val="20"/>
              </w:rPr>
            </w:pPr>
            <w:r w:rsidRPr="000A17E2">
              <w:rPr>
                <w:rFonts w:ascii="Arial" w:hAnsi="Arial"/>
                <w:sz w:val="20"/>
              </w:rPr>
              <w:t>SAC-Water</w:t>
            </w:r>
            <w:r>
              <w:rPr>
                <w:rFonts w:ascii="Arial" w:hAnsi="Arial"/>
                <w:sz w:val="20"/>
              </w:rPr>
              <w:t xml:space="preserve">: </w:t>
            </w:r>
            <w:r w:rsidRPr="000A17E2">
              <w:rPr>
                <w:rFonts w:ascii="Arial" w:hAnsi="Arial"/>
                <w:sz w:val="20"/>
              </w:rPr>
              <w:t>SAC-1</w:t>
            </w:r>
          </w:p>
          <w:p w14:paraId="1CAC0461" w14:textId="6EB5054B" w:rsidR="000A17E2" w:rsidRPr="000A17E2" w:rsidRDefault="000A17E2" w:rsidP="00E17BE2">
            <w:pPr>
              <w:pStyle w:val="H1bodytext"/>
              <w:ind w:left="0"/>
              <w:rPr>
                <w:rFonts w:ascii="Arial" w:hAnsi="Arial"/>
                <w:sz w:val="20"/>
              </w:rPr>
            </w:pPr>
            <w:r w:rsidRPr="000A17E2">
              <w:rPr>
                <w:rFonts w:ascii="Arial" w:hAnsi="Arial"/>
                <w:sz w:val="20"/>
              </w:rPr>
              <w:t>SIMV2</w:t>
            </w:r>
            <w:r>
              <w:rPr>
                <w:rFonts w:ascii="Arial" w:hAnsi="Arial"/>
                <w:sz w:val="20"/>
              </w:rPr>
              <w:t xml:space="preserve">: </w:t>
            </w:r>
            <w:r w:rsidRPr="000A17E2">
              <w:rPr>
                <w:rFonts w:ascii="Arial" w:hAnsi="Arial"/>
                <w:sz w:val="20"/>
              </w:rPr>
              <w:t>SIM-1</w:t>
            </w:r>
          </w:p>
          <w:p w14:paraId="09693E4D" w14:textId="77777777" w:rsidR="003F48F4" w:rsidRPr="00702160" w:rsidRDefault="000A17E2" w:rsidP="004B1E8C">
            <w:pPr>
              <w:pStyle w:val="H1bodytext"/>
              <w:spacing w:after="0"/>
              <w:ind w:left="0"/>
              <w:rPr>
                <w:rFonts w:ascii="Arial" w:hAnsi="Arial"/>
                <w:sz w:val="20"/>
              </w:rPr>
            </w:pPr>
            <w:r w:rsidRPr="000A17E2">
              <w:rPr>
                <w:rFonts w:ascii="Arial" w:hAnsi="Arial"/>
                <w:sz w:val="20"/>
              </w:rPr>
              <w:t>AT-4_Site-Specific-Inventory</w:t>
            </w:r>
            <w:r>
              <w:rPr>
                <w:rFonts w:ascii="Arial" w:hAnsi="Arial"/>
                <w:sz w:val="20"/>
              </w:rPr>
              <w:t xml:space="preserve">: </w:t>
            </w:r>
            <w:r w:rsidRPr="000A17E2">
              <w:rPr>
                <w:rFonts w:ascii="Arial" w:hAnsi="Arial"/>
                <w:sz w:val="20"/>
              </w:rPr>
              <w:t>SSI-1</w:t>
            </w:r>
          </w:p>
        </w:tc>
      </w:tr>
    </w:tbl>
    <w:p w14:paraId="34A12370" w14:textId="27C255E6" w:rsidR="003F48F4" w:rsidRDefault="003F48F4"/>
    <w:p w14:paraId="65662162" w14:textId="77777777" w:rsidR="003F48F4" w:rsidRDefault="003F48F4">
      <w:pPr>
        <w:spacing w:after="160" w:line="259" w:lineRule="auto"/>
      </w:pPr>
      <w:r>
        <w:br w:type="page"/>
      </w:r>
    </w:p>
    <w:p w14:paraId="1D8B1D65" w14:textId="77777777" w:rsidR="003F48F4" w:rsidRDefault="003F48F4" w:rsidP="003F48F4">
      <w:pPr>
        <w:rPr>
          <w:b/>
          <w:bCs/>
        </w:rPr>
      </w:pPr>
      <w:r>
        <w:rPr>
          <w:b/>
          <w:bCs/>
        </w:rPr>
        <w:lastRenderedPageBreak/>
        <w:t>Tool Runner Log</w:t>
      </w:r>
    </w:p>
    <w:p w14:paraId="3F0F3098" w14:textId="6838C3FA" w:rsidR="000B4E04" w:rsidDel="00D8130F" w:rsidRDefault="000B4E04" w:rsidP="000B4E04">
      <w:pPr>
        <w:rPr>
          <w:del w:id="22" w:author="Jacob Fullerton" w:date="2020-12-08T07:31:00Z"/>
        </w:rPr>
      </w:pPr>
      <w:del w:id="23" w:author="Jacob Fullerton" w:date="2020-12-08T07:31:00Z">
        <w:r w:rsidDel="00D8130F">
          <w:delText>INFO--11/11/2020 01:59:09 PM--Starting CA-CIE Tool Runner.</w:delText>
        </w:r>
        <w:r w:rsidDel="00D8130F">
          <w:tab/>
          <w:delText>Logging to "runner_AT-5.log"</w:delText>
        </w:r>
      </w:del>
    </w:p>
    <w:p w14:paraId="44C80B37" w14:textId="1A883462" w:rsidR="000B4E04" w:rsidDel="00D8130F" w:rsidRDefault="000B4E04" w:rsidP="000B4E04">
      <w:pPr>
        <w:rPr>
          <w:del w:id="24" w:author="Jacob Fullerton" w:date="2020-12-08T07:31:00Z"/>
        </w:rPr>
      </w:pPr>
      <w:del w:id="25" w:author="Jacob Fullerton" w:date="2020-12-08T07:31:00Z">
        <w:r w:rsidDel="00D8130F">
          <w:delText>INFO--11/11/2020 01:59:09 PM--Code Version: 32f2868463d1f4507b6401c6fc881d8bb1a5598d v5.12: /opt/tools/pylib/runner/runner.py&lt;--1bcfd6779e9cbdb82673405873a8e5e81514ae27</w:delText>
        </w:r>
      </w:del>
    </w:p>
    <w:p w14:paraId="49630835" w14:textId="764E5AEE" w:rsidR="000B4E04" w:rsidDel="00D8130F" w:rsidRDefault="000B4E04" w:rsidP="000B4E04">
      <w:pPr>
        <w:rPr>
          <w:del w:id="26" w:author="Jacob Fullerton" w:date="2020-12-08T07:31:00Z"/>
        </w:rPr>
      </w:pPr>
    </w:p>
    <w:p w14:paraId="773EC12D" w14:textId="3CBA2498" w:rsidR="000B4E04" w:rsidDel="00D8130F" w:rsidRDefault="000B4E04" w:rsidP="000B4E04">
      <w:pPr>
        <w:rPr>
          <w:del w:id="27" w:author="Jacob Fullerton" w:date="2020-12-08T07:31:00Z"/>
        </w:rPr>
      </w:pPr>
      <w:del w:id="28" w:author="Jacob Fullerton" w:date="2020-12-08T07:31:00Z">
        <w:r w:rsidDel="00D8130F">
          <w:delText>INFO--11/11/2020 01:59:09 PM--Code Version: b04521edd4aea45d10cc8d59c9c737ca2caf028a Local repo SHA-1 has does not correspond to a remote repo release version: /home/slindberg/CAVE/CA-CIE-Tools-TestRepos/inventory_pp/pylib/inventory_pp/inventory_pp.py&lt;--09cc000de13fb083b30b269c18fd32a2437141d6</w:delText>
        </w:r>
      </w:del>
    </w:p>
    <w:p w14:paraId="3D85D914" w14:textId="4C1ABCB3" w:rsidR="000B4E04" w:rsidDel="00D8130F" w:rsidRDefault="000B4E04" w:rsidP="000B4E04">
      <w:pPr>
        <w:rPr>
          <w:del w:id="29" w:author="Jacob Fullerton" w:date="2020-12-08T07:31:00Z"/>
        </w:rPr>
      </w:pPr>
    </w:p>
    <w:p w14:paraId="52E5A650" w14:textId="6FEB7193" w:rsidR="000B4E04" w:rsidDel="00D8130F" w:rsidRDefault="000B4E04" w:rsidP="000B4E04">
      <w:pPr>
        <w:rPr>
          <w:del w:id="30" w:author="Jacob Fullerton" w:date="2020-12-08T07:31:00Z"/>
        </w:rPr>
      </w:pPr>
      <w:del w:id="31" w:author="Jacob Fullerton" w:date="2020-12-08T07:31:00Z">
        <w:r w:rsidDel="00D8130F">
          <w:delText>INFO--11/11/2020 01:59:09 PM--QA Status: QUALIFIED : /opt/tools/pylib/runner/runner.py</w:delText>
        </w:r>
      </w:del>
    </w:p>
    <w:p w14:paraId="4F2A20EE" w14:textId="26FD406D" w:rsidR="000B4E04" w:rsidDel="00D8130F" w:rsidRDefault="000B4E04" w:rsidP="000B4E04">
      <w:pPr>
        <w:rPr>
          <w:del w:id="32" w:author="Jacob Fullerton" w:date="2020-12-08T07:31:00Z"/>
        </w:rPr>
      </w:pPr>
      <w:del w:id="33" w:author="Jacob Fullerton" w:date="2020-12-08T07:31:00Z">
        <w:r w:rsidDel="00D8130F">
          <w:delText>INFO--11/11/2020 01:59:09 PM--QA Status: TEST : /home/slindberg/CAVE/CA-CIE-Tools-TestRepos/inventory_pp/pylib/inventory_pp/inventory_pp.py</w:delText>
        </w:r>
      </w:del>
    </w:p>
    <w:p w14:paraId="1E3E2A72" w14:textId="0E388486" w:rsidR="000B4E04" w:rsidDel="00D8130F" w:rsidRDefault="000B4E04" w:rsidP="000B4E04">
      <w:pPr>
        <w:rPr>
          <w:del w:id="34" w:author="Jacob Fullerton" w:date="2020-12-08T07:31:00Z"/>
        </w:rPr>
      </w:pPr>
      <w:del w:id="35" w:author="Jacob Fullerton" w:date="2020-12-08T07:31:00Z">
        <w:r w:rsidDel="00D8130F">
          <w:delText>INFO--11/11/2020 01:59:09 PM--Invoking Command:"python3"</w:delText>
        </w:r>
        <w:r w:rsidDel="00D8130F">
          <w:tab/>
          <w:delText>with Arguments:"/home/slindberg/CAVE/CA-CIE-Tools-TestRepos/inventory_pp/pylib/inventory_pp/inventory_pp.py --legacy True --VZEHSIT /home/slindberg/CAVE/CA-CIE-Tools-TestEnv/inventory_pp/data/AT-5/AT-5_Site_List.csv --VZINV /home/slindberg/CAVE/CA-CIE-Tools-TestEnv/inventory_pp/data/AT-5/AT-5_SIMv2.csv --CHEMINV /home/slindberg/CAVE/CA-CIE-Tools-TestEnv/inventory_pp/data/AT-5/AT-5_Chemical-Inventory-Release.csv --CLEANINV /home/slindberg/CAVE/CA-CIE-Tools-TestEnv/inventory_pp/data/AT-5/AT-5_SAC.txt --Site_Specific /home/slindberg/CAVE/CA-CIE-Tools-TestEnv/inventory_pp/data/AT-5/AT-5_Site-Specific-Inventory.csv --RCASWR_dir ../../data/AT-5/AT-5_Solid-Waste-Release --ipp_output step-1_AT-5_ipp.csv --output /home/slindberg/CAVE/CA-CIE-Tools-TestEnv/inventory_pp/tests/AT-5 --logger step-1_AT-5_ipp.log"</w:delText>
        </w:r>
      </w:del>
    </w:p>
    <w:p w14:paraId="51EF250A" w14:textId="76BA985A" w:rsidR="000B4E04" w:rsidDel="00D8130F" w:rsidRDefault="000B4E04" w:rsidP="000B4E04">
      <w:pPr>
        <w:rPr>
          <w:del w:id="36" w:author="Jacob Fullerton" w:date="2020-12-08T07:31:00Z"/>
        </w:rPr>
      </w:pPr>
      <w:del w:id="37" w:author="Jacob Fullerton" w:date="2020-12-08T07:31:00Z">
        <w:r w:rsidDel="00D8130F">
          <w:delText>INFO--11/11/2020 01:59:09 PM--Username:slindberg</w:delText>
        </w:r>
        <w:r w:rsidDel="00D8130F">
          <w:tab/>
          <w:delText>Computer:olive</w:delText>
        </w:r>
        <w:r w:rsidDel="00D8130F">
          <w:tab/>
          <w:delText>Platform:Linux 4.4.0-38-generic #57~14.04.1-Ubuntu SMP Tue Sep 6 17:20:43 UTC 2016</w:delText>
        </w:r>
      </w:del>
    </w:p>
    <w:p w14:paraId="7CF374BF" w14:textId="4257AB1A" w:rsidR="003F48F4" w:rsidDel="00D8130F" w:rsidRDefault="000B4E04" w:rsidP="003F48F4">
      <w:pPr>
        <w:rPr>
          <w:del w:id="38" w:author="Jacob Fullerton" w:date="2020-12-08T07:31:00Z"/>
        </w:rPr>
      </w:pPr>
      <w:del w:id="39" w:author="Jacob Fullerton" w:date="2020-12-08T07:31:00Z">
        <w:r w:rsidDel="00D8130F">
          <w:delText>Starting CA-CIE Tool Runner.</w:delText>
        </w:r>
        <w:r w:rsidDel="00D8130F">
          <w:tab/>
          <w:delText>Logging to "runner_AT-5.log"</w:delText>
        </w:r>
      </w:del>
    </w:p>
    <w:p w14:paraId="22D2AC8D" w14:textId="77777777" w:rsidR="003F48F4" w:rsidRDefault="003F48F4" w:rsidP="003F48F4"/>
    <w:p w14:paraId="06A29F35" w14:textId="07326156" w:rsidR="003F48F4" w:rsidRDefault="003F48F4"/>
    <w:tbl>
      <w:tblPr>
        <w:tblStyle w:val="TableGrid"/>
        <w:tblW w:w="0" w:type="auto"/>
        <w:tblInd w:w="-90" w:type="dxa"/>
        <w:tblLayout w:type="fixed"/>
        <w:tblLook w:val="04A0" w:firstRow="1" w:lastRow="0" w:firstColumn="1" w:lastColumn="0" w:noHBand="0" w:noVBand="1"/>
      </w:tblPr>
      <w:tblGrid>
        <w:gridCol w:w="1080"/>
        <w:gridCol w:w="3420"/>
        <w:gridCol w:w="1080"/>
        <w:gridCol w:w="1890"/>
        <w:gridCol w:w="2700"/>
      </w:tblGrid>
      <w:tr w:rsidR="003F48F4" w:rsidRPr="00932809" w14:paraId="00CC5561" w14:textId="77777777" w:rsidTr="002A216C">
        <w:trPr>
          <w:cantSplit/>
          <w:trHeight w:val="360"/>
          <w:tblHeader/>
        </w:trPr>
        <w:tc>
          <w:tcPr>
            <w:tcW w:w="10170" w:type="dxa"/>
            <w:gridSpan w:val="5"/>
            <w:tcBorders>
              <w:top w:val="nil"/>
              <w:left w:val="nil"/>
              <w:bottom w:val="single" w:sz="4" w:space="0" w:color="auto"/>
              <w:right w:val="nil"/>
            </w:tcBorders>
            <w:vAlign w:val="bottom"/>
          </w:tcPr>
          <w:p w14:paraId="1AF304E4" w14:textId="55EB4DBC" w:rsidR="003F48F4" w:rsidRDefault="003F48F4" w:rsidP="004B1E8C">
            <w:pPr>
              <w:pStyle w:val="Table"/>
            </w:pPr>
            <w:r>
              <w:t>Table AT-5</w:t>
            </w:r>
          </w:p>
          <w:p w14:paraId="780F5F6A" w14:textId="77777777" w:rsidR="003F48F4" w:rsidRPr="00DA11B3" w:rsidRDefault="007F0982" w:rsidP="004B1E8C">
            <w:pPr>
              <w:pStyle w:val="H1bodytext"/>
              <w:spacing w:after="0"/>
              <w:ind w:left="0"/>
              <w:jc w:val="center"/>
              <w:rPr>
                <w:rFonts w:ascii="Arial" w:hAnsi="Arial"/>
                <w:b/>
                <w:szCs w:val="22"/>
              </w:rPr>
            </w:pPr>
            <w:sdt>
              <w:sdtPr>
                <w:rPr>
                  <w:rFonts w:ascii="Arial" w:hAnsi="Arial"/>
                  <w:b/>
                  <w:bCs/>
                  <w:szCs w:val="22"/>
                </w:rPr>
                <w:alias w:val="Keywords"/>
                <w:tag w:val=""/>
                <w:id w:val="696279805"/>
                <w:placeholder>
                  <w:docPart w:val="0B72C60E29C74FBB8FCF75929AB3782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5</w:t>
            </w:r>
          </w:p>
        </w:tc>
      </w:tr>
      <w:tr w:rsidR="003F48F4" w:rsidRPr="007D0AAC" w14:paraId="05EC4843" w14:textId="77777777" w:rsidTr="002A216C">
        <w:trPr>
          <w:cantSplit/>
          <w:trHeight w:val="530"/>
          <w:tblHeader/>
        </w:trPr>
        <w:tc>
          <w:tcPr>
            <w:tcW w:w="5580" w:type="dxa"/>
            <w:gridSpan w:val="3"/>
            <w:tcBorders>
              <w:top w:val="single" w:sz="4" w:space="0" w:color="auto"/>
            </w:tcBorders>
            <w:shd w:val="clear" w:color="auto" w:fill="auto"/>
            <w:vAlign w:val="center"/>
          </w:tcPr>
          <w:p w14:paraId="39F4250F" w14:textId="77777777" w:rsidR="003F48F4" w:rsidRPr="007D0AAC" w:rsidRDefault="007F0982" w:rsidP="004B1E8C">
            <w:pPr>
              <w:pStyle w:val="H1bodytext"/>
              <w:spacing w:after="0"/>
              <w:ind w:left="0"/>
              <w:jc w:val="center"/>
              <w:rPr>
                <w:rFonts w:ascii="Arial" w:hAnsi="Arial"/>
                <w:b/>
                <w:sz w:val="20"/>
              </w:rPr>
            </w:pPr>
            <w:sdt>
              <w:sdtPr>
                <w:rPr>
                  <w:rFonts w:ascii="Arial" w:hAnsi="Arial"/>
                  <w:b/>
                  <w:bCs/>
                  <w:sz w:val="20"/>
                </w:rPr>
                <w:alias w:val="Keywords"/>
                <w:tag w:val=""/>
                <w:id w:val="-398208674"/>
                <w:placeholder>
                  <w:docPart w:val="45514AA46CDA4D90B9944A5CF7700FF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663E7A7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868016903"/>
                <w:placeholder>
                  <w:docPart w:val="DCE5AAFC0CFF4859876587F665670C45"/>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5</w:t>
            </w:r>
          </w:p>
        </w:tc>
        <w:tc>
          <w:tcPr>
            <w:tcW w:w="4590" w:type="dxa"/>
            <w:gridSpan w:val="2"/>
            <w:tcBorders>
              <w:top w:val="single" w:sz="4" w:space="0" w:color="auto"/>
            </w:tcBorders>
            <w:shd w:val="clear" w:color="auto" w:fill="auto"/>
            <w:vAlign w:val="center"/>
          </w:tcPr>
          <w:p w14:paraId="05ED914F" w14:textId="27BF14AD"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E20DC3">
              <w:rPr>
                <w:rFonts w:ascii="Arial" w:hAnsi="Arial"/>
                <w:b/>
                <w:sz w:val="20"/>
              </w:rPr>
              <w:t xml:space="preserve"> </w:t>
            </w:r>
            <w:del w:id="40" w:author="Jacob Fullerton" w:date="2020-12-08T07:31:00Z">
              <w:r w:rsidR="00E20DC3" w:rsidDel="00D8130F">
                <w:rPr>
                  <w:rFonts w:ascii="Arial" w:hAnsi="Arial"/>
                  <w:b/>
                  <w:sz w:val="20"/>
                </w:rPr>
                <w:delText>11/11/2020</w:delText>
              </w:r>
            </w:del>
          </w:p>
        </w:tc>
      </w:tr>
      <w:tr w:rsidR="003F48F4" w:rsidRPr="007D0AAC" w14:paraId="1BC04592" w14:textId="77777777" w:rsidTr="002A216C">
        <w:trPr>
          <w:cantSplit/>
          <w:trHeight w:val="530"/>
          <w:tblHeader/>
        </w:trPr>
        <w:tc>
          <w:tcPr>
            <w:tcW w:w="5580" w:type="dxa"/>
            <w:gridSpan w:val="3"/>
            <w:tcBorders>
              <w:top w:val="single" w:sz="4" w:space="0" w:color="auto"/>
            </w:tcBorders>
            <w:shd w:val="clear" w:color="auto" w:fill="auto"/>
            <w:vAlign w:val="center"/>
          </w:tcPr>
          <w:p w14:paraId="549CED88"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3516747"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\\olive\backups\CAVE\CA-CIE-Tools-TestEnv\inventory_pp\tests\AT-5\runner_AT-5.log</w:t>
            </w:r>
          </w:p>
        </w:tc>
        <w:tc>
          <w:tcPr>
            <w:tcW w:w="4590" w:type="dxa"/>
            <w:gridSpan w:val="2"/>
            <w:tcBorders>
              <w:top w:val="single" w:sz="4" w:space="0" w:color="auto"/>
            </w:tcBorders>
            <w:shd w:val="clear" w:color="auto" w:fill="auto"/>
            <w:vAlign w:val="center"/>
          </w:tcPr>
          <w:p w14:paraId="04F3E5B7"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E20DC3">
              <w:rPr>
                <w:rFonts w:ascii="Arial" w:hAnsi="Arial"/>
                <w:b/>
                <w:sz w:val="20"/>
              </w:rPr>
              <w:t xml:space="preserve"> Sara Lindberg</w:t>
            </w:r>
          </w:p>
        </w:tc>
      </w:tr>
      <w:tr w:rsidR="003F48F4" w:rsidRPr="007D0AAC" w14:paraId="51951EDB" w14:textId="77777777" w:rsidTr="002A216C">
        <w:trPr>
          <w:cantSplit/>
          <w:trHeight w:val="530"/>
          <w:tblHeader/>
        </w:trPr>
        <w:tc>
          <w:tcPr>
            <w:tcW w:w="10170" w:type="dxa"/>
            <w:gridSpan w:val="5"/>
            <w:tcBorders>
              <w:top w:val="single" w:sz="4" w:space="0" w:color="auto"/>
            </w:tcBorders>
            <w:shd w:val="clear" w:color="auto" w:fill="auto"/>
            <w:vAlign w:val="center"/>
          </w:tcPr>
          <w:p w14:paraId="3A39AC55"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\\olive\backups\CAVE\CA-CIE-Tools-TestEnv\inventory_pp\tests\AT-5</w:t>
            </w:r>
          </w:p>
        </w:tc>
      </w:tr>
      <w:tr w:rsidR="003F48F4" w:rsidRPr="00572F5F" w14:paraId="1FE3C032"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60CD99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4A8919A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970" w:type="dxa"/>
            <w:gridSpan w:val="2"/>
            <w:tcBorders>
              <w:top w:val="single" w:sz="4" w:space="0" w:color="auto"/>
            </w:tcBorders>
            <w:shd w:val="clear" w:color="auto" w:fill="D9D9D9" w:themeFill="background1" w:themeFillShade="D9"/>
            <w:vAlign w:val="center"/>
          </w:tcPr>
          <w:p w14:paraId="08A91A0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700" w:type="dxa"/>
            <w:tcBorders>
              <w:top w:val="single" w:sz="4" w:space="0" w:color="auto"/>
            </w:tcBorders>
            <w:shd w:val="clear" w:color="auto" w:fill="D9D9D9" w:themeFill="background1" w:themeFillShade="D9"/>
            <w:vAlign w:val="center"/>
          </w:tcPr>
          <w:p w14:paraId="5A58E8B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5FDCEC0A" w14:textId="77777777" w:rsidTr="002A216C">
        <w:trPr>
          <w:trHeight w:val="440"/>
        </w:trPr>
        <w:tc>
          <w:tcPr>
            <w:tcW w:w="10170" w:type="dxa"/>
            <w:gridSpan w:val="5"/>
            <w:vAlign w:val="center"/>
          </w:tcPr>
          <w:p w14:paraId="7F50F53C"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587F627E" w14:textId="77777777" w:rsidTr="002A216C">
        <w:trPr>
          <w:trHeight w:val="728"/>
        </w:trPr>
        <w:tc>
          <w:tcPr>
            <w:tcW w:w="1080" w:type="dxa"/>
            <w:vAlign w:val="center"/>
          </w:tcPr>
          <w:p w14:paraId="3958358B"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080ADD48"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./run_AT-5_step-1.sh</w:t>
            </w:r>
          </w:p>
        </w:tc>
        <w:tc>
          <w:tcPr>
            <w:tcW w:w="2970" w:type="dxa"/>
            <w:gridSpan w:val="2"/>
            <w:vAlign w:val="center"/>
          </w:tcPr>
          <w:p w14:paraId="23D7C715"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7FD45C0" w14:textId="77777777" w:rsidR="003F48F4" w:rsidRPr="00180364" w:rsidRDefault="003F48F4" w:rsidP="002A216C">
            <w:pPr>
              <w:pStyle w:val="H1bodytext"/>
              <w:numPr>
                <w:ilvl w:val="0"/>
                <w:numId w:val="58"/>
              </w:numPr>
              <w:spacing w:after="0"/>
              <w:ind w:left="515"/>
              <w:rPr>
                <w:rFonts w:ascii="Arial" w:hAnsi="Arial"/>
                <w:sz w:val="20"/>
              </w:rPr>
            </w:pPr>
            <w:r w:rsidRPr="00180364">
              <w:rPr>
                <w:rFonts w:ascii="Arial" w:hAnsi="Arial"/>
                <w:b/>
                <w:bCs/>
                <w:i/>
                <w:iCs/>
                <w:sz w:val="20"/>
              </w:rPr>
              <w:t>runner_run_AT-</w:t>
            </w:r>
            <w:r>
              <w:rPr>
                <w:rFonts w:ascii="Arial" w:hAnsi="Arial"/>
                <w:b/>
                <w:bCs/>
                <w:i/>
                <w:iCs/>
                <w:sz w:val="20"/>
              </w:rPr>
              <w:t>5</w:t>
            </w:r>
            <w:r w:rsidRPr="00180364">
              <w:rPr>
                <w:rFonts w:ascii="Arial" w:hAnsi="Arial"/>
                <w:b/>
                <w:bCs/>
                <w:i/>
                <w:iCs/>
                <w:sz w:val="20"/>
              </w:rPr>
              <w:t>.</w:t>
            </w:r>
            <w:r>
              <w:rPr>
                <w:rFonts w:ascii="Arial" w:hAnsi="Arial"/>
                <w:b/>
                <w:bCs/>
                <w:i/>
                <w:iCs/>
                <w:sz w:val="20"/>
              </w:rPr>
              <w:t>log</w:t>
            </w:r>
          </w:p>
          <w:p w14:paraId="3A69976A" w14:textId="77777777" w:rsidR="003F48F4" w:rsidRPr="00180364" w:rsidRDefault="003F48F4" w:rsidP="002A216C">
            <w:pPr>
              <w:pStyle w:val="H1bodytext"/>
              <w:numPr>
                <w:ilvl w:val="0"/>
                <w:numId w:val="58"/>
              </w:numPr>
              <w:spacing w:after="0"/>
              <w:ind w:left="556"/>
              <w:rPr>
                <w:rFonts w:ascii="Arial" w:hAnsi="Arial"/>
                <w:sz w:val="20"/>
              </w:rPr>
            </w:pPr>
            <w:r>
              <w:rPr>
                <w:rFonts w:ascii="Arial" w:hAnsi="Arial"/>
                <w:b/>
                <w:bCs/>
                <w:i/>
                <w:iCs/>
                <w:sz w:val="20"/>
              </w:rPr>
              <w:t>step-1_AT-5_ipp.log</w:t>
            </w:r>
          </w:p>
          <w:p w14:paraId="7FE28DFA" w14:textId="77777777" w:rsidR="003F48F4" w:rsidRPr="00B64BCB" w:rsidRDefault="003F48F4" w:rsidP="002A216C">
            <w:pPr>
              <w:pStyle w:val="H1bodytext"/>
              <w:numPr>
                <w:ilvl w:val="0"/>
                <w:numId w:val="58"/>
              </w:numPr>
              <w:spacing w:after="0"/>
              <w:ind w:left="556"/>
              <w:rPr>
                <w:rFonts w:ascii="Arial" w:hAnsi="Arial"/>
                <w:sz w:val="20"/>
              </w:rPr>
            </w:pPr>
            <w:r>
              <w:rPr>
                <w:rFonts w:ascii="Arial" w:hAnsi="Arial"/>
                <w:b/>
                <w:bCs/>
                <w:i/>
                <w:iCs/>
                <w:sz w:val="20"/>
              </w:rPr>
              <w:t>step-1_AT-5_ipp.csv</w:t>
            </w:r>
          </w:p>
        </w:tc>
        <w:tc>
          <w:tcPr>
            <w:tcW w:w="2700" w:type="dxa"/>
            <w:vAlign w:val="center"/>
          </w:tcPr>
          <w:p w14:paraId="316DB32C" w14:textId="58CE4A8E" w:rsidR="003F48F4" w:rsidRPr="003F453E" w:rsidRDefault="00E20DC3" w:rsidP="002A216C">
            <w:pPr>
              <w:rPr>
                <w:sz w:val="20"/>
              </w:rPr>
            </w:pPr>
            <w:del w:id="41" w:author="Jacob Fullerton" w:date="2020-12-08T07:30:00Z">
              <w:r w:rsidDel="00D8130F">
                <w:rPr>
                  <w:sz w:val="20"/>
                </w:rPr>
                <w:delText>PASS</w:delText>
              </w:r>
            </w:del>
          </w:p>
        </w:tc>
      </w:tr>
      <w:tr w:rsidR="003F48F4" w14:paraId="191E868D" w14:textId="77777777" w:rsidTr="002A216C">
        <w:trPr>
          <w:trHeight w:val="476"/>
        </w:trPr>
        <w:tc>
          <w:tcPr>
            <w:tcW w:w="1080" w:type="dxa"/>
            <w:vAlign w:val="center"/>
          </w:tcPr>
          <w:p w14:paraId="29F26EDD"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5493EE20"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runner_run_AT-5.log</w:t>
            </w:r>
            <w:r>
              <w:rPr>
                <w:rFonts w:ascii="Arial" w:hAnsi="Arial"/>
                <w:sz w:val="20"/>
              </w:rPr>
              <w:t xml:space="preserve"> in a text editor. Look to verify that the runner tool is qualified and that the inventory preprocessor is “TEST”</w:t>
            </w:r>
          </w:p>
        </w:tc>
        <w:tc>
          <w:tcPr>
            <w:tcW w:w="2970" w:type="dxa"/>
            <w:gridSpan w:val="2"/>
            <w:vAlign w:val="center"/>
          </w:tcPr>
          <w:p w14:paraId="4A23134C"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runner_run_AT-5.log</w:t>
            </w:r>
            <w:r>
              <w:rPr>
                <w:rFonts w:ascii="Arial" w:hAnsi="Arial"/>
                <w:sz w:val="20"/>
              </w:rPr>
              <w:t xml:space="preserve"> should have 2 lines:</w:t>
            </w:r>
          </w:p>
          <w:p w14:paraId="3EA82400"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5379E239"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05E896D4"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46EEE8A1" w14:textId="77777777" w:rsidR="003F48F4" w:rsidRDefault="003F48F4" w:rsidP="004B1E8C">
            <w:pPr>
              <w:pStyle w:val="H1bodytext"/>
              <w:spacing w:after="0"/>
              <w:ind w:left="16"/>
              <w:rPr>
                <w:rFonts w:ascii="Arial" w:hAnsi="Arial"/>
                <w:sz w:val="20"/>
              </w:rPr>
            </w:pPr>
          </w:p>
          <w:p w14:paraId="565F495F"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700" w:type="dxa"/>
            <w:vAlign w:val="center"/>
          </w:tcPr>
          <w:p w14:paraId="407C0D34" w14:textId="60C1DA8D" w:rsidR="000B4E04" w:rsidDel="00D8130F" w:rsidRDefault="000B4E04" w:rsidP="000B4E04">
            <w:pPr>
              <w:rPr>
                <w:del w:id="42" w:author="Jacob Fullerton" w:date="2020-12-08T07:30:00Z"/>
              </w:rPr>
            </w:pPr>
            <w:del w:id="43" w:author="Jacob Fullerton" w:date="2020-12-08T07:30:00Z">
              <w:r w:rsidDel="00D8130F">
                <w:rPr>
                  <w:sz w:val="20"/>
                </w:rPr>
                <w:delText>PASS</w:delText>
              </w:r>
              <w:r w:rsidDel="00D8130F">
                <w:rPr>
                  <w:sz w:val="20"/>
                </w:rPr>
                <w:br/>
              </w:r>
              <w:r w:rsidDel="00D8130F">
                <w:rPr>
                  <w:sz w:val="20"/>
                </w:rPr>
                <w:br/>
              </w:r>
              <w:r w:rsidDel="00D8130F">
                <w:delText>QUALIFIED : /opt/tools/pylib/runner/runner.py</w:delText>
              </w:r>
            </w:del>
          </w:p>
          <w:p w14:paraId="72136D63" w14:textId="42A678BF" w:rsidR="000B4E04" w:rsidDel="00D8130F" w:rsidRDefault="000B4E04" w:rsidP="000B4E04">
            <w:pPr>
              <w:rPr>
                <w:del w:id="44" w:author="Jacob Fullerton" w:date="2020-12-08T07:30:00Z"/>
              </w:rPr>
            </w:pPr>
            <w:del w:id="45" w:author="Jacob Fullerton" w:date="2020-12-08T07:30:00Z">
              <w:r w:rsidDel="00D8130F">
                <w:br/>
                <w:delText>TEST : /home/slindberg/CAVE/CA-CIE-Tools-TestRepos/inventory_pp/pylib/inventory_pp/inventory_pp.py</w:delText>
              </w:r>
            </w:del>
          </w:p>
          <w:p w14:paraId="208E9608" w14:textId="77777777" w:rsidR="003F48F4" w:rsidRPr="007D0AAC" w:rsidRDefault="003F48F4" w:rsidP="004B1E8C">
            <w:pPr>
              <w:pStyle w:val="H1bodytext"/>
              <w:spacing w:after="0"/>
              <w:ind w:left="0"/>
              <w:jc w:val="center"/>
              <w:rPr>
                <w:rFonts w:ascii="Arial" w:hAnsi="Arial"/>
                <w:sz w:val="20"/>
              </w:rPr>
            </w:pPr>
          </w:p>
        </w:tc>
      </w:tr>
      <w:tr w:rsidR="003F48F4" w:rsidRPr="007D0AAC" w14:paraId="57254B20" w14:textId="77777777" w:rsidTr="002A216C">
        <w:trPr>
          <w:trHeight w:val="476"/>
        </w:trPr>
        <w:tc>
          <w:tcPr>
            <w:tcW w:w="1080" w:type="dxa"/>
            <w:vAlign w:val="center"/>
          </w:tcPr>
          <w:p w14:paraId="431C9A4D"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420" w:type="dxa"/>
            <w:vAlign w:val="center"/>
          </w:tcPr>
          <w:p w14:paraId="3B5855F6" w14:textId="77777777" w:rsidR="003F48F4" w:rsidRPr="0000309A" w:rsidRDefault="003F48F4" w:rsidP="004B1E8C">
            <w:pPr>
              <w:pStyle w:val="H1bodytext"/>
              <w:spacing w:after="0"/>
              <w:ind w:left="46"/>
              <w:rPr>
                <w:rFonts w:ascii="Arial" w:hAnsi="Arial"/>
                <w:sz w:val="20"/>
              </w:rPr>
            </w:pPr>
            <w:r>
              <w:rPr>
                <w:rFonts w:ascii="Arial" w:hAnsi="Arial"/>
                <w:sz w:val="20"/>
              </w:rPr>
              <w:t>The shell script executed in step 1 will format the output in the “Legacy” format. Verify that formatting is correct.</w:t>
            </w:r>
          </w:p>
        </w:tc>
        <w:tc>
          <w:tcPr>
            <w:tcW w:w="2970" w:type="dxa"/>
            <w:gridSpan w:val="2"/>
            <w:vAlign w:val="center"/>
          </w:tcPr>
          <w:p w14:paraId="46E69DFA" w14:textId="322CAF4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E4833">
              <w:rPr>
                <w:rFonts w:ascii="Arial" w:hAnsi="Arial"/>
                <w:b/>
                <w:bCs/>
                <w:i/>
                <w:iCs/>
                <w:sz w:val="20"/>
              </w:rPr>
              <w:t>5</w:t>
            </w:r>
            <w:r>
              <w:rPr>
                <w:rFonts w:ascii="Arial" w:hAnsi="Arial"/>
                <w:b/>
                <w:bCs/>
                <w:i/>
                <w:iCs/>
                <w:sz w:val="20"/>
              </w:rPr>
              <w:t>_ipp.csv</w:t>
            </w:r>
            <w:r>
              <w:rPr>
                <w:rFonts w:ascii="Arial" w:hAnsi="Arial"/>
                <w:sz w:val="20"/>
              </w:rPr>
              <w:t xml:space="preserve"> in Excel or a text editor and verify that the following strings are present:</w:t>
            </w:r>
          </w:p>
          <w:p w14:paraId="184750F8" w14:textId="77777777" w:rsidR="003F48F4" w:rsidRDefault="003F48F4" w:rsidP="004B1E8C">
            <w:pPr>
              <w:pStyle w:val="H1bodytext"/>
              <w:spacing w:after="0"/>
              <w:ind w:left="0"/>
              <w:rPr>
                <w:rFonts w:ascii="Arial" w:hAnsi="Arial"/>
                <w:sz w:val="20"/>
              </w:rPr>
            </w:pPr>
          </w:p>
          <w:p w14:paraId="02FA091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There should be 11 lines at the top of the file where each line says “# Header String”</w:t>
            </w:r>
          </w:p>
          <w:p w14:paraId="4D3ABC3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12</w:t>
            </w:r>
            <w:r w:rsidRPr="006A4BD3">
              <w:rPr>
                <w:rFonts w:ascii="Arial" w:hAnsi="Arial"/>
                <w:sz w:val="20"/>
                <w:vertAlign w:val="superscript"/>
              </w:rPr>
              <w:t>th</w:t>
            </w:r>
            <w:r>
              <w:rPr>
                <w:rFonts w:ascii="Arial" w:hAnsi="Arial"/>
                <w:sz w:val="20"/>
              </w:rPr>
              <w:t xml:space="preserve"> line of the file should have the following string (in double quotes): “</w:t>
            </w:r>
            <w:r w:rsidRPr="00C05BD4">
              <w:rPr>
                <w:rFonts w:ascii="Arial" w:hAnsi="Arial"/>
                <w:sz w:val="20"/>
              </w:rPr>
              <w:t xml:space="preserve">Inventory Module,SIMV2 site </w:t>
            </w:r>
            <w:proofErr w:type="spellStart"/>
            <w:r w:rsidRPr="00C05BD4">
              <w:rPr>
                <w:rFonts w:ascii="Arial" w:hAnsi="Arial"/>
                <w:sz w:val="20"/>
              </w:rPr>
              <w:t>name,CA</w:t>
            </w:r>
            <w:proofErr w:type="spellEnd"/>
            <w:r w:rsidRPr="00C05BD4">
              <w:rPr>
                <w:rFonts w:ascii="Arial" w:hAnsi="Arial"/>
                <w:sz w:val="20"/>
              </w:rPr>
              <w:t xml:space="preserve"> Site </w:t>
            </w:r>
            <w:proofErr w:type="spellStart"/>
            <w:r w:rsidRPr="00C05BD4">
              <w:rPr>
                <w:rFonts w:ascii="Arial" w:hAnsi="Arial"/>
                <w:sz w:val="20"/>
              </w:rPr>
              <w:t>Name,Source</w:t>
            </w:r>
            <w:proofErr w:type="spellEnd"/>
            <w:r w:rsidRPr="00C05BD4">
              <w:rPr>
                <w:rFonts w:ascii="Arial" w:hAnsi="Arial"/>
                <w:sz w:val="20"/>
              </w:rPr>
              <w:t xml:space="preserve"> </w:t>
            </w:r>
            <w:proofErr w:type="spellStart"/>
            <w:r w:rsidRPr="00C05BD4">
              <w:rPr>
                <w:rFonts w:ascii="Arial" w:hAnsi="Arial"/>
                <w:sz w:val="20"/>
              </w:rPr>
              <w:t>Type,Discharge</w:t>
            </w:r>
            <w:proofErr w:type="spellEnd"/>
            <w:r w:rsidRPr="00C05BD4">
              <w:rPr>
                <w:rFonts w:ascii="Arial" w:hAnsi="Arial"/>
                <w:sz w:val="20"/>
              </w:rPr>
              <w:t xml:space="preserve">/decay-corrected </w:t>
            </w:r>
            <w:proofErr w:type="spellStart"/>
            <w:r w:rsidRPr="00C05BD4">
              <w:rPr>
                <w:rFonts w:ascii="Arial" w:hAnsi="Arial"/>
                <w:sz w:val="20"/>
              </w:rPr>
              <w:t>year,Volume</w:t>
            </w:r>
            <w:proofErr w:type="spellEnd"/>
            <w:r w:rsidRPr="00C05BD4">
              <w:rPr>
                <w:rFonts w:ascii="Arial" w:hAnsi="Arial"/>
                <w:sz w:val="20"/>
              </w:rPr>
              <w:t xml:space="preserve"> </w:t>
            </w:r>
            <w:r w:rsidRPr="00C05BD4">
              <w:rPr>
                <w:rFonts w:ascii="Arial" w:hAnsi="Arial"/>
                <w:sz w:val="20"/>
              </w:rPr>
              <w:lastRenderedPageBreak/>
              <w:t>[m3],H-3,I-129,Sr-90,Tc-99,U,Cr,No3,Cn</w:t>
            </w:r>
            <w:r>
              <w:rPr>
                <w:rFonts w:ascii="Arial" w:hAnsi="Arial"/>
                <w:sz w:val="20"/>
              </w:rPr>
              <w:t>”</w:t>
            </w:r>
          </w:p>
          <w:p w14:paraId="6154AC6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13</w:t>
            </w:r>
            <w:r w:rsidRPr="00C05BD4">
              <w:rPr>
                <w:rFonts w:ascii="Arial" w:hAnsi="Arial"/>
                <w:sz w:val="20"/>
                <w:vertAlign w:val="superscript"/>
              </w:rPr>
              <w:t>th</w:t>
            </w:r>
            <w:r>
              <w:rPr>
                <w:rFonts w:ascii="Arial" w:hAnsi="Arial"/>
                <w:sz w:val="20"/>
              </w:rPr>
              <w:t xml:space="preserve"> line should read as follows (in double quotes): </w:t>
            </w:r>
            <w:proofErr w:type="gramStart"/>
            <w:r>
              <w:rPr>
                <w:rFonts w:ascii="Arial" w:hAnsi="Arial"/>
                <w:sz w:val="20"/>
              </w:rPr>
              <w:t>“</w:t>
            </w:r>
            <w:r w:rsidRPr="00C05BD4">
              <w:rPr>
                <w:rFonts w:ascii="Arial" w:hAnsi="Arial"/>
                <w:sz w:val="20"/>
              </w:rPr>
              <w:t>,,,,</w:t>
            </w:r>
            <w:proofErr w:type="gramEnd"/>
            <w:r w:rsidRPr="00C05BD4">
              <w:rPr>
                <w:rFonts w:ascii="Arial" w:hAnsi="Arial"/>
                <w:sz w:val="20"/>
              </w:rPr>
              <w:t>year,m^3,Ci,Ci,Ci,Ci,kg,kg,kg,kg</w:t>
            </w:r>
            <w:r>
              <w:rPr>
                <w:rFonts w:ascii="Arial" w:hAnsi="Arial"/>
                <w:sz w:val="20"/>
              </w:rPr>
              <w:t>”</w:t>
            </w:r>
          </w:p>
          <w:p w14:paraId="086600E0"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14</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w:t>
            </w:r>
            <w:proofErr w:type="gramStart"/>
            <w:r w:rsidRPr="00577E4D">
              <w:rPr>
                <w:rFonts w:ascii="Arial" w:hAnsi="Arial"/>
                <w:sz w:val="20"/>
              </w:rPr>
              <w:t>Inventory,,</w:t>
            </w:r>
            <w:proofErr w:type="gramEnd"/>
            <w:r w:rsidRPr="00577E4D">
              <w:rPr>
                <w:rFonts w:ascii="Arial" w:hAnsi="Arial"/>
                <w:sz w:val="20"/>
              </w:rPr>
              <w:t>CHM-1,Liquid,1961.0,4.0,,,,,4.0,4.0,4.0,4.0</w:t>
            </w:r>
            <w:r>
              <w:rPr>
                <w:rFonts w:ascii="Arial" w:hAnsi="Arial"/>
                <w:sz w:val="20"/>
              </w:rPr>
              <w:t>”</w:t>
            </w:r>
          </w:p>
          <w:p w14:paraId="4C3C399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15</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Chemical-Inventory_SIMV2_Solid-Waste-Release,,COMMON-SITE,Liquid,1961.0,3.0,3.0,2.0,2.0,3.0,2.0,4.0,4.0,4.0</w:t>
            </w:r>
            <w:r>
              <w:rPr>
                <w:rFonts w:ascii="Arial" w:hAnsi="Arial"/>
                <w:sz w:val="20"/>
              </w:rPr>
              <w:t>”</w:t>
            </w:r>
          </w:p>
          <w:p w14:paraId="3D7B0444"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16</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SAC-</w:t>
            </w:r>
            <w:proofErr w:type="gramStart"/>
            <w:r w:rsidRPr="00577E4D">
              <w:rPr>
                <w:rFonts w:ascii="Arial" w:hAnsi="Arial"/>
                <w:sz w:val="20"/>
              </w:rPr>
              <w:t>Water,,</w:t>
            </w:r>
            <w:proofErr w:type="gramEnd"/>
            <w:r w:rsidRPr="00577E4D">
              <w:rPr>
                <w:rFonts w:ascii="Arial" w:hAnsi="Arial"/>
                <w:sz w:val="20"/>
              </w:rPr>
              <w:t>SAC-1,Liquid,1961.0,5.0,,,,,,,,</w:t>
            </w:r>
            <w:r>
              <w:rPr>
                <w:rFonts w:ascii="Arial" w:hAnsi="Arial"/>
                <w:sz w:val="20"/>
              </w:rPr>
              <w:t>”</w:t>
            </w:r>
          </w:p>
          <w:p w14:paraId="335F82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17</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SIMV</w:t>
            </w:r>
            <w:proofErr w:type="gramStart"/>
            <w:r w:rsidRPr="00577E4D">
              <w:rPr>
                <w:rFonts w:ascii="Arial" w:hAnsi="Arial"/>
                <w:sz w:val="20"/>
              </w:rPr>
              <w:t>2,,</w:t>
            </w:r>
            <w:proofErr w:type="gramEnd"/>
            <w:r w:rsidRPr="00577E4D">
              <w:rPr>
                <w:rFonts w:ascii="Arial" w:hAnsi="Arial"/>
                <w:sz w:val="20"/>
              </w:rPr>
              <w:t>SIM-1,Liquid,1961.0,3.0,3.0,3.0,3.0,3.0,,,,</w:t>
            </w:r>
            <w:r>
              <w:rPr>
                <w:rFonts w:ascii="Arial" w:hAnsi="Arial"/>
                <w:sz w:val="20"/>
              </w:rPr>
              <w:t>”</w:t>
            </w:r>
          </w:p>
          <w:p w14:paraId="721BE571"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The 18</w:t>
            </w:r>
            <w:r w:rsidRPr="00577E4D">
              <w:rPr>
                <w:rFonts w:ascii="Arial" w:hAnsi="Arial"/>
                <w:sz w:val="20"/>
                <w:vertAlign w:val="superscript"/>
              </w:rPr>
              <w:t>th</w:t>
            </w:r>
            <w:r>
              <w:rPr>
                <w:rFonts w:ascii="Arial" w:hAnsi="Arial"/>
                <w:sz w:val="20"/>
              </w:rPr>
              <w:t xml:space="preserve"> line should read as follows (in double quotes): “</w:t>
            </w:r>
            <w:r w:rsidRPr="00577E4D">
              <w:rPr>
                <w:rFonts w:ascii="Arial" w:hAnsi="Arial"/>
                <w:sz w:val="20"/>
              </w:rPr>
              <w:t>AT-5_Site-Specific-Inventory,,SSI-1,Liquid,1961.0,1.0,1.0,1.0,1.0,1.0,1.0,1.0,1.0,1.0</w:t>
            </w:r>
            <w:r>
              <w:rPr>
                <w:rFonts w:ascii="Arial" w:hAnsi="Arial"/>
                <w:sz w:val="20"/>
              </w:rPr>
              <w:t>”</w:t>
            </w:r>
          </w:p>
          <w:p w14:paraId="333E0953" w14:textId="77777777" w:rsidR="003F48F4" w:rsidRDefault="003F48F4" w:rsidP="004B1E8C">
            <w:pPr>
              <w:pStyle w:val="H1bodytext"/>
              <w:spacing w:after="0"/>
              <w:ind w:left="0"/>
              <w:rPr>
                <w:rFonts w:ascii="Arial" w:hAnsi="Arial"/>
                <w:sz w:val="20"/>
              </w:rPr>
            </w:pPr>
          </w:p>
          <w:p w14:paraId="6DF896EE" w14:textId="77777777" w:rsidR="003F48F4" w:rsidRDefault="003F48F4" w:rsidP="004B1E8C">
            <w:pPr>
              <w:pStyle w:val="H1bodytext"/>
              <w:spacing w:after="0"/>
              <w:ind w:left="0"/>
              <w:rPr>
                <w:rFonts w:ascii="Arial" w:hAnsi="Arial"/>
                <w:sz w:val="20"/>
              </w:rPr>
            </w:pPr>
            <w:r>
              <w:rPr>
                <w:rFonts w:ascii="Arial" w:hAnsi="Arial"/>
                <w:sz w:val="20"/>
              </w:rPr>
              <w:t>If the text is present as specified, this satisfies FR10.</w:t>
            </w:r>
          </w:p>
          <w:p w14:paraId="74C32A3C" w14:textId="77777777" w:rsidR="003F48F4" w:rsidRDefault="003F48F4" w:rsidP="004B1E8C">
            <w:pPr>
              <w:pStyle w:val="H1bodytext"/>
              <w:spacing w:after="0"/>
              <w:ind w:left="0"/>
              <w:rPr>
                <w:rFonts w:ascii="Arial" w:hAnsi="Arial"/>
                <w:sz w:val="20"/>
              </w:rPr>
            </w:pPr>
          </w:p>
          <w:p w14:paraId="7E3830B6" w14:textId="77777777" w:rsidR="003F48F4" w:rsidRPr="00AC2008" w:rsidRDefault="003F48F4" w:rsidP="004B1E8C">
            <w:pPr>
              <w:pStyle w:val="H1bodytext"/>
              <w:spacing w:after="0"/>
              <w:ind w:left="0"/>
              <w:rPr>
                <w:rFonts w:ascii="Arial" w:hAnsi="Arial"/>
                <w:sz w:val="20"/>
              </w:rPr>
            </w:pPr>
            <w:r>
              <w:rPr>
                <w:rFonts w:ascii="Arial" w:hAnsi="Arial"/>
                <w:sz w:val="20"/>
              </w:rPr>
              <w:t>This also partially satisfies FR-1.</w:t>
            </w:r>
          </w:p>
        </w:tc>
        <w:tc>
          <w:tcPr>
            <w:tcW w:w="2700" w:type="dxa"/>
            <w:vAlign w:val="center"/>
          </w:tcPr>
          <w:p w14:paraId="02DC8ED9" w14:textId="216F20CD" w:rsidR="00B626E4" w:rsidDel="00D8130F" w:rsidRDefault="00B626E4" w:rsidP="00B626E4">
            <w:pPr>
              <w:pStyle w:val="H1bodytext"/>
              <w:numPr>
                <w:ilvl w:val="0"/>
                <w:numId w:val="28"/>
              </w:numPr>
              <w:spacing w:after="0"/>
              <w:ind w:left="376"/>
              <w:rPr>
                <w:del w:id="46" w:author="Jacob Fullerton" w:date="2020-12-08T07:30:00Z"/>
                <w:rFonts w:ascii="Arial" w:hAnsi="Arial"/>
                <w:sz w:val="20"/>
              </w:rPr>
            </w:pPr>
            <w:del w:id="47" w:author="Jacob Fullerton" w:date="2020-12-08T07:30:00Z">
              <w:r w:rsidDel="00D8130F">
                <w:rPr>
                  <w:rFonts w:ascii="Arial" w:hAnsi="Arial"/>
                  <w:sz w:val="20"/>
                </w:rPr>
                <w:lastRenderedPageBreak/>
                <w:delText>There should be 11 lines at the top of the file where each line says “# Header String”: PASS</w:delText>
              </w:r>
              <w:r w:rsidR="004B2055" w:rsidDel="00D8130F">
                <w:rPr>
                  <w:rFonts w:ascii="Arial" w:hAnsi="Arial"/>
                  <w:sz w:val="20"/>
                </w:rPr>
                <w:br/>
              </w:r>
            </w:del>
          </w:p>
          <w:p w14:paraId="6260DEB7" w14:textId="7BBB21A5" w:rsidR="00B626E4" w:rsidDel="00D8130F" w:rsidRDefault="00B626E4" w:rsidP="00B626E4">
            <w:pPr>
              <w:pStyle w:val="H1bodytext"/>
              <w:numPr>
                <w:ilvl w:val="0"/>
                <w:numId w:val="28"/>
              </w:numPr>
              <w:spacing w:after="0"/>
              <w:ind w:left="376"/>
              <w:rPr>
                <w:del w:id="48" w:author="Jacob Fullerton" w:date="2020-12-08T07:30:00Z"/>
                <w:rFonts w:ascii="Arial" w:hAnsi="Arial"/>
                <w:sz w:val="20"/>
              </w:rPr>
            </w:pPr>
            <w:del w:id="49" w:author="Jacob Fullerton" w:date="2020-12-08T07:30:00Z">
              <w:r w:rsidDel="00D8130F">
                <w:rPr>
                  <w:rFonts w:ascii="Arial" w:hAnsi="Arial"/>
                  <w:sz w:val="20"/>
                </w:rPr>
                <w:delText>The 12</w:delText>
              </w:r>
              <w:r w:rsidRPr="006A4BD3" w:rsidDel="00D8130F">
                <w:rPr>
                  <w:rFonts w:ascii="Arial" w:hAnsi="Arial"/>
                  <w:sz w:val="20"/>
                  <w:vertAlign w:val="superscript"/>
                </w:rPr>
                <w:delText>th</w:delText>
              </w:r>
              <w:r w:rsidDel="00D8130F">
                <w:rPr>
                  <w:rFonts w:ascii="Arial" w:hAnsi="Arial"/>
                  <w:sz w:val="20"/>
                </w:rPr>
                <w:delText xml:space="preserve"> line of the file should have the following string (in double quotes): “</w:delText>
              </w:r>
              <w:r w:rsidRPr="00C05BD4" w:rsidDel="00D8130F">
                <w:rPr>
                  <w:rFonts w:ascii="Arial" w:hAnsi="Arial"/>
                  <w:sz w:val="20"/>
                </w:rPr>
                <w:delText>Inventory Module,SIMV2 site name,CA Site Name,Source Type,Discharge/decay-corrected year,Volume [m3],H-3,I-129,Sr-90,Tc-99,U,Cr,No3,Cn</w:delText>
              </w:r>
              <w:r w:rsidDel="00D8130F">
                <w:rPr>
                  <w:rFonts w:ascii="Arial" w:hAnsi="Arial"/>
                  <w:sz w:val="20"/>
                </w:rPr>
                <w:delText>”: PASS</w:delText>
              </w:r>
              <w:r w:rsidR="004B2055" w:rsidDel="00D8130F">
                <w:rPr>
                  <w:rFonts w:ascii="Arial" w:hAnsi="Arial"/>
                  <w:sz w:val="20"/>
                </w:rPr>
                <w:br/>
              </w:r>
            </w:del>
          </w:p>
          <w:p w14:paraId="394D020D" w14:textId="4255AAE3" w:rsidR="00B626E4" w:rsidDel="00D8130F" w:rsidRDefault="00B626E4" w:rsidP="00B626E4">
            <w:pPr>
              <w:pStyle w:val="H1bodytext"/>
              <w:numPr>
                <w:ilvl w:val="0"/>
                <w:numId w:val="28"/>
              </w:numPr>
              <w:spacing w:after="0"/>
              <w:ind w:left="376"/>
              <w:rPr>
                <w:del w:id="50" w:author="Jacob Fullerton" w:date="2020-12-08T07:30:00Z"/>
                <w:rFonts w:ascii="Arial" w:hAnsi="Arial"/>
                <w:sz w:val="20"/>
              </w:rPr>
            </w:pPr>
            <w:del w:id="51" w:author="Jacob Fullerton" w:date="2020-12-08T07:30:00Z">
              <w:r w:rsidDel="00D8130F">
                <w:rPr>
                  <w:rFonts w:ascii="Arial" w:hAnsi="Arial"/>
                  <w:sz w:val="20"/>
                </w:rPr>
                <w:delText>The 13</w:delText>
              </w:r>
              <w:r w:rsidRPr="00C05BD4" w:rsidDel="00D8130F">
                <w:rPr>
                  <w:rFonts w:ascii="Arial" w:hAnsi="Arial"/>
                  <w:sz w:val="20"/>
                  <w:vertAlign w:val="superscript"/>
                </w:rPr>
                <w:delText>th</w:delText>
              </w:r>
              <w:r w:rsidDel="00D8130F">
                <w:rPr>
                  <w:rFonts w:ascii="Arial" w:hAnsi="Arial"/>
                  <w:sz w:val="20"/>
                </w:rPr>
                <w:delText xml:space="preserve"> line should read as follows (in double quotes): “</w:delText>
              </w:r>
              <w:r w:rsidRPr="00C05BD4" w:rsidDel="00D8130F">
                <w:rPr>
                  <w:rFonts w:ascii="Arial" w:hAnsi="Arial"/>
                  <w:sz w:val="20"/>
                </w:rPr>
                <w:delText>,,,,year,m^3,Ci,Ci,Ci,Ci,kg,kg,kg,kg</w:delText>
              </w:r>
              <w:r w:rsidDel="00D8130F">
                <w:rPr>
                  <w:rFonts w:ascii="Arial" w:hAnsi="Arial"/>
                  <w:sz w:val="20"/>
                </w:rPr>
                <w:delText>”: PASS</w:delText>
              </w:r>
              <w:r w:rsidR="004B2055" w:rsidDel="00D8130F">
                <w:rPr>
                  <w:rFonts w:ascii="Arial" w:hAnsi="Arial"/>
                  <w:sz w:val="20"/>
                </w:rPr>
                <w:br/>
              </w:r>
            </w:del>
          </w:p>
          <w:p w14:paraId="5A5488F5" w14:textId="449FF363" w:rsidR="00B626E4" w:rsidDel="00D8130F" w:rsidRDefault="00B626E4" w:rsidP="00B626E4">
            <w:pPr>
              <w:pStyle w:val="H1bodytext"/>
              <w:numPr>
                <w:ilvl w:val="0"/>
                <w:numId w:val="28"/>
              </w:numPr>
              <w:spacing w:after="0"/>
              <w:ind w:left="376"/>
              <w:rPr>
                <w:del w:id="52" w:author="Jacob Fullerton" w:date="2020-12-08T07:30:00Z"/>
                <w:rFonts w:ascii="Arial" w:hAnsi="Arial"/>
                <w:sz w:val="20"/>
              </w:rPr>
            </w:pPr>
            <w:del w:id="53" w:author="Jacob Fullerton" w:date="2020-12-08T07:30:00Z">
              <w:r w:rsidDel="00D8130F">
                <w:rPr>
                  <w:rFonts w:ascii="Arial" w:hAnsi="Arial"/>
                  <w:sz w:val="20"/>
                </w:rPr>
                <w:delText>The 14</w:delText>
              </w:r>
              <w:r w:rsidRPr="00577E4D" w:rsidDel="00D8130F">
                <w:rPr>
                  <w:rFonts w:ascii="Arial" w:hAnsi="Arial"/>
                  <w:sz w:val="20"/>
                  <w:vertAlign w:val="superscript"/>
                </w:rPr>
                <w:delText>th</w:delText>
              </w:r>
              <w:r w:rsidDel="00D8130F">
                <w:rPr>
                  <w:rFonts w:ascii="Arial" w:hAnsi="Arial"/>
                  <w:sz w:val="20"/>
                </w:rPr>
                <w:delText xml:space="preserve"> line should read as follows (in double quotes): “</w:delText>
              </w:r>
              <w:r w:rsidRPr="00577E4D" w:rsidDel="00D8130F">
                <w:rPr>
                  <w:rFonts w:ascii="Arial" w:hAnsi="Arial"/>
                  <w:sz w:val="20"/>
                </w:rPr>
                <w:delText>Chemical-Inventory,,CHM-1,Liquid,1961.0,4.0,,,,,4.0,4.0,4.0,4.0</w:delText>
              </w:r>
              <w:r w:rsidDel="00D8130F">
                <w:rPr>
                  <w:rFonts w:ascii="Arial" w:hAnsi="Arial"/>
                  <w:sz w:val="20"/>
                </w:rPr>
                <w:delText>”: PASS</w:delText>
              </w:r>
              <w:r w:rsidR="004B2055" w:rsidDel="00D8130F">
                <w:rPr>
                  <w:rFonts w:ascii="Arial" w:hAnsi="Arial"/>
                  <w:sz w:val="20"/>
                </w:rPr>
                <w:br/>
              </w:r>
            </w:del>
          </w:p>
          <w:p w14:paraId="78170FD8" w14:textId="660C2ADD" w:rsidR="00B626E4" w:rsidDel="00D8130F" w:rsidRDefault="00B626E4" w:rsidP="00B626E4">
            <w:pPr>
              <w:pStyle w:val="H1bodytext"/>
              <w:numPr>
                <w:ilvl w:val="0"/>
                <w:numId w:val="28"/>
              </w:numPr>
              <w:spacing w:after="0"/>
              <w:ind w:left="376"/>
              <w:rPr>
                <w:del w:id="54" w:author="Jacob Fullerton" w:date="2020-12-08T07:30:00Z"/>
                <w:rFonts w:ascii="Arial" w:hAnsi="Arial"/>
                <w:sz w:val="20"/>
              </w:rPr>
            </w:pPr>
            <w:del w:id="55" w:author="Jacob Fullerton" w:date="2020-12-08T07:30:00Z">
              <w:r w:rsidDel="00D8130F">
                <w:rPr>
                  <w:rFonts w:ascii="Arial" w:hAnsi="Arial"/>
                  <w:sz w:val="20"/>
                </w:rPr>
                <w:delText>The 15</w:delText>
              </w:r>
              <w:r w:rsidRPr="00577E4D" w:rsidDel="00D8130F">
                <w:rPr>
                  <w:rFonts w:ascii="Arial" w:hAnsi="Arial"/>
                  <w:sz w:val="20"/>
                  <w:vertAlign w:val="superscript"/>
                </w:rPr>
                <w:delText>th</w:delText>
              </w:r>
              <w:r w:rsidDel="00D8130F">
                <w:rPr>
                  <w:rFonts w:ascii="Arial" w:hAnsi="Arial"/>
                  <w:sz w:val="20"/>
                </w:rPr>
                <w:delText xml:space="preserve"> line should read as follows (in double quotes): “</w:delText>
              </w:r>
              <w:r w:rsidRPr="00577E4D" w:rsidDel="00D8130F">
                <w:rPr>
                  <w:rFonts w:ascii="Arial" w:hAnsi="Arial"/>
                  <w:sz w:val="20"/>
                </w:rPr>
                <w:delText>Chemical-Inventory_SIMV2_Solid-Waste-Release,,COMMON-SITE,Liquid,1961.0,3.0,3.0,2.0,2.0,3.0,2.0,4.0,4.0,4.0</w:delText>
              </w:r>
              <w:r w:rsidDel="00D8130F">
                <w:rPr>
                  <w:rFonts w:ascii="Arial" w:hAnsi="Arial"/>
                  <w:sz w:val="20"/>
                </w:rPr>
                <w:delText>”: PASS</w:delText>
              </w:r>
              <w:r w:rsidR="004B2055" w:rsidDel="00D8130F">
                <w:rPr>
                  <w:rFonts w:ascii="Arial" w:hAnsi="Arial"/>
                  <w:sz w:val="20"/>
                </w:rPr>
                <w:br/>
              </w:r>
            </w:del>
          </w:p>
          <w:p w14:paraId="27C7C070" w14:textId="57B893AE" w:rsidR="00B626E4" w:rsidDel="00D8130F" w:rsidRDefault="00B626E4" w:rsidP="00B626E4">
            <w:pPr>
              <w:pStyle w:val="H1bodytext"/>
              <w:numPr>
                <w:ilvl w:val="0"/>
                <w:numId w:val="28"/>
              </w:numPr>
              <w:spacing w:after="0"/>
              <w:ind w:left="376"/>
              <w:rPr>
                <w:del w:id="56" w:author="Jacob Fullerton" w:date="2020-12-08T07:30:00Z"/>
                <w:rFonts w:ascii="Arial" w:hAnsi="Arial"/>
                <w:sz w:val="20"/>
              </w:rPr>
            </w:pPr>
            <w:del w:id="57" w:author="Jacob Fullerton" w:date="2020-12-08T07:30:00Z">
              <w:r w:rsidDel="00D8130F">
                <w:rPr>
                  <w:rFonts w:ascii="Arial" w:hAnsi="Arial"/>
                  <w:sz w:val="20"/>
                </w:rPr>
                <w:delText>The 16</w:delText>
              </w:r>
              <w:r w:rsidRPr="00577E4D" w:rsidDel="00D8130F">
                <w:rPr>
                  <w:rFonts w:ascii="Arial" w:hAnsi="Arial"/>
                  <w:sz w:val="20"/>
                  <w:vertAlign w:val="superscript"/>
                </w:rPr>
                <w:delText>th</w:delText>
              </w:r>
              <w:r w:rsidDel="00D8130F">
                <w:rPr>
                  <w:rFonts w:ascii="Arial" w:hAnsi="Arial"/>
                  <w:sz w:val="20"/>
                </w:rPr>
                <w:delText xml:space="preserve"> line should read as follows (in double quotes): “</w:delText>
              </w:r>
              <w:r w:rsidRPr="00577E4D" w:rsidDel="00D8130F">
                <w:rPr>
                  <w:rFonts w:ascii="Arial" w:hAnsi="Arial"/>
                  <w:sz w:val="20"/>
                </w:rPr>
                <w:delText>SAC-Water,,SAC-1,Liquid,1961.0,5.0,,,,,,,,</w:delText>
              </w:r>
              <w:r w:rsidDel="00D8130F">
                <w:rPr>
                  <w:rFonts w:ascii="Arial" w:hAnsi="Arial"/>
                  <w:sz w:val="20"/>
                </w:rPr>
                <w:delText>”: PASS</w:delText>
              </w:r>
              <w:r w:rsidR="004B2055" w:rsidDel="00D8130F">
                <w:rPr>
                  <w:rFonts w:ascii="Arial" w:hAnsi="Arial"/>
                  <w:sz w:val="20"/>
                </w:rPr>
                <w:br/>
              </w:r>
            </w:del>
          </w:p>
          <w:p w14:paraId="352E62FA" w14:textId="3F0F4FF1" w:rsidR="00B626E4" w:rsidDel="00D8130F" w:rsidRDefault="00B626E4" w:rsidP="00B626E4">
            <w:pPr>
              <w:pStyle w:val="H1bodytext"/>
              <w:numPr>
                <w:ilvl w:val="0"/>
                <w:numId w:val="28"/>
              </w:numPr>
              <w:spacing w:after="0"/>
              <w:ind w:left="376"/>
              <w:rPr>
                <w:del w:id="58" w:author="Jacob Fullerton" w:date="2020-12-08T07:30:00Z"/>
                <w:rFonts w:ascii="Arial" w:hAnsi="Arial"/>
                <w:sz w:val="20"/>
              </w:rPr>
            </w:pPr>
            <w:del w:id="59" w:author="Jacob Fullerton" w:date="2020-12-08T07:30:00Z">
              <w:r w:rsidDel="00D8130F">
                <w:rPr>
                  <w:rFonts w:ascii="Arial" w:hAnsi="Arial"/>
                  <w:sz w:val="20"/>
                </w:rPr>
                <w:delText>The 17</w:delText>
              </w:r>
              <w:r w:rsidRPr="00577E4D" w:rsidDel="00D8130F">
                <w:rPr>
                  <w:rFonts w:ascii="Arial" w:hAnsi="Arial"/>
                  <w:sz w:val="20"/>
                  <w:vertAlign w:val="superscript"/>
                </w:rPr>
                <w:delText>th</w:delText>
              </w:r>
              <w:r w:rsidDel="00D8130F">
                <w:rPr>
                  <w:rFonts w:ascii="Arial" w:hAnsi="Arial"/>
                  <w:sz w:val="20"/>
                </w:rPr>
                <w:delText xml:space="preserve"> line should read as follows (in double quotes): “</w:delText>
              </w:r>
              <w:r w:rsidRPr="00577E4D" w:rsidDel="00D8130F">
                <w:rPr>
                  <w:rFonts w:ascii="Arial" w:hAnsi="Arial"/>
                  <w:sz w:val="20"/>
                </w:rPr>
                <w:delText>SIMV2,,SIM-1,Liquid,1961.0,3.0,3.0,3.0,3.0,3.0,,,,</w:delText>
              </w:r>
              <w:r w:rsidDel="00D8130F">
                <w:rPr>
                  <w:rFonts w:ascii="Arial" w:hAnsi="Arial"/>
                  <w:sz w:val="20"/>
                </w:rPr>
                <w:delText>”: PASS</w:delText>
              </w:r>
              <w:r w:rsidR="004B2055" w:rsidDel="00D8130F">
                <w:rPr>
                  <w:rFonts w:ascii="Arial" w:hAnsi="Arial"/>
                  <w:sz w:val="20"/>
                </w:rPr>
                <w:br/>
              </w:r>
            </w:del>
          </w:p>
          <w:p w14:paraId="4F97E5F0" w14:textId="3508A56D" w:rsidR="00B626E4" w:rsidDel="00D8130F" w:rsidRDefault="00B626E4" w:rsidP="00B626E4">
            <w:pPr>
              <w:pStyle w:val="H1bodytext"/>
              <w:numPr>
                <w:ilvl w:val="0"/>
                <w:numId w:val="28"/>
              </w:numPr>
              <w:spacing w:after="0"/>
              <w:ind w:left="376"/>
              <w:rPr>
                <w:del w:id="60" w:author="Jacob Fullerton" w:date="2020-12-08T07:30:00Z"/>
                <w:rFonts w:ascii="Arial" w:hAnsi="Arial"/>
                <w:sz w:val="20"/>
              </w:rPr>
            </w:pPr>
            <w:del w:id="61" w:author="Jacob Fullerton" w:date="2020-12-08T07:30:00Z">
              <w:r w:rsidDel="00D8130F">
                <w:rPr>
                  <w:rFonts w:ascii="Arial" w:hAnsi="Arial"/>
                  <w:sz w:val="20"/>
                </w:rPr>
                <w:delText>The 18</w:delText>
              </w:r>
              <w:r w:rsidRPr="00577E4D" w:rsidDel="00D8130F">
                <w:rPr>
                  <w:rFonts w:ascii="Arial" w:hAnsi="Arial"/>
                  <w:sz w:val="20"/>
                  <w:vertAlign w:val="superscript"/>
                </w:rPr>
                <w:delText>th</w:delText>
              </w:r>
              <w:r w:rsidDel="00D8130F">
                <w:rPr>
                  <w:rFonts w:ascii="Arial" w:hAnsi="Arial"/>
                  <w:sz w:val="20"/>
                </w:rPr>
                <w:delText xml:space="preserve"> line should read as follows (in double quotes): “</w:delText>
              </w:r>
              <w:r w:rsidRPr="00577E4D" w:rsidDel="00D8130F">
                <w:rPr>
                  <w:rFonts w:ascii="Arial" w:hAnsi="Arial"/>
                  <w:sz w:val="20"/>
                </w:rPr>
                <w:delText>AT-5_Site-Specific-Inventory,,SSI-1,Liquid,1961.0,1.0,1.0,1.0,1.0,1.0,1.0,1.0,1.0,1.0</w:delText>
              </w:r>
              <w:r w:rsidDel="00D8130F">
                <w:rPr>
                  <w:rFonts w:ascii="Arial" w:hAnsi="Arial"/>
                  <w:sz w:val="20"/>
                </w:rPr>
                <w:delText>”: PASS</w:delText>
              </w:r>
            </w:del>
          </w:p>
          <w:p w14:paraId="4CB1AC21" w14:textId="77777777" w:rsidR="003F48F4" w:rsidRPr="00702160" w:rsidRDefault="003F48F4" w:rsidP="004B1E8C">
            <w:pPr>
              <w:pStyle w:val="H1bodytext"/>
              <w:spacing w:after="0"/>
              <w:ind w:left="0"/>
              <w:rPr>
                <w:rFonts w:ascii="Arial" w:hAnsi="Arial"/>
                <w:sz w:val="20"/>
              </w:rPr>
            </w:pPr>
          </w:p>
        </w:tc>
      </w:tr>
    </w:tbl>
    <w:p w14:paraId="32CCD7FD" w14:textId="7EDCEFFA" w:rsidR="003F48F4" w:rsidRDefault="003F48F4"/>
    <w:p w14:paraId="7CEF4526" w14:textId="77777777" w:rsidR="003F48F4" w:rsidRDefault="003F48F4">
      <w:pPr>
        <w:spacing w:after="160" w:line="259" w:lineRule="auto"/>
      </w:pPr>
      <w:r>
        <w:br w:type="page"/>
      </w:r>
    </w:p>
    <w:p w14:paraId="004099FD" w14:textId="77777777" w:rsidR="003F48F4" w:rsidRDefault="003F48F4" w:rsidP="003F48F4">
      <w:pPr>
        <w:rPr>
          <w:b/>
          <w:bCs/>
        </w:rPr>
      </w:pPr>
      <w:r>
        <w:rPr>
          <w:b/>
          <w:bCs/>
        </w:rPr>
        <w:lastRenderedPageBreak/>
        <w:t>Tool Runner Log</w:t>
      </w:r>
    </w:p>
    <w:p w14:paraId="56C55C19" w14:textId="77777777" w:rsidR="0025044C" w:rsidRDefault="0025044C" w:rsidP="0025044C">
      <w:r>
        <w:t>INFO--11/11/2020 02:37:47 PM--Starting CA-CIE Tool Runner.</w:t>
      </w:r>
      <w:r>
        <w:tab/>
        <w:t>Logging to "runner_AT-6.log"</w:t>
      </w:r>
    </w:p>
    <w:p w14:paraId="6C6B145B" w14:textId="77777777" w:rsidR="0025044C" w:rsidRDefault="0025044C" w:rsidP="0025044C">
      <w:r>
        <w:t>INFO--11/11/2020 02:37:47 PM--Code Version: 32f2868463d1f4507b6401c6fc881d8bb1a5598d v5.12: /opt/tools/</w:t>
      </w:r>
      <w:proofErr w:type="spellStart"/>
      <w:r>
        <w:t>pylib</w:t>
      </w:r>
      <w:proofErr w:type="spellEnd"/>
      <w:r>
        <w:t>/runner/runner.py&lt;--1bcfd6779e9cbdb82673405873a8e5e81514ae27</w:t>
      </w:r>
    </w:p>
    <w:p w14:paraId="62F8C8C3" w14:textId="77777777" w:rsidR="0025044C" w:rsidRDefault="0025044C" w:rsidP="0025044C"/>
    <w:p w14:paraId="7D3ADBA5" w14:textId="77777777" w:rsidR="0025044C" w:rsidRDefault="0025044C" w:rsidP="0025044C">
      <w:r>
        <w:t>INFO--11/11/2020 02:37:47 PM--Code Version: b04521edd4aea45d10cc8d59c9c737ca2caf028a Local repo SHA-1 has does not correspond to a remote repo release version: /home/slindberg/CAVE/CA-CIE-Tools-TestRepos/inventory_pp/pylib/inventory_pp/inventory_pp.py&lt;--09cc000de13fb083b30b269c18fd32a2437141d6</w:t>
      </w:r>
    </w:p>
    <w:p w14:paraId="56093DFA" w14:textId="77777777" w:rsidR="0025044C" w:rsidRDefault="0025044C" w:rsidP="0025044C"/>
    <w:p w14:paraId="3B9B9589" w14:textId="77777777" w:rsidR="0025044C" w:rsidRDefault="0025044C" w:rsidP="0025044C">
      <w:r>
        <w:t xml:space="preserve">INFO--11/11/2020 02:37:47 PM--QA Status: </w:t>
      </w:r>
      <w:proofErr w:type="gramStart"/>
      <w:r>
        <w:t>QUALIFIED :</w:t>
      </w:r>
      <w:proofErr w:type="gramEnd"/>
      <w:r>
        <w:t xml:space="preserve"> /opt/tools/pylib/runner/runner.py</w:t>
      </w:r>
    </w:p>
    <w:p w14:paraId="5AC469F5" w14:textId="77777777" w:rsidR="0025044C" w:rsidRDefault="0025044C" w:rsidP="0025044C">
      <w:r>
        <w:t xml:space="preserve">INFO--11/11/2020 02:37:48 PM--QA Status: </w:t>
      </w:r>
      <w:proofErr w:type="gramStart"/>
      <w:r>
        <w:t>TEST :</w:t>
      </w:r>
      <w:proofErr w:type="gramEnd"/>
      <w:r>
        <w:t xml:space="preserve"> /home/slindberg/CAVE/CA-CIE-Tools-TestRepos/inventory_pp/pylib/inventory_pp/inventory_pp.py</w:t>
      </w:r>
    </w:p>
    <w:p w14:paraId="3C21B6E4" w14:textId="77777777" w:rsidR="0025044C" w:rsidRDefault="0025044C" w:rsidP="0025044C">
      <w:r>
        <w:t>INFO--11/11/2020 02:37:48 PM--Invoking Command:"python3"</w:t>
      </w:r>
      <w:r>
        <w:tab/>
        <w:t>with Arguments:"/home/slindberg/CAVE/CA-CIE-Tools-TestRepos/inventory_pp/pylib/inventory_pp/inventory_pp.py --</w:t>
      </w:r>
      <w:proofErr w:type="spellStart"/>
      <w:r>
        <w:t>sig_figs</w:t>
      </w:r>
      <w:proofErr w:type="spellEnd"/>
      <w:r>
        <w:t xml:space="preserve"> 5 --VZEHSIT /home/slindberg/CAVE/CA-CIE-Tools-TestEnv/inventory_pp/data/AT-6/AT-6_Site_List.csv --</w:t>
      </w:r>
      <w:proofErr w:type="spellStart"/>
      <w:r>
        <w:t>Site_Specific</w:t>
      </w:r>
      <w:proofErr w:type="spellEnd"/>
      <w:r>
        <w:t xml:space="preserve"> /home/slindberg/CAVE/CA-CIE-Tools-TestEnv/inventory_pp/data/AT-6/AT-6_Site-Specific-Inventory.csv --</w:t>
      </w:r>
      <w:proofErr w:type="spellStart"/>
      <w:r>
        <w:t>ipp_output</w:t>
      </w:r>
      <w:proofErr w:type="spellEnd"/>
      <w:r>
        <w:t xml:space="preserve"> step-1_AT-6_ipp.csv --output /home/slindberg/CAVE/CA-CIE-Tools-TestEnv/inventory_pp/tests/AT-6 --logger step-1_AT-6_ipp.log"</w:t>
      </w:r>
    </w:p>
    <w:p w14:paraId="74722F54" w14:textId="77777777" w:rsidR="0025044C" w:rsidRDefault="0025044C" w:rsidP="0025044C">
      <w:r>
        <w:t>INFO--11/11/2020 02:37:48 PM--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9603EC0" w14:textId="77777777" w:rsidR="003F48F4" w:rsidRDefault="0025044C" w:rsidP="003F48F4">
      <w:r>
        <w:t>Starting CA-CIE Tool Runner.</w:t>
      </w:r>
      <w:r>
        <w:tab/>
        <w:t>Logging to "runner_AT-6.log"</w:t>
      </w:r>
    </w:p>
    <w:p w14:paraId="0C541C4E" w14:textId="77777777" w:rsidR="003F48F4" w:rsidRDefault="003F48F4" w:rsidP="003F48F4"/>
    <w:tbl>
      <w:tblPr>
        <w:tblStyle w:val="TableGrid"/>
        <w:tblW w:w="0" w:type="auto"/>
        <w:tblLayout w:type="fixed"/>
        <w:tblLook w:val="04A0" w:firstRow="1" w:lastRow="0" w:firstColumn="1" w:lastColumn="0" w:noHBand="0" w:noVBand="1"/>
      </w:tblPr>
      <w:tblGrid>
        <w:gridCol w:w="2520"/>
        <w:gridCol w:w="2520"/>
        <w:gridCol w:w="990"/>
        <w:gridCol w:w="1530"/>
        <w:gridCol w:w="2520"/>
      </w:tblGrid>
      <w:tr w:rsidR="003F48F4" w:rsidRPr="00932809" w14:paraId="727BFE70" w14:textId="77777777" w:rsidTr="002A216C">
        <w:trPr>
          <w:cantSplit/>
          <w:trHeight w:val="360"/>
          <w:tblHeader/>
        </w:trPr>
        <w:tc>
          <w:tcPr>
            <w:tcW w:w="10080" w:type="dxa"/>
            <w:gridSpan w:val="5"/>
            <w:tcBorders>
              <w:top w:val="nil"/>
              <w:left w:val="nil"/>
              <w:bottom w:val="single" w:sz="4" w:space="0" w:color="auto"/>
              <w:right w:val="nil"/>
            </w:tcBorders>
            <w:vAlign w:val="bottom"/>
          </w:tcPr>
          <w:p w14:paraId="7849EF37" w14:textId="5D277B2A" w:rsidR="003F48F4" w:rsidRDefault="003F48F4" w:rsidP="004B1E8C">
            <w:pPr>
              <w:pStyle w:val="Table"/>
            </w:pPr>
            <w:r>
              <w:t>Table AT-6</w:t>
            </w:r>
          </w:p>
          <w:p w14:paraId="476B17C7" w14:textId="77777777" w:rsidR="003F48F4" w:rsidRPr="00DA11B3" w:rsidRDefault="007F0982" w:rsidP="004B1E8C">
            <w:pPr>
              <w:pStyle w:val="H1bodytext"/>
              <w:spacing w:after="0"/>
              <w:ind w:left="0"/>
              <w:jc w:val="center"/>
              <w:rPr>
                <w:rFonts w:ascii="Arial" w:hAnsi="Arial"/>
                <w:b/>
                <w:szCs w:val="22"/>
              </w:rPr>
            </w:pPr>
            <w:sdt>
              <w:sdtPr>
                <w:rPr>
                  <w:rFonts w:ascii="Arial" w:hAnsi="Arial"/>
                  <w:b/>
                  <w:bCs/>
                  <w:szCs w:val="22"/>
                </w:rPr>
                <w:alias w:val="Keywords"/>
                <w:tag w:val=""/>
                <w:id w:val="-885103196"/>
                <w:placeholder>
                  <w:docPart w:val="A67060534B6B43BC80732D181C9F9050"/>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6</w:t>
            </w:r>
          </w:p>
        </w:tc>
      </w:tr>
      <w:tr w:rsidR="003F48F4" w:rsidRPr="007D0AAC" w14:paraId="7F600C6E" w14:textId="77777777" w:rsidTr="002A216C">
        <w:trPr>
          <w:cantSplit/>
          <w:trHeight w:val="530"/>
          <w:tblHeader/>
        </w:trPr>
        <w:tc>
          <w:tcPr>
            <w:tcW w:w="6030" w:type="dxa"/>
            <w:gridSpan w:val="3"/>
            <w:tcBorders>
              <w:top w:val="single" w:sz="4" w:space="0" w:color="auto"/>
            </w:tcBorders>
            <w:shd w:val="clear" w:color="auto" w:fill="auto"/>
            <w:vAlign w:val="center"/>
          </w:tcPr>
          <w:p w14:paraId="19DD0407" w14:textId="77777777" w:rsidR="003F48F4" w:rsidRPr="007D0AAC" w:rsidRDefault="007F0982" w:rsidP="004B1E8C">
            <w:pPr>
              <w:pStyle w:val="H1bodytext"/>
              <w:spacing w:after="0"/>
              <w:ind w:left="0"/>
              <w:jc w:val="center"/>
              <w:rPr>
                <w:rFonts w:ascii="Arial" w:hAnsi="Arial"/>
                <w:b/>
                <w:sz w:val="20"/>
              </w:rPr>
            </w:pPr>
            <w:sdt>
              <w:sdtPr>
                <w:rPr>
                  <w:rFonts w:ascii="Arial" w:hAnsi="Arial"/>
                  <w:b/>
                  <w:bCs/>
                  <w:sz w:val="20"/>
                </w:rPr>
                <w:alias w:val="Keywords"/>
                <w:tag w:val=""/>
                <w:id w:val="-1597248261"/>
                <w:placeholder>
                  <w:docPart w:val="BBFE00A4054142F6A51D70C33A7C9B1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4EF04567"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48265670"/>
                <w:placeholder>
                  <w:docPart w:val="8942C66A7C9D48B8B8908118F329F06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6</w:t>
            </w:r>
          </w:p>
        </w:tc>
        <w:tc>
          <w:tcPr>
            <w:tcW w:w="4050" w:type="dxa"/>
            <w:gridSpan w:val="2"/>
            <w:tcBorders>
              <w:top w:val="single" w:sz="4" w:space="0" w:color="auto"/>
            </w:tcBorders>
            <w:shd w:val="clear" w:color="auto" w:fill="auto"/>
            <w:vAlign w:val="center"/>
          </w:tcPr>
          <w:p w14:paraId="72A3577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25044C">
              <w:rPr>
                <w:rFonts w:ascii="Arial" w:hAnsi="Arial"/>
                <w:b/>
                <w:sz w:val="20"/>
              </w:rPr>
              <w:t xml:space="preserve"> 11/11/2020</w:t>
            </w:r>
          </w:p>
        </w:tc>
      </w:tr>
      <w:tr w:rsidR="003F48F4" w:rsidRPr="007D0AAC" w14:paraId="0A860AAA" w14:textId="77777777" w:rsidTr="002A216C">
        <w:trPr>
          <w:cantSplit/>
          <w:trHeight w:val="530"/>
          <w:tblHeader/>
        </w:trPr>
        <w:tc>
          <w:tcPr>
            <w:tcW w:w="6030" w:type="dxa"/>
            <w:gridSpan w:val="3"/>
            <w:tcBorders>
              <w:top w:val="single" w:sz="4" w:space="0" w:color="auto"/>
            </w:tcBorders>
            <w:shd w:val="clear" w:color="auto" w:fill="auto"/>
            <w:vAlign w:val="center"/>
          </w:tcPr>
          <w:p w14:paraId="22C9D6D1"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442D755"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\\olive\backups\CAVE\CA-CIE-Tools-TestEnv\inventory_pp\tests\AT-6\runner_AT-6.log</w:t>
            </w:r>
          </w:p>
        </w:tc>
        <w:tc>
          <w:tcPr>
            <w:tcW w:w="4050" w:type="dxa"/>
            <w:gridSpan w:val="2"/>
            <w:tcBorders>
              <w:top w:val="single" w:sz="4" w:space="0" w:color="auto"/>
            </w:tcBorders>
            <w:shd w:val="clear" w:color="auto" w:fill="auto"/>
            <w:vAlign w:val="center"/>
          </w:tcPr>
          <w:p w14:paraId="034BB5B1"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25044C">
              <w:rPr>
                <w:rFonts w:ascii="Arial" w:hAnsi="Arial"/>
                <w:b/>
                <w:sz w:val="20"/>
              </w:rPr>
              <w:t xml:space="preserve"> Sara Lindberg</w:t>
            </w:r>
          </w:p>
        </w:tc>
      </w:tr>
      <w:tr w:rsidR="003F48F4" w:rsidRPr="007D0AAC" w14:paraId="52F425EF" w14:textId="77777777" w:rsidTr="002A216C">
        <w:trPr>
          <w:cantSplit/>
          <w:trHeight w:val="530"/>
          <w:tblHeader/>
        </w:trPr>
        <w:tc>
          <w:tcPr>
            <w:tcW w:w="10080" w:type="dxa"/>
            <w:gridSpan w:val="5"/>
            <w:tcBorders>
              <w:top w:val="single" w:sz="4" w:space="0" w:color="auto"/>
            </w:tcBorders>
            <w:shd w:val="clear" w:color="auto" w:fill="auto"/>
            <w:vAlign w:val="center"/>
          </w:tcPr>
          <w:p w14:paraId="5353DA8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\\olive\backups\CAVE\CA-CIE-Tools-TestEnv\inventory_pp\tests\AT-6</w:t>
            </w:r>
          </w:p>
        </w:tc>
      </w:tr>
      <w:tr w:rsidR="003F48F4" w:rsidRPr="00572F5F" w14:paraId="5E72535C" w14:textId="77777777" w:rsidTr="002A216C">
        <w:trPr>
          <w:cantSplit/>
          <w:trHeight w:val="530"/>
          <w:tblHeader/>
        </w:trPr>
        <w:tc>
          <w:tcPr>
            <w:tcW w:w="2520" w:type="dxa"/>
            <w:tcBorders>
              <w:top w:val="single" w:sz="4" w:space="0" w:color="auto"/>
            </w:tcBorders>
            <w:shd w:val="clear" w:color="auto" w:fill="D9D9D9" w:themeFill="background1" w:themeFillShade="D9"/>
            <w:vAlign w:val="center"/>
          </w:tcPr>
          <w:p w14:paraId="7B6020C1"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520" w:type="dxa"/>
            <w:tcBorders>
              <w:top w:val="single" w:sz="4" w:space="0" w:color="auto"/>
            </w:tcBorders>
            <w:shd w:val="clear" w:color="auto" w:fill="D9D9D9" w:themeFill="background1" w:themeFillShade="D9"/>
            <w:vAlign w:val="center"/>
          </w:tcPr>
          <w:p w14:paraId="31D591A3"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2520" w:type="dxa"/>
            <w:gridSpan w:val="2"/>
            <w:tcBorders>
              <w:top w:val="single" w:sz="4" w:space="0" w:color="auto"/>
            </w:tcBorders>
            <w:shd w:val="clear" w:color="auto" w:fill="D9D9D9" w:themeFill="background1" w:themeFillShade="D9"/>
            <w:vAlign w:val="center"/>
          </w:tcPr>
          <w:p w14:paraId="6940E81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7A13A37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64C974F5" w14:textId="77777777" w:rsidTr="002A216C">
        <w:trPr>
          <w:trHeight w:val="440"/>
        </w:trPr>
        <w:tc>
          <w:tcPr>
            <w:tcW w:w="10080" w:type="dxa"/>
            <w:gridSpan w:val="5"/>
            <w:vAlign w:val="center"/>
          </w:tcPr>
          <w:p w14:paraId="62F4CF81"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73F7C8AB" w14:textId="77777777" w:rsidTr="002A216C">
        <w:trPr>
          <w:trHeight w:val="728"/>
        </w:trPr>
        <w:tc>
          <w:tcPr>
            <w:tcW w:w="2520" w:type="dxa"/>
            <w:vAlign w:val="center"/>
          </w:tcPr>
          <w:p w14:paraId="1F98C6D4"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2520" w:type="dxa"/>
            <w:vAlign w:val="center"/>
          </w:tcPr>
          <w:p w14:paraId="4310751A"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./run_AT-6_step-1.sh</w:t>
            </w:r>
          </w:p>
        </w:tc>
        <w:tc>
          <w:tcPr>
            <w:tcW w:w="2520" w:type="dxa"/>
            <w:gridSpan w:val="2"/>
            <w:vAlign w:val="center"/>
          </w:tcPr>
          <w:p w14:paraId="69694839"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0704B47D" w14:textId="77777777" w:rsidR="003F48F4" w:rsidRPr="00180364" w:rsidRDefault="003F48F4" w:rsidP="002A216C">
            <w:pPr>
              <w:pStyle w:val="H1bodytext"/>
              <w:numPr>
                <w:ilvl w:val="0"/>
                <w:numId w:val="35"/>
              </w:numPr>
              <w:spacing w:after="0"/>
              <w:ind w:left="547"/>
              <w:rPr>
                <w:rFonts w:ascii="Arial" w:hAnsi="Arial"/>
                <w:sz w:val="20"/>
              </w:rPr>
            </w:pPr>
            <w:r w:rsidRPr="00180364">
              <w:rPr>
                <w:rFonts w:ascii="Arial" w:hAnsi="Arial"/>
                <w:b/>
                <w:bCs/>
                <w:i/>
                <w:iCs/>
                <w:sz w:val="20"/>
              </w:rPr>
              <w:t>runner_run_AT-</w:t>
            </w:r>
            <w:r>
              <w:rPr>
                <w:rFonts w:ascii="Arial" w:hAnsi="Arial"/>
                <w:b/>
                <w:bCs/>
                <w:i/>
                <w:iCs/>
                <w:sz w:val="20"/>
              </w:rPr>
              <w:t>6</w:t>
            </w:r>
            <w:r w:rsidRPr="00180364">
              <w:rPr>
                <w:rFonts w:ascii="Arial" w:hAnsi="Arial"/>
                <w:b/>
                <w:bCs/>
                <w:i/>
                <w:iCs/>
                <w:sz w:val="20"/>
              </w:rPr>
              <w:t>.</w:t>
            </w:r>
            <w:r>
              <w:rPr>
                <w:rFonts w:ascii="Arial" w:hAnsi="Arial"/>
                <w:b/>
                <w:bCs/>
                <w:i/>
                <w:iCs/>
                <w:sz w:val="20"/>
              </w:rPr>
              <w:t>log</w:t>
            </w:r>
          </w:p>
          <w:p w14:paraId="5A8CC399" w14:textId="77777777" w:rsidR="003F48F4" w:rsidRPr="00180364" w:rsidRDefault="003F48F4" w:rsidP="002A216C">
            <w:pPr>
              <w:pStyle w:val="H1bodytext"/>
              <w:numPr>
                <w:ilvl w:val="0"/>
                <w:numId w:val="35"/>
              </w:numPr>
              <w:spacing w:after="0"/>
              <w:ind w:left="556"/>
              <w:rPr>
                <w:rFonts w:ascii="Arial" w:hAnsi="Arial"/>
                <w:sz w:val="20"/>
              </w:rPr>
            </w:pPr>
            <w:r>
              <w:rPr>
                <w:rFonts w:ascii="Arial" w:hAnsi="Arial"/>
                <w:b/>
                <w:bCs/>
                <w:i/>
                <w:iCs/>
                <w:sz w:val="20"/>
              </w:rPr>
              <w:t>step-1_AT-6_ipp.log</w:t>
            </w:r>
          </w:p>
          <w:p w14:paraId="6538BA84" w14:textId="77777777" w:rsidR="003F48F4" w:rsidRPr="00B64BCB" w:rsidRDefault="003F48F4" w:rsidP="002A216C">
            <w:pPr>
              <w:pStyle w:val="H1bodytext"/>
              <w:numPr>
                <w:ilvl w:val="0"/>
                <w:numId w:val="35"/>
              </w:numPr>
              <w:spacing w:after="0"/>
              <w:ind w:left="556"/>
              <w:rPr>
                <w:rFonts w:ascii="Arial" w:hAnsi="Arial"/>
                <w:sz w:val="20"/>
              </w:rPr>
            </w:pPr>
            <w:r>
              <w:rPr>
                <w:rFonts w:ascii="Arial" w:hAnsi="Arial"/>
                <w:b/>
                <w:bCs/>
                <w:i/>
                <w:iCs/>
                <w:sz w:val="20"/>
              </w:rPr>
              <w:t>step-1_AT-6_ipp.csv</w:t>
            </w:r>
          </w:p>
        </w:tc>
        <w:tc>
          <w:tcPr>
            <w:tcW w:w="2520" w:type="dxa"/>
            <w:vAlign w:val="center"/>
          </w:tcPr>
          <w:p w14:paraId="4C585669" w14:textId="77777777" w:rsidR="003F48F4" w:rsidRPr="007D0AAC" w:rsidRDefault="0025044C" w:rsidP="004B1E8C">
            <w:pPr>
              <w:pStyle w:val="H1bodytext"/>
              <w:spacing w:after="0"/>
              <w:ind w:left="0"/>
              <w:jc w:val="center"/>
              <w:rPr>
                <w:rFonts w:ascii="Arial" w:hAnsi="Arial"/>
                <w:sz w:val="20"/>
              </w:rPr>
            </w:pPr>
            <w:r>
              <w:rPr>
                <w:rFonts w:ascii="Arial" w:hAnsi="Arial"/>
                <w:sz w:val="20"/>
              </w:rPr>
              <w:t>PASS</w:t>
            </w:r>
          </w:p>
        </w:tc>
      </w:tr>
      <w:tr w:rsidR="003F48F4" w14:paraId="2634D711" w14:textId="77777777" w:rsidTr="002A216C">
        <w:trPr>
          <w:trHeight w:val="476"/>
        </w:trPr>
        <w:tc>
          <w:tcPr>
            <w:tcW w:w="2520" w:type="dxa"/>
            <w:vAlign w:val="center"/>
          </w:tcPr>
          <w:p w14:paraId="03DA2FC0"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2520" w:type="dxa"/>
            <w:vAlign w:val="center"/>
          </w:tcPr>
          <w:p w14:paraId="64669451"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runner_run_AT-6.log</w:t>
            </w:r>
            <w:r>
              <w:rPr>
                <w:rFonts w:ascii="Arial" w:hAnsi="Arial"/>
                <w:sz w:val="20"/>
              </w:rPr>
              <w:t xml:space="preserve"> in a text editor. Look to verify that the runner tool is qualified and that the inventory preprocessor is “TEST”</w:t>
            </w:r>
          </w:p>
        </w:tc>
        <w:tc>
          <w:tcPr>
            <w:tcW w:w="2520" w:type="dxa"/>
            <w:gridSpan w:val="2"/>
            <w:vAlign w:val="center"/>
          </w:tcPr>
          <w:p w14:paraId="4E54D0C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runner_run_AT-6.log</w:t>
            </w:r>
            <w:r>
              <w:rPr>
                <w:rFonts w:ascii="Arial" w:hAnsi="Arial"/>
                <w:sz w:val="20"/>
              </w:rPr>
              <w:t xml:space="preserve"> should have 2 lines:</w:t>
            </w:r>
          </w:p>
          <w:p w14:paraId="26DA249B"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19BB1EA2"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A92FBE7" w14:textId="77777777" w:rsidR="003F48F4" w:rsidRDefault="003F48F4" w:rsidP="004B1E8C">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33D69899" w14:textId="77777777" w:rsidR="003F48F4" w:rsidRDefault="003F48F4" w:rsidP="004B1E8C">
            <w:pPr>
              <w:pStyle w:val="H1bodytext"/>
              <w:spacing w:after="0"/>
              <w:ind w:left="16"/>
              <w:rPr>
                <w:rFonts w:ascii="Arial" w:hAnsi="Arial"/>
                <w:sz w:val="20"/>
              </w:rPr>
            </w:pPr>
          </w:p>
          <w:p w14:paraId="4AA8EA9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6963AA06" w14:textId="77777777" w:rsidR="00D3759B" w:rsidRDefault="0025044C" w:rsidP="00FD3A67">
            <w:pPr>
              <w:pStyle w:val="H1bodytext"/>
              <w:ind w:left="0"/>
              <w:jc w:val="center"/>
              <w:rPr>
                <w:rFonts w:ascii="Arial" w:hAnsi="Arial"/>
                <w:sz w:val="20"/>
              </w:rPr>
            </w:pPr>
            <w:r>
              <w:rPr>
                <w:rFonts w:ascii="Arial" w:hAnsi="Arial"/>
                <w:sz w:val="20"/>
              </w:rPr>
              <w:lastRenderedPageBreak/>
              <w:t>PASS</w:t>
            </w:r>
            <w:r>
              <w:rPr>
                <w:rFonts w:ascii="Arial" w:hAnsi="Arial"/>
                <w:sz w:val="20"/>
              </w:rPr>
              <w:br/>
            </w:r>
          </w:p>
          <w:p w14:paraId="190E831A" w14:textId="411BFA71" w:rsidR="0025044C" w:rsidRPr="0025044C" w:rsidRDefault="0025044C" w:rsidP="00FD3A67">
            <w:pPr>
              <w:pStyle w:val="H1bodytext"/>
              <w:ind w:left="0"/>
              <w:jc w:val="center"/>
              <w:rPr>
                <w:rFonts w:ascii="Arial" w:hAnsi="Arial"/>
                <w:sz w:val="20"/>
              </w:rPr>
            </w:pPr>
            <w:proofErr w:type="gramStart"/>
            <w:r w:rsidRPr="0025044C">
              <w:rPr>
                <w:rFonts w:ascii="Arial" w:hAnsi="Arial"/>
                <w:sz w:val="20"/>
              </w:rPr>
              <w:t>QUALIFIED :</w:t>
            </w:r>
            <w:proofErr w:type="gramEnd"/>
            <w:r w:rsidRPr="0025044C">
              <w:rPr>
                <w:rFonts w:ascii="Arial" w:hAnsi="Arial"/>
                <w:sz w:val="20"/>
              </w:rPr>
              <w:t xml:space="preserve"> /opt/tools/pylib/runner/runner.py</w:t>
            </w:r>
          </w:p>
          <w:p w14:paraId="4D3C87DC" w14:textId="77777777" w:rsidR="003F48F4" w:rsidRPr="007D0AAC" w:rsidRDefault="0025044C" w:rsidP="004B1E8C">
            <w:pPr>
              <w:pStyle w:val="H1bodytext"/>
              <w:spacing w:after="0"/>
              <w:ind w:left="0"/>
              <w:jc w:val="center"/>
              <w:rPr>
                <w:rFonts w:ascii="Arial" w:hAnsi="Arial"/>
                <w:sz w:val="20"/>
              </w:rPr>
            </w:pPr>
            <w:proofErr w:type="gramStart"/>
            <w:r w:rsidRPr="0025044C">
              <w:rPr>
                <w:rFonts w:ascii="Arial" w:hAnsi="Arial"/>
                <w:sz w:val="20"/>
              </w:rPr>
              <w:t>TEST :</w:t>
            </w:r>
            <w:proofErr w:type="gramEnd"/>
            <w:r w:rsidRPr="0025044C">
              <w:rPr>
                <w:rFonts w:ascii="Arial" w:hAnsi="Arial"/>
                <w:sz w:val="20"/>
              </w:rPr>
              <w:t xml:space="preserve"> /home/slindberg/CAVE/C</w:t>
            </w:r>
            <w:r w:rsidRPr="0025044C">
              <w:rPr>
                <w:rFonts w:ascii="Arial" w:hAnsi="Arial"/>
                <w:sz w:val="20"/>
              </w:rPr>
              <w:lastRenderedPageBreak/>
              <w:t>A-CIE-Tools-TestRepos/inventory_pp/pylib/inventory_pp/inventory_pp.py</w:t>
            </w:r>
          </w:p>
        </w:tc>
      </w:tr>
      <w:tr w:rsidR="003F48F4" w14:paraId="0E858A24" w14:textId="77777777" w:rsidTr="002A216C">
        <w:trPr>
          <w:trHeight w:val="476"/>
        </w:trPr>
        <w:tc>
          <w:tcPr>
            <w:tcW w:w="2520" w:type="dxa"/>
            <w:vAlign w:val="center"/>
          </w:tcPr>
          <w:p w14:paraId="542B8057"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2520" w:type="dxa"/>
            <w:vAlign w:val="center"/>
          </w:tcPr>
          <w:p w14:paraId="23E7694A" w14:textId="77777777" w:rsidR="003F48F4" w:rsidRDefault="003F48F4" w:rsidP="004B1E8C">
            <w:pPr>
              <w:pStyle w:val="H1bodytext"/>
              <w:spacing w:after="0"/>
              <w:ind w:left="0"/>
              <w:rPr>
                <w:rFonts w:ascii="Arial" w:hAnsi="Arial"/>
                <w:sz w:val="20"/>
              </w:rPr>
            </w:pPr>
            <w:r>
              <w:rPr>
                <w:rFonts w:ascii="Arial" w:hAnsi="Arial"/>
                <w:sz w:val="20"/>
              </w:rPr>
              <w:t>Verify that the precision flag was used and given a value of 5</w:t>
            </w:r>
          </w:p>
        </w:tc>
        <w:tc>
          <w:tcPr>
            <w:tcW w:w="2520" w:type="dxa"/>
            <w:gridSpan w:val="2"/>
            <w:vAlign w:val="center"/>
          </w:tcPr>
          <w:p w14:paraId="7FBF13FF"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step-1_AT-6_ipp.log</w:t>
            </w:r>
            <w:r>
              <w:rPr>
                <w:rFonts w:ascii="Arial" w:hAnsi="Arial"/>
                <w:sz w:val="20"/>
              </w:rPr>
              <w:t xml:space="preserve"> and verify that the line “</w:t>
            </w:r>
            <w:proofErr w:type="spellStart"/>
            <w:r w:rsidRPr="00FC692C">
              <w:rPr>
                <w:rFonts w:ascii="Arial" w:hAnsi="Arial"/>
                <w:sz w:val="20"/>
              </w:rPr>
              <w:t>sig_figs</w:t>
            </w:r>
            <w:proofErr w:type="spellEnd"/>
            <w:r w:rsidRPr="00FC692C">
              <w:rPr>
                <w:rFonts w:ascii="Arial" w:hAnsi="Arial"/>
                <w:sz w:val="20"/>
              </w:rPr>
              <w:t xml:space="preserve">          </w:t>
            </w:r>
            <w:proofErr w:type="gramStart"/>
            <w:r w:rsidRPr="00FC692C">
              <w:rPr>
                <w:rFonts w:ascii="Arial" w:hAnsi="Arial"/>
                <w:sz w:val="20"/>
              </w:rPr>
              <w:t xml:space="preserve">  :</w:t>
            </w:r>
            <w:proofErr w:type="gramEnd"/>
            <w:r w:rsidRPr="00FC692C">
              <w:rPr>
                <w:rFonts w:ascii="Arial" w:hAnsi="Arial"/>
                <w:sz w:val="20"/>
              </w:rPr>
              <w:t xml:space="preserve"> 5</w:t>
            </w:r>
            <w:r>
              <w:rPr>
                <w:rFonts w:ascii="Arial" w:hAnsi="Arial"/>
                <w:sz w:val="20"/>
              </w:rPr>
              <w:t>” is in the file.</w:t>
            </w:r>
          </w:p>
          <w:p w14:paraId="606F0EDA" w14:textId="77777777" w:rsidR="003F48F4" w:rsidRDefault="003F48F4" w:rsidP="004B1E8C">
            <w:pPr>
              <w:pStyle w:val="H1bodytext"/>
              <w:spacing w:after="0"/>
              <w:ind w:left="0"/>
              <w:rPr>
                <w:rFonts w:ascii="Arial" w:hAnsi="Arial"/>
                <w:sz w:val="20"/>
              </w:rPr>
            </w:pPr>
          </w:p>
          <w:p w14:paraId="1F99ACB8" w14:textId="77777777" w:rsidR="003F48F4" w:rsidRPr="00FC692C" w:rsidRDefault="003F48F4" w:rsidP="004B1E8C">
            <w:pPr>
              <w:pStyle w:val="H1bodytext"/>
              <w:spacing w:after="0"/>
              <w:ind w:left="0"/>
              <w:rPr>
                <w:rFonts w:ascii="Arial" w:hAnsi="Arial"/>
                <w:sz w:val="20"/>
              </w:rPr>
            </w:pPr>
            <w:r>
              <w:rPr>
                <w:rFonts w:ascii="Arial" w:hAnsi="Arial"/>
                <w:sz w:val="20"/>
              </w:rPr>
              <w:t>If the line is in the file as stated, the partially satisfies FR-1 and FR-11.</w:t>
            </w:r>
          </w:p>
        </w:tc>
        <w:tc>
          <w:tcPr>
            <w:tcW w:w="2520" w:type="dxa"/>
            <w:vAlign w:val="center"/>
          </w:tcPr>
          <w:p w14:paraId="6583DB6B" w14:textId="77777777" w:rsidR="003F48F4" w:rsidRPr="007D0AAC" w:rsidRDefault="0025044C" w:rsidP="004B1E8C">
            <w:pPr>
              <w:pStyle w:val="H1bodytext"/>
              <w:spacing w:after="0"/>
              <w:ind w:left="0"/>
              <w:jc w:val="center"/>
              <w:rPr>
                <w:rFonts w:ascii="Arial" w:hAnsi="Arial"/>
                <w:sz w:val="20"/>
              </w:rPr>
            </w:pPr>
            <w:r>
              <w:rPr>
                <w:rFonts w:ascii="Arial" w:hAnsi="Arial"/>
                <w:sz w:val="20"/>
              </w:rPr>
              <w:t>PASS</w:t>
            </w:r>
            <w:r>
              <w:rPr>
                <w:rFonts w:ascii="Arial" w:hAnsi="Arial"/>
                <w:sz w:val="20"/>
              </w:rPr>
              <w:br/>
            </w:r>
            <w:proofErr w:type="spellStart"/>
            <w:r w:rsidRPr="0025044C">
              <w:rPr>
                <w:rFonts w:ascii="Arial" w:hAnsi="Arial"/>
                <w:sz w:val="20"/>
              </w:rPr>
              <w:t>sig_figs</w:t>
            </w:r>
            <w:proofErr w:type="spellEnd"/>
            <w:r w:rsidRPr="0025044C">
              <w:rPr>
                <w:rFonts w:ascii="Arial" w:hAnsi="Arial"/>
                <w:sz w:val="20"/>
              </w:rPr>
              <w:t xml:space="preserve">          </w:t>
            </w:r>
            <w:proofErr w:type="gramStart"/>
            <w:r w:rsidRPr="0025044C">
              <w:rPr>
                <w:rFonts w:ascii="Arial" w:hAnsi="Arial"/>
                <w:sz w:val="20"/>
              </w:rPr>
              <w:t xml:space="preserve">  :</w:t>
            </w:r>
            <w:proofErr w:type="gramEnd"/>
            <w:r w:rsidRPr="0025044C">
              <w:rPr>
                <w:rFonts w:ascii="Arial" w:hAnsi="Arial"/>
                <w:sz w:val="20"/>
              </w:rPr>
              <w:t xml:space="preserve"> 5</w:t>
            </w:r>
          </w:p>
        </w:tc>
      </w:tr>
      <w:tr w:rsidR="003F48F4" w:rsidRPr="007D0AAC" w14:paraId="15C386DF" w14:textId="77777777" w:rsidTr="002A216C">
        <w:trPr>
          <w:trHeight w:val="476"/>
        </w:trPr>
        <w:tc>
          <w:tcPr>
            <w:tcW w:w="2520" w:type="dxa"/>
            <w:vAlign w:val="center"/>
          </w:tcPr>
          <w:p w14:paraId="34113AA1"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2520" w:type="dxa"/>
            <w:vAlign w:val="center"/>
          </w:tcPr>
          <w:p w14:paraId="14030B22" w14:textId="77777777" w:rsidR="003F48F4" w:rsidRDefault="003F48F4" w:rsidP="004B1E8C">
            <w:pPr>
              <w:pStyle w:val="H1bodytext"/>
              <w:spacing w:after="0"/>
              <w:ind w:left="46"/>
              <w:rPr>
                <w:rFonts w:ascii="Arial" w:hAnsi="Arial"/>
                <w:sz w:val="20"/>
              </w:rPr>
            </w:pPr>
            <w:r>
              <w:rPr>
                <w:rFonts w:ascii="Arial" w:hAnsi="Arial"/>
                <w:sz w:val="20"/>
              </w:rPr>
              <w:t>The tool default precision is 6 significant digits. For this acceptance test the output precision was set to 5 significant digits.</w:t>
            </w:r>
          </w:p>
          <w:p w14:paraId="53CEC641" w14:textId="77777777" w:rsidR="003F48F4" w:rsidRDefault="003F48F4" w:rsidP="004B1E8C">
            <w:pPr>
              <w:pStyle w:val="H1bodytext"/>
              <w:spacing w:after="0"/>
              <w:ind w:left="46"/>
              <w:rPr>
                <w:rFonts w:ascii="Arial" w:hAnsi="Arial"/>
                <w:sz w:val="20"/>
              </w:rPr>
            </w:pPr>
          </w:p>
          <w:p w14:paraId="3E98A094" w14:textId="77777777" w:rsidR="003F48F4" w:rsidRPr="002E13AF" w:rsidRDefault="003F48F4" w:rsidP="004B1E8C">
            <w:pPr>
              <w:pStyle w:val="H1bodytext"/>
              <w:spacing w:after="0"/>
              <w:ind w:left="46"/>
              <w:rPr>
                <w:rFonts w:ascii="Arial" w:hAnsi="Arial"/>
                <w:sz w:val="20"/>
              </w:rPr>
            </w:pPr>
            <w:r>
              <w:rPr>
                <w:rFonts w:ascii="Arial" w:hAnsi="Arial"/>
                <w:sz w:val="20"/>
              </w:rPr>
              <w:t>The rounding used in this tool will break ties by rounding up in all cases. This differs from many standard practices which attempt to reduce bias in the rounding by rounding to the nearest even or odd number when breaking ties.</w:t>
            </w:r>
          </w:p>
        </w:tc>
        <w:tc>
          <w:tcPr>
            <w:tcW w:w="2520" w:type="dxa"/>
            <w:gridSpan w:val="2"/>
            <w:vAlign w:val="center"/>
          </w:tcPr>
          <w:p w14:paraId="0055160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step-1_AT-6_ipp.csv</w:t>
            </w:r>
            <w:r>
              <w:rPr>
                <w:rFonts w:ascii="Arial" w:hAnsi="Arial"/>
                <w:sz w:val="20"/>
              </w:rPr>
              <w:t xml:space="preserve"> in a text editor (may use Excel, but take care to display only the reported digits) and verify the following (in order from left to right):</w:t>
            </w:r>
          </w:p>
          <w:p w14:paraId="5B39B55F" w14:textId="77777777" w:rsidR="003F48F4" w:rsidRDefault="003F48F4" w:rsidP="004B1E8C">
            <w:pPr>
              <w:pStyle w:val="H1bodytext"/>
              <w:spacing w:after="0"/>
              <w:ind w:left="0"/>
              <w:rPr>
                <w:rFonts w:ascii="Arial" w:hAnsi="Arial"/>
                <w:sz w:val="20"/>
              </w:rPr>
            </w:pPr>
          </w:p>
          <w:p w14:paraId="4FEFE045"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Water has a value of “1.0”</w:t>
            </w:r>
          </w:p>
          <w:p w14:paraId="407B885D"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Tritium has a value of “</w:t>
            </w:r>
            <w:r w:rsidRPr="00FC692C">
              <w:rPr>
                <w:rFonts w:ascii="Arial" w:hAnsi="Arial"/>
                <w:sz w:val="20"/>
              </w:rPr>
              <w:t>100000</w:t>
            </w:r>
            <w:r>
              <w:rPr>
                <w:rFonts w:ascii="Arial" w:hAnsi="Arial"/>
                <w:sz w:val="20"/>
              </w:rPr>
              <w:t>.0”</w:t>
            </w:r>
          </w:p>
          <w:p w14:paraId="5E2B34B2"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Iodine has a value of “100010.0”</w:t>
            </w:r>
          </w:p>
          <w:p w14:paraId="3A91737F"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Strontium has a value of “100010.0”</w:t>
            </w:r>
          </w:p>
          <w:p w14:paraId="79089903"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Technetium has a value of “</w:t>
            </w:r>
            <w:r w:rsidRPr="00B67AB4">
              <w:rPr>
                <w:rFonts w:ascii="Arial" w:hAnsi="Arial"/>
                <w:sz w:val="20"/>
              </w:rPr>
              <w:t>1234600.0</w:t>
            </w:r>
            <w:r>
              <w:rPr>
                <w:rFonts w:ascii="Arial" w:hAnsi="Arial"/>
                <w:sz w:val="20"/>
              </w:rPr>
              <w:t>”</w:t>
            </w:r>
          </w:p>
          <w:p w14:paraId="59E30C0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Uranium has a value of “</w:t>
            </w:r>
            <w:r w:rsidRPr="00B67AB4">
              <w:rPr>
                <w:rFonts w:ascii="Arial" w:hAnsi="Arial"/>
                <w:sz w:val="20"/>
              </w:rPr>
              <w:t>100010.0</w:t>
            </w:r>
            <w:r>
              <w:rPr>
                <w:rFonts w:ascii="Arial" w:hAnsi="Arial"/>
                <w:sz w:val="20"/>
              </w:rPr>
              <w:t>”</w:t>
            </w:r>
          </w:p>
          <w:p w14:paraId="7651B086"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Chromium has a value of “</w:t>
            </w:r>
            <w:r w:rsidRPr="00B67AB4">
              <w:rPr>
                <w:rFonts w:ascii="Arial" w:hAnsi="Arial"/>
                <w:sz w:val="20"/>
              </w:rPr>
              <w:t>100020.0</w:t>
            </w:r>
            <w:r>
              <w:rPr>
                <w:rFonts w:ascii="Arial" w:hAnsi="Arial"/>
                <w:sz w:val="20"/>
              </w:rPr>
              <w:t>”</w:t>
            </w:r>
          </w:p>
          <w:p w14:paraId="36EDFD2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Nitrate has a value of “</w:t>
            </w:r>
            <w:r w:rsidRPr="00B67AB4">
              <w:rPr>
                <w:rFonts w:ascii="Arial" w:hAnsi="Arial"/>
                <w:sz w:val="20"/>
              </w:rPr>
              <w:t>100020.0</w:t>
            </w:r>
            <w:r>
              <w:rPr>
                <w:rFonts w:ascii="Arial" w:hAnsi="Arial"/>
                <w:sz w:val="20"/>
              </w:rPr>
              <w:t>”</w:t>
            </w:r>
          </w:p>
          <w:p w14:paraId="63161118"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lastRenderedPageBreak/>
              <w:t>Cyanide has a value of “1.0”</w:t>
            </w:r>
          </w:p>
          <w:p w14:paraId="609AA194" w14:textId="77777777" w:rsidR="003F48F4" w:rsidRDefault="003F48F4" w:rsidP="004B1E8C">
            <w:pPr>
              <w:pStyle w:val="H1bodytext"/>
              <w:spacing w:after="0"/>
              <w:ind w:left="0"/>
              <w:rPr>
                <w:rFonts w:ascii="Arial" w:hAnsi="Arial"/>
                <w:sz w:val="20"/>
              </w:rPr>
            </w:pPr>
          </w:p>
          <w:p w14:paraId="27359F22" w14:textId="77777777" w:rsidR="003F48F4" w:rsidRPr="00AC2008" w:rsidRDefault="003F48F4" w:rsidP="004B1E8C">
            <w:pPr>
              <w:pStyle w:val="H1bodytext"/>
              <w:spacing w:after="0"/>
              <w:ind w:left="0"/>
              <w:rPr>
                <w:rFonts w:ascii="Arial" w:hAnsi="Arial"/>
                <w:sz w:val="20"/>
              </w:rPr>
            </w:pPr>
            <w:r>
              <w:rPr>
                <w:rFonts w:ascii="Arial" w:hAnsi="Arial"/>
                <w:sz w:val="20"/>
              </w:rPr>
              <w:t>If the values are recorded as specified, this satisfies both FR-11 and FR-14.</w:t>
            </w:r>
          </w:p>
        </w:tc>
        <w:tc>
          <w:tcPr>
            <w:tcW w:w="2520" w:type="dxa"/>
            <w:vAlign w:val="center"/>
          </w:tcPr>
          <w:p w14:paraId="3EFBE96A" w14:textId="6C811CD3" w:rsidR="00A75233" w:rsidRPr="00A75233" w:rsidRDefault="00A75233" w:rsidP="002A216C">
            <w:pPr>
              <w:pStyle w:val="H1bodytext"/>
              <w:numPr>
                <w:ilvl w:val="0"/>
                <w:numId w:val="36"/>
              </w:numPr>
              <w:spacing w:after="0"/>
              <w:ind w:left="360" w:hanging="270"/>
              <w:rPr>
                <w:rFonts w:ascii="Arial" w:hAnsi="Arial"/>
                <w:sz w:val="20"/>
              </w:rPr>
            </w:pPr>
            <w:r w:rsidRPr="00A75233">
              <w:rPr>
                <w:rFonts w:ascii="Arial" w:hAnsi="Arial"/>
                <w:sz w:val="20"/>
              </w:rPr>
              <w:lastRenderedPageBreak/>
              <w:t>WATER(m^3/year)</w:t>
            </w:r>
            <w:r>
              <w:rPr>
                <w:rFonts w:ascii="Arial" w:hAnsi="Arial"/>
                <w:sz w:val="20"/>
              </w:rPr>
              <w:t xml:space="preserve"> </w:t>
            </w:r>
            <w:proofErr w:type="gramStart"/>
            <w:r w:rsidRPr="00A75233">
              <w:rPr>
                <w:rFonts w:ascii="Arial" w:hAnsi="Arial"/>
                <w:sz w:val="20"/>
              </w:rPr>
              <w:t>1.0</w:t>
            </w:r>
            <w:r>
              <w:rPr>
                <w:rFonts w:ascii="Arial" w:hAnsi="Arial"/>
                <w:sz w:val="20"/>
              </w:rPr>
              <w:t xml:space="preserve"> :</w:t>
            </w:r>
            <w:proofErr w:type="gramEnd"/>
            <w:r>
              <w:rPr>
                <w:rFonts w:ascii="Arial" w:hAnsi="Arial"/>
                <w:sz w:val="20"/>
              </w:rPr>
              <w:t xml:space="preserve"> PASS</w:t>
            </w:r>
          </w:p>
          <w:p w14:paraId="04FBBEED" w14:textId="53041CB6"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H-3(Ci/year)</w:t>
            </w:r>
            <w:r>
              <w:rPr>
                <w:rFonts w:ascii="Arial" w:hAnsi="Arial"/>
                <w:sz w:val="20"/>
              </w:rPr>
              <w:t xml:space="preserve"> </w:t>
            </w:r>
            <w:proofErr w:type="gramStart"/>
            <w:r w:rsidRPr="00A75233">
              <w:rPr>
                <w:rFonts w:ascii="Arial" w:hAnsi="Arial"/>
                <w:sz w:val="20"/>
              </w:rPr>
              <w:t>100000.0</w:t>
            </w:r>
            <w:r>
              <w:rPr>
                <w:rFonts w:ascii="Arial" w:hAnsi="Arial"/>
                <w:sz w:val="20"/>
              </w:rPr>
              <w:t xml:space="preserve"> :</w:t>
            </w:r>
            <w:proofErr w:type="gramEnd"/>
            <w:r>
              <w:rPr>
                <w:rFonts w:ascii="Arial" w:hAnsi="Arial"/>
                <w:sz w:val="20"/>
              </w:rPr>
              <w:t xml:space="preserve"> PASS</w:t>
            </w:r>
          </w:p>
          <w:p w14:paraId="28B0F9BE" w14:textId="362347DB"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I-129(Ci/year)</w:t>
            </w:r>
            <w:r>
              <w:rPr>
                <w:rFonts w:ascii="Arial" w:hAnsi="Arial"/>
                <w:sz w:val="20"/>
              </w:rPr>
              <w:t xml:space="preserve"> </w:t>
            </w:r>
            <w:proofErr w:type="gramStart"/>
            <w:r w:rsidRPr="00A75233">
              <w:rPr>
                <w:rFonts w:ascii="Arial" w:hAnsi="Arial"/>
                <w:sz w:val="20"/>
              </w:rPr>
              <w:t>100010.0</w:t>
            </w:r>
            <w:r>
              <w:rPr>
                <w:rFonts w:ascii="Arial" w:hAnsi="Arial"/>
                <w:sz w:val="20"/>
              </w:rPr>
              <w:t xml:space="preserve"> :</w:t>
            </w:r>
            <w:proofErr w:type="gramEnd"/>
            <w:r>
              <w:rPr>
                <w:rFonts w:ascii="Arial" w:hAnsi="Arial"/>
                <w:sz w:val="20"/>
              </w:rPr>
              <w:t xml:space="preserve"> PASS</w:t>
            </w:r>
          </w:p>
          <w:p w14:paraId="7B1CF25D" w14:textId="3881C6CD"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SR-90(Ci/year</w:t>
            </w:r>
            <w:proofErr w:type="gramStart"/>
            <w:r w:rsidRPr="00A75233">
              <w:rPr>
                <w:rFonts w:ascii="Arial" w:hAnsi="Arial"/>
                <w:sz w:val="20"/>
              </w:rPr>
              <w:t>)</w:t>
            </w:r>
            <w:r>
              <w:rPr>
                <w:rFonts w:ascii="Arial" w:hAnsi="Arial"/>
                <w:sz w:val="20"/>
              </w:rPr>
              <w:t xml:space="preserve"> :</w:t>
            </w:r>
            <w:proofErr w:type="gramEnd"/>
            <w:r w:rsidRPr="00A75233">
              <w:rPr>
                <w:rFonts w:ascii="Arial" w:hAnsi="Arial"/>
                <w:sz w:val="20"/>
              </w:rPr>
              <w:t xml:space="preserve"> 100010.0</w:t>
            </w:r>
            <w:r>
              <w:rPr>
                <w:rFonts w:ascii="Arial" w:hAnsi="Arial"/>
                <w:sz w:val="20"/>
              </w:rPr>
              <w:t xml:space="preserve"> : PASS</w:t>
            </w:r>
          </w:p>
          <w:p w14:paraId="06951638" w14:textId="65B481F5"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TC-99(Ci/year</w:t>
            </w:r>
            <w:proofErr w:type="gramStart"/>
            <w:r w:rsidRPr="00A75233">
              <w:rPr>
                <w:rFonts w:ascii="Arial" w:hAnsi="Arial"/>
                <w:sz w:val="20"/>
              </w:rPr>
              <w:t>)</w:t>
            </w:r>
            <w:r>
              <w:rPr>
                <w:rFonts w:ascii="Arial" w:hAnsi="Arial"/>
                <w:sz w:val="20"/>
              </w:rPr>
              <w:t xml:space="preserve"> :</w:t>
            </w:r>
            <w:proofErr w:type="gramEnd"/>
            <w:r w:rsidRPr="00A75233">
              <w:rPr>
                <w:rFonts w:ascii="Arial" w:hAnsi="Arial"/>
                <w:sz w:val="20"/>
              </w:rPr>
              <w:t xml:space="preserve"> 1234600.0</w:t>
            </w:r>
            <w:r>
              <w:rPr>
                <w:rFonts w:ascii="Arial" w:hAnsi="Arial"/>
                <w:sz w:val="20"/>
              </w:rPr>
              <w:t xml:space="preserve"> : PASS</w:t>
            </w:r>
          </w:p>
          <w:p w14:paraId="3AF8FA8A" w14:textId="58EA8BE3"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U(kg/year)</w:t>
            </w:r>
            <w:r>
              <w:rPr>
                <w:rFonts w:ascii="Arial" w:hAnsi="Arial"/>
                <w:sz w:val="20"/>
              </w:rPr>
              <w:t>:</w:t>
            </w:r>
            <w:r w:rsidRPr="00A75233">
              <w:rPr>
                <w:rFonts w:ascii="Arial" w:hAnsi="Arial"/>
                <w:sz w:val="20"/>
              </w:rPr>
              <w:t xml:space="preserve"> </w:t>
            </w:r>
            <w:proofErr w:type="gramStart"/>
            <w:r w:rsidRPr="00A75233">
              <w:rPr>
                <w:rFonts w:ascii="Arial" w:hAnsi="Arial"/>
                <w:sz w:val="20"/>
              </w:rPr>
              <w:t>100010.0</w:t>
            </w:r>
            <w:r>
              <w:rPr>
                <w:rFonts w:ascii="Arial" w:hAnsi="Arial"/>
                <w:sz w:val="20"/>
              </w:rPr>
              <w:t xml:space="preserve"> :</w:t>
            </w:r>
            <w:proofErr w:type="gramEnd"/>
            <w:r>
              <w:rPr>
                <w:rFonts w:ascii="Arial" w:hAnsi="Arial"/>
                <w:sz w:val="20"/>
              </w:rPr>
              <w:t xml:space="preserve"> PASS</w:t>
            </w:r>
          </w:p>
          <w:p w14:paraId="10B58275" w14:textId="39057548" w:rsidR="00A75233" w:rsidRDefault="00A75233" w:rsidP="00A75233">
            <w:pPr>
              <w:pStyle w:val="H1bodytext"/>
              <w:numPr>
                <w:ilvl w:val="0"/>
                <w:numId w:val="36"/>
              </w:numPr>
              <w:spacing w:after="0"/>
              <w:ind w:left="330" w:hanging="270"/>
              <w:rPr>
                <w:rFonts w:ascii="Arial" w:hAnsi="Arial"/>
                <w:sz w:val="20"/>
              </w:rPr>
            </w:pPr>
            <w:proofErr w:type="gramStart"/>
            <w:r w:rsidRPr="00A75233">
              <w:rPr>
                <w:rFonts w:ascii="Arial" w:hAnsi="Arial"/>
                <w:sz w:val="20"/>
              </w:rPr>
              <w:t>CR(</w:t>
            </w:r>
            <w:proofErr w:type="gramEnd"/>
            <w:r w:rsidRPr="00A75233">
              <w:rPr>
                <w:rFonts w:ascii="Arial" w:hAnsi="Arial"/>
                <w:sz w:val="20"/>
              </w:rPr>
              <w:t>kg/year)</w:t>
            </w:r>
            <w:r>
              <w:rPr>
                <w:rFonts w:ascii="Arial" w:hAnsi="Arial"/>
                <w:sz w:val="20"/>
              </w:rPr>
              <w:t>:</w:t>
            </w:r>
            <w:r w:rsidRPr="00A75233">
              <w:rPr>
                <w:rFonts w:ascii="Arial" w:hAnsi="Arial"/>
                <w:sz w:val="20"/>
              </w:rPr>
              <w:t xml:space="preserve"> 100020.0</w:t>
            </w:r>
            <w:r>
              <w:rPr>
                <w:rFonts w:ascii="Arial" w:hAnsi="Arial"/>
                <w:sz w:val="20"/>
              </w:rPr>
              <w:t xml:space="preserve"> : PASS</w:t>
            </w:r>
          </w:p>
          <w:p w14:paraId="0F4A7169" w14:textId="217121A0" w:rsidR="00A75233" w:rsidRDefault="00A75233" w:rsidP="00A75233">
            <w:pPr>
              <w:pStyle w:val="H1bodytext"/>
              <w:numPr>
                <w:ilvl w:val="0"/>
                <w:numId w:val="36"/>
              </w:numPr>
              <w:spacing w:after="0"/>
              <w:ind w:left="330" w:hanging="270"/>
              <w:rPr>
                <w:rFonts w:ascii="Arial" w:hAnsi="Arial"/>
                <w:sz w:val="20"/>
              </w:rPr>
            </w:pPr>
            <w:r w:rsidRPr="00A75233">
              <w:rPr>
                <w:rFonts w:ascii="Arial" w:hAnsi="Arial"/>
                <w:sz w:val="20"/>
              </w:rPr>
              <w:t>NO3(kg/year)</w:t>
            </w:r>
            <w:r>
              <w:rPr>
                <w:rFonts w:ascii="Arial" w:hAnsi="Arial"/>
                <w:sz w:val="20"/>
              </w:rPr>
              <w:t>:</w:t>
            </w:r>
            <w:r w:rsidRPr="00A75233">
              <w:rPr>
                <w:rFonts w:ascii="Arial" w:hAnsi="Arial"/>
                <w:sz w:val="20"/>
              </w:rPr>
              <w:t xml:space="preserve"> </w:t>
            </w:r>
            <w:proofErr w:type="gramStart"/>
            <w:r w:rsidRPr="00A75233">
              <w:rPr>
                <w:rFonts w:ascii="Arial" w:hAnsi="Arial"/>
                <w:sz w:val="20"/>
              </w:rPr>
              <w:t>100020.0</w:t>
            </w:r>
            <w:r>
              <w:rPr>
                <w:rFonts w:ascii="Arial" w:hAnsi="Arial"/>
                <w:sz w:val="20"/>
              </w:rPr>
              <w:t xml:space="preserve"> :</w:t>
            </w:r>
            <w:proofErr w:type="gramEnd"/>
            <w:r>
              <w:rPr>
                <w:rFonts w:ascii="Arial" w:hAnsi="Arial"/>
                <w:sz w:val="20"/>
              </w:rPr>
              <w:t xml:space="preserve"> PASS</w:t>
            </w:r>
          </w:p>
          <w:p w14:paraId="4F269233" w14:textId="77777777" w:rsidR="003F48F4" w:rsidRPr="00702160" w:rsidRDefault="00A75233" w:rsidP="002A216C">
            <w:pPr>
              <w:pStyle w:val="H1bodytext"/>
              <w:numPr>
                <w:ilvl w:val="0"/>
                <w:numId w:val="36"/>
              </w:numPr>
              <w:spacing w:after="0"/>
              <w:ind w:left="330" w:hanging="270"/>
              <w:rPr>
                <w:rFonts w:ascii="Arial" w:hAnsi="Arial"/>
                <w:sz w:val="20"/>
              </w:rPr>
            </w:pPr>
            <w:proofErr w:type="gramStart"/>
            <w:r w:rsidRPr="00A75233">
              <w:rPr>
                <w:rFonts w:ascii="Arial" w:hAnsi="Arial"/>
                <w:sz w:val="20"/>
              </w:rPr>
              <w:t>CN(</w:t>
            </w:r>
            <w:proofErr w:type="gramEnd"/>
            <w:r w:rsidRPr="00A75233">
              <w:rPr>
                <w:rFonts w:ascii="Arial" w:hAnsi="Arial"/>
                <w:sz w:val="20"/>
              </w:rPr>
              <w:t>kg/year)</w:t>
            </w:r>
            <w:r>
              <w:rPr>
                <w:rFonts w:ascii="Arial" w:hAnsi="Arial"/>
                <w:sz w:val="20"/>
              </w:rPr>
              <w:t>:</w:t>
            </w:r>
            <w:r w:rsidRPr="00A75233">
              <w:rPr>
                <w:rFonts w:ascii="Arial" w:hAnsi="Arial"/>
                <w:sz w:val="20"/>
              </w:rPr>
              <w:t xml:space="preserve"> 1.0</w:t>
            </w:r>
            <w:r>
              <w:rPr>
                <w:rFonts w:ascii="Arial" w:hAnsi="Arial"/>
                <w:sz w:val="20"/>
              </w:rPr>
              <w:t xml:space="preserve"> : PASS</w:t>
            </w:r>
          </w:p>
        </w:tc>
      </w:tr>
    </w:tbl>
    <w:p w14:paraId="561BAD87" w14:textId="1C2F02C5" w:rsidR="003F48F4" w:rsidRDefault="003F48F4"/>
    <w:p w14:paraId="528A03E6" w14:textId="77777777" w:rsidR="003F48F4" w:rsidRDefault="003F48F4">
      <w:pPr>
        <w:spacing w:after="160" w:line="259" w:lineRule="auto"/>
      </w:pPr>
      <w:r>
        <w:br w:type="page"/>
      </w:r>
    </w:p>
    <w:p w14:paraId="45FA71C7" w14:textId="77777777" w:rsidR="003F48F4" w:rsidRDefault="003F48F4" w:rsidP="003F48F4">
      <w:pPr>
        <w:rPr>
          <w:b/>
          <w:bCs/>
        </w:rPr>
      </w:pPr>
      <w:r>
        <w:rPr>
          <w:b/>
          <w:bCs/>
        </w:rPr>
        <w:lastRenderedPageBreak/>
        <w:t>Tool Runner Log</w:t>
      </w:r>
    </w:p>
    <w:p w14:paraId="551225BE" w14:textId="77777777" w:rsidR="005149F2" w:rsidRDefault="005149F2" w:rsidP="005149F2">
      <w:r>
        <w:t>INFO--11/12/2020 09:28:16 AM--Starting CA-CIE Tool Runner.</w:t>
      </w:r>
      <w:r>
        <w:tab/>
        <w:t>Logging to "runner_AT-7.log"</w:t>
      </w:r>
    </w:p>
    <w:p w14:paraId="343ED087" w14:textId="77777777" w:rsidR="005149F2" w:rsidRDefault="005149F2" w:rsidP="005149F2">
      <w:r>
        <w:t>INFO--11/12/2020 09:28:16 AM--Code Version: 32f2868463d1f4507b6401c6fc881d8bb1a5598d v5.12: /opt/tools/</w:t>
      </w:r>
      <w:proofErr w:type="spellStart"/>
      <w:r>
        <w:t>pylib</w:t>
      </w:r>
      <w:proofErr w:type="spellEnd"/>
      <w:r>
        <w:t>/runner/runner.py&lt;--1bcfd6779e9cbdb82673405873a8e5e81514ae27</w:t>
      </w:r>
    </w:p>
    <w:p w14:paraId="68D29119" w14:textId="77777777" w:rsidR="005149F2" w:rsidRDefault="005149F2" w:rsidP="005149F2"/>
    <w:p w14:paraId="711565EA" w14:textId="77777777" w:rsidR="005149F2" w:rsidRDefault="005149F2" w:rsidP="005149F2">
      <w:r>
        <w:t>INFO--11/12/2020 09:28:16 AM--Code Version: b04521edd4aea45d10cc8d59c9c737ca2caf028a Local repo SHA-1 has does not correspond to a remote repo release version: /home/slindberg/CAVE/CA-CIE-Tools-TestRepos/inventory_pp/pylib/inventory_pp/inventory_pp.py&lt;--09cc000de13fb083b30b269c18fd32a2437141d6</w:t>
      </w:r>
    </w:p>
    <w:p w14:paraId="5CF3A92F" w14:textId="77777777" w:rsidR="005149F2" w:rsidRDefault="005149F2" w:rsidP="005149F2"/>
    <w:p w14:paraId="0AAE4E90" w14:textId="77777777" w:rsidR="005149F2" w:rsidRDefault="005149F2" w:rsidP="005149F2">
      <w:r>
        <w:t xml:space="preserve">INFO--11/12/2020 09:28:16 AM--QA Status: </w:t>
      </w:r>
      <w:proofErr w:type="gramStart"/>
      <w:r>
        <w:t>QUALIFIED :</w:t>
      </w:r>
      <w:proofErr w:type="gramEnd"/>
      <w:r>
        <w:t xml:space="preserve"> /opt/tools/pylib/runner/runner.py</w:t>
      </w:r>
    </w:p>
    <w:p w14:paraId="5C089FA9" w14:textId="77777777" w:rsidR="005149F2" w:rsidRDefault="005149F2" w:rsidP="005149F2">
      <w:r>
        <w:t xml:space="preserve">INFO--11/12/2020 09:28:16 AM--QA Status: </w:t>
      </w:r>
      <w:proofErr w:type="gramStart"/>
      <w:r>
        <w:t>TEST :</w:t>
      </w:r>
      <w:proofErr w:type="gramEnd"/>
      <w:r>
        <w:t xml:space="preserve"> /home/slindberg/CAVE/CA-CIE-Tools-TestRepos/inventory_pp/pylib/inventory_pp/inventory_pp.py</w:t>
      </w:r>
    </w:p>
    <w:p w14:paraId="51E1FCD2" w14:textId="77777777" w:rsidR="005149F2" w:rsidRDefault="005149F2" w:rsidP="005149F2">
      <w:r>
        <w:t>INFO--11/12/2020 09:28:16 AM--Invoking Command:"python3"</w:t>
      </w:r>
      <w:r>
        <w:tab/>
        <w:t>with Arguments:"/home/slindberg/CAVE/CA-CIE-Tools-TestRepos/inventory_pp/pylib/inventory_pp/inventory_pp.py --</w:t>
      </w:r>
      <w:proofErr w:type="spellStart"/>
      <w:r>
        <w:t>codec_list</w:t>
      </w:r>
      <w:proofErr w:type="spellEnd"/>
      <w:r>
        <w:t xml:space="preserve"> utf-8 --VZEHSIT /home/slindberg/CAVE/CA-CIE-Tools-TestEnv/inventory_pp/data/AT-7/AT-7_Site_List.csv --VZINV /home/slindberg/CAVE/CA-CIE-Tools-TestEnv/inventory_pp/data/AT-7/F_CP-61786_R1_sorted_mar42020.csv --</w:t>
      </w:r>
      <w:proofErr w:type="spellStart"/>
      <w:r>
        <w:t>ipp_output</w:t>
      </w:r>
      <w:proofErr w:type="spellEnd"/>
      <w:r>
        <w:t xml:space="preserve"> step-1_AT-7_ipp.csv --output /home/slindberg/CAVE/CA-CIE-Tools-TestEnv/inventory_pp/tests/AT-7 --logger step-1_AT-7_ipp.log"</w:t>
      </w:r>
    </w:p>
    <w:p w14:paraId="65ACE9BD" w14:textId="77777777" w:rsidR="005149F2" w:rsidRDefault="005149F2" w:rsidP="005149F2">
      <w:r>
        <w:t>INFO--11/12/2020 09:28:16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58FF59E" w14:textId="77777777" w:rsidR="005149F2" w:rsidRDefault="005149F2" w:rsidP="005149F2">
      <w:r>
        <w:t>Traceback (most recent call last):</w:t>
      </w:r>
    </w:p>
    <w:p w14:paraId="6ECE6ED6" w14:textId="77777777" w:rsidR="005149F2" w:rsidRDefault="005149F2" w:rsidP="005149F2">
      <w:r>
        <w:t xml:space="preserve">  File "/home/slindberg/CAVE/CA-CIE-Tools-TestRepos/inventory_pp/pylib/inventory_pp/inventory_pp.py", line 1319, in &lt;module&gt;</w:t>
      </w:r>
    </w:p>
    <w:p w14:paraId="007EE9AD" w14:textId="77777777" w:rsidR="005149F2" w:rsidRDefault="005149F2" w:rsidP="005149F2">
      <w:r>
        <w:t xml:space="preserve">    </w:t>
      </w:r>
      <w:proofErr w:type="spellStart"/>
      <w:r>
        <w:t>inv_check</w:t>
      </w:r>
      <w:proofErr w:type="spellEnd"/>
      <w:r>
        <w:t xml:space="preserve"> = </w:t>
      </w:r>
      <w:proofErr w:type="spellStart"/>
      <w:r>
        <w:t>InvObj</w:t>
      </w:r>
      <w:proofErr w:type="spellEnd"/>
      <w:r>
        <w:t>(</w:t>
      </w:r>
      <w:proofErr w:type="spellStart"/>
      <w:r>
        <w:t>args</w:t>
      </w:r>
      <w:proofErr w:type="spellEnd"/>
      <w:r>
        <w:t>)</w:t>
      </w:r>
    </w:p>
    <w:p w14:paraId="1FD754E9" w14:textId="77777777" w:rsidR="005149F2" w:rsidRDefault="005149F2" w:rsidP="005149F2">
      <w:r>
        <w:t xml:space="preserve">  File "/home/slindberg/CAVE/CA-CIE-Tools-TestRepos/inventory_pp/pylib/inventory_pp/inventory_pp.py", line 627, in __</w:t>
      </w:r>
      <w:proofErr w:type="spellStart"/>
      <w:r>
        <w:t>init</w:t>
      </w:r>
      <w:proofErr w:type="spellEnd"/>
      <w:r>
        <w:t>__</w:t>
      </w:r>
    </w:p>
    <w:p w14:paraId="22E137ED" w14:textId="77777777" w:rsidR="005149F2" w:rsidRDefault="005149F2" w:rsidP="005149F2">
      <w:r>
        <w:t xml:space="preserve">    </w:t>
      </w:r>
      <w:proofErr w:type="spellStart"/>
      <w:r>
        <w:t>self.sim_lex</w:t>
      </w:r>
      <w:proofErr w:type="spellEnd"/>
      <w:r>
        <w:t xml:space="preserve"> = </w:t>
      </w:r>
      <w:proofErr w:type="spellStart"/>
      <w:proofErr w:type="gramStart"/>
      <w:r>
        <w:t>self.parse</w:t>
      </w:r>
      <w:proofErr w:type="gramEnd"/>
      <w:r>
        <w:t>_sim</w:t>
      </w:r>
      <w:proofErr w:type="spellEnd"/>
      <w:r>
        <w:t>()     # SIMV2 RAD inventory</w:t>
      </w:r>
    </w:p>
    <w:p w14:paraId="352B56CD" w14:textId="77777777" w:rsidR="005149F2" w:rsidRDefault="005149F2" w:rsidP="005149F2">
      <w:r>
        <w:t xml:space="preserve">  File "/home/slindberg/CAVE/CA-CIE-Tools-TestRepos/inventory_pp/pylib/inventory_pp/inventory_pp.py", line 1031, in </w:t>
      </w:r>
      <w:proofErr w:type="spellStart"/>
      <w:r>
        <w:t>parse_sim</w:t>
      </w:r>
      <w:proofErr w:type="spellEnd"/>
    </w:p>
    <w:p w14:paraId="5AADD48B" w14:textId="77777777" w:rsidR="005149F2" w:rsidRDefault="005149F2" w:rsidP="005149F2">
      <w:r>
        <w:t xml:space="preserve">    </w:t>
      </w:r>
      <w:proofErr w:type="spellStart"/>
      <w:proofErr w:type="gramStart"/>
      <w:r>
        <w:t>df.columns</w:t>
      </w:r>
      <w:proofErr w:type="spellEnd"/>
      <w:proofErr w:type="gramEnd"/>
      <w:r>
        <w:t xml:space="preserve"> = map(</w:t>
      </w:r>
      <w:proofErr w:type="spellStart"/>
      <w:r>
        <w:t>str.upper</w:t>
      </w:r>
      <w:proofErr w:type="spellEnd"/>
      <w:r>
        <w:t xml:space="preserve">, </w:t>
      </w:r>
      <w:proofErr w:type="spellStart"/>
      <w:r>
        <w:t>df.columns</w:t>
      </w:r>
      <w:proofErr w:type="spellEnd"/>
      <w:r>
        <w:t>)</w:t>
      </w:r>
    </w:p>
    <w:p w14:paraId="59BFC76D" w14:textId="77777777" w:rsidR="005149F2" w:rsidRDefault="005149F2" w:rsidP="005149F2">
      <w:proofErr w:type="spellStart"/>
      <w:r>
        <w:t>UnboundLocalError</w:t>
      </w:r>
      <w:proofErr w:type="spellEnd"/>
      <w:r>
        <w:t>: local variable 'df' referenced before assignment</w:t>
      </w:r>
    </w:p>
    <w:p w14:paraId="2D528A8C" w14:textId="77777777" w:rsidR="005149F2" w:rsidRDefault="005149F2" w:rsidP="005149F2">
      <w:r>
        <w:t>Starting CA-CIE Tool Runner.</w:t>
      </w:r>
      <w:r>
        <w:tab/>
        <w:t>Logging to "runner_AT-7.log"</w:t>
      </w:r>
    </w:p>
    <w:p w14:paraId="5299F08E" w14:textId="77777777" w:rsidR="005149F2" w:rsidRDefault="005149F2" w:rsidP="005149F2">
      <w:r>
        <w:t>INFO--11/12/2020 09:36:30 AM--Starting CA-CIE Tool Runner.</w:t>
      </w:r>
      <w:r>
        <w:tab/>
        <w:t>Logging to "runner_AT-7.log"</w:t>
      </w:r>
    </w:p>
    <w:p w14:paraId="76AE4D4D" w14:textId="77777777" w:rsidR="005149F2" w:rsidRDefault="005149F2" w:rsidP="005149F2">
      <w:r>
        <w:t>INFO--11/12/2020 09:36:30 AM--Code Version: 32f2868463d1f4507b6401c6fc881d8bb1a5598d v5.12: /opt/tools/</w:t>
      </w:r>
      <w:proofErr w:type="spellStart"/>
      <w:r>
        <w:t>pylib</w:t>
      </w:r>
      <w:proofErr w:type="spellEnd"/>
      <w:r>
        <w:t>/runner/runner.py&lt;--1bcfd6779e9cbdb82673405873a8e5e81514ae27</w:t>
      </w:r>
    </w:p>
    <w:p w14:paraId="17D87B63" w14:textId="77777777" w:rsidR="005149F2" w:rsidRDefault="005149F2" w:rsidP="005149F2"/>
    <w:p w14:paraId="6702348B" w14:textId="77777777" w:rsidR="005149F2" w:rsidRDefault="005149F2" w:rsidP="005149F2">
      <w:r>
        <w:t>INFO--11/12/2020 09:36:30 AM--Code Version: b04521edd4aea45d10cc8d59c9c737ca2caf028a Local repo SHA-1 has does not correspond to a remote repo release version: /home/slindberg/CAVE/CA-CIE-Tools-TestRepos/inventory_pp/pylib/inventory_pp/inventory_pp.py&lt;--09cc000de13fb083b30b269c18fd32a2437141d6</w:t>
      </w:r>
    </w:p>
    <w:p w14:paraId="5AA69F72" w14:textId="77777777" w:rsidR="005149F2" w:rsidRDefault="005149F2" w:rsidP="005149F2"/>
    <w:p w14:paraId="453FC848" w14:textId="77777777" w:rsidR="005149F2" w:rsidRDefault="005149F2" w:rsidP="005149F2">
      <w:r>
        <w:t xml:space="preserve">INFO--11/12/2020 09:36:30 AM--QA Status: </w:t>
      </w:r>
      <w:proofErr w:type="gramStart"/>
      <w:r>
        <w:t>QUALIFIED :</w:t>
      </w:r>
      <w:proofErr w:type="gramEnd"/>
      <w:r>
        <w:t xml:space="preserve"> /opt/tools/pylib/runner/runner.py</w:t>
      </w:r>
    </w:p>
    <w:p w14:paraId="3AF35344" w14:textId="77777777" w:rsidR="005149F2" w:rsidRDefault="005149F2" w:rsidP="005149F2">
      <w:r>
        <w:t xml:space="preserve">INFO--11/12/2020 09:36:30 AM--QA Status: </w:t>
      </w:r>
      <w:proofErr w:type="gramStart"/>
      <w:r>
        <w:t>TEST :</w:t>
      </w:r>
      <w:proofErr w:type="gramEnd"/>
      <w:r>
        <w:t xml:space="preserve"> /home/slindberg/CAVE/CA-CIE-Tools-TestRepos/inventory_pp/pylib/inventory_pp/inventory_pp.py</w:t>
      </w:r>
    </w:p>
    <w:p w14:paraId="23CE1AC4" w14:textId="77777777" w:rsidR="005149F2" w:rsidRDefault="005149F2" w:rsidP="005149F2">
      <w:r>
        <w:t>INFO--11/12/2020 09:36:30 AM--Invoking Command:"python3"</w:t>
      </w:r>
      <w:r>
        <w:tab/>
        <w:t>with Arguments:"/home/slindberg/CAVE/CA-CIE-Tools-TestRepos/inventory_pp/pylib/inventory_pp/inventory_pp.py --</w:t>
      </w:r>
      <w:proofErr w:type="spellStart"/>
      <w:r>
        <w:t>codec_list</w:t>
      </w:r>
      <w:proofErr w:type="spellEnd"/>
      <w:r>
        <w:t xml:space="preserve"> iso-8859-1 --VZEHSIT /home/slindberg/CAVE/CA-CIE-Tools-TestEnv/inventory_pp/data/AT-7/AT-7_Site_List.csv --VZINV /home/slindberg/CAVE/CA-CIE-Tools-TestEnv/inventory_pp/data/AT-7/F_CP-</w:t>
      </w:r>
      <w:r>
        <w:lastRenderedPageBreak/>
        <w:t>61786_R1_sorted_mar42020.csv --</w:t>
      </w:r>
      <w:proofErr w:type="spellStart"/>
      <w:r>
        <w:t>ipp_output</w:t>
      </w:r>
      <w:proofErr w:type="spellEnd"/>
      <w:r>
        <w:t xml:space="preserve"> step-4_AT-7_ipp.csv --output /home/slindberg/CAVE/CA-CIE-Tools-TestEnv/inventory_pp/tests/AT-7 --logger step-4_AT-7_ipp.log"</w:t>
      </w:r>
    </w:p>
    <w:p w14:paraId="34E59A7C" w14:textId="77777777" w:rsidR="005149F2" w:rsidRDefault="005149F2" w:rsidP="005149F2">
      <w:r>
        <w:t>INFO--11/12/2020 09:36:30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7501E0D5" w14:textId="18943491" w:rsidR="003F48F4" w:rsidRDefault="005149F2" w:rsidP="003F48F4">
      <w:r>
        <w:t>Starting CA-CIE Tool Runner.</w:t>
      </w:r>
      <w:r>
        <w:tab/>
        <w:t>Logging to "runner_AT-7.log"</w:t>
      </w:r>
    </w:p>
    <w:p w14:paraId="430B1B9C" w14:textId="641B3819" w:rsidR="003F48F4" w:rsidRDefault="003F48F4"/>
    <w:tbl>
      <w:tblPr>
        <w:tblStyle w:val="TableGrid"/>
        <w:tblW w:w="0" w:type="auto"/>
        <w:tblInd w:w="-90" w:type="dxa"/>
        <w:tblLayout w:type="fixed"/>
        <w:tblLook w:val="04A0" w:firstRow="1" w:lastRow="0" w:firstColumn="1" w:lastColumn="0" w:noHBand="0" w:noVBand="1"/>
      </w:tblPr>
      <w:tblGrid>
        <w:gridCol w:w="1080"/>
        <w:gridCol w:w="3420"/>
        <w:gridCol w:w="1080"/>
        <w:gridCol w:w="2047"/>
        <w:gridCol w:w="2543"/>
      </w:tblGrid>
      <w:tr w:rsidR="003F48F4" w:rsidRPr="00932809" w14:paraId="3D1C5704" w14:textId="77777777" w:rsidTr="002A216C">
        <w:trPr>
          <w:cantSplit/>
          <w:trHeight w:val="360"/>
          <w:tblHeader/>
        </w:trPr>
        <w:tc>
          <w:tcPr>
            <w:tcW w:w="10170" w:type="dxa"/>
            <w:gridSpan w:val="5"/>
            <w:tcBorders>
              <w:top w:val="nil"/>
              <w:left w:val="nil"/>
              <w:bottom w:val="single" w:sz="4" w:space="0" w:color="auto"/>
              <w:right w:val="nil"/>
            </w:tcBorders>
            <w:vAlign w:val="bottom"/>
          </w:tcPr>
          <w:p w14:paraId="3ED3AF20" w14:textId="11C17F9D" w:rsidR="003F48F4" w:rsidRDefault="003F48F4" w:rsidP="004B1E8C">
            <w:pPr>
              <w:pStyle w:val="Table"/>
            </w:pPr>
            <w:r>
              <w:t>Table AT-7</w:t>
            </w:r>
          </w:p>
          <w:p w14:paraId="59F23D09" w14:textId="77777777" w:rsidR="003F48F4" w:rsidRPr="00DA11B3" w:rsidRDefault="007F0982" w:rsidP="004B1E8C">
            <w:pPr>
              <w:pStyle w:val="H1bodytext"/>
              <w:spacing w:after="0"/>
              <w:ind w:left="0"/>
              <w:jc w:val="center"/>
              <w:rPr>
                <w:rFonts w:ascii="Arial" w:hAnsi="Arial"/>
                <w:b/>
                <w:szCs w:val="22"/>
              </w:rPr>
            </w:pPr>
            <w:sdt>
              <w:sdtPr>
                <w:rPr>
                  <w:rFonts w:ascii="Arial" w:hAnsi="Arial"/>
                  <w:b/>
                  <w:bCs/>
                  <w:szCs w:val="22"/>
                </w:rPr>
                <w:alias w:val="Keywords"/>
                <w:tag w:val=""/>
                <w:id w:val="-1447920343"/>
                <w:placeholder>
                  <w:docPart w:val="1C9643B20F364D48BBB9DE412CC55C97"/>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7</w:t>
            </w:r>
          </w:p>
        </w:tc>
      </w:tr>
      <w:tr w:rsidR="003F48F4" w:rsidRPr="007D0AAC" w14:paraId="5C51A778" w14:textId="77777777" w:rsidTr="002A216C">
        <w:trPr>
          <w:cantSplit/>
          <w:trHeight w:val="530"/>
          <w:tblHeader/>
        </w:trPr>
        <w:tc>
          <w:tcPr>
            <w:tcW w:w="5580" w:type="dxa"/>
            <w:gridSpan w:val="3"/>
            <w:tcBorders>
              <w:top w:val="single" w:sz="4" w:space="0" w:color="auto"/>
            </w:tcBorders>
            <w:shd w:val="clear" w:color="auto" w:fill="auto"/>
            <w:vAlign w:val="center"/>
          </w:tcPr>
          <w:p w14:paraId="0342F8A4" w14:textId="77777777" w:rsidR="003F48F4" w:rsidRPr="007D0AAC" w:rsidRDefault="007F0982" w:rsidP="004B1E8C">
            <w:pPr>
              <w:pStyle w:val="H1bodytext"/>
              <w:spacing w:after="0"/>
              <w:ind w:left="0"/>
              <w:jc w:val="center"/>
              <w:rPr>
                <w:rFonts w:ascii="Arial" w:hAnsi="Arial"/>
                <w:b/>
                <w:sz w:val="20"/>
              </w:rPr>
            </w:pPr>
            <w:sdt>
              <w:sdtPr>
                <w:rPr>
                  <w:rFonts w:ascii="Arial" w:hAnsi="Arial"/>
                  <w:b/>
                  <w:bCs/>
                  <w:sz w:val="20"/>
                </w:rPr>
                <w:alias w:val="Keywords"/>
                <w:tag w:val=""/>
                <w:id w:val="-347181375"/>
                <w:placeholder>
                  <w:docPart w:val="27E40DE1A8E7487F8D228CC618C6E55A"/>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3B496A4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63049689"/>
                <w:placeholder>
                  <w:docPart w:val="601D4D5B8DE845D0AC1974BCF9B6FD58"/>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7</w:t>
            </w:r>
          </w:p>
        </w:tc>
        <w:tc>
          <w:tcPr>
            <w:tcW w:w="4590" w:type="dxa"/>
            <w:gridSpan w:val="2"/>
            <w:tcBorders>
              <w:top w:val="single" w:sz="4" w:space="0" w:color="auto"/>
            </w:tcBorders>
            <w:shd w:val="clear" w:color="auto" w:fill="auto"/>
            <w:vAlign w:val="center"/>
          </w:tcPr>
          <w:p w14:paraId="0A7F9A5D"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5149F2">
              <w:rPr>
                <w:rFonts w:ascii="Arial" w:hAnsi="Arial"/>
                <w:b/>
                <w:sz w:val="20"/>
              </w:rPr>
              <w:t xml:space="preserve"> 11/12/2020</w:t>
            </w:r>
          </w:p>
        </w:tc>
      </w:tr>
      <w:tr w:rsidR="003F48F4" w:rsidRPr="007D0AAC" w14:paraId="2E898E10" w14:textId="77777777" w:rsidTr="002A216C">
        <w:trPr>
          <w:cantSplit/>
          <w:trHeight w:val="530"/>
          <w:tblHeader/>
        </w:trPr>
        <w:tc>
          <w:tcPr>
            <w:tcW w:w="5580" w:type="dxa"/>
            <w:gridSpan w:val="3"/>
            <w:tcBorders>
              <w:top w:val="single" w:sz="4" w:space="0" w:color="auto"/>
            </w:tcBorders>
            <w:shd w:val="clear" w:color="auto" w:fill="auto"/>
            <w:vAlign w:val="center"/>
          </w:tcPr>
          <w:p w14:paraId="43927D96"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65E8B8E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\\olive\backups\CAVE\CA-CIE-Tools-TestEnv\inventory_pp\tests\AT-7\runner_AT-7.log</w:t>
            </w:r>
          </w:p>
        </w:tc>
        <w:tc>
          <w:tcPr>
            <w:tcW w:w="4590" w:type="dxa"/>
            <w:gridSpan w:val="2"/>
            <w:tcBorders>
              <w:top w:val="single" w:sz="4" w:space="0" w:color="auto"/>
            </w:tcBorders>
            <w:shd w:val="clear" w:color="auto" w:fill="auto"/>
            <w:vAlign w:val="center"/>
          </w:tcPr>
          <w:p w14:paraId="2C0A9F2F"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5149F2">
              <w:rPr>
                <w:rFonts w:ascii="Arial" w:hAnsi="Arial"/>
                <w:b/>
                <w:sz w:val="20"/>
              </w:rPr>
              <w:t xml:space="preserve"> Sara Lindberg</w:t>
            </w:r>
          </w:p>
        </w:tc>
      </w:tr>
      <w:tr w:rsidR="003F48F4" w:rsidRPr="007D0AAC" w14:paraId="3D927152" w14:textId="77777777" w:rsidTr="002A216C">
        <w:trPr>
          <w:cantSplit/>
          <w:trHeight w:val="530"/>
          <w:tblHeader/>
        </w:trPr>
        <w:tc>
          <w:tcPr>
            <w:tcW w:w="10170" w:type="dxa"/>
            <w:gridSpan w:val="5"/>
            <w:tcBorders>
              <w:top w:val="single" w:sz="4" w:space="0" w:color="auto"/>
            </w:tcBorders>
            <w:shd w:val="clear" w:color="auto" w:fill="auto"/>
            <w:vAlign w:val="center"/>
          </w:tcPr>
          <w:p w14:paraId="6E1BDA4B"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\\olive\backups\CAVE\CA-CIE-Tools-TestEnv\inventory_pp\tests\AT-7</w:t>
            </w:r>
          </w:p>
        </w:tc>
      </w:tr>
      <w:tr w:rsidR="003F48F4" w:rsidRPr="00572F5F" w14:paraId="6CEEFF00"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36123D38"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74C34C6E"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127" w:type="dxa"/>
            <w:gridSpan w:val="2"/>
            <w:tcBorders>
              <w:top w:val="single" w:sz="4" w:space="0" w:color="auto"/>
            </w:tcBorders>
            <w:shd w:val="clear" w:color="auto" w:fill="D9D9D9" w:themeFill="background1" w:themeFillShade="D9"/>
            <w:vAlign w:val="center"/>
          </w:tcPr>
          <w:p w14:paraId="035815E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43" w:type="dxa"/>
            <w:tcBorders>
              <w:top w:val="single" w:sz="4" w:space="0" w:color="auto"/>
            </w:tcBorders>
            <w:shd w:val="clear" w:color="auto" w:fill="D9D9D9" w:themeFill="background1" w:themeFillShade="D9"/>
            <w:vAlign w:val="center"/>
          </w:tcPr>
          <w:p w14:paraId="654D98E2"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13AC0233" w14:textId="77777777" w:rsidTr="002A216C">
        <w:trPr>
          <w:trHeight w:val="440"/>
        </w:trPr>
        <w:tc>
          <w:tcPr>
            <w:tcW w:w="10170" w:type="dxa"/>
            <w:gridSpan w:val="5"/>
            <w:vAlign w:val="center"/>
          </w:tcPr>
          <w:p w14:paraId="27B9883B"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1CFECDD6" w14:textId="77777777" w:rsidTr="002A216C">
        <w:trPr>
          <w:trHeight w:val="728"/>
        </w:trPr>
        <w:tc>
          <w:tcPr>
            <w:tcW w:w="1080" w:type="dxa"/>
            <w:vAlign w:val="center"/>
          </w:tcPr>
          <w:p w14:paraId="48DD0BEF"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631FAC82"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./run_AT-7_step-1.sh</w:t>
            </w:r>
          </w:p>
        </w:tc>
        <w:tc>
          <w:tcPr>
            <w:tcW w:w="3127" w:type="dxa"/>
            <w:gridSpan w:val="2"/>
            <w:vAlign w:val="center"/>
          </w:tcPr>
          <w:p w14:paraId="5129EB84"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503CFD32" w14:textId="77777777" w:rsidR="003F48F4" w:rsidRPr="00180364" w:rsidRDefault="003F48F4" w:rsidP="002A216C">
            <w:pPr>
              <w:pStyle w:val="H1bodytext"/>
              <w:numPr>
                <w:ilvl w:val="0"/>
                <w:numId w:val="37"/>
              </w:numPr>
              <w:spacing w:after="0"/>
              <w:ind w:left="515"/>
              <w:rPr>
                <w:rFonts w:ascii="Arial" w:hAnsi="Arial"/>
                <w:sz w:val="20"/>
              </w:rPr>
            </w:pPr>
            <w:r w:rsidRPr="00180364">
              <w:rPr>
                <w:rFonts w:ascii="Arial" w:hAnsi="Arial"/>
                <w:b/>
                <w:bCs/>
                <w:i/>
                <w:iCs/>
                <w:sz w:val="20"/>
              </w:rPr>
              <w:t>runner_run_AT-</w:t>
            </w:r>
            <w:r>
              <w:rPr>
                <w:rFonts w:ascii="Arial" w:hAnsi="Arial"/>
                <w:b/>
                <w:bCs/>
                <w:i/>
                <w:iCs/>
                <w:sz w:val="20"/>
              </w:rPr>
              <w:t>7</w:t>
            </w:r>
            <w:r w:rsidRPr="00180364">
              <w:rPr>
                <w:rFonts w:ascii="Arial" w:hAnsi="Arial"/>
                <w:b/>
                <w:bCs/>
                <w:i/>
                <w:iCs/>
                <w:sz w:val="20"/>
              </w:rPr>
              <w:t>.</w:t>
            </w:r>
            <w:r>
              <w:rPr>
                <w:rFonts w:ascii="Arial" w:hAnsi="Arial"/>
                <w:b/>
                <w:bCs/>
                <w:i/>
                <w:iCs/>
                <w:sz w:val="20"/>
              </w:rPr>
              <w:t>log</w:t>
            </w:r>
          </w:p>
          <w:p w14:paraId="4ECA43A0" w14:textId="77777777" w:rsidR="003F48F4" w:rsidRPr="00876E94" w:rsidRDefault="003F48F4" w:rsidP="002A216C">
            <w:pPr>
              <w:pStyle w:val="H1bodytext"/>
              <w:numPr>
                <w:ilvl w:val="0"/>
                <w:numId w:val="37"/>
              </w:numPr>
              <w:spacing w:after="0"/>
              <w:ind w:left="556"/>
              <w:rPr>
                <w:rFonts w:ascii="Arial" w:hAnsi="Arial"/>
                <w:sz w:val="20"/>
              </w:rPr>
            </w:pPr>
            <w:r>
              <w:rPr>
                <w:rFonts w:ascii="Arial" w:hAnsi="Arial"/>
                <w:b/>
                <w:bCs/>
                <w:i/>
                <w:iCs/>
                <w:sz w:val="20"/>
              </w:rPr>
              <w:t>step-1_AT-7_ipp.log</w:t>
            </w:r>
          </w:p>
        </w:tc>
        <w:tc>
          <w:tcPr>
            <w:tcW w:w="2543" w:type="dxa"/>
            <w:vAlign w:val="center"/>
          </w:tcPr>
          <w:p w14:paraId="40913082" w14:textId="77777777" w:rsidR="003F48F4" w:rsidRPr="007D0AAC" w:rsidRDefault="005149F2" w:rsidP="004B1E8C">
            <w:pPr>
              <w:pStyle w:val="H1bodytext"/>
              <w:spacing w:after="0"/>
              <w:ind w:left="0"/>
              <w:jc w:val="center"/>
              <w:rPr>
                <w:rFonts w:ascii="Arial" w:hAnsi="Arial"/>
                <w:sz w:val="20"/>
              </w:rPr>
            </w:pPr>
            <w:r>
              <w:rPr>
                <w:rFonts w:ascii="Arial" w:hAnsi="Arial"/>
                <w:sz w:val="20"/>
              </w:rPr>
              <w:t>PASS</w:t>
            </w:r>
          </w:p>
        </w:tc>
      </w:tr>
      <w:tr w:rsidR="003F48F4" w14:paraId="3AF7E97A" w14:textId="77777777" w:rsidTr="002A216C">
        <w:trPr>
          <w:trHeight w:val="476"/>
        </w:trPr>
        <w:tc>
          <w:tcPr>
            <w:tcW w:w="1080" w:type="dxa"/>
            <w:vAlign w:val="center"/>
          </w:tcPr>
          <w:p w14:paraId="762B3FB7"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7438396D" w14:textId="3D8F1AD3"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w:t>
            </w:r>
            <w:r w:rsidR="005149F2">
              <w:rPr>
                <w:rFonts w:ascii="Arial" w:hAnsi="Arial"/>
                <w:b/>
                <w:bCs/>
                <w:i/>
                <w:iCs/>
                <w:sz w:val="20"/>
              </w:rPr>
              <w:t>7</w:t>
            </w:r>
            <w:r>
              <w:rPr>
                <w:rFonts w:ascii="Arial" w:hAnsi="Arial"/>
                <w:b/>
                <w:bCs/>
                <w:i/>
                <w:iCs/>
                <w:sz w:val="20"/>
              </w:rPr>
              <w:t>.log</w:t>
            </w:r>
            <w:r>
              <w:rPr>
                <w:rFonts w:ascii="Arial" w:hAnsi="Arial"/>
                <w:sz w:val="20"/>
              </w:rPr>
              <w:t xml:space="preserve"> in a text editor. Look to verify that the runner tool is qualified and that the inventory preprocessor is “TEST”</w:t>
            </w:r>
          </w:p>
        </w:tc>
        <w:tc>
          <w:tcPr>
            <w:tcW w:w="3127" w:type="dxa"/>
            <w:gridSpan w:val="2"/>
            <w:vAlign w:val="center"/>
          </w:tcPr>
          <w:p w14:paraId="2C0004CF" w14:textId="3604EC11"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w:t>
            </w:r>
            <w:r w:rsidR="00B626E4">
              <w:rPr>
                <w:rFonts w:ascii="Arial" w:hAnsi="Arial"/>
                <w:b/>
                <w:bCs/>
                <w:i/>
                <w:iCs/>
                <w:sz w:val="20"/>
              </w:rPr>
              <w:t>7</w:t>
            </w:r>
            <w:r>
              <w:rPr>
                <w:rFonts w:ascii="Arial" w:hAnsi="Arial"/>
                <w:b/>
                <w:bCs/>
                <w:i/>
                <w:iCs/>
                <w:sz w:val="20"/>
              </w:rPr>
              <w:t>.log</w:t>
            </w:r>
            <w:r>
              <w:rPr>
                <w:rFonts w:ascii="Arial" w:hAnsi="Arial"/>
                <w:sz w:val="20"/>
              </w:rPr>
              <w:t xml:space="preserve"> should have 2 lines:</w:t>
            </w:r>
          </w:p>
          <w:p w14:paraId="17C53691"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03CB2974"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2401F347" w14:textId="77777777" w:rsidR="003F48F4" w:rsidRDefault="003F48F4" w:rsidP="004B1E8C">
            <w:pPr>
              <w:pStyle w:val="H1bodytext"/>
              <w:spacing w:after="0"/>
              <w:ind w:left="16"/>
              <w:rPr>
                <w:rFonts w:ascii="Arial" w:hAnsi="Arial"/>
                <w:sz w:val="20"/>
              </w:rPr>
            </w:pPr>
            <w:r>
              <w:rPr>
                <w:rFonts w:ascii="Arial" w:hAnsi="Arial"/>
                <w:sz w:val="20"/>
              </w:rPr>
              <w:t>[USER] will be replaced by the user’s username and the ellipsis will be replaced by the full path to the file.</w:t>
            </w:r>
          </w:p>
          <w:p w14:paraId="79DE9DBE" w14:textId="77777777" w:rsidR="003F48F4" w:rsidRDefault="003F48F4" w:rsidP="004B1E8C">
            <w:pPr>
              <w:pStyle w:val="H1bodytext"/>
              <w:spacing w:after="0"/>
              <w:ind w:left="16"/>
              <w:rPr>
                <w:rFonts w:ascii="Arial" w:hAnsi="Arial"/>
                <w:sz w:val="20"/>
              </w:rPr>
            </w:pPr>
          </w:p>
          <w:p w14:paraId="6C566FA4"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43" w:type="dxa"/>
            <w:vAlign w:val="center"/>
          </w:tcPr>
          <w:p w14:paraId="151C6455" w14:textId="77777777" w:rsidR="005149F2" w:rsidRDefault="005149F2" w:rsidP="005149F2">
            <w:r>
              <w:rPr>
                <w:sz w:val="20"/>
              </w:rPr>
              <w:t>PASS</w:t>
            </w:r>
            <w:r>
              <w:rPr>
                <w:sz w:val="20"/>
              </w:rPr>
              <w:br/>
            </w:r>
            <w:proofErr w:type="gramStart"/>
            <w:r>
              <w:t>QUALIFIED :</w:t>
            </w:r>
            <w:proofErr w:type="gramEnd"/>
            <w:r>
              <w:t xml:space="preserve"> /opt/tools/pylib/runner/runner.py</w:t>
            </w:r>
          </w:p>
          <w:p w14:paraId="7D41C759" w14:textId="77777777" w:rsidR="005149F2" w:rsidRDefault="005149F2" w:rsidP="005149F2">
            <w:proofErr w:type="gramStart"/>
            <w:r>
              <w:t>TEST :</w:t>
            </w:r>
            <w:proofErr w:type="gramEnd"/>
            <w:r>
              <w:t xml:space="preserve"> /home/slindberg/CAVE/CA-CIE-Tools-TestRepos/inventory_pp/pylib/inventory_pp/inventory_pp.py</w:t>
            </w:r>
          </w:p>
          <w:p w14:paraId="4B05DCE4" w14:textId="77777777" w:rsidR="003F48F4" w:rsidRPr="007D0AAC" w:rsidRDefault="003F48F4" w:rsidP="004B1E8C">
            <w:pPr>
              <w:pStyle w:val="H1bodytext"/>
              <w:spacing w:after="0"/>
              <w:ind w:left="0"/>
              <w:jc w:val="center"/>
              <w:rPr>
                <w:rFonts w:ascii="Arial" w:hAnsi="Arial"/>
                <w:sz w:val="20"/>
              </w:rPr>
            </w:pPr>
          </w:p>
        </w:tc>
      </w:tr>
      <w:tr w:rsidR="003F48F4" w14:paraId="4630978E" w14:textId="77777777" w:rsidTr="002A216C">
        <w:trPr>
          <w:trHeight w:val="476"/>
        </w:trPr>
        <w:tc>
          <w:tcPr>
            <w:tcW w:w="1080" w:type="dxa"/>
            <w:vAlign w:val="center"/>
          </w:tcPr>
          <w:p w14:paraId="53C4AE35" w14:textId="77777777" w:rsidR="003F48F4" w:rsidRDefault="003F48F4" w:rsidP="004B1E8C">
            <w:pPr>
              <w:pStyle w:val="H1bodytext"/>
              <w:spacing w:after="0"/>
              <w:ind w:left="0"/>
              <w:jc w:val="center"/>
              <w:rPr>
                <w:rFonts w:ascii="Arial" w:hAnsi="Arial"/>
                <w:sz w:val="20"/>
              </w:rPr>
            </w:pPr>
            <w:r>
              <w:rPr>
                <w:rFonts w:ascii="Arial" w:hAnsi="Arial"/>
                <w:sz w:val="20"/>
              </w:rPr>
              <w:t>3</w:t>
            </w:r>
          </w:p>
        </w:tc>
        <w:tc>
          <w:tcPr>
            <w:tcW w:w="3420" w:type="dxa"/>
            <w:vAlign w:val="center"/>
          </w:tcPr>
          <w:p w14:paraId="3B5C0CA2" w14:textId="77777777" w:rsidR="003F48F4" w:rsidRDefault="003F48F4" w:rsidP="004B1E8C">
            <w:pPr>
              <w:pStyle w:val="H1bodytext"/>
              <w:spacing w:after="0"/>
              <w:ind w:left="0"/>
              <w:rPr>
                <w:rFonts w:ascii="Arial" w:hAnsi="Arial"/>
                <w:sz w:val="20"/>
              </w:rPr>
            </w:pPr>
            <w:r>
              <w:rPr>
                <w:rFonts w:ascii="Arial" w:hAnsi="Arial"/>
                <w:sz w:val="20"/>
              </w:rPr>
              <w:t>The codec supplied in the shell script was not correctly matched. Verify that the specified codec was accepted by the script and that it attempted to use it to parse the file (and failed).</w:t>
            </w:r>
          </w:p>
        </w:tc>
        <w:tc>
          <w:tcPr>
            <w:tcW w:w="3127" w:type="dxa"/>
            <w:gridSpan w:val="2"/>
            <w:vAlign w:val="center"/>
          </w:tcPr>
          <w:p w14:paraId="555D7379" w14:textId="75E112BA"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7</w:t>
            </w:r>
            <w:r>
              <w:rPr>
                <w:rFonts w:ascii="Arial" w:hAnsi="Arial"/>
                <w:b/>
                <w:bCs/>
                <w:i/>
                <w:iCs/>
                <w:sz w:val="20"/>
              </w:rPr>
              <w:t>_ipp.log</w:t>
            </w:r>
            <w:r>
              <w:rPr>
                <w:rFonts w:ascii="Arial" w:hAnsi="Arial"/>
                <w:sz w:val="20"/>
              </w:rPr>
              <w:t xml:space="preserve"> and verify that the line “</w:t>
            </w:r>
            <w:r w:rsidRPr="00474534">
              <w:rPr>
                <w:rFonts w:ascii="Arial" w:hAnsi="Arial"/>
                <w:sz w:val="20"/>
              </w:rPr>
              <w:t>Unsuccessful attempt to parse /home/</w:t>
            </w:r>
            <w:r>
              <w:rPr>
                <w:rFonts w:ascii="Arial" w:hAnsi="Arial"/>
                <w:sz w:val="20"/>
              </w:rPr>
              <w:t>[USER]</w:t>
            </w:r>
            <w:r w:rsidRPr="00474534">
              <w:rPr>
                <w:rFonts w:ascii="Arial" w:hAnsi="Arial"/>
                <w:sz w:val="20"/>
              </w:rPr>
              <w:t>/CAVE/CA-CIE-Tools-TestEnv/inventory_pp/data/AT-7/F_CP-61786_R1_sorted_mar42020.csv using codec: utf-8</w:t>
            </w:r>
            <w:r>
              <w:rPr>
                <w:rFonts w:ascii="Arial" w:hAnsi="Arial"/>
                <w:sz w:val="20"/>
              </w:rPr>
              <w:t>” is in the file. Replace “[USER]” with the username corresponding with the account used to test the tool.</w:t>
            </w:r>
          </w:p>
          <w:p w14:paraId="7D23D3E0" w14:textId="77777777" w:rsidR="003F48F4" w:rsidRDefault="003F48F4" w:rsidP="004B1E8C">
            <w:pPr>
              <w:pStyle w:val="H1bodytext"/>
              <w:spacing w:after="0"/>
              <w:ind w:left="0"/>
              <w:rPr>
                <w:rFonts w:ascii="Arial" w:hAnsi="Arial"/>
                <w:sz w:val="20"/>
              </w:rPr>
            </w:pPr>
          </w:p>
          <w:p w14:paraId="6284404B" w14:textId="77777777" w:rsidR="003F48F4" w:rsidRPr="00FC692C" w:rsidRDefault="003F48F4" w:rsidP="004B1E8C">
            <w:pPr>
              <w:pStyle w:val="H1bodytext"/>
              <w:spacing w:after="0"/>
              <w:ind w:left="0"/>
              <w:rPr>
                <w:rFonts w:ascii="Arial" w:hAnsi="Arial"/>
                <w:sz w:val="20"/>
              </w:rPr>
            </w:pPr>
            <w:r>
              <w:rPr>
                <w:rFonts w:ascii="Arial" w:hAnsi="Arial"/>
                <w:sz w:val="20"/>
              </w:rPr>
              <w:lastRenderedPageBreak/>
              <w:t>If the line is in the file as stated, the partially satisfies FR-1 and FR-12.</w:t>
            </w:r>
          </w:p>
        </w:tc>
        <w:tc>
          <w:tcPr>
            <w:tcW w:w="2543" w:type="dxa"/>
            <w:vAlign w:val="center"/>
          </w:tcPr>
          <w:p w14:paraId="06A36A45" w14:textId="77777777" w:rsidR="003F48F4" w:rsidRPr="007D0AAC" w:rsidRDefault="005149F2" w:rsidP="004B1E8C">
            <w:pPr>
              <w:pStyle w:val="H1bodytext"/>
              <w:spacing w:after="0"/>
              <w:ind w:left="0"/>
              <w:jc w:val="center"/>
              <w:rPr>
                <w:rFonts w:ascii="Arial" w:hAnsi="Arial"/>
                <w:sz w:val="20"/>
              </w:rPr>
            </w:pPr>
            <w:r>
              <w:rPr>
                <w:rFonts w:ascii="Arial" w:hAnsi="Arial"/>
                <w:sz w:val="20"/>
              </w:rPr>
              <w:lastRenderedPageBreak/>
              <w:t>PASS</w:t>
            </w:r>
            <w:r>
              <w:rPr>
                <w:rFonts w:ascii="Arial" w:hAnsi="Arial"/>
                <w:sz w:val="20"/>
              </w:rPr>
              <w:br/>
            </w:r>
            <w:r w:rsidRPr="005149F2">
              <w:rPr>
                <w:rFonts w:ascii="Arial" w:hAnsi="Arial"/>
                <w:sz w:val="20"/>
              </w:rPr>
              <w:t>Unsuccessful attempt to parse /home/slindberg/CAVE/CA-CIE-Tools-TestEnv/inventory_pp/data/AT-7/F_CP-61786_R1_sorted_mar42020.csv using codec: utf-8</w:t>
            </w:r>
          </w:p>
        </w:tc>
      </w:tr>
      <w:tr w:rsidR="003F48F4" w:rsidRPr="007D0AAC" w14:paraId="43B7C64E" w14:textId="77777777" w:rsidTr="002A216C">
        <w:trPr>
          <w:trHeight w:val="476"/>
        </w:trPr>
        <w:tc>
          <w:tcPr>
            <w:tcW w:w="1080" w:type="dxa"/>
            <w:vAlign w:val="center"/>
          </w:tcPr>
          <w:p w14:paraId="51330F28"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420" w:type="dxa"/>
            <w:vAlign w:val="center"/>
          </w:tcPr>
          <w:p w14:paraId="2ED952F0" w14:textId="77777777" w:rsidR="003F48F4" w:rsidRPr="002E13AF" w:rsidRDefault="003F48F4" w:rsidP="004B1E8C">
            <w:pPr>
              <w:pStyle w:val="H1bodytext"/>
              <w:spacing w:after="0"/>
              <w:ind w:left="46"/>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./run_AT-7_step-4.sh</w:t>
            </w:r>
          </w:p>
        </w:tc>
        <w:tc>
          <w:tcPr>
            <w:tcW w:w="3127" w:type="dxa"/>
            <w:gridSpan w:val="2"/>
            <w:vAlign w:val="center"/>
          </w:tcPr>
          <w:p w14:paraId="624FA01F" w14:textId="77777777" w:rsidR="003F48F4" w:rsidRDefault="003F48F4" w:rsidP="004B1E8C">
            <w:pPr>
              <w:pStyle w:val="H1bodytext"/>
              <w:spacing w:after="0"/>
              <w:ind w:left="0"/>
              <w:rPr>
                <w:rFonts w:ascii="Arial" w:hAnsi="Arial"/>
                <w:sz w:val="20"/>
              </w:rPr>
            </w:pPr>
            <w:r>
              <w:rPr>
                <w:rFonts w:ascii="Arial" w:hAnsi="Arial"/>
                <w:sz w:val="20"/>
              </w:rPr>
              <w:t>2 files should be created:</w:t>
            </w:r>
          </w:p>
          <w:p w14:paraId="23BEA46C" w14:textId="77777777" w:rsidR="003F48F4" w:rsidRPr="00474534" w:rsidRDefault="003F48F4" w:rsidP="002A216C">
            <w:pPr>
              <w:pStyle w:val="H1bodytext"/>
              <w:numPr>
                <w:ilvl w:val="0"/>
                <w:numId w:val="38"/>
              </w:numPr>
              <w:spacing w:after="0"/>
              <w:ind w:left="515"/>
              <w:rPr>
                <w:rFonts w:ascii="Arial" w:hAnsi="Arial"/>
                <w:sz w:val="20"/>
              </w:rPr>
            </w:pPr>
            <w:r>
              <w:rPr>
                <w:rFonts w:ascii="Arial" w:hAnsi="Arial"/>
                <w:b/>
                <w:bCs/>
                <w:i/>
                <w:iCs/>
                <w:sz w:val="20"/>
              </w:rPr>
              <w:t>step-4</w:t>
            </w:r>
            <w:r w:rsidRPr="00180364">
              <w:rPr>
                <w:rFonts w:ascii="Arial" w:hAnsi="Arial"/>
                <w:b/>
                <w:bCs/>
                <w:i/>
                <w:iCs/>
                <w:sz w:val="20"/>
              </w:rPr>
              <w:t>_AT-</w:t>
            </w:r>
            <w:r>
              <w:rPr>
                <w:rFonts w:ascii="Arial" w:hAnsi="Arial"/>
                <w:b/>
                <w:bCs/>
                <w:i/>
                <w:iCs/>
                <w:sz w:val="20"/>
              </w:rPr>
              <w:t>7_ipp</w:t>
            </w:r>
            <w:r w:rsidRPr="00180364">
              <w:rPr>
                <w:rFonts w:ascii="Arial" w:hAnsi="Arial"/>
                <w:b/>
                <w:bCs/>
                <w:i/>
                <w:iCs/>
                <w:sz w:val="20"/>
              </w:rPr>
              <w:t>.</w:t>
            </w:r>
            <w:r>
              <w:rPr>
                <w:rFonts w:ascii="Arial" w:hAnsi="Arial"/>
                <w:b/>
                <w:bCs/>
                <w:i/>
                <w:iCs/>
                <w:sz w:val="20"/>
              </w:rPr>
              <w:t>csv</w:t>
            </w:r>
          </w:p>
          <w:p w14:paraId="63B690EF" w14:textId="77777777" w:rsidR="003F48F4" w:rsidRPr="00474534" w:rsidRDefault="003F48F4" w:rsidP="002A216C">
            <w:pPr>
              <w:pStyle w:val="H1bodytext"/>
              <w:numPr>
                <w:ilvl w:val="0"/>
                <w:numId w:val="38"/>
              </w:numPr>
              <w:spacing w:after="0"/>
              <w:ind w:left="556"/>
              <w:rPr>
                <w:rFonts w:ascii="Arial" w:hAnsi="Arial"/>
                <w:sz w:val="20"/>
              </w:rPr>
            </w:pPr>
            <w:r w:rsidRPr="00474534">
              <w:rPr>
                <w:rFonts w:ascii="Arial" w:hAnsi="Arial"/>
                <w:b/>
                <w:bCs/>
                <w:i/>
                <w:iCs/>
                <w:sz w:val="20"/>
              </w:rPr>
              <w:t>step-</w:t>
            </w:r>
            <w:r>
              <w:rPr>
                <w:rFonts w:ascii="Arial" w:hAnsi="Arial"/>
                <w:b/>
                <w:bCs/>
                <w:i/>
                <w:iCs/>
                <w:sz w:val="20"/>
              </w:rPr>
              <w:t>4</w:t>
            </w:r>
            <w:r w:rsidRPr="00474534">
              <w:rPr>
                <w:rFonts w:ascii="Arial" w:hAnsi="Arial"/>
                <w:b/>
                <w:bCs/>
                <w:i/>
                <w:iCs/>
                <w:sz w:val="20"/>
              </w:rPr>
              <w:t>_AT-</w:t>
            </w:r>
            <w:r>
              <w:rPr>
                <w:rFonts w:ascii="Arial" w:hAnsi="Arial"/>
                <w:b/>
                <w:bCs/>
                <w:i/>
                <w:iCs/>
                <w:sz w:val="20"/>
              </w:rPr>
              <w:t>7</w:t>
            </w:r>
            <w:r w:rsidRPr="00474534">
              <w:rPr>
                <w:rFonts w:ascii="Arial" w:hAnsi="Arial"/>
                <w:b/>
                <w:bCs/>
                <w:i/>
                <w:iCs/>
                <w:sz w:val="20"/>
              </w:rPr>
              <w:t>_ipp.log</w:t>
            </w:r>
          </w:p>
          <w:p w14:paraId="6DE30886" w14:textId="77777777" w:rsidR="003F48F4" w:rsidRDefault="003F48F4" w:rsidP="004B1E8C">
            <w:pPr>
              <w:pStyle w:val="H1bodytext"/>
              <w:spacing w:after="0"/>
              <w:ind w:left="0"/>
              <w:rPr>
                <w:rFonts w:ascii="Arial" w:hAnsi="Arial"/>
                <w:sz w:val="20"/>
              </w:rPr>
            </w:pPr>
            <w:r>
              <w:rPr>
                <w:rFonts w:ascii="Arial" w:hAnsi="Arial"/>
                <w:sz w:val="20"/>
              </w:rPr>
              <w:t>1 file should have been modified:</w:t>
            </w:r>
          </w:p>
          <w:p w14:paraId="39CAE581" w14:textId="77777777" w:rsidR="003F48F4" w:rsidRPr="00474534" w:rsidRDefault="003F48F4" w:rsidP="002A216C">
            <w:pPr>
              <w:pStyle w:val="H1bodytext"/>
              <w:numPr>
                <w:ilvl w:val="0"/>
                <w:numId w:val="39"/>
              </w:numPr>
              <w:spacing w:after="0"/>
              <w:ind w:left="605"/>
              <w:rPr>
                <w:rFonts w:ascii="Arial" w:hAnsi="Arial"/>
                <w:b/>
                <w:bCs/>
                <w:i/>
                <w:iCs/>
                <w:sz w:val="20"/>
              </w:rPr>
            </w:pPr>
            <w:r w:rsidRPr="00474534">
              <w:rPr>
                <w:rFonts w:ascii="Arial" w:hAnsi="Arial"/>
                <w:b/>
                <w:bCs/>
                <w:i/>
                <w:iCs/>
                <w:sz w:val="20"/>
              </w:rPr>
              <w:t>runner_AT-7.log</w:t>
            </w:r>
          </w:p>
        </w:tc>
        <w:tc>
          <w:tcPr>
            <w:tcW w:w="2543" w:type="dxa"/>
            <w:vAlign w:val="center"/>
          </w:tcPr>
          <w:p w14:paraId="37D36433" w14:textId="77777777" w:rsidR="003F48F4" w:rsidRPr="00702160" w:rsidRDefault="005149F2" w:rsidP="004B1E8C">
            <w:pPr>
              <w:pStyle w:val="H1bodytext"/>
              <w:spacing w:after="0"/>
              <w:ind w:left="0"/>
              <w:rPr>
                <w:rFonts w:ascii="Arial" w:hAnsi="Arial"/>
                <w:sz w:val="20"/>
              </w:rPr>
            </w:pPr>
            <w:r>
              <w:rPr>
                <w:rFonts w:ascii="Arial" w:hAnsi="Arial"/>
                <w:sz w:val="20"/>
              </w:rPr>
              <w:t>PASS</w:t>
            </w:r>
          </w:p>
        </w:tc>
      </w:tr>
      <w:tr w:rsidR="003F48F4" w:rsidRPr="007D0AAC" w14:paraId="06A36427" w14:textId="77777777" w:rsidTr="002A216C">
        <w:trPr>
          <w:trHeight w:val="476"/>
        </w:trPr>
        <w:tc>
          <w:tcPr>
            <w:tcW w:w="1080" w:type="dxa"/>
            <w:vAlign w:val="center"/>
          </w:tcPr>
          <w:p w14:paraId="7C3F66A3" w14:textId="77777777" w:rsidR="003F48F4" w:rsidRDefault="003F48F4" w:rsidP="004B1E8C">
            <w:pPr>
              <w:pStyle w:val="H1bodytext"/>
              <w:spacing w:after="0"/>
              <w:ind w:left="0"/>
              <w:jc w:val="center"/>
              <w:rPr>
                <w:rFonts w:ascii="Arial" w:hAnsi="Arial"/>
                <w:sz w:val="20"/>
              </w:rPr>
            </w:pPr>
            <w:r>
              <w:rPr>
                <w:rFonts w:ascii="Arial" w:hAnsi="Arial"/>
                <w:sz w:val="20"/>
              </w:rPr>
              <w:t>5</w:t>
            </w:r>
          </w:p>
        </w:tc>
        <w:tc>
          <w:tcPr>
            <w:tcW w:w="3420" w:type="dxa"/>
            <w:vAlign w:val="center"/>
          </w:tcPr>
          <w:p w14:paraId="27518649" w14:textId="77777777" w:rsidR="003F48F4" w:rsidRDefault="003F48F4" w:rsidP="004B1E8C">
            <w:pPr>
              <w:pStyle w:val="H1bodytext"/>
              <w:spacing w:after="0"/>
              <w:ind w:left="46"/>
              <w:rPr>
                <w:rFonts w:ascii="Arial" w:hAnsi="Arial"/>
                <w:sz w:val="20"/>
              </w:rPr>
            </w:pPr>
            <w:r>
              <w:rPr>
                <w:rFonts w:ascii="Arial" w:hAnsi="Arial"/>
                <w:sz w:val="20"/>
              </w:rPr>
              <w:t>Verify that the new input for a different codec was accepted by the tool</w:t>
            </w:r>
          </w:p>
        </w:tc>
        <w:tc>
          <w:tcPr>
            <w:tcW w:w="3127" w:type="dxa"/>
            <w:gridSpan w:val="2"/>
            <w:vAlign w:val="center"/>
          </w:tcPr>
          <w:p w14:paraId="7D9956CA"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step-4_AT-7_ipp.log</w:t>
            </w:r>
            <w:r>
              <w:rPr>
                <w:rFonts w:ascii="Arial" w:hAnsi="Arial"/>
                <w:sz w:val="20"/>
              </w:rPr>
              <w:t xml:space="preserve"> in a text editor and verify that the following line is present in the file: “</w:t>
            </w:r>
            <w:proofErr w:type="spellStart"/>
            <w:r w:rsidRPr="00474534">
              <w:rPr>
                <w:rFonts w:ascii="Arial" w:hAnsi="Arial"/>
                <w:sz w:val="20"/>
              </w:rPr>
              <w:t>codec_list</w:t>
            </w:r>
            <w:proofErr w:type="spellEnd"/>
            <w:r w:rsidRPr="00474534">
              <w:rPr>
                <w:rFonts w:ascii="Arial" w:hAnsi="Arial"/>
                <w:sz w:val="20"/>
              </w:rPr>
              <w:t xml:space="preserve">        </w:t>
            </w:r>
            <w:proofErr w:type="gramStart"/>
            <w:r w:rsidRPr="00474534">
              <w:rPr>
                <w:rFonts w:ascii="Arial" w:hAnsi="Arial"/>
                <w:sz w:val="20"/>
              </w:rPr>
              <w:t xml:space="preserve">  :</w:t>
            </w:r>
            <w:proofErr w:type="gramEnd"/>
            <w:r w:rsidRPr="00474534">
              <w:rPr>
                <w:rFonts w:ascii="Arial" w:hAnsi="Arial"/>
                <w:sz w:val="20"/>
              </w:rPr>
              <w:t xml:space="preserve"> ['iso-8859-1']</w:t>
            </w:r>
            <w:r>
              <w:rPr>
                <w:rFonts w:ascii="Arial" w:hAnsi="Arial"/>
                <w:sz w:val="20"/>
              </w:rPr>
              <w:t>”</w:t>
            </w:r>
          </w:p>
          <w:p w14:paraId="7EA36D07" w14:textId="77777777" w:rsidR="003F48F4" w:rsidRDefault="003F48F4" w:rsidP="004B1E8C">
            <w:pPr>
              <w:pStyle w:val="H1bodytext"/>
              <w:spacing w:after="0"/>
              <w:ind w:left="0"/>
              <w:rPr>
                <w:rFonts w:ascii="Arial" w:hAnsi="Arial"/>
                <w:sz w:val="20"/>
              </w:rPr>
            </w:pPr>
          </w:p>
          <w:p w14:paraId="5E9AAA3D" w14:textId="77777777" w:rsidR="003F48F4" w:rsidRPr="00474534" w:rsidRDefault="003F48F4" w:rsidP="004B1E8C">
            <w:pPr>
              <w:pStyle w:val="H1bodytext"/>
              <w:spacing w:after="0"/>
              <w:ind w:left="0"/>
              <w:rPr>
                <w:rFonts w:ascii="Arial" w:hAnsi="Arial"/>
                <w:sz w:val="20"/>
              </w:rPr>
            </w:pPr>
            <w:r>
              <w:rPr>
                <w:rFonts w:ascii="Arial" w:hAnsi="Arial"/>
                <w:sz w:val="20"/>
              </w:rPr>
              <w:t>If the specified text is present in the file, this partially satisfies FR-1 and FR-12.</w:t>
            </w:r>
          </w:p>
        </w:tc>
        <w:tc>
          <w:tcPr>
            <w:tcW w:w="2543" w:type="dxa"/>
            <w:vAlign w:val="center"/>
          </w:tcPr>
          <w:p w14:paraId="6E81DA5F" w14:textId="77777777" w:rsidR="003F48F4" w:rsidRPr="00702160" w:rsidRDefault="004B1058" w:rsidP="004B1E8C">
            <w:pPr>
              <w:pStyle w:val="H1bodytext"/>
              <w:spacing w:after="0"/>
              <w:ind w:left="0"/>
              <w:rPr>
                <w:rFonts w:ascii="Arial" w:hAnsi="Arial"/>
                <w:sz w:val="20"/>
              </w:rPr>
            </w:pPr>
            <w:r>
              <w:rPr>
                <w:rFonts w:ascii="Arial" w:hAnsi="Arial"/>
                <w:sz w:val="20"/>
              </w:rPr>
              <w:t>PASS</w:t>
            </w:r>
            <w:r>
              <w:rPr>
                <w:rFonts w:ascii="Arial" w:hAnsi="Arial"/>
                <w:sz w:val="20"/>
              </w:rPr>
              <w:br/>
            </w:r>
            <w:proofErr w:type="spellStart"/>
            <w:r w:rsidRPr="004B1058">
              <w:rPr>
                <w:rFonts w:ascii="Arial" w:hAnsi="Arial"/>
                <w:sz w:val="20"/>
              </w:rPr>
              <w:t>codec_list</w:t>
            </w:r>
            <w:proofErr w:type="spellEnd"/>
            <w:r w:rsidRPr="004B1058">
              <w:rPr>
                <w:rFonts w:ascii="Arial" w:hAnsi="Arial"/>
                <w:sz w:val="20"/>
              </w:rPr>
              <w:t xml:space="preserve">        </w:t>
            </w:r>
            <w:proofErr w:type="gramStart"/>
            <w:r w:rsidRPr="004B1058">
              <w:rPr>
                <w:rFonts w:ascii="Arial" w:hAnsi="Arial"/>
                <w:sz w:val="20"/>
              </w:rPr>
              <w:t xml:space="preserve">  :</w:t>
            </w:r>
            <w:proofErr w:type="gramEnd"/>
            <w:r w:rsidRPr="004B1058">
              <w:rPr>
                <w:rFonts w:ascii="Arial" w:hAnsi="Arial"/>
                <w:sz w:val="20"/>
              </w:rPr>
              <w:t xml:space="preserve"> ['iso-8859-1']</w:t>
            </w:r>
          </w:p>
        </w:tc>
      </w:tr>
      <w:tr w:rsidR="003F48F4" w:rsidRPr="007D0AAC" w14:paraId="7C739C62" w14:textId="77777777" w:rsidTr="002A216C">
        <w:trPr>
          <w:trHeight w:val="476"/>
        </w:trPr>
        <w:tc>
          <w:tcPr>
            <w:tcW w:w="1080" w:type="dxa"/>
            <w:vAlign w:val="center"/>
          </w:tcPr>
          <w:p w14:paraId="4545E68A" w14:textId="77777777" w:rsidR="003F48F4" w:rsidRDefault="003F48F4" w:rsidP="004B1E8C">
            <w:pPr>
              <w:pStyle w:val="H1bodytext"/>
              <w:spacing w:after="0"/>
              <w:ind w:left="0"/>
              <w:jc w:val="center"/>
              <w:rPr>
                <w:rFonts w:ascii="Arial" w:hAnsi="Arial"/>
                <w:sz w:val="20"/>
              </w:rPr>
            </w:pPr>
            <w:r>
              <w:rPr>
                <w:rFonts w:ascii="Arial" w:hAnsi="Arial"/>
                <w:sz w:val="20"/>
              </w:rPr>
              <w:t>6</w:t>
            </w:r>
          </w:p>
        </w:tc>
        <w:tc>
          <w:tcPr>
            <w:tcW w:w="3420" w:type="dxa"/>
            <w:vAlign w:val="center"/>
          </w:tcPr>
          <w:p w14:paraId="25AA02B8" w14:textId="77777777" w:rsidR="003F48F4" w:rsidRDefault="003F48F4" w:rsidP="004B1E8C">
            <w:pPr>
              <w:pStyle w:val="H1bodytext"/>
              <w:spacing w:after="0"/>
              <w:ind w:left="46"/>
              <w:rPr>
                <w:rFonts w:ascii="Arial" w:hAnsi="Arial"/>
                <w:sz w:val="20"/>
              </w:rPr>
            </w:pPr>
            <w:r>
              <w:rPr>
                <w:rFonts w:ascii="Arial" w:hAnsi="Arial"/>
                <w:sz w:val="20"/>
              </w:rPr>
              <w:t xml:space="preserve">Verify that the file was </w:t>
            </w:r>
            <w:proofErr w:type="gramStart"/>
            <w:r>
              <w:rPr>
                <w:rFonts w:ascii="Arial" w:hAnsi="Arial"/>
                <w:sz w:val="20"/>
              </w:rPr>
              <w:t>parsed</w:t>
            </w:r>
            <w:proofErr w:type="gramEnd"/>
            <w:r>
              <w:rPr>
                <w:rFonts w:ascii="Arial" w:hAnsi="Arial"/>
                <w:sz w:val="20"/>
              </w:rPr>
              <w:t xml:space="preserve"> and output was generated.</w:t>
            </w:r>
          </w:p>
        </w:tc>
        <w:tc>
          <w:tcPr>
            <w:tcW w:w="3127" w:type="dxa"/>
            <w:gridSpan w:val="2"/>
            <w:vAlign w:val="center"/>
          </w:tcPr>
          <w:p w14:paraId="0637045F" w14:textId="77777777" w:rsidR="003F48F4" w:rsidRDefault="003F48F4" w:rsidP="004B1E8C">
            <w:pPr>
              <w:pStyle w:val="H1bodytext"/>
              <w:spacing w:after="0"/>
              <w:ind w:left="0"/>
              <w:rPr>
                <w:rFonts w:ascii="Arial" w:hAnsi="Arial"/>
                <w:sz w:val="20"/>
              </w:rPr>
            </w:pPr>
            <w:r>
              <w:rPr>
                <w:rFonts w:ascii="Arial" w:hAnsi="Arial"/>
                <w:sz w:val="20"/>
              </w:rPr>
              <w:t xml:space="preserve">Open </w:t>
            </w:r>
            <w:r w:rsidRPr="00474534">
              <w:rPr>
                <w:rFonts w:ascii="Arial" w:hAnsi="Arial"/>
                <w:b/>
                <w:bCs/>
                <w:i/>
                <w:iCs/>
                <w:sz w:val="20"/>
              </w:rPr>
              <w:t>step-4_AT-7_ipp.csv</w:t>
            </w:r>
            <w:r>
              <w:rPr>
                <w:rFonts w:ascii="Arial" w:hAnsi="Arial"/>
                <w:sz w:val="20"/>
              </w:rPr>
              <w:t xml:space="preserve"> in a text editor (or Excel) and verify the following:</w:t>
            </w:r>
          </w:p>
          <w:p w14:paraId="07AF547B"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xml:space="preserve">” </w:t>
            </w:r>
          </w:p>
          <w:p w14:paraId="6C48AD5A"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w:t>
            </w:r>
          </w:p>
          <w:p w14:paraId="3B2F3827" w14:textId="77777777" w:rsidR="003F48F4" w:rsidRDefault="003F48F4" w:rsidP="00C62DEE">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w:t>
            </w:r>
          </w:p>
          <w:p w14:paraId="1D89FDB9" w14:textId="77777777" w:rsidR="003F48F4" w:rsidRDefault="003F48F4" w:rsidP="004B1E8C">
            <w:pPr>
              <w:pStyle w:val="H1bodytext"/>
              <w:spacing w:after="0"/>
              <w:ind w:left="0"/>
              <w:rPr>
                <w:rFonts w:ascii="Arial" w:hAnsi="Arial"/>
                <w:sz w:val="20"/>
              </w:rPr>
            </w:pPr>
          </w:p>
          <w:p w14:paraId="51D7559B" w14:textId="77777777" w:rsidR="003F48F4" w:rsidRPr="00474534" w:rsidRDefault="003F48F4" w:rsidP="004B1E8C">
            <w:pPr>
              <w:pStyle w:val="H1bodytext"/>
              <w:spacing w:after="0"/>
              <w:ind w:left="0"/>
              <w:rPr>
                <w:rFonts w:ascii="Arial" w:hAnsi="Arial"/>
                <w:sz w:val="20"/>
              </w:rPr>
            </w:pPr>
            <w:r>
              <w:rPr>
                <w:rFonts w:ascii="Arial" w:hAnsi="Arial"/>
                <w:sz w:val="20"/>
              </w:rPr>
              <w:t xml:space="preserve">If the bulleted items are </w:t>
            </w:r>
            <w:proofErr w:type="gramStart"/>
            <w:r>
              <w:rPr>
                <w:rFonts w:ascii="Arial" w:hAnsi="Arial"/>
                <w:sz w:val="20"/>
              </w:rPr>
              <w:t>true</w:t>
            </w:r>
            <w:proofErr w:type="gramEnd"/>
            <w:r>
              <w:rPr>
                <w:rFonts w:ascii="Arial" w:hAnsi="Arial"/>
                <w:sz w:val="20"/>
              </w:rPr>
              <w:t xml:space="preserve"> then this satisfies FR-12.</w:t>
            </w:r>
          </w:p>
        </w:tc>
        <w:tc>
          <w:tcPr>
            <w:tcW w:w="2543" w:type="dxa"/>
            <w:vAlign w:val="center"/>
          </w:tcPr>
          <w:p w14:paraId="0AE289E9" w14:textId="52C55602" w:rsidR="004B1058" w:rsidRDefault="004B1058" w:rsidP="004B1058">
            <w:pPr>
              <w:pStyle w:val="H1bodytext"/>
              <w:numPr>
                <w:ilvl w:val="0"/>
                <w:numId w:val="32"/>
              </w:numPr>
              <w:spacing w:after="0"/>
              <w:ind w:left="436"/>
              <w:rPr>
                <w:rFonts w:ascii="Arial" w:hAnsi="Arial"/>
                <w:sz w:val="20"/>
              </w:rPr>
            </w:pPr>
            <w:r>
              <w:rPr>
                <w:rFonts w:ascii="Arial" w:hAnsi="Arial"/>
                <w:sz w:val="20"/>
              </w:rPr>
              <w:t>The output should have the following header line: “</w:t>
            </w:r>
            <w:r w:rsidRPr="00474534">
              <w:rPr>
                <w:rFonts w:ascii="Arial" w:hAnsi="Arial"/>
                <w:sz w:val="20"/>
              </w:rPr>
              <w:t>Source,SITE_NAME,YEAR,WATER(m^3/year),H-3(Ci/year),I-129(Ci/year),SR-90(Ci/year),TC-99(Ci/year)</w:t>
            </w:r>
            <w:r>
              <w:rPr>
                <w:rFonts w:ascii="Arial" w:hAnsi="Arial"/>
                <w:sz w:val="20"/>
              </w:rPr>
              <w:t>”: PASS</w:t>
            </w:r>
            <w:r w:rsidR="00101F81">
              <w:rPr>
                <w:rFonts w:ascii="Arial" w:hAnsi="Arial"/>
                <w:sz w:val="20"/>
              </w:rPr>
              <w:br/>
            </w:r>
          </w:p>
          <w:p w14:paraId="77816A8F" w14:textId="0B0F25DB" w:rsidR="00101F81" w:rsidRDefault="00101F81" w:rsidP="00101F81">
            <w:pPr>
              <w:pStyle w:val="H1bodytext"/>
              <w:numPr>
                <w:ilvl w:val="0"/>
                <w:numId w:val="32"/>
              </w:numPr>
              <w:spacing w:after="0"/>
              <w:ind w:left="436"/>
              <w:rPr>
                <w:rFonts w:ascii="Arial" w:hAnsi="Arial"/>
                <w:sz w:val="20"/>
              </w:rPr>
            </w:pPr>
            <w:r>
              <w:rPr>
                <w:rFonts w:ascii="Arial" w:hAnsi="Arial"/>
                <w:sz w:val="20"/>
              </w:rPr>
              <w:t>There should be only one unique value under the “Source” column: “SIMV2” (for lines 2 through 55): PASS</w:t>
            </w:r>
            <w:r>
              <w:rPr>
                <w:rFonts w:ascii="Arial" w:hAnsi="Arial"/>
                <w:sz w:val="20"/>
              </w:rPr>
              <w:br/>
            </w:r>
          </w:p>
          <w:p w14:paraId="356D9EBA" w14:textId="0514021E" w:rsidR="00101F81" w:rsidRDefault="00101F81" w:rsidP="00101F81">
            <w:pPr>
              <w:pStyle w:val="H1bodytext"/>
              <w:numPr>
                <w:ilvl w:val="0"/>
                <w:numId w:val="32"/>
              </w:numPr>
              <w:spacing w:after="0"/>
              <w:ind w:left="436"/>
              <w:rPr>
                <w:rFonts w:ascii="Arial" w:hAnsi="Arial"/>
                <w:sz w:val="20"/>
              </w:rPr>
            </w:pPr>
            <w:r>
              <w:rPr>
                <w:rFonts w:ascii="Arial" w:hAnsi="Arial"/>
                <w:sz w:val="20"/>
              </w:rPr>
              <w:t>There should be only one unique value under the “SITE_NAME” column: “200-E-100” (for lines 2 through 55): PASS</w:t>
            </w:r>
          </w:p>
          <w:p w14:paraId="4CFC0C60" w14:textId="77777777" w:rsidR="003F48F4" w:rsidRPr="00702160" w:rsidRDefault="003F48F4" w:rsidP="004B1E8C">
            <w:pPr>
              <w:pStyle w:val="H1bodytext"/>
              <w:spacing w:after="0"/>
              <w:ind w:left="0"/>
              <w:rPr>
                <w:rFonts w:ascii="Arial" w:hAnsi="Arial"/>
                <w:sz w:val="20"/>
              </w:rPr>
            </w:pPr>
          </w:p>
        </w:tc>
      </w:tr>
    </w:tbl>
    <w:p w14:paraId="305F443A" w14:textId="77777777" w:rsidR="003F48F4" w:rsidRDefault="003F48F4">
      <w:pPr>
        <w:spacing w:after="160" w:line="259" w:lineRule="auto"/>
      </w:pPr>
      <w:r>
        <w:br w:type="page"/>
      </w:r>
    </w:p>
    <w:p w14:paraId="5E255E76" w14:textId="77777777" w:rsidR="003F48F4" w:rsidRDefault="003F48F4" w:rsidP="003F48F4">
      <w:pPr>
        <w:rPr>
          <w:b/>
          <w:bCs/>
        </w:rPr>
      </w:pPr>
      <w:r>
        <w:rPr>
          <w:b/>
          <w:bCs/>
        </w:rPr>
        <w:lastRenderedPageBreak/>
        <w:t>Tool Runner Log</w:t>
      </w:r>
    </w:p>
    <w:p w14:paraId="5AA5C9E7" w14:textId="77777777" w:rsidR="003F48F4" w:rsidRDefault="003F48F4" w:rsidP="003F48F4"/>
    <w:p w14:paraId="3008CC32" w14:textId="77777777" w:rsidR="00BA2EB6" w:rsidRDefault="00BA2EB6" w:rsidP="00BA2EB6">
      <w:r>
        <w:t>INFO--11/12/2020 09:55:47 AM--Starting CA-CIE Tool Runner.</w:t>
      </w:r>
      <w:r>
        <w:tab/>
        <w:t>Logging to "runner_AT-8.log"</w:t>
      </w:r>
    </w:p>
    <w:p w14:paraId="5C8E5E46" w14:textId="77777777" w:rsidR="00BA2EB6" w:rsidRDefault="00BA2EB6" w:rsidP="00BA2EB6">
      <w:r>
        <w:t>INFO--11/12/2020 09:55:47 AM--Code Version: 32f2868463d1f4507b6401c6fc881d8bb1a5598d v5.12: /opt/tools/</w:t>
      </w:r>
      <w:proofErr w:type="spellStart"/>
      <w:r>
        <w:t>pylib</w:t>
      </w:r>
      <w:proofErr w:type="spellEnd"/>
      <w:r>
        <w:t>/runner/runner.py&lt;--1bcfd6779e9cbdb82673405873a8e5e81514ae27</w:t>
      </w:r>
    </w:p>
    <w:p w14:paraId="5CC3818A" w14:textId="77777777" w:rsidR="00BA2EB6" w:rsidRDefault="00BA2EB6" w:rsidP="00BA2EB6"/>
    <w:p w14:paraId="534D6A5E" w14:textId="77777777" w:rsidR="00BA2EB6" w:rsidRDefault="00BA2EB6" w:rsidP="00BA2EB6">
      <w:r>
        <w:t>INFO--11/12/2020 09:55:48 AM--Code Version: b04521edd4aea45d10cc8d59c9c737ca2caf028a Local repo SHA-1 has does not correspond to a remote repo release version: /home/slindberg/CAVE/CA-CIE-Tools-TestRepos/inventory_pp/pylib/inventory_pp/inventory_pp.py&lt;--09cc000de13fb083b30b269c18fd32a2437141d6</w:t>
      </w:r>
    </w:p>
    <w:p w14:paraId="5BF66CD1" w14:textId="77777777" w:rsidR="00BA2EB6" w:rsidRDefault="00BA2EB6" w:rsidP="00BA2EB6"/>
    <w:p w14:paraId="17B97182" w14:textId="77777777" w:rsidR="00BA2EB6" w:rsidRDefault="00BA2EB6" w:rsidP="00BA2EB6">
      <w:r>
        <w:t xml:space="preserve">INFO--11/12/2020 09:55:48 AM--QA Status: </w:t>
      </w:r>
      <w:proofErr w:type="gramStart"/>
      <w:r>
        <w:t>QUALIFIED :</w:t>
      </w:r>
      <w:proofErr w:type="gramEnd"/>
      <w:r>
        <w:t xml:space="preserve"> /opt/tools/pylib/runner/runner.py</w:t>
      </w:r>
    </w:p>
    <w:p w14:paraId="40444B10" w14:textId="77777777" w:rsidR="00BA2EB6" w:rsidRDefault="00BA2EB6" w:rsidP="00BA2EB6">
      <w:r>
        <w:t xml:space="preserve">INFO--11/12/2020 09:55:48 AM--QA Status: </w:t>
      </w:r>
      <w:proofErr w:type="gramStart"/>
      <w:r>
        <w:t>TEST :</w:t>
      </w:r>
      <w:proofErr w:type="gramEnd"/>
      <w:r>
        <w:t xml:space="preserve"> /home/slindberg/CAVE/CA-CIE-Tools-TestRepos/inventory_pp/pylib/inventory_pp/inventory_pp.py</w:t>
      </w:r>
    </w:p>
    <w:p w14:paraId="17007F8E" w14:textId="77777777" w:rsidR="00BA2EB6" w:rsidRDefault="00BA2EB6" w:rsidP="00BA2EB6">
      <w:r>
        <w:t>INFO--11/12/2020 09:55:48 AM--Invoking Command:"python3"</w:t>
      </w:r>
      <w:r>
        <w:tab/>
        <w:t>with Arguments:"/home/slindberg/CAVE/CA-CIE-Tools-TestRepos/inventory_pp/pylib/inventory_pp/inventory_pp.py --COPC WATER --</w:t>
      </w:r>
      <w:proofErr w:type="spellStart"/>
      <w:r>
        <w:t>site_keys</w:t>
      </w:r>
      <w:proofErr w:type="spellEnd"/>
      <w:r>
        <w:t xml:space="preserve"> Custom-</w:t>
      </w:r>
      <w:proofErr w:type="spellStart"/>
      <w:r>
        <w:t>Sitecol</w:t>
      </w:r>
      <w:proofErr w:type="spellEnd"/>
      <w:r>
        <w:t xml:space="preserve"> SITE_NAME --</w:t>
      </w:r>
      <w:proofErr w:type="spellStart"/>
      <w:r>
        <w:t>year_keys</w:t>
      </w:r>
      <w:proofErr w:type="spellEnd"/>
      <w:r>
        <w:t xml:space="preserve"> Custom-</w:t>
      </w:r>
      <w:proofErr w:type="spellStart"/>
      <w:r>
        <w:t>Yearcol</w:t>
      </w:r>
      <w:proofErr w:type="spellEnd"/>
      <w:r>
        <w:t xml:space="preserve"> Year --</w:t>
      </w:r>
      <w:proofErr w:type="spellStart"/>
      <w:r>
        <w:t>water_keys</w:t>
      </w:r>
      <w:proofErr w:type="spellEnd"/>
      <w:r>
        <w:t xml:space="preserve"> Custom-</w:t>
      </w:r>
      <w:proofErr w:type="spellStart"/>
      <w:r>
        <w:t>Watercol</w:t>
      </w:r>
      <w:proofErr w:type="spellEnd"/>
      <w:r>
        <w:t xml:space="preserve"> Water --VZEHSIT /home/slindberg/CAVE/CA-CIE-Tools-TestEnv/inventory_pp/data/AT-8/AT-8_Site_List.csv --</w:t>
      </w:r>
      <w:proofErr w:type="spellStart"/>
      <w:r>
        <w:t>Site_Specific</w:t>
      </w:r>
      <w:proofErr w:type="spellEnd"/>
      <w:r>
        <w:t xml:space="preserve"> /home/slindberg/CAVE/CA-CIE-Tools-TestEnv/inventory_pp/data/AT-8/AT-8_Site-Specific-Inventory_1.csv /home/slindberg/CAVE/CA-CIE-Tools-TestEnv/inventory_pp/data/AT-8/AT-8_Site-Specific-Inventory_2.csv --</w:t>
      </w:r>
      <w:proofErr w:type="spellStart"/>
      <w:r>
        <w:t>ipp_output</w:t>
      </w:r>
      <w:proofErr w:type="spellEnd"/>
      <w:r>
        <w:t xml:space="preserve"> step-1_AT-8_ipp.csv --output /home/slindberg/CAVE/CA-CIE-Tools-TestEnv/inventory_pp/tests/AT-8 --logger step-1_AT-8_ipp.log"</w:t>
      </w:r>
    </w:p>
    <w:p w14:paraId="092A1CCB" w14:textId="77777777" w:rsidR="00BA2EB6" w:rsidRDefault="00BA2EB6" w:rsidP="00BA2EB6">
      <w:r>
        <w:t>INFO--11/12/2020 09:55:48 AM--</w:t>
      </w:r>
      <w:proofErr w:type="spellStart"/>
      <w:proofErr w:type="gramStart"/>
      <w:r>
        <w:t>Username:slindberg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253F987B" w14:textId="77777777" w:rsidR="003F48F4" w:rsidRDefault="00BA2EB6" w:rsidP="003F48F4">
      <w:r>
        <w:t>Starting CA-CIE Tool Runner.</w:t>
      </w:r>
      <w:r>
        <w:tab/>
        <w:t>Logging to "runner_AT-8.log"</w:t>
      </w:r>
    </w:p>
    <w:p w14:paraId="72042CAE" w14:textId="13C9804D" w:rsidR="003F48F4" w:rsidRDefault="003F48F4"/>
    <w:tbl>
      <w:tblPr>
        <w:tblStyle w:val="TableGrid"/>
        <w:tblW w:w="0" w:type="auto"/>
        <w:tblLayout w:type="fixed"/>
        <w:tblLook w:val="04A0" w:firstRow="1" w:lastRow="0" w:firstColumn="1" w:lastColumn="0" w:noHBand="0" w:noVBand="1"/>
      </w:tblPr>
      <w:tblGrid>
        <w:gridCol w:w="1080"/>
        <w:gridCol w:w="3420"/>
        <w:gridCol w:w="900"/>
        <w:gridCol w:w="2160"/>
        <w:gridCol w:w="2520"/>
      </w:tblGrid>
      <w:tr w:rsidR="003F48F4" w:rsidRPr="00932809" w14:paraId="61C3A892" w14:textId="77777777" w:rsidTr="002A216C">
        <w:trPr>
          <w:cantSplit/>
          <w:trHeight w:val="360"/>
          <w:tblHeader/>
        </w:trPr>
        <w:tc>
          <w:tcPr>
            <w:tcW w:w="10080" w:type="dxa"/>
            <w:gridSpan w:val="5"/>
            <w:tcBorders>
              <w:top w:val="nil"/>
              <w:left w:val="nil"/>
              <w:bottom w:val="single" w:sz="4" w:space="0" w:color="auto"/>
              <w:right w:val="nil"/>
            </w:tcBorders>
            <w:vAlign w:val="bottom"/>
          </w:tcPr>
          <w:p w14:paraId="60E63F2B" w14:textId="3C7002A7" w:rsidR="003F48F4" w:rsidRDefault="003F48F4" w:rsidP="004B1E8C">
            <w:pPr>
              <w:pStyle w:val="Table"/>
            </w:pPr>
            <w:r>
              <w:t>Table AT-8</w:t>
            </w:r>
          </w:p>
          <w:p w14:paraId="7C12368D" w14:textId="77777777" w:rsidR="003F48F4" w:rsidRPr="00DA11B3" w:rsidRDefault="007F0982" w:rsidP="004B1E8C">
            <w:pPr>
              <w:pStyle w:val="H1bodytext"/>
              <w:spacing w:after="0"/>
              <w:ind w:left="0"/>
              <w:jc w:val="center"/>
              <w:rPr>
                <w:rFonts w:ascii="Arial" w:hAnsi="Arial"/>
                <w:b/>
                <w:szCs w:val="22"/>
              </w:rPr>
            </w:pPr>
            <w:sdt>
              <w:sdtPr>
                <w:rPr>
                  <w:rFonts w:ascii="Arial" w:hAnsi="Arial"/>
                  <w:b/>
                  <w:bCs/>
                  <w:szCs w:val="22"/>
                </w:rPr>
                <w:alias w:val="Keywords"/>
                <w:tag w:val=""/>
                <w:id w:val="596366940"/>
                <w:placeholder>
                  <w:docPart w:val="587B98490F9E456EA28951EC5EBD310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3F48F4" w:rsidRPr="00DA11B3">
              <w:rPr>
                <w:rFonts w:ascii="Arial" w:hAnsi="Arial" w:cs="Arial"/>
                <w:b/>
                <w:szCs w:val="22"/>
              </w:rPr>
              <w:t xml:space="preserve"> Acceptance </w:t>
            </w:r>
            <w:r w:rsidR="003F48F4" w:rsidRPr="00DA11B3">
              <w:rPr>
                <w:rFonts w:ascii="Arial" w:hAnsi="Arial"/>
                <w:b/>
                <w:szCs w:val="22"/>
              </w:rPr>
              <w:t xml:space="preserve">Test Plan Case </w:t>
            </w:r>
            <w:r w:rsidR="003F48F4">
              <w:rPr>
                <w:rFonts w:ascii="Arial" w:hAnsi="Arial"/>
                <w:b/>
                <w:szCs w:val="22"/>
              </w:rPr>
              <w:t>8</w:t>
            </w:r>
          </w:p>
        </w:tc>
      </w:tr>
      <w:tr w:rsidR="003F48F4" w:rsidRPr="007D0AAC" w14:paraId="30407A8D" w14:textId="77777777" w:rsidTr="002A216C">
        <w:trPr>
          <w:cantSplit/>
          <w:trHeight w:val="530"/>
          <w:tblHeader/>
        </w:trPr>
        <w:tc>
          <w:tcPr>
            <w:tcW w:w="5400" w:type="dxa"/>
            <w:gridSpan w:val="3"/>
            <w:tcBorders>
              <w:top w:val="single" w:sz="4" w:space="0" w:color="auto"/>
            </w:tcBorders>
            <w:shd w:val="clear" w:color="auto" w:fill="auto"/>
            <w:vAlign w:val="center"/>
          </w:tcPr>
          <w:p w14:paraId="2A26D1DE" w14:textId="77777777" w:rsidR="003F48F4" w:rsidRPr="007D0AAC" w:rsidRDefault="007F0982" w:rsidP="004B1E8C">
            <w:pPr>
              <w:pStyle w:val="H1bodytext"/>
              <w:spacing w:after="0"/>
              <w:ind w:left="0"/>
              <w:jc w:val="center"/>
              <w:rPr>
                <w:rFonts w:ascii="Arial" w:hAnsi="Arial"/>
                <w:b/>
                <w:sz w:val="20"/>
              </w:rPr>
            </w:pPr>
            <w:sdt>
              <w:sdtPr>
                <w:rPr>
                  <w:rFonts w:ascii="Arial" w:hAnsi="Arial"/>
                  <w:b/>
                  <w:bCs/>
                  <w:sz w:val="20"/>
                </w:rPr>
                <w:alias w:val="Keywords"/>
                <w:tag w:val=""/>
                <w:id w:val="50508820"/>
                <w:placeholder>
                  <w:docPart w:val="F1A8C58330894D1BAF22D088E508C2F3"/>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3F48F4" w:rsidRPr="007D0AAC">
              <w:rPr>
                <w:rFonts w:ascii="Arial" w:hAnsi="Arial" w:cs="Arial"/>
                <w:b/>
                <w:sz w:val="20"/>
              </w:rPr>
              <w:t xml:space="preserve"> </w:t>
            </w:r>
            <w:r w:rsidR="003F48F4" w:rsidRPr="007D0AAC">
              <w:rPr>
                <w:rFonts w:ascii="Arial" w:hAnsi="Arial"/>
                <w:b/>
                <w:sz w:val="20"/>
              </w:rPr>
              <w:t>Acceptance Testing</w:t>
            </w:r>
          </w:p>
          <w:p w14:paraId="2E4DE98C"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30466436"/>
                <w:placeholder>
                  <w:docPart w:val="2B5E899406D442A28732F587008FD2C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AT-</w:t>
            </w:r>
            <w:r>
              <w:rPr>
                <w:rFonts w:ascii="Arial" w:hAnsi="Arial"/>
                <w:b/>
                <w:sz w:val="20"/>
              </w:rPr>
              <w:t>8</w:t>
            </w:r>
          </w:p>
        </w:tc>
        <w:tc>
          <w:tcPr>
            <w:tcW w:w="4680" w:type="dxa"/>
            <w:gridSpan w:val="2"/>
            <w:tcBorders>
              <w:top w:val="single" w:sz="4" w:space="0" w:color="auto"/>
            </w:tcBorders>
            <w:shd w:val="clear" w:color="auto" w:fill="auto"/>
            <w:vAlign w:val="center"/>
          </w:tcPr>
          <w:p w14:paraId="7E0566AA"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Date:</w:t>
            </w:r>
            <w:r w:rsidR="00101F81">
              <w:rPr>
                <w:rFonts w:ascii="Arial" w:hAnsi="Arial"/>
                <w:b/>
                <w:sz w:val="20"/>
              </w:rPr>
              <w:t xml:space="preserve"> 11/12/2020</w:t>
            </w:r>
          </w:p>
        </w:tc>
      </w:tr>
      <w:tr w:rsidR="003F48F4" w:rsidRPr="007D0AAC" w14:paraId="6300B17C" w14:textId="77777777" w:rsidTr="002A216C">
        <w:trPr>
          <w:cantSplit/>
          <w:trHeight w:val="530"/>
          <w:tblHeader/>
        </w:trPr>
        <w:tc>
          <w:tcPr>
            <w:tcW w:w="5400" w:type="dxa"/>
            <w:gridSpan w:val="3"/>
            <w:tcBorders>
              <w:top w:val="single" w:sz="4" w:space="0" w:color="auto"/>
            </w:tcBorders>
            <w:shd w:val="clear" w:color="auto" w:fill="auto"/>
            <w:vAlign w:val="center"/>
          </w:tcPr>
          <w:p w14:paraId="34AA3130"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002DE099" w14:textId="77777777" w:rsidR="003F48F4" w:rsidRPr="007D0AAC" w:rsidRDefault="003F48F4" w:rsidP="004B1E8C">
            <w:pPr>
              <w:pStyle w:val="H1bodytext"/>
              <w:spacing w:after="0"/>
              <w:ind w:left="0"/>
              <w:rPr>
                <w:rFonts w:ascii="Arial" w:hAnsi="Arial"/>
                <w:b/>
                <w:sz w:val="20"/>
              </w:rPr>
            </w:pPr>
            <w:r>
              <w:rPr>
                <w:rFonts w:ascii="Arial" w:hAnsi="Arial"/>
                <w:b/>
                <w:sz w:val="20"/>
              </w:rPr>
              <w:t>\\olive\backups\CAVE\CA-CIE-Tools-TestEnv\inventory_pp\tests\AT-8\runner_AT-8.log</w:t>
            </w:r>
          </w:p>
        </w:tc>
        <w:tc>
          <w:tcPr>
            <w:tcW w:w="4680" w:type="dxa"/>
            <w:gridSpan w:val="2"/>
            <w:tcBorders>
              <w:top w:val="single" w:sz="4" w:space="0" w:color="auto"/>
            </w:tcBorders>
            <w:shd w:val="clear" w:color="auto" w:fill="auto"/>
            <w:vAlign w:val="center"/>
          </w:tcPr>
          <w:p w14:paraId="7B0DFF1B" w14:textId="77777777" w:rsidR="003F48F4" w:rsidRPr="007D0AAC" w:rsidRDefault="003F48F4" w:rsidP="004B1E8C">
            <w:pPr>
              <w:pStyle w:val="H1bodytext"/>
              <w:spacing w:after="0"/>
              <w:ind w:left="0"/>
              <w:rPr>
                <w:rFonts w:ascii="Arial" w:hAnsi="Arial"/>
                <w:b/>
                <w:sz w:val="20"/>
              </w:rPr>
            </w:pPr>
            <w:r>
              <w:rPr>
                <w:rFonts w:ascii="Arial" w:hAnsi="Arial"/>
                <w:b/>
                <w:sz w:val="20"/>
              </w:rPr>
              <w:t>Test Performed By:</w:t>
            </w:r>
            <w:r w:rsidR="00101F81">
              <w:rPr>
                <w:rFonts w:ascii="Arial" w:hAnsi="Arial"/>
                <w:b/>
                <w:sz w:val="20"/>
              </w:rPr>
              <w:t xml:space="preserve"> Sara Lindberg</w:t>
            </w:r>
          </w:p>
        </w:tc>
      </w:tr>
      <w:tr w:rsidR="003F48F4" w:rsidRPr="007D0AAC" w14:paraId="6E0BBACA" w14:textId="77777777" w:rsidTr="002A216C">
        <w:trPr>
          <w:cantSplit/>
          <w:trHeight w:val="530"/>
          <w:tblHeader/>
        </w:trPr>
        <w:tc>
          <w:tcPr>
            <w:tcW w:w="10080" w:type="dxa"/>
            <w:gridSpan w:val="5"/>
            <w:tcBorders>
              <w:top w:val="single" w:sz="4" w:space="0" w:color="auto"/>
            </w:tcBorders>
            <w:shd w:val="clear" w:color="auto" w:fill="auto"/>
            <w:vAlign w:val="center"/>
          </w:tcPr>
          <w:p w14:paraId="2CA5C1E2" w14:textId="77777777" w:rsidR="003F48F4" w:rsidRPr="007D0AAC" w:rsidRDefault="003F48F4" w:rsidP="004B1E8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\\olive\backups\CAVE\CA-CIE-Tools-TestEnv\inventory_pp\tests\AT-8</w:t>
            </w:r>
          </w:p>
        </w:tc>
      </w:tr>
      <w:tr w:rsidR="003F48F4" w:rsidRPr="00572F5F" w14:paraId="2B622DF9" w14:textId="77777777" w:rsidTr="002A216C">
        <w:trPr>
          <w:cantSplit/>
          <w:trHeight w:val="530"/>
          <w:tblHeader/>
        </w:trPr>
        <w:tc>
          <w:tcPr>
            <w:tcW w:w="1080" w:type="dxa"/>
            <w:tcBorders>
              <w:top w:val="single" w:sz="4" w:space="0" w:color="auto"/>
            </w:tcBorders>
            <w:shd w:val="clear" w:color="auto" w:fill="D9D9D9" w:themeFill="background1" w:themeFillShade="D9"/>
            <w:vAlign w:val="center"/>
          </w:tcPr>
          <w:p w14:paraId="5309C05B"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420" w:type="dxa"/>
            <w:tcBorders>
              <w:top w:val="single" w:sz="4" w:space="0" w:color="auto"/>
            </w:tcBorders>
            <w:shd w:val="clear" w:color="auto" w:fill="D9D9D9" w:themeFill="background1" w:themeFillShade="D9"/>
            <w:vAlign w:val="center"/>
          </w:tcPr>
          <w:p w14:paraId="38254F55"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Test Instruction</w:t>
            </w:r>
          </w:p>
        </w:tc>
        <w:tc>
          <w:tcPr>
            <w:tcW w:w="3060" w:type="dxa"/>
            <w:gridSpan w:val="2"/>
            <w:tcBorders>
              <w:top w:val="single" w:sz="4" w:space="0" w:color="auto"/>
            </w:tcBorders>
            <w:shd w:val="clear" w:color="auto" w:fill="D9D9D9" w:themeFill="background1" w:themeFillShade="D9"/>
            <w:vAlign w:val="center"/>
          </w:tcPr>
          <w:p w14:paraId="0A61356A"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Expected Result</w:t>
            </w:r>
          </w:p>
        </w:tc>
        <w:tc>
          <w:tcPr>
            <w:tcW w:w="2520" w:type="dxa"/>
            <w:tcBorders>
              <w:top w:val="single" w:sz="4" w:space="0" w:color="auto"/>
            </w:tcBorders>
            <w:shd w:val="clear" w:color="auto" w:fill="D9D9D9" w:themeFill="background1" w:themeFillShade="D9"/>
            <w:vAlign w:val="center"/>
          </w:tcPr>
          <w:p w14:paraId="4E4AEC90" w14:textId="77777777" w:rsidR="003F48F4" w:rsidRPr="007D0AAC" w:rsidRDefault="003F48F4" w:rsidP="004B1E8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F48F4" w:rsidRPr="007D0AAC" w14:paraId="0D2688EC" w14:textId="77777777" w:rsidTr="002A216C">
        <w:trPr>
          <w:trHeight w:val="440"/>
        </w:trPr>
        <w:tc>
          <w:tcPr>
            <w:tcW w:w="10080" w:type="dxa"/>
            <w:gridSpan w:val="5"/>
            <w:vAlign w:val="center"/>
          </w:tcPr>
          <w:p w14:paraId="708A853E" w14:textId="77777777" w:rsidR="003F48F4" w:rsidRPr="007D0AAC" w:rsidRDefault="003F48F4" w:rsidP="004B1E8C">
            <w:pPr>
              <w:pStyle w:val="H1bodytext"/>
              <w:spacing w:after="0"/>
              <w:ind w:left="0"/>
              <w:rPr>
                <w:rFonts w:ascii="Arial" w:hAnsi="Arial"/>
                <w:sz w:val="20"/>
              </w:rPr>
            </w:pPr>
            <w:r>
              <w:rPr>
                <w:rFonts w:ascii="Arial" w:hAnsi="Arial"/>
                <w:sz w:val="20"/>
              </w:rPr>
              <w:t>Navigate to the Testing Directory</w:t>
            </w:r>
          </w:p>
        </w:tc>
      </w:tr>
      <w:tr w:rsidR="003F48F4" w14:paraId="0D5214E4" w14:textId="77777777" w:rsidTr="002A216C">
        <w:trPr>
          <w:trHeight w:val="728"/>
        </w:trPr>
        <w:tc>
          <w:tcPr>
            <w:tcW w:w="1080" w:type="dxa"/>
            <w:vAlign w:val="center"/>
          </w:tcPr>
          <w:p w14:paraId="1A5F80B5" w14:textId="77777777" w:rsidR="003F48F4" w:rsidRPr="00FB0144" w:rsidRDefault="003F48F4" w:rsidP="004B1E8C">
            <w:pPr>
              <w:pStyle w:val="H1bodytext"/>
              <w:spacing w:after="0"/>
              <w:ind w:left="0"/>
              <w:jc w:val="center"/>
              <w:rPr>
                <w:rFonts w:ascii="Arial" w:hAnsi="Arial"/>
                <w:sz w:val="20"/>
              </w:rPr>
            </w:pPr>
            <w:r w:rsidRPr="00FB0144">
              <w:rPr>
                <w:rFonts w:ascii="Arial" w:hAnsi="Arial"/>
                <w:sz w:val="20"/>
              </w:rPr>
              <w:t>1</w:t>
            </w:r>
          </w:p>
        </w:tc>
        <w:tc>
          <w:tcPr>
            <w:tcW w:w="3420" w:type="dxa"/>
            <w:vAlign w:val="center"/>
          </w:tcPr>
          <w:p w14:paraId="5CD9515B" w14:textId="77777777" w:rsidR="003F48F4" w:rsidRPr="00663746" w:rsidRDefault="003F48F4" w:rsidP="004B1E8C">
            <w:pPr>
              <w:pStyle w:val="H1bodytext"/>
              <w:spacing w:after="0"/>
              <w:ind w:left="0"/>
              <w:rPr>
                <w:rFonts w:ascii="Arial" w:hAnsi="Arial"/>
                <w:sz w:val="20"/>
              </w:rPr>
            </w:pPr>
            <w:r>
              <w:rPr>
                <w:rFonts w:ascii="Arial" w:hAnsi="Arial"/>
                <w:sz w:val="20"/>
              </w:rPr>
              <w:t xml:space="preserve">Inside of a Linux terminal, invoke the Tool Runner with the test input files as follows: </w:t>
            </w:r>
            <w:r>
              <w:rPr>
                <w:rFonts w:ascii="Arial" w:hAnsi="Arial"/>
                <w:i/>
                <w:iCs/>
                <w:sz w:val="20"/>
              </w:rPr>
              <w:t>./run_AT-8_step-1.sh</w:t>
            </w:r>
          </w:p>
        </w:tc>
        <w:tc>
          <w:tcPr>
            <w:tcW w:w="3060" w:type="dxa"/>
            <w:gridSpan w:val="2"/>
            <w:vAlign w:val="center"/>
          </w:tcPr>
          <w:p w14:paraId="1812F357" w14:textId="77777777" w:rsidR="003F48F4" w:rsidRDefault="003F48F4" w:rsidP="004B1E8C">
            <w:pPr>
              <w:pStyle w:val="H1bodytext"/>
              <w:spacing w:after="0"/>
              <w:ind w:left="0"/>
              <w:rPr>
                <w:rFonts w:ascii="Arial" w:hAnsi="Arial"/>
                <w:sz w:val="20"/>
              </w:rPr>
            </w:pPr>
            <w:r>
              <w:rPr>
                <w:rFonts w:ascii="Arial" w:hAnsi="Arial"/>
                <w:sz w:val="20"/>
              </w:rPr>
              <w:t>3 files should be created:</w:t>
            </w:r>
          </w:p>
          <w:p w14:paraId="2A0E1DEF" w14:textId="77777777" w:rsidR="003F48F4" w:rsidRPr="00180364" w:rsidRDefault="003F48F4" w:rsidP="002A216C">
            <w:pPr>
              <w:pStyle w:val="H1bodytext"/>
              <w:numPr>
                <w:ilvl w:val="0"/>
                <w:numId w:val="40"/>
              </w:numPr>
              <w:spacing w:after="0"/>
              <w:ind w:left="524"/>
              <w:rPr>
                <w:rFonts w:ascii="Arial" w:hAnsi="Arial"/>
                <w:sz w:val="20"/>
              </w:rPr>
            </w:pPr>
            <w:r w:rsidRPr="00180364">
              <w:rPr>
                <w:rFonts w:ascii="Arial" w:hAnsi="Arial"/>
                <w:b/>
                <w:bCs/>
                <w:i/>
                <w:iCs/>
                <w:sz w:val="20"/>
              </w:rPr>
              <w:t>runner_run_AT-</w:t>
            </w:r>
            <w:r>
              <w:rPr>
                <w:rFonts w:ascii="Arial" w:hAnsi="Arial"/>
                <w:b/>
                <w:bCs/>
                <w:i/>
                <w:iCs/>
                <w:sz w:val="20"/>
              </w:rPr>
              <w:t>8</w:t>
            </w:r>
            <w:r w:rsidRPr="00180364">
              <w:rPr>
                <w:rFonts w:ascii="Arial" w:hAnsi="Arial"/>
                <w:b/>
                <w:bCs/>
                <w:i/>
                <w:iCs/>
                <w:sz w:val="20"/>
              </w:rPr>
              <w:t>.</w:t>
            </w:r>
            <w:r>
              <w:rPr>
                <w:rFonts w:ascii="Arial" w:hAnsi="Arial"/>
                <w:b/>
                <w:bCs/>
                <w:i/>
                <w:iCs/>
                <w:sz w:val="20"/>
              </w:rPr>
              <w:t>log</w:t>
            </w:r>
          </w:p>
          <w:p w14:paraId="7A9F1EAE" w14:textId="77777777" w:rsidR="003F48F4" w:rsidRPr="00180364" w:rsidRDefault="003F48F4" w:rsidP="002A216C">
            <w:pPr>
              <w:pStyle w:val="H1bodytext"/>
              <w:numPr>
                <w:ilvl w:val="0"/>
                <w:numId w:val="40"/>
              </w:numPr>
              <w:spacing w:after="0"/>
              <w:ind w:left="556"/>
              <w:rPr>
                <w:rFonts w:ascii="Arial" w:hAnsi="Arial"/>
                <w:sz w:val="20"/>
              </w:rPr>
            </w:pPr>
            <w:r>
              <w:rPr>
                <w:rFonts w:ascii="Arial" w:hAnsi="Arial"/>
                <w:b/>
                <w:bCs/>
                <w:i/>
                <w:iCs/>
                <w:sz w:val="20"/>
              </w:rPr>
              <w:t>step-1_AT-8_ipp.log</w:t>
            </w:r>
          </w:p>
          <w:p w14:paraId="4568F6A4" w14:textId="77777777" w:rsidR="003F48F4" w:rsidRPr="00B64BCB" w:rsidRDefault="003F48F4" w:rsidP="002A216C">
            <w:pPr>
              <w:pStyle w:val="H1bodytext"/>
              <w:numPr>
                <w:ilvl w:val="0"/>
                <w:numId w:val="40"/>
              </w:numPr>
              <w:spacing w:after="0"/>
              <w:ind w:left="556"/>
              <w:rPr>
                <w:rFonts w:ascii="Arial" w:hAnsi="Arial"/>
                <w:sz w:val="20"/>
              </w:rPr>
            </w:pPr>
            <w:r>
              <w:rPr>
                <w:rFonts w:ascii="Arial" w:hAnsi="Arial"/>
                <w:b/>
                <w:bCs/>
                <w:i/>
                <w:iCs/>
                <w:sz w:val="20"/>
              </w:rPr>
              <w:t>step-1_AT-8_ipp.csv</w:t>
            </w:r>
          </w:p>
        </w:tc>
        <w:tc>
          <w:tcPr>
            <w:tcW w:w="2520" w:type="dxa"/>
            <w:vAlign w:val="center"/>
          </w:tcPr>
          <w:p w14:paraId="66CACE1D" w14:textId="77777777" w:rsidR="003F48F4" w:rsidRPr="007D0AAC" w:rsidRDefault="00BA2EB6" w:rsidP="004B1E8C">
            <w:pPr>
              <w:pStyle w:val="H1bodytext"/>
              <w:spacing w:after="0"/>
              <w:ind w:left="0"/>
              <w:jc w:val="center"/>
              <w:rPr>
                <w:rFonts w:ascii="Arial" w:hAnsi="Arial"/>
                <w:sz w:val="20"/>
              </w:rPr>
            </w:pPr>
            <w:r>
              <w:rPr>
                <w:rFonts w:ascii="Arial" w:hAnsi="Arial"/>
                <w:sz w:val="20"/>
              </w:rPr>
              <w:t>PASS</w:t>
            </w:r>
          </w:p>
        </w:tc>
      </w:tr>
      <w:tr w:rsidR="003F48F4" w14:paraId="57CFAA8A" w14:textId="77777777" w:rsidTr="002A216C">
        <w:trPr>
          <w:trHeight w:val="476"/>
        </w:trPr>
        <w:tc>
          <w:tcPr>
            <w:tcW w:w="1080" w:type="dxa"/>
            <w:vAlign w:val="center"/>
          </w:tcPr>
          <w:p w14:paraId="20F826F4" w14:textId="77777777" w:rsidR="003F48F4" w:rsidRPr="007D0AAC" w:rsidRDefault="003F48F4" w:rsidP="004B1E8C">
            <w:pPr>
              <w:pStyle w:val="H1bodytext"/>
              <w:spacing w:after="0"/>
              <w:ind w:left="0"/>
              <w:jc w:val="center"/>
              <w:rPr>
                <w:rFonts w:ascii="Arial" w:hAnsi="Arial"/>
                <w:sz w:val="20"/>
              </w:rPr>
            </w:pPr>
            <w:r>
              <w:rPr>
                <w:rFonts w:ascii="Arial" w:hAnsi="Arial"/>
                <w:sz w:val="20"/>
              </w:rPr>
              <w:t>2</w:t>
            </w:r>
          </w:p>
        </w:tc>
        <w:tc>
          <w:tcPr>
            <w:tcW w:w="3420" w:type="dxa"/>
            <w:vAlign w:val="center"/>
          </w:tcPr>
          <w:p w14:paraId="6AFB13FD" w14:textId="77777777" w:rsidR="003F48F4" w:rsidRPr="00000842" w:rsidRDefault="003F48F4" w:rsidP="004B1E8C">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runner_run_AT-8.log</w:t>
            </w:r>
            <w:r>
              <w:rPr>
                <w:rFonts w:ascii="Arial" w:hAnsi="Arial"/>
                <w:sz w:val="20"/>
              </w:rPr>
              <w:t xml:space="preserve"> in a text editor. Look to verify that the runner tool is qualified and that the inventory preprocessor is “TEST”</w:t>
            </w:r>
          </w:p>
        </w:tc>
        <w:tc>
          <w:tcPr>
            <w:tcW w:w="3060" w:type="dxa"/>
            <w:gridSpan w:val="2"/>
            <w:vAlign w:val="center"/>
          </w:tcPr>
          <w:p w14:paraId="3D3AB756" w14:textId="77777777" w:rsidR="003F48F4" w:rsidRDefault="003F48F4" w:rsidP="004B1E8C">
            <w:pPr>
              <w:pStyle w:val="H1bodytext"/>
              <w:spacing w:after="0"/>
              <w:ind w:left="0"/>
              <w:rPr>
                <w:rFonts w:ascii="Arial" w:hAnsi="Arial"/>
                <w:sz w:val="20"/>
              </w:rPr>
            </w:pPr>
            <w:r>
              <w:rPr>
                <w:rFonts w:ascii="Arial" w:hAnsi="Arial"/>
                <w:sz w:val="20"/>
              </w:rPr>
              <w:t xml:space="preserve">The </w:t>
            </w:r>
            <w:r>
              <w:rPr>
                <w:rFonts w:ascii="Arial" w:hAnsi="Arial"/>
                <w:b/>
                <w:bCs/>
                <w:i/>
                <w:iCs/>
                <w:sz w:val="20"/>
              </w:rPr>
              <w:t>runner_run_AT-8.log</w:t>
            </w:r>
            <w:r>
              <w:rPr>
                <w:rFonts w:ascii="Arial" w:hAnsi="Arial"/>
                <w:sz w:val="20"/>
              </w:rPr>
              <w:t xml:space="preserve"> should have 2 lines:</w:t>
            </w:r>
          </w:p>
          <w:p w14:paraId="109843C6" w14:textId="77777777" w:rsidR="003F48F4" w:rsidRDefault="003F48F4" w:rsidP="00C62DEE">
            <w:pPr>
              <w:pStyle w:val="H1bodytext"/>
              <w:numPr>
                <w:ilvl w:val="0"/>
                <w:numId w:val="9"/>
              </w:numPr>
              <w:spacing w:after="0"/>
              <w:ind w:left="376"/>
              <w:rPr>
                <w:rFonts w:ascii="Arial" w:hAnsi="Arial"/>
                <w:sz w:val="20"/>
              </w:rPr>
            </w:pPr>
            <w:proofErr w:type="gramStart"/>
            <w:r>
              <w:rPr>
                <w:rFonts w:ascii="Arial" w:hAnsi="Arial"/>
                <w:sz w:val="20"/>
              </w:rPr>
              <w:t>QUALIFIED :</w:t>
            </w:r>
            <w:proofErr w:type="gramEnd"/>
            <w:r>
              <w:rPr>
                <w:rFonts w:ascii="Arial" w:hAnsi="Arial"/>
                <w:sz w:val="20"/>
              </w:rPr>
              <w:t xml:space="preserve"> /opt/tools/pylib/runner/runner.py</w:t>
            </w:r>
          </w:p>
          <w:p w14:paraId="3C6CBB20" w14:textId="77777777" w:rsidR="003F48F4" w:rsidRDefault="003F48F4" w:rsidP="00C62DEE">
            <w:pPr>
              <w:pStyle w:val="H1bodytext"/>
              <w:numPr>
                <w:ilvl w:val="0"/>
                <w:numId w:val="9"/>
              </w:numPr>
              <w:spacing w:after="0"/>
              <w:ind w:left="376"/>
              <w:rPr>
                <w:rFonts w:ascii="Arial" w:hAnsi="Arial"/>
                <w:sz w:val="20"/>
              </w:rPr>
            </w:pPr>
            <w:r>
              <w:rPr>
                <w:rFonts w:ascii="Arial" w:hAnsi="Arial"/>
                <w:sz w:val="20"/>
              </w:rPr>
              <w:t>TEST: /home/[USER]/…/inventory_pp.py</w:t>
            </w:r>
          </w:p>
          <w:p w14:paraId="32539D4F" w14:textId="77777777" w:rsidR="003F48F4" w:rsidRDefault="003F48F4" w:rsidP="004B1E8C">
            <w:pPr>
              <w:pStyle w:val="H1bodytext"/>
              <w:spacing w:after="0"/>
              <w:ind w:left="16"/>
              <w:rPr>
                <w:rFonts w:ascii="Arial" w:hAnsi="Arial"/>
                <w:sz w:val="20"/>
              </w:rPr>
            </w:pPr>
            <w:r>
              <w:rPr>
                <w:rFonts w:ascii="Arial" w:hAnsi="Arial"/>
                <w:sz w:val="20"/>
              </w:rPr>
              <w:lastRenderedPageBreak/>
              <w:t>[USER] will be replaced by the user’s username and the ellipsis will be replaced by the full path to the file.</w:t>
            </w:r>
          </w:p>
          <w:p w14:paraId="4CC69BA4" w14:textId="77777777" w:rsidR="003F48F4" w:rsidRDefault="003F48F4" w:rsidP="004B1E8C">
            <w:pPr>
              <w:pStyle w:val="H1bodytext"/>
              <w:spacing w:after="0"/>
              <w:ind w:left="16"/>
              <w:rPr>
                <w:rFonts w:ascii="Arial" w:hAnsi="Arial"/>
                <w:sz w:val="20"/>
              </w:rPr>
            </w:pPr>
          </w:p>
          <w:p w14:paraId="7A4DC867" w14:textId="77777777" w:rsidR="003F48F4" w:rsidRPr="00000842" w:rsidRDefault="003F48F4" w:rsidP="004B1E8C">
            <w:pPr>
              <w:pStyle w:val="H1bodytext"/>
              <w:spacing w:after="0"/>
              <w:ind w:left="16"/>
              <w:rPr>
                <w:rFonts w:ascii="Arial" w:hAnsi="Arial"/>
                <w:sz w:val="20"/>
              </w:rPr>
            </w:pPr>
            <w:r>
              <w:rPr>
                <w:rFonts w:ascii="Arial" w:hAnsi="Arial"/>
                <w:sz w:val="20"/>
              </w:rPr>
              <w:t>The key words are “QUALIFIED” and “TEST” as described. If present, this verifies that the tool and testing environment are valid.</w:t>
            </w:r>
          </w:p>
        </w:tc>
        <w:tc>
          <w:tcPr>
            <w:tcW w:w="2520" w:type="dxa"/>
            <w:vAlign w:val="center"/>
          </w:tcPr>
          <w:p w14:paraId="13CBFD13" w14:textId="7CDB727B" w:rsidR="00BA2EB6" w:rsidRDefault="00BA2EB6" w:rsidP="00FD3A67">
            <w:pPr>
              <w:jc w:val="center"/>
            </w:pPr>
            <w:r>
              <w:rPr>
                <w:sz w:val="20"/>
              </w:rPr>
              <w:lastRenderedPageBreak/>
              <w:t>PASS</w:t>
            </w:r>
            <w:r>
              <w:rPr>
                <w:sz w:val="20"/>
              </w:rPr>
              <w:br/>
            </w:r>
            <w:r>
              <w:rPr>
                <w:sz w:val="20"/>
              </w:rPr>
              <w:br/>
            </w:r>
            <w:proofErr w:type="gramStart"/>
            <w:r>
              <w:t>QUALIFIED :</w:t>
            </w:r>
            <w:proofErr w:type="gramEnd"/>
            <w:r>
              <w:t xml:space="preserve"> /opt/tools/pylib/runner/runner.py</w:t>
            </w:r>
          </w:p>
          <w:p w14:paraId="13B86C2A" w14:textId="77777777" w:rsidR="00BA2EB6" w:rsidRDefault="00BA2EB6" w:rsidP="00FD3A67">
            <w:pPr>
              <w:jc w:val="center"/>
            </w:pPr>
            <w:proofErr w:type="gramStart"/>
            <w:r>
              <w:t>TEST :</w:t>
            </w:r>
            <w:proofErr w:type="gramEnd"/>
            <w:r>
              <w:t xml:space="preserve"> /home/slindberg/CAVE/CA-CIE-Tools-</w:t>
            </w:r>
            <w:r>
              <w:lastRenderedPageBreak/>
              <w:t>TestRepos/inventory_pp/pylib/inventory_pp/inventory_pp.py</w:t>
            </w:r>
          </w:p>
          <w:p w14:paraId="150E11DB" w14:textId="77777777" w:rsidR="003F48F4" w:rsidRPr="007D0AAC" w:rsidRDefault="003F48F4" w:rsidP="004B1E8C">
            <w:pPr>
              <w:pStyle w:val="H1bodytext"/>
              <w:spacing w:after="0"/>
              <w:ind w:left="0"/>
              <w:jc w:val="center"/>
              <w:rPr>
                <w:rFonts w:ascii="Arial" w:hAnsi="Arial"/>
                <w:sz w:val="20"/>
              </w:rPr>
            </w:pPr>
          </w:p>
        </w:tc>
      </w:tr>
      <w:tr w:rsidR="003F48F4" w14:paraId="5B1B16EA" w14:textId="77777777" w:rsidTr="002A216C">
        <w:trPr>
          <w:trHeight w:val="476"/>
        </w:trPr>
        <w:tc>
          <w:tcPr>
            <w:tcW w:w="1080" w:type="dxa"/>
            <w:vAlign w:val="center"/>
          </w:tcPr>
          <w:p w14:paraId="54CE61DF" w14:textId="77777777" w:rsidR="003F48F4" w:rsidRDefault="003F48F4" w:rsidP="004B1E8C">
            <w:pPr>
              <w:pStyle w:val="H1bodytext"/>
              <w:spacing w:after="0"/>
              <w:ind w:left="0"/>
              <w:jc w:val="center"/>
              <w:rPr>
                <w:rFonts w:ascii="Arial" w:hAnsi="Arial"/>
                <w:sz w:val="20"/>
              </w:rPr>
            </w:pPr>
            <w:r>
              <w:rPr>
                <w:rFonts w:ascii="Arial" w:hAnsi="Arial"/>
                <w:sz w:val="20"/>
              </w:rPr>
              <w:lastRenderedPageBreak/>
              <w:t>3</w:t>
            </w:r>
          </w:p>
        </w:tc>
        <w:tc>
          <w:tcPr>
            <w:tcW w:w="3420" w:type="dxa"/>
            <w:vAlign w:val="center"/>
          </w:tcPr>
          <w:p w14:paraId="0C8D9DE1" w14:textId="77777777" w:rsidR="003F48F4" w:rsidRDefault="003F48F4" w:rsidP="004B1E8C">
            <w:pPr>
              <w:pStyle w:val="H1bodytext"/>
              <w:spacing w:after="0"/>
              <w:ind w:left="0"/>
              <w:rPr>
                <w:rFonts w:ascii="Arial" w:hAnsi="Arial"/>
                <w:sz w:val="20"/>
              </w:rPr>
            </w:pPr>
            <w:r>
              <w:rPr>
                <w:rFonts w:ascii="Arial" w:hAnsi="Arial"/>
                <w:sz w:val="20"/>
              </w:rPr>
              <w:t>Verify that the tool was passed the right custom keys to use and that the tool accepted them.</w:t>
            </w:r>
          </w:p>
        </w:tc>
        <w:tc>
          <w:tcPr>
            <w:tcW w:w="3060" w:type="dxa"/>
            <w:gridSpan w:val="2"/>
            <w:vAlign w:val="center"/>
          </w:tcPr>
          <w:p w14:paraId="2FEE6980" w14:textId="77777777"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step-1_AT-8_ipp.log</w:t>
            </w:r>
            <w:r>
              <w:rPr>
                <w:rFonts w:ascii="Arial" w:hAnsi="Arial"/>
                <w:sz w:val="20"/>
              </w:rPr>
              <w:t xml:space="preserve"> and verify that the following lines are present in the file (within the double quotes):</w:t>
            </w:r>
          </w:p>
          <w:p w14:paraId="68522625"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w:t>
            </w:r>
          </w:p>
          <w:p w14:paraId="328E40B2"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w:t>
            </w:r>
          </w:p>
          <w:p w14:paraId="1654ABAE" w14:textId="77777777" w:rsidR="003F48F4" w:rsidRDefault="003F48F4" w:rsidP="00C62DEE">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w:t>
            </w:r>
          </w:p>
          <w:p w14:paraId="494B02D5" w14:textId="77777777" w:rsidR="003F48F4" w:rsidRDefault="003F48F4" w:rsidP="004B1E8C">
            <w:pPr>
              <w:pStyle w:val="H1bodytext"/>
              <w:spacing w:after="0"/>
              <w:ind w:left="0"/>
              <w:rPr>
                <w:rFonts w:ascii="Arial" w:hAnsi="Arial"/>
                <w:sz w:val="20"/>
              </w:rPr>
            </w:pPr>
          </w:p>
          <w:p w14:paraId="5DB8904D" w14:textId="77777777" w:rsidR="003F48F4" w:rsidRPr="00FC692C" w:rsidRDefault="003F48F4" w:rsidP="004B1E8C">
            <w:pPr>
              <w:pStyle w:val="H1bodytext"/>
              <w:spacing w:after="0"/>
              <w:ind w:left="0"/>
              <w:rPr>
                <w:rFonts w:ascii="Arial" w:hAnsi="Arial"/>
                <w:sz w:val="20"/>
              </w:rPr>
            </w:pPr>
            <w:r>
              <w:rPr>
                <w:rFonts w:ascii="Arial" w:hAnsi="Arial"/>
                <w:sz w:val="20"/>
              </w:rPr>
              <w:t>If the lines are in the file as stated, the partially satisfies FR-1 and FR-13.</w:t>
            </w:r>
          </w:p>
        </w:tc>
        <w:tc>
          <w:tcPr>
            <w:tcW w:w="2520" w:type="dxa"/>
            <w:vAlign w:val="center"/>
          </w:tcPr>
          <w:p w14:paraId="4E8BACC8" w14:textId="3D4725D1"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site_keys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['CUSTOM-SITECOL', 'SITE_NAME']</w:t>
            </w:r>
            <w:r>
              <w:rPr>
                <w:rFonts w:ascii="Arial" w:hAnsi="Arial"/>
                <w:sz w:val="20"/>
              </w:rPr>
              <w:t>”: PASS</w:t>
            </w:r>
            <w:r>
              <w:rPr>
                <w:rFonts w:ascii="Arial" w:hAnsi="Arial"/>
                <w:sz w:val="20"/>
              </w:rPr>
              <w:br/>
            </w:r>
          </w:p>
          <w:p w14:paraId="5F705D2E" w14:textId="4895210E"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water_keys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['CUSTOM-WATERCOL', 'WATER']</w:t>
            </w:r>
            <w:r>
              <w:rPr>
                <w:rFonts w:ascii="Arial" w:hAnsi="Arial"/>
                <w:sz w:val="20"/>
              </w:rPr>
              <w:t>”: PASS</w:t>
            </w:r>
            <w:r>
              <w:rPr>
                <w:rFonts w:ascii="Arial" w:hAnsi="Arial"/>
                <w:sz w:val="20"/>
              </w:rPr>
              <w:br/>
            </w:r>
          </w:p>
          <w:p w14:paraId="74B39675" w14:textId="0C7C6815" w:rsidR="00D552DB" w:rsidRDefault="00D552DB" w:rsidP="00D552DB">
            <w:pPr>
              <w:pStyle w:val="H1bodytext"/>
              <w:numPr>
                <w:ilvl w:val="0"/>
                <w:numId w:val="34"/>
              </w:numPr>
              <w:spacing w:after="0"/>
              <w:ind w:left="376"/>
              <w:rPr>
                <w:rFonts w:ascii="Arial" w:hAnsi="Arial"/>
                <w:sz w:val="20"/>
              </w:rPr>
            </w:pPr>
            <w:r>
              <w:rPr>
                <w:rFonts w:ascii="Arial" w:hAnsi="Arial"/>
                <w:sz w:val="20"/>
              </w:rPr>
              <w:t>“</w:t>
            </w:r>
            <w:proofErr w:type="spellStart"/>
            <w:r w:rsidRPr="00582A04">
              <w:rPr>
                <w:rFonts w:ascii="Arial" w:hAnsi="Arial"/>
                <w:sz w:val="20"/>
              </w:rPr>
              <w:t>year_keys</w:t>
            </w:r>
            <w:proofErr w:type="spellEnd"/>
            <w:r w:rsidRPr="00582A04">
              <w:rPr>
                <w:rFonts w:ascii="Arial" w:hAnsi="Arial"/>
                <w:sz w:val="20"/>
              </w:rPr>
              <w:t xml:space="preserve">         </w:t>
            </w:r>
            <w:proofErr w:type="gramStart"/>
            <w:r w:rsidRPr="00582A04">
              <w:rPr>
                <w:rFonts w:ascii="Arial" w:hAnsi="Arial"/>
                <w:sz w:val="20"/>
              </w:rPr>
              <w:t xml:space="preserve">  :</w:t>
            </w:r>
            <w:proofErr w:type="gramEnd"/>
            <w:r w:rsidRPr="00582A04">
              <w:rPr>
                <w:rFonts w:ascii="Arial" w:hAnsi="Arial"/>
                <w:sz w:val="20"/>
              </w:rPr>
              <w:t xml:space="preserve"> ['CUSTOM-YEARCOL', 'YEAR']</w:t>
            </w:r>
            <w:r>
              <w:rPr>
                <w:rFonts w:ascii="Arial" w:hAnsi="Arial"/>
                <w:sz w:val="20"/>
              </w:rPr>
              <w:t>”: PASS</w:t>
            </w:r>
          </w:p>
          <w:p w14:paraId="0C84BB88" w14:textId="77777777" w:rsidR="003F48F4" w:rsidRPr="007D0AAC" w:rsidRDefault="003F48F4" w:rsidP="004B1E8C">
            <w:pPr>
              <w:pStyle w:val="H1bodytext"/>
              <w:spacing w:after="0"/>
              <w:ind w:left="0"/>
              <w:jc w:val="center"/>
              <w:rPr>
                <w:rFonts w:ascii="Arial" w:hAnsi="Arial"/>
                <w:sz w:val="20"/>
              </w:rPr>
            </w:pPr>
          </w:p>
        </w:tc>
      </w:tr>
      <w:tr w:rsidR="003F48F4" w:rsidRPr="007D0AAC" w14:paraId="5E683799" w14:textId="77777777" w:rsidTr="002A216C">
        <w:trPr>
          <w:trHeight w:val="476"/>
        </w:trPr>
        <w:tc>
          <w:tcPr>
            <w:tcW w:w="1080" w:type="dxa"/>
            <w:vAlign w:val="center"/>
          </w:tcPr>
          <w:p w14:paraId="394AE5ED" w14:textId="77777777" w:rsidR="003F48F4" w:rsidRDefault="003F48F4" w:rsidP="004B1E8C">
            <w:pPr>
              <w:pStyle w:val="H1bodytext"/>
              <w:spacing w:after="0"/>
              <w:ind w:left="0"/>
              <w:jc w:val="center"/>
              <w:rPr>
                <w:rFonts w:ascii="Arial" w:hAnsi="Arial"/>
                <w:sz w:val="20"/>
              </w:rPr>
            </w:pPr>
            <w:r>
              <w:rPr>
                <w:rFonts w:ascii="Arial" w:hAnsi="Arial"/>
                <w:sz w:val="20"/>
              </w:rPr>
              <w:t>4</w:t>
            </w:r>
          </w:p>
        </w:tc>
        <w:tc>
          <w:tcPr>
            <w:tcW w:w="3420" w:type="dxa"/>
            <w:vAlign w:val="center"/>
          </w:tcPr>
          <w:p w14:paraId="0963838D" w14:textId="77777777" w:rsidR="003F48F4" w:rsidRPr="002E13AF" w:rsidRDefault="003F48F4" w:rsidP="004B1E8C">
            <w:pPr>
              <w:pStyle w:val="H1bodytext"/>
              <w:spacing w:after="0"/>
              <w:ind w:left="46"/>
              <w:rPr>
                <w:rFonts w:ascii="Arial" w:hAnsi="Arial"/>
                <w:sz w:val="20"/>
              </w:rPr>
            </w:pPr>
            <w:r>
              <w:rPr>
                <w:rFonts w:ascii="Arial" w:hAnsi="Arial"/>
                <w:sz w:val="20"/>
              </w:rPr>
              <w:t>With the custom columns specified, this will allow the tool to parse the 2 source files for their respective sites: SSI-1 and SSI-2</w:t>
            </w:r>
          </w:p>
        </w:tc>
        <w:tc>
          <w:tcPr>
            <w:tcW w:w="3060" w:type="dxa"/>
            <w:gridSpan w:val="2"/>
            <w:vAlign w:val="center"/>
          </w:tcPr>
          <w:p w14:paraId="49BA7284" w14:textId="4B96B233" w:rsidR="003F48F4" w:rsidRDefault="003F48F4" w:rsidP="004B1E8C">
            <w:pPr>
              <w:pStyle w:val="H1bodytext"/>
              <w:spacing w:after="0"/>
              <w:ind w:left="0"/>
              <w:rPr>
                <w:rFonts w:ascii="Arial" w:hAnsi="Arial"/>
                <w:sz w:val="20"/>
              </w:rPr>
            </w:pPr>
            <w:r>
              <w:rPr>
                <w:rFonts w:ascii="Arial" w:hAnsi="Arial"/>
                <w:sz w:val="20"/>
              </w:rPr>
              <w:t xml:space="preserve">Open </w:t>
            </w:r>
            <w:r>
              <w:rPr>
                <w:rFonts w:ascii="Arial" w:hAnsi="Arial"/>
                <w:b/>
                <w:bCs/>
                <w:i/>
                <w:iCs/>
                <w:sz w:val="20"/>
              </w:rPr>
              <w:t>step-1_AT-</w:t>
            </w:r>
            <w:r w:rsidR="00B626E4">
              <w:rPr>
                <w:rFonts w:ascii="Arial" w:hAnsi="Arial"/>
                <w:b/>
                <w:bCs/>
                <w:i/>
                <w:iCs/>
                <w:sz w:val="20"/>
              </w:rPr>
              <w:t>8</w:t>
            </w:r>
            <w:r>
              <w:rPr>
                <w:rFonts w:ascii="Arial" w:hAnsi="Arial"/>
                <w:b/>
                <w:bCs/>
                <w:i/>
                <w:iCs/>
                <w:sz w:val="20"/>
              </w:rPr>
              <w:t>_ipp.csv</w:t>
            </w:r>
            <w:r>
              <w:rPr>
                <w:rFonts w:ascii="Arial" w:hAnsi="Arial"/>
                <w:sz w:val="20"/>
              </w:rPr>
              <w:t xml:space="preserve"> in a text editor (may use Excel) and verify the following:</w:t>
            </w:r>
          </w:p>
          <w:p w14:paraId="10C817EF" w14:textId="77777777" w:rsidR="003F48F4" w:rsidRDefault="003F48F4" w:rsidP="004B1E8C">
            <w:pPr>
              <w:pStyle w:val="H1bodytext"/>
              <w:spacing w:after="0"/>
              <w:ind w:left="0"/>
              <w:rPr>
                <w:rFonts w:ascii="Arial" w:hAnsi="Arial"/>
                <w:sz w:val="20"/>
              </w:rPr>
            </w:pPr>
          </w:p>
          <w:p w14:paraId="674AE777"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w:t>
            </w:r>
          </w:p>
          <w:p w14:paraId="3F9EB08C"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w:t>
            </w:r>
          </w:p>
          <w:p w14:paraId="45E7CF6A" w14:textId="77777777" w:rsidR="003F48F4" w:rsidRDefault="003F48F4" w:rsidP="00C62DEE">
            <w:pPr>
              <w:pStyle w:val="H1bodytext"/>
              <w:numPr>
                <w:ilvl w:val="0"/>
                <w:numId w:val="28"/>
              </w:numPr>
              <w:spacing w:after="0"/>
              <w:ind w:left="376"/>
              <w:rPr>
                <w:rFonts w:ascii="Arial" w:hAnsi="Arial"/>
                <w:sz w:val="20"/>
              </w:rPr>
            </w:pPr>
            <w:r>
              <w:rPr>
                <w:rFonts w:ascii="Arial" w:hAnsi="Arial"/>
                <w:sz w:val="20"/>
              </w:rPr>
              <w:t>Line 3 should have the following string (within double quotes): “</w:t>
            </w:r>
            <w:r w:rsidRPr="0015262D">
              <w:rPr>
                <w:rFonts w:ascii="Arial" w:hAnsi="Arial"/>
                <w:sz w:val="20"/>
              </w:rPr>
              <w:t>AT-8_Site-</w:t>
            </w:r>
            <w:r w:rsidRPr="0015262D">
              <w:rPr>
                <w:rFonts w:ascii="Arial" w:hAnsi="Arial"/>
                <w:sz w:val="20"/>
              </w:rPr>
              <w:lastRenderedPageBreak/>
              <w:t>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w:t>
            </w:r>
          </w:p>
          <w:p w14:paraId="690CE634" w14:textId="77777777" w:rsidR="003F48F4" w:rsidRDefault="003F48F4" w:rsidP="004B1E8C">
            <w:pPr>
              <w:pStyle w:val="H1bodytext"/>
              <w:spacing w:after="0"/>
              <w:ind w:left="0"/>
              <w:rPr>
                <w:rFonts w:ascii="Arial" w:hAnsi="Arial"/>
                <w:sz w:val="20"/>
              </w:rPr>
            </w:pPr>
          </w:p>
          <w:p w14:paraId="2EE84AC8" w14:textId="77777777" w:rsidR="003F48F4" w:rsidRPr="00AC2008" w:rsidRDefault="003F48F4" w:rsidP="004B1E8C">
            <w:pPr>
              <w:pStyle w:val="H1bodytext"/>
              <w:spacing w:after="0"/>
              <w:ind w:left="0"/>
              <w:rPr>
                <w:rFonts w:ascii="Arial" w:hAnsi="Arial"/>
                <w:sz w:val="20"/>
              </w:rPr>
            </w:pPr>
            <w:r>
              <w:rPr>
                <w:rFonts w:ascii="Arial" w:hAnsi="Arial"/>
                <w:sz w:val="20"/>
              </w:rPr>
              <w:t>If the strings are recorded as specified, this, in conjunction with all previous acceptance tests satisfies both FR-1 and FR-13.</w:t>
            </w:r>
          </w:p>
        </w:tc>
        <w:tc>
          <w:tcPr>
            <w:tcW w:w="2520" w:type="dxa"/>
            <w:vAlign w:val="center"/>
          </w:tcPr>
          <w:p w14:paraId="53C9AC2B" w14:textId="52D6BF4E" w:rsidR="00B60566" w:rsidRDefault="00B60566" w:rsidP="00B60566">
            <w:pPr>
              <w:pStyle w:val="H1bodytext"/>
              <w:numPr>
                <w:ilvl w:val="0"/>
                <w:numId w:val="28"/>
              </w:numPr>
              <w:spacing w:after="0"/>
              <w:ind w:left="376"/>
              <w:rPr>
                <w:rFonts w:ascii="Arial" w:hAnsi="Arial"/>
                <w:sz w:val="20"/>
              </w:rPr>
            </w:pPr>
            <w:r>
              <w:rPr>
                <w:rFonts w:ascii="Arial" w:hAnsi="Arial"/>
                <w:sz w:val="20"/>
              </w:rPr>
              <w:lastRenderedPageBreak/>
              <w:t>Line 1 should have the following string (within double quotes): “</w:t>
            </w:r>
            <w:proofErr w:type="spellStart"/>
            <w:proofErr w:type="gramStart"/>
            <w:r w:rsidRPr="0015262D">
              <w:rPr>
                <w:rFonts w:ascii="Arial" w:hAnsi="Arial"/>
                <w:sz w:val="20"/>
              </w:rPr>
              <w:t>Source,SITE</w:t>
            </w:r>
            <w:proofErr w:type="gramEnd"/>
            <w:r w:rsidRPr="0015262D">
              <w:rPr>
                <w:rFonts w:ascii="Arial" w:hAnsi="Arial"/>
                <w:sz w:val="20"/>
              </w:rPr>
              <w:t>_NAME,YEAR,WATER</w:t>
            </w:r>
            <w:proofErr w:type="spellEnd"/>
            <w:r w:rsidRPr="0015262D">
              <w:rPr>
                <w:rFonts w:ascii="Arial" w:hAnsi="Arial"/>
                <w:sz w:val="20"/>
              </w:rPr>
              <w:t>(m^3/year)</w:t>
            </w:r>
            <w:r>
              <w:rPr>
                <w:rFonts w:ascii="Arial" w:hAnsi="Arial"/>
                <w:sz w:val="20"/>
              </w:rPr>
              <w:t>”: PASS</w:t>
            </w:r>
            <w:r>
              <w:rPr>
                <w:rFonts w:ascii="Arial" w:hAnsi="Arial"/>
                <w:sz w:val="20"/>
              </w:rPr>
              <w:br/>
            </w:r>
          </w:p>
          <w:p w14:paraId="7ADECBA7" w14:textId="47A4D756" w:rsidR="00B60566" w:rsidRDefault="00B60566" w:rsidP="00B60566">
            <w:pPr>
              <w:pStyle w:val="H1bodytext"/>
              <w:numPr>
                <w:ilvl w:val="0"/>
                <w:numId w:val="28"/>
              </w:numPr>
              <w:spacing w:after="0"/>
              <w:ind w:left="376"/>
              <w:rPr>
                <w:rFonts w:ascii="Arial" w:hAnsi="Arial"/>
                <w:sz w:val="20"/>
              </w:rPr>
            </w:pPr>
            <w:r>
              <w:rPr>
                <w:rFonts w:ascii="Arial" w:hAnsi="Arial"/>
                <w:sz w:val="20"/>
              </w:rPr>
              <w:t>Line 2 should have the following string (within double quotes): “</w:t>
            </w:r>
            <w:r w:rsidRPr="0015262D">
              <w:rPr>
                <w:rFonts w:ascii="Arial" w:hAnsi="Arial"/>
                <w:sz w:val="20"/>
              </w:rPr>
              <w:t>AT-8_Site-Specific-Inventory_</w:t>
            </w:r>
            <w:proofErr w:type="gramStart"/>
            <w:r w:rsidRPr="0015262D">
              <w:rPr>
                <w:rFonts w:ascii="Arial" w:hAnsi="Arial"/>
                <w:sz w:val="20"/>
              </w:rPr>
              <w:t>1,SSI</w:t>
            </w:r>
            <w:proofErr w:type="gramEnd"/>
            <w:r w:rsidRPr="0015262D">
              <w:rPr>
                <w:rFonts w:ascii="Arial" w:hAnsi="Arial"/>
                <w:sz w:val="20"/>
              </w:rPr>
              <w:t>-1,1961.0,1.0</w:t>
            </w:r>
            <w:r>
              <w:rPr>
                <w:rFonts w:ascii="Arial" w:hAnsi="Arial"/>
                <w:sz w:val="20"/>
              </w:rPr>
              <w:t>”: PASS</w:t>
            </w:r>
            <w:r>
              <w:rPr>
                <w:rFonts w:ascii="Arial" w:hAnsi="Arial"/>
                <w:sz w:val="20"/>
              </w:rPr>
              <w:br/>
            </w:r>
          </w:p>
          <w:p w14:paraId="3944B77C" w14:textId="17D86370" w:rsidR="00B60566" w:rsidRDefault="00B60566" w:rsidP="00B60566">
            <w:pPr>
              <w:pStyle w:val="H1bodytext"/>
              <w:numPr>
                <w:ilvl w:val="0"/>
                <w:numId w:val="28"/>
              </w:numPr>
              <w:spacing w:after="0"/>
              <w:ind w:left="376"/>
              <w:rPr>
                <w:rFonts w:ascii="Arial" w:hAnsi="Arial"/>
                <w:sz w:val="20"/>
              </w:rPr>
            </w:pPr>
            <w:r>
              <w:rPr>
                <w:rFonts w:ascii="Arial" w:hAnsi="Arial"/>
                <w:sz w:val="20"/>
              </w:rPr>
              <w:lastRenderedPageBreak/>
              <w:t>Line 3 should have the following string (within double quotes): “</w:t>
            </w:r>
            <w:r w:rsidRPr="0015262D">
              <w:rPr>
                <w:rFonts w:ascii="Arial" w:hAnsi="Arial"/>
                <w:sz w:val="20"/>
              </w:rPr>
              <w:t>AT-8_Site-Specific-Inventory_</w:t>
            </w:r>
            <w:proofErr w:type="gramStart"/>
            <w:r w:rsidRPr="0015262D">
              <w:rPr>
                <w:rFonts w:ascii="Arial" w:hAnsi="Arial"/>
                <w:sz w:val="20"/>
              </w:rPr>
              <w:t>2,SSI</w:t>
            </w:r>
            <w:proofErr w:type="gramEnd"/>
            <w:r w:rsidRPr="0015262D">
              <w:rPr>
                <w:rFonts w:ascii="Arial" w:hAnsi="Arial"/>
                <w:sz w:val="20"/>
              </w:rPr>
              <w:t>-2,1961.0,2.0</w:t>
            </w:r>
            <w:r>
              <w:rPr>
                <w:rFonts w:ascii="Arial" w:hAnsi="Arial"/>
                <w:sz w:val="20"/>
              </w:rPr>
              <w:t>”: PASS</w:t>
            </w:r>
          </w:p>
          <w:p w14:paraId="1D40887E" w14:textId="77777777" w:rsidR="00B60566" w:rsidRDefault="00B60566" w:rsidP="00B60566">
            <w:pPr>
              <w:pStyle w:val="H1bodytext"/>
              <w:spacing w:after="0"/>
              <w:ind w:left="0"/>
              <w:rPr>
                <w:rFonts w:ascii="Arial" w:hAnsi="Arial"/>
                <w:sz w:val="20"/>
              </w:rPr>
            </w:pPr>
          </w:p>
          <w:p w14:paraId="2089B818" w14:textId="77777777" w:rsidR="003F48F4" w:rsidRPr="00702160" w:rsidRDefault="003F48F4" w:rsidP="004B1E8C">
            <w:pPr>
              <w:pStyle w:val="H1bodytext"/>
              <w:spacing w:after="0"/>
              <w:ind w:left="0"/>
              <w:rPr>
                <w:rFonts w:ascii="Arial" w:hAnsi="Arial"/>
                <w:sz w:val="20"/>
              </w:rPr>
            </w:pPr>
          </w:p>
        </w:tc>
      </w:tr>
    </w:tbl>
    <w:p w14:paraId="344BC6BE" w14:textId="21B4DA61" w:rsidR="003F48F4" w:rsidRDefault="003F48F4"/>
    <w:p w14:paraId="2A88E669" w14:textId="3A2D5B58" w:rsidR="00FD4851" w:rsidRDefault="00FD4851" w:rsidP="003F48F4">
      <w:pPr>
        <w:spacing w:after="160" w:line="259" w:lineRule="auto"/>
      </w:pPr>
    </w:p>
    <w:p w14:paraId="3FBEBD1B" w14:textId="77777777" w:rsidR="00FD4851" w:rsidRDefault="00FD4851"/>
    <w:p w14:paraId="49C01E3C" w14:textId="1A3C4114" w:rsidR="00074FBE" w:rsidRDefault="00074FBE">
      <w:pPr>
        <w:spacing w:after="160" w:line="259" w:lineRule="auto"/>
      </w:pPr>
    </w:p>
    <w:p w14:paraId="5D206C39" w14:textId="5BB54298" w:rsidR="003C60A0" w:rsidRDefault="008F4B1C" w:rsidP="003C60A0">
      <w:r>
        <w:br w:type="page"/>
      </w:r>
    </w:p>
    <w:p w14:paraId="577842CC" w14:textId="3FFD73CE" w:rsidR="003C60A0" w:rsidRDefault="003C60A0">
      <w:pPr>
        <w:spacing w:after="160" w:line="259" w:lineRule="auto"/>
      </w:pPr>
    </w:p>
    <w:p w14:paraId="319D9B3B" w14:textId="77777777" w:rsidR="008F4B1C" w:rsidRDefault="008F4B1C">
      <w:pPr>
        <w:spacing w:after="160" w:line="259" w:lineRule="auto"/>
      </w:pPr>
    </w:p>
    <w:p w14:paraId="1ECE3AA9" w14:textId="77777777" w:rsidR="008F4B1C" w:rsidRDefault="008F4B1C"/>
    <w:p w14:paraId="1258DA05" w14:textId="77777777" w:rsidR="002E5D84" w:rsidRDefault="002E5D84"/>
    <w:p w14:paraId="7E46EFBF" w14:textId="02686A93" w:rsidR="00074FBE" w:rsidRDefault="00074FBE"/>
    <w:p w14:paraId="36B06F37" w14:textId="77777777" w:rsidR="00E70C1D" w:rsidRDefault="00E70C1D" w:rsidP="006E765B">
      <w:pPr>
        <w:pStyle w:val="Caption"/>
        <w:jc w:val="left"/>
      </w:pPr>
    </w:p>
    <w:p w14:paraId="14192A3A" w14:textId="77777777" w:rsidR="00E70C1D" w:rsidRDefault="00E70C1D" w:rsidP="00E70C1D">
      <w:pPr>
        <w:pStyle w:val="Caption"/>
      </w:pPr>
    </w:p>
    <w:p w14:paraId="513B1241" w14:textId="77777777" w:rsidR="00E70C1D" w:rsidRDefault="00E70C1D" w:rsidP="00E70C1D">
      <w:pPr>
        <w:pStyle w:val="Caption"/>
      </w:pPr>
    </w:p>
    <w:p w14:paraId="1F0EE950" w14:textId="77777777" w:rsidR="00E70C1D" w:rsidRDefault="00E70C1D" w:rsidP="00E70C1D">
      <w:pPr>
        <w:pStyle w:val="Caption"/>
      </w:pPr>
    </w:p>
    <w:p w14:paraId="7ACD4A5D" w14:textId="06AC4FA0" w:rsidR="00074FBE" w:rsidRDefault="00E70C1D" w:rsidP="00007DB9">
      <w:pPr>
        <w:pStyle w:val="Heading1"/>
        <w:numPr>
          <w:ilvl w:val="0"/>
          <w:numId w:val="0"/>
        </w:numPr>
        <w:jc w:val="center"/>
      </w:pPr>
      <w:r>
        <w:t xml:space="preserve">Appendix </w:t>
      </w:r>
      <w:fldSimple w:instr=" SEQ Appendix \* ALPHABETIC ">
        <w:r w:rsidR="006C6173">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77777777" w:rsidR="00C20FF0" w:rsidRDefault="00C20FF0"/>
    <w:p w14:paraId="4DC150A0" w14:textId="0C3EE35E" w:rsidR="00D84DDA" w:rsidRDefault="00D84DDA"/>
    <w:p w14:paraId="63A54D6F" w14:textId="77777777" w:rsidR="00D84DDA" w:rsidRDefault="00D84DDA"/>
    <w:p w14:paraId="7098B4AA" w14:textId="2D57D951" w:rsidR="000D6080" w:rsidRDefault="000D6080"/>
    <w:tbl>
      <w:tblPr>
        <w:tblStyle w:val="TableGrid"/>
        <w:tblW w:w="0" w:type="auto"/>
        <w:tblInd w:w="720" w:type="dxa"/>
        <w:tblLook w:val="04A0" w:firstRow="1" w:lastRow="0" w:firstColumn="1" w:lastColumn="0" w:noHBand="0" w:noVBand="1"/>
      </w:tblPr>
      <w:tblGrid>
        <w:gridCol w:w="650"/>
        <w:gridCol w:w="4137"/>
        <w:gridCol w:w="3096"/>
        <w:gridCol w:w="147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7C983349" w:rsidR="00E77779" w:rsidRPr="00DA11B3" w:rsidRDefault="007F0982"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Cs w:val="22"/>
                  </w:rPr>
                  <w:t>Inventory Preprocessor</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E77779" w:rsidRPr="007D0AAC" w14:paraId="65959EF4" w14:textId="77777777" w:rsidTr="00254584">
        <w:trPr>
          <w:cantSplit/>
          <w:trHeight w:val="530"/>
          <w:tblHeader/>
        </w:trPr>
        <w:tc>
          <w:tcPr>
            <w:tcW w:w="4787" w:type="dxa"/>
            <w:gridSpan w:val="2"/>
            <w:tcBorders>
              <w:top w:val="single" w:sz="4" w:space="0" w:color="auto"/>
            </w:tcBorders>
            <w:shd w:val="clear" w:color="auto" w:fill="auto"/>
            <w:vAlign w:val="center"/>
          </w:tcPr>
          <w:p w14:paraId="6D787497" w14:textId="2E8F365C" w:rsidR="00E77779" w:rsidRPr="007D0AAC" w:rsidRDefault="007F0982" w:rsidP="00B84619">
            <w:pPr>
              <w:pStyle w:val="H1bodytext"/>
              <w:spacing w:after="0"/>
              <w:ind w:left="0"/>
              <w:jc w:val="center"/>
              <w:rPr>
                <w:rFonts w:ascii="Arial" w:hAnsi="Arial"/>
                <w:b/>
                <w:sz w:val="20"/>
              </w:rPr>
            </w:pPr>
            <w:sdt>
              <w:sdtPr>
                <w:rPr>
                  <w:rFonts w:ascii="Arial" w:hAnsi="Arial"/>
                  <w:b/>
                  <w:bCs/>
                  <w:sz w:val="20"/>
                </w:rPr>
                <w:alias w:val="Keywords"/>
                <w:tag w:val=""/>
                <w:id w:val="-1747492120"/>
                <w:placeholder>
                  <w:docPart w:val="768A5CCB2DA64327AF20FF43C61DEE4E"/>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00E77779" w:rsidRPr="007D0AAC">
              <w:rPr>
                <w:rFonts w:ascii="Arial" w:hAnsi="Arial"/>
                <w:b/>
                <w:sz w:val="20"/>
              </w:rPr>
              <w:t xml:space="preserve"> Installatio</w:t>
            </w:r>
            <w:r w:rsidR="00E77779">
              <w:rPr>
                <w:rFonts w:ascii="Arial" w:hAnsi="Arial"/>
                <w:b/>
                <w:sz w:val="20"/>
              </w:rPr>
              <w:t>n</w:t>
            </w:r>
            <w:r w:rsidR="00E77779" w:rsidRPr="007D0AAC">
              <w:rPr>
                <w:rFonts w:ascii="Arial" w:hAnsi="Arial"/>
                <w:b/>
                <w:sz w:val="20"/>
              </w:rPr>
              <w:t xml:space="preserve"> Testing</w:t>
            </w:r>
          </w:p>
          <w:p w14:paraId="411DBB2B" w14:textId="1374565D"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115369625"/>
                <w:placeholder>
                  <w:docPart w:val="06303F3B29804855B63BCC0DD8FC7476"/>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b/>
                    <w:bCs/>
                    <w:sz w:val="20"/>
                  </w:rPr>
                  <w:t>Inventory Preprocessor</w:t>
                </w:r>
              </w:sdtContent>
            </w:sdt>
            <w:r w:rsidRPr="007D0AAC">
              <w:rPr>
                <w:rFonts w:ascii="Arial" w:hAnsi="Arial"/>
                <w:b/>
                <w:sz w:val="20"/>
              </w:rPr>
              <w:t xml:space="preserve"> – IT-</w:t>
            </w:r>
            <w:r w:rsidR="00F11689">
              <w:rPr>
                <w:rFonts w:ascii="Arial" w:hAnsi="Arial"/>
                <w:b/>
                <w:sz w:val="20"/>
              </w:rPr>
              <w:t>1</w:t>
            </w:r>
          </w:p>
        </w:tc>
        <w:tc>
          <w:tcPr>
            <w:tcW w:w="4573" w:type="dxa"/>
            <w:gridSpan w:val="2"/>
            <w:tcBorders>
              <w:top w:val="single" w:sz="4" w:space="0" w:color="auto"/>
            </w:tcBorders>
            <w:shd w:val="clear" w:color="auto" w:fill="auto"/>
            <w:vAlign w:val="center"/>
          </w:tcPr>
          <w:p w14:paraId="2CA23345" w14:textId="77777777" w:rsidR="00E77779" w:rsidRPr="007D0AAC" w:rsidRDefault="00E77779" w:rsidP="00B84619">
            <w:pPr>
              <w:pStyle w:val="H1bodytext"/>
              <w:spacing w:after="0"/>
              <w:ind w:left="0"/>
              <w:rPr>
                <w:rFonts w:ascii="Arial" w:hAnsi="Arial"/>
                <w:b/>
                <w:sz w:val="20"/>
              </w:rPr>
            </w:pPr>
            <w:r w:rsidRPr="007D0AAC">
              <w:rPr>
                <w:rFonts w:ascii="Arial" w:hAnsi="Arial"/>
                <w:b/>
                <w:sz w:val="20"/>
              </w:rPr>
              <w:t>Date:</w:t>
            </w:r>
          </w:p>
        </w:tc>
      </w:tr>
      <w:tr w:rsidR="00E77779" w:rsidRPr="007D0AAC" w14:paraId="5E55A54D" w14:textId="77777777" w:rsidTr="00254584">
        <w:trPr>
          <w:cantSplit/>
          <w:trHeight w:val="530"/>
          <w:tblHeader/>
        </w:trPr>
        <w:tc>
          <w:tcPr>
            <w:tcW w:w="4787" w:type="dxa"/>
            <w:gridSpan w:val="2"/>
            <w:tcBorders>
              <w:top w:val="single" w:sz="4" w:space="0" w:color="auto"/>
            </w:tcBorders>
            <w:shd w:val="clear" w:color="auto" w:fill="auto"/>
            <w:vAlign w:val="center"/>
          </w:tcPr>
          <w:p w14:paraId="37FFDC05" w14:textId="1A6172FC" w:rsidR="00E77779" w:rsidRPr="007D0AAC" w:rsidRDefault="00E77779" w:rsidP="00B84619">
            <w:pPr>
              <w:pStyle w:val="H1bodytext"/>
              <w:spacing w:after="0"/>
              <w:ind w:left="0"/>
              <w:rPr>
                <w:rFonts w:ascii="Arial" w:hAnsi="Arial"/>
                <w:b/>
                <w:sz w:val="20"/>
              </w:rPr>
            </w:pPr>
            <w:r w:rsidRPr="007D0AAC">
              <w:rPr>
                <w:rFonts w:ascii="Arial" w:hAnsi="Arial"/>
                <w:b/>
                <w:sz w:val="20"/>
              </w:rPr>
              <w:t>Tool Runner</w:t>
            </w:r>
            <w:r w:rsidR="008E2C72">
              <w:rPr>
                <w:rFonts w:ascii="Arial" w:hAnsi="Arial"/>
                <w:b/>
                <w:sz w:val="20"/>
              </w:rPr>
              <w:t xml:space="preserve"> Log</w:t>
            </w:r>
            <w:r w:rsidRPr="007D0AAC">
              <w:rPr>
                <w:rFonts w:ascii="Arial" w:hAnsi="Arial"/>
                <w:b/>
                <w:sz w:val="20"/>
              </w:rPr>
              <w:t xml:space="preserve"> File Location for this test:</w:t>
            </w:r>
          </w:p>
          <w:p w14:paraId="6DA87C70" w14:textId="5BA845A9" w:rsidR="00E77779" w:rsidRPr="007D0AAC" w:rsidRDefault="008423E3" w:rsidP="00B84619">
            <w:pPr>
              <w:pStyle w:val="H1bodytext"/>
              <w:spacing w:after="0"/>
              <w:ind w:left="0"/>
              <w:rPr>
                <w:rFonts w:ascii="Arial" w:hAnsi="Arial"/>
                <w:b/>
                <w:sz w:val="20"/>
              </w:rPr>
            </w:pPr>
            <w:r>
              <w:rPr>
                <w:rFonts w:ascii="Arial" w:hAnsi="Arial"/>
                <w:b/>
                <w:sz w:val="20"/>
              </w:rPr>
              <w:t>\\olive\backups\CAVE\CA-CIE-Tools-TestEnv\inventory_pp</w:t>
            </w:r>
          </w:p>
        </w:tc>
        <w:tc>
          <w:tcPr>
            <w:tcW w:w="4573" w:type="dxa"/>
            <w:gridSpan w:val="2"/>
            <w:tcBorders>
              <w:top w:val="single" w:sz="4" w:space="0" w:color="auto"/>
            </w:tcBorders>
            <w:shd w:val="clear" w:color="auto" w:fill="auto"/>
            <w:vAlign w:val="center"/>
          </w:tcPr>
          <w:p w14:paraId="73BABF9B" w14:textId="49498D24" w:rsidR="00E77779" w:rsidRPr="007D0AAC" w:rsidRDefault="00E77779" w:rsidP="00B84619">
            <w:pPr>
              <w:pStyle w:val="H1bodytext"/>
              <w:spacing w:after="0"/>
              <w:ind w:left="0"/>
              <w:rPr>
                <w:rFonts w:ascii="Arial" w:hAnsi="Arial"/>
                <w:b/>
                <w:sz w:val="20"/>
              </w:rPr>
            </w:pPr>
            <w:r>
              <w:rPr>
                <w:rFonts w:ascii="Arial" w:hAnsi="Arial"/>
                <w:b/>
                <w:sz w:val="20"/>
              </w:rPr>
              <w:t xml:space="preserve">Test Performed By: </w:t>
            </w:r>
          </w:p>
        </w:tc>
      </w:tr>
      <w:tr w:rsidR="00E77779" w:rsidRPr="007D0AAC" w14:paraId="7CB1D43A" w14:textId="77777777" w:rsidTr="00B84619">
        <w:trPr>
          <w:cantSplit/>
          <w:trHeight w:val="530"/>
          <w:tblHeader/>
        </w:trPr>
        <w:tc>
          <w:tcPr>
            <w:tcW w:w="9360" w:type="dxa"/>
            <w:gridSpan w:val="4"/>
            <w:tcBorders>
              <w:top w:val="single" w:sz="4" w:space="0" w:color="auto"/>
            </w:tcBorders>
            <w:shd w:val="clear" w:color="auto" w:fill="auto"/>
            <w:vAlign w:val="center"/>
          </w:tcPr>
          <w:p w14:paraId="16B36EE4" w14:textId="5257B6F2" w:rsidR="00E77779" w:rsidRPr="007D0AAC" w:rsidRDefault="00E77779" w:rsidP="00B84619">
            <w:pPr>
              <w:pStyle w:val="H1bodytext"/>
              <w:spacing w:after="0"/>
              <w:ind w:left="0"/>
              <w:rPr>
                <w:rFonts w:ascii="Arial" w:hAnsi="Arial"/>
                <w:b/>
                <w:sz w:val="20"/>
              </w:rPr>
            </w:pPr>
            <w:r w:rsidRPr="007D0AAC">
              <w:rPr>
                <w:rFonts w:ascii="Arial" w:hAnsi="Arial"/>
                <w:b/>
                <w:sz w:val="20"/>
              </w:rPr>
              <w:t xml:space="preserve">Testing Directory: </w:t>
            </w:r>
            <w:r w:rsidR="008423E3">
              <w:rPr>
                <w:rFonts w:ascii="Arial" w:hAnsi="Arial"/>
                <w:b/>
                <w:sz w:val="20"/>
              </w:rPr>
              <w:t>\\olive\backups\CAVE\CA-CIE-Tools-TestEnv\inventory_pp</w:t>
            </w:r>
          </w:p>
        </w:tc>
      </w:tr>
      <w:tr w:rsidR="00E77779" w:rsidRPr="00572F5F" w14:paraId="3BD0D683" w14:textId="77777777" w:rsidTr="00254584">
        <w:trPr>
          <w:cantSplit/>
          <w:trHeight w:val="530"/>
          <w:tblHeader/>
        </w:trPr>
        <w:tc>
          <w:tcPr>
            <w:tcW w:w="650" w:type="dxa"/>
            <w:tcBorders>
              <w:top w:val="single" w:sz="4" w:space="0" w:color="auto"/>
            </w:tcBorders>
            <w:shd w:val="clear" w:color="auto" w:fill="D9D9D9" w:themeFill="background1" w:themeFillShade="D9"/>
            <w:vAlign w:val="center"/>
          </w:tcPr>
          <w:p w14:paraId="4D27A623"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137" w:type="dxa"/>
            <w:tcBorders>
              <w:top w:val="single" w:sz="4" w:space="0" w:color="auto"/>
            </w:tcBorders>
            <w:shd w:val="clear" w:color="auto" w:fill="D9D9D9" w:themeFill="background1" w:themeFillShade="D9"/>
            <w:vAlign w:val="center"/>
          </w:tcPr>
          <w:p w14:paraId="051D6A4E"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Test Instruction</w:t>
            </w:r>
          </w:p>
        </w:tc>
        <w:tc>
          <w:tcPr>
            <w:tcW w:w="3096" w:type="dxa"/>
            <w:tcBorders>
              <w:top w:val="single" w:sz="4" w:space="0" w:color="auto"/>
            </w:tcBorders>
            <w:shd w:val="clear" w:color="auto" w:fill="D9D9D9" w:themeFill="background1" w:themeFillShade="D9"/>
            <w:vAlign w:val="center"/>
          </w:tcPr>
          <w:p w14:paraId="5483E0CA"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Expected Result</w:t>
            </w:r>
          </w:p>
        </w:tc>
        <w:tc>
          <w:tcPr>
            <w:tcW w:w="1477" w:type="dxa"/>
            <w:tcBorders>
              <w:top w:val="single" w:sz="4" w:space="0" w:color="auto"/>
            </w:tcBorders>
            <w:shd w:val="clear" w:color="auto" w:fill="D9D9D9" w:themeFill="background1" w:themeFillShade="D9"/>
            <w:vAlign w:val="center"/>
          </w:tcPr>
          <w:p w14:paraId="625396E6" w14:textId="77777777" w:rsidR="00E77779" w:rsidRPr="007D0AAC" w:rsidRDefault="00E7777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77779" w:rsidRPr="007D0AAC" w14:paraId="17613FCA" w14:textId="77777777" w:rsidTr="00B84619">
        <w:trPr>
          <w:trHeight w:val="377"/>
        </w:trPr>
        <w:tc>
          <w:tcPr>
            <w:tcW w:w="9360" w:type="dxa"/>
            <w:gridSpan w:val="4"/>
            <w:vAlign w:val="center"/>
          </w:tcPr>
          <w:p w14:paraId="55C23B14" w14:textId="77777777" w:rsidR="00E77779" w:rsidRDefault="00E77779" w:rsidP="00B84619">
            <w:pPr>
              <w:pStyle w:val="H1bodytext"/>
              <w:spacing w:after="0"/>
              <w:ind w:left="0"/>
              <w:rPr>
                <w:rFonts w:ascii="Arial" w:hAnsi="Arial"/>
                <w:sz w:val="20"/>
              </w:rPr>
            </w:pPr>
            <w:r>
              <w:rPr>
                <w:rFonts w:ascii="Arial" w:hAnsi="Arial"/>
                <w:sz w:val="20"/>
              </w:rPr>
              <w:t xml:space="preserve">Tools Code Repository Directory: </w:t>
            </w:r>
          </w:p>
        </w:tc>
      </w:tr>
      <w:tr w:rsidR="00E77779" w14:paraId="060F2F37" w14:textId="77777777" w:rsidTr="00B84619">
        <w:trPr>
          <w:trHeight w:val="440"/>
        </w:trPr>
        <w:tc>
          <w:tcPr>
            <w:tcW w:w="9360" w:type="dxa"/>
            <w:gridSpan w:val="4"/>
            <w:vAlign w:val="center"/>
          </w:tcPr>
          <w:p w14:paraId="08D8F3D7" w14:textId="77777777" w:rsidR="00E77779" w:rsidRPr="003A7882" w:rsidRDefault="00E77779" w:rsidP="00B84619">
            <w:pPr>
              <w:pStyle w:val="H1bodytext"/>
              <w:spacing w:after="0"/>
              <w:ind w:left="0"/>
              <w:rPr>
                <w:rFonts w:ascii="Arial" w:hAnsi="Arial"/>
                <w:sz w:val="20"/>
              </w:rPr>
            </w:pPr>
            <w:r>
              <w:rPr>
                <w:rFonts w:ascii="Arial" w:hAnsi="Arial"/>
                <w:sz w:val="20"/>
              </w:rPr>
              <w:t>Navigate to the testing directory</w:t>
            </w:r>
          </w:p>
        </w:tc>
      </w:tr>
      <w:tr w:rsidR="00254584" w14:paraId="1AF0B1BD" w14:textId="77777777" w:rsidTr="00B84619">
        <w:trPr>
          <w:trHeight w:val="620"/>
        </w:trPr>
        <w:tc>
          <w:tcPr>
            <w:tcW w:w="650" w:type="dxa"/>
            <w:vAlign w:val="center"/>
          </w:tcPr>
          <w:p w14:paraId="0F92F5A0" w14:textId="5C5B2BE5" w:rsidR="00254584" w:rsidRPr="007D0AAC" w:rsidRDefault="00254584" w:rsidP="00254584">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677851F1" w14:textId="5ADA2A68" w:rsidR="00254584" w:rsidRDefault="00254584" w:rsidP="00254584">
            <w:pPr>
              <w:pStyle w:val="H1bodytext"/>
              <w:spacing w:after="0"/>
              <w:ind w:left="0"/>
              <w:rPr>
                <w:rFonts w:ascii="Arial" w:hAnsi="Arial"/>
                <w:sz w:val="20"/>
              </w:rPr>
            </w:pPr>
            <w:r>
              <w:rPr>
                <w:rFonts w:ascii="Arial" w:hAnsi="Arial"/>
                <w:sz w:val="20"/>
              </w:rPr>
              <w:t>Invoke Tool runner and test the tool as follows:</w:t>
            </w:r>
          </w:p>
          <w:p w14:paraId="6C628762" w14:textId="3500E8B6" w:rsidR="00254584" w:rsidRPr="00DA42F1" w:rsidRDefault="00254584" w:rsidP="00254584">
            <w:pPr>
              <w:pStyle w:val="H1bodytext"/>
              <w:spacing w:after="0"/>
              <w:ind w:left="0"/>
              <w:rPr>
                <w:rFonts w:ascii="Arial" w:hAnsi="Arial"/>
                <w:i/>
                <w:sz w:val="20"/>
              </w:rPr>
            </w:pPr>
            <w:proofErr w:type="gramStart"/>
            <w:r>
              <w:rPr>
                <w:rFonts w:ascii="Arial" w:hAnsi="Arial"/>
                <w:i/>
                <w:iCs/>
                <w:sz w:val="20"/>
              </w:rPr>
              <w:t>./</w:t>
            </w:r>
            <w:proofErr w:type="gramEnd"/>
            <w:r>
              <w:rPr>
                <w:rFonts w:ascii="Arial" w:hAnsi="Arial"/>
                <w:i/>
                <w:iCs/>
                <w:sz w:val="20"/>
              </w:rPr>
              <w:t>runner_run_IT-1_</w:t>
            </w:r>
            <w:sdt>
              <w:sdtPr>
                <w:rPr>
                  <w:rFonts w:ascii="Arial" w:hAnsi="Arial"/>
                  <w:i/>
                  <w:iCs/>
                  <w:sz w:val="20"/>
                </w:rPr>
                <w:alias w:val="Keywords"/>
                <w:tag w:val=""/>
                <w:id w:val="-1626233500"/>
                <w:placeholder>
                  <w:docPart w:val="370097ED6B2E4C4EAD3DE101EEE9E59F"/>
                </w:placeholder>
                <w:dataBinding w:prefixMappings="xmlns:ns0='http://purl.org/dc/elements/1.1/' xmlns:ns1='http://schemas.openxmlformats.org/package/2006/metadata/core-properties' " w:xpath="/ns1:coreProperties[1]/ns1:keywords[1]" w:storeItemID="{6C3C8BC8-F283-45AE-878A-BAB7291924A1}"/>
                <w:text/>
              </w:sdtPr>
              <w:sdtEndPr/>
              <w:sdtContent>
                <w:r w:rsidR="003F453E">
                  <w:rPr>
                    <w:rFonts w:ascii="Arial" w:hAnsi="Arial"/>
                    <w:i/>
                    <w:iCs/>
                    <w:sz w:val="20"/>
                  </w:rPr>
                  <w:t>Inventory Preprocessor</w:t>
                </w:r>
              </w:sdtContent>
            </w:sdt>
            <w:r>
              <w:rPr>
                <w:rFonts w:ascii="Arial" w:hAnsi="Arial"/>
                <w:i/>
                <w:iCs/>
                <w:sz w:val="20"/>
              </w:rPr>
              <w:t>.sh</w:t>
            </w:r>
          </w:p>
        </w:tc>
      </w:tr>
      <w:tr w:rsidR="00254584" w14:paraId="325B1CA5" w14:textId="77777777" w:rsidTr="00254584">
        <w:trPr>
          <w:trHeight w:val="440"/>
        </w:trPr>
        <w:tc>
          <w:tcPr>
            <w:tcW w:w="650" w:type="dxa"/>
            <w:vAlign w:val="center"/>
          </w:tcPr>
          <w:p w14:paraId="1EDF724F" w14:textId="6C36C6F1" w:rsidR="00254584" w:rsidRPr="007D0AAC" w:rsidRDefault="00254584" w:rsidP="00254584">
            <w:pPr>
              <w:pStyle w:val="H1bodytext"/>
              <w:spacing w:after="0"/>
              <w:ind w:left="0"/>
              <w:jc w:val="center"/>
              <w:rPr>
                <w:rFonts w:ascii="Arial" w:hAnsi="Arial"/>
                <w:sz w:val="20"/>
              </w:rPr>
            </w:pPr>
            <w:r>
              <w:rPr>
                <w:rFonts w:ascii="Arial" w:hAnsi="Arial"/>
                <w:sz w:val="20"/>
              </w:rPr>
              <w:t>2</w:t>
            </w:r>
          </w:p>
        </w:tc>
        <w:tc>
          <w:tcPr>
            <w:tcW w:w="4137" w:type="dxa"/>
            <w:vAlign w:val="center"/>
          </w:tcPr>
          <w:p w14:paraId="7D310195" w14:textId="63CD077B" w:rsidR="00254584" w:rsidRDefault="00254584" w:rsidP="00254584">
            <w:pPr>
              <w:pStyle w:val="H1bodytext"/>
              <w:spacing w:after="0"/>
              <w:ind w:left="0"/>
              <w:rPr>
                <w:rFonts w:ascii="Arial" w:hAnsi="Arial"/>
                <w:sz w:val="20"/>
              </w:rPr>
            </w:pPr>
            <w:r>
              <w:rPr>
                <w:rFonts w:ascii="Arial" w:hAnsi="Arial"/>
                <w:sz w:val="20"/>
              </w:rPr>
              <w:t>Verify Tool Runner is invoked and executed.</w:t>
            </w:r>
          </w:p>
        </w:tc>
        <w:tc>
          <w:tcPr>
            <w:tcW w:w="3096" w:type="dxa"/>
            <w:vAlign w:val="center"/>
          </w:tcPr>
          <w:p w14:paraId="5C16BCDE" w14:textId="4BA4EE1F" w:rsidR="00254584" w:rsidRPr="007D0AAC" w:rsidRDefault="00254584" w:rsidP="00254584">
            <w:pPr>
              <w:pStyle w:val="H1bodytext"/>
              <w:spacing w:after="0"/>
              <w:ind w:left="0"/>
              <w:rPr>
                <w:rFonts w:ascii="Arial" w:hAnsi="Arial"/>
                <w:i/>
                <w:iCs/>
                <w:sz w:val="20"/>
              </w:rPr>
            </w:pPr>
            <w:r>
              <w:rPr>
                <w:rFonts w:ascii="Arial" w:hAnsi="Arial"/>
                <w:sz w:val="20"/>
              </w:rPr>
              <w:t>Should see exact string: “</w:t>
            </w:r>
            <w:r w:rsidRPr="00C029AE">
              <w:rPr>
                <w:rFonts w:ascii="Arial" w:hAnsi="Arial"/>
                <w:sz w:val="20"/>
              </w:rPr>
              <w:t xml:space="preserve">QA Status: </w:t>
            </w:r>
            <w:proofErr w:type="gramStart"/>
            <w:r w:rsidRPr="00C029AE">
              <w:rPr>
                <w:rFonts w:ascii="Arial" w:hAnsi="Arial"/>
                <w:sz w:val="20"/>
              </w:rPr>
              <w:t>QUALIFIED :</w:t>
            </w:r>
            <w:proofErr w:type="gramEnd"/>
            <w:r w:rsidRPr="00C029AE">
              <w:rPr>
                <w:rFonts w:ascii="Arial" w:hAnsi="Arial"/>
                <w:sz w:val="20"/>
              </w:rPr>
              <w:t xml:space="preserve"> /opt/tools/</w:t>
            </w:r>
            <w:proofErr w:type="spellStart"/>
            <w:r w:rsidRPr="00C029AE">
              <w:rPr>
                <w:rFonts w:ascii="Arial" w:hAnsi="Arial"/>
                <w:sz w:val="20"/>
              </w:rPr>
              <w:t>pylib</w:t>
            </w:r>
            <w:proofErr w:type="spellEnd"/>
            <w:r w:rsidRPr="00C029AE">
              <w:rPr>
                <w:rFonts w:ascii="Arial" w:hAnsi="Arial"/>
                <w:sz w:val="20"/>
              </w:rPr>
              <w:t>/runner/runner.py</w:t>
            </w:r>
            <w:r>
              <w:rPr>
                <w:rFonts w:ascii="Arial" w:hAnsi="Arial"/>
                <w:sz w:val="20"/>
              </w:rPr>
              <w:t>”</w:t>
            </w:r>
          </w:p>
        </w:tc>
        <w:tc>
          <w:tcPr>
            <w:tcW w:w="1477" w:type="dxa"/>
            <w:vAlign w:val="center"/>
          </w:tcPr>
          <w:p w14:paraId="6F5887B5" w14:textId="77777777" w:rsidR="00254584" w:rsidRPr="007D0AAC" w:rsidRDefault="00254584" w:rsidP="00254584">
            <w:pPr>
              <w:pStyle w:val="H1bodytext"/>
              <w:spacing w:after="0"/>
              <w:ind w:left="0"/>
              <w:rPr>
                <w:rFonts w:ascii="Arial" w:hAnsi="Arial"/>
                <w:i/>
                <w:sz w:val="20"/>
              </w:rPr>
            </w:pPr>
          </w:p>
        </w:tc>
      </w:tr>
      <w:tr w:rsidR="00254584" w14:paraId="2F158EA0" w14:textId="77777777" w:rsidTr="00254584">
        <w:trPr>
          <w:trHeight w:val="530"/>
        </w:trPr>
        <w:tc>
          <w:tcPr>
            <w:tcW w:w="650" w:type="dxa"/>
            <w:vAlign w:val="center"/>
          </w:tcPr>
          <w:p w14:paraId="6C66C360" w14:textId="1B347B5A" w:rsidR="00254584" w:rsidRDefault="00254584" w:rsidP="00254584">
            <w:pPr>
              <w:pStyle w:val="H1bodytext"/>
              <w:spacing w:after="0"/>
              <w:ind w:left="0"/>
              <w:jc w:val="center"/>
              <w:rPr>
                <w:rFonts w:ascii="Arial" w:hAnsi="Arial"/>
                <w:sz w:val="20"/>
              </w:rPr>
            </w:pPr>
            <w:r>
              <w:rPr>
                <w:rFonts w:ascii="Arial" w:hAnsi="Arial"/>
                <w:sz w:val="20"/>
              </w:rPr>
              <w:t>3</w:t>
            </w:r>
          </w:p>
        </w:tc>
        <w:tc>
          <w:tcPr>
            <w:tcW w:w="4137" w:type="dxa"/>
            <w:vAlign w:val="center"/>
          </w:tcPr>
          <w:p w14:paraId="3D62271F" w14:textId="5F91B111" w:rsidR="00254584" w:rsidRDefault="00254584" w:rsidP="00254584">
            <w:pPr>
              <w:pStyle w:val="H1bodytext"/>
              <w:spacing w:after="0"/>
              <w:ind w:left="0"/>
              <w:rPr>
                <w:rFonts w:ascii="Arial" w:hAnsi="Arial"/>
                <w:sz w:val="20"/>
              </w:rPr>
            </w:pPr>
          </w:p>
        </w:tc>
        <w:tc>
          <w:tcPr>
            <w:tcW w:w="3096" w:type="dxa"/>
            <w:vAlign w:val="center"/>
          </w:tcPr>
          <w:p w14:paraId="7983A3CE" w14:textId="79161788" w:rsidR="00254584" w:rsidRPr="007D0AAC" w:rsidRDefault="00254584" w:rsidP="00254584">
            <w:pPr>
              <w:pStyle w:val="H1bodytext"/>
              <w:spacing w:after="0"/>
              <w:ind w:left="0"/>
              <w:rPr>
                <w:rFonts w:ascii="Arial" w:hAnsi="Arial"/>
                <w:i/>
                <w:iCs/>
                <w:sz w:val="20"/>
              </w:rPr>
            </w:pPr>
          </w:p>
        </w:tc>
        <w:tc>
          <w:tcPr>
            <w:tcW w:w="1477" w:type="dxa"/>
            <w:vAlign w:val="center"/>
          </w:tcPr>
          <w:p w14:paraId="4A3003FB" w14:textId="77777777" w:rsidR="00254584" w:rsidRPr="007D0AAC" w:rsidRDefault="00254584" w:rsidP="00254584">
            <w:pPr>
              <w:pStyle w:val="H1bodytext"/>
              <w:spacing w:after="0"/>
              <w:ind w:left="0"/>
              <w:rPr>
                <w:rFonts w:ascii="Arial" w:hAnsi="Arial"/>
                <w:i/>
                <w:sz w:val="20"/>
              </w:rPr>
            </w:pPr>
          </w:p>
        </w:tc>
      </w:tr>
    </w:tbl>
    <w:p w14:paraId="1E38C022" w14:textId="77777777" w:rsidR="009954A4" w:rsidRDefault="009954A4"/>
    <w:sectPr w:rsidR="009954A4" w:rsidSect="00560C92">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acob Fullerton" w:date="2020-11-05T15:49:00Z" w:initials="JF">
    <w:p w14:paraId="6181A06B" w14:textId="7EA2DF61" w:rsidR="007677A9" w:rsidRDefault="007677A9" w:rsidP="001C7662">
      <w:pPr>
        <w:pStyle w:val="CommentText"/>
      </w:pPr>
      <w:r>
        <w:rPr>
          <w:rStyle w:val="CommentReference"/>
        </w:rPr>
        <w:annotationRef/>
      </w:r>
      <w:r>
        <w:t>Need Neil to write this bit in, just so it's not me writing it. I have made a few minor tweaks to the code, nothing that changes the intent of the script since it was first read. See the github changelog for details.</w:t>
      </w:r>
    </w:p>
  </w:comment>
  <w:comment w:id="9" w:author="Sara Lindberg" w:date="2020-11-11T10:12:00Z" w:initials="SL">
    <w:p w14:paraId="7E483B19" w14:textId="685FBFC9" w:rsidR="007677A9" w:rsidRDefault="007677A9">
      <w:pPr>
        <w:pStyle w:val="CommentText"/>
      </w:pPr>
      <w:r>
        <w:rPr>
          <w:rStyle w:val="CommentReference"/>
        </w:rPr>
        <w:annotationRef/>
      </w:r>
      <w:r>
        <w:t>Confirmed that add’l COPCs are typos per Jacob via email dated 11/11/2020</w:t>
      </w:r>
    </w:p>
  </w:comment>
  <w:comment w:id="10" w:author="Sara Lindberg" w:date="2020-11-11T13:51:00Z" w:initials="SL">
    <w:p w14:paraId="4156BEBC" w14:textId="03DF190D" w:rsidR="007677A9" w:rsidRDefault="007677A9">
      <w:pPr>
        <w:pStyle w:val="CommentText"/>
      </w:pPr>
      <w:r>
        <w:rPr>
          <w:rStyle w:val="CommentReference"/>
        </w:rPr>
        <w:annotationRef/>
      </w:r>
      <w:r>
        <w:t>Confirmed “False” was a typo from Jacob via email dated 11/11/2020</w:t>
      </w:r>
    </w:p>
  </w:comment>
  <w:comment w:id="18" w:author="Sara Lindberg" w:date="2020-11-11T10:10:00Z" w:initials="SL">
    <w:p w14:paraId="518AEAD2" w14:textId="69A17712" w:rsidR="007677A9" w:rsidRDefault="007677A9">
      <w:pPr>
        <w:pStyle w:val="CommentText"/>
      </w:pPr>
      <w:r>
        <w:rPr>
          <w:rStyle w:val="CommentReference"/>
        </w:rPr>
        <w:annotationRef/>
      </w:r>
      <w:r>
        <w:t>Confirmed that add’l COPCs are typos per Jacob via email dated 11/11/2020</w:t>
      </w:r>
    </w:p>
  </w:comment>
  <w:comment w:id="20" w:author="Sara Lindberg" w:date="2020-11-11T13:54:00Z" w:initials="SL">
    <w:p w14:paraId="289E2C99" w14:textId="77777777" w:rsidR="007677A9" w:rsidRDefault="007677A9" w:rsidP="004B35CB">
      <w:pPr>
        <w:pStyle w:val="CommentText"/>
      </w:pPr>
      <w:r>
        <w:rPr>
          <w:rStyle w:val="CommentReference"/>
        </w:rPr>
        <w:annotationRef/>
      </w:r>
      <w:r>
        <w:t>Confirmed “False” was a typo from Jacob via email dated 11/11/2020</w:t>
      </w:r>
    </w:p>
    <w:p w14:paraId="3B04B60A" w14:textId="5721B02A" w:rsidR="007677A9" w:rsidRDefault="007677A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81A06B" w15:done="1"/>
  <w15:commentEx w15:paraId="7E483B19" w15:done="1"/>
  <w15:commentEx w15:paraId="4156BEBC" w15:done="1"/>
  <w15:commentEx w15:paraId="518AEAD2" w15:done="0"/>
  <w15:commentEx w15:paraId="3B04B6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9D8E" w16cex:dateUtc="2020-11-05T23:49:00Z"/>
  <w16cex:commentExtensible w16cex:durableId="23563785" w16cex:dateUtc="2020-11-11T18:12:00Z"/>
  <w16cex:commentExtensible w16cex:durableId="23566AF2" w16cex:dateUtc="2020-11-11T21:51:00Z"/>
  <w16cex:commentExtensible w16cex:durableId="2356371A" w16cex:dateUtc="2020-11-11T18:10:00Z"/>
  <w16cex:commentExtensible w16cex:durableId="23566B81" w16cex:dateUtc="2020-11-11T2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81A06B" w16cid:durableId="234E9D8E"/>
  <w16cid:commentId w16cid:paraId="7E483B19" w16cid:durableId="23563785"/>
  <w16cid:commentId w16cid:paraId="4156BEBC" w16cid:durableId="23566AF2"/>
  <w16cid:commentId w16cid:paraId="518AEAD2" w16cid:durableId="2356371A"/>
  <w16cid:commentId w16cid:paraId="3B04B60A" w16cid:durableId="23566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05F95" w14:textId="77777777" w:rsidR="007F0982" w:rsidRDefault="007F0982">
      <w:r>
        <w:separator/>
      </w:r>
    </w:p>
  </w:endnote>
  <w:endnote w:type="continuationSeparator" w:id="0">
    <w:p w14:paraId="3DB780EB" w14:textId="77777777" w:rsidR="007F0982" w:rsidRDefault="007F0982">
      <w:r>
        <w:continuationSeparator/>
      </w:r>
    </w:p>
  </w:endnote>
  <w:endnote w:type="continuationNotice" w:id="1">
    <w:p w14:paraId="0D70AD1C" w14:textId="77777777" w:rsidR="007F0982" w:rsidRDefault="007F09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7677A9" w:rsidRPr="00F91BB5" w:rsidRDefault="007677A9"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8FDED" w14:textId="77777777" w:rsidR="007F0982" w:rsidRDefault="007F0982">
      <w:r>
        <w:separator/>
      </w:r>
    </w:p>
  </w:footnote>
  <w:footnote w:type="continuationSeparator" w:id="0">
    <w:p w14:paraId="7366648C" w14:textId="77777777" w:rsidR="007F0982" w:rsidRDefault="007F0982">
      <w:r>
        <w:continuationSeparator/>
      </w:r>
    </w:p>
  </w:footnote>
  <w:footnote w:type="continuationNotice" w:id="1">
    <w:p w14:paraId="5209FD50" w14:textId="77777777" w:rsidR="007F0982" w:rsidRDefault="007F09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7677A9" w:rsidRDefault="007677A9"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7677A9" w:rsidRPr="00695DB6" w:rsidRDefault="007677A9"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7677A9" w:rsidRPr="00F00772" w:rsidRDefault="007677A9" w:rsidP="00B84619">
    <w:pPr>
      <w:pStyle w:val="Spacer"/>
      <w:rPr>
        <w:rFonts w:ascii="Arial" w:hAnsi="Arial"/>
        <w:sz w:val="2"/>
      </w:rPr>
    </w:pPr>
  </w:p>
  <w:p w14:paraId="2093252F" w14:textId="77777777" w:rsidR="007677A9" w:rsidRPr="00F00772" w:rsidRDefault="007677A9">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7677A9" w:rsidRDefault="007677A9"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7677A9" w:rsidRPr="00105BF0" w:rsidRDefault="007677A9"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50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442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A3A9A"/>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1292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5D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A105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C626F"/>
    <w:multiLevelType w:val="hybridMultilevel"/>
    <w:tmpl w:val="FDC0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21A64"/>
    <w:multiLevelType w:val="hybridMultilevel"/>
    <w:tmpl w:val="3CB085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8109E0"/>
    <w:multiLevelType w:val="hybridMultilevel"/>
    <w:tmpl w:val="08F2ABF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15:restartNumberingAfterBreak="0">
    <w:nsid w:val="12946E11"/>
    <w:multiLevelType w:val="hybridMultilevel"/>
    <w:tmpl w:val="9E54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068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42E3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DF369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621F6"/>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D9137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862BB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AE6385"/>
    <w:multiLevelType w:val="hybridMultilevel"/>
    <w:tmpl w:val="4B5E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9E569F"/>
    <w:multiLevelType w:val="hybridMultilevel"/>
    <w:tmpl w:val="A1B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8752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F10685"/>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FF0B57"/>
    <w:multiLevelType w:val="hybridMultilevel"/>
    <w:tmpl w:val="5AF4BFDC"/>
    <w:lvl w:ilvl="0" w:tplc="8DC2BA74">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5D354FE"/>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BC7FEF"/>
    <w:multiLevelType w:val="hybridMultilevel"/>
    <w:tmpl w:val="7E98F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87660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605268"/>
    <w:multiLevelType w:val="hybridMultilevel"/>
    <w:tmpl w:val="3EF8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6F5EB9"/>
    <w:multiLevelType w:val="hybridMultilevel"/>
    <w:tmpl w:val="6F36C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C83662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992A7E"/>
    <w:multiLevelType w:val="hybridMultilevel"/>
    <w:tmpl w:val="C71E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BC70E9"/>
    <w:multiLevelType w:val="hybridMultilevel"/>
    <w:tmpl w:val="DC6A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769F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4209F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1B5A8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B9300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042EB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2038DB"/>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0E368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12E3E1D"/>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40321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6A4D4B"/>
    <w:multiLevelType w:val="hybridMultilevel"/>
    <w:tmpl w:val="DCDC6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017CE5"/>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2E21FF"/>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F5C395C"/>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435767"/>
    <w:multiLevelType w:val="hybridMultilevel"/>
    <w:tmpl w:val="9CC24D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0BE61C1"/>
    <w:multiLevelType w:val="hybridMultilevel"/>
    <w:tmpl w:val="0ADA8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0EB7F20"/>
    <w:multiLevelType w:val="hybridMultilevel"/>
    <w:tmpl w:val="A962B41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52A00D48"/>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340C80"/>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606695E"/>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8033E7"/>
    <w:multiLevelType w:val="hybridMultilevel"/>
    <w:tmpl w:val="AAE0D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8335F49"/>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8B845C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9AD0217"/>
    <w:multiLevelType w:val="hybridMultilevel"/>
    <w:tmpl w:val="D0D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5" w15:restartNumberingAfterBreak="0">
    <w:nsid w:val="5DF5516A"/>
    <w:multiLevelType w:val="hybridMultilevel"/>
    <w:tmpl w:val="206A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E7A36D4"/>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C634E4"/>
    <w:multiLevelType w:val="hybridMultilevel"/>
    <w:tmpl w:val="6E0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F793417"/>
    <w:multiLevelType w:val="hybridMultilevel"/>
    <w:tmpl w:val="05B68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0FD7411"/>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2B25763"/>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2F0342E"/>
    <w:multiLevelType w:val="hybridMultilevel"/>
    <w:tmpl w:val="02B8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8FC2E27"/>
    <w:multiLevelType w:val="hybridMultilevel"/>
    <w:tmpl w:val="02386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97302FD"/>
    <w:multiLevelType w:val="hybridMultilevel"/>
    <w:tmpl w:val="A9FA6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D31724"/>
    <w:multiLevelType w:val="hybridMultilevel"/>
    <w:tmpl w:val="7A0CB9D8"/>
    <w:lvl w:ilvl="0" w:tplc="8DC2BA74">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4"/>
  </w:num>
  <w:num w:numId="2">
    <w:abstractNumId w:val="12"/>
  </w:num>
  <w:num w:numId="3">
    <w:abstractNumId w:val="37"/>
  </w:num>
  <w:num w:numId="4">
    <w:abstractNumId w:val="7"/>
  </w:num>
  <w:num w:numId="5">
    <w:abstractNumId w:val="16"/>
  </w:num>
  <w:num w:numId="6">
    <w:abstractNumId w:val="64"/>
  </w:num>
  <w:num w:numId="7">
    <w:abstractNumId w:val="21"/>
  </w:num>
  <w:num w:numId="8">
    <w:abstractNumId w:val="58"/>
  </w:num>
  <w:num w:numId="9">
    <w:abstractNumId w:val="44"/>
  </w:num>
  <w:num w:numId="10">
    <w:abstractNumId w:val="50"/>
  </w:num>
  <w:num w:numId="11">
    <w:abstractNumId w:val="18"/>
  </w:num>
  <w:num w:numId="12">
    <w:abstractNumId w:val="53"/>
  </w:num>
  <w:num w:numId="13">
    <w:abstractNumId w:val="6"/>
  </w:num>
  <w:num w:numId="14">
    <w:abstractNumId w:val="25"/>
  </w:num>
  <w:num w:numId="15">
    <w:abstractNumId w:val="61"/>
  </w:num>
  <w:num w:numId="16">
    <w:abstractNumId w:val="15"/>
  </w:num>
  <w:num w:numId="17">
    <w:abstractNumId w:val="60"/>
  </w:num>
  <w:num w:numId="18">
    <w:abstractNumId w:val="42"/>
  </w:num>
  <w:num w:numId="19">
    <w:abstractNumId w:val="49"/>
  </w:num>
  <w:num w:numId="20">
    <w:abstractNumId w:val="24"/>
  </w:num>
  <w:num w:numId="21">
    <w:abstractNumId w:val="4"/>
  </w:num>
  <w:num w:numId="22">
    <w:abstractNumId w:val="51"/>
  </w:num>
  <w:num w:numId="23">
    <w:abstractNumId w:val="28"/>
  </w:num>
  <w:num w:numId="24">
    <w:abstractNumId w:val="31"/>
  </w:num>
  <w:num w:numId="25">
    <w:abstractNumId w:val="41"/>
  </w:num>
  <w:num w:numId="26">
    <w:abstractNumId w:val="32"/>
  </w:num>
  <w:num w:numId="27">
    <w:abstractNumId w:val="30"/>
  </w:num>
  <w:num w:numId="28">
    <w:abstractNumId w:val="9"/>
  </w:num>
  <w:num w:numId="29">
    <w:abstractNumId w:val="59"/>
  </w:num>
  <w:num w:numId="30">
    <w:abstractNumId w:val="0"/>
  </w:num>
  <w:num w:numId="31">
    <w:abstractNumId w:val="63"/>
  </w:num>
  <w:num w:numId="32">
    <w:abstractNumId w:val="55"/>
  </w:num>
  <w:num w:numId="33">
    <w:abstractNumId w:val="14"/>
  </w:num>
  <w:num w:numId="34">
    <w:abstractNumId w:val="29"/>
  </w:num>
  <w:num w:numId="35">
    <w:abstractNumId w:val="1"/>
  </w:num>
  <w:num w:numId="36">
    <w:abstractNumId w:val="40"/>
  </w:num>
  <w:num w:numId="37">
    <w:abstractNumId w:val="11"/>
  </w:num>
  <w:num w:numId="38">
    <w:abstractNumId w:val="47"/>
  </w:num>
  <w:num w:numId="39">
    <w:abstractNumId w:val="22"/>
  </w:num>
  <w:num w:numId="40">
    <w:abstractNumId w:val="2"/>
  </w:num>
  <w:num w:numId="41">
    <w:abstractNumId w:val="43"/>
  </w:num>
  <w:num w:numId="42">
    <w:abstractNumId w:val="3"/>
  </w:num>
  <w:num w:numId="43">
    <w:abstractNumId w:val="13"/>
  </w:num>
  <w:num w:numId="44">
    <w:abstractNumId w:val="5"/>
  </w:num>
  <w:num w:numId="45">
    <w:abstractNumId w:val="39"/>
  </w:num>
  <w:num w:numId="46">
    <w:abstractNumId w:val="10"/>
  </w:num>
  <w:num w:numId="47">
    <w:abstractNumId w:val="33"/>
  </w:num>
  <w:num w:numId="48">
    <w:abstractNumId w:val="36"/>
  </w:num>
  <w:num w:numId="49">
    <w:abstractNumId w:val="35"/>
  </w:num>
  <w:num w:numId="50">
    <w:abstractNumId w:val="56"/>
  </w:num>
  <w:num w:numId="51">
    <w:abstractNumId w:val="52"/>
  </w:num>
  <w:num w:numId="52">
    <w:abstractNumId w:val="20"/>
  </w:num>
  <w:num w:numId="53">
    <w:abstractNumId w:val="48"/>
  </w:num>
  <w:num w:numId="54">
    <w:abstractNumId w:val="27"/>
  </w:num>
  <w:num w:numId="55">
    <w:abstractNumId w:val="19"/>
  </w:num>
  <w:num w:numId="56">
    <w:abstractNumId w:val="57"/>
  </w:num>
  <w:num w:numId="57">
    <w:abstractNumId w:val="38"/>
  </w:num>
  <w:num w:numId="58">
    <w:abstractNumId w:val="62"/>
  </w:num>
  <w:num w:numId="59">
    <w:abstractNumId w:val="8"/>
  </w:num>
  <w:num w:numId="60">
    <w:abstractNumId w:val="17"/>
  </w:num>
  <w:num w:numId="61">
    <w:abstractNumId w:val="34"/>
  </w:num>
  <w:num w:numId="62">
    <w:abstractNumId w:val="46"/>
  </w:num>
  <w:num w:numId="63">
    <w:abstractNumId w:val="26"/>
  </w:num>
  <w:num w:numId="64">
    <w:abstractNumId w:val="45"/>
  </w:num>
  <w:num w:numId="65">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Fullerton">
    <w15:presenceInfo w15:providerId="AD" w15:userId="S::JFullerton@intera.com::64fc05d1-2fcd-4f29-b1b5-230f6658f8ad"/>
  </w15:person>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S3NDMyMDczNzWwsDBT0lEKTi0uzszPAykwqQUAmRNudSwAAAA="/>
  </w:docVars>
  <w:rsids>
    <w:rsidRoot w:val="00E62A15"/>
    <w:rsid w:val="00000842"/>
    <w:rsid w:val="0000282D"/>
    <w:rsid w:val="0000309A"/>
    <w:rsid w:val="000060E6"/>
    <w:rsid w:val="00007DB9"/>
    <w:rsid w:val="00010717"/>
    <w:rsid w:val="000135CC"/>
    <w:rsid w:val="00014433"/>
    <w:rsid w:val="00015030"/>
    <w:rsid w:val="00015868"/>
    <w:rsid w:val="00015E92"/>
    <w:rsid w:val="00021040"/>
    <w:rsid w:val="000258C5"/>
    <w:rsid w:val="00030F31"/>
    <w:rsid w:val="00035E77"/>
    <w:rsid w:val="0003751B"/>
    <w:rsid w:val="00041418"/>
    <w:rsid w:val="0004308D"/>
    <w:rsid w:val="0004379E"/>
    <w:rsid w:val="00050A67"/>
    <w:rsid w:val="00051423"/>
    <w:rsid w:val="00057246"/>
    <w:rsid w:val="00064374"/>
    <w:rsid w:val="00074686"/>
    <w:rsid w:val="00074FBE"/>
    <w:rsid w:val="00093579"/>
    <w:rsid w:val="00095A5C"/>
    <w:rsid w:val="000A0605"/>
    <w:rsid w:val="000A17E2"/>
    <w:rsid w:val="000A4609"/>
    <w:rsid w:val="000A65B5"/>
    <w:rsid w:val="000A71E8"/>
    <w:rsid w:val="000B07AC"/>
    <w:rsid w:val="000B0F43"/>
    <w:rsid w:val="000B4E04"/>
    <w:rsid w:val="000C3325"/>
    <w:rsid w:val="000C49E8"/>
    <w:rsid w:val="000C634C"/>
    <w:rsid w:val="000C7FCE"/>
    <w:rsid w:val="000D4EFF"/>
    <w:rsid w:val="000D5185"/>
    <w:rsid w:val="000D5C0B"/>
    <w:rsid w:val="000D6080"/>
    <w:rsid w:val="000E0D34"/>
    <w:rsid w:val="000E2220"/>
    <w:rsid w:val="000E2ACA"/>
    <w:rsid w:val="000E66FE"/>
    <w:rsid w:val="000F0858"/>
    <w:rsid w:val="000F4644"/>
    <w:rsid w:val="000F5166"/>
    <w:rsid w:val="00101F81"/>
    <w:rsid w:val="00110F9C"/>
    <w:rsid w:val="00111F13"/>
    <w:rsid w:val="0011537B"/>
    <w:rsid w:val="001170D7"/>
    <w:rsid w:val="00117D2C"/>
    <w:rsid w:val="00117FB0"/>
    <w:rsid w:val="00123B7E"/>
    <w:rsid w:val="00123CE9"/>
    <w:rsid w:val="00125603"/>
    <w:rsid w:val="00125975"/>
    <w:rsid w:val="00126882"/>
    <w:rsid w:val="00134A63"/>
    <w:rsid w:val="00134AA3"/>
    <w:rsid w:val="00135751"/>
    <w:rsid w:val="0013596E"/>
    <w:rsid w:val="00141D38"/>
    <w:rsid w:val="0014360D"/>
    <w:rsid w:val="00143D44"/>
    <w:rsid w:val="00143F87"/>
    <w:rsid w:val="00144276"/>
    <w:rsid w:val="001473F1"/>
    <w:rsid w:val="00150657"/>
    <w:rsid w:val="0015262D"/>
    <w:rsid w:val="0015534F"/>
    <w:rsid w:val="0015755D"/>
    <w:rsid w:val="001614F9"/>
    <w:rsid w:val="00161DD5"/>
    <w:rsid w:val="001705F3"/>
    <w:rsid w:val="001718B6"/>
    <w:rsid w:val="00172812"/>
    <w:rsid w:val="00175270"/>
    <w:rsid w:val="00176613"/>
    <w:rsid w:val="001771F9"/>
    <w:rsid w:val="00177A0C"/>
    <w:rsid w:val="00180364"/>
    <w:rsid w:val="00181D1B"/>
    <w:rsid w:val="001852F3"/>
    <w:rsid w:val="001862E8"/>
    <w:rsid w:val="0018722B"/>
    <w:rsid w:val="00190163"/>
    <w:rsid w:val="0019209E"/>
    <w:rsid w:val="00192EF0"/>
    <w:rsid w:val="00197584"/>
    <w:rsid w:val="00197F2B"/>
    <w:rsid w:val="001A04FD"/>
    <w:rsid w:val="001A185F"/>
    <w:rsid w:val="001A341B"/>
    <w:rsid w:val="001A4369"/>
    <w:rsid w:val="001B067F"/>
    <w:rsid w:val="001B394F"/>
    <w:rsid w:val="001B7065"/>
    <w:rsid w:val="001C058D"/>
    <w:rsid w:val="001C4AB2"/>
    <w:rsid w:val="001C7662"/>
    <w:rsid w:val="001D2ECC"/>
    <w:rsid w:val="001E0780"/>
    <w:rsid w:val="001E104F"/>
    <w:rsid w:val="001E1D9C"/>
    <w:rsid w:val="001E1E08"/>
    <w:rsid w:val="001E2160"/>
    <w:rsid w:val="001F24CA"/>
    <w:rsid w:val="001F6F1D"/>
    <w:rsid w:val="00202E30"/>
    <w:rsid w:val="00204374"/>
    <w:rsid w:val="002043F2"/>
    <w:rsid w:val="00210238"/>
    <w:rsid w:val="00210F62"/>
    <w:rsid w:val="00211543"/>
    <w:rsid w:val="0021429E"/>
    <w:rsid w:val="00215CB2"/>
    <w:rsid w:val="0022064E"/>
    <w:rsid w:val="002274EF"/>
    <w:rsid w:val="00232114"/>
    <w:rsid w:val="0023314E"/>
    <w:rsid w:val="00234E5C"/>
    <w:rsid w:val="002402BA"/>
    <w:rsid w:val="00240BD6"/>
    <w:rsid w:val="00250080"/>
    <w:rsid w:val="0025044C"/>
    <w:rsid w:val="00250664"/>
    <w:rsid w:val="00254584"/>
    <w:rsid w:val="00262621"/>
    <w:rsid w:val="00264241"/>
    <w:rsid w:val="00264444"/>
    <w:rsid w:val="00266122"/>
    <w:rsid w:val="00266234"/>
    <w:rsid w:val="00272EA3"/>
    <w:rsid w:val="00280D0C"/>
    <w:rsid w:val="002816F5"/>
    <w:rsid w:val="00282D50"/>
    <w:rsid w:val="00283C6C"/>
    <w:rsid w:val="00293777"/>
    <w:rsid w:val="00294DEA"/>
    <w:rsid w:val="002952D5"/>
    <w:rsid w:val="002A216C"/>
    <w:rsid w:val="002A5736"/>
    <w:rsid w:val="002A6549"/>
    <w:rsid w:val="002A6DA7"/>
    <w:rsid w:val="002A79E5"/>
    <w:rsid w:val="002B0A8F"/>
    <w:rsid w:val="002B3269"/>
    <w:rsid w:val="002B74A4"/>
    <w:rsid w:val="002C3BDD"/>
    <w:rsid w:val="002C6D0F"/>
    <w:rsid w:val="002C7600"/>
    <w:rsid w:val="002D1271"/>
    <w:rsid w:val="002D2476"/>
    <w:rsid w:val="002D3577"/>
    <w:rsid w:val="002D7A48"/>
    <w:rsid w:val="002E13AF"/>
    <w:rsid w:val="002E2FC4"/>
    <w:rsid w:val="002E5D84"/>
    <w:rsid w:val="003037BC"/>
    <w:rsid w:val="00311B4A"/>
    <w:rsid w:val="00321BF6"/>
    <w:rsid w:val="00322DE9"/>
    <w:rsid w:val="0032413A"/>
    <w:rsid w:val="00325AB2"/>
    <w:rsid w:val="003314D1"/>
    <w:rsid w:val="0034102D"/>
    <w:rsid w:val="003431F5"/>
    <w:rsid w:val="0035156A"/>
    <w:rsid w:val="00354AE5"/>
    <w:rsid w:val="00356EB9"/>
    <w:rsid w:val="003611AA"/>
    <w:rsid w:val="00361939"/>
    <w:rsid w:val="00364C75"/>
    <w:rsid w:val="0036516B"/>
    <w:rsid w:val="00370811"/>
    <w:rsid w:val="003727A2"/>
    <w:rsid w:val="00376001"/>
    <w:rsid w:val="00380962"/>
    <w:rsid w:val="00382ED6"/>
    <w:rsid w:val="00386E0C"/>
    <w:rsid w:val="003928D2"/>
    <w:rsid w:val="00393BE2"/>
    <w:rsid w:val="003A0AD7"/>
    <w:rsid w:val="003A26D6"/>
    <w:rsid w:val="003A41C1"/>
    <w:rsid w:val="003A448E"/>
    <w:rsid w:val="003A4986"/>
    <w:rsid w:val="003A7882"/>
    <w:rsid w:val="003B2A82"/>
    <w:rsid w:val="003B45BA"/>
    <w:rsid w:val="003B5DF2"/>
    <w:rsid w:val="003C0AA4"/>
    <w:rsid w:val="003C60A0"/>
    <w:rsid w:val="003D0D2F"/>
    <w:rsid w:val="003D1C68"/>
    <w:rsid w:val="003D4C50"/>
    <w:rsid w:val="003D718B"/>
    <w:rsid w:val="003E3848"/>
    <w:rsid w:val="003F0CF4"/>
    <w:rsid w:val="003F453E"/>
    <w:rsid w:val="003F48F4"/>
    <w:rsid w:val="003F53AB"/>
    <w:rsid w:val="00402B23"/>
    <w:rsid w:val="0040656A"/>
    <w:rsid w:val="0041085F"/>
    <w:rsid w:val="0041315E"/>
    <w:rsid w:val="00415056"/>
    <w:rsid w:val="00426BA1"/>
    <w:rsid w:val="00427B21"/>
    <w:rsid w:val="00432628"/>
    <w:rsid w:val="00436E42"/>
    <w:rsid w:val="004404DE"/>
    <w:rsid w:val="00441217"/>
    <w:rsid w:val="004440A4"/>
    <w:rsid w:val="004474AB"/>
    <w:rsid w:val="00451655"/>
    <w:rsid w:val="004556EC"/>
    <w:rsid w:val="0046354D"/>
    <w:rsid w:val="00466456"/>
    <w:rsid w:val="004674DB"/>
    <w:rsid w:val="00467804"/>
    <w:rsid w:val="00470FD4"/>
    <w:rsid w:val="004725D5"/>
    <w:rsid w:val="00473F8B"/>
    <w:rsid w:val="00474146"/>
    <w:rsid w:val="00474534"/>
    <w:rsid w:val="00474F2A"/>
    <w:rsid w:val="00475CE7"/>
    <w:rsid w:val="004762FE"/>
    <w:rsid w:val="00481A9C"/>
    <w:rsid w:val="00490995"/>
    <w:rsid w:val="004915F2"/>
    <w:rsid w:val="00496E08"/>
    <w:rsid w:val="004A0F0A"/>
    <w:rsid w:val="004B1058"/>
    <w:rsid w:val="004B1E8C"/>
    <w:rsid w:val="004B2055"/>
    <w:rsid w:val="004B35CB"/>
    <w:rsid w:val="004B5D69"/>
    <w:rsid w:val="004B705B"/>
    <w:rsid w:val="004C36A2"/>
    <w:rsid w:val="004C7959"/>
    <w:rsid w:val="004D1A34"/>
    <w:rsid w:val="004D54CA"/>
    <w:rsid w:val="004D6A90"/>
    <w:rsid w:val="004E0758"/>
    <w:rsid w:val="004E5D16"/>
    <w:rsid w:val="004E7152"/>
    <w:rsid w:val="004E7FD6"/>
    <w:rsid w:val="004F0D72"/>
    <w:rsid w:val="004F4E3B"/>
    <w:rsid w:val="00504B75"/>
    <w:rsid w:val="00505BCC"/>
    <w:rsid w:val="00507F94"/>
    <w:rsid w:val="005133DE"/>
    <w:rsid w:val="0051406B"/>
    <w:rsid w:val="0051414D"/>
    <w:rsid w:val="005149F2"/>
    <w:rsid w:val="005152D3"/>
    <w:rsid w:val="00515D6F"/>
    <w:rsid w:val="00520858"/>
    <w:rsid w:val="00542CC1"/>
    <w:rsid w:val="005468ED"/>
    <w:rsid w:val="00546E8B"/>
    <w:rsid w:val="005574CA"/>
    <w:rsid w:val="00560C92"/>
    <w:rsid w:val="00563089"/>
    <w:rsid w:val="00563412"/>
    <w:rsid w:val="00564D5B"/>
    <w:rsid w:val="005703E5"/>
    <w:rsid w:val="0057568C"/>
    <w:rsid w:val="00576306"/>
    <w:rsid w:val="005772EA"/>
    <w:rsid w:val="00577E4D"/>
    <w:rsid w:val="0058152E"/>
    <w:rsid w:val="00582A04"/>
    <w:rsid w:val="00583F63"/>
    <w:rsid w:val="00595225"/>
    <w:rsid w:val="00596EDF"/>
    <w:rsid w:val="005A2244"/>
    <w:rsid w:val="005B32BE"/>
    <w:rsid w:val="005B6800"/>
    <w:rsid w:val="005B7D3D"/>
    <w:rsid w:val="005B7F9B"/>
    <w:rsid w:val="005C1656"/>
    <w:rsid w:val="005C20B9"/>
    <w:rsid w:val="005C755F"/>
    <w:rsid w:val="005D0001"/>
    <w:rsid w:val="005E33F3"/>
    <w:rsid w:val="005E65F2"/>
    <w:rsid w:val="005F05F8"/>
    <w:rsid w:val="005F2DA6"/>
    <w:rsid w:val="005F6614"/>
    <w:rsid w:val="00602411"/>
    <w:rsid w:val="00602ADA"/>
    <w:rsid w:val="00603614"/>
    <w:rsid w:val="00606A19"/>
    <w:rsid w:val="006162BC"/>
    <w:rsid w:val="006204AB"/>
    <w:rsid w:val="00622317"/>
    <w:rsid w:val="00623642"/>
    <w:rsid w:val="00623D8B"/>
    <w:rsid w:val="006245F0"/>
    <w:rsid w:val="006247DB"/>
    <w:rsid w:val="00626FEF"/>
    <w:rsid w:val="00640172"/>
    <w:rsid w:val="006411B5"/>
    <w:rsid w:val="006414D2"/>
    <w:rsid w:val="00642F63"/>
    <w:rsid w:val="00644363"/>
    <w:rsid w:val="00645AC0"/>
    <w:rsid w:val="00646CD8"/>
    <w:rsid w:val="00650122"/>
    <w:rsid w:val="006504D7"/>
    <w:rsid w:val="006535B2"/>
    <w:rsid w:val="006537C6"/>
    <w:rsid w:val="00654DD8"/>
    <w:rsid w:val="00654F97"/>
    <w:rsid w:val="00657475"/>
    <w:rsid w:val="00663746"/>
    <w:rsid w:val="00663C39"/>
    <w:rsid w:val="00666777"/>
    <w:rsid w:val="00683574"/>
    <w:rsid w:val="006848B9"/>
    <w:rsid w:val="00685261"/>
    <w:rsid w:val="00685A4B"/>
    <w:rsid w:val="00685F6B"/>
    <w:rsid w:val="00687789"/>
    <w:rsid w:val="006960D9"/>
    <w:rsid w:val="006973AE"/>
    <w:rsid w:val="006A1EF3"/>
    <w:rsid w:val="006A2B71"/>
    <w:rsid w:val="006A40FF"/>
    <w:rsid w:val="006A4BD3"/>
    <w:rsid w:val="006A4C2C"/>
    <w:rsid w:val="006A7991"/>
    <w:rsid w:val="006B32E9"/>
    <w:rsid w:val="006B5A03"/>
    <w:rsid w:val="006B70D2"/>
    <w:rsid w:val="006B7713"/>
    <w:rsid w:val="006B7E38"/>
    <w:rsid w:val="006B7E8B"/>
    <w:rsid w:val="006C39EA"/>
    <w:rsid w:val="006C5316"/>
    <w:rsid w:val="006C6173"/>
    <w:rsid w:val="006D3B85"/>
    <w:rsid w:val="006D40EA"/>
    <w:rsid w:val="006E0059"/>
    <w:rsid w:val="006E552D"/>
    <w:rsid w:val="006E765B"/>
    <w:rsid w:val="006E7761"/>
    <w:rsid w:val="006F15E4"/>
    <w:rsid w:val="006F2B00"/>
    <w:rsid w:val="006F6D31"/>
    <w:rsid w:val="006F7941"/>
    <w:rsid w:val="006F7C9F"/>
    <w:rsid w:val="007008E8"/>
    <w:rsid w:val="00700992"/>
    <w:rsid w:val="00701067"/>
    <w:rsid w:val="00701AA9"/>
    <w:rsid w:val="00702160"/>
    <w:rsid w:val="00706005"/>
    <w:rsid w:val="0070649F"/>
    <w:rsid w:val="007075D6"/>
    <w:rsid w:val="007119C5"/>
    <w:rsid w:val="007145BA"/>
    <w:rsid w:val="00715ED4"/>
    <w:rsid w:val="00722D1D"/>
    <w:rsid w:val="0073402F"/>
    <w:rsid w:val="007356B6"/>
    <w:rsid w:val="0073587B"/>
    <w:rsid w:val="00735A51"/>
    <w:rsid w:val="007439DE"/>
    <w:rsid w:val="0074512E"/>
    <w:rsid w:val="0074666A"/>
    <w:rsid w:val="00750F36"/>
    <w:rsid w:val="0075152B"/>
    <w:rsid w:val="00751E0C"/>
    <w:rsid w:val="00756375"/>
    <w:rsid w:val="00757E99"/>
    <w:rsid w:val="007669A8"/>
    <w:rsid w:val="0076717B"/>
    <w:rsid w:val="007677A9"/>
    <w:rsid w:val="00773510"/>
    <w:rsid w:val="0077723E"/>
    <w:rsid w:val="00782A1A"/>
    <w:rsid w:val="0078339D"/>
    <w:rsid w:val="00784107"/>
    <w:rsid w:val="00787241"/>
    <w:rsid w:val="00793BEF"/>
    <w:rsid w:val="007A4E7C"/>
    <w:rsid w:val="007B02C6"/>
    <w:rsid w:val="007B537E"/>
    <w:rsid w:val="007B57D3"/>
    <w:rsid w:val="007B718E"/>
    <w:rsid w:val="007C3ADA"/>
    <w:rsid w:val="007D0AAC"/>
    <w:rsid w:val="007D0ADE"/>
    <w:rsid w:val="007D427F"/>
    <w:rsid w:val="007D518A"/>
    <w:rsid w:val="007D601D"/>
    <w:rsid w:val="007DE4C0"/>
    <w:rsid w:val="007E0E67"/>
    <w:rsid w:val="007E1346"/>
    <w:rsid w:val="007E22A1"/>
    <w:rsid w:val="007F0982"/>
    <w:rsid w:val="007F0A1D"/>
    <w:rsid w:val="007F150C"/>
    <w:rsid w:val="007F364A"/>
    <w:rsid w:val="00801647"/>
    <w:rsid w:val="008128CF"/>
    <w:rsid w:val="00816D09"/>
    <w:rsid w:val="00821C3B"/>
    <w:rsid w:val="00825AC7"/>
    <w:rsid w:val="00827342"/>
    <w:rsid w:val="00832CF9"/>
    <w:rsid w:val="00837221"/>
    <w:rsid w:val="00837328"/>
    <w:rsid w:val="008402F7"/>
    <w:rsid w:val="008423E3"/>
    <w:rsid w:val="008444D9"/>
    <w:rsid w:val="0084620C"/>
    <w:rsid w:val="008463EB"/>
    <w:rsid w:val="00850706"/>
    <w:rsid w:val="00850E5B"/>
    <w:rsid w:val="00851432"/>
    <w:rsid w:val="00855DA9"/>
    <w:rsid w:val="0085634C"/>
    <w:rsid w:val="00857975"/>
    <w:rsid w:val="0086518A"/>
    <w:rsid w:val="00872B66"/>
    <w:rsid w:val="00876E94"/>
    <w:rsid w:val="00882C44"/>
    <w:rsid w:val="00883D04"/>
    <w:rsid w:val="008850E9"/>
    <w:rsid w:val="00885A59"/>
    <w:rsid w:val="008912C9"/>
    <w:rsid w:val="00896A5C"/>
    <w:rsid w:val="008A03E0"/>
    <w:rsid w:val="008A356A"/>
    <w:rsid w:val="008A7453"/>
    <w:rsid w:val="008A7CC5"/>
    <w:rsid w:val="008B3DAD"/>
    <w:rsid w:val="008B5A1F"/>
    <w:rsid w:val="008B6A67"/>
    <w:rsid w:val="008B7F47"/>
    <w:rsid w:val="008C124D"/>
    <w:rsid w:val="008D356F"/>
    <w:rsid w:val="008E1070"/>
    <w:rsid w:val="008E115D"/>
    <w:rsid w:val="008E2C72"/>
    <w:rsid w:val="008E7674"/>
    <w:rsid w:val="008E7E8E"/>
    <w:rsid w:val="008F1127"/>
    <w:rsid w:val="008F3AB6"/>
    <w:rsid w:val="008F4440"/>
    <w:rsid w:val="008F4B1C"/>
    <w:rsid w:val="008F6E49"/>
    <w:rsid w:val="00900056"/>
    <w:rsid w:val="009025E3"/>
    <w:rsid w:val="00905663"/>
    <w:rsid w:val="0091066A"/>
    <w:rsid w:val="009203B8"/>
    <w:rsid w:val="00925EB8"/>
    <w:rsid w:val="009267E9"/>
    <w:rsid w:val="009369A2"/>
    <w:rsid w:val="00944D3C"/>
    <w:rsid w:val="009464F6"/>
    <w:rsid w:val="00950E46"/>
    <w:rsid w:val="00952193"/>
    <w:rsid w:val="00952B4E"/>
    <w:rsid w:val="009544E7"/>
    <w:rsid w:val="00957D5D"/>
    <w:rsid w:val="00957D7E"/>
    <w:rsid w:val="00960A25"/>
    <w:rsid w:val="009624EB"/>
    <w:rsid w:val="00966079"/>
    <w:rsid w:val="00970933"/>
    <w:rsid w:val="00971370"/>
    <w:rsid w:val="00973586"/>
    <w:rsid w:val="009742FA"/>
    <w:rsid w:val="00975ADA"/>
    <w:rsid w:val="009802D0"/>
    <w:rsid w:val="0098355F"/>
    <w:rsid w:val="00990E57"/>
    <w:rsid w:val="00991E06"/>
    <w:rsid w:val="00991E56"/>
    <w:rsid w:val="00992F55"/>
    <w:rsid w:val="009935DE"/>
    <w:rsid w:val="0099375D"/>
    <w:rsid w:val="009954A4"/>
    <w:rsid w:val="00995CC9"/>
    <w:rsid w:val="00996CED"/>
    <w:rsid w:val="009A11D8"/>
    <w:rsid w:val="009A412B"/>
    <w:rsid w:val="009A6F03"/>
    <w:rsid w:val="009B35A1"/>
    <w:rsid w:val="009B5B1A"/>
    <w:rsid w:val="009C3975"/>
    <w:rsid w:val="009C4561"/>
    <w:rsid w:val="009C5E97"/>
    <w:rsid w:val="009D0B16"/>
    <w:rsid w:val="009E0989"/>
    <w:rsid w:val="009E31FB"/>
    <w:rsid w:val="009E42D6"/>
    <w:rsid w:val="009F3021"/>
    <w:rsid w:val="009F6073"/>
    <w:rsid w:val="009F6764"/>
    <w:rsid w:val="00A22364"/>
    <w:rsid w:val="00A2378A"/>
    <w:rsid w:val="00A2582D"/>
    <w:rsid w:val="00A3032B"/>
    <w:rsid w:val="00A33829"/>
    <w:rsid w:val="00A33C25"/>
    <w:rsid w:val="00A34442"/>
    <w:rsid w:val="00A34AAC"/>
    <w:rsid w:val="00A41293"/>
    <w:rsid w:val="00A46D4C"/>
    <w:rsid w:val="00A4786F"/>
    <w:rsid w:val="00A4795C"/>
    <w:rsid w:val="00A5316C"/>
    <w:rsid w:val="00A57B4D"/>
    <w:rsid w:val="00A57EB3"/>
    <w:rsid w:val="00A64420"/>
    <w:rsid w:val="00A70C0C"/>
    <w:rsid w:val="00A73DFF"/>
    <w:rsid w:val="00A75233"/>
    <w:rsid w:val="00A76ECC"/>
    <w:rsid w:val="00A80399"/>
    <w:rsid w:val="00A81A75"/>
    <w:rsid w:val="00A83723"/>
    <w:rsid w:val="00A87B66"/>
    <w:rsid w:val="00A907D9"/>
    <w:rsid w:val="00A91589"/>
    <w:rsid w:val="00A91669"/>
    <w:rsid w:val="00A93006"/>
    <w:rsid w:val="00AA419E"/>
    <w:rsid w:val="00AA72F7"/>
    <w:rsid w:val="00AB0D20"/>
    <w:rsid w:val="00AB209D"/>
    <w:rsid w:val="00AB25C7"/>
    <w:rsid w:val="00AC12DB"/>
    <w:rsid w:val="00AC2008"/>
    <w:rsid w:val="00AC2A17"/>
    <w:rsid w:val="00AC37BC"/>
    <w:rsid w:val="00AC5E79"/>
    <w:rsid w:val="00AD437A"/>
    <w:rsid w:val="00AD5C42"/>
    <w:rsid w:val="00AD5D19"/>
    <w:rsid w:val="00AD7685"/>
    <w:rsid w:val="00AE3052"/>
    <w:rsid w:val="00AE466F"/>
    <w:rsid w:val="00AE7462"/>
    <w:rsid w:val="00AE7B2F"/>
    <w:rsid w:val="00AF34D5"/>
    <w:rsid w:val="00B02909"/>
    <w:rsid w:val="00B04094"/>
    <w:rsid w:val="00B12919"/>
    <w:rsid w:val="00B14EA6"/>
    <w:rsid w:val="00B15234"/>
    <w:rsid w:val="00B26796"/>
    <w:rsid w:val="00B3234B"/>
    <w:rsid w:val="00B34E76"/>
    <w:rsid w:val="00B3528D"/>
    <w:rsid w:val="00B37E5F"/>
    <w:rsid w:val="00B51B4A"/>
    <w:rsid w:val="00B532BB"/>
    <w:rsid w:val="00B53A73"/>
    <w:rsid w:val="00B554BF"/>
    <w:rsid w:val="00B56325"/>
    <w:rsid w:val="00B60566"/>
    <w:rsid w:val="00B61D50"/>
    <w:rsid w:val="00B626E4"/>
    <w:rsid w:val="00B646C4"/>
    <w:rsid w:val="00B64BCB"/>
    <w:rsid w:val="00B67AB4"/>
    <w:rsid w:val="00B72BCB"/>
    <w:rsid w:val="00B7461D"/>
    <w:rsid w:val="00B84619"/>
    <w:rsid w:val="00B849FF"/>
    <w:rsid w:val="00B93885"/>
    <w:rsid w:val="00B94232"/>
    <w:rsid w:val="00B9426F"/>
    <w:rsid w:val="00B96B88"/>
    <w:rsid w:val="00B97DFF"/>
    <w:rsid w:val="00BA1565"/>
    <w:rsid w:val="00BA2EB6"/>
    <w:rsid w:val="00BB444D"/>
    <w:rsid w:val="00BB53C9"/>
    <w:rsid w:val="00BB598D"/>
    <w:rsid w:val="00BB63BF"/>
    <w:rsid w:val="00BB6B51"/>
    <w:rsid w:val="00BB6E09"/>
    <w:rsid w:val="00BC1A76"/>
    <w:rsid w:val="00BC21CA"/>
    <w:rsid w:val="00BC3656"/>
    <w:rsid w:val="00BC7460"/>
    <w:rsid w:val="00BD0CFF"/>
    <w:rsid w:val="00BD3CCF"/>
    <w:rsid w:val="00BD4E56"/>
    <w:rsid w:val="00BD4FDC"/>
    <w:rsid w:val="00BE4833"/>
    <w:rsid w:val="00BE563B"/>
    <w:rsid w:val="00BE70D6"/>
    <w:rsid w:val="00BF2A34"/>
    <w:rsid w:val="00BF5BD7"/>
    <w:rsid w:val="00BF6A71"/>
    <w:rsid w:val="00BF7107"/>
    <w:rsid w:val="00C01FA0"/>
    <w:rsid w:val="00C027FE"/>
    <w:rsid w:val="00C029AE"/>
    <w:rsid w:val="00C04F6C"/>
    <w:rsid w:val="00C05BD4"/>
    <w:rsid w:val="00C0712B"/>
    <w:rsid w:val="00C12080"/>
    <w:rsid w:val="00C14B82"/>
    <w:rsid w:val="00C20BA5"/>
    <w:rsid w:val="00C20FF0"/>
    <w:rsid w:val="00C233DE"/>
    <w:rsid w:val="00C235EB"/>
    <w:rsid w:val="00C26A5F"/>
    <w:rsid w:val="00C27E6B"/>
    <w:rsid w:val="00C358F5"/>
    <w:rsid w:val="00C36CB1"/>
    <w:rsid w:val="00C372D2"/>
    <w:rsid w:val="00C37CF5"/>
    <w:rsid w:val="00C4385D"/>
    <w:rsid w:val="00C438D1"/>
    <w:rsid w:val="00C47E41"/>
    <w:rsid w:val="00C517CC"/>
    <w:rsid w:val="00C536CD"/>
    <w:rsid w:val="00C558D1"/>
    <w:rsid w:val="00C55CF4"/>
    <w:rsid w:val="00C571DA"/>
    <w:rsid w:val="00C62DEE"/>
    <w:rsid w:val="00C90180"/>
    <w:rsid w:val="00C907B6"/>
    <w:rsid w:val="00C91515"/>
    <w:rsid w:val="00C955AF"/>
    <w:rsid w:val="00CA03CE"/>
    <w:rsid w:val="00CA318C"/>
    <w:rsid w:val="00CA45FC"/>
    <w:rsid w:val="00CC0C01"/>
    <w:rsid w:val="00CC2751"/>
    <w:rsid w:val="00CC2EFA"/>
    <w:rsid w:val="00CC36CD"/>
    <w:rsid w:val="00CD3B09"/>
    <w:rsid w:val="00CD40D8"/>
    <w:rsid w:val="00CD4519"/>
    <w:rsid w:val="00CD4DF3"/>
    <w:rsid w:val="00CE0709"/>
    <w:rsid w:val="00CE566E"/>
    <w:rsid w:val="00CE63EA"/>
    <w:rsid w:val="00CE78F4"/>
    <w:rsid w:val="00CF29B8"/>
    <w:rsid w:val="00CF43A7"/>
    <w:rsid w:val="00D06670"/>
    <w:rsid w:val="00D06A8A"/>
    <w:rsid w:val="00D11E1E"/>
    <w:rsid w:val="00D134FA"/>
    <w:rsid w:val="00D16275"/>
    <w:rsid w:val="00D201D0"/>
    <w:rsid w:val="00D21339"/>
    <w:rsid w:val="00D3759B"/>
    <w:rsid w:val="00D40027"/>
    <w:rsid w:val="00D47E43"/>
    <w:rsid w:val="00D5095D"/>
    <w:rsid w:val="00D54A3F"/>
    <w:rsid w:val="00D552DB"/>
    <w:rsid w:val="00D55386"/>
    <w:rsid w:val="00D55562"/>
    <w:rsid w:val="00D55B31"/>
    <w:rsid w:val="00D56F98"/>
    <w:rsid w:val="00D57296"/>
    <w:rsid w:val="00D57686"/>
    <w:rsid w:val="00D60993"/>
    <w:rsid w:val="00D62900"/>
    <w:rsid w:val="00D70E41"/>
    <w:rsid w:val="00D800A6"/>
    <w:rsid w:val="00D8130F"/>
    <w:rsid w:val="00D82A6D"/>
    <w:rsid w:val="00D84DDA"/>
    <w:rsid w:val="00D938F1"/>
    <w:rsid w:val="00D95507"/>
    <w:rsid w:val="00DA0373"/>
    <w:rsid w:val="00DA065F"/>
    <w:rsid w:val="00DA11B3"/>
    <w:rsid w:val="00DA24B7"/>
    <w:rsid w:val="00DA3BD3"/>
    <w:rsid w:val="00DA42F1"/>
    <w:rsid w:val="00DB30D0"/>
    <w:rsid w:val="00DB53EC"/>
    <w:rsid w:val="00DB589F"/>
    <w:rsid w:val="00DC188B"/>
    <w:rsid w:val="00DC2C2D"/>
    <w:rsid w:val="00DC64C3"/>
    <w:rsid w:val="00DC6C25"/>
    <w:rsid w:val="00DD001B"/>
    <w:rsid w:val="00DD0368"/>
    <w:rsid w:val="00DD03F9"/>
    <w:rsid w:val="00DD0438"/>
    <w:rsid w:val="00DD4002"/>
    <w:rsid w:val="00DD4761"/>
    <w:rsid w:val="00DD6722"/>
    <w:rsid w:val="00DE1344"/>
    <w:rsid w:val="00DF348E"/>
    <w:rsid w:val="00DF3A73"/>
    <w:rsid w:val="00E01D47"/>
    <w:rsid w:val="00E03B4D"/>
    <w:rsid w:val="00E064AB"/>
    <w:rsid w:val="00E07891"/>
    <w:rsid w:val="00E07E2D"/>
    <w:rsid w:val="00E108DD"/>
    <w:rsid w:val="00E10C5C"/>
    <w:rsid w:val="00E174BE"/>
    <w:rsid w:val="00E17BE2"/>
    <w:rsid w:val="00E17F9C"/>
    <w:rsid w:val="00E20031"/>
    <w:rsid w:val="00E20DC3"/>
    <w:rsid w:val="00E22D36"/>
    <w:rsid w:val="00E27D13"/>
    <w:rsid w:val="00E36E79"/>
    <w:rsid w:val="00E41B89"/>
    <w:rsid w:val="00E4396C"/>
    <w:rsid w:val="00E43DD8"/>
    <w:rsid w:val="00E45186"/>
    <w:rsid w:val="00E45B78"/>
    <w:rsid w:val="00E46B28"/>
    <w:rsid w:val="00E47F43"/>
    <w:rsid w:val="00E52261"/>
    <w:rsid w:val="00E54EEB"/>
    <w:rsid w:val="00E5500C"/>
    <w:rsid w:val="00E62A15"/>
    <w:rsid w:val="00E632A7"/>
    <w:rsid w:val="00E6378A"/>
    <w:rsid w:val="00E65A73"/>
    <w:rsid w:val="00E66939"/>
    <w:rsid w:val="00E66A93"/>
    <w:rsid w:val="00E70C1D"/>
    <w:rsid w:val="00E70E0F"/>
    <w:rsid w:val="00E77779"/>
    <w:rsid w:val="00E86D50"/>
    <w:rsid w:val="00E95DE2"/>
    <w:rsid w:val="00E96857"/>
    <w:rsid w:val="00EA1C21"/>
    <w:rsid w:val="00EA4013"/>
    <w:rsid w:val="00EB3EBB"/>
    <w:rsid w:val="00EB465A"/>
    <w:rsid w:val="00EB6A36"/>
    <w:rsid w:val="00EB6ECB"/>
    <w:rsid w:val="00EC1159"/>
    <w:rsid w:val="00EC30B6"/>
    <w:rsid w:val="00EC5775"/>
    <w:rsid w:val="00EC77EE"/>
    <w:rsid w:val="00ED00A0"/>
    <w:rsid w:val="00ED4060"/>
    <w:rsid w:val="00ED4996"/>
    <w:rsid w:val="00ED71ED"/>
    <w:rsid w:val="00EE5E56"/>
    <w:rsid w:val="00EF1976"/>
    <w:rsid w:val="00EF431C"/>
    <w:rsid w:val="00EF57A7"/>
    <w:rsid w:val="00F0136C"/>
    <w:rsid w:val="00F02029"/>
    <w:rsid w:val="00F05AD2"/>
    <w:rsid w:val="00F06DB6"/>
    <w:rsid w:val="00F0786C"/>
    <w:rsid w:val="00F105D9"/>
    <w:rsid w:val="00F11689"/>
    <w:rsid w:val="00F14002"/>
    <w:rsid w:val="00F279D9"/>
    <w:rsid w:val="00F30A8B"/>
    <w:rsid w:val="00F33A2F"/>
    <w:rsid w:val="00F341FE"/>
    <w:rsid w:val="00F36E2D"/>
    <w:rsid w:val="00F40948"/>
    <w:rsid w:val="00F40FB4"/>
    <w:rsid w:val="00F419F4"/>
    <w:rsid w:val="00F43519"/>
    <w:rsid w:val="00F46869"/>
    <w:rsid w:val="00F468A4"/>
    <w:rsid w:val="00F47267"/>
    <w:rsid w:val="00F6377E"/>
    <w:rsid w:val="00F7001F"/>
    <w:rsid w:val="00F773DE"/>
    <w:rsid w:val="00F81C6D"/>
    <w:rsid w:val="00F85238"/>
    <w:rsid w:val="00F85795"/>
    <w:rsid w:val="00F85C8F"/>
    <w:rsid w:val="00F90568"/>
    <w:rsid w:val="00F91A62"/>
    <w:rsid w:val="00F95502"/>
    <w:rsid w:val="00F96573"/>
    <w:rsid w:val="00FA5E39"/>
    <w:rsid w:val="00FA7481"/>
    <w:rsid w:val="00FB0144"/>
    <w:rsid w:val="00FB0FA5"/>
    <w:rsid w:val="00FB319F"/>
    <w:rsid w:val="00FB76D4"/>
    <w:rsid w:val="00FC4746"/>
    <w:rsid w:val="00FC692C"/>
    <w:rsid w:val="00FC70FD"/>
    <w:rsid w:val="00FD2E71"/>
    <w:rsid w:val="00FD3A67"/>
    <w:rsid w:val="00FD4851"/>
    <w:rsid w:val="00FD4B1E"/>
    <w:rsid w:val="00FE1B51"/>
    <w:rsid w:val="00FE413D"/>
    <w:rsid w:val="00FE473B"/>
    <w:rsid w:val="00FE4A48"/>
    <w:rsid w:val="00FE688C"/>
    <w:rsid w:val="00FF17DF"/>
    <w:rsid w:val="00FF281B"/>
    <w:rsid w:val="00FF290E"/>
    <w:rsid w:val="00FF44DE"/>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2"/>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029AE"/>
    <w:rPr>
      <w:color w:val="0563C1" w:themeColor="hyperlink"/>
      <w:u w:val="single"/>
    </w:rPr>
  </w:style>
  <w:style w:type="paragraph" w:customStyle="1" w:styleId="ReferenceListText">
    <w:name w:val="Reference List Text"/>
    <w:basedOn w:val="BodyText"/>
    <w:rsid w:val="004F4E3B"/>
    <w:pPr>
      <w:keepLines/>
      <w:spacing w:after="160" w:line="276" w:lineRule="auto"/>
      <w:ind w:left="1008" w:hanging="1008"/>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4F4E3B"/>
    <w:pPr>
      <w:spacing w:after="120"/>
    </w:pPr>
  </w:style>
  <w:style w:type="character" w:customStyle="1" w:styleId="BodyTextChar">
    <w:name w:val="Body Text Char"/>
    <w:basedOn w:val="DefaultParagraphFont"/>
    <w:link w:val="BodyText"/>
    <w:uiPriority w:val="99"/>
    <w:semiHidden/>
    <w:rsid w:val="004F4E3B"/>
  </w:style>
  <w:style w:type="character" w:customStyle="1" w:styleId="pl-s">
    <w:name w:val="pl-s"/>
    <w:basedOn w:val="DefaultParagraphFont"/>
    <w:rsid w:val="003A4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689">
      <w:bodyDiv w:val="1"/>
      <w:marLeft w:val="0"/>
      <w:marRight w:val="0"/>
      <w:marTop w:val="0"/>
      <w:marBottom w:val="0"/>
      <w:divBdr>
        <w:top w:val="none" w:sz="0" w:space="0" w:color="auto"/>
        <w:left w:val="none" w:sz="0" w:space="0" w:color="auto"/>
        <w:bottom w:val="none" w:sz="0" w:space="0" w:color="auto"/>
        <w:right w:val="none" w:sz="0" w:space="0" w:color="auto"/>
      </w:divBdr>
    </w:div>
    <w:div w:id="665548711">
      <w:bodyDiv w:val="1"/>
      <w:marLeft w:val="0"/>
      <w:marRight w:val="0"/>
      <w:marTop w:val="0"/>
      <w:marBottom w:val="0"/>
      <w:divBdr>
        <w:top w:val="none" w:sz="0" w:space="0" w:color="auto"/>
        <w:left w:val="none" w:sz="0" w:space="0" w:color="auto"/>
        <w:bottom w:val="none" w:sz="0" w:space="0" w:color="auto"/>
        <w:right w:val="none" w:sz="0" w:space="0" w:color="auto"/>
      </w:divBdr>
    </w:div>
    <w:div w:id="740253350">
      <w:bodyDiv w:val="1"/>
      <w:marLeft w:val="0"/>
      <w:marRight w:val="0"/>
      <w:marTop w:val="0"/>
      <w:marBottom w:val="0"/>
      <w:divBdr>
        <w:top w:val="none" w:sz="0" w:space="0" w:color="auto"/>
        <w:left w:val="none" w:sz="0" w:space="0" w:color="auto"/>
        <w:bottom w:val="none" w:sz="0" w:space="0" w:color="auto"/>
        <w:right w:val="none" w:sz="0" w:space="0" w:color="auto"/>
      </w:divBdr>
    </w:div>
    <w:div w:id="1274048996">
      <w:bodyDiv w:val="1"/>
      <w:marLeft w:val="0"/>
      <w:marRight w:val="0"/>
      <w:marTop w:val="0"/>
      <w:marBottom w:val="0"/>
      <w:divBdr>
        <w:top w:val="none" w:sz="0" w:space="0" w:color="auto"/>
        <w:left w:val="none" w:sz="0" w:space="0" w:color="auto"/>
        <w:bottom w:val="none" w:sz="0" w:space="0" w:color="auto"/>
        <w:right w:val="none" w:sz="0" w:space="0" w:color="auto"/>
      </w:divBdr>
    </w:div>
    <w:div w:id="1359820036">
      <w:bodyDiv w:val="1"/>
      <w:marLeft w:val="0"/>
      <w:marRight w:val="0"/>
      <w:marTop w:val="0"/>
      <w:marBottom w:val="0"/>
      <w:divBdr>
        <w:top w:val="none" w:sz="0" w:space="0" w:color="auto"/>
        <w:left w:val="none" w:sz="0" w:space="0" w:color="auto"/>
        <w:bottom w:val="none" w:sz="0" w:space="0" w:color="auto"/>
        <w:right w:val="none" w:sz="0" w:space="0" w:color="auto"/>
      </w:divBdr>
    </w:div>
    <w:div w:id="1994479416">
      <w:bodyDiv w:val="1"/>
      <w:marLeft w:val="0"/>
      <w:marRight w:val="0"/>
      <w:marTop w:val="0"/>
      <w:marBottom w:val="0"/>
      <w:divBdr>
        <w:top w:val="none" w:sz="0" w:space="0" w:color="auto"/>
        <w:left w:val="none" w:sz="0" w:space="0" w:color="auto"/>
        <w:bottom w:val="none" w:sz="0" w:space="0" w:color="auto"/>
        <w:right w:val="none" w:sz="0" w:space="0" w:color="auto"/>
      </w:divBdr>
    </w:div>
    <w:div w:id="201741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6311A25B0E9D4B3C843B16E2171ACCD8"/>
        <w:category>
          <w:name w:val="General"/>
          <w:gallery w:val="placeholder"/>
        </w:category>
        <w:types>
          <w:type w:val="bbPlcHdr"/>
        </w:types>
        <w:behaviors>
          <w:behavior w:val="content"/>
        </w:behaviors>
        <w:guid w:val="{40B02C31-017D-4240-B7D4-D2C0745CD9D5}"/>
      </w:docPartPr>
      <w:docPartBody>
        <w:p w:rsidR="00E03B4D" w:rsidRDefault="00EE5E56" w:rsidP="00EE5E56">
          <w:pPr>
            <w:pStyle w:val="6311A25B0E9D4B3C843B16E2171ACCD8"/>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768A5CCB2DA64327AF20FF43C61DEE4E"/>
        <w:category>
          <w:name w:val="General"/>
          <w:gallery w:val="placeholder"/>
        </w:category>
        <w:types>
          <w:type w:val="bbPlcHdr"/>
        </w:types>
        <w:behaviors>
          <w:behavior w:val="content"/>
        </w:behaviors>
        <w:guid w:val="{31BB229C-B820-4147-B9DB-B487F453325D}"/>
      </w:docPartPr>
      <w:docPartBody>
        <w:p w:rsidR="0039400B" w:rsidRDefault="00E03B4D" w:rsidP="00E03B4D">
          <w:pPr>
            <w:pStyle w:val="768A5CCB2DA64327AF20FF43C61DEE4E"/>
          </w:pPr>
          <w:r w:rsidRPr="00F879AF">
            <w:rPr>
              <w:rStyle w:val="PlaceholderText"/>
            </w:rPr>
            <w:t>[Keywords]</w:t>
          </w:r>
        </w:p>
      </w:docPartBody>
    </w:docPart>
    <w:docPart>
      <w:docPartPr>
        <w:name w:val="06303F3B29804855B63BCC0DD8FC7476"/>
        <w:category>
          <w:name w:val="General"/>
          <w:gallery w:val="placeholder"/>
        </w:category>
        <w:types>
          <w:type w:val="bbPlcHdr"/>
        </w:types>
        <w:behaviors>
          <w:behavior w:val="content"/>
        </w:behaviors>
        <w:guid w:val="{2E068533-1F60-4E3C-920C-516F2B3BD4D4}"/>
      </w:docPartPr>
      <w:docPartBody>
        <w:p w:rsidR="0039400B" w:rsidRDefault="00E03B4D" w:rsidP="00E03B4D">
          <w:pPr>
            <w:pStyle w:val="06303F3B29804855B63BCC0DD8FC7476"/>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370097ED6B2E4C4EAD3DE101EEE9E59F"/>
        <w:category>
          <w:name w:val="General"/>
          <w:gallery w:val="placeholder"/>
        </w:category>
        <w:types>
          <w:type w:val="bbPlcHdr"/>
        </w:types>
        <w:behaviors>
          <w:behavior w:val="content"/>
        </w:behaviors>
        <w:guid w:val="{A15F2F92-67D4-4A18-A425-738609F08A63}"/>
      </w:docPartPr>
      <w:docPartBody>
        <w:p w:rsidR="0094491B" w:rsidRDefault="006C19CD" w:rsidP="006C19CD">
          <w:pPr>
            <w:pStyle w:val="370097ED6B2E4C4EAD3DE101EEE9E59F"/>
          </w:pPr>
          <w:r w:rsidRPr="00F879AF">
            <w:rPr>
              <w:rStyle w:val="PlaceholderText"/>
            </w:rPr>
            <w:t>[Keywords]</w:t>
          </w:r>
        </w:p>
      </w:docPartBody>
    </w:docPart>
    <w:docPart>
      <w:docPartPr>
        <w:name w:val="8B9C9BDD70204CB8966848E446B0763C"/>
        <w:category>
          <w:name w:val="General"/>
          <w:gallery w:val="placeholder"/>
        </w:category>
        <w:types>
          <w:type w:val="bbPlcHdr"/>
        </w:types>
        <w:behaviors>
          <w:behavior w:val="content"/>
        </w:behaviors>
        <w:guid w:val="{6648B16B-ECD4-472B-837F-FA6EAE39292A}"/>
      </w:docPartPr>
      <w:docPartBody>
        <w:p w:rsidR="0094491B" w:rsidRDefault="0094491B" w:rsidP="0094491B">
          <w:pPr>
            <w:pStyle w:val="8B9C9BDD70204CB8966848E446B0763C"/>
          </w:pPr>
          <w:r w:rsidRPr="00F879AF">
            <w:rPr>
              <w:rStyle w:val="PlaceholderText"/>
            </w:rPr>
            <w:t>[Keywords]</w:t>
          </w:r>
        </w:p>
      </w:docPartBody>
    </w:docPart>
    <w:docPart>
      <w:docPartPr>
        <w:name w:val="A727A014C8F644C6AF79ADC79285433B"/>
        <w:category>
          <w:name w:val="General"/>
          <w:gallery w:val="placeholder"/>
        </w:category>
        <w:types>
          <w:type w:val="bbPlcHdr"/>
        </w:types>
        <w:behaviors>
          <w:behavior w:val="content"/>
        </w:behaviors>
        <w:guid w:val="{5F128B89-9D97-4610-BB7D-0B988385C5B9}"/>
      </w:docPartPr>
      <w:docPartBody>
        <w:p w:rsidR="007879F4" w:rsidRDefault="007879F4" w:rsidP="007879F4">
          <w:pPr>
            <w:pStyle w:val="A727A014C8F644C6AF79ADC79285433B"/>
          </w:pPr>
          <w:r w:rsidRPr="00F879AF">
            <w:rPr>
              <w:rStyle w:val="PlaceholderText"/>
            </w:rPr>
            <w:t>[Keywords]</w:t>
          </w:r>
        </w:p>
      </w:docPartBody>
    </w:docPart>
    <w:docPart>
      <w:docPartPr>
        <w:name w:val="32C90DF9CE434571ACD8087902777291"/>
        <w:category>
          <w:name w:val="General"/>
          <w:gallery w:val="placeholder"/>
        </w:category>
        <w:types>
          <w:type w:val="bbPlcHdr"/>
        </w:types>
        <w:behaviors>
          <w:behavior w:val="content"/>
        </w:behaviors>
        <w:guid w:val="{CF9BE7A6-7240-40FC-9072-C479C7988FB1}"/>
      </w:docPartPr>
      <w:docPartBody>
        <w:p w:rsidR="0010705E" w:rsidRDefault="007D5989" w:rsidP="007D5989">
          <w:pPr>
            <w:pStyle w:val="32C90DF9CE434571ACD8087902777291"/>
          </w:pPr>
          <w:r w:rsidRPr="00F879AF">
            <w:rPr>
              <w:rStyle w:val="PlaceholderText"/>
            </w:rPr>
            <w:t>[Keywords]</w:t>
          </w:r>
        </w:p>
      </w:docPartBody>
    </w:docPart>
    <w:docPart>
      <w:docPartPr>
        <w:name w:val="1291FA7F8E454F138AC0E0B7D9CF50F7"/>
        <w:category>
          <w:name w:val="General"/>
          <w:gallery w:val="placeholder"/>
        </w:category>
        <w:types>
          <w:type w:val="bbPlcHdr"/>
        </w:types>
        <w:behaviors>
          <w:behavior w:val="content"/>
        </w:behaviors>
        <w:guid w:val="{91C7E720-B511-4D77-A6F2-072772CB314F}"/>
      </w:docPartPr>
      <w:docPartBody>
        <w:p w:rsidR="0080757D" w:rsidRDefault="0080757D" w:rsidP="0080757D">
          <w:pPr>
            <w:pStyle w:val="1291FA7F8E454F138AC0E0B7D9CF50F7"/>
          </w:pPr>
          <w:r w:rsidRPr="00F879AF">
            <w:rPr>
              <w:rStyle w:val="PlaceholderText"/>
            </w:rPr>
            <w:t>[Keywords]</w:t>
          </w:r>
        </w:p>
      </w:docPartBody>
    </w:docPart>
    <w:docPart>
      <w:docPartPr>
        <w:name w:val="015715A5B1C947D296FCE585E2DFDD1D"/>
        <w:category>
          <w:name w:val="General"/>
          <w:gallery w:val="placeholder"/>
        </w:category>
        <w:types>
          <w:type w:val="bbPlcHdr"/>
        </w:types>
        <w:behaviors>
          <w:behavior w:val="content"/>
        </w:behaviors>
        <w:guid w:val="{208A2DB3-C782-4355-94A5-555BB2338872}"/>
      </w:docPartPr>
      <w:docPartBody>
        <w:p w:rsidR="0080757D" w:rsidRDefault="0080757D" w:rsidP="0080757D">
          <w:pPr>
            <w:pStyle w:val="015715A5B1C947D296FCE585E2DFDD1D"/>
          </w:pPr>
          <w:r w:rsidRPr="00F879AF">
            <w:rPr>
              <w:rStyle w:val="PlaceholderText"/>
            </w:rPr>
            <w:t>[Keywords]</w:t>
          </w:r>
        </w:p>
      </w:docPartBody>
    </w:docPart>
    <w:docPart>
      <w:docPartPr>
        <w:name w:val="7C3914DFD3D44363911F3D654D6992AE"/>
        <w:category>
          <w:name w:val="General"/>
          <w:gallery w:val="placeholder"/>
        </w:category>
        <w:types>
          <w:type w:val="bbPlcHdr"/>
        </w:types>
        <w:behaviors>
          <w:behavior w:val="content"/>
        </w:behaviors>
        <w:guid w:val="{585D8D5D-0E22-4F12-83E3-66BA71511902}"/>
      </w:docPartPr>
      <w:docPartBody>
        <w:p w:rsidR="0080757D" w:rsidRDefault="0080757D" w:rsidP="0080757D">
          <w:pPr>
            <w:pStyle w:val="7C3914DFD3D44363911F3D654D6992AE"/>
          </w:pPr>
          <w:r w:rsidRPr="00F879AF">
            <w:rPr>
              <w:rStyle w:val="PlaceholderText"/>
            </w:rPr>
            <w:t>[Keywords]</w:t>
          </w:r>
        </w:p>
      </w:docPartBody>
    </w:docPart>
    <w:docPart>
      <w:docPartPr>
        <w:name w:val="4A84C93E06B745A4AA3BFBA48DAFB2BF"/>
        <w:category>
          <w:name w:val="General"/>
          <w:gallery w:val="placeholder"/>
        </w:category>
        <w:types>
          <w:type w:val="bbPlcHdr"/>
        </w:types>
        <w:behaviors>
          <w:behavior w:val="content"/>
        </w:behaviors>
        <w:guid w:val="{FBF41953-008E-401F-9ED8-A57A51261A85}"/>
      </w:docPartPr>
      <w:docPartBody>
        <w:p w:rsidR="0080757D" w:rsidRDefault="0080757D" w:rsidP="0080757D">
          <w:pPr>
            <w:pStyle w:val="4A84C93E06B745A4AA3BFBA48DAFB2BF"/>
          </w:pPr>
          <w:r w:rsidRPr="00F879AF">
            <w:rPr>
              <w:rStyle w:val="PlaceholderText"/>
            </w:rPr>
            <w:t>[Keywords]</w:t>
          </w:r>
        </w:p>
      </w:docPartBody>
    </w:docPart>
    <w:docPart>
      <w:docPartPr>
        <w:name w:val="9E0EE2ED333B4A6CA255108FB13F6ACC"/>
        <w:category>
          <w:name w:val="General"/>
          <w:gallery w:val="placeholder"/>
        </w:category>
        <w:types>
          <w:type w:val="bbPlcHdr"/>
        </w:types>
        <w:behaviors>
          <w:behavior w:val="content"/>
        </w:behaviors>
        <w:guid w:val="{356CB058-36E1-492B-9DA0-3EC79E2E4165}"/>
      </w:docPartPr>
      <w:docPartBody>
        <w:p w:rsidR="0080757D" w:rsidRDefault="0080757D" w:rsidP="0080757D">
          <w:pPr>
            <w:pStyle w:val="9E0EE2ED333B4A6CA255108FB13F6ACC"/>
          </w:pPr>
          <w:r w:rsidRPr="00F879AF">
            <w:rPr>
              <w:rStyle w:val="PlaceholderText"/>
            </w:rPr>
            <w:t>[Keywords]</w:t>
          </w:r>
        </w:p>
      </w:docPartBody>
    </w:docPart>
    <w:docPart>
      <w:docPartPr>
        <w:name w:val="9C49F89DD0F84981AFFF6B4F7CFCA666"/>
        <w:category>
          <w:name w:val="General"/>
          <w:gallery w:val="placeholder"/>
        </w:category>
        <w:types>
          <w:type w:val="bbPlcHdr"/>
        </w:types>
        <w:behaviors>
          <w:behavior w:val="content"/>
        </w:behaviors>
        <w:guid w:val="{65DECBE9-9A3C-482F-A958-EB87B4A8860C}"/>
      </w:docPartPr>
      <w:docPartBody>
        <w:p w:rsidR="0080757D" w:rsidRDefault="0080757D" w:rsidP="0080757D">
          <w:pPr>
            <w:pStyle w:val="9C49F89DD0F84981AFFF6B4F7CFCA666"/>
          </w:pPr>
          <w:r w:rsidRPr="00F879AF">
            <w:rPr>
              <w:rStyle w:val="PlaceholderText"/>
            </w:rPr>
            <w:t>[Keywords]</w:t>
          </w:r>
        </w:p>
      </w:docPartBody>
    </w:docPart>
    <w:docPart>
      <w:docPartPr>
        <w:name w:val="832F6AC2C06A40DDA5C43ABF90A4C37E"/>
        <w:category>
          <w:name w:val="General"/>
          <w:gallery w:val="placeholder"/>
        </w:category>
        <w:types>
          <w:type w:val="bbPlcHdr"/>
        </w:types>
        <w:behaviors>
          <w:behavior w:val="content"/>
        </w:behaviors>
        <w:guid w:val="{B541F62F-51BB-4D7D-917B-3929FB739AE8}"/>
      </w:docPartPr>
      <w:docPartBody>
        <w:p w:rsidR="0080757D" w:rsidRDefault="0080757D" w:rsidP="0080757D">
          <w:pPr>
            <w:pStyle w:val="832F6AC2C06A40DDA5C43ABF90A4C37E"/>
          </w:pPr>
          <w:r w:rsidRPr="00F879AF">
            <w:rPr>
              <w:rStyle w:val="PlaceholderText"/>
            </w:rPr>
            <w:t>[Keywords]</w:t>
          </w:r>
        </w:p>
      </w:docPartBody>
    </w:docPart>
    <w:docPart>
      <w:docPartPr>
        <w:name w:val="443BEA2274F84BF282C99DB22EDA0AFE"/>
        <w:category>
          <w:name w:val="General"/>
          <w:gallery w:val="placeholder"/>
        </w:category>
        <w:types>
          <w:type w:val="bbPlcHdr"/>
        </w:types>
        <w:behaviors>
          <w:behavior w:val="content"/>
        </w:behaviors>
        <w:guid w:val="{99623D4F-7AEC-4419-B399-85D94519B7EF}"/>
      </w:docPartPr>
      <w:docPartBody>
        <w:p w:rsidR="00C66606" w:rsidRDefault="00575BE9" w:rsidP="00575BE9">
          <w:pPr>
            <w:pStyle w:val="443BEA2274F84BF282C99DB22EDA0AFE"/>
          </w:pPr>
          <w:r w:rsidRPr="00F879AF">
            <w:rPr>
              <w:rStyle w:val="PlaceholderText"/>
            </w:rPr>
            <w:t>[Keywords]</w:t>
          </w:r>
        </w:p>
      </w:docPartBody>
    </w:docPart>
    <w:docPart>
      <w:docPartPr>
        <w:name w:val="2AB28BAB358441B69DE4C36DB6BF2379"/>
        <w:category>
          <w:name w:val="General"/>
          <w:gallery w:val="placeholder"/>
        </w:category>
        <w:types>
          <w:type w:val="bbPlcHdr"/>
        </w:types>
        <w:behaviors>
          <w:behavior w:val="content"/>
        </w:behaviors>
        <w:guid w:val="{2E21C8FA-F051-4153-B02E-AAA6F184F756}"/>
      </w:docPartPr>
      <w:docPartBody>
        <w:p w:rsidR="00C66606" w:rsidRDefault="00575BE9" w:rsidP="00575BE9">
          <w:pPr>
            <w:pStyle w:val="2AB28BAB358441B69DE4C36DB6BF2379"/>
          </w:pPr>
          <w:r w:rsidRPr="00F879AF">
            <w:rPr>
              <w:rStyle w:val="PlaceholderText"/>
            </w:rPr>
            <w:t>[Keywords]</w:t>
          </w:r>
        </w:p>
      </w:docPartBody>
    </w:docPart>
    <w:docPart>
      <w:docPartPr>
        <w:name w:val="192895AF13264E7BBF7943D22F0CCB90"/>
        <w:category>
          <w:name w:val="General"/>
          <w:gallery w:val="placeholder"/>
        </w:category>
        <w:types>
          <w:type w:val="bbPlcHdr"/>
        </w:types>
        <w:behaviors>
          <w:behavior w:val="content"/>
        </w:behaviors>
        <w:guid w:val="{765087C5-733D-4F04-B803-4B1DA78B5DE8}"/>
      </w:docPartPr>
      <w:docPartBody>
        <w:p w:rsidR="00C66606" w:rsidRDefault="00575BE9" w:rsidP="00575BE9">
          <w:pPr>
            <w:pStyle w:val="192895AF13264E7BBF7943D22F0CCB90"/>
          </w:pPr>
          <w:r w:rsidRPr="00F879AF">
            <w:rPr>
              <w:rStyle w:val="PlaceholderText"/>
            </w:rPr>
            <w:t>[Keywords]</w:t>
          </w:r>
        </w:p>
      </w:docPartBody>
    </w:docPart>
    <w:docPart>
      <w:docPartPr>
        <w:name w:val="842DB0ECFC114A5485662E5CEA7D659F"/>
        <w:category>
          <w:name w:val="General"/>
          <w:gallery w:val="placeholder"/>
        </w:category>
        <w:types>
          <w:type w:val="bbPlcHdr"/>
        </w:types>
        <w:behaviors>
          <w:behavior w:val="content"/>
        </w:behaviors>
        <w:guid w:val="{AC35F6AB-D3D1-4038-B0AB-A0950A7E763C}"/>
      </w:docPartPr>
      <w:docPartBody>
        <w:p w:rsidR="00C66606" w:rsidRDefault="00575BE9" w:rsidP="00575BE9">
          <w:pPr>
            <w:pStyle w:val="842DB0ECFC114A5485662E5CEA7D659F"/>
          </w:pPr>
          <w:r w:rsidRPr="00F879AF">
            <w:rPr>
              <w:rStyle w:val="PlaceholderText"/>
            </w:rPr>
            <w:t>[Keywords]</w:t>
          </w:r>
        </w:p>
      </w:docPartBody>
    </w:docPart>
    <w:docPart>
      <w:docPartPr>
        <w:name w:val="1B01CD6092984EAB98F9FC24CA7C7744"/>
        <w:category>
          <w:name w:val="General"/>
          <w:gallery w:val="placeholder"/>
        </w:category>
        <w:types>
          <w:type w:val="bbPlcHdr"/>
        </w:types>
        <w:behaviors>
          <w:behavior w:val="content"/>
        </w:behaviors>
        <w:guid w:val="{1D57C326-B449-46A2-ADDD-8EECEE947C6C}"/>
      </w:docPartPr>
      <w:docPartBody>
        <w:p w:rsidR="00C66606" w:rsidRDefault="00575BE9" w:rsidP="00575BE9">
          <w:pPr>
            <w:pStyle w:val="1B01CD6092984EAB98F9FC24CA7C7744"/>
          </w:pPr>
          <w:r w:rsidRPr="00F879AF">
            <w:rPr>
              <w:rStyle w:val="PlaceholderText"/>
            </w:rPr>
            <w:t>[Keywords]</w:t>
          </w:r>
        </w:p>
      </w:docPartBody>
    </w:docPart>
    <w:docPart>
      <w:docPartPr>
        <w:name w:val="A51122294C0A4DE18FEA4436AEA17769"/>
        <w:category>
          <w:name w:val="General"/>
          <w:gallery w:val="placeholder"/>
        </w:category>
        <w:types>
          <w:type w:val="bbPlcHdr"/>
        </w:types>
        <w:behaviors>
          <w:behavior w:val="content"/>
        </w:behaviors>
        <w:guid w:val="{73ECF927-E78D-4DE4-9D41-9162A4B4BDBC}"/>
      </w:docPartPr>
      <w:docPartBody>
        <w:p w:rsidR="00C66606" w:rsidRDefault="00575BE9" w:rsidP="00575BE9">
          <w:pPr>
            <w:pStyle w:val="A51122294C0A4DE18FEA4436AEA17769"/>
          </w:pPr>
          <w:r w:rsidRPr="00F879AF">
            <w:rPr>
              <w:rStyle w:val="PlaceholderText"/>
            </w:rPr>
            <w:t>[Keywords]</w:t>
          </w:r>
        </w:p>
      </w:docPartBody>
    </w:docPart>
    <w:docPart>
      <w:docPartPr>
        <w:name w:val="95A7FBF335AF4BECAD79588F15F6CA64"/>
        <w:category>
          <w:name w:val="General"/>
          <w:gallery w:val="placeholder"/>
        </w:category>
        <w:types>
          <w:type w:val="bbPlcHdr"/>
        </w:types>
        <w:behaviors>
          <w:behavior w:val="content"/>
        </w:behaviors>
        <w:guid w:val="{8C1424A6-4CDE-4390-8986-CEFF509D5087}"/>
      </w:docPartPr>
      <w:docPartBody>
        <w:p w:rsidR="00C66606" w:rsidRDefault="00C66606" w:rsidP="00C66606">
          <w:pPr>
            <w:pStyle w:val="95A7FBF335AF4BECAD79588F15F6CA64"/>
          </w:pPr>
          <w:r w:rsidRPr="00F879AF">
            <w:rPr>
              <w:rStyle w:val="PlaceholderText"/>
            </w:rPr>
            <w:t>[Keywords]</w:t>
          </w:r>
        </w:p>
      </w:docPartBody>
    </w:docPart>
    <w:docPart>
      <w:docPartPr>
        <w:name w:val="8CD3D4BBA3864484865DC3892B51C071"/>
        <w:category>
          <w:name w:val="General"/>
          <w:gallery w:val="placeholder"/>
        </w:category>
        <w:types>
          <w:type w:val="bbPlcHdr"/>
        </w:types>
        <w:behaviors>
          <w:behavior w:val="content"/>
        </w:behaviors>
        <w:guid w:val="{7DAA9928-3833-40E4-8DAE-05E86899A25F}"/>
      </w:docPartPr>
      <w:docPartBody>
        <w:p w:rsidR="00C66606" w:rsidRDefault="00C66606" w:rsidP="00C66606">
          <w:pPr>
            <w:pStyle w:val="8CD3D4BBA3864484865DC3892B51C071"/>
          </w:pPr>
          <w:r w:rsidRPr="00F879AF">
            <w:rPr>
              <w:rStyle w:val="PlaceholderText"/>
            </w:rPr>
            <w:t>[Keywords]</w:t>
          </w:r>
        </w:p>
      </w:docPartBody>
    </w:docPart>
    <w:docPart>
      <w:docPartPr>
        <w:name w:val="227958A4AAE745E6B99768F47EB236AA"/>
        <w:category>
          <w:name w:val="General"/>
          <w:gallery w:val="placeholder"/>
        </w:category>
        <w:types>
          <w:type w:val="bbPlcHdr"/>
        </w:types>
        <w:behaviors>
          <w:behavior w:val="content"/>
        </w:behaviors>
        <w:guid w:val="{D8CA4BBD-58C6-4912-90A3-71091F37A503}"/>
      </w:docPartPr>
      <w:docPartBody>
        <w:p w:rsidR="00C66606" w:rsidRDefault="00C66606" w:rsidP="00C66606">
          <w:pPr>
            <w:pStyle w:val="227958A4AAE745E6B99768F47EB236AA"/>
          </w:pPr>
          <w:r w:rsidRPr="00F879AF">
            <w:rPr>
              <w:rStyle w:val="PlaceholderText"/>
            </w:rPr>
            <w:t>[Keywords]</w:t>
          </w:r>
        </w:p>
      </w:docPartBody>
    </w:docPart>
    <w:docPart>
      <w:docPartPr>
        <w:name w:val="8898426DC096442E804B999A46E3AE67"/>
        <w:category>
          <w:name w:val="General"/>
          <w:gallery w:val="placeholder"/>
        </w:category>
        <w:types>
          <w:type w:val="bbPlcHdr"/>
        </w:types>
        <w:behaviors>
          <w:behavior w:val="content"/>
        </w:behaviors>
        <w:guid w:val="{8D398A73-0578-45B3-B685-FFCF7804C589}"/>
      </w:docPartPr>
      <w:docPartBody>
        <w:p w:rsidR="00C66606" w:rsidRDefault="00C66606" w:rsidP="00C66606">
          <w:pPr>
            <w:pStyle w:val="8898426DC096442E804B999A46E3AE67"/>
          </w:pPr>
          <w:r w:rsidRPr="00F879AF">
            <w:rPr>
              <w:rStyle w:val="PlaceholderText"/>
            </w:rPr>
            <w:t>[Keywords]</w:t>
          </w:r>
        </w:p>
      </w:docPartBody>
    </w:docPart>
    <w:docPart>
      <w:docPartPr>
        <w:name w:val="F01142C21189441AB4A4B401BFA19D4E"/>
        <w:category>
          <w:name w:val="General"/>
          <w:gallery w:val="placeholder"/>
        </w:category>
        <w:types>
          <w:type w:val="bbPlcHdr"/>
        </w:types>
        <w:behaviors>
          <w:behavior w:val="content"/>
        </w:behaviors>
        <w:guid w:val="{E7742877-AC0E-4D03-8756-EEAE29EA7252}"/>
      </w:docPartPr>
      <w:docPartBody>
        <w:p w:rsidR="00C66606" w:rsidRDefault="00C66606" w:rsidP="00C66606">
          <w:pPr>
            <w:pStyle w:val="F01142C21189441AB4A4B401BFA19D4E"/>
          </w:pPr>
          <w:r w:rsidRPr="00F879AF">
            <w:rPr>
              <w:rStyle w:val="PlaceholderText"/>
            </w:rPr>
            <w:t>[Keywords]</w:t>
          </w:r>
        </w:p>
      </w:docPartBody>
    </w:docPart>
    <w:docPart>
      <w:docPartPr>
        <w:name w:val="AD6889AD2ECE4A779C9DBDA9C0A8D759"/>
        <w:category>
          <w:name w:val="General"/>
          <w:gallery w:val="placeholder"/>
        </w:category>
        <w:types>
          <w:type w:val="bbPlcHdr"/>
        </w:types>
        <w:behaviors>
          <w:behavior w:val="content"/>
        </w:behaviors>
        <w:guid w:val="{7627D272-7F8C-453D-92C5-45B339C4B6A3}"/>
      </w:docPartPr>
      <w:docPartBody>
        <w:p w:rsidR="00C66606" w:rsidRDefault="00C66606" w:rsidP="00C66606">
          <w:pPr>
            <w:pStyle w:val="AD6889AD2ECE4A779C9DBDA9C0A8D759"/>
          </w:pPr>
          <w:r w:rsidRPr="00F879AF">
            <w:rPr>
              <w:rStyle w:val="PlaceholderText"/>
            </w:rPr>
            <w:t>[Keywords]</w:t>
          </w:r>
        </w:p>
      </w:docPartBody>
    </w:docPart>
    <w:docPart>
      <w:docPartPr>
        <w:name w:val="A49F8A00B8854AFDA8CF726A2CD1ADFA"/>
        <w:category>
          <w:name w:val="General"/>
          <w:gallery w:val="placeholder"/>
        </w:category>
        <w:types>
          <w:type w:val="bbPlcHdr"/>
        </w:types>
        <w:behaviors>
          <w:behavior w:val="content"/>
        </w:behaviors>
        <w:guid w:val="{128E82F3-D75A-493B-946E-BBD8310D6E74}"/>
      </w:docPartPr>
      <w:docPartBody>
        <w:p w:rsidR="00C66606" w:rsidRDefault="00C66606" w:rsidP="00C66606">
          <w:pPr>
            <w:pStyle w:val="A49F8A00B8854AFDA8CF726A2CD1ADFA"/>
          </w:pPr>
          <w:r w:rsidRPr="00F879AF">
            <w:rPr>
              <w:rStyle w:val="PlaceholderText"/>
            </w:rPr>
            <w:t>[Keywords]</w:t>
          </w:r>
        </w:p>
      </w:docPartBody>
    </w:docPart>
    <w:docPart>
      <w:docPartPr>
        <w:name w:val="53B775E0733D4AAB9828CCC19D375392"/>
        <w:category>
          <w:name w:val="General"/>
          <w:gallery w:val="placeholder"/>
        </w:category>
        <w:types>
          <w:type w:val="bbPlcHdr"/>
        </w:types>
        <w:behaviors>
          <w:behavior w:val="content"/>
        </w:behaviors>
        <w:guid w:val="{255DAE66-8E04-4B4A-BABC-9BEB37AB1D2B}"/>
      </w:docPartPr>
      <w:docPartBody>
        <w:p w:rsidR="00C66606" w:rsidRDefault="00C66606" w:rsidP="00C66606">
          <w:pPr>
            <w:pStyle w:val="53B775E0733D4AAB9828CCC19D375392"/>
          </w:pPr>
          <w:r w:rsidRPr="00F879AF">
            <w:rPr>
              <w:rStyle w:val="PlaceholderText"/>
            </w:rPr>
            <w:t>[Keywords]</w:t>
          </w:r>
        </w:p>
      </w:docPartBody>
    </w:docPart>
    <w:docPart>
      <w:docPartPr>
        <w:name w:val="8E60A21F57284BFA8E948DCC48BF64A5"/>
        <w:category>
          <w:name w:val="General"/>
          <w:gallery w:val="placeholder"/>
        </w:category>
        <w:types>
          <w:type w:val="bbPlcHdr"/>
        </w:types>
        <w:behaviors>
          <w:behavior w:val="content"/>
        </w:behaviors>
        <w:guid w:val="{3839717C-344C-49E4-B24F-568BC4FBC0E6}"/>
      </w:docPartPr>
      <w:docPartBody>
        <w:p w:rsidR="00C66606" w:rsidRDefault="00C66606" w:rsidP="00C66606">
          <w:pPr>
            <w:pStyle w:val="8E60A21F57284BFA8E948DCC48BF64A5"/>
          </w:pPr>
          <w:r w:rsidRPr="00F879AF">
            <w:rPr>
              <w:rStyle w:val="PlaceholderText"/>
            </w:rPr>
            <w:t>[Keywords]</w:t>
          </w:r>
        </w:p>
      </w:docPartBody>
    </w:docPart>
    <w:docPart>
      <w:docPartPr>
        <w:name w:val="9810F9DE663A4409B3D837CE37B9E261"/>
        <w:category>
          <w:name w:val="General"/>
          <w:gallery w:val="placeholder"/>
        </w:category>
        <w:types>
          <w:type w:val="bbPlcHdr"/>
        </w:types>
        <w:behaviors>
          <w:behavior w:val="content"/>
        </w:behaviors>
        <w:guid w:val="{A7E008ED-7A26-4776-8666-F92D8655155B}"/>
      </w:docPartPr>
      <w:docPartBody>
        <w:p w:rsidR="00C66606" w:rsidRDefault="00C66606" w:rsidP="00C66606">
          <w:pPr>
            <w:pStyle w:val="9810F9DE663A4409B3D837CE37B9E261"/>
          </w:pPr>
          <w:r w:rsidRPr="00F879AF">
            <w:rPr>
              <w:rStyle w:val="PlaceholderText"/>
            </w:rPr>
            <w:t>[Keywords]</w:t>
          </w:r>
        </w:p>
      </w:docPartBody>
    </w:docPart>
    <w:docPart>
      <w:docPartPr>
        <w:name w:val="2B87B6BEF23B4625B10E273AD28CB5F6"/>
        <w:category>
          <w:name w:val="General"/>
          <w:gallery w:val="placeholder"/>
        </w:category>
        <w:types>
          <w:type w:val="bbPlcHdr"/>
        </w:types>
        <w:behaviors>
          <w:behavior w:val="content"/>
        </w:behaviors>
        <w:guid w:val="{B99B01F7-49EA-4FBD-A017-490643B4FE82}"/>
      </w:docPartPr>
      <w:docPartBody>
        <w:p w:rsidR="00C66606" w:rsidRDefault="00C66606" w:rsidP="00C66606">
          <w:pPr>
            <w:pStyle w:val="2B87B6BEF23B4625B10E273AD28CB5F6"/>
          </w:pPr>
          <w:r w:rsidRPr="00F879AF">
            <w:rPr>
              <w:rStyle w:val="PlaceholderText"/>
            </w:rPr>
            <w:t>[Keywords]</w:t>
          </w:r>
        </w:p>
      </w:docPartBody>
    </w:docPart>
    <w:docPart>
      <w:docPartPr>
        <w:name w:val="69E8523601E346CC887FD5E0C704014E"/>
        <w:category>
          <w:name w:val="General"/>
          <w:gallery w:val="placeholder"/>
        </w:category>
        <w:types>
          <w:type w:val="bbPlcHdr"/>
        </w:types>
        <w:behaviors>
          <w:behavior w:val="content"/>
        </w:behaviors>
        <w:guid w:val="{16679C3E-83D1-4FB8-9FCE-AD3F8B6080E8}"/>
      </w:docPartPr>
      <w:docPartBody>
        <w:p w:rsidR="00C66606" w:rsidRDefault="00C66606" w:rsidP="00C66606">
          <w:pPr>
            <w:pStyle w:val="69E8523601E346CC887FD5E0C704014E"/>
          </w:pPr>
          <w:r w:rsidRPr="00F879AF">
            <w:rPr>
              <w:rStyle w:val="PlaceholderText"/>
            </w:rPr>
            <w:t>[Keywords]</w:t>
          </w:r>
        </w:p>
      </w:docPartBody>
    </w:docPart>
    <w:docPart>
      <w:docPartPr>
        <w:name w:val="E1F1F6AE625443A1B53014760F6C2E75"/>
        <w:category>
          <w:name w:val="General"/>
          <w:gallery w:val="placeholder"/>
        </w:category>
        <w:types>
          <w:type w:val="bbPlcHdr"/>
        </w:types>
        <w:behaviors>
          <w:behavior w:val="content"/>
        </w:behaviors>
        <w:guid w:val="{CD8D965F-EC4E-498E-B120-44E08835603F}"/>
      </w:docPartPr>
      <w:docPartBody>
        <w:p w:rsidR="00C66606" w:rsidRDefault="00C66606" w:rsidP="00C66606">
          <w:pPr>
            <w:pStyle w:val="E1F1F6AE625443A1B53014760F6C2E75"/>
          </w:pPr>
          <w:r w:rsidRPr="00F879AF">
            <w:rPr>
              <w:rStyle w:val="PlaceholderText"/>
            </w:rPr>
            <w:t>[Keywords]</w:t>
          </w:r>
        </w:p>
      </w:docPartBody>
    </w:docPart>
    <w:docPart>
      <w:docPartPr>
        <w:name w:val="4CD7FCE2411C41028E91E7ED79643BA3"/>
        <w:category>
          <w:name w:val="General"/>
          <w:gallery w:val="placeholder"/>
        </w:category>
        <w:types>
          <w:type w:val="bbPlcHdr"/>
        </w:types>
        <w:behaviors>
          <w:behavior w:val="content"/>
        </w:behaviors>
        <w:guid w:val="{C2E4DB44-6B3A-4209-84FD-AA6D1EAF5EDA}"/>
      </w:docPartPr>
      <w:docPartBody>
        <w:p w:rsidR="00C66606" w:rsidRDefault="00C66606" w:rsidP="00C66606">
          <w:pPr>
            <w:pStyle w:val="4CD7FCE2411C41028E91E7ED79643BA3"/>
          </w:pPr>
          <w:r w:rsidRPr="00F879AF">
            <w:rPr>
              <w:rStyle w:val="PlaceholderText"/>
            </w:rPr>
            <w:t>[Keywords]</w:t>
          </w:r>
        </w:p>
      </w:docPartBody>
    </w:docPart>
    <w:docPart>
      <w:docPartPr>
        <w:name w:val="9FA35DD3FCC54E1499ECAA6746FF3B6D"/>
        <w:category>
          <w:name w:val="General"/>
          <w:gallery w:val="placeholder"/>
        </w:category>
        <w:types>
          <w:type w:val="bbPlcHdr"/>
        </w:types>
        <w:behaviors>
          <w:behavior w:val="content"/>
        </w:behaviors>
        <w:guid w:val="{A2C42A5F-AB35-47CE-8DE0-A1C61AD0B594}"/>
      </w:docPartPr>
      <w:docPartBody>
        <w:p w:rsidR="00C66606" w:rsidRDefault="00C66606" w:rsidP="00C66606">
          <w:pPr>
            <w:pStyle w:val="9FA35DD3FCC54E1499ECAA6746FF3B6D"/>
          </w:pPr>
          <w:r w:rsidRPr="00F879AF">
            <w:rPr>
              <w:rStyle w:val="PlaceholderText"/>
            </w:rPr>
            <w:t>[Keywords]</w:t>
          </w:r>
        </w:p>
      </w:docPartBody>
    </w:docPart>
    <w:docPart>
      <w:docPartPr>
        <w:name w:val="AA370B9F592B44C0B7A60F84BD11B916"/>
        <w:category>
          <w:name w:val="General"/>
          <w:gallery w:val="placeholder"/>
        </w:category>
        <w:types>
          <w:type w:val="bbPlcHdr"/>
        </w:types>
        <w:behaviors>
          <w:behavior w:val="content"/>
        </w:behaviors>
        <w:guid w:val="{FEE69A70-CAC0-44A7-88BE-80581923E343}"/>
      </w:docPartPr>
      <w:docPartBody>
        <w:p w:rsidR="00C66606" w:rsidRDefault="00C66606" w:rsidP="00C66606">
          <w:pPr>
            <w:pStyle w:val="AA370B9F592B44C0B7A60F84BD11B916"/>
          </w:pPr>
          <w:r w:rsidRPr="00F879AF">
            <w:rPr>
              <w:rStyle w:val="PlaceholderText"/>
            </w:rPr>
            <w:t>[Keywords]</w:t>
          </w:r>
        </w:p>
      </w:docPartBody>
    </w:docPart>
    <w:docPart>
      <w:docPartPr>
        <w:name w:val="DE7B80375CEF487A976255E3555EC1A1"/>
        <w:category>
          <w:name w:val="General"/>
          <w:gallery w:val="placeholder"/>
        </w:category>
        <w:types>
          <w:type w:val="bbPlcHdr"/>
        </w:types>
        <w:behaviors>
          <w:behavior w:val="content"/>
        </w:behaviors>
        <w:guid w:val="{5C1DAB61-17B8-4AF3-86F3-B11FAAC7BB6A}"/>
      </w:docPartPr>
      <w:docPartBody>
        <w:p w:rsidR="00C66606" w:rsidRDefault="00C66606" w:rsidP="00C66606">
          <w:pPr>
            <w:pStyle w:val="DE7B80375CEF487A976255E3555EC1A1"/>
          </w:pPr>
          <w:r w:rsidRPr="00F879AF">
            <w:rPr>
              <w:rStyle w:val="PlaceholderText"/>
            </w:rPr>
            <w:t>[Keywords]</w:t>
          </w:r>
        </w:p>
      </w:docPartBody>
    </w:docPart>
    <w:docPart>
      <w:docPartPr>
        <w:name w:val="A71E70ACEC10495082079FFC3FFEC710"/>
        <w:category>
          <w:name w:val="General"/>
          <w:gallery w:val="placeholder"/>
        </w:category>
        <w:types>
          <w:type w:val="bbPlcHdr"/>
        </w:types>
        <w:behaviors>
          <w:behavior w:val="content"/>
        </w:behaviors>
        <w:guid w:val="{7EE6E8F3-B1F5-4133-8200-DB1FF543AD81}"/>
      </w:docPartPr>
      <w:docPartBody>
        <w:p w:rsidR="00C66606" w:rsidRDefault="00C66606" w:rsidP="00C66606">
          <w:pPr>
            <w:pStyle w:val="A71E70ACEC10495082079FFC3FFEC710"/>
          </w:pPr>
          <w:r w:rsidRPr="00F879AF">
            <w:rPr>
              <w:rStyle w:val="PlaceholderText"/>
            </w:rPr>
            <w:t>[Keywords]</w:t>
          </w:r>
        </w:p>
      </w:docPartBody>
    </w:docPart>
    <w:docPart>
      <w:docPartPr>
        <w:name w:val="5C1A1C0BB17A4127B35C0B75FFB3590E"/>
        <w:category>
          <w:name w:val="General"/>
          <w:gallery w:val="placeholder"/>
        </w:category>
        <w:types>
          <w:type w:val="bbPlcHdr"/>
        </w:types>
        <w:behaviors>
          <w:behavior w:val="content"/>
        </w:behaviors>
        <w:guid w:val="{68503896-A281-4216-BA70-70988A5E65BA}"/>
      </w:docPartPr>
      <w:docPartBody>
        <w:p w:rsidR="00C66606" w:rsidRDefault="00C66606" w:rsidP="00C66606">
          <w:pPr>
            <w:pStyle w:val="5C1A1C0BB17A4127B35C0B75FFB3590E"/>
          </w:pPr>
          <w:r w:rsidRPr="00F879AF">
            <w:rPr>
              <w:rStyle w:val="PlaceholderText"/>
            </w:rPr>
            <w:t>[Keywords]</w:t>
          </w:r>
        </w:p>
      </w:docPartBody>
    </w:docPart>
    <w:docPart>
      <w:docPartPr>
        <w:name w:val="94A2984DB13B478C823D521D3E124729"/>
        <w:category>
          <w:name w:val="General"/>
          <w:gallery w:val="placeholder"/>
        </w:category>
        <w:types>
          <w:type w:val="bbPlcHdr"/>
        </w:types>
        <w:behaviors>
          <w:behavior w:val="content"/>
        </w:behaviors>
        <w:guid w:val="{6D377195-7B68-4EA6-A1EE-B756DB37E720}"/>
      </w:docPartPr>
      <w:docPartBody>
        <w:p w:rsidR="00C66606" w:rsidRDefault="00C66606" w:rsidP="00C66606">
          <w:pPr>
            <w:pStyle w:val="94A2984DB13B478C823D521D3E124729"/>
          </w:pPr>
          <w:r w:rsidRPr="00F879AF">
            <w:rPr>
              <w:rStyle w:val="PlaceholderText"/>
            </w:rPr>
            <w:t>[Keywords]</w:t>
          </w:r>
        </w:p>
      </w:docPartBody>
    </w:docPart>
    <w:docPart>
      <w:docPartPr>
        <w:name w:val="4C513117F6E444E0AF34527026D203D3"/>
        <w:category>
          <w:name w:val="General"/>
          <w:gallery w:val="placeholder"/>
        </w:category>
        <w:types>
          <w:type w:val="bbPlcHdr"/>
        </w:types>
        <w:behaviors>
          <w:behavior w:val="content"/>
        </w:behaviors>
        <w:guid w:val="{F077378F-AB6D-4BD0-BF54-65D71CB6DFDD}"/>
      </w:docPartPr>
      <w:docPartBody>
        <w:p w:rsidR="00C66606" w:rsidRDefault="00C66606" w:rsidP="00C66606">
          <w:pPr>
            <w:pStyle w:val="4C513117F6E444E0AF34527026D203D3"/>
          </w:pPr>
          <w:r w:rsidRPr="00F879AF">
            <w:rPr>
              <w:rStyle w:val="PlaceholderText"/>
            </w:rPr>
            <w:t>[Keywords]</w:t>
          </w:r>
        </w:p>
      </w:docPartBody>
    </w:docPart>
    <w:docPart>
      <w:docPartPr>
        <w:name w:val="1DEF3B66B9B54E56A3B03E25DEA21E06"/>
        <w:category>
          <w:name w:val="General"/>
          <w:gallery w:val="placeholder"/>
        </w:category>
        <w:types>
          <w:type w:val="bbPlcHdr"/>
        </w:types>
        <w:behaviors>
          <w:behavior w:val="content"/>
        </w:behaviors>
        <w:guid w:val="{E6F3C51C-4344-4D45-BC01-97D48B429088}"/>
      </w:docPartPr>
      <w:docPartBody>
        <w:p w:rsidR="00C66606" w:rsidRDefault="00C66606" w:rsidP="00C66606">
          <w:pPr>
            <w:pStyle w:val="1DEF3B66B9B54E56A3B03E25DEA21E06"/>
          </w:pPr>
          <w:r w:rsidRPr="00F879AF">
            <w:rPr>
              <w:rStyle w:val="PlaceholderText"/>
            </w:rPr>
            <w:t>[Keywords]</w:t>
          </w:r>
        </w:p>
      </w:docPartBody>
    </w:docPart>
    <w:docPart>
      <w:docPartPr>
        <w:name w:val="523F776707904B419ACF6B78C149023A"/>
        <w:category>
          <w:name w:val="General"/>
          <w:gallery w:val="placeholder"/>
        </w:category>
        <w:types>
          <w:type w:val="bbPlcHdr"/>
        </w:types>
        <w:behaviors>
          <w:behavior w:val="content"/>
        </w:behaviors>
        <w:guid w:val="{D217B66E-A9BA-4C54-BB76-947EC5A9F35D}"/>
      </w:docPartPr>
      <w:docPartBody>
        <w:p w:rsidR="00C66606" w:rsidRDefault="00C66606" w:rsidP="00C66606">
          <w:pPr>
            <w:pStyle w:val="523F776707904B419ACF6B78C149023A"/>
          </w:pPr>
          <w:r w:rsidRPr="00F879AF">
            <w:rPr>
              <w:rStyle w:val="PlaceholderText"/>
            </w:rPr>
            <w:t>[Keywords]</w:t>
          </w:r>
        </w:p>
      </w:docPartBody>
    </w:docPart>
    <w:docPart>
      <w:docPartPr>
        <w:name w:val="916813D3D2E94A25A22049C36E70BCDF"/>
        <w:category>
          <w:name w:val="General"/>
          <w:gallery w:val="placeholder"/>
        </w:category>
        <w:types>
          <w:type w:val="bbPlcHdr"/>
        </w:types>
        <w:behaviors>
          <w:behavior w:val="content"/>
        </w:behaviors>
        <w:guid w:val="{01A3401B-E467-4B5D-B55F-BC8DFDF3A627}"/>
      </w:docPartPr>
      <w:docPartBody>
        <w:p w:rsidR="00C66606" w:rsidRDefault="00C66606" w:rsidP="00C66606">
          <w:pPr>
            <w:pStyle w:val="916813D3D2E94A25A22049C36E70BCDF"/>
          </w:pPr>
          <w:r w:rsidRPr="00F879AF">
            <w:rPr>
              <w:rStyle w:val="PlaceholderText"/>
            </w:rPr>
            <w:t>[Keywords]</w:t>
          </w:r>
        </w:p>
      </w:docPartBody>
    </w:docPart>
    <w:docPart>
      <w:docPartPr>
        <w:name w:val="2AC56A08997D427BBEEE8E09320F0009"/>
        <w:category>
          <w:name w:val="General"/>
          <w:gallery w:val="placeholder"/>
        </w:category>
        <w:types>
          <w:type w:val="bbPlcHdr"/>
        </w:types>
        <w:behaviors>
          <w:behavior w:val="content"/>
        </w:behaviors>
        <w:guid w:val="{58D00E55-9418-4616-926C-1B9AA8DCB08A}"/>
      </w:docPartPr>
      <w:docPartBody>
        <w:p w:rsidR="00C66606" w:rsidRDefault="00C66606" w:rsidP="00C66606">
          <w:pPr>
            <w:pStyle w:val="2AC56A08997D427BBEEE8E09320F0009"/>
          </w:pPr>
          <w:r w:rsidRPr="00F879AF">
            <w:rPr>
              <w:rStyle w:val="PlaceholderText"/>
            </w:rPr>
            <w:t>[Keywords]</w:t>
          </w:r>
        </w:p>
      </w:docPartBody>
    </w:docPart>
    <w:docPart>
      <w:docPartPr>
        <w:name w:val="98A52336ED4C49A49E599ED86A06773E"/>
        <w:category>
          <w:name w:val="General"/>
          <w:gallery w:val="placeholder"/>
        </w:category>
        <w:types>
          <w:type w:val="bbPlcHdr"/>
        </w:types>
        <w:behaviors>
          <w:behavior w:val="content"/>
        </w:behaviors>
        <w:guid w:val="{C8D28E8A-9112-4564-8328-AFC17E453646}"/>
      </w:docPartPr>
      <w:docPartBody>
        <w:p w:rsidR="00C66606" w:rsidRDefault="00C66606" w:rsidP="00C66606">
          <w:pPr>
            <w:pStyle w:val="98A52336ED4C49A49E599ED86A06773E"/>
          </w:pPr>
          <w:r w:rsidRPr="00F879AF">
            <w:rPr>
              <w:rStyle w:val="PlaceholderText"/>
            </w:rPr>
            <w:t>[Keywords]</w:t>
          </w:r>
        </w:p>
      </w:docPartBody>
    </w:docPart>
    <w:docPart>
      <w:docPartPr>
        <w:name w:val="1A46229D03624B179508DDE77770D043"/>
        <w:category>
          <w:name w:val="General"/>
          <w:gallery w:val="placeholder"/>
        </w:category>
        <w:types>
          <w:type w:val="bbPlcHdr"/>
        </w:types>
        <w:behaviors>
          <w:behavior w:val="content"/>
        </w:behaviors>
        <w:guid w:val="{4D35A857-2E18-4223-B3A4-D22474ABD18C}"/>
      </w:docPartPr>
      <w:docPartBody>
        <w:p w:rsidR="00C66606" w:rsidRDefault="00C66606" w:rsidP="00C66606">
          <w:pPr>
            <w:pStyle w:val="1A46229D03624B179508DDE77770D043"/>
          </w:pPr>
          <w:r w:rsidRPr="00F879AF">
            <w:rPr>
              <w:rStyle w:val="PlaceholderText"/>
            </w:rPr>
            <w:t>[Keywords]</w:t>
          </w:r>
        </w:p>
      </w:docPartBody>
    </w:docPart>
    <w:docPart>
      <w:docPartPr>
        <w:name w:val="0C42B721234A41D99989A02697947B6C"/>
        <w:category>
          <w:name w:val="General"/>
          <w:gallery w:val="placeholder"/>
        </w:category>
        <w:types>
          <w:type w:val="bbPlcHdr"/>
        </w:types>
        <w:behaviors>
          <w:behavior w:val="content"/>
        </w:behaviors>
        <w:guid w:val="{DB9083D5-59EC-4A6B-B9B5-A55EBA20A430}"/>
      </w:docPartPr>
      <w:docPartBody>
        <w:p w:rsidR="00C66606" w:rsidRDefault="00C66606" w:rsidP="00C66606">
          <w:pPr>
            <w:pStyle w:val="0C42B721234A41D99989A02697947B6C"/>
          </w:pPr>
          <w:r w:rsidRPr="00F879AF">
            <w:rPr>
              <w:rStyle w:val="PlaceholderText"/>
            </w:rPr>
            <w:t>[Keywords]</w:t>
          </w:r>
        </w:p>
      </w:docPartBody>
    </w:docPart>
    <w:docPart>
      <w:docPartPr>
        <w:name w:val="8FA21FE9C1AD4813A3472D659E788F40"/>
        <w:category>
          <w:name w:val="General"/>
          <w:gallery w:val="placeholder"/>
        </w:category>
        <w:types>
          <w:type w:val="bbPlcHdr"/>
        </w:types>
        <w:behaviors>
          <w:behavior w:val="content"/>
        </w:behaviors>
        <w:guid w:val="{C4F78900-D261-4CC7-AE74-D9D48729D85A}"/>
      </w:docPartPr>
      <w:docPartBody>
        <w:p w:rsidR="00924B75" w:rsidRDefault="00C66606" w:rsidP="00C66606">
          <w:pPr>
            <w:pStyle w:val="8FA21FE9C1AD4813A3472D659E788F40"/>
          </w:pPr>
          <w:r w:rsidRPr="00F879AF">
            <w:rPr>
              <w:rStyle w:val="PlaceholderText"/>
            </w:rPr>
            <w:t>[Keywords]</w:t>
          </w:r>
        </w:p>
      </w:docPartBody>
    </w:docPart>
    <w:docPart>
      <w:docPartPr>
        <w:name w:val="C16A01A644F746B5BC0022A761BABD87"/>
        <w:category>
          <w:name w:val="General"/>
          <w:gallery w:val="placeholder"/>
        </w:category>
        <w:types>
          <w:type w:val="bbPlcHdr"/>
        </w:types>
        <w:behaviors>
          <w:behavior w:val="content"/>
        </w:behaviors>
        <w:guid w:val="{1B9D3E0C-94C4-429F-8387-4F1FB776F389}"/>
      </w:docPartPr>
      <w:docPartBody>
        <w:p w:rsidR="00924B75" w:rsidRDefault="00C66606" w:rsidP="00C66606">
          <w:pPr>
            <w:pStyle w:val="C16A01A644F746B5BC0022A761BABD87"/>
          </w:pPr>
          <w:r w:rsidRPr="00F879AF">
            <w:rPr>
              <w:rStyle w:val="PlaceholderText"/>
            </w:rPr>
            <w:t>[Keywords]</w:t>
          </w:r>
        </w:p>
      </w:docPartBody>
    </w:docPart>
    <w:docPart>
      <w:docPartPr>
        <w:name w:val="A36F50C00AFB41A2909C8AEB383FDEB7"/>
        <w:category>
          <w:name w:val="General"/>
          <w:gallery w:val="placeholder"/>
        </w:category>
        <w:types>
          <w:type w:val="bbPlcHdr"/>
        </w:types>
        <w:behaviors>
          <w:behavior w:val="content"/>
        </w:behaviors>
        <w:guid w:val="{A8E95D3A-A4B4-4366-817E-A954D0FAB81B}"/>
      </w:docPartPr>
      <w:docPartBody>
        <w:p w:rsidR="00924B75" w:rsidRDefault="00C66606" w:rsidP="00C66606">
          <w:pPr>
            <w:pStyle w:val="A36F50C00AFB41A2909C8AEB383FDEB7"/>
          </w:pPr>
          <w:r w:rsidRPr="00F879AF">
            <w:rPr>
              <w:rStyle w:val="PlaceholderText"/>
            </w:rPr>
            <w:t>[Keywords]</w:t>
          </w:r>
        </w:p>
      </w:docPartBody>
    </w:docPart>
    <w:docPart>
      <w:docPartPr>
        <w:name w:val="8B3FAEFD79AD44908332075FDD353E6F"/>
        <w:category>
          <w:name w:val="General"/>
          <w:gallery w:val="placeholder"/>
        </w:category>
        <w:types>
          <w:type w:val="bbPlcHdr"/>
        </w:types>
        <w:behaviors>
          <w:behavior w:val="content"/>
        </w:behaviors>
        <w:guid w:val="{FA318175-EC34-4072-8423-D3799D52B60A}"/>
      </w:docPartPr>
      <w:docPartBody>
        <w:p w:rsidR="00924B75" w:rsidRDefault="00C66606" w:rsidP="00C66606">
          <w:pPr>
            <w:pStyle w:val="8B3FAEFD79AD44908332075FDD353E6F"/>
          </w:pPr>
          <w:r w:rsidRPr="00F879AF">
            <w:rPr>
              <w:rStyle w:val="PlaceholderText"/>
            </w:rPr>
            <w:t>[Keywords]</w:t>
          </w:r>
        </w:p>
      </w:docPartBody>
    </w:docPart>
    <w:docPart>
      <w:docPartPr>
        <w:name w:val="68D26D9824734CEEA66A9C37E90AE06E"/>
        <w:category>
          <w:name w:val="General"/>
          <w:gallery w:val="placeholder"/>
        </w:category>
        <w:types>
          <w:type w:val="bbPlcHdr"/>
        </w:types>
        <w:behaviors>
          <w:behavior w:val="content"/>
        </w:behaviors>
        <w:guid w:val="{57AC978E-A091-4186-8941-E310079448FE}"/>
      </w:docPartPr>
      <w:docPartBody>
        <w:p w:rsidR="00924B75" w:rsidRDefault="00C66606" w:rsidP="00C66606">
          <w:pPr>
            <w:pStyle w:val="68D26D9824734CEEA66A9C37E90AE06E"/>
          </w:pPr>
          <w:r w:rsidRPr="00F879AF">
            <w:rPr>
              <w:rStyle w:val="PlaceholderText"/>
            </w:rPr>
            <w:t>[Keywords]</w:t>
          </w:r>
        </w:p>
      </w:docPartBody>
    </w:docPart>
    <w:docPart>
      <w:docPartPr>
        <w:name w:val="8EA0B019C3874C919D49304955D5F235"/>
        <w:category>
          <w:name w:val="General"/>
          <w:gallery w:val="placeholder"/>
        </w:category>
        <w:types>
          <w:type w:val="bbPlcHdr"/>
        </w:types>
        <w:behaviors>
          <w:behavior w:val="content"/>
        </w:behaviors>
        <w:guid w:val="{BBE43E91-A6B8-4224-8D87-A224F2CAF37A}"/>
      </w:docPartPr>
      <w:docPartBody>
        <w:p w:rsidR="00924B75" w:rsidRDefault="00C66606" w:rsidP="00C66606">
          <w:pPr>
            <w:pStyle w:val="8EA0B019C3874C919D49304955D5F235"/>
          </w:pPr>
          <w:r w:rsidRPr="00F879AF">
            <w:rPr>
              <w:rStyle w:val="PlaceholderText"/>
            </w:rPr>
            <w:t>[Keywords]</w:t>
          </w:r>
        </w:p>
      </w:docPartBody>
    </w:docPart>
    <w:docPart>
      <w:docPartPr>
        <w:name w:val="43F22F80252F4A618D1104A46086E045"/>
        <w:category>
          <w:name w:val="General"/>
          <w:gallery w:val="placeholder"/>
        </w:category>
        <w:types>
          <w:type w:val="bbPlcHdr"/>
        </w:types>
        <w:behaviors>
          <w:behavior w:val="content"/>
        </w:behaviors>
        <w:guid w:val="{7A327D71-CE4F-44F1-9B10-37133846588E}"/>
      </w:docPartPr>
      <w:docPartBody>
        <w:p w:rsidR="00924B75" w:rsidRDefault="00C66606" w:rsidP="00C66606">
          <w:pPr>
            <w:pStyle w:val="43F22F80252F4A618D1104A46086E045"/>
          </w:pPr>
          <w:r w:rsidRPr="00F879AF">
            <w:rPr>
              <w:rStyle w:val="PlaceholderText"/>
            </w:rPr>
            <w:t>[Keywords]</w:t>
          </w:r>
        </w:p>
      </w:docPartBody>
    </w:docPart>
    <w:docPart>
      <w:docPartPr>
        <w:name w:val="F955828ED17945A58659A1F8A3D33BA0"/>
        <w:category>
          <w:name w:val="General"/>
          <w:gallery w:val="placeholder"/>
        </w:category>
        <w:types>
          <w:type w:val="bbPlcHdr"/>
        </w:types>
        <w:behaviors>
          <w:behavior w:val="content"/>
        </w:behaviors>
        <w:guid w:val="{4DD0767F-0B40-4AC6-838E-FA36BEE5C142}"/>
      </w:docPartPr>
      <w:docPartBody>
        <w:p w:rsidR="00924B75" w:rsidRDefault="00C66606" w:rsidP="00C66606">
          <w:pPr>
            <w:pStyle w:val="F955828ED17945A58659A1F8A3D33BA0"/>
          </w:pPr>
          <w:r w:rsidRPr="00F879AF">
            <w:rPr>
              <w:rStyle w:val="PlaceholderText"/>
            </w:rPr>
            <w:t>[Keywords]</w:t>
          </w:r>
        </w:p>
      </w:docPartBody>
    </w:docPart>
    <w:docPart>
      <w:docPartPr>
        <w:name w:val="A1686BC79D604AAD97C78B68CBCCECEB"/>
        <w:category>
          <w:name w:val="General"/>
          <w:gallery w:val="placeholder"/>
        </w:category>
        <w:types>
          <w:type w:val="bbPlcHdr"/>
        </w:types>
        <w:behaviors>
          <w:behavior w:val="content"/>
        </w:behaviors>
        <w:guid w:val="{CBBF53F3-CBF8-420A-A215-EC3A44916508}"/>
      </w:docPartPr>
      <w:docPartBody>
        <w:p w:rsidR="00924B75" w:rsidRDefault="00C66606" w:rsidP="00C66606">
          <w:pPr>
            <w:pStyle w:val="A1686BC79D604AAD97C78B68CBCCECEB"/>
          </w:pPr>
          <w:r w:rsidRPr="00F879AF">
            <w:rPr>
              <w:rStyle w:val="PlaceholderText"/>
            </w:rPr>
            <w:t>[Keywords]</w:t>
          </w:r>
        </w:p>
      </w:docPartBody>
    </w:docPart>
    <w:docPart>
      <w:docPartPr>
        <w:name w:val="E7B05EFE836B43A08AE345FAD7DAEE2F"/>
        <w:category>
          <w:name w:val="General"/>
          <w:gallery w:val="placeholder"/>
        </w:category>
        <w:types>
          <w:type w:val="bbPlcHdr"/>
        </w:types>
        <w:behaviors>
          <w:behavior w:val="content"/>
        </w:behaviors>
        <w:guid w:val="{26B17971-98A3-4B2F-A8FC-7B1359FCDBF9}"/>
      </w:docPartPr>
      <w:docPartBody>
        <w:p w:rsidR="00924B75" w:rsidRDefault="00C66606" w:rsidP="00C66606">
          <w:pPr>
            <w:pStyle w:val="E7B05EFE836B43A08AE345FAD7DAEE2F"/>
          </w:pPr>
          <w:r w:rsidRPr="00F879AF">
            <w:rPr>
              <w:rStyle w:val="PlaceholderText"/>
            </w:rPr>
            <w:t>[Keywords]</w:t>
          </w:r>
        </w:p>
      </w:docPartBody>
    </w:docPart>
    <w:docPart>
      <w:docPartPr>
        <w:name w:val="64BD5A5E61254B8EBA4897154BD33957"/>
        <w:category>
          <w:name w:val="General"/>
          <w:gallery w:val="placeholder"/>
        </w:category>
        <w:types>
          <w:type w:val="bbPlcHdr"/>
        </w:types>
        <w:behaviors>
          <w:behavior w:val="content"/>
        </w:behaviors>
        <w:guid w:val="{C3324D39-6897-4780-B5F0-50C6CF960541}"/>
      </w:docPartPr>
      <w:docPartBody>
        <w:p w:rsidR="00924B75" w:rsidRDefault="00C66606" w:rsidP="00C66606">
          <w:pPr>
            <w:pStyle w:val="64BD5A5E61254B8EBA4897154BD33957"/>
          </w:pPr>
          <w:r w:rsidRPr="00F879AF">
            <w:rPr>
              <w:rStyle w:val="PlaceholderText"/>
            </w:rPr>
            <w:t>[Keywords]</w:t>
          </w:r>
        </w:p>
      </w:docPartBody>
    </w:docPart>
    <w:docPart>
      <w:docPartPr>
        <w:name w:val="A06D24CEAC924551B15FBA34735C55CF"/>
        <w:category>
          <w:name w:val="General"/>
          <w:gallery w:val="placeholder"/>
        </w:category>
        <w:types>
          <w:type w:val="bbPlcHdr"/>
        </w:types>
        <w:behaviors>
          <w:behavior w:val="content"/>
        </w:behaviors>
        <w:guid w:val="{A5FB0C6B-871E-4949-9F9A-7B6984F425F0}"/>
      </w:docPartPr>
      <w:docPartBody>
        <w:p w:rsidR="00924B75" w:rsidRDefault="00C66606" w:rsidP="00C66606">
          <w:pPr>
            <w:pStyle w:val="A06D24CEAC924551B15FBA34735C55CF"/>
          </w:pPr>
          <w:r w:rsidRPr="00F879AF">
            <w:rPr>
              <w:rStyle w:val="PlaceholderText"/>
            </w:rPr>
            <w:t>[Keywords]</w:t>
          </w:r>
        </w:p>
      </w:docPartBody>
    </w:docPart>
    <w:docPart>
      <w:docPartPr>
        <w:name w:val="0B72C60E29C74FBB8FCF75929AB3782E"/>
        <w:category>
          <w:name w:val="General"/>
          <w:gallery w:val="placeholder"/>
        </w:category>
        <w:types>
          <w:type w:val="bbPlcHdr"/>
        </w:types>
        <w:behaviors>
          <w:behavior w:val="content"/>
        </w:behaviors>
        <w:guid w:val="{DC3DA83D-1E7F-403F-9BC1-2A1A9F66A099}"/>
      </w:docPartPr>
      <w:docPartBody>
        <w:p w:rsidR="00924B75" w:rsidRDefault="00C66606" w:rsidP="00C66606">
          <w:pPr>
            <w:pStyle w:val="0B72C60E29C74FBB8FCF75929AB3782E"/>
          </w:pPr>
          <w:r w:rsidRPr="00F879AF">
            <w:rPr>
              <w:rStyle w:val="PlaceholderText"/>
            </w:rPr>
            <w:t>[Keywords]</w:t>
          </w:r>
        </w:p>
      </w:docPartBody>
    </w:docPart>
    <w:docPart>
      <w:docPartPr>
        <w:name w:val="45514AA46CDA4D90B9944A5CF7700FF6"/>
        <w:category>
          <w:name w:val="General"/>
          <w:gallery w:val="placeholder"/>
        </w:category>
        <w:types>
          <w:type w:val="bbPlcHdr"/>
        </w:types>
        <w:behaviors>
          <w:behavior w:val="content"/>
        </w:behaviors>
        <w:guid w:val="{EFD2CA68-A427-4F33-A07D-EC786F6D9A96}"/>
      </w:docPartPr>
      <w:docPartBody>
        <w:p w:rsidR="00924B75" w:rsidRDefault="00C66606" w:rsidP="00C66606">
          <w:pPr>
            <w:pStyle w:val="45514AA46CDA4D90B9944A5CF7700FF6"/>
          </w:pPr>
          <w:r w:rsidRPr="00F879AF">
            <w:rPr>
              <w:rStyle w:val="PlaceholderText"/>
            </w:rPr>
            <w:t>[Keywords]</w:t>
          </w:r>
        </w:p>
      </w:docPartBody>
    </w:docPart>
    <w:docPart>
      <w:docPartPr>
        <w:name w:val="DCE5AAFC0CFF4859876587F665670C45"/>
        <w:category>
          <w:name w:val="General"/>
          <w:gallery w:val="placeholder"/>
        </w:category>
        <w:types>
          <w:type w:val="bbPlcHdr"/>
        </w:types>
        <w:behaviors>
          <w:behavior w:val="content"/>
        </w:behaviors>
        <w:guid w:val="{7AD50771-9958-481E-835B-CD12209D31FE}"/>
      </w:docPartPr>
      <w:docPartBody>
        <w:p w:rsidR="00924B75" w:rsidRDefault="00C66606" w:rsidP="00C66606">
          <w:pPr>
            <w:pStyle w:val="DCE5AAFC0CFF4859876587F665670C45"/>
          </w:pPr>
          <w:r w:rsidRPr="00F879AF">
            <w:rPr>
              <w:rStyle w:val="PlaceholderText"/>
            </w:rPr>
            <w:t>[Keywords]</w:t>
          </w:r>
        </w:p>
      </w:docPartBody>
    </w:docPart>
    <w:docPart>
      <w:docPartPr>
        <w:name w:val="A67060534B6B43BC80732D181C9F9050"/>
        <w:category>
          <w:name w:val="General"/>
          <w:gallery w:val="placeholder"/>
        </w:category>
        <w:types>
          <w:type w:val="bbPlcHdr"/>
        </w:types>
        <w:behaviors>
          <w:behavior w:val="content"/>
        </w:behaviors>
        <w:guid w:val="{5B699F0F-B495-4A8A-96BC-25CCFCA07823}"/>
      </w:docPartPr>
      <w:docPartBody>
        <w:p w:rsidR="00924B75" w:rsidRDefault="00C66606" w:rsidP="00C66606">
          <w:pPr>
            <w:pStyle w:val="A67060534B6B43BC80732D181C9F9050"/>
          </w:pPr>
          <w:r w:rsidRPr="00F879AF">
            <w:rPr>
              <w:rStyle w:val="PlaceholderText"/>
            </w:rPr>
            <w:t>[Keywords]</w:t>
          </w:r>
        </w:p>
      </w:docPartBody>
    </w:docPart>
    <w:docPart>
      <w:docPartPr>
        <w:name w:val="BBFE00A4054142F6A51D70C33A7C9B1F"/>
        <w:category>
          <w:name w:val="General"/>
          <w:gallery w:val="placeholder"/>
        </w:category>
        <w:types>
          <w:type w:val="bbPlcHdr"/>
        </w:types>
        <w:behaviors>
          <w:behavior w:val="content"/>
        </w:behaviors>
        <w:guid w:val="{D9763E52-9830-4C1D-B02E-8C3A1C7740CF}"/>
      </w:docPartPr>
      <w:docPartBody>
        <w:p w:rsidR="00924B75" w:rsidRDefault="00C66606" w:rsidP="00C66606">
          <w:pPr>
            <w:pStyle w:val="BBFE00A4054142F6A51D70C33A7C9B1F"/>
          </w:pPr>
          <w:r w:rsidRPr="00F879AF">
            <w:rPr>
              <w:rStyle w:val="PlaceholderText"/>
            </w:rPr>
            <w:t>[Keywords]</w:t>
          </w:r>
        </w:p>
      </w:docPartBody>
    </w:docPart>
    <w:docPart>
      <w:docPartPr>
        <w:name w:val="8942C66A7C9D48B8B8908118F329F06F"/>
        <w:category>
          <w:name w:val="General"/>
          <w:gallery w:val="placeholder"/>
        </w:category>
        <w:types>
          <w:type w:val="bbPlcHdr"/>
        </w:types>
        <w:behaviors>
          <w:behavior w:val="content"/>
        </w:behaviors>
        <w:guid w:val="{000452F3-AC94-4085-973D-B38F82109A40}"/>
      </w:docPartPr>
      <w:docPartBody>
        <w:p w:rsidR="00924B75" w:rsidRDefault="00C66606" w:rsidP="00C66606">
          <w:pPr>
            <w:pStyle w:val="8942C66A7C9D48B8B8908118F329F06F"/>
          </w:pPr>
          <w:r w:rsidRPr="00F879AF">
            <w:rPr>
              <w:rStyle w:val="PlaceholderText"/>
            </w:rPr>
            <w:t>[Keywords]</w:t>
          </w:r>
        </w:p>
      </w:docPartBody>
    </w:docPart>
    <w:docPart>
      <w:docPartPr>
        <w:name w:val="1C9643B20F364D48BBB9DE412CC55C97"/>
        <w:category>
          <w:name w:val="General"/>
          <w:gallery w:val="placeholder"/>
        </w:category>
        <w:types>
          <w:type w:val="bbPlcHdr"/>
        </w:types>
        <w:behaviors>
          <w:behavior w:val="content"/>
        </w:behaviors>
        <w:guid w:val="{8B57F5E8-A09E-42A6-9932-E47481C12E28}"/>
      </w:docPartPr>
      <w:docPartBody>
        <w:p w:rsidR="00924B75" w:rsidRDefault="00C66606" w:rsidP="00C66606">
          <w:pPr>
            <w:pStyle w:val="1C9643B20F364D48BBB9DE412CC55C97"/>
          </w:pPr>
          <w:r w:rsidRPr="00F879AF">
            <w:rPr>
              <w:rStyle w:val="PlaceholderText"/>
            </w:rPr>
            <w:t>[Keywords]</w:t>
          </w:r>
        </w:p>
      </w:docPartBody>
    </w:docPart>
    <w:docPart>
      <w:docPartPr>
        <w:name w:val="27E40DE1A8E7487F8D228CC618C6E55A"/>
        <w:category>
          <w:name w:val="General"/>
          <w:gallery w:val="placeholder"/>
        </w:category>
        <w:types>
          <w:type w:val="bbPlcHdr"/>
        </w:types>
        <w:behaviors>
          <w:behavior w:val="content"/>
        </w:behaviors>
        <w:guid w:val="{EBF8EED6-5107-48B9-8D0D-F3FC65BBA71F}"/>
      </w:docPartPr>
      <w:docPartBody>
        <w:p w:rsidR="00924B75" w:rsidRDefault="00C66606" w:rsidP="00C66606">
          <w:pPr>
            <w:pStyle w:val="27E40DE1A8E7487F8D228CC618C6E55A"/>
          </w:pPr>
          <w:r w:rsidRPr="00F879AF">
            <w:rPr>
              <w:rStyle w:val="PlaceholderText"/>
            </w:rPr>
            <w:t>[Keywords]</w:t>
          </w:r>
        </w:p>
      </w:docPartBody>
    </w:docPart>
    <w:docPart>
      <w:docPartPr>
        <w:name w:val="601D4D5B8DE845D0AC1974BCF9B6FD58"/>
        <w:category>
          <w:name w:val="General"/>
          <w:gallery w:val="placeholder"/>
        </w:category>
        <w:types>
          <w:type w:val="bbPlcHdr"/>
        </w:types>
        <w:behaviors>
          <w:behavior w:val="content"/>
        </w:behaviors>
        <w:guid w:val="{1C90A237-5489-4AD2-9B0C-7E66A8265A18}"/>
      </w:docPartPr>
      <w:docPartBody>
        <w:p w:rsidR="00924B75" w:rsidRDefault="00C66606" w:rsidP="00C66606">
          <w:pPr>
            <w:pStyle w:val="601D4D5B8DE845D0AC1974BCF9B6FD58"/>
          </w:pPr>
          <w:r w:rsidRPr="00F879AF">
            <w:rPr>
              <w:rStyle w:val="PlaceholderText"/>
            </w:rPr>
            <w:t>[Keywords]</w:t>
          </w:r>
        </w:p>
      </w:docPartBody>
    </w:docPart>
    <w:docPart>
      <w:docPartPr>
        <w:name w:val="587B98490F9E456EA28951EC5EBD310F"/>
        <w:category>
          <w:name w:val="General"/>
          <w:gallery w:val="placeholder"/>
        </w:category>
        <w:types>
          <w:type w:val="bbPlcHdr"/>
        </w:types>
        <w:behaviors>
          <w:behavior w:val="content"/>
        </w:behaviors>
        <w:guid w:val="{AF1141AB-233A-4894-9BAA-73FFCC061D2F}"/>
      </w:docPartPr>
      <w:docPartBody>
        <w:p w:rsidR="00924B75" w:rsidRDefault="00C66606" w:rsidP="00C66606">
          <w:pPr>
            <w:pStyle w:val="587B98490F9E456EA28951EC5EBD310F"/>
          </w:pPr>
          <w:r w:rsidRPr="00F879AF">
            <w:rPr>
              <w:rStyle w:val="PlaceholderText"/>
            </w:rPr>
            <w:t>[Keywords]</w:t>
          </w:r>
        </w:p>
      </w:docPartBody>
    </w:docPart>
    <w:docPart>
      <w:docPartPr>
        <w:name w:val="F1A8C58330894D1BAF22D088E508C2F3"/>
        <w:category>
          <w:name w:val="General"/>
          <w:gallery w:val="placeholder"/>
        </w:category>
        <w:types>
          <w:type w:val="bbPlcHdr"/>
        </w:types>
        <w:behaviors>
          <w:behavior w:val="content"/>
        </w:behaviors>
        <w:guid w:val="{F5783496-B08D-4B82-81C1-86D08E21B04A}"/>
      </w:docPartPr>
      <w:docPartBody>
        <w:p w:rsidR="00924B75" w:rsidRDefault="00C66606" w:rsidP="00C66606">
          <w:pPr>
            <w:pStyle w:val="F1A8C58330894D1BAF22D088E508C2F3"/>
          </w:pPr>
          <w:r w:rsidRPr="00F879AF">
            <w:rPr>
              <w:rStyle w:val="PlaceholderText"/>
            </w:rPr>
            <w:t>[Keywords]</w:t>
          </w:r>
        </w:p>
      </w:docPartBody>
    </w:docPart>
    <w:docPart>
      <w:docPartPr>
        <w:name w:val="2B5E899406D442A28732F587008FD2C6"/>
        <w:category>
          <w:name w:val="General"/>
          <w:gallery w:val="placeholder"/>
        </w:category>
        <w:types>
          <w:type w:val="bbPlcHdr"/>
        </w:types>
        <w:behaviors>
          <w:behavior w:val="content"/>
        </w:behaviors>
        <w:guid w:val="{7DDF653D-1E96-44E8-89DE-EDD2FB52E9AB}"/>
      </w:docPartPr>
      <w:docPartBody>
        <w:p w:rsidR="00924B75" w:rsidRDefault="00C66606" w:rsidP="00C66606">
          <w:pPr>
            <w:pStyle w:val="2B5E899406D442A28732F587008FD2C6"/>
          </w:pPr>
          <w:r w:rsidRPr="00F879AF">
            <w:rPr>
              <w:rStyle w:val="PlaceholderText"/>
            </w:rPr>
            <w:t>[Keywords]</w:t>
          </w:r>
        </w:p>
      </w:docPartBody>
    </w:docPart>
    <w:docPart>
      <w:docPartPr>
        <w:name w:val="5FF6569DE5434D0C990EB4DBA1B244AF"/>
        <w:category>
          <w:name w:val="General"/>
          <w:gallery w:val="placeholder"/>
        </w:category>
        <w:types>
          <w:type w:val="bbPlcHdr"/>
        </w:types>
        <w:behaviors>
          <w:behavior w:val="content"/>
        </w:behaviors>
        <w:guid w:val="{CA6A57E9-A481-4EF3-84AE-1108308E5871}"/>
      </w:docPartPr>
      <w:docPartBody>
        <w:p w:rsidR="003C51AD" w:rsidRDefault="009F074B" w:rsidP="009F074B">
          <w:pPr>
            <w:pStyle w:val="5FF6569DE5434D0C990EB4DBA1B244AF"/>
          </w:pPr>
          <w:r w:rsidRPr="00F879AF">
            <w:rPr>
              <w:rStyle w:val="PlaceholderText"/>
            </w:rPr>
            <w:t>[Keywords]</w:t>
          </w:r>
        </w:p>
      </w:docPartBody>
    </w:docPart>
    <w:docPart>
      <w:docPartPr>
        <w:name w:val="F267C5AEDA22497C85112220B2184103"/>
        <w:category>
          <w:name w:val="General"/>
          <w:gallery w:val="placeholder"/>
        </w:category>
        <w:types>
          <w:type w:val="bbPlcHdr"/>
        </w:types>
        <w:behaviors>
          <w:behavior w:val="content"/>
        </w:behaviors>
        <w:guid w:val="{6BDCAA30-DBA1-40BF-A349-343EA3BB5D1F}"/>
      </w:docPartPr>
      <w:docPartBody>
        <w:p w:rsidR="003C51AD" w:rsidRDefault="009F074B" w:rsidP="009F074B">
          <w:pPr>
            <w:pStyle w:val="F267C5AEDA22497C85112220B2184103"/>
          </w:pPr>
          <w:r w:rsidRPr="00F879AF">
            <w:rPr>
              <w:rStyle w:val="PlaceholderText"/>
            </w:rPr>
            <w:t>[Keywords]</w:t>
          </w:r>
        </w:p>
      </w:docPartBody>
    </w:docPart>
    <w:docPart>
      <w:docPartPr>
        <w:name w:val="A35630291D21461783F0960AEA54DBF4"/>
        <w:category>
          <w:name w:val="General"/>
          <w:gallery w:val="placeholder"/>
        </w:category>
        <w:types>
          <w:type w:val="bbPlcHdr"/>
        </w:types>
        <w:behaviors>
          <w:behavior w:val="content"/>
        </w:behaviors>
        <w:guid w:val="{E4999E68-2152-4247-A6DE-3B729121DDD8}"/>
      </w:docPartPr>
      <w:docPartBody>
        <w:p w:rsidR="003C51AD" w:rsidRDefault="009F074B" w:rsidP="009F074B">
          <w:pPr>
            <w:pStyle w:val="A35630291D21461783F0960AEA54DBF4"/>
          </w:pPr>
          <w:r w:rsidRPr="00F879AF">
            <w:rPr>
              <w:rStyle w:val="PlaceholderText"/>
            </w:rPr>
            <w:t>[Keywords]</w:t>
          </w:r>
        </w:p>
      </w:docPartBody>
    </w:docPart>
    <w:docPart>
      <w:docPartPr>
        <w:name w:val="E6E1B6FD2C024727B3C9AB075844E1D1"/>
        <w:category>
          <w:name w:val="General"/>
          <w:gallery w:val="placeholder"/>
        </w:category>
        <w:types>
          <w:type w:val="bbPlcHdr"/>
        </w:types>
        <w:behaviors>
          <w:behavior w:val="content"/>
        </w:behaviors>
        <w:guid w:val="{04FBB3E1-371B-4E8B-8E35-8F84F26D5F74}"/>
      </w:docPartPr>
      <w:docPartBody>
        <w:p w:rsidR="00B047C8" w:rsidRDefault="003715C2" w:rsidP="003715C2">
          <w:pPr>
            <w:pStyle w:val="E6E1B6FD2C024727B3C9AB075844E1D1"/>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C09B6"/>
    <w:rsid w:val="000C2874"/>
    <w:rsid w:val="0010705E"/>
    <w:rsid w:val="001D494B"/>
    <w:rsid w:val="00226593"/>
    <w:rsid w:val="002819AB"/>
    <w:rsid w:val="003715C2"/>
    <w:rsid w:val="0039400B"/>
    <w:rsid w:val="003C2161"/>
    <w:rsid w:val="003C51AD"/>
    <w:rsid w:val="00407CE1"/>
    <w:rsid w:val="00437290"/>
    <w:rsid w:val="00455630"/>
    <w:rsid w:val="0047338A"/>
    <w:rsid w:val="004D2AE6"/>
    <w:rsid w:val="00565015"/>
    <w:rsid w:val="00575BE9"/>
    <w:rsid w:val="005917BD"/>
    <w:rsid w:val="005C11DF"/>
    <w:rsid w:val="006C19CD"/>
    <w:rsid w:val="0070296C"/>
    <w:rsid w:val="0072006C"/>
    <w:rsid w:val="007879F4"/>
    <w:rsid w:val="007A3320"/>
    <w:rsid w:val="007D5989"/>
    <w:rsid w:val="0080757D"/>
    <w:rsid w:val="00860665"/>
    <w:rsid w:val="00862A65"/>
    <w:rsid w:val="008911A7"/>
    <w:rsid w:val="008A36BB"/>
    <w:rsid w:val="008B28BA"/>
    <w:rsid w:val="00924B75"/>
    <w:rsid w:val="0094491B"/>
    <w:rsid w:val="00995779"/>
    <w:rsid w:val="009B1DE7"/>
    <w:rsid w:val="009F074B"/>
    <w:rsid w:val="009F280E"/>
    <w:rsid w:val="00B047C8"/>
    <w:rsid w:val="00B30EBB"/>
    <w:rsid w:val="00B64C65"/>
    <w:rsid w:val="00BA4E5C"/>
    <w:rsid w:val="00C61760"/>
    <w:rsid w:val="00C66606"/>
    <w:rsid w:val="00C734EB"/>
    <w:rsid w:val="00CA29F6"/>
    <w:rsid w:val="00CC4A7D"/>
    <w:rsid w:val="00CE37C0"/>
    <w:rsid w:val="00DD341B"/>
    <w:rsid w:val="00E03B4D"/>
    <w:rsid w:val="00EE3028"/>
    <w:rsid w:val="00EE5E56"/>
    <w:rsid w:val="00FE3CB5"/>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15C2"/>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8A34BD2B0B1D463DA40EFD1532E26FC8">
    <w:name w:val="8A34BD2B0B1D463DA40EFD1532E26FC8"/>
    <w:rsid w:val="0072006C"/>
  </w:style>
  <w:style w:type="paragraph" w:customStyle="1" w:styleId="370097ED6B2E4C4EAD3DE101EEE9E59F">
    <w:name w:val="370097ED6B2E4C4EAD3DE101EEE9E59F"/>
    <w:rsid w:val="006C19CD"/>
  </w:style>
  <w:style w:type="paragraph" w:customStyle="1" w:styleId="8B9C9BDD70204CB8966848E446B0763C">
    <w:name w:val="8B9C9BDD70204CB8966848E446B0763C"/>
    <w:rsid w:val="0094491B"/>
  </w:style>
  <w:style w:type="paragraph" w:customStyle="1" w:styleId="A727A014C8F644C6AF79ADC79285433B">
    <w:name w:val="A727A014C8F644C6AF79ADC79285433B"/>
    <w:rsid w:val="007879F4"/>
  </w:style>
  <w:style w:type="paragraph" w:customStyle="1" w:styleId="32C90DF9CE434571ACD8087902777291">
    <w:name w:val="32C90DF9CE434571ACD8087902777291"/>
    <w:rsid w:val="007D5989"/>
  </w:style>
  <w:style w:type="paragraph" w:customStyle="1" w:styleId="1291FA7F8E454F138AC0E0B7D9CF50F7">
    <w:name w:val="1291FA7F8E454F138AC0E0B7D9CF50F7"/>
    <w:rsid w:val="0080757D"/>
  </w:style>
  <w:style w:type="paragraph" w:customStyle="1" w:styleId="015715A5B1C947D296FCE585E2DFDD1D">
    <w:name w:val="015715A5B1C947D296FCE585E2DFDD1D"/>
    <w:rsid w:val="0080757D"/>
  </w:style>
  <w:style w:type="paragraph" w:customStyle="1" w:styleId="7C3914DFD3D44363911F3D654D6992AE">
    <w:name w:val="7C3914DFD3D44363911F3D654D6992AE"/>
    <w:rsid w:val="0080757D"/>
  </w:style>
  <w:style w:type="paragraph" w:customStyle="1" w:styleId="4A84C93E06B745A4AA3BFBA48DAFB2BF">
    <w:name w:val="4A84C93E06B745A4AA3BFBA48DAFB2BF"/>
    <w:rsid w:val="0080757D"/>
  </w:style>
  <w:style w:type="paragraph" w:customStyle="1" w:styleId="9E0EE2ED333B4A6CA255108FB13F6ACC">
    <w:name w:val="9E0EE2ED333B4A6CA255108FB13F6ACC"/>
    <w:rsid w:val="0080757D"/>
  </w:style>
  <w:style w:type="paragraph" w:customStyle="1" w:styleId="9C49F89DD0F84981AFFF6B4F7CFCA666">
    <w:name w:val="9C49F89DD0F84981AFFF6B4F7CFCA666"/>
    <w:rsid w:val="0080757D"/>
  </w:style>
  <w:style w:type="paragraph" w:customStyle="1" w:styleId="832F6AC2C06A40DDA5C43ABF90A4C37E">
    <w:name w:val="832F6AC2C06A40DDA5C43ABF90A4C37E"/>
    <w:rsid w:val="0080757D"/>
  </w:style>
  <w:style w:type="paragraph" w:customStyle="1" w:styleId="443BEA2274F84BF282C99DB22EDA0AFE">
    <w:name w:val="443BEA2274F84BF282C99DB22EDA0AFE"/>
    <w:rsid w:val="00575BE9"/>
  </w:style>
  <w:style w:type="paragraph" w:customStyle="1" w:styleId="2AB28BAB358441B69DE4C36DB6BF2379">
    <w:name w:val="2AB28BAB358441B69DE4C36DB6BF2379"/>
    <w:rsid w:val="00575BE9"/>
  </w:style>
  <w:style w:type="paragraph" w:customStyle="1" w:styleId="192895AF13264E7BBF7943D22F0CCB90">
    <w:name w:val="192895AF13264E7BBF7943D22F0CCB90"/>
    <w:rsid w:val="00575BE9"/>
  </w:style>
  <w:style w:type="paragraph" w:customStyle="1" w:styleId="842DB0ECFC114A5485662E5CEA7D659F">
    <w:name w:val="842DB0ECFC114A5485662E5CEA7D659F"/>
    <w:rsid w:val="00575BE9"/>
  </w:style>
  <w:style w:type="paragraph" w:customStyle="1" w:styleId="1B01CD6092984EAB98F9FC24CA7C7744">
    <w:name w:val="1B01CD6092984EAB98F9FC24CA7C7744"/>
    <w:rsid w:val="00575BE9"/>
  </w:style>
  <w:style w:type="paragraph" w:customStyle="1" w:styleId="A51122294C0A4DE18FEA4436AEA17769">
    <w:name w:val="A51122294C0A4DE18FEA4436AEA17769"/>
    <w:rsid w:val="00575BE9"/>
  </w:style>
  <w:style w:type="paragraph" w:customStyle="1" w:styleId="95A7FBF335AF4BECAD79588F15F6CA64">
    <w:name w:val="95A7FBF335AF4BECAD79588F15F6CA64"/>
    <w:rsid w:val="00C66606"/>
  </w:style>
  <w:style w:type="paragraph" w:customStyle="1" w:styleId="8CD3D4BBA3864484865DC3892B51C071">
    <w:name w:val="8CD3D4BBA3864484865DC3892B51C071"/>
    <w:rsid w:val="00C66606"/>
  </w:style>
  <w:style w:type="paragraph" w:customStyle="1" w:styleId="227958A4AAE745E6B99768F47EB236AA">
    <w:name w:val="227958A4AAE745E6B99768F47EB236AA"/>
    <w:rsid w:val="00C66606"/>
  </w:style>
  <w:style w:type="paragraph" w:customStyle="1" w:styleId="8898426DC096442E804B999A46E3AE67">
    <w:name w:val="8898426DC096442E804B999A46E3AE67"/>
    <w:rsid w:val="00C66606"/>
  </w:style>
  <w:style w:type="paragraph" w:customStyle="1" w:styleId="F01142C21189441AB4A4B401BFA19D4E">
    <w:name w:val="F01142C21189441AB4A4B401BFA19D4E"/>
    <w:rsid w:val="00C66606"/>
  </w:style>
  <w:style w:type="paragraph" w:customStyle="1" w:styleId="AD6889AD2ECE4A779C9DBDA9C0A8D759">
    <w:name w:val="AD6889AD2ECE4A779C9DBDA9C0A8D759"/>
    <w:rsid w:val="00C66606"/>
  </w:style>
  <w:style w:type="paragraph" w:customStyle="1" w:styleId="A49F8A00B8854AFDA8CF726A2CD1ADFA">
    <w:name w:val="A49F8A00B8854AFDA8CF726A2CD1ADFA"/>
    <w:rsid w:val="00C66606"/>
  </w:style>
  <w:style w:type="paragraph" w:customStyle="1" w:styleId="53B775E0733D4AAB9828CCC19D375392">
    <w:name w:val="53B775E0733D4AAB9828CCC19D375392"/>
    <w:rsid w:val="00C66606"/>
  </w:style>
  <w:style w:type="paragraph" w:customStyle="1" w:styleId="8E60A21F57284BFA8E948DCC48BF64A5">
    <w:name w:val="8E60A21F57284BFA8E948DCC48BF64A5"/>
    <w:rsid w:val="00C66606"/>
  </w:style>
  <w:style w:type="paragraph" w:customStyle="1" w:styleId="9810F9DE663A4409B3D837CE37B9E261">
    <w:name w:val="9810F9DE663A4409B3D837CE37B9E261"/>
    <w:rsid w:val="00C66606"/>
  </w:style>
  <w:style w:type="paragraph" w:customStyle="1" w:styleId="2B87B6BEF23B4625B10E273AD28CB5F6">
    <w:name w:val="2B87B6BEF23B4625B10E273AD28CB5F6"/>
    <w:rsid w:val="00C66606"/>
  </w:style>
  <w:style w:type="paragraph" w:customStyle="1" w:styleId="69E8523601E346CC887FD5E0C704014E">
    <w:name w:val="69E8523601E346CC887FD5E0C704014E"/>
    <w:rsid w:val="00C66606"/>
  </w:style>
  <w:style w:type="paragraph" w:customStyle="1" w:styleId="E1F1F6AE625443A1B53014760F6C2E75">
    <w:name w:val="E1F1F6AE625443A1B53014760F6C2E75"/>
    <w:rsid w:val="00C66606"/>
  </w:style>
  <w:style w:type="paragraph" w:customStyle="1" w:styleId="4CD7FCE2411C41028E91E7ED79643BA3">
    <w:name w:val="4CD7FCE2411C41028E91E7ED79643BA3"/>
    <w:rsid w:val="00C66606"/>
  </w:style>
  <w:style w:type="paragraph" w:customStyle="1" w:styleId="9FA35DD3FCC54E1499ECAA6746FF3B6D">
    <w:name w:val="9FA35DD3FCC54E1499ECAA6746FF3B6D"/>
    <w:rsid w:val="00C66606"/>
  </w:style>
  <w:style w:type="paragraph" w:customStyle="1" w:styleId="AA370B9F592B44C0B7A60F84BD11B916">
    <w:name w:val="AA370B9F592B44C0B7A60F84BD11B916"/>
    <w:rsid w:val="00C66606"/>
  </w:style>
  <w:style w:type="paragraph" w:customStyle="1" w:styleId="DE7B80375CEF487A976255E3555EC1A1">
    <w:name w:val="DE7B80375CEF487A976255E3555EC1A1"/>
    <w:rsid w:val="00C66606"/>
  </w:style>
  <w:style w:type="paragraph" w:customStyle="1" w:styleId="A71E70ACEC10495082079FFC3FFEC710">
    <w:name w:val="A71E70ACEC10495082079FFC3FFEC710"/>
    <w:rsid w:val="00C66606"/>
  </w:style>
  <w:style w:type="paragraph" w:customStyle="1" w:styleId="5C1A1C0BB17A4127B35C0B75FFB3590E">
    <w:name w:val="5C1A1C0BB17A4127B35C0B75FFB3590E"/>
    <w:rsid w:val="00C66606"/>
  </w:style>
  <w:style w:type="paragraph" w:customStyle="1" w:styleId="94A2984DB13B478C823D521D3E124729">
    <w:name w:val="94A2984DB13B478C823D521D3E124729"/>
    <w:rsid w:val="00C66606"/>
  </w:style>
  <w:style w:type="paragraph" w:customStyle="1" w:styleId="4C513117F6E444E0AF34527026D203D3">
    <w:name w:val="4C513117F6E444E0AF34527026D203D3"/>
    <w:rsid w:val="00C66606"/>
  </w:style>
  <w:style w:type="paragraph" w:customStyle="1" w:styleId="1DEF3B66B9B54E56A3B03E25DEA21E06">
    <w:name w:val="1DEF3B66B9B54E56A3B03E25DEA21E06"/>
    <w:rsid w:val="00C66606"/>
  </w:style>
  <w:style w:type="paragraph" w:customStyle="1" w:styleId="523F776707904B419ACF6B78C149023A">
    <w:name w:val="523F776707904B419ACF6B78C149023A"/>
    <w:rsid w:val="00C66606"/>
  </w:style>
  <w:style w:type="paragraph" w:customStyle="1" w:styleId="916813D3D2E94A25A22049C36E70BCDF">
    <w:name w:val="916813D3D2E94A25A22049C36E70BCDF"/>
    <w:rsid w:val="00C66606"/>
  </w:style>
  <w:style w:type="paragraph" w:customStyle="1" w:styleId="2AC56A08997D427BBEEE8E09320F0009">
    <w:name w:val="2AC56A08997D427BBEEE8E09320F0009"/>
    <w:rsid w:val="00C66606"/>
  </w:style>
  <w:style w:type="paragraph" w:customStyle="1" w:styleId="98A52336ED4C49A49E599ED86A06773E">
    <w:name w:val="98A52336ED4C49A49E599ED86A06773E"/>
    <w:rsid w:val="00C66606"/>
  </w:style>
  <w:style w:type="paragraph" w:customStyle="1" w:styleId="1A46229D03624B179508DDE77770D043">
    <w:name w:val="1A46229D03624B179508DDE77770D043"/>
    <w:rsid w:val="00C66606"/>
  </w:style>
  <w:style w:type="paragraph" w:customStyle="1" w:styleId="0C42B721234A41D99989A02697947B6C">
    <w:name w:val="0C42B721234A41D99989A02697947B6C"/>
    <w:rsid w:val="00C66606"/>
  </w:style>
  <w:style w:type="paragraph" w:customStyle="1" w:styleId="8FA21FE9C1AD4813A3472D659E788F40">
    <w:name w:val="8FA21FE9C1AD4813A3472D659E788F40"/>
    <w:rsid w:val="00C66606"/>
  </w:style>
  <w:style w:type="paragraph" w:customStyle="1" w:styleId="C16A01A644F746B5BC0022A761BABD87">
    <w:name w:val="C16A01A644F746B5BC0022A761BABD87"/>
    <w:rsid w:val="00C66606"/>
  </w:style>
  <w:style w:type="paragraph" w:customStyle="1" w:styleId="A36F50C00AFB41A2909C8AEB383FDEB7">
    <w:name w:val="A36F50C00AFB41A2909C8AEB383FDEB7"/>
    <w:rsid w:val="00C66606"/>
  </w:style>
  <w:style w:type="paragraph" w:customStyle="1" w:styleId="8B3FAEFD79AD44908332075FDD353E6F">
    <w:name w:val="8B3FAEFD79AD44908332075FDD353E6F"/>
    <w:rsid w:val="00C66606"/>
  </w:style>
  <w:style w:type="paragraph" w:customStyle="1" w:styleId="68D26D9824734CEEA66A9C37E90AE06E">
    <w:name w:val="68D26D9824734CEEA66A9C37E90AE06E"/>
    <w:rsid w:val="00C66606"/>
  </w:style>
  <w:style w:type="paragraph" w:customStyle="1" w:styleId="8EA0B019C3874C919D49304955D5F235">
    <w:name w:val="8EA0B019C3874C919D49304955D5F235"/>
    <w:rsid w:val="00C66606"/>
  </w:style>
  <w:style w:type="paragraph" w:customStyle="1" w:styleId="43F22F80252F4A618D1104A46086E045">
    <w:name w:val="43F22F80252F4A618D1104A46086E045"/>
    <w:rsid w:val="00C66606"/>
  </w:style>
  <w:style w:type="paragraph" w:customStyle="1" w:styleId="F955828ED17945A58659A1F8A3D33BA0">
    <w:name w:val="F955828ED17945A58659A1F8A3D33BA0"/>
    <w:rsid w:val="00C66606"/>
  </w:style>
  <w:style w:type="paragraph" w:customStyle="1" w:styleId="A1686BC79D604AAD97C78B68CBCCECEB">
    <w:name w:val="A1686BC79D604AAD97C78B68CBCCECEB"/>
    <w:rsid w:val="00C66606"/>
  </w:style>
  <w:style w:type="paragraph" w:customStyle="1" w:styleId="E7B05EFE836B43A08AE345FAD7DAEE2F">
    <w:name w:val="E7B05EFE836B43A08AE345FAD7DAEE2F"/>
    <w:rsid w:val="00C66606"/>
  </w:style>
  <w:style w:type="paragraph" w:customStyle="1" w:styleId="64BD5A5E61254B8EBA4897154BD33957">
    <w:name w:val="64BD5A5E61254B8EBA4897154BD33957"/>
    <w:rsid w:val="00C66606"/>
  </w:style>
  <w:style w:type="paragraph" w:customStyle="1" w:styleId="A06D24CEAC924551B15FBA34735C55CF">
    <w:name w:val="A06D24CEAC924551B15FBA34735C55CF"/>
    <w:rsid w:val="00C66606"/>
  </w:style>
  <w:style w:type="paragraph" w:customStyle="1" w:styleId="0B72C60E29C74FBB8FCF75929AB3782E">
    <w:name w:val="0B72C60E29C74FBB8FCF75929AB3782E"/>
    <w:rsid w:val="00C66606"/>
  </w:style>
  <w:style w:type="paragraph" w:customStyle="1" w:styleId="45514AA46CDA4D90B9944A5CF7700FF6">
    <w:name w:val="45514AA46CDA4D90B9944A5CF7700FF6"/>
    <w:rsid w:val="00C66606"/>
  </w:style>
  <w:style w:type="paragraph" w:customStyle="1" w:styleId="DCE5AAFC0CFF4859876587F665670C45">
    <w:name w:val="DCE5AAFC0CFF4859876587F665670C45"/>
    <w:rsid w:val="00C66606"/>
  </w:style>
  <w:style w:type="paragraph" w:customStyle="1" w:styleId="A67060534B6B43BC80732D181C9F9050">
    <w:name w:val="A67060534B6B43BC80732D181C9F9050"/>
    <w:rsid w:val="00C66606"/>
  </w:style>
  <w:style w:type="paragraph" w:customStyle="1" w:styleId="BBFE00A4054142F6A51D70C33A7C9B1F">
    <w:name w:val="BBFE00A4054142F6A51D70C33A7C9B1F"/>
    <w:rsid w:val="00C66606"/>
  </w:style>
  <w:style w:type="paragraph" w:customStyle="1" w:styleId="8942C66A7C9D48B8B8908118F329F06F">
    <w:name w:val="8942C66A7C9D48B8B8908118F329F06F"/>
    <w:rsid w:val="00C66606"/>
  </w:style>
  <w:style w:type="paragraph" w:customStyle="1" w:styleId="1C9643B20F364D48BBB9DE412CC55C97">
    <w:name w:val="1C9643B20F364D48BBB9DE412CC55C97"/>
    <w:rsid w:val="00C66606"/>
  </w:style>
  <w:style w:type="paragraph" w:customStyle="1" w:styleId="27E40DE1A8E7487F8D228CC618C6E55A">
    <w:name w:val="27E40DE1A8E7487F8D228CC618C6E55A"/>
    <w:rsid w:val="00C66606"/>
  </w:style>
  <w:style w:type="paragraph" w:customStyle="1" w:styleId="601D4D5B8DE845D0AC1974BCF9B6FD58">
    <w:name w:val="601D4D5B8DE845D0AC1974BCF9B6FD58"/>
    <w:rsid w:val="00C66606"/>
  </w:style>
  <w:style w:type="paragraph" w:customStyle="1" w:styleId="587B98490F9E456EA28951EC5EBD310F">
    <w:name w:val="587B98490F9E456EA28951EC5EBD310F"/>
    <w:rsid w:val="00C66606"/>
  </w:style>
  <w:style w:type="paragraph" w:customStyle="1" w:styleId="F1A8C58330894D1BAF22D088E508C2F3">
    <w:name w:val="F1A8C58330894D1BAF22D088E508C2F3"/>
    <w:rsid w:val="00C66606"/>
  </w:style>
  <w:style w:type="paragraph" w:customStyle="1" w:styleId="2B5E899406D442A28732F587008FD2C6">
    <w:name w:val="2B5E899406D442A28732F587008FD2C6"/>
    <w:rsid w:val="00C66606"/>
  </w:style>
  <w:style w:type="paragraph" w:customStyle="1" w:styleId="5FF6569DE5434D0C990EB4DBA1B244AF">
    <w:name w:val="5FF6569DE5434D0C990EB4DBA1B244AF"/>
    <w:rsid w:val="009F074B"/>
  </w:style>
  <w:style w:type="paragraph" w:customStyle="1" w:styleId="F267C5AEDA22497C85112220B2184103">
    <w:name w:val="F267C5AEDA22497C85112220B2184103"/>
    <w:rsid w:val="009F074B"/>
  </w:style>
  <w:style w:type="paragraph" w:customStyle="1" w:styleId="A35630291D21461783F0960AEA54DBF4">
    <w:name w:val="A35630291D21461783F0960AEA54DBF4"/>
    <w:rsid w:val="009F074B"/>
  </w:style>
  <w:style w:type="paragraph" w:customStyle="1" w:styleId="E6E1B6FD2C024727B3C9AB075844E1D1">
    <w:name w:val="E6E1B6FD2C024727B3C9AB075844E1D1"/>
    <w:rsid w:val="00371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03A1C3-8EEA-4D2F-93A4-3D3118CFB407}">
  <ds:schemaRefs>
    <ds:schemaRef ds:uri="http://schemas.openxmlformats.org/officeDocument/2006/bibliography"/>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42678C-F8F3-49FD-9D71-B1240709B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66</Pages>
  <Words>16923</Words>
  <Characters>96463</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Inventory Preprocessor</cp:keywords>
  <dc:description/>
  <cp:lastModifiedBy>Jacob Fullerton</cp:lastModifiedBy>
  <cp:revision>5</cp:revision>
  <dcterms:created xsi:type="dcterms:W3CDTF">2020-11-20T16:05:00Z</dcterms:created>
  <dcterms:modified xsi:type="dcterms:W3CDTF">2020-12-08T15:31:00Z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